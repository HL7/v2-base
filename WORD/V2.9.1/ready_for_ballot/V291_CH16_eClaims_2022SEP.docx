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CEDA" w14:textId="20A87049" w:rsidR="008C1107" w:rsidRPr="008D738B" w:rsidRDefault="00463644" w:rsidP="008D738B">
      <w:pPr>
        <w:pStyle w:val="ANSIdesignation"/>
        <w:spacing w:before="0" w:after="0"/>
        <w:rPr>
          <w:bCs/>
        </w:rPr>
      </w:pPr>
      <w:bookmarkStart w:id="0" w:name="_Toc25579082"/>
      <w:bookmarkStart w:id="1" w:name="_Toc25585447"/>
      <w:r w:rsidRPr="008D738B">
        <w:rPr>
          <w:bCs/>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8D738B" w:rsidRPr="008D738B">
        <w:rPr>
          <w:rFonts w:ascii="Arial Narrow" w:hAnsi="Arial Narrow"/>
          <w:bCs/>
          <w:noProof/>
        </w:rPr>
        <w:t>V291_R1_N1_2022SEP</w:t>
      </w:r>
    </w:p>
    <w:bookmarkEnd w:id="0"/>
    <w:bookmarkEnd w:id="1"/>
    <w:p w14:paraId="2F7D6B38" w14:textId="77777777" w:rsidR="00BA5082" w:rsidRPr="00A17AEC" w:rsidRDefault="00BA5082" w:rsidP="0033524F">
      <w:pPr>
        <w:pStyle w:val="Heading1"/>
      </w:pPr>
      <w:r w:rsidRPr="00A17AEC">
        <w:br/>
      </w:r>
      <w:bookmarkStart w:id="2" w:name="_Toc39388049"/>
      <w:bookmarkStart w:id="3" w:name="_Toc25659673"/>
      <w:r w:rsidRPr="00A17AEC">
        <w:t>Claims and Reimbursement</w:t>
      </w:r>
      <w:bookmarkEnd w:id="2"/>
      <w:bookmarkEnd w:id="3"/>
      <w:r w:rsidR="002834E1" w:rsidRPr="00A17AEC">
        <w:fldChar w:fldCharType="begin"/>
      </w:r>
      <w:r w:rsidRPr="00A17AEC">
        <w:instrText xml:space="preserve"> XE "Claims &amp; Reimbursement" </w:instrText>
      </w:r>
      <w:r w:rsidR="002834E1" w:rsidRPr="00A17AEC">
        <w:fldChar w:fldCharType="end"/>
      </w:r>
    </w:p>
    <w:p w14:paraId="79871E14" w14:textId="77C3E097" w:rsidR="00BA5082" w:rsidRPr="00574D3F" w:rsidRDefault="00F25C27">
      <w:r>
        <w:rPr>
          <w:vanish/>
        </w:rPr>
        <w:fldChar w:fldCharType="begin"/>
      </w:r>
      <w:r>
        <w:rPr>
          <w:vanish/>
        </w:rPr>
        <w:instrText xml:space="preserve"> SEQ Kapitel \r 16 \* MERGEFORMAT </w:instrText>
      </w:r>
      <w:r>
        <w:rPr>
          <w:vanish/>
        </w:rPr>
        <w:fldChar w:fldCharType="separate"/>
      </w:r>
      <w:r w:rsidR="00BA566B">
        <w:rPr>
          <w:noProof/>
          <w:vanish/>
        </w:rPr>
        <w:t>16</w:t>
      </w:r>
      <w:r>
        <w:rPr>
          <w:vanish/>
        </w:rPr>
        <w:fldChar w:fldCharType="end"/>
      </w:r>
    </w:p>
    <w:tbl>
      <w:tblPr>
        <w:tblW w:w="8268" w:type="dxa"/>
        <w:tblLayout w:type="fixed"/>
        <w:tblLook w:val="0000" w:firstRow="0" w:lastRow="0" w:firstColumn="0" w:lastColumn="0" w:noHBand="0" w:noVBand="0"/>
      </w:tblPr>
      <w:tblGrid>
        <w:gridCol w:w="2538"/>
        <w:gridCol w:w="5730"/>
      </w:tblGrid>
      <w:tr w:rsidR="00FE3286" w:rsidRPr="00574D3F" w14:paraId="2DF407B2" w14:textId="77777777" w:rsidTr="007859DB">
        <w:tc>
          <w:tcPr>
            <w:tcW w:w="2538" w:type="dxa"/>
          </w:tcPr>
          <w:p w14:paraId="4F99E432" w14:textId="5AF73F82" w:rsidR="00FE3286" w:rsidRPr="00574D3F" w:rsidRDefault="00FE3286" w:rsidP="00FE3286">
            <w:pPr>
              <w:spacing w:after="0"/>
            </w:pPr>
            <w:ins w:id="4" w:author="Beat Heggli" w:date="2022-08-08T10:30:00Z">
              <w:r>
                <w:rPr>
                  <w:noProof/>
                </w:rPr>
                <w:t>Chapter Chair:</w:t>
              </w:r>
            </w:ins>
            <w:del w:id="5" w:author="Beat Heggli" w:date="2022-08-08T10:30:00Z">
              <w:r w:rsidRPr="00574D3F" w:rsidDel="002818C3">
                <w:delText>Co Chair:</w:delText>
              </w:r>
            </w:del>
          </w:p>
        </w:tc>
        <w:tc>
          <w:tcPr>
            <w:tcW w:w="5730" w:type="dxa"/>
          </w:tcPr>
          <w:p w14:paraId="6CA8AE89" w14:textId="77777777" w:rsidR="00FE3286" w:rsidRDefault="00FE3286" w:rsidP="00FE3286">
            <w:pPr>
              <w:spacing w:after="0"/>
              <w:textAlignment w:val="center"/>
              <w:rPr>
                <w:ins w:id="6" w:author="Beat Heggli" w:date="2022-08-08T10:30:00Z"/>
              </w:rPr>
            </w:pPr>
            <w:ins w:id="7" w:author="Beat Heggli" w:date="2022-08-08T10:30:00Z">
              <w:r>
                <w:t>Jeff Brown</w:t>
              </w:r>
            </w:ins>
          </w:p>
          <w:p w14:paraId="5DD4209D" w14:textId="1E3CBA14" w:rsidR="00FE3286" w:rsidRPr="00574D3F" w:rsidRDefault="00FE3286" w:rsidP="00FE3286">
            <w:pPr>
              <w:spacing w:after="0"/>
            </w:pPr>
            <w:ins w:id="8" w:author="Beat Heggli" w:date="2022-08-08T10:30:00Z">
              <w:r>
                <w:t>The MITRE Corporation</w:t>
              </w:r>
            </w:ins>
            <w:del w:id="9" w:author="Beat Heggli" w:date="2022-08-08T10:30:00Z">
              <w:r w:rsidRPr="00574D3F" w:rsidDel="002818C3">
                <w:delText>Kathleen Connor</w:delText>
              </w:r>
              <w:r w:rsidRPr="00574D3F" w:rsidDel="002818C3">
                <w:br/>
              </w:r>
              <w:r w:rsidRPr="00994EDC" w:rsidDel="002818C3">
                <w:delText>Book Zurman Incorporate</w:delText>
              </w:r>
              <w:r w:rsidDel="002818C3">
                <w:delText>d</w:delText>
              </w:r>
            </w:del>
          </w:p>
        </w:tc>
      </w:tr>
      <w:tr w:rsidR="00FE3286" w:rsidRPr="00574D3F" w14:paraId="4160C26D" w14:textId="77777777" w:rsidTr="007859DB">
        <w:tc>
          <w:tcPr>
            <w:tcW w:w="2538" w:type="dxa"/>
          </w:tcPr>
          <w:p w14:paraId="05D7F748" w14:textId="1F42E7F0" w:rsidR="00FE3286" w:rsidRPr="00574D3F" w:rsidRDefault="00FE3286" w:rsidP="00FE3286">
            <w:pPr>
              <w:spacing w:after="0"/>
            </w:pPr>
            <w:ins w:id="10" w:author="Beat Heggli" w:date="2022-08-08T10:30:00Z">
              <w:r>
                <w:rPr>
                  <w:noProof/>
                </w:rPr>
                <w:t>Chapter Chair:</w:t>
              </w:r>
            </w:ins>
            <w:del w:id="11" w:author="Beat Heggli" w:date="2022-08-08T10:30:00Z">
              <w:r w:rsidRPr="00574D3F" w:rsidDel="002818C3">
                <w:delText>Co Chair</w:delText>
              </w:r>
            </w:del>
          </w:p>
        </w:tc>
        <w:tc>
          <w:tcPr>
            <w:tcW w:w="5730" w:type="dxa"/>
          </w:tcPr>
          <w:p w14:paraId="493640CD" w14:textId="2133F0C3" w:rsidR="00FE3286" w:rsidRPr="00574D3F" w:rsidRDefault="00FE3286" w:rsidP="00FE3286">
            <w:pPr>
              <w:spacing w:after="0"/>
            </w:pPr>
            <w:ins w:id="12" w:author="Beat Heggli" w:date="2022-08-08T10:30:00Z">
              <w:r w:rsidRPr="00A41C0E">
                <w:rPr>
                  <w:lang w:val="de-DE"/>
                </w:rPr>
                <w:t>Paul Knapp</w:t>
              </w:r>
              <w:r w:rsidRPr="00A41C0E">
                <w:rPr>
                  <w:lang w:val="de-DE"/>
                </w:rPr>
                <w:br/>
                <w:t>Knapp Consulting, Inc.</w:t>
              </w:r>
            </w:ins>
            <w:del w:id="13" w:author="Beat Heggli" w:date="2022-08-08T10:30:00Z">
              <w:r w:rsidRPr="00574D3F" w:rsidDel="002818C3">
                <w:delText>Mary Kay McDaniel</w:delText>
              </w:r>
              <w:r w:rsidRPr="00574D3F" w:rsidDel="002818C3">
                <w:br/>
              </w:r>
              <w:r w:rsidDel="002818C3">
                <w:rPr>
                  <w:noProof/>
                </w:rPr>
                <w:delText>Cognosante</w:delText>
              </w:r>
            </w:del>
          </w:p>
        </w:tc>
      </w:tr>
      <w:tr w:rsidR="00FE3286" w:rsidRPr="00574D3F" w14:paraId="1E1D6C2E" w14:textId="77777777" w:rsidTr="007859DB">
        <w:tc>
          <w:tcPr>
            <w:tcW w:w="2538" w:type="dxa"/>
          </w:tcPr>
          <w:p w14:paraId="380FB427" w14:textId="2CF419DB" w:rsidR="00FE3286" w:rsidRPr="00574D3F" w:rsidRDefault="00FE3286" w:rsidP="00FE3286">
            <w:pPr>
              <w:spacing w:after="0"/>
            </w:pPr>
            <w:ins w:id="14" w:author="Beat Heggli" w:date="2022-08-08T10:30:00Z">
              <w:r>
                <w:rPr>
                  <w:noProof/>
                </w:rPr>
                <w:t>Chapter Chair</w:t>
              </w:r>
            </w:ins>
            <w:del w:id="15" w:author="Beat Heggli" w:date="2022-08-08T10:30:00Z">
              <w:r w:rsidRPr="00574D3F" w:rsidDel="002818C3">
                <w:delText>Co Chair</w:delText>
              </w:r>
            </w:del>
          </w:p>
        </w:tc>
        <w:tc>
          <w:tcPr>
            <w:tcW w:w="5730" w:type="dxa"/>
          </w:tcPr>
          <w:p w14:paraId="4D7F0CDE" w14:textId="4E0CAC61" w:rsidR="00FE3286" w:rsidRPr="00574D3F" w:rsidRDefault="00FE3286" w:rsidP="00FE3286">
            <w:pPr>
              <w:spacing w:after="0"/>
            </w:pPr>
            <w:ins w:id="16" w:author="Beat Heggli" w:date="2022-08-08T10:30:00Z">
              <w:r w:rsidRPr="00A41C0E">
                <w:rPr>
                  <w:lang w:val="pl-PL"/>
                </w:rPr>
                <w:t>Mary Kay Mc Daniel</w:t>
              </w:r>
              <w:r w:rsidRPr="00A41C0E">
                <w:rPr>
                  <w:lang w:val="pl-PL"/>
                </w:rPr>
                <w:br/>
                <w:t xml:space="preserve">Markam </w:t>
              </w:r>
            </w:ins>
            <w:del w:id="17" w:author="Beat Heggli" w:date="2022-08-08T10:30:00Z">
              <w:r w:rsidRPr="00E821A5" w:rsidDel="002818C3">
                <w:rPr>
                  <w:rStyle w:val="Strong"/>
                  <w:b w:val="0"/>
                  <w:bCs w:val="0"/>
                </w:rPr>
                <w:delText>Benoit Schoeffler</w:delText>
              </w:r>
              <w:r w:rsidDel="002818C3">
                <w:rPr>
                  <w:rStyle w:val="Strong"/>
                </w:rPr>
                <w:br/>
              </w:r>
              <w:r w:rsidDel="002818C3">
                <w:delText>almerys</w:delText>
              </w:r>
            </w:del>
          </w:p>
        </w:tc>
      </w:tr>
      <w:tr w:rsidR="00FE3286" w:rsidRPr="00574D3F" w14:paraId="4F897150" w14:textId="77777777" w:rsidTr="007859DB">
        <w:tc>
          <w:tcPr>
            <w:tcW w:w="2538" w:type="dxa"/>
          </w:tcPr>
          <w:p w14:paraId="69CBD7C8" w14:textId="7E878C4F" w:rsidR="00FE3286" w:rsidRPr="00574D3F" w:rsidRDefault="00FE3286" w:rsidP="00FE3286">
            <w:pPr>
              <w:spacing w:after="0"/>
            </w:pPr>
            <w:ins w:id="18" w:author="Beat Heggli" w:date="2022-08-08T10:30:00Z">
              <w:r>
                <w:rPr>
                  <w:noProof/>
                </w:rPr>
                <w:t>Chapter Chair</w:t>
              </w:r>
            </w:ins>
            <w:del w:id="19" w:author="Beat Heggli" w:date="2022-08-08T10:30:00Z">
              <w:r w:rsidDel="002818C3">
                <w:delText>Editor</w:delText>
              </w:r>
              <w:r w:rsidRPr="00574D3F" w:rsidDel="002818C3">
                <w:delText>:</w:delText>
              </w:r>
            </w:del>
          </w:p>
        </w:tc>
        <w:tc>
          <w:tcPr>
            <w:tcW w:w="5730" w:type="dxa"/>
          </w:tcPr>
          <w:p w14:paraId="2489EEA0" w14:textId="77777777" w:rsidR="00FE3286" w:rsidRDefault="00FE3286" w:rsidP="00FE3286">
            <w:pPr>
              <w:spacing w:after="0"/>
              <w:rPr>
                <w:ins w:id="20" w:author="Beat Heggli" w:date="2022-08-08T10:30:00Z"/>
              </w:rPr>
            </w:pPr>
            <w:ins w:id="21" w:author="Beat Heggli" w:date="2022-08-08T10:30:00Z">
              <w:r>
                <w:t>Celine Lefebvre JD</w:t>
              </w:r>
            </w:ins>
          </w:p>
          <w:p w14:paraId="4C2200E7" w14:textId="5A9423A3" w:rsidR="00FE3286" w:rsidRPr="00574D3F" w:rsidRDefault="00FE3286" w:rsidP="00FE3286">
            <w:pPr>
              <w:spacing w:after="0"/>
            </w:pPr>
            <w:ins w:id="22" w:author="Beat Heggli" w:date="2022-08-08T10:30:00Z">
              <w:r>
                <w:t>American Medical Association</w:t>
              </w:r>
            </w:ins>
            <w:del w:id="23" w:author="Beat Heggli" w:date="2022-08-08T10:30:00Z">
              <w:r w:rsidRPr="00574D3F" w:rsidDel="002818C3">
                <w:delText>Beat Heggli</w:delText>
              </w:r>
              <w:r w:rsidDel="002818C3">
                <w:delText xml:space="preserve"> </w:delText>
              </w:r>
              <w:r w:rsidRPr="00574D3F" w:rsidDel="002818C3">
                <w:br/>
                <w:delText>HL7 Switzerland</w:delText>
              </w:r>
            </w:del>
          </w:p>
        </w:tc>
      </w:tr>
      <w:tr w:rsidR="00B5179E" w:rsidRPr="00574D3F" w14:paraId="1081D32E" w14:textId="77777777" w:rsidTr="007859DB">
        <w:trPr>
          <w:ins w:id="24" w:author="Beat Heggli" w:date="2022-08-18T12:56:00Z"/>
        </w:trPr>
        <w:tc>
          <w:tcPr>
            <w:tcW w:w="2538" w:type="dxa"/>
          </w:tcPr>
          <w:p w14:paraId="3DF7B812" w14:textId="5638E09F" w:rsidR="00B5179E" w:rsidRDefault="00B5179E" w:rsidP="00B5179E">
            <w:pPr>
              <w:spacing w:after="0"/>
              <w:rPr>
                <w:ins w:id="25" w:author="Beat Heggli" w:date="2022-08-18T12:56:00Z"/>
                <w:noProof/>
              </w:rPr>
            </w:pPr>
            <w:ins w:id="26" w:author="Beat Heggli" w:date="2022-08-18T12:56:00Z">
              <w:r>
                <w:rPr>
                  <w:noProof/>
                </w:rPr>
                <w:t>Chapter Chair</w:t>
              </w:r>
            </w:ins>
          </w:p>
        </w:tc>
        <w:tc>
          <w:tcPr>
            <w:tcW w:w="5730" w:type="dxa"/>
          </w:tcPr>
          <w:p w14:paraId="5F0E0DE6" w14:textId="77777777" w:rsidR="00B5179E" w:rsidRDefault="00B5179E" w:rsidP="00B5179E">
            <w:pPr>
              <w:spacing w:after="0"/>
              <w:rPr>
                <w:ins w:id="27" w:author="Beat Heggli" w:date="2022-08-18T12:56:00Z"/>
              </w:rPr>
            </w:pPr>
            <w:ins w:id="28" w:author="Beat Heggli" w:date="2022-08-18T12:56:00Z">
              <w:r>
                <w:t>Andy Stechishin</w:t>
              </w:r>
            </w:ins>
          </w:p>
          <w:p w14:paraId="635D61E7" w14:textId="39381E1A" w:rsidR="00B5179E" w:rsidRDefault="00B5179E" w:rsidP="00B5179E">
            <w:pPr>
              <w:spacing w:after="0"/>
              <w:rPr>
                <w:ins w:id="29" w:author="Beat Heggli" w:date="2022-08-18T12:56:00Z"/>
              </w:rPr>
            </w:pPr>
            <w:ins w:id="30" w:author="Beat Heggli" w:date="2022-08-18T12:56:00Z">
              <w:r>
                <w:t>CANA Software &amp; Services Ltd</w:t>
              </w:r>
            </w:ins>
          </w:p>
        </w:tc>
      </w:tr>
      <w:tr w:rsidR="00BA5082" w:rsidRPr="00574D3F" w14:paraId="7AAF30F3" w14:textId="77777777" w:rsidTr="007859DB">
        <w:tc>
          <w:tcPr>
            <w:tcW w:w="2538" w:type="dxa"/>
          </w:tcPr>
          <w:p w14:paraId="66CCEA45" w14:textId="77777777" w:rsidR="00BA5082" w:rsidRPr="00574D3F" w:rsidRDefault="00BA5082" w:rsidP="008C1107">
            <w:pPr>
              <w:spacing w:after="0"/>
            </w:pPr>
            <w:r w:rsidRPr="00574D3F">
              <w:t>Sponsoring TC</w:t>
            </w:r>
          </w:p>
        </w:tc>
        <w:tc>
          <w:tcPr>
            <w:tcW w:w="5730" w:type="dxa"/>
          </w:tcPr>
          <w:p w14:paraId="5E443B98" w14:textId="77777777" w:rsidR="00BA5082" w:rsidRPr="00574D3F" w:rsidRDefault="00BA5082" w:rsidP="008C1107">
            <w:pPr>
              <w:spacing w:after="0"/>
            </w:pPr>
            <w:r w:rsidRPr="00574D3F">
              <w:t xml:space="preserve">Financial Management </w:t>
            </w:r>
          </w:p>
        </w:tc>
      </w:tr>
      <w:tr w:rsidR="00BA5082" w:rsidRPr="00574D3F" w14:paraId="1861ACC8" w14:textId="77777777" w:rsidTr="007859DB">
        <w:tc>
          <w:tcPr>
            <w:tcW w:w="2538" w:type="dxa"/>
          </w:tcPr>
          <w:p w14:paraId="2DF5C859" w14:textId="77777777" w:rsidR="00BA5082" w:rsidRPr="00574D3F" w:rsidRDefault="00BA5082" w:rsidP="008C1107">
            <w:pPr>
              <w:spacing w:after="0"/>
            </w:pPr>
            <w:r w:rsidRPr="00574D3F">
              <w:t>List Serve</w:t>
            </w:r>
          </w:p>
        </w:tc>
        <w:tc>
          <w:tcPr>
            <w:tcW w:w="5730" w:type="dxa"/>
          </w:tcPr>
          <w:p w14:paraId="4913D1BA" w14:textId="77777777" w:rsidR="00BA5082" w:rsidRPr="00D567C2" w:rsidRDefault="00000000" w:rsidP="008C1107">
            <w:pPr>
              <w:spacing w:after="0"/>
            </w:pPr>
            <w:hyperlink r:id="rId9" w:history="1">
              <w:r w:rsidR="003623C0" w:rsidRPr="00462378">
                <w:rPr>
                  <w:rStyle w:val="Hyperlink"/>
                </w:rPr>
                <w:t>fm@lists.hl7.org</w:t>
              </w:r>
            </w:hyperlink>
            <w:r w:rsidR="003623C0">
              <w:t xml:space="preserve"> </w:t>
            </w:r>
          </w:p>
        </w:tc>
      </w:tr>
    </w:tbl>
    <w:p w14:paraId="762E30D2" w14:textId="77777777" w:rsidR="00BA5082" w:rsidRPr="0074610B" w:rsidRDefault="00BA5082" w:rsidP="00BA5082">
      <w:bookmarkStart w:id="31" w:name="Contents"/>
      <w:bookmarkStart w:id="32" w:name="_Toc536442051"/>
      <w:bookmarkStart w:id="33" w:name="_Toc498145849"/>
      <w:bookmarkStart w:id="34" w:name="_Toc527864417"/>
      <w:bookmarkStart w:id="35" w:name="_Toc527865889"/>
      <w:bookmarkStart w:id="36" w:name="_Toc528481848"/>
      <w:bookmarkStart w:id="37" w:name="_Toc528482353"/>
      <w:bookmarkStart w:id="38" w:name="_Toc528482652"/>
      <w:bookmarkStart w:id="39" w:name="_Toc528482777"/>
      <w:bookmarkStart w:id="40" w:name="_Toc528486085"/>
      <w:bookmarkEnd w:id="31"/>
    </w:p>
    <w:p w14:paraId="6513E305" w14:textId="77777777" w:rsidR="00BA5082" w:rsidRPr="00B818A0" w:rsidRDefault="00BA5082" w:rsidP="00BA5082">
      <w:pPr>
        <w:pStyle w:val="Heading2"/>
        <w:rPr>
          <w:lang w:val="en-US"/>
        </w:rPr>
      </w:pPr>
      <w:bookmarkStart w:id="41" w:name="_Toc25659674"/>
      <w:bookmarkStart w:id="42" w:name="_Toc29039517"/>
      <w:r w:rsidRPr="00B818A0">
        <w:rPr>
          <w:lang w:val="en-US"/>
        </w:rPr>
        <w:t>CHAPTER 16 Contents</w:t>
      </w:r>
      <w:bookmarkEnd w:id="41"/>
      <w:bookmarkEnd w:id="42"/>
    </w:p>
    <w:bookmarkEnd w:id="32"/>
    <w:bookmarkEnd w:id="33"/>
    <w:bookmarkEnd w:id="34"/>
    <w:bookmarkEnd w:id="35"/>
    <w:bookmarkEnd w:id="36"/>
    <w:bookmarkEnd w:id="37"/>
    <w:bookmarkEnd w:id="38"/>
    <w:bookmarkEnd w:id="39"/>
    <w:bookmarkEnd w:id="40"/>
    <w:p w14:paraId="46F92509" w14:textId="0203BCF6" w:rsidR="000D2F74" w:rsidRDefault="000D2F74">
      <w:pPr>
        <w:pStyle w:val="TOC2"/>
        <w:rPr>
          <w:rFonts w:asciiTheme="minorHAnsi" w:eastAsiaTheme="minorEastAsia" w:hAnsiTheme="minorHAnsi" w:cstheme="minorBidi"/>
          <w:b w:val="0"/>
          <w:noProof/>
          <w:kern w:val="0"/>
          <w:sz w:val="22"/>
          <w:szCs w:val="22"/>
          <w:lang w:eastAsia="en-US"/>
        </w:rPr>
      </w:pPr>
      <w:r>
        <w:rPr>
          <w:bCs/>
          <w:caps/>
        </w:rPr>
        <w:fldChar w:fldCharType="begin"/>
      </w:r>
      <w:r>
        <w:rPr>
          <w:bCs/>
          <w:caps/>
        </w:rPr>
        <w:instrText xml:space="preserve"> TOC \o "2-3" \h \z \u </w:instrText>
      </w:r>
      <w:r>
        <w:rPr>
          <w:bCs/>
          <w:caps/>
        </w:rPr>
        <w:fldChar w:fldCharType="separate"/>
      </w:r>
      <w:hyperlink w:anchor="_Toc29039517" w:history="1">
        <w:r w:rsidRPr="00813B91">
          <w:rPr>
            <w:rStyle w:val="Hyperlink"/>
            <w:noProof/>
          </w:rPr>
          <w:t>16.1.</w:t>
        </w:r>
        <w:r>
          <w:rPr>
            <w:rFonts w:asciiTheme="minorHAnsi" w:eastAsiaTheme="minorEastAsia" w:hAnsiTheme="minorHAnsi" w:cstheme="minorBidi"/>
            <w:b w:val="0"/>
            <w:noProof/>
            <w:kern w:val="0"/>
            <w:sz w:val="22"/>
            <w:szCs w:val="22"/>
            <w:lang w:eastAsia="en-US"/>
          </w:rPr>
          <w:tab/>
        </w:r>
        <w:r w:rsidRPr="00813B91">
          <w:rPr>
            <w:rStyle w:val="Hyperlink"/>
            <w:noProof/>
          </w:rPr>
          <w:t>CHAPTER 16 Contents</w:t>
        </w:r>
        <w:r>
          <w:rPr>
            <w:noProof/>
            <w:webHidden/>
          </w:rPr>
          <w:tab/>
        </w:r>
        <w:r>
          <w:rPr>
            <w:noProof/>
            <w:webHidden/>
          </w:rPr>
          <w:fldChar w:fldCharType="begin"/>
        </w:r>
        <w:r>
          <w:rPr>
            <w:noProof/>
            <w:webHidden/>
          </w:rPr>
          <w:instrText xml:space="preserve"> PAGEREF _Toc29039517 \h </w:instrText>
        </w:r>
        <w:r>
          <w:rPr>
            <w:noProof/>
            <w:webHidden/>
          </w:rPr>
        </w:r>
        <w:r>
          <w:rPr>
            <w:noProof/>
            <w:webHidden/>
          </w:rPr>
          <w:fldChar w:fldCharType="separate"/>
        </w:r>
        <w:r w:rsidR="00BA566B">
          <w:rPr>
            <w:noProof/>
            <w:webHidden/>
          </w:rPr>
          <w:t>1</w:t>
        </w:r>
        <w:r>
          <w:rPr>
            <w:noProof/>
            <w:webHidden/>
          </w:rPr>
          <w:fldChar w:fldCharType="end"/>
        </w:r>
      </w:hyperlink>
    </w:p>
    <w:p w14:paraId="5F0EAB86" w14:textId="7309B37A" w:rsidR="000D2F74" w:rsidRDefault="00000000">
      <w:pPr>
        <w:pStyle w:val="TOC2"/>
        <w:rPr>
          <w:rFonts w:asciiTheme="minorHAnsi" w:eastAsiaTheme="minorEastAsia" w:hAnsiTheme="minorHAnsi" w:cstheme="minorBidi"/>
          <w:b w:val="0"/>
          <w:noProof/>
          <w:kern w:val="0"/>
          <w:sz w:val="22"/>
          <w:szCs w:val="22"/>
          <w:lang w:eastAsia="en-US"/>
        </w:rPr>
      </w:pPr>
      <w:hyperlink w:anchor="_Toc29039518" w:history="1">
        <w:r w:rsidR="000D2F74" w:rsidRPr="00813B91">
          <w:rPr>
            <w:rStyle w:val="Hyperlink"/>
            <w:noProof/>
          </w:rPr>
          <w:t>16.2.</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Purpose</w:t>
        </w:r>
        <w:r w:rsidR="000D2F74">
          <w:rPr>
            <w:noProof/>
            <w:webHidden/>
          </w:rPr>
          <w:tab/>
        </w:r>
        <w:r w:rsidR="000D2F74">
          <w:rPr>
            <w:noProof/>
            <w:webHidden/>
          </w:rPr>
          <w:fldChar w:fldCharType="begin"/>
        </w:r>
        <w:r w:rsidR="000D2F74">
          <w:rPr>
            <w:noProof/>
            <w:webHidden/>
          </w:rPr>
          <w:instrText xml:space="preserve"> PAGEREF _Toc29039518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50D72B0A" w14:textId="1F71C1C7"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19" w:history="1">
        <w:r w:rsidR="000D2F74" w:rsidRPr="00813B91">
          <w:rPr>
            <w:rStyle w:val="Hyperlink"/>
            <w:noProof/>
          </w:rPr>
          <w:t>16.2.1.</w:t>
        </w:r>
        <w:r w:rsidR="000D2F74">
          <w:rPr>
            <w:rFonts w:asciiTheme="minorHAnsi" w:eastAsiaTheme="minorEastAsia" w:hAnsiTheme="minorHAnsi" w:cstheme="minorBidi"/>
            <w:noProof/>
            <w:sz w:val="22"/>
            <w:szCs w:val="22"/>
          </w:rPr>
          <w:tab/>
        </w:r>
        <w:r w:rsidR="000D2F74" w:rsidRPr="00813B91">
          <w:rPr>
            <w:rStyle w:val="Hyperlink"/>
            <w:noProof/>
          </w:rPr>
          <w:t>Scope</w:t>
        </w:r>
        <w:r w:rsidR="000D2F74">
          <w:rPr>
            <w:noProof/>
            <w:webHidden/>
          </w:rPr>
          <w:tab/>
        </w:r>
        <w:r w:rsidR="000D2F74">
          <w:rPr>
            <w:noProof/>
            <w:webHidden/>
          </w:rPr>
          <w:fldChar w:fldCharType="begin"/>
        </w:r>
        <w:r w:rsidR="000D2F74">
          <w:rPr>
            <w:noProof/>
            <w:webHidden/>
          </w:rPr>
          <w:instrText xml:space="preserve"> PAGEREF _Toc29039519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699B0608" w14:textId="781923D7" w:rsidR="000D2F74" w:rsidRDefault="00000000">
      <w:pPr>
        <w:pStyle w:val="TOC2"/>
        <w:rPr>
          <w:rFonts w:asciiTheme="minorHAnsi" w:eastAsiaTheme="minorEastAsia" w:hAnsiTheme="minorHAnsi" w:cstheme="minorBidi"/>
          <w:b w:val="0"/>
          <w:noProof/>
          <w:kern w:val="0"/>
          <w:sz w:val="22"/>
          <w:szCs w:val="22"/>
          <w:lang w:eastAsia="en-US"/>
        </w:rPr>
      </w:pPr>
      <w:hyperlink w:anchor="_Toc29039520" w:history="1">
        <w:r w:rsidR="000D2F74" w:rsidRPr="00813B91">
          <w:rPr>
            <w:rStyle w:val="Hyperlink"/>
            <w:noProof/>
          </w:rPr>
          <w:t>16.3.</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Trigger Events and Message Definitions</w:t>
        </w:r>
        <w:r w:rsidR="000D2F74">
          <w:rPr>
            <w:noProof/>
            <w:webHidden/>
          </w:rPr>
          <w:tab/>
        </w:r>
        <w:r w:rsidR="000D2F74">
          <w:rPr>
            <w:noProof/>
            <w:webHidden/>
          </w:rPr>
          <w:fldChar w:fldCharType="begin"/>
        </w:r>
        <w:r w:rsidR="000D2F74">
          <w:rPr>
            <w:noProof/>
            <w:webHidden/>
          </w:rPr>
          <w:instrText xml:space="preserve"> PAGEREF _Toc29039520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7B435438" w14:textId="2A0A489F"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1" w:history="1">
        <w:r w:rsidR="000D2F74" w:rsidRPr="00813B91">
          <w:rPr>
            <w:rStyle w:val="Hyperlink"/>
            <w:noProof/>
          </w:rPr>
          <w:t>16.3.1.</w:t>
        </w:r>
        <w:r w:rsidR="000D2F74">
          <w:rPr>
            <w:rFonts w:asciiTheme="minorHAnsi" w:eastAsiaTheme="minorEastAsia" w:hAnsiTheme="minorHAnsi" w:cstheme="minorBidi"/>
            <w:noProof/>
            <w:sz w:val="22"/>
            <w:szCs w:val="22"/>
          </w:rPr>
          <w:tab/>
        </w:r>
        <w:r w:rsidR="000D2F74" w:rsidRPr="00813B91">
          <w:rPr>
            <w:rStyle w:val="Hyperlink"/>
            <w:noProof/>
          </w:rPr>
          <w:t>EHC^E01 – Submit HealthCare Services Invoice (event E01)</w:t>
        </w:r>
        <w:r w:rsidR="000D2F74">
          <w:rPr>
            <w:noProof/>
            <w:webHidden/>
          </w:rPr>
          <w:tab/>
        </w:r>
        <w:r w:rsidR="000D2F74">
          <w:rPr>
            <w:noProof/>
            <w:webHidden/>
          </w:rPr>
          <w:fldChar w:fldCharType="begin"/>
        </w:r>
        <w:r w:rsidR="000D2F74">
          <w:rPr>
            <w:noProof/>
            <w:webHidden/>
          </w:rPr>
          <w:instrText xml:space="preserve"> PAGEREF _Toc29039521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6102D716" w14:textId="3700ED6A"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2" w:history="1">
        <w:r w:rsidR="000D2F74" w:rsidRPr="00813B91">
          <w:rPr>
            <w:rStyle w:val="Hyperlink"/>
            <w:noProof/>
          </w:rPr>
          <w:t>16.3.2.</w:t>
        </w:r>
        <w:r w:rsidR="000D2F74">
          <w:rPr>
            <w:rFonts w:asciiTheme="minorHAnsi" w:eastAsiaTheme="minorEastAsia" w:hAnsiTheme="minorHAnsi" w:cstheme="minorBidi"/>
            <w:noProof/>
            <w:sz w:val="22"/>
            <w:szCs w:val="22"/>
          </w:rPr>
          <w:tab/>
        </w:r>
        <w:r w:rsidR="000D2F74" w:rsidRPr="00813B91">
          <w:rPr>
            <w:rStyle w:val="Hyperlink"/>
            <w:noProof/>
          </w:rPr>
          <w:t>EHC^E02 – Cancel HealthCare Services Invoice (event E02)</w:t>
        </w:r>
        <w:r w:rsidR="000D2F74">
          <w:rPr>
            <w:noProof/>
            <w:webHidden/>
          </w:rPr>
          <w:tab/>
        </w:r>
        <w:r w:rsidR="000D2F74">
          <w:rPr>
            <w:noProof/>
            <w:webHidden/>
          </w:rPr>
          <w:fldChar w:fldCharType="begin"/>
        </w:r>
        <w:r w:rsidR="000D2F74">
          <w:rPr>
            <w:noProof/>
            <w:webHidden/>
          </w:rPr>
          <w:instrText xml:space="preserve"> PAGEREF _Toc29039522 \h </w:instrText>
        </w:r>
        <w:r w:rsidR="000D2F74">
          <w:rPr>
            <w:noProof/>
            <w:webHidden/>
          </w:rPr>
        </w:r>
        <w:r w:rsidR="000D2F74">
          <w:rPr>
            <w:noProof/>
            <w:webHidden/>
          </w:rPr>
          <w:fldChar w:fldCharType="separate"/>
        </w:r>
        <w:r w:rsidR="00BA566B">
          <w:rPr>
            <w:noProof/>
            <w:webHidden/>
          </w:rPr>
          <w:t>7</w:t>
        </w:r>
        <w:r w:rsidR="000D2F74">
          <w:rPr>
            <w:noProof/>
            <w:webHidden/>
          </w:rPr>
          <w:fldChar w:fldCharType="end"/>
        </w:r>
      </w:hyperlink>
    </w:p>
    <w:p w14:paraId="450252D0" w14:textId="6B61BAC7"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3" w:history="1">
        <w:r w:rsidR="000D2F74" w:rsidRPr="00813B91">
          <w:rPr>
            <w:rStyle w:val="Hyperlink"/>
            <w:noProof/>
          </w:rPr>
          <w:t>16.3.3.</w:t>
        </w:r>
        <w:r w:rsidR="000D2F74">
          <w:rPr>
            <w:rFonts w:asciiTheme="minorHAnsi" w:eastAsiaTheme="minorEastAsia" w:hAnsiTheme="minorHAnsi" w:cstheme="minorBidi"/>
            <w:noProof/>
            <w:sz w:val="22"/>
            <w:szCs w:val="22"/>
          </w:rPr>
          <w:tab/>
        </w:r>
        <w:r w:rsidR="000D2F74" w:rsidRPr="00813B91">
          <w:rPr>
            <w:rStyle w:val="Hyperlink"/>
            <w:noProof/>
          </w:rPr>
          <w:t>QBP^E03 – Query HealthCare Services Invoice Status (event E03)</w:t>
        </w:r>
        <w:r w:rsidR="000D2F74">
          <w:rPr>
            <w:noProof/>
            <w:webHidden/>
          </w:rPr>
          <w:tab/>
        </w:r>
        <w:r w:rsidR="000D2F74">
          <w:rPr>
            <w:noProof/>
            <w:webHidden/>
          </w:rPr>
          <w:fldChar w:fldCharType="begin"/>
        </w:r>
        <w:r w:rsidR="000D2F74">
          <w:rPr>
            <w:noProof/>
            <w:webHidden/>
          </w:rPr>
          <w:instrText xml:space="preserve"> PAGEREF _Toc29039523 \h </w:instrText>
        </w:r>
        <w:r w:rsidR="000D2F74">
          <w:rPr>
            <w:noProof/>
            <w:webHidden/>
          </w:rPr>
        </w:r>
        <w:r w:rsidR="000D2F74">
          <w:rPr>
            <w:noProof/>
            <w:webHidden/>
          </w:rPr>
          <w:fldChar w:fldCharType="separate"/>
        </w:r>
        <w:r w:rsidR="00BA566B">
          <w:rPr>
            <w:noProof/>
            <w:webHidden/>
          </w:rPr>
          <w:t>10</w:t>
        </w:r>
        <w:r w:rsidR="000D2F74">
          <w:rPr>
            <w:noProof/>
            <w:webHidden/>
          </w:rPr>
          <w:fldChar w:fldCharType="end"/>
        </w:r>
      </w:hyperlink>
    </w:p>
    <w:p w14:paraId="052FDE04" w14:textId="0C2464B9"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4" w:history="1">
        <w:r w:rsidR="000D2F74" w:rsidRPr="00813B91">
          <w:rPr>
            <w:rStyle w:val="Hyperlink"/>
            <w:noProof/>
          </w:rPr>
          <w:t>16.3.4.</w:t>
        </w:r>
        <w:r w:rsidR="000D2F74">
          <w:rPr>
            <w:rFonts w:asciiTheme="minorHAnsi" w:eastAsiaTheme="minorEastAsia" w:hAnsiTheme="minorHAnsi" w:cstheme="minorBidi"/>
            <w:noProof/>
            <w:sz w:val="22"/>
            <w:szCs w:val="22"/>
          </w:rPr>
          <w:tab/>
        </w:r>
        <w:r w:rsidR="000D2F74" w:rsidRPr="00813B91">
          <w:rPr>
            <w:rStyle w:val="Hyperlink"/>
            <w:noProof/>
          </w:rPr>
          <w:t>RSP^E03 – HealthCare Services Invoice Status Query Response (event E03)</w:t>
        </w:r>
        <w:r w:rsidR="000D2F74">
          <w:rPr>
            <w:noProof/>
            <w:webHidden/>
          </w:rPr>
          <w:tab/>
        </w:r>
        <w:r w:rsidR="000D2F74">
          <w:rPr>
            <w:noProof/>
            <w:webHidden/>
          </w:rPr>
          <w:fldChar w:fldCharType="begin"/>
        </w:r>
        <w:r w:rsidR="000D2F74">
          <w:rPr>
            <w:noProof/>
            <w:webHidden/>
          </w:rPr>
          <w:instrText xml:space="preserve"> PAGEREF _Toc29039524 \h </w:instrText>
        </w:r>
        <w:r w:rsidR="000D2F74">
          <w:rPr>
            <w:noProof/>
            <w:webHidden/>
          </w:rPr>
        </w:r>
        <w:r w:rsidR="000D2F74">
          <w:rPr>
            <w:noProof/>
            <w:webHidden/>
          </w:rPr>
          <w:fldChar w:fldCharType="separate"/>
        </w:r>
        <w:r w:rsidR="00BA566B">
          <w:rPr>
            <w:noProof/>
            <w:webHidden/>
          </w:rPr>
          <w:t>12</w:t>
        </w:r>
        <w:r w:rsidR="000D2F74">
          <w:rPr>
            <w:noProof/>
            <w:webHidden/>
          </w:rPr>
          <w:fldChar w:fldCharType="end"/>
        </w:r>
      </w:hyperlink>
    </w:p>
    <w:p w14:paraId="1864FAE0" w14:textId="79A3FDFF"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5" w:history="1">
        <w:r w:rsidR="000D2F74" w:rsidRPr="00813B91">
          <w:rPr>
            <w:rStyle w:val="Hyperlink"/>
            <w:noProof/>
          </w:rPr>
          <w:t>16.3.5.</w:t>
        </w:r>
        <w:r w:rsidR="000D2F74">
          <w:rPr>
            <w:rFonts w:asciiTheme="minorHAnsi" w:eastAsiaTheme="minorEastAsia" w:hAnsiTheme="minorHAnsi" w:cstheme="minorBidi"/>
            <w:noProof/>
            <w:sz w:val="22"/>
            <w:szCs w:val="22"/>
          </w:rPr>
          <w:tab/>
        </w:r>
        <w:r w:rsidR="000D2F74" w:rsidRPr="00813B91">
          <w:rPr>
            <w:rStyle w:val="Hyperlink"/>
            <w:noProof/>
          </w:rPr>
          <w:t>EHC^E04 – Re-Assess HealthCare Services Invoice Request (event E04)</w:t>
        </w:r>
        <w:r w:rsidR="000D2F74">
          <w:rPr>
            <w:noProof/>
            <w:webHidden/>
          </w:rPr>
          <w:tab/>
        </w:r>
        <w:r w:rsidR="000D2F74">
          <w:rPr>
            <w:noProof/>
            <w:webHidden/>
          </w:rPr>
          <w:fldChar w:fldCharType="begin"/>
        </w:r>
        <w:r w:rsidR="000D2F74">
          <w:rPr>
            <w:noProof/>
            <w:webHidden/>
          </w:rPr>
          <w:instrText xml:space="preserve"> PAGEREF _Toc29039525 \h </w:instrText>
        </w:r>
        <w:r w:rsidR="000D2F74">
          <w:rPr>
            <w:noProof/>
            <w:webHidden/>
          </w:rPr>
        </w:r>
        <w:r w:rsidR="000D2F74">
          <w:rPr>
            <w:noProof/>
            <w:webHidden/>
          </w:rPr>
          <w:fldChar w:fldCharType="separate"/>
        </w:r>
        <w:r w:rsidR="00BA566B">
          <w:rPr>
            <w:noProof/>
            <w:webHidden/>
          </w:rPr>
          <w:t>13</w:t>
        </w:r>
        <w:r w:rsidR="000D2F74">
          <w:rPr>
            <w:noProof/>
            <w:webHidden/>
          </w:rPr>
          <w:fldChar w:fldCharType="end"/>
        </w:r>
      </w:hyperlink>
    </w:p>
    <w:p w14:paraId="74F9186C" w14:textId="6AD8298F"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6" w:history="1">
        <w:r w:rsidR="000D2F74" w:rsidRPr="00813B91">
          <w:rPr>
            <w:rStyle w:val="Hyperlink"/>
            <w:noProof/>
          </w:rPr>
          <w:t>16.3.6.</w:t>
        </w:r>
        <w:r w:rsidR="000D2F74">
          <w:rPr>
            <w:rFonts w:asciiTheme="minorHAnsi" w:eastAsiaTheme="minorEastAsia" w:hAnsiTheme="minorHAnsi" w:cstheme="minorBidi"/>
            <w:noProof/>
            <w:sz w:val="22"/>
            <w:szCs w:val="22"/>
          </w:rPr>
          <w:tab/>
        </w:r>
        <w:r w:rsidR="000D2F74" w:rsidRPr="00813B91">
          <w:rPr>
            <w:rStyle w:val="Hyperlink"/>
            <w:noProof/>
          </w:rPr>
          <w:t>EHC^E10 – Edit/Adjudication Results (event E10)</w:t>
        </w:r>
        <w:r w:rsidR="000D2F74">
          <w:rPr>
            <w:noProof/>
            <w:webHidden/>
          </w:rPr>
          <w:tab/>
        </w:r>
        <w:r w:rsidR="000D2F74">
          <w:rPr>
            <w:noProof/>
            <w:webHidden/>
          </w:rPr>
          <w:fldChar w:fldCharType="begin"/>
        </w:r>
        <w:r w:rsidR="000D2F74">
          <w:rPr>
            <w:noProof/>
            <w:webHidden/>
          </w:rPr>
          <w:instrText xml:space="preserve"> PAGEREF _Toc29039526 \h </w:instrText>
        </w:r>
        <w:r w:rsidR="000D2F74">
          <w:rPr>
            <w:noProof/>
            <w:webHidden/>
          </w:rPr>
        </w:r>
        <w:r w:rsidR="000D2F74">
          <w:rPr>
            <w:noProof/>
            <w:webHidden/>
          </w:rPr>
          <w:fldChar w:fldCharType="separate"/>
        </w:r>
        <w:r w:rsidR="00BA566B">
          <w:rPr>
            <w:noProof/>
            <w:webHidden/>
          </w:rPr>
          <w:t>14</w:t>
        </w:r>
        <w:r w:rsidR="000D2F74">
          <w:rPr>
            <w:noProof/>
            <w:webHidden/>
          </w:rPr>
          <w:fldChar w:fldCharType="end"/>
        </w:r>
      </w:hyperlink>
    </w:p>
    <w:p w14:paraId="132AD828" w14:textId="23FFAFAE"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7" w:history="1">
        <w:r w:rsidR="000D2F74" w:rsidRPr="00813B91">
          <w:rPr>
            <w:rStyle w:val="Hyperlink"/>
            <w:noProof/>
          </w:rPr>
          <w:t>16.3.7.</w:t>
        </w:r>
        <w:r w:rsidR="000D2F74">
          <w:rPr>
            <w:rFonts w:asciiTheme="minorHAnsi" w:eastAsiaTheme="minorEastAsia" w:hAnsiTheme="minorHAnsi" w:cstheme="minorBidi"/>
            <w:noProof/>
            <w:sz w:val="22"/>
            <w:szCs w:val="22"/>
          </w:rPr>
          <w:tab/>
        </w:r>
        <w:r w:rsidR="000D2F74" w:rsidRPr="00813B91">
          <w:rPr>
            <w:rStyle w:val="Hyperlink"/>
            <w:noProof/>
          </w:rPr>
          <w:t>EHC^E12 – Request Additional Information (event E12)</w:t>
        </w:r>
        <w:r w:rsidR="000D2F74">
          <w:rPr>
            <w:noProof/>
            <w:webHidden/>
          </w:rPr>
          <w:tab/>
        </w:r>
        <w:r w:rsidR="000D2F74">
          <w:rPr>
            <w:noProof/>
            <w:webHidden/>
          </w:rPr>
          <w:fldChar w:fldCharType="begin"/>
        </w:r>
        <w:r w:rsidR="000D2F74">
          <w:rPr>
            <w:noProof/>
            <w:webHidden/>
          </w:rPr>
          <w:instrText xml:space="preserve"> PAGEREF _Toc29039527 \h </w:instrText>
        </w:r>
        <w:r w:rsidR="000D2F74">
          <w:rPr>
            <w:noProof/>
            <w:webHidden/>
          </w:rPr>
        </w:r>
        <w:r w:rsidR="000D2F74">
          <w:rPr>
            <w:noProof/>
            <w:webHidden/>
          </w:rPr>
          <w:fldChar w:fldCharType="separate"/>
        </w:r>
        <w:r w:rsidR="00BA566B">
          <w:rPr>
            <w:noProof/>
            <w:webHidden/>
          </w:rPr>
          <w:t>16</w:t>
        </w:r>
        <w:r w:rsidR="000D2F74">
          <w:rPr>
            <w:noProof/>
            <w:webHidden/>
          </w:rPr>
          <w:fldChar w:fldCharType="end"/>
        </w:r>
      </w:hyperlink>
    </w:p>
    <w:p w14:paraId="6DB31FD0" w14:textId="52B43C30"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8" w:history="1">
        <w:r w:rsidR="000D2F74" w:rsidRPr="00813B91">
          <w:rPr>
            <w:rStyle w:val="Hyperlink"/>
            <w:noProof/>
          </w:rPr>
          <w:t>16.3.8.</w:t>
        </w:r>
        <w:r w:rsidR="000D2F74">
          <w:rPr>
            <w:rFonts w:asciiTheme="minorHAnsi" w:eastAsiaTheme="minorEastAsia" w:hAnsiTheme="minorHAnsi" w:cstheme="minorBidi"/>
            <w:noProof/>
            <w:sz w:val="22"/>
            <w:szCs w:val="22"/>
          </w:rPr>
          <w:tab/>
        </w:r>
        <w:r w:rsidR="000D2F74" w:rsidRPr="00813B91">
          <w:rPr>
            <w:rStyle w:val="Hyperlink"/>
            <w:noProof/>
          </w:rPr>
          <w:t>EHC^E13 – Additional Information Response (event E13)</w:t>
        </w:r>
        <w:r w:rsidR="000D2F74">
          <w:rPr>
            <w:noProof/>
            <w:webHidden/>
          </w:rPr>
          <w:tab/>
        </w:r>
        <w:r w:rsidR="000D2F74">
          <w:rPr>
            <w:noProof/>
            <w:webHidden/>
          </w:rPr>
          <w:fldChar w:fldCharType="begin"/>
        </w:r>
        <w:r w:rsidR="000D2F74">
          <w:rPr>
            <w:noProof/>
            <w:webHidden/>
          </w:rPr>
          <w:instrText xml:space="preserve"> PAGEREF _Toc29039528 \h </w:instrText>
        </w:r>
        <w:r w:rsidR="000D2F74">
          <w:rPr>
            <w:noProof/>
            <w:webHidden/>
          </w:rPr>
        </w:r>
        <w:r w:rsidR="000D2F74">
          <w:rPr>
            <w:noProof/>
            <w:webHidden/>
          </w:rPr>
          <w:fldChar w:fldCharType="separate"/>
        </w:r>
        <w:r w:rsidR="00BA566B">
          <w:rPr>
            <w:noProof/>
            <w:webHidden/>
          </w:rPr>
          <w:t>18</w:t>
        </w:r>
        <w:r w:rsidR="000D2F74">
          <w:rPr>
            <w:noProof/>
            <w:webHidden/>
          </w:rPr>
          <w:fldChar w:fldCharType="end"/>
        </w:r>
      </w:hyperlink>
    </w:p>
    <w:p w14:paraId="0BD871FE" w14:textId="3217EAB4"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9" w:history="1">
        <w:r w:rsidR="000D2F74" w:rsidRPr="00813B91">
          <w:rPr>
            <w:rStyle w:val="Hyperlink"/>
            <w:noProof/>
          </w:rPr>
          <w:t>16.3.9.</w:t>
        </w:r>
        <w:r w:rsidR="000D2F74">
          <w:rPr>
            <w:rFonts w:asciiTheme="minorHAnsi" w:eastAsiaTheme="minorEastAsia" w:hAnsiTheme="minorHAnsi" w:cstheme="minorBidi"/>
            <w:noProof/>
            <w:sz w:val="22"/>
            <w:szCs w:val="22"/>
          </w:rPr>
          <w:tab/>
        </w:r>
        <w:r w:rsidR="000D2F74" w:rsidRPr="00813B91">
          <w:rPr>
            <w:rStyle w:val="Hyperlink"/>
            <w:noProof/>
          </w:rPr>
          <w:t>EHC^E15 – Payment/Remittance Advice (event E15)</w:t>
        </w:r>
        <w:r w:rsidR="000D2F74">
          <w:rPr>
            <w:noProof/>
            <w:webHidden/>
          </w:rPr>
          <w:tab/>
        </w:r>
        <w:r w:rsidR="000D2F74">
          <w:rPr>
            <w:noProof/>
            <w:webHidden/>
          </w:rPr>
          <w:fldChar w:fldCharType="begin"/>
        </w:r>
        <w:r w:rsidR="000D2F74">
          <w:rPr>
            <w:noProof/>
            <w:webHidden/>
          </w:rPr>
          <w:instrText xml:space="preserve"> PAGEREF _Toc29039529 \h </w:instrText>
        </w:r>
        <w:r w:rsidR="000D2F74">
          <w:rPr>
            <w:noProof/>
            <w:webHidden/>
          </w:rPr>
        </w:r>
        <w:r w:rsidR="000D2F74">
          <w:rPr>
            <w:noProof/>
            <w:webHidden/>
          </w:rPr>
          <w:fldChar w:fldCharType="separate"/>
        </w:r>
        <w:r w:rsidR="00BA566B">
          <w:rPr>
            <w:noProof/>
            <w:webHidden/>
          </w:rPr>
          <w:t>21</w:t>
        </w:r>
        <w:r w:rsidR="000D2F74">
          <w:rPr>
            <w:noProof/>
            <w:webHidden/>
          </w:rPr>
          <w:fldChar w:fldCharType="end"/>
        </w:r>
      </w:hyperlink>
    </w:p>
    <w:p w14:paraId="0999C178" w14:textId="723A6331"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0" w:history="1">
        <w:r w:rsidR="000D2F74" w:rsidRPr="00813B91">
          <w:rPr>
            <w:rStyle w:val="Hyperlink"/>
            <w:noProof/>
          </w:rPr>
          <w:t>16.3.10.</w:t>
        </w:r>
        <w:r w:rsidR="000D2F74">
          <w:rPr>
            <w:rFonts w:asciiTheme="minorHAnsi" w:eastAsiaTheme="minorEastAsia" w:hAnsiTheme="minorHAnsi" w:cstheme="minorBidi"/>
            <w:noProof/>
            <w:sz w:val="22"/>
            <w:szCs w:val="22"/>
          </w:rPr>
          <w:tab/>
        </w:r>
        <w:r w:rsidR="000D2F74" w:rsidRPr="00813B91">
          <w:rPr>
            <w:rStyle w:val="Hyperlink"/>
            <w:noProof/>
          </w:rPr>
          <w:t>EHC^E20 – Submit Authorization Request (event E20)</w:t>
        </w:r>
        <w:r w:rsidR="000D2F74">
          <w:rPr>
            <w:noProof/>
            <w:webHidden/>
          </w:rPr>
          <w:tab/>
        </w:r>
        <w:r w:rsidR="000D2F74">
          <w:rPr>
            <w:noProof/>
            <w:webHidden/>
          </w:rPr>
          <w:fldChar w:fldCharType="begin"/>
        </w:r>
        <w:r w:rsidR="000D2F74">
          <w:rPr>
            <w:noProof/>
            <w:webHidden/>
          </w:rPr>
          <w:instrText xml:space="preserve"> PAGEREF _Toc29039530 \h </w:instrText>
        </w:r>
        <w:r w:rsidR="000D2F74">
          <w:rPr>
            <w:noProof/>
            <w:webHidden/>
          </w:rPr>
        </w:r>
        <w:r w:rsidR="000D2F74">
          <w:rPr>
            <w:noProof/>
            <w:webHidden/>
          </w:rPr>
          <w:fldChar w:fldCharType="separate"/>
        </w:r>
        <w:r w:rsidR="00BA566B">
          <w:rPr>
            <w:noProof/>
            <w:webHidden/>
          </w:rPr>
          <w:t>23</w:t>
        </w:r>
        <w:r w:rsidR="000D2F74">
          <w:rPr>
            <w:noProof/>
            <w:webHidden/>
          </w:rPr>
          <w:fldChar w:fldCharType="end"/>
        </w:r>
      </w:hyperlink>
    </w:p>
    <w:p w14:paraId="6A9FC1CD" w14:textId="1D72B67E"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1" w:history="1">
        <w:r w:rsidR="000D2F74" w:rsidRPr="00813B91">
          <w:rPr>
            <w:rStyle w:val="Hyperlink"/>
            <w:noProof/>
          </w:rPr>
          <w:t>16.3.11.</w:t>
        </w:r>
        <w:r w:rsidR="000D2F74">
          <w:rPr>
            <w:rFonts w:asciiTheme="minorHAnsi" w:eastAsiaTheme="minorEastAsia" w:hAnsiTheme="minorHAnsi" w:cstheme="minorBidi"/>
            <w:noProof/>
            <w:sz w:val="22"/>
            <w:szCs w:val="22"/>
          </w:rPr>
          <w:tab/>
        </w:r>
        <w:r w:rsidR="000D2F74" w:rsidRPr="00813B91">
          <w:rPr>
            <w:rStyle w:val="Hyperlink"/>
            <w:noProof/>
          </w:rPr>
          <w:t>EHC^E21 – Cancel Authorization Request (event E21)</w:t>
        </w:r>
        <w:r w:rsidR="000D2F74">
          <w:rPr>
            <w:noProof/>
            <w:webHidden/>
          </w:rPr>
          <w:tab/>
        </w:r>
        <w:r w:rsidR="000D2F74">
          <w:rPr>
            <w:noProof/>
            <w:webHidden/>
          </w:rPr>
          <w:fldChar w:fldCharType="begin"/>
        </w:r>
        <w:r w:rsidR="000D2F74">
          <w:rPr>
            <w:noProof/>
            <w:webHidden/>
          </w:rPr>
          <w:instrText xml:space="preserve"> PAGEREF _Toc29039531 \h </w:instrText>
        </w:r>
        <w:r w:rsidR="000D2F74">
          <w:rPr>
            <w:noProof/>
            <w:webHidden/>
          </w:rPr>
        </w:r>
        <w:r w:rsidR="000D2F74">
          <w:rPr>
            <w:noProof/>
            <w:webHidden/>
          </w:rPr>
          <w:fldChar w:fldCharType="separate"/>
        </w:r>
        <w:r w:rsidR="00BA566B">
          <w:rPr>
            <w:noProof/>
            <w:webHidden/>
          </w:rPr>
          <w:t>25</w:t>
        </w:r>
        <w:r w:rsidR="000D2F74">
          <w:rPr>
            <w:noProof/>
            <w:webHidden/>
          </w:rPr>
          <w:fldChar w:fldCharType="end"/>
        </w:r>
      </w:hyperlink>
    </w:p>
    <w:p w14:paraId="0DDAD1EF" w14:textId="42B166AB"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2" w:history="1">
        <w:r w:rsidR="000D2F74" w:rsidRPr="00813B91">
          <w:rPr>
            <w:rStyle w:val="Hyperlink"/>
            <w:noProof/>
          </w:rPr>
          <w:t>16.3.12.</w:t>
        </w:r>
        <w:r w:rsidR="000D2F74">
          <w:rPr>
            <w:rFonts w:asciiTheme="minorHAnsi" w:eastAsiaTheme="minorEastAsia" w:hAnsiTheme="minorHAnsi" w:cstheme="minorBidi"/>
            <w:noProof/>
            <w:sz w:val="22"/>
            <w:szCs w:val="22"/>
          </w:rPr>
          <w:tab/>
        </w:r>
        <w:r w:rsidR="000D2F74" w:rsidRPr="00813B91">
          <w:rPr>
            <w:rStyle w:val="Hyperlink"/>
            <w:noProof/>
          </w:rPr>
          <w:t>QBP^E22 – Query Authorization Request Status (event E22)</w:t>
        </w:r>
        <w:r w:rsidR="000D2F74">
          <w:rPr>
            <w:noProof/>
            <w:webHidden/>
          </w:rPr>
          <w:tab/>
        </w:r>
        <w:r w:rsidR="000D2F74">
          <w:rPr>
            <w:noProof/>
            <w:webHidden/>
          </w:rPr>
          <w:fldChar w:fldCharType="begin"/>
        </w:r>
        <w:r w:rsidR="000D2F74">
          <w:rPr>
            <w:noProof/>
            <w:webHidden/>
          </w:rPr>
          <w:instrText xml:space="preserve"> PAGEREF _Toc29039532 \h </w:instrText>
        </w:r>
        <w:r w:rsidR="000D2F74">
          <w:rPr>
            <w:noProof/>
            <w:webHidden/>
          </w:rPr>
        </w:r>
        <w:r w:rsidR="000D2F74">
          <w:rPr>
            <w:noProof/>
            <w:webHidden/>
          </w:rPr>
          <w:fldChar w:fldCharType="separate"/>
        </w:r>
        <w:r w:rsidR="00BA566B">
          <w:rPr>
            <w:noProof/>
            <w:webHidden/>
          </w:rPr>
          <w:t>27</w:t>
        </w:r>
        <w:r w:rsidR="000D2F74">
          <w:rPr>
            <w:noProof/>
            <w:webHidden/>
          </w:rPr>
          <w:fldChar w:fldCharType="end"/>
        </w:r>
      </w:hyperlink>
    </w:p>
    <w:p w14:paraId="1EB465FD" w14:textId="1C1DAC89"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3" w:history="1">
        <w:r w:rsidR="000D2F74" w:rsidRPr="00813B91">
          <w:rPr>
            <w:rStyle w:val="Hyperlink"/>
            <w:noProof/>
          </w:rPr>
          <w:t>16.3.13.</w:t>
        </w:r>
        <w:r w:rsidR="000D2F74">
          <w:rPr>
            <w:rFonts w:asciiTheme="minorHAnsi" w:eastAsiaTheme="minorEastAsia" w:hAnsiTheme="minorHAnsi" w:cstheme="minorBidi"/>
            <w:noProof/>
            <w:sz w:val="22"/>
            <w:szCs w:val="22"/>
          </w:rPr>
          <w:tab/>
        </w:r>
        <w:r w:rsidR="000D2F74" w:rsidRPr="00813B91">
          <w:rPr>
            <w:rStyle w:val="Hyperlink"/>
            <w:noProof/>
          </w:rPr>
          <w:t>RSP^E22 – Authorization Request Status Query Response (event E22)</w:t>
        </w:r>
        <w:r w:rsidR="000D2F74">
          <w:rPr>
            <w:noProof/>
            <w:webHidden/>
          </w:rPr>
          <w:tab/>
        </w:r>
        <w:r w:rsidR="000D2F74">
          <w:rPr>
            <w:noProof/>
            <w:webHidden/>
          </w:rPr>
          <w:fldChar w:fldCharType="begin"/>
        </w:r>
        <w:r w:rsidR="000D2F74">
          <w:rPr>
            <w:noProof/>
            <w:webHidden/>
          </w:rPr>
          <w:instrText xml:space="preserve"> PAGEREF _Toc29039533 \h </w:instrText>
        </w:r>
        <w:r w:rsidR="000D2F74">
          <w:rPr>
            <w:noProof/>
            <w:webHidden/>
          </w:rPr>
        </w:r>
        <w:r w:rsidR="000D2F74">
          <w:rPr>
            <w:noProof/>
            <w:webHidden/>
          </w:rPr>
          <w:fldChar w:fldCharType="separate"/>
        </w:r>
        <w:r w:rsidR="00BA566B">
          <w:rPr>
            <w:noProof/>
            <w:webHidden/>
          </w:rPr>
          <w:t>28</w:t>
        </w:r>
        <w:r w:rsidR="000D2F74">
          <w:rPr>
            <w:noProof/>
            <w:webHidden/>
          </w:rPr>
          <w:fldChar w:fldCharType="end"/>
        </w:r>
      </w:hyperlink>
    </w:p>
    <w:p w14:paraId="09B95C2D" w14:textId="36354669"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4" w:history="1">
        <w:r w:rsidR="000D2F74" w:rsidRPr="00813B91">
          <w:rPr>
            <w:rStyle w:val="Hyperlink"/>
            <w:noProof/>
          </w:rPr>
          <w:t>16.3.14.</w:t>
        </w:r>
        <w:r w:rsidR="000D2F74">
          <w:rPr>
            <w:rFonts w:asciiTheme="minorHAnsi" w:eastAsiaTheme="minorEastAsia" w:hAnsiTheme="minorHAnsi" w:cstheme="minorBidi"/>
            <w:noProof/>
            <w:sz w:val="22"/>
            <w:szCs w:val="22"/>
          </w:rPr>
          <w:tab/>
        </w:r>
        <w:r w:rsidR="000D2F74" w:rsidRPr="00813B91">
          <w:rPr>
            <w:rStyle w:val="Hyperlink"/>
            <w:noProof/>
          </w:rPr>
          <w:t>EHC^E24 – Authorization Response (event E24)</w:t>
        </w:r>
        <w:r w:rsidR="000D2F74">
          <w:rPr>
            <w:noProof/>
            <w:webHidden/>
          </w:rPr>
          <w:tab/>
        </w:r>
        <w:r w:rsidR="000D2F74">
          <w:rPr>
            <w:noProof/>
            <w:webHidden/>
          </w:rPr>
          <w:fldChar w:fldCharType="begin"/>
        </w:r>
        <w:r w:rsidR="000D2F74">
          <w:rPr>
            <w:noProof/>
            <w:webHidden/>
          </w:rPr>
          <w:instrText xml:space="preserve"> PAGEREF _Toc29039534 \h </w:instrText>
        </w:r>
        <w:r w:rsidR="000D2F74">
          <w:rPr>
            <w:noProof/>
            <w:webHidden/>
          </w:rPr>
        </w:r>
        <w:r w:rsidR="000D2F74">
          <w:rPr>
            <w:noProof/>
            <w:webHidden/>
          </w:rPr>
          <w:fldChar w:fldCharType="separate"/>
        </w:r>
        <w:r w:rsidR="00BA566B">
          <w:rPr>
            <w:noProof/>
            <w:webHidden/>
          </w:rPr>
          <w:t>29</w:t>
        </w:r>
        <w:r w:rsidR="000D2F74">
          <w:rPr>
            <w:noProof/>
            <w:webHidden/>
          </w:rPr>
          <w:fldChar w:fldCharType="end"/>
        </w:r>
      </w:hyperlink>
    </w:p>
    <w:p w14:paraId="2711E5D8" w14:textId="4FD31C20"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5" w:history="1">
        <w:r w:rsidR="000D2F74" w:rsidRPr="00813B91">
          <w:rPr>
            <w:rStyle w:val="Hyperlink"/>
            <w:noProof/>
          </w:rPr>
          <w:t>16.3.15.</w:t>
        </w:r>
        <w:r w:rsidR="000D2F74">
          <w:rPr>
            <w:rFonts w:asciiTheme="minorHAnsi" w:eastAsiaTheme="minorEastAsia" w:hAnsiTheme="minorHAnsi" w:cstheme="minorBidi"/>
            <w:noProof/>
            <w:sz w:val="22"/>
            <w:szCs w:val="22"/>
          </w:rPr>
          <w:tab/>
        </w:r>
        <w:r w:rsidR="000D2F74" w:rsidRPr="00813B91">
          <w:rPr>
            <w:rStyle w:val="Hyperlink"/>
            <w:noProof/>
          </w:rPr>
          <w:t>EHC^E30 – Submit Health Document related to Authorization Request (event E30)</w:t>
        </w:r>
        <w:r w:rsidR="000D2F74">
          <w:rPr>
            <w:noProof/>
            <w:webHidden/>
          </w:rPr>
          <w:tab/>
        </w:r>
        <w:r w:rsidR="000D2F74">
          <w:rPr>
            <w:noProof/>
            <w:webHidden/>
          </w:rPr>
          <w:fldChar w:fldCharType="begin"/>
        </w:r>
        <w:r w:rsidR="000D2F74">
          <w:rPr>
            <w:noProof/>
            <w:webHidden/>
          </w:rPr>
          <w:instrText xml:space="preserve"> PAGEREF _Toc29039535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74AB4B7C" w14:textId="7C9AA694"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6" w:history="1">
        <w:r w:rsidR="000D2F74" w:rsidRPr="00813B91">
          <w:rPr>
            <w:rStyle w:val="Hyperlink"/>
            <w:noProof/>
          </w:rPr>
          <w:t>16.3.16.</w:t>
        </w:r>
        <w:r w:rsidR="000D2F74">
          <w:rPr>
            <w:rFonts w:asciiTheme="minorHAnsi" w:eastAsiaTheme="minorEastAsia" w:hAnsiTheme="minorHAnsi" w:cstheme="minorBidi"/>
            <w:noProof/>
            <w:sz w:val="22"/>
            <w:szCs w:val="22"/>
          </w:rPr>
          <w:tab/>
        </w:r>
        <w:r w:rsidR="000D2F74" w:rsidRPr="00813B91">
          <w:rPr>
            <w:rStyle w:val="Hyperlink"/>
            <w:noProof/>
          </w:rPr>
          <w:t>EHC^E31 – Cancel Health Document related to Authorization Request (event E31)</w:t>
        </w:r>
        <w:r w:rsidR="000D2F74">
          <w:rPr>
            <w:noProof/>
            <w:webHidden/>
          </w:rPr>
          <w:tab/>
        </w:r>
        <w:r w:rsidR="000D2F74">
          <w:rPr>
            <w:noProof/>
            <w:webHidden/>
          </w:rPr>
          <w:fldChar w:fldCharType="begin"/>
        </w:r>
        <w:r w:rsidR="000D2F74">
          <w:rPr>
            <w:noProof/>
            <w:webHidden/>
          </w:rPr>
          <w:instrText xml:space="preserve"> PAGEREF _Toc29039536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6A7BC0D7" w14:textId="0B346FC2" w:rsidR="000D2F74" w:rsidRDefault="00000000">
      <w:pPr>
        <w:pStyle w:val="TOC2"/>
        <w:rPr>
          <w:rFonts w:asciiTheme="minorHAnsi" w:eastAsiaTheme="minorEastAsia" w:hAnsiTheme="minorHAnsi" w:cstheme="minorBidi"/>
          <w:b w:val="0"/>
          <w:noProof/>
          <w:kern w:val="0"/>
          <w:sz w:val="22"/>
          <w:szCs w:val="22"/>
          <w:lang w:eastAsia="en-US"/>
        </w:rPr>
      </w:pPr>
      <w:hyperlink w:anchor="_Toc29039537" w:history="1">
        <w:r w:rsidR="000D2F74" w:rsidRPr="00813B91">
          <w:rPr>
            <w:rStyle w:val="Hyperlink"/>
            <w:noProof/>
          </w:rPr>
          <w:t>16.4.</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Message Segments</w:t>
        </w:r>
        <w:r w:rsidR="000D2F74">
          <w:rPr>
            <w:noProof/>
            <w:webHidden/>
          </w:rPr>
          <w:tab/>
        </w:r>
        <w:r w:rsidR="000D2F74">
          <w:rPr>
            <w:noProof/>
            <w:webHidden/>
          </w:rPr>
          <w:fldChar w:fldCharType="begin"/>
        </w:r>
        <w:r w:rsidR="000D2F74">
          <w:rPr>
            <w:noProof/>
            <w:webHidden/>
          </w:rPr>
          <w:instrText xml:space="preserve"> PAGEREF _Toc29039537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28A1EE6B" w14:textId="012CE9A2"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38" w:history="1">
        <w:r w:rsidR="000D2F74" w:rsidRPr="00813B91">
          <w:rPr>
            <w:rStyle w:val="Hyperlink"/>
            <w:noProof/>
          </w:rPr>
          <w:t>16.4.1.</w:t>
        </w:r>
        <w:r w:rsidR="000D2F74">
          <w:rPr>
            <w:rFonts w:asciiTheme="minorHAnsi" w:eastAsiaTheme="minorEastAsia" w:hAnsiTheme="minorHAnsi" w:cstheme="minorBidi"/>
            <w:noProof/>
            <w:sz w:val="22"/>
            <w:szCs w:val="22"/>
          </w:rPr>
          <w:tab/>
        </w:r>
        <w:r w:rsidR="000D2F74" w:rsidRPr="00813B91">
          <w:rPr>
            <w:rStyle w:val="Hyperlink"/>
            <w:noProof/>
          </w:rPr>
          <w:t>RFI – Request for Information</w:t>
        </w:r>
        <w:r w:rsidR="000D2F74">
          <w:rPr>
            <w:noProof/>
            <w:webHidden/>
          </w:rPr>
          <w:tab/>
        </w:r>
        <w:r w:rsidR="000D2F74">
          <w:rPr>
            <w:noProof/>
            <w:webHidden/>
          </w:rPr>
          <w:fldChar w:fldCharType="begin"/>
        </w:r>
        <w:r w:rsidR="000D2F74">
          <w:rPr>
            <w:noProof/>
            <w:webHidden/>
          </w:rPr>
          <w:instrText xml:space="preserve"> PAGEREF _Toc29039538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67445171" w14:textId="60AFA265"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39" w:history="1">
        <w:r w:rsidR="000D2F74" w:rsidRPr="00813B91">
          <w:rPr>
            <w:rStyle w:val="Hyperlink"/>
            <w:noProof/>
          </w:rPr>
          <w:t>16.4.2.</w:t>
        </w:r>
        <w:r w:rsidR="000D2F74">
          <w:rPr>
            <w:rFonts w:asciiTheme="minorHAnsi" w:eastAsiaTheme="minorEastAsia" w:hAnsiTheme="minorHAnsi" w:cstheme="minorBidi"/>
            <w:noProof/>
            <w:sz w:val="22"/>
            <w:szCs w:val="22"/>
          </w:rPr>
          <w:tab/>
        </w:r>
        <w:r w:rsidR="000D2F74" w:rsidRPr="00813B91">
          <w:rPr>
            <w:rStyle w:val="Hyperlink"/>
            <w:noProof/>
          </w:rPr>
          <w:t>IVC – Invoice Segment</w:t>
        </w:r>
        <w:r w:rsidR="000D2F74">
          <w:rPr>
            <w:noProof/>
            <w:webHidden/>
          </w:rPr>
          <w:tab/>
        </w:r>
        <w:r w:rsidR="000D2F74">
          <w:rPr>
            <w:noProof/>
            <w:webHidden/>
          </w:rPr>
          <w:fldChar w:fldCharType="begin"/>
        </w:r>
        <w:r w:rsidR="000D2F74">
          <w:rPr>
            <w:noProof/>
            <w:webHidden/>
          </w:rPr>
          <w:instrText xml:space="preserve"> PAGEREF _Toc29039539 \h </w:instrText>
        </w:r>
        <w:r w:rsidR="000D2F74">
          <w:rPr>
            <w:noProof/>
            <w:webHidden/>
          </w:rPr>
        </w:r>
        <w:r w:rsidR="000D2F74">
          <w:rPr>
            <w:noProof/>
            <w:webHidden/>
          </w:rPr>
          <w:fldChar w:fldCharType="separate"/>
        </w:r>
        <w:r w:rsidR="00BA566B">
          <w:rPr>
            <w:noProof/>
            <w:webHidden/>
          </w:rPr>
          <w:t>32</w:t>
        </w:r>
        <w:r w:rsidR="000D2F74">
          <w:rPr>
            <w:noProof/>
            <w:webHidden/>
          </w:rPr>
          <w:fldChar w:fldCharType="end"/>
        </w:r>
      </w:hyperlink>
    </w:p>
    <w:p w14:paraId="42F53C55" w14:textId="0E1B8238"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0" w:history="1">
        <w:r w:rsidR="000D2F74" w:rsidRPr="00813B91">
          <w:rPr>
            <w:rStyle w:val="Hyperlink"/>
            <w:noProof/>
          </w:rPr>
          <w:t>16.4.3.</w:t>
        </w:r>
        <w:r w:rsidR="000D2F74">
          <w:rPr>
            <w:rFonts w:asciiTheme="minorHAnsi" w:eastAsiaTheme="minorEastAsia" w:hAnsiTheme="minorHAnsi" w:cstheme="minorBidi"/>
            <w:noProof/>
            <w:sz w:val="22"/>
            <w:szCs w:val="22"/>
          </w:rPr>
          <w:tab/>
        </w:r>
        <w:r w:rsidR="000D2F74" w:rsidRPr="00813B91">
          <w:rPr>
            <w:rStyle w:val="Hyperlink"/>
            <w:noProof/>
          </w:rPr>
          <w:t>PYE – Payee Information Segment</w:t>
        </w:r>
        <w:r w:rsidR="000D2F74">
          <w:rPr>
            <w:noProof/>
            <w:webHidden/>
          </w:rPr>
          <w:tab/>
        </w:r>
        <w:r w:rsidR="000D2F74">
          <w:rPr>
            <w:noProof/>
            <w:webHidden/>
          </w:rPr>
          <w:fldChar w:fldCharType="begin"/>
        </w:r>
        <w:r w:rsidR="000D2F74">
          <w:rPr>
            <w:noProof/>
            <w:webHidden/>
          </w:rPr>
          <w:instrText xml:space="preserve"> PAGEREF _Toc29039540 \h </w:instrText>
        </w:r>
        <w:r w:rsidR="000D2F74">
          <w:rPr>
            <w:noProof/>
            <w:webHidden/>
          </w:rPr>
        </w:r>
        <w:r w:rsidR="000D2F74">
          <w:rPr>
            <w:noProof/>
            <w:webHidden/>
          </w:rPr>
          <w:fldChar w:fldCharType="separate"/>
        </w:r>
        <w:r w:rsidR="00BA566B">
          <w:rPr>
            <w:noProof/>
            <w:webHidden/>
          </w:rPr>
          <w:t>40</w:t>
        </w:r>
        <w:r w:rsidR="000D2F74">
          <w:rPr>
            <w:noProof/>
            <w:webHidden/>
          </w:rPr>
          <w:fldChar w:fldCharType="end"/>
        </w:r>
      </w:hyperlink>
    </w:p>
    <w:p w14:paraId="55187261" w14:textId="73C7377A"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1" w:history="1">
        <w:r w:rsidR="000D2F74" w:rsidRPr="00813B91">
          <w:rPr>
            <w:rStyle w:val="Hyperlink"/>
            <w:noProof/>
          </w:rPr>
          <w:t>16.4.4.</w:t>
        </w:r>
        <w:r w:rsidR="000D2F74">
          <w:rPr>
            <w:rFonts w:asciiTheme="minorHAnsi" w:eastAsiaTheme="minorEastAsia" w:hAnsiTheme="minorHAnsi" w:cstheme="minorBidi"/>
            <w:noProof/>
            <w:sz w:val="22"/>
            <w:szCs w:val="22"/>
          </w:rPr>
          <w:tab/>
        </w:r>
        <w:r w:rsidR="000D2F74" w:rsidRPr="00813B91">
          <w:rPr>
            <w:rStyle w:val="Hyperlink"/>
            <w:noProof/>
          </w:rPr>
          <w:t>PSS – Product/Service Section Segment</w:t>
        </w:r>
        <w:r w:rsidR="000D2F74">
          <w:rPr>
            <w:noProof/>
            <w:webHidden/>
          </w:rPr>
          <w:tab/>
        </w:r>
        <w:r w:rsidR="000D2F74">
          <w:rPr>
            <w:noProof/>
            <w:webHidden/>
          </w:rPr>
          <w:fldChar w:fldCharType="begin"/>
        </w:r>
        <w:r w:rsidR="000D2F74">
          <w:rPr>
            <w:noProof/>
            <w:webHidden/>
          </w:rPr>
          <w:instrText xml:space="preserve"> PAGEREF _Toc29039541 \h </w:instrText>
        </w:r>
        <w:r w:rsidR="000D2F74">
          <w:rPr>
            <w:noProof/>
            <w:webHidden/>
          </w:rPr>
        </w:r>
        <w:r w:rsidR="000D2F74">
          <w:rPr>
            <w:noProof/>
            <w:webHidden/>
          </w:rPr>
          <w:fldChar w:fldCharType="separate"/>
        </w:r>
        <w:r w:rsidR="00BA566B">
          <w:rPr>
            <w:noProof/>
            <w:webHidden/>
          </w:rPr>
          <w:t>44</w:t>
        </w:r>
        <w:r w:rsidR="000D2F74">
          <w:rPr>
            <w:noProof/>
            <w:webHidden/>
          </w:rPr>
          <w:fldChar w:fldCharType="end"/>
        </w:r>
      </w:hyperlink>
    </w:p>
    <w:p w14:paraId="25E8C37D" w14:textId="1ADAA3F8"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2" w:history="1">
        <w:r w:rsidR="000D2F74" w:rsidRPr="00813B91">
          <w:rPr>
            <w:rStyle w:val="Hyperlink"/>
            <w:noProof/>
          </w:rPr>
          <w:t>16.4.5.</w:t>
        </w:r>
        <w:r w:rsidR="000D2F74">
          <w:rPr>
            <w:rFonts w:asciiTheme="minorHAnsi" w:eastAsiaTheme="minorEastAsia" w:hAnsiTheme="minorHAnsi" w:cstheme="minorBidi"/>
            <w:noProof/>
            <w:sz w:val="22"/>
            <w:szCs w:val="22"/>
          </w:rPr>
          <w:tab/>
        </w:r>
        <w:r w:rsidR="000D2F74" w:rsidRPr="00813B91">
          <w:rPr>
            <w:rStyle w:val="Hyperlink"/>
            <w:noProof/>
          </w:rPr>
          <w:t>PSG – Product/Service Group Segment</w:t>
        </w:r>
        <w:r w:rsidR="000D2F74">
          <w:rPr>
            <w:noProof/>
            <w:webHidden/>
          </w:rPr>
          <w:tab/>
        </w:r>
        <w:r w:rsidR="000D2F74">
          <w:rPr>
            <w:noProof/>
            <w:webHidden/>
          </w:rPr>
          <w:fldChar w:fldCharType="begin"/>
        </w:r>
        <w:r w:rsidR="000D2F74">
          <w:rPr>
            <w:noProof/>
            <w:webHidden/>
          </w:rPr>
          <w:instrText xml:space="preserve"> PAGEREF _Toc29039542 \h </w:instrText>
        </w:r>
        <w:r w:rsidR="000D2F74">
          <w:rPr>
            <w:noProof/>
            <w:webHidden/>
          </w:rPr>
        </w:r>
        <w:r w:rsidR="000D2F74">
          <w:rPr>
            <w:noProof/>
            <w:webHidden/>
          </w:rPr>
          <w:fldChar w:fldCharType="separate"/>
        </w:r>
        <w:r w:rsidR="00BA566B">
          <w:rPr>
            <w:noProof/>
            <w:webHidden/>
          </w:rPr>
          <w:t>45</w:t>
        </w:r>
        <w:r w:rsidR="000D2F74">
          <w:rPr>
            <w:noProof/>
            <w:webHidden/>
          </w:rPr>
          <w:fldChar w:fldCharType="end"/>
        </w:r>
      </w:hyperlink>
    </w:p>
    <w:p w14:paraId="6DA05A7D" w14:textId="011A4AB0"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3" w:history="1">
        <w:r w:rsidR="000D2F74" w:rsidRPr="00813B91">
          <w:rPr>
            <w:rStyle w:val="Hyperlink"/>
            <w:noProof/>
          </w:rPr>
          <w:t>16.4.6.</w:t>
        </w:r>
        <w:r w:rsidR="000D2F74">
          <w:rPr>
            <w:rFonts w:asciiTheme="minorHAnsi" w:eastAsiaTheme="minorEastAsia" w:hAnsiTheme="minorHAnsi" w:cstheme="minorBidi"/>
            <w:noProof/>
            <w:sz w:val="22"/>
            <w:szCs w:val="22"/>
          </w:rPr>
          <w:tab/>
        </w:r>
        <w:r w:rsidR="000D2F74" w:rsidRPr="00813B91">
          <w:rPr>
            <w:rStyle w:val="Hyperlink"/>
            <w:noProof/>
          </w:rPr>
          <w:t>PSL – Product/Service Line Item Segment</w:t>
        </w:r>
        <w:r w:rsidR="000D2F74">
          <w:rPr>
            <w:noProof/>
            <w:webHidden/>
          </w:rPr>
          <w:tab/>
        </w:r>
        <w:r w:rsidR="000D2F74">
          <w:rPr>
            <w:noProof/>
            <w:webHidden/>
          </w:rPr>
          <w:fldChar w:fldCharType="begin"/>
        </w:r>
        <w:r w:rsidR="000D2F74">
          <w:rPr>
            <w:noProof/>
            <w:webHidden/>
          </w:rPr>
          <w:instrText xml:space="preserve"> PAGEREF _Toc29039543 \h </w:instrText>
        </w:r>
        <w:r w:rsidR="000D2F74">
          <w:rPr>
            <w:noProof/>
            <w:webHidden/>
          </w:rPr>
        </w:r>
        <w:r w:rsidR="000D2F74">
          <w:rPr>
            <w:noProof/>
            <w:webHidden/>
          </w:rPr>
          <w:fldChar w:fldCharType="separate"/>
        </w:r>
        <w:r w:rsidR="00BA566B">
          <w:rPr>
            <w:noProof/>
            <w:webHidden/>
          </w:rPr>
          <w:t>46</w:t>
        </w:r>
        <w:r w:rsidR="000D2F74">
          <w:rPr>
            <w:noProof/>
            <w:webHidden/>
          </w:rPr>
          <w:fldChar w:fldCharType="end"/>
        </w:r>
      </w:hyperlink>
    </w:p>
    <w:p w14:paraId="3BBC6393" w14:textId="4163D54F"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4" w:history="1">
        <w:r w:rsidR="000D2F74" w:rsidRPr="00813B91">
          <w:rPr>
            <w:rStyle w:val="Hyperlink"/>
            <w:noProof/>
          </w:rPr>
          <w:t>16.4.7.</w:t>
        </w:r>
        <w:r w:rsidR="000D2F74">
          <w:rPr>
            <w:rFonts w:asciiTheme="minorHAnsi" w:eastAsiaTheme="minorEastAsia" w:hAnsiTheme="minorHAnsi" w:cstheme="minorBidi"/>
            <w:noProof/>
            <w:sz w:val="22"/>
            <w:szCs w:val="22"/>
          </w:rPr>
          <w:tab/>
        </w:r>
        <w:r w:rsidR="000D2F74" w:rsidRPr="00813B91">
          <w:rPr>
            <w:rStyle w:val="Hyperlink"/>
            <w:noProof/>
          </w:rPr>
          <w:t>ADJ – Adjustment</w:t>
        </w:r>
        <w:r w:rsidR="000D2F74">
          <w:rPr>
            <w:noProof/>
            <w:webHidden/>
          </w:rPr>
          <w:tab/>
        </w:r>
        <w:r w:rsidR="000D2F74">
          <w:rPr>
            <w:noProof/>
            <w:webHidden/>
          </w:rPr>
          <w:fldChar w:fldCharType="begin"/>
        </w:r>
        <w:r w:rsidR="000D2F74">
          <w:rPr>
            <w:noProof/>
            <w:webHidden/>
          </w:rPr>
          <w:instrText xml:space="preserve"> PAGEREF _Toc29039544 \h </w:instrText>
        </w:r>
        <w:r w:rsidR="000D2F74">
          <w:rPr>
            <w:noProof/>
            <w:webHidden/>
          </w:rPr>
        </w:r>
        <w:r w:rsidR="000D2F74">
          <w:rPr>
            <w:noProof/>
            <w:webHidden/>
          </w:rPr>
          <w:fldChar w:fldCharType="separate"/>
        </w:r>
        <w:r w:rsidR="00BA566B">
          <w:rPr>
            <w:noProof/>
            <w:webHidden/>
          </w:rPr>
          <w:t>57</w:t>
        </w:r>
        <w:r w:rsidR="000D2F74">
          <w:rPr>
            <w:noProof/>
            <w:webHidden/>
          </w:rPr>
          <w:fldChar w:fldCharType="end"/>
        </w:r>
      </w:hyperlink>
    </w:p>
    <w:p w14:paraId="4544C31D" w14:textId="162152AF"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5" w:history="1">
        <w:r w:rsidR="000D2F74" w:rsidRPr="00813B91">
          <w:rPr>
            <w:rStyle w:val="Hyperlink"/>
            <w:noProof/>
          </w:rPr>
          <w:t>16.4.8.</w:t>
        </w:r>
        <w:r w:rsidR="000D2F74">
          <w:rPr>
            <w:rFonts w:asciiTheme="minorHAnsi" w:eastAsiaTheme="minorEastAsia" w:hAnsiTheme="minorHAnsi" w:cstheme="minorBidi"/>
            <w:noProof/>
            <w:sz w:val="22"/>
            <w:szCs w:val="22"/>
          </w:rPr>
          <w:tab/>
        </w:r>
        <w:r w:rsidR="000D2F74" w:rsidRPr="00813B91">
          <w:rPr>
            <w:rStyle w:val="Hyperlink"/>
            <w:noProof/>
          </w:rPr>
          <w:t>PMT – Payment Information Segment</w:t>
        </w:r>
        <w:r w:rsidR="000D2F74">
          <w:rPr>
            <w:noProof/>
            <w:webHidden/>
          </w:rPr>
          <w:tab/>
        </w:r>
        <w:r w:rsidR="000D2F74">
          <w:rPr>
            <w:noProof/>
            <w:webHidden/>
          </w:rPr>
          <w:fldChar w:fldCharType="begin"/>
        </w:r>
        <w:r w:rsidR="000D2F74">
          <w:rPr>
            <w:noProof/>
            <w:webHidden/>
          </w:rPr>
          <w:instrText xml:space="preserve"> PAGEREF _Toc29039545 \h </w:instrText>
        </w:r>
        <w:r w:rsidR="000D2F74">
          <w:rPr>
            <w:noProof/>
            <w:webHidden/>
          </w:rPr>
        </w:r>
        <w:r w:rsidR="000D2F74">
          <w:rPr>
            <w:noProof/>
            <w:webHidden/>
          </w:rPr>
          <w:fldChar w:fldCharType="separate"/>
        </w:r>
        <w:r w:rsidR="00BA566B">
          <w:rPr>
            <w:noProof/>
            <w:webHidden/>
          </w:rPr>
          <w:t>60</w:t>
        </w:r>
        <w:r w:rsidR="000D2F74">
          <w:rPr>
            <w:noProof/>
            <w:webHidden/>
          </w:rPr>
          <w:fldChar w:fldCharType="end"/>
        </w:r>
      </w:hyperlink>
    </w:p>
    <w:p w14:paraId="79FDF8A9" w14:textId="68BDAC41"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6" w:history="1">
        <w:r w:rsidR="000D2F74" w:rsidRPr="00813B91">
          <w:rPr>
            <w:rStyle w:val="Hyperlink"/>
            <w:noProof/>
          </w:rPr>
          <w:t>16.4.9.</w:t>
        </w:r>
        <w:r w:rsidR="000D2F74">
          <w:rPr>
            <w:rFonts w:asciiTheme="minorHAnsi" w:eastAsiaTheme="minorEastAsia" w:hAnsiTheme="minorHAnsi" w:cstheme="minorBidi"/>
            <w:noProof/>
            <w:sz w:val="22"/>
            <w:szCs w:val="22"/>
          </w:rPr>
          <w:tab/>
        </w:r>
        <w:r w:rsidR="000D2F74" w:rsidRPr="00813B91">
          <w:rPr>
            <w:rStyle w:val="Hyperlink"/>
            <w:noProof/>
          </w:rPr>
          <w:t>IPR – Invoice Processing Results Segment</w:t>
        </w:r>
        <w:r w:rsidR="000D2F74">
          <w:rPr>
            <w:noProof/>
            <w:webHidden/>
          </w:rPr>
          <w:tab/>
        </w:r>
        <w:r w:rsidR="000D2F74">
          <w:rPr>
            <w:noProof/>
            <w:webHidden/>
          </w:rPr>
          <w:fldChar w:fldCharType="begin"/>
        </w:r>
        <w:r w:rsidR="000D2F74">
          <w:rPr>
            <w:noProof/>
            <w:webHidden/>
          </w:rPr>
          <w:instrText xml:space="preserve"> PAGEREF _Toc29039546 \h </w:instrText>
        </w:r>
        <w:r w:rsidR="000D2F74">
          <w:rPr>
            <w:noProof/>
            <w:webHidden/>
          </w:rPr>
        </w:r>
        <w:r w:rsidR="000D2F74">
          <w:rPr>
            <w:noProof/>
            <w:webHidden/>
          </w:rPr>
          <w:fldChar w:fldCharType="separate"/>
        </w:r>
        <w:r w:rsidR="00BA566B">
          <w:rPr>
            <w:noProof/>
            <w:webHidden/>
          </w:rPr>
          <w:t>63</w:t>
        </w:r>
        <w:r w:rsidR="000D2F74">
          <w:rPr>
            <w:noProof/>
            <w:webHidden/>
          </w:rPr>
          <w:fldChar w:fldCharType="end"/>
        </w:r>
      </w:hyperlink>
    </w:p>
    <w:p w14:paraId="1F397664" w14:textId="662954DD" w:rsidR="000D2F74" w:rsidRDefault="00000000">
      <w:pPr>
        <w:pStyle w:val="TOC2"/>
        <w:rPr>
          <w:rFonts w:asciiTheme="minorHAnsi" w:eastAsiaTheme="minorEastAsia" w:hAnsiTheme="minorHAnsi" w:cstheme="minorBidi"/>
          <w:b w:val="0"/>
          <w:noProof/>
          <w:kern w:val="0"/>
          <w:sz w:val="22"/>
          <w:szCs w:val="22"/>
          <w:lang w:eastAsia="en-US"/>
        </w:rPr>
      </w:pPr>
      <w:hyperlink w:anchor="_Toc29039547" w:history="1">
        <w:r w:rsidR="000D2F74" w:rsidRPr="00813B91">
          <w:rPr>
            <w:rStyle w:val="Hyperlink"/>
            <w:noProof/>
          </w:rPr>
          <w:t>16.5.</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Outstanding Issues</w:t>
        </w:r>
        <w:r w:rsidR="000D2F74">
          <w:rPr>
            <w:noProof/>
            <w:webHidden/>
          </w:rPr>
          <w:tab/>
        </w:r>
        <w:r w:rsidR="000D2F74">
          <w:rPr>
            <w:noProof/>
            <w:webHidden/>
          </w:rPr>
          <w:fldChar w:fldCharType="begin"/>
        </w:r>
        <w:r w:rsidR="000D2F74">
          <w:rPr>
            <w:noProof/>
            <w:webHidden/>
          </w:rPr>
          <w:instrText xml:space="preserve"> PAGEREF _Toc29039547 \h </w:instrText>
        </w:r>
        <w:r w:rsidR="000D2F74">
          <w:rPr>
            <w:noProof/>
            <w:webHidden/>
          </w:rPr>
        </w:r>
        <w:r w:rsidR="000D2F74">
          <w:rPr>
            <w:noProof/>
            <w:webHidden/>
          </w:rPr>
          <w:fldChar w:fldCharType="separate"/>
        </w:r>
        <w:r w:rsidR="00BA566B">
          <w:rPr>
            <w:noProof/>
            <w:webHidden/>
          </w:rPr>
          <w:t>65</w:t>
        </w:r>
        <w:r w:rsidR="000D2F74">
          <w:rPr>
            <w:noProof/>
            <w:webHidden/>
          </w:rPr>
          <w:fldChar w:fldCharType="end"/>
        </w:r>
      </w:hyperlink>
    </w:p>
    <w:p w14:paraId="7A7F8BB4" w14:textId="5DE5E9CB" w:rsidR="00BA5082" w:rsidRPr="00B5179E" w:rsidRDefault="000D2F74" w:rsidP="006A006A">
      <w:pPr>
        <w:pStyle w:val="TOC1"/>
        <w:rPr>
          <w:ins w:id="43" w:author="Beat Heggli" w:date="2022-08-08T10:30:00Z"/>
          <w:noProof/>
          <w:rPrChange w:id="44" w:author="Beat Heggli" w:date="2022-08-18T12:55:00Z">
            <w:rPr>
              <w:ins w:id="45" w:author="Beat Heggli" w:date="2022-08-08T10:30:00Z"/>
              <w:noProof/>
              <w:lang w:val="de-CH"/>
            </w:rPr>
          </w:rPrChange>
        </w:rPr>
      </w:pPr>
      <w:r>
        <w:rPr>
          <w:bCs w:val="0"/>
          <w:caps w:val="0"/>
        </w:rPr>
        <w:fldChar w:fldCharType="end"/>
      </w:r>
      <w:r w:rsidR="002834E1" w:rsidRPr="00B5179E">
        <w:rPr>
          <w:noProof/>
          <w:rPrChange w:id="46" w:author="Beat Heggli" w:date="2022-08-18T12:55:00Z">
            <w:rPr>
              <w:noProof/>
              <w:lang w:val="de-CH"/>
            </w:rPr>
          </w:rPrChange>
        </w:rPr>
        <w:t xml:space="preserve"> </w:t>
      </w:r>
    </w:p>
    <w:p w14:paraId="3EB37ECC"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47" w:author="Beat Heggli" w:date="2022-08-08T10:30:00Z"/>
          <w:b/>
          <w:noProof/>
          <w:sz w:val="28"/>
          <w:u w:val="single"/>
        </w:rPr>
      </w:pPr>
      <w:ins w:id="48" w:author="Beat Heggli" w:date="2022-08-08T10:30:00Z">
        <w:r>
          <w:rPr>
            <w:b/>
            <w:noProof/>
            <w:sz w:val="28"/>
            <w:u w:val="single"/>
          </w:rPr>
          <w:t>Notes to Balloters</w:t>
        </w:r>
      </w:ins>
    </w:p>
    <w:p w14:paraId="0714383F"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49" w:author="Beat Heggli" w:date="2022-08-08T10:30:00Z"/>
          <w:b/>
          <w:noProof/>
        </w:rPr>
      </w:pPr>
      <w:ins w:id="50" w:author="Beat Heggli" w:date="2022-08-08T10:30:00Z">
        <w:r w:rsidRPr="00A635F4">
          <w:rPr>
            <w:b/>
            <w:noProof/>
          </w:rPr>
          <w:t>We are seeking your input on these topics:</w:t>
        </w:r>
      </w:ins>
    </w:p>
    <w:p w14:paraId="2DBE7E16" w14:textId="2E3B514B"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51" w:author="Beat Heggli" w:date="2022-08-08T10:30:00Z"/>
          <w:b/>
          <w:noProof/>
        </w:rPr>
      </w:pPr>
      <w:ins w:id="52" w:author="Beat Heggli" w:date="2022-08-08T10:30: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53" w:name="_Hlk113629810"/>
      <w:r w:rsidR="008D738B" w:rsidRPr="008D738B">
        <w:rPr>
          <w:b/>
          <w:noProof/>
        </w:rPr>
        <w:t>hl7.org/fhir/uv/gender-harmony/2022Sep</w:t>
      </w:r>
      <w:bookmarkEnd w:id="53"/>
      <w:r w:rsidR="008D738B">
        <w:rPr>
          <w:b/>
          <w:noProof/>
        </w:rPr>
        <w:t xml:space="preserve"> Ballot</w:t>
      </w:r>
    </w:p>
    <w:p w14:paraId="7FF7EA7B" w14:textId="7FD7CF45"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54" w:author="Beat Heggli" w:date="2022-08-08T10:30:00Z"/>
          <w:b/>
          <w:noProof/>
        </w:rPr>
      </w:pPr>
      <w:ins w:id="55" w:author="Beat Heggli" w:date="2022-08-08T10:30:00Z">
        <w:r w:rsidRPr="00A635F4">
          <w:rPr>
            <w:b/>
            <w:noProof/>
          </w:rPr>
          <w:t xml:space="preserve">#2 In order to ensure we stay in sync with vocabulary used to represent the Gender Harmony attributes of a person, please provide feedback on the definitions and associated terminology in the </w:t>
        </w:r>
      </w:ins>
      <w:r w:rsidR="008D738B" w:rsidRPr="008D738B">
        <w:rPr>
          <w:b/>
          <w:noProof/>
        </w:rPr>
        <w:t>hl7.org/fhir/uv/gender-harmony/2022Sep</w:t>
      </w:r>
      <w:r w:rsidR="008D738B" w:rsidRPr="008D738B">
        <w:rPr>
          <w:b/>
          <w:noProof/>
        </w:rPr>
        <w:t xml:space="preserve"> </w:t>
      </w:r>
      <w:ins w:id="56" w:author="Beat Heggli" w:date="2022-08-08T10:30:00Z">
        <w:r w:rsidRPr="00A635F4">
          <w:rPr>
            <w:b/>
            <w:noProof/>
          </w:rPr>
          <w:t>ballot.</w:t>
        </w:r>
      </w:ins>
    </w:p>
    <w:p w14:paraId="64EB5E60"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57" w:author="Beat Heggli" w:date="2022-08-08T10:30:00Z"/>
          <w:b/>
          <w:noProof/>
        </w:rPr>
      </w:pPr>
      <w:ins w:id="58" w:author="Beat Heggli" w:date="2022-08-08T10:30: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34908615"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rPr>
          <w:ins w:id="59" w:author="Beat Heggli" w:date="2022-08-08T10:30: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87"/>
        <w:gridCol w:w="1696"/>
        <w:gridCol w:w="2953"/>
        <w:gridCol w:w="1349"/>
        <w:gridCol w:w="1051"/>
        <w:gridCol w:w="914"/>
      </w:tblGrid>
      <w:tr w:rsidR="00FE3286" w:rsidRPr="00A635F4" w14:paraId="47A5931F" w14:textId="77777777" w:rsidTr="00103D8B">
        <w:trPr>
          <w:jc w:val="center"/>
          <w:ins w:id="60" w:author="Beat Heggli" w:date="2022-08-08T10:30:00Z"/>
        </w:trPr>
        <w:tc>
          <w:tcPr>
            <w:tcW w:w="1418" w:type="dxa"/>
            <w:shd w:val="clear" w:color="auto" w:fill="CC99FF"/>
          </w:tcPr>
          <w:p w14:paraId="27749B1D" w14:textId="77777777" w:rsidR="00FE3286" w:rsidRPr="00A635F4" w:rsidRDefault="00FE3286" w:rsidP="00103D8B">
            <w:pPr>
              <w:rPr>
                <w:ins w:id="61" w:author="Beat Heggli" w:date="2022-08-08T10:30:00Z"/>
                <w:noProof/>
              </w:rPr>
            </w:pPr>
            <w:ins w:id="62" w:author="Beat Heggli" w:date="2022-08-08T10:30:00Z">
              <w:r w:rsidRPr="00A635F4">
                <w:rPr>
                  <w:b/>
                  <w:noProof/>
                </w:rPr>
                <w:t>Section</w:t>
              </w:r>
            </w:ins>
          </w:p>
        </w:tc>
        <w:tc>
          <w:tcPr>
            <w:tcW w:w="1723" w:type="dxa"/>
            <w:shd w:val="clear" w:color="auto" w:fill="CC99FF"/>
          </w:tcPr>
          <w:p w14:paraId="3F6F65F3" w14:textId="77777777" w:rsidR="00FE3286" w:rsidRPr="00A635F4" w:rsidRDefault="00FE3286" w:rsidP="00103D8B">
            <w:pPr>
              <w:rPr>
                <w:ins w:id="63" w:author="Beat Heggli" w:date="2022-08-08T10:30:00Z"/>
                <w:noProof/>
              </w:rPr>
            </w:pPr>
            <w:ins w:id="64" w:author="Beat Heggli" w:date="2022-08-08T10:30:00Z">
              <w:r w:rsidRPr="00A635F4">
                <w:rPr>
                  <w:b/>
                  <w:noProof/>
                </w:rPr>
                <w:t>Section Name</w:t>
              </w:r>
            </w:ins>
          </w:p>
        </w:tc>
        <w:tc>
          <w:tcPr>
            <w:tcW w:w="3066" w:type="dxa"/>
            <w:shd w:val="clear" w:color="auto" w:fill="CC99FF"/>
          </w:tcPr>
          <w:p w14:paraId="2FA700E2" w14:textId="77777777" w:rsidR="00FE3286" w:rsidRPr="00A635F4" w:rsidRDefault="00FE3286" w:rsidP="00103D8B">
            <w:pPr>
              <w:rPr>
                <w:ins w:id="65" w:author="Beat Heggli" w:date="2022-08-08T10:30:00Z"/>
                <w:noProof/>
              </w:rPr>
            </w:pPr>
            <w:ins w:id="66" w:author="Beat Heggli" w:date="2022-08-08T10:30:00Z">
              <w:r w:rsidRPr="00A635F4">
                <w:rPr>
                  <w:b/>
                  <w:noProof/>
                </w:rPr>
                <w:t>Change Type</w:t>
              </w:r>
            </w:ins>
          </w:p>
        </w:tc>
        <w:tc>
          <w:tcPr>
            <w:tcW w:w="1370" w:type="dxa"/>
            <w:shd w:val="clear" w:color="auto" w:fill="CC99FF"/>
          </w:tcPr>
          <w:p w14:paraId="34D99D44" w14:textId="77777777" w:rsidR="00FE3286" w:rsidRPr="00A635F4" w:rsidRDefault="00FE3286" w:rsidP="00103D8B">
            <w:pPr>
              <w:rPr>
                <w:ins w:id="67" w:author="Beat Heggli" w:date="2022-08-08T10:30:00Z"/>
                <w:b/>
                <w:noProof/>
              </w:rPr>
            </w:pPr>
            <w:ins w:id="68" w:author="Beat Heggli" w:date="2022-08-08T10:30:00Z">
              <w:r w:rsidRPr="00A635F4">
                <w:rPr>
                  <w:b/>
                  <w:noProof/>
                </w:rPr>
                <w:t>Proposal #</w:t>
              </w:r>
            </w:ins>
          </w:p>
        </w:tc>
        <w:tc>
          <w:tcPr>
            <w:tcW w:w="1068" w:type="dxa"/>
            <w:shd w:val="clear" w:color="auto" w:fill="CC99FF"/>
          </w:tcPr>
          <w:p w14:paraId="1B731844" w14:textId="77777777" w:rsidR="00FE3286" w:rsidRPr="00A635F4" w:rsidRDefault="00FE3286" w:rsidP="00103D8B">
            <w:pPr>
              <w:rPr>
                <w:ins w:id="69" w:author="Beat Heggli" w:date="2022-08-08T10:30:00Z"/>
                <w:noProof/>
              </w:rPr>
            </w:pPr>
            <w:ins w:id="70" w:author="Beat Heggli" w:date="2022-08-08T10:30:00Z">
              <w:r w:rsidRPr="00A635F4">
                <w:rPr>
                  <w:b/>
                  <w:noProof/>
                </w:rPr>
                <w:t>Subst.</w:t>
              </w:r>
            </w:ins>
          </w:p>
        </w:tc>
        <w:tc>
          <w:tcPr>
            <w:tcW w:w="931" w:type="dxa"/>
            <w:shd w:val="clear" w:color="auto" w:fill="CC99FF"/>
          </w:tcPr>
          <w:p w14:paraId="2976A506" w14:textId="77777777" w:rsidR="00FE3286" w:rsidRPr="00A635F4" w:rsidRDefault="00FE3286" w:rsidP="00103D8B">
            <w:pPr>
              <w:rPr>
                <w:ins w:id="71" w:author="Beat Heggli" w:date="2022-08-08T10:30:00Z"/>
                <w:noProof/>
              </w:rPr>
            </w:pPr>
            <w:ins w:id="72" w:author="Beat Heggli" w:date="2022-08-08T10:30:00Z">
              <w:r w:rsidRPr="00A635F4">
                <w:rPr>
                  <w:b/>
                  <w:noProof/>
                </w:rPr>
                <w:t>Line Item</w:t>
              </w:r>
            </w:ins>
          </w:p>
        </w:tc>
      </w:tr>
      <w:tr w:rsidR="00FE3286" w:rsidRPr="00A635F4" w14:paraId="699941E4" w14:textId="77777777" w:rsidTr="00103D8B">
        <w:trPr>
          <w:jc w:val="center"/>
          <w:ins w:id="73" w:author="Beat Heggli" w:date="2022-08-08T10:31:00Z"/>
        </w:trPr>
        <w:tc>
          <w:tcPr>
            <w:tcW w:w="1418" w:type="dxa"/>
            <w:shd w:val="clear" w:color="auto" w:fill="CC99FF"/>
          </w:tcPr>
          <w:p w14:paraId="3FE83EC9" w14:textId="35174486" w:rsidR="00FE3286" w:rsidRPr="00A635F4" w:rsidRDefault="00FE3286" w:rsidP="00103D8B">
            <w:pPr>
              <w:rPr>
                <w:ins w:id="74" w:author="Beat Heggli" w:date="2022-08-08T10:31:00Z"/>
                <w:b/>
                <w:noProof/>
              </w:rPr>
            </w:pPr>
            <w:ins w:id="75" w:author="Beat Heggli" w:date="2022-08-08T10:33:00Z">
              <w:r w:rsidRPr="00FE3286">
                <w:rPr>
                  <w:b/>
                  <w:noProof/>
                </w:rPr>
                <w:t>16.3.1.</w:t>
              </w:r>
            </w:ins>
          </w:p>
        </w:tc>
        <w:tc>
          <w:tcPr>
            <w:tcW w:w="1723" w:type="dxa"/>
            <w:shd w:val="clear" w:color="auto" w:fill="CC99FF"/>
          </w:tcPr>
          <w:p w14:paraId="4BBD8AB2" w14:textId="1BF3FA3C" w:rsidR="00FE3286" w:rsidRPr="00A635F4" w:rsidRDefault="00FE3286" w:rsidP="00103D8B">
            <w:pPr>
              <w:rPr>
                <w:ins w:id="76" w:author="Beat Heggli" w:date="2022-08-08T10:31:00Z"/>
                <w:b/>
                <w:noProof/>
              </w:rPr>
            </w:pPr>
            <w:ins w:id="77" w:author="Beat Heggli" w:date="2022-08-08T10:33:00Z">
              <w:r w:rsidRPr="00FE3286">
                <w:rPr>
                  <w:b/>
                  <w:noProof/>
                </w:rPr>
                <w:t>EHC^E01 – Submit HealthCare Services Invoice (event E01)</w:t>
              </w:r>
            </w:ins>
          </w:p>
        </w:tc>
        <w:tc>
          <w:tcPr>
            <w:tcW w:w="3066" w:type="dxa"/>
            <w:shd w:val="clear" w:color="auto" w:fill="CC99FF"/>
          </w:tcPr>
          <w:p w14:paraId="417EBB29" w14:textId="3174E749" w:rsidR="00FE3286" w:rsidRPr="00A635F4" w:rsidRDefault="00FE3286" w:rsidP="00103D8B">
            <w:pPr>
              <w:rPr>
                <w:ins w:id="78" w:author="Beat Heggli" w:date="2022-08-08T10:31:00Z"/>
                <w:b/>
                <w:noProof/>
              </w:rPr>
            </w:pPr>
            <w:ins w:id="79" w:author="Beat Heggli" w:date="2022-08-08T10:33:00Z">
              <w:r>
                <w:rPr>
                  <w:noProof/>
                </w:rPr>
                <w:t xml:space="preserve">GSP, GSR, GSC </w:t>
              </w:r>
            </w:ins>
            <w:ins w:id="80" w:author="Beat Heggli" w:date="2022-08-08T10:34:00Z">
              <w:r>
                <w:rPr>
                  <w:noProof/>
                </w:rPr>
                <w:t>s</w:t>
              </w:r>
            </w:ins>
            <w:ins w:id="81" w:author="Beat Heggli" w:date="2022-08-08T10:33:00Z">
              <w:r>
                <w:rPr>
                  <w:noProof/>
                </w:rPr>
                <w:t>egments added</w:t>
              </w:r>
            </w:ins>
          </w:p>
        </w:tc>
        <w:tc>
          <w:tcPr>
            <w:tcW w:w="1370" w:type="dxa"/>
            <w:shd w:val="clear" w:color="auto" w:fill="CC99FF"/>
          </w:tcPr>
          <w:p w14:paraId="35DEEE55" w14:textId="77777777" w:rsidR="00FE3286" w:rsidRPr="00A635F4" w:rsidRDefault="00FE3286" w:rsidP="00103D8B">
            <w:pPr>
              <w:rPr>
                <w:ins w:id="82" w:author="Beat Heggli" w:date="2022-08-08T10:31:00Z"/>
                <w:b/>
                <w:noProof/>
              </w:rPr>
            </w:pPr>
          </w:p>
        </w:tc>
        <w:tc>
          <w:tcPr>
            <w:tcW w:w="1068" w:type="dxa"/>
            <w:shd w:val="clear" w:color="auto" w:fill="CC99FF"/>
          </w:tcPr>
          <w:p w14:paraId="446A15EF" w14:textId="77777777" w:rsidR="00FE3286" w:rsidRPr="00A635F4" w:rsidRDefault="00FE3286" w:rsidP="00103D8B">
            <w:pPr>
              <w:rPr>
                <w:ins w:id="83" w:author="Beat Heggli" w:date="2022-08-08T10:31:00Z"/>
                <w:b/>
                <w:noProof/>
              </w:rPr>
            </w:pPr>
          </w:p>
        </w:tc>
        <w:tc>
          <w:tcPr>
            <w:tcW w:w="931" w:type="dxa"/>
            <w:shd w:val="clear" w:color="auto" w:fill="CC99FF"/>
          </w:tcPr>
          <w:p w14:paraId="34D8509C" w14:textId="77777777" w:rsidR="00FE3286" w:rsidRPr="00A635F4" w:rsidRDefault="00FE3286" w:rsidP="00103D8B">
            <w:pPr>
              <w:rPr>
                <w:ins w:id="84" w:author="Beat Heggli" w:date="2022-08-08T10:31:00Z"/>
                <w:b/>
                <w:noProof/>
              </w:rPr>
            </w:pPr>
          </w:p>
        </w:tc>
      </w:tr>
    </w:tbl>
    <w:p w14:paraId="5846E87C" w14:textId="77777777" w:rsidR="00FE3286" w:rsidRPr="00FE3286" w:rsidRDefault="00FE3286">
      <w:pPr>
        <w:rPr>
          <w:rPrChange w:id="85" w:author="Beat Heggli" w:date="2022-08-08T10:33:00Z">
            <w:rPr>
              <w:noProof/>
              <w:lang w:val="fr-FR"/>
            </w:rPr>
          </w:rPrChange>
        </w:rPr>
        <w:pPrChange w:id="86" w:author="Beat Heggli" w:date="2022-08-08T10:30:00Z">
          <w:pPr>
            <w:pStyle w:val="TOC1"/>
          </w:pPr>
        </w:pPrChange>
      </w:pPr>
    </w:p>
    <w:p w14:paraId="0A1F6D22" w14:textId="77777777" w:rsidR="00BA5082" w:rsidRPr="00574D3F" w:rsidRDefault="00BA5082">
      <w:pPr>
        <w:pStyle w:val="Heading2"/>
        <w:rPr>
          <w:lang w:val="en-US"/>
        </w:rPr>
      </w:pPr>
      <w:bookmarkStart w:id="87" w:name="_Toc39388052"/>
      <w:bookmarkStart w:id="88" w:name="_Toc25659675"/>
      <w:bookmarkStart w:id="89" w:name="_Toc29039518"/>
      <w:bookmarkStart w:id="90" w:name="_Toc536442053"/>
      <w:r w:rsidRPr="00574D3F">
        <w:rPr>
          <w:lang w:val="en-US"/>
        </w:rPr>
        <w:lastRenderedPageBreak/>
        <w:t>Purpose</w:t>
      </w:r>
      <w:bookmarkEnd w:id="87"/>
      <w:bookmarkEnd w:id="88"/>
      <w:bookmarkEnd w:id="89"/>
    </w:p>
    <w:p w14:paraId="72AA64D3"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083A3B7B" w14:textId="77777777" w:rsidR="00BA5082" w:rsidRPr="00574D3F" w:rsidRDefault="00BA5082">
      <w:pPr>
        <w:pStyle w:val="Heading3"/>
        <w:rPr>
          <w:lang w:val="en-US"/>
        </w:rPr>
      </w:pPr>
      <w:bookmarkStart w:id="91" w:name="_Toc513619984"/>
      <w:bookmarkStart w:id="92" w:name="_Toc527344122"/>
      <w:bookmarkStart w:id="93" w:name="_Toc39388053"/>
      <w:bookmarkStart w:id="94" w:name="_Toc25659676"/>
      <w:bookmarkStart w:id="95" w:name="_Toc29039519"/>
      <w:r w:rsidRPr="00574D3F">
        <w:rPr>
          <w:lang w:val="en-US"/>
        </w:rPr>
        <w:t>Scope</w:t>
      </w:r>
      <w:bookmarkStart w:id="96" w:name="_Toc18658398"/>
      <w:bookmarkStart w:id="97" w:name="_Toc18658681"/>
      <w:bookmarkStart w:id="98" w:name="_Toc18658965"/>
      <w:bookmarkStart w:id="99" w:name="_Toc18659252"/>
      <w:bookmarkStart w:id="100" w:name="_Toc18659542"/>
      <w:bookmarkStart w:id="101" w:name="_Toc18659832"/>
      <w:bookmarkEnd w:id="91"/>
      <w:bookmarkEnd w:id="92"/>
      <w:bookmarkEnd w:id="93"/>
      <w:bookmarkEnd w:id="94"/>
      <w:bookmarkEnd w:id="95"/>
      <w:bookmarkEnd w:id="96"/>
      <w:bookmarkEnd w:id="97"/>
      <w:bookmarkEnd w:id="98"/>
      <w:bookmarkEnd w:id="99"/>
      <w:bookmarkEnd w:id="100"/>
      <w:bookmarkEnd w:id="101"/>
    </w:p>
    <w:p w14:paraId="3D08937C" w14:textId="77777777" w:rsidR="00BA5082" w:rsidRPr="00574D3F" w:rsidRDefault="00BA5082">
      <w:pPr>
        <w:pStyle w:val="NormalIndented"/>
      </w:pPr>
      <w:r w:rsidRPr="00574D3F">
        <w:t>The scope of the Claims and Reimbursement informative document defines the HL7 messaging and technical standards for:</w:t>
      </w:r>
    </w:p>
    <w:p w14:paraId="0D0EBF90" w14:textId="77777777" w:rsidR="00BA5082" w:rsidRPr="00574D3F" w:rsidRDefault="00BA5082">
      <w:pPr>
        <w:pStyle w:val="NormalListBullets"/>
        <w:tabs>
          <w:tab w:val="clear" w:pos="360"/>
          <w:tab w:val="num" w:pos="1080"/>
        </w:tabs>
        <w:ind w:left="1080"/>
      </w:pPr>
      <w:r w:rsidRPr="00574D3F">
        <w:t xml:space="preserve">Electronic transmission of healthcare invoices, with supporting documents and reports, to authorized individuals and/or </w:t>
      </w:r>
      <w:proofErr w:type="gramStart"/>
      <w:r w:rsidRPr="00574D3F">
        <w:t>organizations;</w:t>
      </w:r>
      <w:proofErr w:type="gramEnd"/>
    </w:p>
    <w:p w14:paraId="09D79DAE" w14:textId="77777777" w:rsidR="00BA5082" w:rsidRPr="00574D3F" w:rsidRDefault="00BA5082">
      <w:pPr>
        <w:pStyle w:val="NormalListBullets"/>
        <w:tabs>
          <w:tab w:val="clear" w:pos="360"/>
          <w:tab w:val="num" w:pos="1080"/>
        </w:tabs>
        <w:ind w:left="1080"/>
      </w:pPr>
      <w:r w:rsidRPr="00574D3F">
        <w:t xml:space="preserve">Inclusion of diagnostic and preventative intervention codes with each healthcare </w:t>
      </w:r>
      <w:proofErr w:type="gramStart"/>
      <w:r w:rsidRPr="00574D3F">
        <w:t>invoice;</w:t>
      </w:r>
      <w:proofErr w:type="gramEnd"/>
    </w:p>
    <w:p w14:paraId="2FC8CFB0" w14:textId="77777777" w:rsidR="00BA5082" w:rsidRPr="00574D3F" w:rsidRDefault="00BA5082">
      <w:pPr>
        <w:pStyle w:val="NormalListBullets"/>
        <w:tabs>
          <w:tab w:val="clear" w:pos="360"/>
          <w:tab w:val="num" w:pos="1080"/>
        </w:tabs>
        <w:ind w:left="1080"/>
      </w:pPr>
      <w:r w:rsidRPr="00574D3F">
        <w:t xml:space="preserve">A query mechanism to allow authorized users to electronically inquire about information they have previously provided to a </w:t>
      </w:r>
      <w:proofErr w:type="gramStart"/>
      <w:r w:rsidRPr="00574D3F">
        <w:t>Payer;</w:t>
      </w:r>
      <w:proofErr w:type="gramEnd"/>
    </w:p>
    <w:p w14:paraId="45D4649C" w14:textId="77777777" w:rsidR="00BA5082" w:rsidRPr="00574D3F" w:rsidRDefault="00BA5082">
      <w:pPr>
        <w:pStyle w:val="NormalListBullets"/>
        <w:tabs>
          <w:tab w:val="clear" w:pos="360"/>
          <w:tab w:val="num" w:pos="1080"/>
        </w:tabs>
        <w:ind w:left="1080"/>
      </w:pPr>
      <w:r w:rsidRPr="00574D3F">
        <w:t xml:space="preserve">Minimum data </w:t>
      </w:r>
      <w:proofErr w:type="gramStart"/>
      <w:r w:rsidRPr="00574D3F">
        <w:t>sets;</w:t>
      </w:r>
      <w:proofErr w:type="gramEnd"/>
    </w:p>
    <w:p w14:paraId="00248E11"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156ACA0A" w14:textId="77777777" w:rsidR="00BA5082" w:rsidRPr="00574D3F" w:rsidRDefault="00BA5082">
      <w:pPr>
        <w:pStyle w:val="NormalListBullets"/>
        <w:tabs>
          <w:tab w:val="clear" w:pos="360"/>
          <w:tab w:val="num" w:pos="1080"/>
        </w:tabs>
        <w:ind w:left="1080"/>
      </w:pPr>
      <w:r w:rsidRPr="00574D3F">
        <w:t>Minimum data storage.</w:t>
      </w:r>
    </w:p>
    <w:p w14:paraId="3CD5AD63" w14:textId="77777777" w:rsidR="00BA5082" w:rsidRPr="00574D3F" w:rsidRDefault="00BA5082">
      <w:pPr>
        <w:pStyle w:val="NormalIndented"/>
      </w:pPr>
    </w:p>
    <w:p w14:paraId="6C69894F" w14:textId="77777777" w:rsidR="00BA5082" w:rsidRPr="00574D3F" w:rsidRDefault="00BA5082">
      <w:pPr>
        <w:pStyle w:val="NormalIndented"/>
      </w:pPr>
      <w:r w:rsidRPr="00574D3F">
        <w:t>As used in this document the domain of Claims and Reimbursement excludes:</w:t>
      </w:r>
    </w:p>
    <w:p w14:paraId="27C57FA8" w14:textId="77777777" w:rsidR="00BA5082" w:rsidRPr="00574D3F" w:rsidRDefault="00BA5082">
      <w:pPr>
        <w:pStyle w:val="NormalListBullets"/>
        <w:tabs>
          <w:tab w:val="clear" w:pos="360"/>
          <w:tab w:val="num" w:pos="1080"/>
        </w:tabs>
        <w:ind w:left="1080"/>
      </w:pPr>
      <w:r w:rsidRPr="00574D3F">
        <w:t xml:space="preserve">Payer and benefit group specific processing and implementation </w:t>
      </w:r>
      <w:proofErr w:type="gramStart"/>
      <w:r w:rsidRPr="00574D3F">
        <w:t>rules;</w:t>
      </w:r>
      <w:proofErr w:type="gramEnd"/>
    </w:p>
    <w:p w14:paraId="5EBF0F7E" w14:textId="77777777" w:rsidR="00BA5082" w:rsidRPr="00574D3F" w:rsidRDefault="00BA5082">
      <w:pPr>
        <w:pStyle w:val="NormalListBullets"/>
        <w:tabs>
          <w:tab w:val="clear" w:pos="360"/>
          <w:tab w:val="num" w:pos="1080"/>
        </w:tabs>
        <w:ind w:left="1080"/>
      </w:pPr>
      <w:r w:rsidRPr="00574D3F">
        <w:t xml:space="preserve">Jurisdictional specific processing and implementation </w:t>
      </w:r>
      <w:proofErr w:type="gramStart"/>
      <w:r w:rsidRPr="00574D3F">
        <w:t>rules;</w:t>
      </w:r>
      <w:proofErr w:type="gramEnd"/>
    </w:p>
    <w:p w14:paraId="62C24F34"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53657673" w14:textId="77777777" w:rsidR="00BA5082" w:rsidRPr="00574D3F" w:rsidRDefault="00BA5082">
      <w:pPr>
        <w:pStyle w:val="NormalListBullets"/>
        <w:tabs>
          <w:tab w:val="clear" w:pos="360"/>
          <w:tab w:val="num" w:pos="1080"/>
        </w:tabs>
        <w:ind w:left="1080"/>
      </w:pPr>
      <w:r w:rsidRPr="00574D3F">
        <w:t xml:space="preserve">Processes for the capture and processing of healthcare invoice data by a </w:t>
      </w:r>
      <w:proofErr w:type="gramStart"/>
      <w:r w:rsidRPr="00574D3F">
        <w:t>Provider;</w:t>
      </w:r>
      <w:proofErr w:type="gramEnd"/>
    </w:p>
    <w:p w14:paraId="767DFD94" w14:textId="77777777" w:rsidR="00BA5082" w:rsidRPr="00574D3F" w:rsidRDefault="00BA5082">
      <w:pPr>
        <w:pStyle w:val="NormalListBullets"/>
        <w:tabs>
          <w:tab w:val="clear" w:pos="360"/>
          <w:tab w:val="num" w:pos="1080"/>
        </w:tabs>
        <w:ind w:left="1080"/>
      </w:pPr>
      <w:r w:rsidRPr="00574D3F">
        <w:t xml:space="preserve">Processes for the adjudication, payment and reconciliation of healthcare invoices by a </w:t>
      </w:r>
      <w:proofErr w:type="gramStart"/>
      <w:r w:rsidRPr="00574D3F">
        <w:t>Payer;</w:t>
      </w:r>
      <w:proofErr w:type="gramEnd"/>
    </w:p>
    <w:p w14:paraId="5A7614DE" w14:textId="77777777" w:rsidR="00BA5082" w:rsidRPr="00574D3F" w:rsidRDefault="00BA5082">
      <w:pPr>
        <w:pStyle w:val="NormalListBullets"/>
        <w:tabs>
          <w:tab w:val="clear" w:pos="360"/>
          <w:tab w:val="num" w:pos="1080"/>
        </w:tabs>
        <w:ind w:left="1080"/>
      </w:pPr>
      <w:r w:rsidRPr="00574D3F">
        <w:t xml:space="preserve">Referrals between </w:t>
      </w:r>
      <w:proofErr w:type="gramStart"/>
      <w:r w:rsidRPr="00574D3F">
        <w:t>Providers;</w:t>
      </w:r>
      <w:proofErr w:type="gramEnd"/>
    </w:p>
    <w:p w14:paraId="7F0B7D75" w14:textId="77777777" w:rsidR="00BA5082" w:rsidRPr="00574D3F" w:rsidRDefault="00BA5082">
      <w:pPr>
        <w:pStyle w:val="NormalListBullets"/>
        <w:tabs>
          <w:tab w:val="clear" w:pos="360"/>
          <w:tab w:val="num" w:pos="1080"/>
        </w:tabs>
        <w:ind w:left="1080"/>
      </w:pPr>
      <w:r w:rsidRPr="00574D3F">
        <w:t>Electronic funds transfer (EFT) messages; and,</w:t>
      </w:r>
    </w:p>
    <w:p w14:paraId="76D8F886" w14:textId="77777777" w:rsidR="00BA5082" w:rsidRPr="00574D3F" w:rsidRDefault="00BA5082">
      <w:pPr>
        <w:pStyle w:val="NormalListBullets"/>
        <w:tabs>
          <w:tab w:val="clear" w:pos="360"/>
          <w:tab w:val="num" w:pos="1080"/>
        </w:tabs>
        <w:ind w:left="1080"/>
      </w:pPr>
      <w:r w:rsidRPr="00574D3F">
        <w:t>Implementation of the standard.</w:t>
      </w:r>
    </w:p>
    <w:p w14:paraId="7CC312CE" w14:textId="77777777" w:rsidR="00BA5082" w:rsidRPr="00574D3F" w:rsidRDefault="00BA5082">
      <w:pPr>
        <w:pStyle w:val="Heading2"/>
        <w:rPr>
          <w:lang w:val="en-US"/>
        </w:rPr>
      </w:pPr>
      <w:bookmarkStart w:id="102" w:name="_Toc50983621"/>
      <w:bookmarkStart w:id="103" w:name="_Toc56847429"/>
      <w:bookmarkStart w:id="104" w:name="_Toc50983622"/>
      <w:bookmarkStart w:id="105" w:name="_Toc56847430"/>
      <w:bookmarkStart w:id="106" w:name="_Toc50983624"/>
      <w:bookmarkStart w:id="107" w:name="_Toc56847432"/>
      <w:bookmarkStart w:id="108" w:name="_Toc50983625"/>
      <w:bookmarkStart w:id="109" w:name="_Toc56847433"/>
      <w:bookmarkStart w:id="110" w:name="_Toc39388060"/>
      <w:bookmarkStart w:id="111" w:name="_Toc25659677"/>
      <w:bookmarkStart w:id="112" w:name="_Toc29039520"/>
      <w:bookmarkEnd w:id="102"/>
      <w:bookmarkEnd w:id="103"/>
      <w:bookmarkEnd w:id="104"/>
      <w:bookmarkEnd w:id="105"/>
      <w:bookmarkEnd w:id="106"/>
      <w:bookmarkEnd w:id="107"/>
      <w:bookmarkEnd w:id="108"/>
      <w:bookmarkEnd w:id="109"/>
      <w:r w:rsidRPr="00574D3F">
        <w:rPr>
          <w:lang w:val="en-US"/>
        </w:rPr>
        <w:t>Trigger Events and Message Definitions</w:t>
      </w:r>
      <w:bookmarkEnd w:id="110"/>
      <w:bookmarkEnd w:id="111"/>
      <w:bookmarkEnd w:id="112"/>
    </w:p>
    <w:p w14:paraId="62B558DA" w14:textId="77777777" w:rsidR="00BA5082" w:rsidRPr="00574D3F" w:rsidRDefault="00BA5082" w:rsidP="00732DDD">
      <w:pPr>
        <w:pStyle w:val="Heading3"/>
        <w:rPr>
          <w:lang w:val="en-US"/>
        </w:rPr>
      </w:pPr>
      <w:bookmarkStart w:id="113" w:name="_Toc39388061"/>
      <w:bookmarkStart w:id="114" w:name="_Toc25659678"/>
      <w:bookmarkStart w:id="115" w:name="_Toc29039521"/>
      <w:bookmarkStart w:id="116" w:name="_Toc527344237"/>
      <w:bookmarkEnd w:id="90"/>
      <w:r w:rsidRPr="00574D3F">
        <w:rPr>
          <w:lang w:val="en-US"/>
        </w:rPr>
        <w:t xml:space="preserve">EHC^E01 – </w:t>
      </w:r>
      <w:r w:rsidRPr="00732DDD">
        <w:t>Submit</w:t>
      </w:r>
      <w:r w:rsidRPr="00574D3F">
        <w:rPr>
          <w:lang w:val="en-US"/>
        </w:rPr>
        <w:t xml:space="preserve"> HealthCare Services Invoice (event E01)</w:t>
      </w:r>
      <w:bookmarkEnd w:id="113"/>
      <w:bookmarkEnd w:id="114"/>
      <w:bookmarkEnd w:id="115"/>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621E9250"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574D3F" w:rsidRDefault="00BA5082">
      <w:pPr>
        <w:pStyle w:val="NormalIndented"/>
      </w:pPr>
      <w:r w:rsidRPr="00574D3F">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574D3F">
        <w:t>Services Invoice</w:t>
      </w:r>
      <w:proofErr w:type="gramEnd"/>
      <w:r w:rsidRPr="00574D3F">
        <w:t xml:space="preserve"> it must first be cancelled </w:t>
      </w:r>
      <w:r w:rsidRPr="00574D3F">
        <w:lastRenderedPageBreak/>
        <w:t>(see EHC^E02 – Cancel HealthCare Services Invoice) and then re–submitted using this message with new Invoice numbers.</w:t>
      </w:r>
    </w:p>
    <w:p w14:paraId="2EE8D6E4"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5795EED7" w14:textId="77777777" w:rsidR="00BA5082" w:rsidRPr="00574D3F" w:rsidRDefault="00BA5082">
      <w:pPr>
        <w:pStyle w:val="NormalIndented"/>
      </w:pPr>
      <w:r w:rsidRPr="00574D3F">
        <w:t>Processing Rules:</w:t>
      </w:r>
    </w:p>
    <w:p w14:paraId="2DF88BC4"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3316B9FE"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09EA0C4F" w14:textId="77777777"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2E6EDAA"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 xml:space="preserve">If specified with the Product/Service Group Information, then the Provider Information acts as a </w:t>
      </w:r>
      <w:r w:rsidRPr="00574D3F">
        <w:rPr>
          <w:lang w:eastAsia="en-US"/>
        </w:rPr>
        <w:lastRenderedPageBreak/>
        <w:t>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3522DC6C"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156EF680" w14:textId="77777777" w:rsidR="00BA5082" w:rsidRPr="00574D3F" w:rsidRDefault="00BA5082">
      <w:pPr>
        <w:pStyle w:val="NormalListNumbered"/>
        <w:numPr>
          <w:ilvl w:val="0"/>
          <w:numId w:val="6"/>
        </w:numPr>
        <w:ind w:left="1584" w:hanging="288"/>
      </w:pPr>
      <w:r w:rsidRPr="00574D3F">
        <w:t xml:space="preserve">The Billed Amount on PSG must be equal to the sum of all Product/Service Billed Amounts on PSL for all Product/Service Line Items for the </w:t>
      </w:r>
      <w:proofErr w:type="gramStart"/>
      <w:r w:rsidRPr="00574D3F">
        <w:t>particular Product/Service</w:t>
      </w:r>
      <w:proofErr w:type="gramEnd"/>
      <w:r w:rsidRPr="00574D3F">
        <w:t xml:space="preserve"> Group.</w:t>
      </w:r>
    </w:p>
    <w:p w14:paraId="5CF3491E"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574D3F" w:rsidRDefault="00BA5082">
      <w:pPr>
        <w:pStyle w:val="NormalListNumbered"/>
        <w:numPr>
          <w:ilvl w:val="0"/>
          <w:numId w:val="6"/>
        </w:numPr>
        <w:ind w:left="1584" w:hanging="288"/>
        <w:rPr>
          <w:lang w:eastAsia="en-US"/>
        </w:rPr>
      </w:pPr>
      <w:r w:rsidRPr="00574D3F">
        <w:t xml:space="preserve">The Product/Service Billed Amount on PSL must be equal to the Product/Service Gross Amount on PSL + sum of all Adjustment Amount on ADJ for all Provider Adjustments for the </w:t>
      </w:r>
      <w:proofErr w:type="gramStart"/>
      <w:r w:rsidRPr="00574D3F">
        <w:t>particular Product/Service</w:t>
      </w:r>
      <w:proofErr w:type="gramEnd"/>
      <w:r w:rsidRPr="00574D3F">
        <w:t xml:space="preserv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1221D0D4" w14:textId="77777777" w:rsidR="00BA5082" w:rsidRPr="00574D3F" w:rsidRDefault="00BA5082">
      <w:pPr>
        <w:pStyle w:val="NormalListNumbered"/>
        <w:numPr>
          <w:ilvl w:val="0"/>
          <w:numId w:val="6"/>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3655044C"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574D3F" w:rsidRDefault="00BA5082">
            <w:pPr>
              <w:pStyle w:val="MsgTableHeader"/>
              <w:jc w:val="center"/>
              <w:rPr>
                <w:lang w:val="en-US"/>
              </w:rPr>
            </w:pPr>
            <w:r w:rsidRPr="00574D3F">
              <w:rPr>
                <w:lang w:val="en-US"/>
              </w:rPr>
              <w:t>Chapter</w:t>
            </w:r>
          </w:p>
        </w:tc>
      </w:tr>
      <w:tr w:rsidR="00BA5082" w:rsidRPr="00574D3F"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574D3F" w:rsidRDefault="00BA5082" w:rsidP="00BA5082">
            <w:pPr>
              <w:pStyle w:val="MsgTableBody"/>
              <w:spacing w:line="240" w:lineRule="exact"/>
              <w:jc w:val="center"/>
              <w:rPr>
                <w:lang w:val="en-US"/>
              </w:rPr>
            </w:pPr>
          </w:p>
        </w:tc>
      </w:tr>
      <w:tr w:rsidR="00BA5082" w:rsidRPr="00574D3F"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574D3F" w:rsidRDefault="00BA5082" w:rsidP="00BA5082">
            <w:pPr>
              <w:pStyle w:val="MsgTableBody"/>
              <w:spacing w:line="240" w:lineRule="exact"/>
              <w:jc w:val="center"/>
              <w:rPr>
                <w:lang w:val="en-US"/>
              </w:rPr>
            </w:pPr>
          </w:p>
        </w:tc>
      </w:tr>
      <w:tr w:rsidR="00BA5082" w:rsidRPr="00574D3F"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574D3F" w:rsidRDefault="00BA5082" w:rsidP="00BA5082">
            <w:pPr>
              <w:pStyle w:val="MsgTableBody"/>
              <w:spacing w:line="240" w:lineRule="exact"/>
              <w:jc w:val="center"/>
              <w:rPr>
                <w:lang w:val="en-US"/>
              </w:rPr>
            </w:pPr>
          </w:p>
        </w:tc>
      </w:tr>
      <w:tr w:rsidR="00BA5082" w:rsidRPr="00574D3F"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890B0C" w:rsidRDefault="00BA5082" w:rsidP="00BA5082">
            <w:pPr>
              <w:pStyle w:val="MsgTableBody"/>
              <w:jc w:val="center"/>
              <w:rPr>
                <w:noProof/>
              </w:rPr>
            </w:pPr>
          </w:p>
        </w:tc>
      </w:tr>
      <w:tr w:rsidR="0040734C" w:rsidRPr="003D0D31"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3D0D31" w:rsidRDefault="0040734C" w:rsidP="003D0D31">
            <w:pPr>
              <w:pStyle w:val="MsgTableBody"/>
            </w:pPr>
            <w:r w:rsidRPr="003D0D31">
              <w:lastRenderedPageBreak/>
              <w:t xml:space="preserve">[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3D0D31" w:rsidRDefault="0040734C" w:rsidP="00F40CC1">
            <w:pPr>
              <w:pStyle w:val="MsgTableBody"/>
              <w:jc w:val="center"/>
            </w:pPr>
            <w:r w:rsidRPr="003D0D31">
              <w:t>15</w:t>
            </w:r>
          </w:p>
        </w:tc>
      </w:tr>
      <w:tr w:rsidR="00BA5082" w:rsidRPr="00574D3F"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574D3F" w:rsidRDefault="00BA5082" w:rsidP="00BA5082">
            <w:pPr>
              <w:pStyle w:val="MsgTableBody"/>
              <w:spacing w:line="240" w:lineRule="exact"/>
              <w:jc w:val="center"/>
              <w:rPr>
                <w:lang w:val="en-US"/>
              </w:rPr>
            </w:pPr>
          </w:p>
        </w:tc>
      </w:tr>
      <w:tr w:rsidR="00BA5082" w:rsidRPr="00574D3F"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574D3F" w:rsidRDefault="00BA5082" w:rsidP="00BA5082">
            <w:pPr>
              <w:pStyle w:val="MsgTableBody"/>
              <w:spacing w:line="240" w:lineRule="exact"/>
              <w:jc w:val="center"/>
              <w:rPr>
                <w:lang w:val="en-US"/>
              </w:rPr>
            </w:pPr>
          </w:p>
        </w:tc>
      </w:tr>
      <w:tr w:rsidR="00BA5082" w:rsidRPr="00574D3F"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574D3F" w:rsidRDefault="00BA5082" w:rsidP="00BA5082">
            <w:pPr>
              <w:pStyle w:val="MsgTableBody"/>
              <w:spacing w:line="240" w:lineRule="exact"/>
              <w:jc w:val="center"/>
              <w:rPr>
                <w:lang w:val="en-US"/>
              </w:rPr>
            </w:pPr>
          </w:p>
        </w:tc>
      </w:tr>
      <w:tr w:rsidR="00BA5082" w:rsidRPr="00890B0C"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890B0C" w:rsidRDefault="00BA5082" w:rsidP="00BA5082">
            <w:pPr>
              <w:pStyle w:val="MsgTableBody"/>
              <w:jc w:val="center"/>
              <w:rPr>
                <w:noProof/>
              </w:rPr>
            </w:pPr>
          </w:p>
        </w:tc>
      </w:tr>
      <w:tr w:rsidR="0040734C" w:rsidRPr="003D0D31"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3D0D31" w:rsidRDefault="0040734C" w:rsidP="00F40CC1">
            <w:pPr>
              <w:pStyle w:val="MsgTableBody"/>
              <w:jc w:val="center"/>
            </w:pPr>
            <w:r w:rsidRPr="003D0D31">
              <w:t>15</w:t>
            </w:r>
          </w:p>
        </w:tc>
      </w:tr>
      <w:tr w:rsidR="00BA5082" w:rsidRPr="00574D3F"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574D3F" w:rsidRDefault="00BA5082" w:rsidP="00BA5082">
            <w:pPr>
              <w:pStyle w:val="MsgTableBody"/>
              <w:spacing w:line="240" w:lineRule="exact"/>
              <w:rPr>
                <w:lang w:val="en-US"/>
              </w:rPr>
            </w:pPr>
            <w:r w:rsidRPr="00574D3F">
              <w:rPr>
                <w:lang w:val="en-US"/>
              </w:rPr>
              <w:t xml:space="preserve">--- PATIENT_INFO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574D3F" w:rsidRDefault="00BA5082" w:rsidP="00BA5082">
            <w:pPr>
              <w:pStyle w:val="MsgTableBody"/>
              <w:spacing w:line="240" w:lineRule="exact"/>
              <w:jc w:val="center"/>
              <w:rPr>
                <w:lang w:val="en-US"/>
              </w:rPr>
            </w:pPr>
          </w:p>
        </w:tc>
      </w:tr>
      <w:tr w:rsidR="00BA5082" w:rsidRPr="00574D3F"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574D3F" w:rsidRDefault="00BA5082" w:rsidP="00BA5082">
            <w:pPr>
              <w:pStyle w:val="MsgTableBody"/>
              <w:spacing w:line="240" w:lineRule="exact"/>
              <w:jc w:val="center"/>
              <w:rPr>
                <w:lang w:val="en-US"/>
              </w:rPr>
            </w:pPr>
            <w:r w:rsidRPr="00574D3F">
              <w:rPr>
                <w:lang w:val="en-US"/>
              </w:rPr>
              <w:t>3</w:t>
            </w:r>
          </w:p>
        </w:tc>
      </w:tr>
      <w:tr w:rsidR="00F64BCB" w:rsidRPr="00574D3F" w14:paraId="6C0AF00E" w14:textId="77777777" w:rsidTr="00F40CC1">
        <w:trPr>
          <w:jc w:val="center"/>
          <w:ins w:id="117" w:author="Beat Heggli" w:date="2022-08-18T13:12:00Z"/>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574D3F" w:rsidRDefault="00F64BCB" w:rsidP="00F64BCB">
            <w:pPr>
              <w:pStyle w:val="MsgTableBody"/>
              <w:spacing w:line="240" w:lineRule="exact"/>
              <w:rPr>
                <w:ins w:id="118" w:author="Beat Heggli" w:date="2022-08-18T13:12:00Z"/>
                <w:lang w:val="en-US"/>
              </w:rPr>
            </w:pPr>
            <w:ins w:id="119" w:author="Beat Heggli" w:date="2022-08-18T13:13:00Z">
              <w:r>
                <w:rPr>
                  <w:b/>
                  <w:bCs/>
                  <w:noProof/>
                  <w:color w:val="FF0000"/>
                </w:rPr>
                <w:t xml:space="preserve">     </w:t>
              </w:r>
            </w:ins>
            <w:ins w:id="120" w:author="Beat Heggli" w:date="2022-08-18T13:12: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574D3F" w:rsidRDefault="00F64BCB" w:rsidP="00F64BCB">
            <w:pPr>
              <w:pStyle w:val="MsgTableBody"/>
              <w:spacing w:line="240" w:lineRule="exact"/>
              <w:rPr>
                <w:ins w:id="121" w:author="Beat Heggli" w:date="2022-08-18T13:12:00Z"/>
                <w:lang w:val="en-US"/>
              </w:rPr>
            </w:pPr>
            <w:ins w:id="122" w:author="Beat Heggli" w:date="2022-08-18T13:12: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574D3F" w:rsidRDefault="00F64BCB" w:rsidP="00F64BCB">
            <w:pPr>
              <w:pStyle w:val="MsgTableBody"/>
              <w:spacing w:line="240" w:lineRule="exact"/>
              <w:jc w:val="center"/>
              <w:rPr>
                <w:ins w:id="123"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574D3F" w:rsidRDefault="00F64BCB" w:rsidP="00F64BCB">
            <w:pPr>
              <w:pStyle w:val="MsgTableBody"/>
              <w:spacing w:line="240" w:lineRule="exact"/>
              <w:jc w:val="center"/>
              <w:rPr>
                <w:ins w:id="124" w:author="Beat Heggli" w:date="2022-08-18T13:12:00Z"/>
                <w:lang w:val="en-US"/>
              </w:rPr>
            </w:pPr>
            <w:ins w:id="125" w:author="Beat Heggli" w:date="2022-08-18T13:12:00Z">
              <w:r w:rsidRPr="001222D1">
                <w:rPr>
                  <w:b/>
                  <w:bCs/>
                  <w:noProof/>
                  <w:color w:val="FF0000"/>
                </w:rPr>
                <w:t>3</w:t>
              </w:r>
            </w:ins>
          </w:p>
        </w:tc>
      </w:tr>
      <w:tr w:rsidR="00F64BCB" w:rsidRPr="00574D3F" w14:paraId="0B959010" w14:textId="77777777" w:rsidTr="00F40CC1">
        <w:trPr>
          <w:jc w:val="center"/>
          <w:ins w:id="126" w:author="Beat Heggli" w:date="2022-08-18T13:12:00Z"/>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574D3F" w:rsidRDefault="00F64BCB" w:rsidP="00F64BCB">
            <w:pPr>
              <w:pStyle w:val="MsgTableBody"/>
              <w:spacing w:line="240" w:lineRule="exact"/>
              <w:rPr>
                <w:ins w:id="127" w:author="Beat Heggli" w:date="2022-08-18T13:12:00Z"/>
                <w:lang w:val="en-US"/>
              </w:rPr>
            </w:pPr>
            <w:ins w:id="128" w:author="Beat Heggli" w:date="2022-08-18T13:13:00Z">
              <w:r>
                <w:rPr>
                  <w:b/>
                  <w:bCs/>
                  <w:noProof/>
                  <w:color w:val="FF0000"/>
                </w:rPr>
                <w:t xml:space="preserve">     </w:t>
              </w:r>
            </w:ins>
            <w:ins w:id="129" w:author="Beat Heggli" w:date="2022-08-18T13:12: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574D3F" w:rsidRDefault="00F64BCB" w:rsidP="00F64BCB">
            <w:pPr>
              <w:pStyle w:val="MsgTableBody"/>
              <w:spacing w:line="240" w:lineRule="exact"/>
              <w:rPr>
                <w:ins w:id="130" w:author="Beat Heggli" w:date="2022-08-18T13:12:00Z"/>
                <w:lang w:val="en-US"/>
              </w:rPr>
            </w:pPr>
            <w:ins w:id="131" w:author="Beat Heggli" w:date="2022-08-18T13:12: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574D3F" w:rsidRDefault="00F64BCB" w:rsidP="00F64BCB">
            <w:pPr>
              <w:pStyle w:val="MsgTableBody"/>
              <w:spacing w:line="240" w:lineRule="exact"/>
              <w:jc w:val="center"/>
              <w:rPr>
                <w:ins w:id="132"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574D3F" w:rsidRDefault="00F64BCB" w:rsidP="00F64BCB">
            <w:pPr>
              <w:pStyle w:val="MsgTableBody"/>
              <w:spacing w:line="240" w:lineRule="exact"/>
              <w:jc w:val="center"/>
              <w:rPr>
                <w:ins w:id="133" w:author="Beat Heggli" w:date="2022-08-18T13:12:00Z"/>
                <w:lang w:val="en-US"/>
              </w:rPr>
            </w:pPr>
            <w:ins w:id="134" w:author="Beat Heggli" w:date="2022-08-18T13:12:00Z">
              <w:r w:rsidRPr="001222D1">
                <w:rPr>
                  <w:b/>
                  <w:bCs/>
                  <w:noProof/>
                  <w:color w:val="FF0000"/>
                </w:rPr>
                <w:t>3</w:t>
              </w:r>
            </w:ins>
          </w:p>
        </w:tc>
      </w:tr>
      <w:tr w:rsidR="00F64BCB" w:rsidRPr="00574D3F" w14:paraId="0D3FCD99" w14:textId="77777777" w:rsidTr="00F40CC1">
        <w:trPr>
          <w:jc w:val="center"/>
          <w:ins w:id="135" w:author="Beat Heggli" w:date="2022-08-18T13:12:00Z"/>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574D3F" w:rsidRDefault="00F64BCB" w:rsidP="00F64BCB">
            <w:pPr>
              <w:pStyle w:val="MsgTableBody"/>
              <w:spacing w:line="240" w:lineRule="exact"/>
              <w:rPr>
                <w:ins w:id="136" w:author="Beat Heggli" w:date="2022-08-18T13:12:00Z"/>
                <w:lang w:val="en-US"/>
              </w:rPr>
            </w:pPr>
            <w:ins w:id="137" w:author="Beat Heggli" w:date="2022-08-18T13:13:00Z">
              <w:r>
                <w:rPr>
                  <w:b/>
                  <w:bCs/>
                  <w:noProof/>
                  <w:color w:val="FF0000"/>
                </w:rPr>
                <w:t xml:space="preserve">     </w:t>
              </w:r>
            </w:ins>
            <w:ins w:id="138" w:author="Beat Heggli" w:date="2022-08-18T13:12: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ABEFABF" w14:textId="3FFF8E06" w:rsidR="00F64BCB" w:rsidRPr="00574D3F" w:rsidRDefault="00F64BCB" w:rsidP="00F64BCB">
            <w:pPr>
              <w:pStyle w:val="MsgTableBody"/>
              <w:spacing w:line="240" w:lineRule="exact"/>
              <w:rPr>
                <w:ins w:id="139" w:author="Beat Heggli" w:date="2022-08-18T13:12:00Z"/>
                <w:lang w:val="en-US"/>
              </w:rPr>
            </w:pPr>
            <w:ins w:id="140" w:author="Beat Heggli" w:date="2022-08-18T13:12: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574D3F" w:rsidRDefault="00F64BCB" w:rsidP="00F64BCB">
            <w:pPr>
              <w:pStyle w:val="MsgTableBody"/>
              <w:spacing w:line="240" w:lineRule="exact"/>
              <w:jc w:val="center"/>
              <w:rPr>
                <w:ins w:id="141"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574D3F" w:rsidRDefault="00F64BCB" w:rsidP="00F64BCB">
            <w:pPr>
              <w:pStyle w:val="MsgTableBody"/>
              <w:spacing w:line="240" w:lineRule="exact"/>
              <w:jc w:val="center"/>
              <w:rPr>
                <w:ins w:id="142" w:author="Beat Heggli" w:date="2022-08-18T13:12:00Z"/>
                <w:lang w:val="en-US"/>
              </w:rPr>
            </w:pPr>
            <w:ins w:id="143" w:author="Beat Heggli" w:date="2022-08-18T13:12:00Z">
              <w:r w:rsidRPr="001222D1">
                <w:rPr>
                  <w:b/>
                  <w:bCs/>
                  <w:noProof/>
                  <w:color w:val="FF0000"/>
                </w:rPr>
                <w:t>3</w:t>
              </w:r>
            </w:ins>
          </w:p>
        </w:tc>
      </w:tr>
      <w:tr w:rsidR="00AF04D4" w:rsidRPr="009145A4"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574D3F" w:rsidRDefault="00BA5082" w:rsidP="00BA5082">
            <w:pPr>
              <w:pStyle w:val="MsgTableBody"/>
              <w:spacing w:line="240" w:lineRule="exact"/>
              <w:jc w:val="center"/>
              <w:rPr>
                <w:lang w:val="en-US"/>
              </w:rPr>
            </w:pPr>
          </w:p>
        </w:tc>
      </w:tr>
      <w:tr w:rsidR="00BA5082" w:rsidRPr="00574D3F"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574D3F" w:rsidRDefault="00BA5082" w:rsidP="00BA5082">
            <w:pPr>
              <w:pStyle w:val="MsgTableBody"/>
              <w:spacing w:line="240" w:lineRule="exact"/>
              <w:jc w:val="center"/>
              <w:rPr>
                <w:lang w:val="en-US"/>
              </w:rPr>
            </w:pPr>
          </w:p>
        </w:tc>
      </w:tr>
      <w:tr w:rsidR="00BA5082" w:rsidRPr="00574D3F"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574D3F" w:rsidRDefault="00BA5082" w:rsidP="00BA5082">
            <w:pPr>
              <w:pStyle w:val="MsgTableBody"/>
              <w:spacing w:line="240" w:lineRule="exact"/>
              <w:jc w:val="center"/>
              <w:rPr>
                <w:lang w:val="en-US"/>
              </w:rPr>
            </w:pPr>
          </w:p>
        </w:tc>
      </w:tr>
      <w:tr w:rsidR="0031486F" w:rsidRPr="00574D3F" w14:paraId="4EC59D74" w14:textId="77777777" w:rsidTr="00F40CC1">
        <w:trPr>
          <w:jc w:val="center"/>
          <w:ins w:id="144" w:author="Beat Heggli" w:date="2022-08-18T13:16:00Z"/>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574D3F" w:rsidRDefault="0031486F" w:rsidP="0031486F">
            <w:pPr>
              <w:pStyle w:val="MsgTableBody"/>
              <w:spacing w:line="240" w:lineRule="exact"/>
              <w:rPr>
                <w:ins w:id="145" w:author="Beat Heggli" w:date="2022-08-18T13:16:00Z"/>
                <w:lang w:val="en-US"/>
              </w:rPr>
            </w:pPr>
            <w:ins w:id="146"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574D3F" w:rsidRDefault="0031486F" w:rsidP="0031486F">
            <w:pPr>
              <w:pStyle w:val="MsgTableBody"/>
              <w:spacing w:line="240" w:lineRule="exact"/>
              <w:rPr>
                <w:ins w:id="147" w:author="Beat Heggli" w:date="2022-08-18T13:16:00Z"/>
                <w:lang w:val="en-US"/>
              </w:rPr>
            </w:pPr>
            <w:ins w:id="148"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574D3F" w:rsidRDefault="0031486F" w:rsidP="0031486F">
            <w:pPr>
              <w:pStyle w:val="MsgTableBody"/>
              <w:spacing w:line="240" w:lineRule="exact"/>
              <w:jc w:val="center"/>
              <w:rPr>
                <w:ins w:id="149"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574D3F" w:rsidRDefault="0031486F" w:rsidP="0031486F">
            <w:pPr>
              <w:pStyle w:val="MsgTableBody"/>
              <w:spacing w:line="240" w:lineRule="exact"/>
              <w:jc w:val="center"/>
              <w:rPr>
                <w:ins w:id="150" w:author="Beat Heggli" w:date="2022-08-18T13:16:00Z"/>
                <w:lang w:val="en-US"/>
              </w:rPr>
            </w:pPr>
            <w:ins w:id="151" w:author="Beat Heggli" w:date="2022-08-18T13:16:00Z">
              <w:r w:rsidRPr="001222D1">
                <w:rPr>
                  <w:b/>
                  <w:bCs/>
                  <w:noProof/>
                  <w:color w:val="FF0000"/>
                </w:rPr>
                <w:t>3</w:t>
              </w:r>
            </w:ins>
          </w:p>
        </w:tc>
      </w:tr>
      <w:tr w:rsidR="0031486F" w:rsidRPr="00574D3F" w14:paraId="33695DE6" w14:textId="77777777" w:rsidTr="00F40CC1">
        <w:trPr>
          <w:jc w:val="center"/>
          <w:ins w:id="152" w:author="Beat Heggli" w:date="2022-08-18T13:16:00Z"/>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574D3F" w:rsidRDefault="0031486F" w:rsidP="0031486F">
            <w:pPr>
              <w:pStyle w:val="MsgTableBody"/>
              <w:spacing w:line="240" w:lineRule="exact"/>
              <w:rPr>
                <w:ins w:id="153" w:author="Beat Heggli" w:date="2022-08-18T13:16:00Z"/>
                <w:lang w:val="en-US"/>
              </w:rPr>
            </w:pPr>
            <w:ins w:id="154" w:author="Beat Heggli" w:date="2022-08-18T13:16: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574D3F" w:rsidRDefault="0031486F" w:rsidP="0031486F">
            <w:pPr>
              <w:pStyle w:val="MsgTableBody"/>
              <w:spacing w:line="240" w:lineRule="exact"/>
              <w:rPr>
                <w:ins w:id="155" w:author="Beat Heggli" w:date="2022-08-18T13:16:00Z"/>
                <w:lang w:val="en-US"/>
              </w:rPr>
            </w:pPr>
            <w:ins w:id="156"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574D3F" w:rsidRDefault="0031486F" w:rsidP="0031486F">
            <w:pPr>
              <w:pStyle w:val="MsgTableBody"/>
              <w:spacing w:line="240" w:lineRule="exact"/>
              <w:jc w:val="center"/>
              <w:rPr>
                <w:ins w:id="157"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574D3F" w:rsidRDefault="0031486F" w:rsidP="0031486F">
            <w:pPr>
              <w:pStyle w:val="MsgTableBody"/>
              <w:spacing w:line="240" w:lineRule="exact"/>
              <w:jc w:val="center"/>
              <w:rPr>
                <w:ins w:id="158" w:author="Beat Heggli" w:date="2022-08-18T13:16:00Z"/>
                <w:lang w:val="en-US"/>
              </w:rPr>
            </w:pPr>
            <w:ins w:id="159" w:author="Beat Heggli" w:date="2022-08-18T13:16:00Z">
              <w:r w:rsidRPr="001222D1">
                <w:rPr>
                  <w:b/>
                  <w:bCs/>
                  <w:noProof/>
                  <w:color w:val="FF0000"/>
                </w:rPr>
                <w:t>3</w:t>
              </w:r>
            </w:ins>
          </w:p>
        </w:tc>
      </w:tr>
      <w:tr w:rsidR="00BA5082" w:rsidRPr="00574D3F"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574D3F" w:rsidRDefault="00BA5082" w:rsidP="00BA5082">
            <w:pPr>
              <w:pStyle w:val="MsgTableBody"/>
              <w:spacing w:line="240" w:lineRule="exact"/>
              <w:jc w:val="center"/>
              <w:rPr>
                <w:lang w:val="en-US"/>
              </w:rPr>
            </w:pPr>
          </w:p>
        </w:tc>
      </w:tr>
      <w:tr w:rsidR="00BA5082" w:rsidRPr="00574D3F"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574D3F" w:rsidRDefault="00BA5082" w:rsidP="00BA5082">
            <w:pPr>
              <w:pStyle w:val="MsgTableBody"/>
              <w:spacing w:line="240" w:lineRule="exact"/>
              <w:jc w:val="center"/>
              <w:rPr>
                <w:lang w:val="en-US"/>
              </w:rPr>
            </w:pPr>
          </w:p>
        </w:tc>
      </w:tr>
      <w:tr w:rsidR="00BA5082" w:rsidRPr="00574D3F"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574D3F" w:rsidRDefault="00BA5082" w:rsidP="00BA5082">
            <w:pPr>
              <w:pStyle w:val="MsgTableBody"/>
              <w:spacing w:line="240" w:lineRule="exact"/>
              <w:jc w:val="center"/>
              <w:rPr>
                <w:lang w:val="en-US"/>
              </w:rPr>
            </w:pPr>
          </w:p>
        </w:tc>
      </w:tr>
      <w:tr w:rsidR="00BA5082" w:rsidRPr="00574D3F"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574D3F" w:rsidRDefault="00BA5082" w:rsidP="00BA5082">
            <w:pPr>
              <w:pStyle w:val="MsgTableBody"/>
              <w:spacing w:line="240" w:lineRule="exact"/>
              <w:jc w:val="center"/>
              <w:rPr>
                <w:lang w:val="en-US"/>
              </w:rPr>
            </w:pPr>
          </w:p>
        </w:tc>
      </w:tr>
      <w:tr w:rsidR="00BA5082" w:rsidRPr="00574D3F"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574D3F" w:rsidRDefault="00BA5082" w:rsidP="00BA5082">
            <w:pPr>
              <w:pStyle w:val="MsgTableBody"/>
              <w:spacing w:line="240" w:lineRule="exact"/>
              <w:jc w:val="center"/>
              <w:rPr>
                <w:lang w:val="en-US"/>
              </w:rPr>
            </w:pPr>
          </w:p>
        </w:tc>
      </w:tr>
      <w:tr w:rsidR="00BA5082" w:rsidRPr="00574D3F"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574D3F" w:rsidRDefault="00BA5082" w:rsidP="00BA5082">
            <w:pPr>
              <w:pStyle w:val="MsgTableBody"/>
              <w:spacing w:line="240" w:lineRule="exact"/>
              <w:jc w:val="center"/>
              <w:rPr>
                <w:lang w:val="en-US"/>
              </w:rPr>
            </w:pPr>
          </w:p>
        </w:tc>
      </w:tr>
      <w:tr w:rsidR="00BA5082" w:rsidRPr="00574D3F"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574D3F" w:rsidRDefault="00BA5082" w:rsidP="00BA5082">
            <w:pPr>
              <w:pStyle w:val="MsgTableBody"/>
              <w:spacing w:line="240" w:lineRule="exact"/>
              <w:jc w:val="center"/>
              <w:rPr>
                <w:lang w:val="en-US"/>
              </w:rPr>
            </w:pPr>
          </w:p>
        </w:tc>
      </w:tr>
      <w:tr w:rsidR="00AF04D4" w:rsidRPr="00574D3F"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574D3F" w:rsidRDefault="00BA5082" w:rsidP="00BA5082">
            <w:pPr>
              <w:pStyle w:val="MsgTableBody"/>
              <w:spacing w:line="240" w:lineRule="exact"/>
              <w:jc w:val="center"/>
              <w:rPr>
                <w:lang w:val="en-US"/>
              </w:rPr>
            </w:pPr>
          </w:p>
        </w:tc>
      </w:tr>
      <w:tr w:rsidR="00BA5082" w:rsidRPr="00574D3F"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574D3F" w:rsidRDefault="00BA5082" w:rsidP="00BA5082">
            <w:pPr>
              <w:pStyle w:val="MsgTableBody"/>
              <w:spacing w:line="240" w:lineRule="exact"/>
              <w:jc w:val="center"/>
              <w:rPr>
                <w:lang w:val="en-US"/>
              </w:rPr>
            </w:pPr>
          </w:p>
        </w:tc>
      </w:tr>
      <w:tr w:rsidR="00BA5082" w:rsidRPr="00574D3F"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574D3F" w:rsidRDefault="00BA5082" w:rsidP="00BA5082">
            <w:pPr>
              <w:pStyle w:val="MsgTableBody"/>
              <w:spacing w:line="240" w:lineRule="exact"/>
              <w:jc w:val="center"/>
              <w:rPr>
                <w:lang w:val="en-US"/>
              </w:rPr>
            </w:pPr>
          </w:p>
        </w:tc>
      </w:tr>
      <w:tr w:rsidR="00BA5082" w:rsidRPr="00574D3F"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574D3F" w:rsidRDefault="00BA5082" w:rsidP="00BA5082">
            <w:pPr>
              <w:pStyle w:val="MsgTableBody"/>
              <w:spacing w:line="240" w:lineRule="exact"/>
              <w:rPr>
                <w:lang w:val="en-US"/>
              </w:rPr>
            </w:pPr>
            <w:r w:rsidRPr="00574D3F">
              <w:rPr>
                <w:lang w:val="en-US"/>
              </w:rPr>
              <w:lastRenderedPageBreak/>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574D3F" w:rsidRDefault="00BA5082" w:rsidP="00BA5082">
            <w:pPr>
              <w:pStyle w:val="MsgTableBody"/>
              <w:spacing w:line="240" w:lineRule="exact"/>
              <w:jc w:val="center"/>
              <w:rPr>
                <w:lang w:val="en-US"/>
              </w:rPr>
            </w:pPr>
          </w:p>
        </w:tc>
      </w:tr>
      <w:tr w:rsidR="00BA5082" w:rsidRPr="00574D3F"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574D3F" w:rsidRDefault="00BA5082" w:rsidP="00BA5082">
            <w:pPr>
              <w:pStyle w:val="MsgTableBody"/>
              <w:spacing w:line="240" w:lineRule="exact"/>
              <w:jc w:val="center"/>
              <w:rPr>
                <w:lang w:val="en-US"/>
              </w:rPr>
            </w:pPr>
          </w:p>
        </w:tc>
      </w:tr>
      <w:tr w:rsidR="00BA5082" w:rsidRPr="00890B0C"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890B0C" w:rsidRDefault="00BA5082" w:rsidP="00BA5082">
            <w:pPr>
              <w:pStyle w:val="MsgTableBody"/>
              <w:jc w:val="center"/>
              <w:rPr>
                <w:noProof/>
              </w:rPr>
            </w:pPr>
          </w:p>
        </w:tc>
      </w:tr>
      <w:tr w:rsidR="0040734C" w:rsidRPr="003D0D31"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3D0D31" w:rsidRDefault="0040734C" w:rsidP="00F40CC1">
            <w:pPr>
              <w:pStyle w:val="MsgTableBody"/>
              <w:jc w:val="center"/>
            </w:pPr>
            <w:r w:rsidRPr="003D0D31">
              <w:t>15</w:t>
            </w:r>
          </w:p>
        </w:tc>
      </w:tr>
      <w:tr w:rsidR="00BA5082" w:rsidRPr="00574D3F"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574D3F" w:rsidRDefault="00BA5082" w:rsidP="00BA5082">
            <w:pPr>
              <w:pStyle w:val="MsgTableBody"/>
              <w:spacing w:line="240" w:lineRule="exact"/>
              <w:jc w:val="center"/>
              <w:rPr>
                <w:lang w:val="en-US"/>
              </w:rPr>
            </w:pPr>
          </w:p>
        </w:tc>
      </w:tr>
      <w:tr w:rsidR="00BA5082" w:rsidRPr="00574D3F"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574D3F" w:rsidRDefault="00BA5082" w:rsidP="00BA5082">
            <w:pPr>
              <w:pStyle w:val="MsgTableBody"/>
              <w:spacing w:line="240" w:lineRule="exact"/>
              <w:jc w:val="center"/>
              <w:rPr>
                <w:lang w:val="en-US"/>
              </w:rPr>
            </w:pPr>
          </w:p>
        </w:tc>
      </w:tr>
      <w:tr w:rsidR="00BA5082" w:rsidRPr="00574D3F"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574D3F" w:rsidRDefault="00BA5082" w:rsidP="00BA5082">
            <w:pPr>
              <w:pStyle w:val="MsgTableBody"/>
              <w:spacing w:line="240" w:lineRule="exact"/>
              <w:jc w:val="center"/>
              <w:rPr>
                <w:lang w:val="en-US"/>
              </w:rPr>
            </w:pPr>
          </w:p>
        </w:tc>
      </w:tr>
      <w:tr w:rsidR="00BA5082" w:rsidRPr="00574D3F"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574D3F" w:rsidRDefault="00BA5082" w:rsidP="00BA5082">
            <w:pPr>
              <w:pStyle w:val="MsgTableBody"/>
              <w:spacing w:line="240" w:lineRule="exact"/>
              <w:jc w:val="center"/>
              <w:rPr>
                <w:lang w:val="en-US"/>
              </w:rPr>
            </w:pPr>
          </w:p>
        </w:tc>
      </w:tr>
      <w:tr w:rsidR="00BA5082" w:rsidRPr="00890B0C"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890B0C" w:rsidRDefault="00BA5082" w:rsidP="00BA5082">
            <w:pPr>
              <w:pStyle w:val="MsgTableBody"/>
              <w:jc w:val="center"/>
              <w:rPr>
                <w:noProof/>
              </w:rPr>
            </w:pPr>
          </w:p>
        </w:tc>
      </w:tr>
      <w:tr w:rsidR="0040734C" w:rsidRPr="003D0D31"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3D0D31" w:rsidRDefault="0040734C" w:rsidP="00F40CC1">
            <w:pPr>
              <w:pStyle w:val="MsgTableBody"/>
              <w:jc w:val="center"/>
            </w:pPr>
          </w:p>
        </w:tc>
      </w:tr>
      <w:tr w:rsidR="00BA5082" w:rsidRPr="00574D3F"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574D3F" w:rsidRDefault="00BA5082" w:rsidP="00BA5082">
            <w:pPr>
              <w:pStyle w:val="MsgTableBody"/>
              <w:spacing w:line="240" w:lineRule="exact"/>
              <w:jc w:val="center"/>
              <w:rPr>
                <w:lang w:val="en-US"/>
              </w:rPr>
            </w:pPr>
          </w:p>
        </w:tc>
      </w:tr>
      <w:tr w:rsidR="00BA5082" w:rsidRPr="00574D3F"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574D3F" w:rsidRDefault="00BA5082" w:rsidP="00BA5082">
            <w:pPr>
              <w:pStyle w:val="MsgTableBody"/>
              <w:spacing w:line="240" w:lineRule="exact"/>
              <w:jc w:val="center"/>
              <w:rPr>
                <w:bCs/>
                <w:lang w:val="en-US"/>
              </w:rPr>
            </w:pPr>
          </w:p>
        </w:tc>
      </w:tr>
      <w:tr w:rsidR="00BA5082" w:rsidRPr="00574D3F"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574D3F" w:rsidRDefault="00BA5082" w:rsidP="00BA5082">
            <w:pPr>
              <w:pStyle w:val="MsgTableBody"/>
              <w:spacing w:line="240" w:lineRule="exact"/>
              <w:jc w:val="center"/>
              <w:rPr>
                <w:lang w:val="en-US"/>
              </w:rPr>
            </w:pPr>
          </w:p>
        </w:tc>
      </w:tr>
      <w:tr w:rsidR="00BA5082" w:rsidRPr="00574D3F"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574D3F" w:rsidRDefault="00BA5082" w:rsidP="00BA5082">
            <w:pPr>
              <w:pStyle w:val="MsgTableBody"/>
              <w:spacing w:line="240" w:lineRule="exact"/>
              <w:jc w:val="center"/>
              <w:rPr>
                <w:lang w:val="en-US"/>
              </w:rPr>
            </w:pPr>
          </w:p>
        </w:tc>
      </w:tr>
      <w:tr w:rsidR="00BA5082" w:rsidRPr="00574D3F"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574D3F" w:rsidRDefault="00BA5082" w:rsidP="00BA5082">
            <w:pPr>
              <w:pStyle w:val="MsgTableBody"/>
              <w:spacing w:line="240" w:lineRule="exact"/>
              <w:jc w:val="center"/>
              <w:rPr>
                <w:lang w:val="en-US"/>
              </w:rPr>
            </w:pPr>
          </w:p>
        </w:tc>
      </w:tr>
    </w:tbl>
    <w:p w14:paraId="14C011C1"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6DD1C78B" w14:textId="77777777" w:rsidTr="00E821A5">
        <w:trPr>
          <w:jc w:val="center"/>
        </w:trPr>
        <w:tc>
          <w:tcPr>
            <w:tcW w:w="8926" w:type="dxa"/>
            <w:gridSpan w:val="6"/>
          </w:tcPr>
          <w:p w14:paraId="2775D0A3" w14:textId="77777777" w:rsidR="003D0D31" w:rsidRPr="006D6BB6" w:rsidRDefault="003D0D31" w:rsidP="003D0D31">
            <w:pPr>
              <w:pStyle w:val="ACK-ChoreographyHeader"/>
            </w:pPr>
            <w:r>
              <w:t>Acknowledgement Choreography</w:t>
            </w:r>
          </w:p>
        </w:tc>
      </w:tr>
      <w:tr w:rsidR="003D0D31" w:rsidRPr="006D6BB6" w14:paraId="09DE1D94" w14:textId="77777777" w:rsidTr="00E821A5">
        <w:trPr>
          <w:jc w:val="center"/>
        </w:trPr>
        <w:tc>
          <w:tcPr>
            <w:tcW w:w="8926" w:type="dxa"/>
            <w:gridSpan w:val="6"/>
          </w:tcPr>
          <w:p w14:paraId="23E10088" w14:textId="77777777" w:rsidR="003D0D31" w:rsidRDefault="00E821A5" w:rsidP="003D0D31">
            <w:pPr>
              <w:pStyle w:val="ACK-ChoreographyHeader"/>
            </w:pPr>
            <w:r w:rsidRPr="00574D3F">
              <w:t>EHC^E01^EHC_E01</w:t>
            </w:r>
          </w:p>
        </w:tc>
      </w:tr>
      <w:tr w:rsidR="00206BEE" w:rsidRPr="006D6BB6" w14:paraId="472BE003" w14:textId="77777777" w:rsidTr="00E821A5">
        <w:trPr>
          <w:jc w:val="center"/>
        </w:trPr>
        <w:tc>
          <w:tcPr>
            <w:tcW w:w="1458" w:type="dxa"/>
          </w:tcPr>
          <w:p w14:paraId="292164C6" w14:textId="77777777" w:rsidR="00206BEE" w:rsidRPr="006D6BB6" w:rsidRDefault="00206BEE" w:rsidP="0043507F">
            <w:pPr>
              <w:pStyle w:val="ACK-ChoreographyBody"/>
            </w:pPr>
            <w:r w:rsidRPr="006D6BB6">
              <w:t>Field name</w:t>
            </w:r>
          </w:p>
        </w:tc>
        <w:tc>
          <w:tcPr>
            <w:tcW w:w="2336" w:type="dxa"/>
          </w:tcPr>
          <w:p w14:paraId="0123C7A4" w14:textId="77777777" w:rsidR="00206BEE" w:rsidRPr="006D6BB6" w:rsidRDefault="00206BEE" w:rsidP="0043507F">
            <w:pPr>
              <w:pStyle w:val="ACK-ChoreographyBody"/>
            </w:pPr>
            <w:r w:rsidRPr="006D6BB6">
              <w:t>Field Value: Original mode</w:t>
            </w:r>
          </w:p>
        </w:tc>
        <w:tc>
          <w:tcPr>
            <w:tcW w:w="5132" w:type="dxa"/>
            <w:gridSpan w:val="4"/>
          </w:tcPr>
          <w:p w14:paraId="54AE8B89" w14:textId="77777777" w:rsidR="00206BEE" w:rsidRPr="006D6BB6" w:rsidRDefault="00206BEE" w:rsidP="0043507F">
            <w:pPr>
              <w:pStyle w:val="ACK-ChoreographyBody"/>
            </w:pPr>
            <w:r w:rsidRPr="006D6BB6">
              <w:t>Field value: Enhanced mode</w:t>
            </w:r>
          </w:p>
        </w:tc>
      </w:tr>
      <w:tr w:rsidR="00206BEE" w:rsidRPr="006D6BB6" w14:paraId="4904DD30" w14:textId="77777777" w:rsidTr="00E821A5">
        <w:trPr>
          <w:jc w:val="center"/>
        </w:trPr>
        <w:tc>
          <w:tcPr>
            <w:tcW w:w="1458" w:type="dxa"/>
          </w:tcPr>
          <w:p w14:paraId="793D9ED7" w14:textId="77777777" w:rsidR="00206BEE" w:rsidRPr="006D6BB6" w:rsidRDefault="00206BEE" w:rsidP="0043507F">
            <w:pPr>
              <w:pStyle w:val="ACK-ChoreographyBody"/>
            </w:pPr>
            <w:r>
              <w:t>MSH-</w:t>
            </w:r>
            <w:r w:rsidRPr="006D6BB6">
              <w:t>15</w:t>
            </w:r>
          </w:p>
        </w:tc>
        <w:tc>
          <w:tcPr>
            <w:tcW w:w="2336" w:type="dxa"/>
          </w:tcPr>
          <w:p w14:paraId="4C039072" w14:textId="77777777" w:rsidR="00206BEE" w:rsidRPr="006D6BB6" w:rsidRDefault="00206BEE" w:rsidP="0043507F">
            <w:pPr>
              <w:pStyle w:val="ACK-ChoreographyBody"/>
            </w:pPr>
            <w:r w:rsidRPr="006D6BB6">
              <w:t>Blank</w:t>
            </w:r>
          </w:p>
        </w:tc>
        <w:tc>
          <w:tcPr>
            <w:tcW w:w="567" w:type="dxa"/>
          </w:tcPr>
          <w:p w14:paraId="3FC94672" w14:textId="77777777" w:rsidR="00206BEE" w:rsidRPr="006D6BB6" w:rsidRDefault="00206BEE" w:rsidP="0043507F">
            <w:pPr>
              <w:pStyle w:val="ACK-ChoreographyBody"/>
            </w:pPr>
            <w:r w:rsidRPr="006D6BB6">
              <w:t>NE</w:t>
            </w:r>
          </w:p>
        </w:tc>
        <w:tc>
          <w:tcPr>
            <w:tcW w:w="1446" w:type="dxa"/>
          </w:tcPr>
          <w:p w14:paraId="27A065DF" w14:textId="77777777" w:rsidR="00206BEE" w:rsidRPr="006D6BB6" w:rsidRDefault="00206BEE" w:rsidP="0043507F">
            <w:pPr>
              <w:pStyle w:val="ACK-ChoreographyBody"/>
            </w:pPr>
            <w:r w:rsidRPr="006D6BB6">
              <w:t>AL, SU, ER</w:t>
            </w:r>
          </w:p>
        </w:tc>
        <w:tc>
          <w:tcPr>
            <w:tcW w:w="1559" w:type="dxa"/>
          </w:tcPr>
          <w:p w14:paraId="4F70E969" w14:textId="77777777" w:rsidR="00206BEE" w:rsidRPr="006D6BB6" w:rsidRDefault="00206BEE" w:rsidP="0043507F">
            <w:pPr>
              <w:pStyle w:val="ACK-ChoreographyBody"/>
            </w:pPr>
            <w:r w:rsidRPr="006D6BB6">
              <w:t>NE</w:t>
            </w:r>
          </w:p>
        </w:tc>
        <w:tc>
          <w:tcPr>
            <w:tcW w:w="1560" w:type="dxa"/>
          </w:tcPr>
          <w:p w14:paraId="39B75356" w14:textId="77777777" w:rsidR="00206BEE" w:rsidRPr="006D6BB6" w:rsidRDefault="00206BEE" w:rsidP="0043507F">
            <w:pPr>
              <w:pStyle w:val="ACK-ChoreographyBody"/>
            </w:pPr>
            <w:r w:rsidRPr="006D6BB6">
              <w:t>AL, SU, ER</w:t>
            </w:r>
          </w:p>
        </w:tc>
      </w:tr>
      <w:tr w:rsidR="00206BEE" w:rsidRPr="006D6BB6" w14:paraId="47973934" w14:textId="77777777" w:rsidTr="00E821A5">
        <w:trPr>
          <w:jc w:val="center"/>
        </w:trPr>
        <w:tc>
          <w:tcPr>
            <w:tcW w:w="1458" w:type="dxa"/>
          </w:tcPr>
          <w:p w14:paraId="5AA65733" w14:textId="77777777" w:rsidR="00206BEE" w:rsidRPr="006D6BB6" w:rsidRDefault="00206BEE" w:rsidP="0043507F">
            <w:pPr>
              <w:pStyle w:val="ACK-ChoreographyBody"/>
            </w:pPr>
            <w:r>
              <w:t>MSH-</w:t>
            </w:r>
            <w:r w:rsidRPr="006D6BB6">
              <w:t>16</w:t>
            </w:r>
          </w:p>
        </w:tc>
        <w:tc>
          <w:tcPr>
            <w:tcW w:w="2336" w:type="dxa"/>
          </w:tcPr>
          <w:p w14:paraId="3A6C146C" w14:textId="77777777" w:rsidR="00206BEE" w:rsidRPr="006D6BB6" w:rsidRDefault="00206BEE" w:rsidP="0043507F">
            <w:pPr>
              <w:pStyle w:val="ACK-ChoreographyBody"/>
            </w:pPr>
            <w:r w:rsidRPr="006D6BB6">
              <w:t>Blank</w:t>
            </w:r>
          </w:p>
        </w:tc>
        <w:tc>
          <w:tcPr>
            <w:tcW w:w="567" w:type="dxa"/>
          </w:tcPr>
          <w:p w14:paraId="5F58455B" w14:textId="77777777" w:rsidR="00206BEE" w:rsidRPr="006D6BB6" w:rsidRDefault="00206BEE" w:rsidP="0043507F">
            <w:pPr>
              <w:pStyle w:val="ACK-ChoreographyBody"/>
            </w:pPr>
            <w:r w:rsidRPr="006D6BB6">
              <w:t>NE</w:t>
            </w:r>
          </w:p>
        </w:tc>
        <w:tc>
          <w:tcPr>
            <w:tcW w:w="1446" w:type="dxa"/>
          </w:tcPr>
          <w:p w14:paraId="586990E5" w14:textId="77777777" w:rsidR="00206BEE" w:rsidRPr="006D6BB6" w:rsidRDefault="00206BEE" w:rsidP="0043507F">
            <w:pPr>
              <w:pStyle w:val="ACK-ChoreographyBody"/>
            </w:pPr>
            <w:r w:rsidRPr="006D6BB6">
              <w:t>NE</w:t>
            </w:r>
          </w:p>
        </w:tc>
        <w:tc>
          <w:tcPr>
            <w:tcW w:w="1559" w:type="dxa"/>
          </w:tcPr>
          <w:p w14:paraId="64E87D0D" w14:textId="77777777" w:rsidR="00206BEE" w:rsidRPr="006D6BB6" w:rsidRDefault="00206BEE" w:rsidP="0043507F">
            <w:pPr>
              <w:pStyle w:val="ACK-ChoreographyBody"/>
            </w:pPr>
            <w:r w:rsidRPr="006D6BB6">
              <w:t>AL, SU, ER</w:t>
            </w:r>
          </w:p>
        </w:tc>
        <w:tc>
          <w:tcPr>
            <w:tcW w:w="1560" w:type="dxa"/>
          </w:tcPr>
          <w:p w14:paraId="46125016" w14:textId="77777777" w:rsidR="00206BEE" w:rsidRPr="006D6BB6" w:rsidRDefault="00206BEE" w:rsidP="0043507F">
            <w:pPr>
              <w:pStyle w:val="ACK-ChoreographyBody"/>
            </w:pPr>
            <w:r w:rsidRPr="006D6BB6">
              <w:t>AL, SU, ER</w:t>
            </w:r>
          </w:p>
        </w:tc>
      </w:tr>
      <w:tr w:rsidR="00206BEE" w:rsidRPr="006D6BB6" w14:paraId="1C35B86C" w14:textId="77777777" w:rsidTr="00E821A5">
        <w:trPr>
          <w:jc w:val="center"/>
        </w:trPr>
        <w:tc>
          <w:tcPr>
            <w:tcW w:w="1458" w:type="dxa"/>
          </w:tcPr>
          <w:p w14:paraId="0F7A583C" w14:textId="77777777" w:rsidR="00206BEE" w:rsidRPr="006D6BB6" w:rsidRDefault="00206BEE" w:rsidP="0043507F">
            <w:pPr>
              <w:pStyle w:val="ACK-ChoreographyBody"/>
            </w:pPr>
            <w:r w:rsidRPr="006D6BB6">
              <w:t>Immediate Ack</w:t>
            </w:r>
          </w:p>
        </w:tc>
        <w:tc>
          <w:tcPr>
            <w:tcW w:w="2336" w:type="dxa"/>
          </w:tcPr>
          <w:p w14:paraId="6397AF31" w14:textId="77777777" w:rsidR="00206BEE" w:rsidRPr="006D6BB6" w:rsidRDefault="00206BEE" w:rsidP="0043507F">
            <w:pPr>
              <w:pStyle w:val="ACK-ChoreographyBody"/>
            </w:pPr>
            <w:r w:rsidRPr="006D6BB6">
              <w:t>-</w:t>
            </w:r>
          </w:p>
        </w:tc>
        <w:tc>
          <w:tcPr>
            <w:tcW w:w="567" w:type="dxa"/>
          </w:tcPr>
          <w:p w14:paraId="4D28C9E2" w14:textId="77777777" w:rsidR="00206BEE" w:rsidRPr="006D6BB6" w:rsidRDefault="00206BEE" w:rsidP="0043507F">
            <w:pPr>
              <w:pStyle w:val="ACK-ChoreographyBody"/>
            </w:pPr>
            <w:r w:rsidRPr="006D6BB6">
              <w:t>-</w:t>
            </w:r>
          </w:p>
        </w:tc>
        <w:tc>
          <w:tcPr>
            <w:tcW w:w="1446" w:type="dxa"/>
          </w:tcPr>
          <w:p w14:paraId="30D5D033"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15A0F9FD" w14:textId="77777777" w:rsidR="00206BEE" w:rsidRPr="006D6BB6" w:rsidRDefault="00206BEE" w:rsidP="0043507F">
            <w:pPr>
              <w:pStyle w:val="ACK-ChoreographyBody"/>
            </w:pPr>
            <w:r w:rsidRPr="006D6BB6">
              <w:t>-</w:t>
            </w:r>
          </w:p>
        </w:tc>
        <w:tc>
          <w:tcPr>
            <w:tcW w:w="1560" w:type="dxa"/>
          </w:tcPr>
          <w:p w14:paraId="5BA320FF"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174AE744" w14:textId="77777777" w:rsidTr="00E821A5">
        <w:trPr>
          <w:jc w:val="center"/>
        </w:trPr>
        <w:tc>
          <w:tcPr>
            <w:tcW w:w="1458" w:type="dxa"/>
          </w:tcPr>
          <w:p w14:paraId="53F0BC48" w14:textId="77777777" w:rsidR="00206BEE" w:rsidRPr="006D6BB6" w:rsidRDefault="00206BEE" w:rsidP="0043507F">
            <w:pPr>
              <w:pStyle w:val="ACK-ChoreographyBody"/>
            </w:pPr>
            <w:r w:rsidRPr="006D6BB6">
              <w:t>Application Ack</w:t>
            </w:r>
          </w:p>
        </w:tc>
        <w:tc>
          <w:tcPr>
            <w:tcW w:w="2336" w:type="dxa"/>
          </w:tcPr>
          <w:p w14:paraId="55740712"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5F403379" w14:textId="77777777" w:rsidR="00206BEE" w:rsidRPr="006D6BB6" w:rsidRDefault="00206BEE" w:rsidP="0043507F">
            <w:pPr>
              <w:pStyle w:val="ACK-ChoreographyBody"/>
            </w:pPr>
            <w:r w:rsidRPr="006D6BB6">
              <w:t>-</w:t>
            </w:r>
          </w:p>
        </w:tc>
        <w:tc>
          <w:tcPr>
            <w:tcW w:w="1446" w:type="dxa"/>
          </w:tcPr>
          <w:p w14:paraId="3D03A56A" w14:textId="77777777" w:rsidR="00206BEE" w:rsidRPr="006D6BB6" w:rsidRDefault="00206BEE" w:rsidP="0043507F">
            <w:pPr>
              <w:pStyle w:val="ACK-ChoreographyBody"/>
            </w:pPr>
            <w:r w:rsidRPr="006D6BB6">
              <w:t>-</w:t>
            </w:r>
          </w:p>
        </w:tc>
        <w:tc>
          <w:tcPr>
            <w:tcW w:w="1559" w:type="dxa"/>
          </w:tcPr>
          <w:p w14:paraId="4FEDA208"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6A6DF488"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2F96D7B9" w14:textId="77777777" w:rsidR="00206BEE" w:rsidRPr="00574D3F" w:rsidRDefault="00206BEE">
      <w:pPr>
        <w:pStyle w:val="NormalIndented"/>
      </w:pPr>
    </w:p>
    <w:p w14:paraId="48DE9AA4" w14:textId="77777777" w:rsidR="00BA5082" w:rsidRPr="00574D3F" w:rsidRDefault="00BA5082" w:rsidP="00732DDD">
      <w:pPr>
        <w:pStyle w:val="Heading3"/>
        <w:rPr>
          <w:lang w:val="en-US"/>
        </w:rPr>
      </w:pPr>
      <w:bookmarkStart w:id="160" w:name="_Toc39388062"/>
      <w:bookmarkStart w:id="161" w:name="_Toc25659679"/>
      <w:bookmarkStart w:id="162" w:name="_Toc29039522"/>
      <w:r w:rsidRPr="00574D3F">
        <w:rPr>
          <w:lang w:val="en-US"/>
        </w:rPr>
        <w:t xml:space="preserve">EHC^E02 – Cancel HealthCare Services Invoice (event </w:t>
      </w:r>
      <w:r w:rsidRPr="00732DDD">
        <w:t>E02</w:t>
      </w:r>
      <w:r w:rsidRPr="00574D3F">
        <w:rPr>
          <w:lang w:val="en-US"/>
        </w:rPr>
        <w:t>)</w:t>
      </w:r>
      <w:bookmarkEnd w:id="160"/>
      <w:bookmarkEnd w:id="161"/>
      <w:bookmarkEnd w:id="162"/>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1EDF5587"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78E0EE9C" w14:textId="77777777" w:rsidR="00BA5082" w:rsidRPr="00574D3F" w:rsidRDefault="00BA5082">
      <w:pPr>
        <w:pStyle w:val="NormalIndented"/>
      </w:pPr>
      <w:r w:rsidRPr="00574D3F">
        <w:t xml:space="preserve">The Payer may/may not be able to cancel the Invoice/Product/Service Line </w:t>
      </w:r>
      <w:proofErr w:type="gramStart"/>
      <w:r w:rsidRPr="00574D3F">
        <w:t>Item, and</w:t>
      </w:r>
      <w:proofErr w:type="gramEnd"/>
      <w:r w:rsidRPr="00574D3F">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68ED55FF" w14:textId="77777777" w:rsidR="00BA5082" w:rsidRPr="00574D3F" w:rsidRDefault="00BA5082">
      <w:pPr>
        <w:pStyle w:val="NormalIndented"/>
      </w:pPr>
      <w:r w:rsidRPr="00574D3F">
        <w:lastRenderedPageBreak/>
        <w:t>Processing Rules:</w:t>
      </w:r>
    </w:p>
    <w:p w14:paraId="74091537"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77777777" w:rsidR="00BA5082" w:rsidRPr="00574D3F" w:rsidRDefault="00BA5082">
      <w:pPr>
        <w:pStyle w:val="NormalListNumbered"/>
        <w:numPr>
          <w:ilvl w:val="0"/>
          <w:numId w:val="19"/>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957E13"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p>
    <w:p w14:paraId="7B128387"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p>
    <w:p w14:paraId="104CD013" w14:textId="77777777" w:rsidR="00BA5082" w:rsidRPr="00574D3F" w:rsidRDefault="00BA5082">
      <w:pPr>
        <w:pStyle w:val="NormalListNumbered"/>
        <w:numPr>
          <w:ilvl w:val="0"/>
          <w:numId w:val="19"/>
        </w:numPr>
        <w:ind w:left="1584" w:hanging="288"/>
        <w:rPr>
          <w:lang w:eastAsia="en-US"/>
        </w:rPr>
      </w:pPr>
      <w:r w:rsidRPr="00574D3F">
        <w:t xml:space="preserve">To cancel a Product/Service Line Item within an Invoice, use Invoice Control Code on IVC of </w:t>
      </w:r>
      <w:r w:rsidRPr="00574D3F">
        <w:lastRenderedPageBreak/>
        <w:t>"CI".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r w:rsidRPr="00574D3F">
        <w:rPr>
          <w:lang w:eastAsia="en-US"/>
        </w:rPr>
        <w:br/>
      </w:r>
      <w:proofErr w:type="spellStart"/>
      <w:r w:rsidRPr="00574D3F">
        <w:rPr>
          <w:lang w:eastAsia="en-US"/>
        </w:rPr>
        <w:t>PSL.Provider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PSL.Payer</w:t>
      </w:r>
      <w:proofErr w:type="spellEnd"/>
      <w:r w:rsidRPr="00574D3F">
        <w:rPr>
          <w:lang w:eastAsia="en-US"/>
        </w:rPr>
        <w:t xml:space="preserve"> Product/Service Line Item Number</w:t>
      </w:r>
      <w:r w:rsidRPr="00574D3F">
        <w:rPr>
          <w:lang w:eastAsia="en-US"/>
        </w:rPr>
        <w:br/>
      </w:r>
      <w:proofErr w:type="spellStart"/>
      <w:r w:rsidRPr="00574D3F">
        <w:rPr>
          <w:lang w:eastAsia="en-US"/>
        </w:rPr>
        <w:t>PSL.Product</w:t>
      </w:r>
      <w:proofErr w:type="spellEnd"/>
      <w:r w:rsidRPr="00574D3F">
        <w:rPr>
          <w:lang w:eastAsia="en-US"/>
        </w:rPr>
        <w:t>/Service Code</w:t>
      </w:r>
      <w:r w:rsidRPr="00574D3F">
        <w:rPr>
          <w:lang w:eastAsia="en-US"/>
        </w:rPr>
        <w:br/>
      </w:r>
      <w:proofErr w:type="spellStart"/>
      <w:r w:rsidRPr="00574D3F">
        <w:rPr>
          <w:lang w:eastAsia="en-US"/>
        </w:rPr>
        <w:t>PSL.Product</w:t>
      </w:r>
      <w:proofErr w:type="spellEnd"/>
      <w:r w:rsidRPr="00574D3F">
        <w:rPr>
          <w:lang w:eastAsia="en-US"/>
        </w:rPr>
        <w:t>/Service Effective Date</w:t>
      </w:r>
      <w:r w:rsidRPr="00574D3F">
        <w:rPr>
          <w:lang w:eastAsia="en-US"/>
        </w:rPr>
        <w:br/>
      </w:r>
      <w:proofErr w:type="spellStart"/>
      <w:r w:rsidRPr="00574D3F">
        <w:rPr>
          <w:lang w:eastAsia="en-US"/>
        </w:rPr>
        <w:t>PSL.Billed</w:t>
      </w:r>
      <w:proofErr w:type="spellEnd"/>
      <w:r w:rsidRPr="00574D3F">
        <w:rPr>
          <w:lang w:eastAsia="en-US"/>
        </w:rPr>
        <w:t xml:space="preserve"> Amount</w:t>
      </w:r>
    </w:p>
    <w:p w14:paraId="6DD73075"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36AE43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574D3F" w:rsidRDefault="00BA5082">
            <w:pPr>
              <w:pStyle w:val="MsgTableHeader"/>
              <w:jc w:val="center"/>
              <w:rPr>
                <w:lang w:val="en-US"/>
              </w:rPr>
            </w:pPr>
            <w:r w:rsidRPr="00574D3F">
              <w:rPr>
                <w:lang w:val="en-US"/>
              </w:rPr>
              <w:t>Chapter</w:t>
            </w:r>
          </w:p>
        </w:tc>
      </w:tr>
      <w:tr w:rsidR="00BA5082" w:rsidRPr="00574D3F"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574D3F" w:rsidRDefault="00BA5082" w:rsidP="00BA5082">
            <w:pPr>
              <w:pStyle w:val="MsgTableBody"/>
              <w:spacing w:line="240" w:lineRule="exact"/>
              <w:jc w:val="center"/>
              <w:rPr>
                <w:lang w:val="en-US"/>
              </w:rPr>
            </w:pPr>
          </w:p>
        </w:tc>
      </w:tr>
      <w:tr w:rsidR="00BA5082" w:rsidRPr="00574D3F"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574D3F" w:rsidRDefault="00BA5082" w:rsidP="00BA5082">
            <w:pPr>
              <w:pStyle w:val="MsgTableBody"/>
              <w:spacing w:line="240" w:lineRule="exact"/>
              <w:jc w:val="center"/>
              <w:rPr>
                <w:lang w:val="en-US"/>
              </w:rPr>
            </w:pPr>
          </w:p>
        </w:tc>
      </w:tr>
      <w:tr w:rsidR="00BA5082" w:rsidRPr="00574D3F"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574D3F" w:rsidRDefault="00BA5082" w:rsidP="00BA5082">
            <w:pPr>
              <w:pStyle w:val="MsgTableBody"/>
              <w:spacing w:line="240" w:lineRule="exact"/>
              <w:jc w:val="center"/>
              <w:rPr>
                <w:lang w:val="en-US"/>
              </w:rPr>
            </w:pPr>
          </w:p>
        </w:tc>
      </w:tr>
      <w:tr w:rsidR="00BA5082" w:rsidRPr="00574D3F"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574D3F" w:rsidRDefault="00BA5082" w:rsidP="00BA5082">
            <w:pPr>
              <w:pStyle w:val="MsgTableBody"/>
              <w:spacing w:line="240" w:lineRule="exact"/>
              <w:jc w:val="center"/>
              <w:rPr>
                <w:lang w:val="en-US"/>
              </w:rPr>
            </w:pPr>
          </w:p>
        </w:tc>
      </w:tr>
      <w:tr w:rsidR="00BA5082" w:rsidRPr="00574D3F"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574D3F" w:rsidRDefault="00BA5082" w:rsidP="00BA5082">
            <w:pPr>
              <w:pStyle w:val="MsgTableBody"/>
              <w:spacing w:line="240" w:lineRule="exact"/>
              <w:jc w:val="center"/>
              <w:rPr>
                <w:lang w:val="en-US"/>
              </w:rPr>
            </w:pPr>
          </w:p>
        </w:tc>
      </w:tr>
      <w:tr w:rsidR="00BA5082" w:rsidRPr="00574D3F"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574D3F" w:rsidRDefault="00BA5082" w:rsidP="00BA5082">
            <w:pPr>
              <w:pStyle w:val="MsgTableBody"/>
              <w:spacing w:line="240" w:lineRule="exact"/>
              <w:jc w:val="center"/>
              <w:rPr>
                <w:lang w:val="en-US"/>
              </w:rPr>
            </w:pPr>
          </w:p>
        </w:tc>
      </w:tr>
      <w:tr w:rsidR="00BA5082" w:rsidRPr="00574D3F"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574D3F" w:rsidRDefault="00BA5082" w:rsidP="00BA5082">
            <w:pPr>
              <w:pStyle w:val="MsgTableBody"/>
              <w:spacing w:line="240" w:lineRule="exact"/>
              <w:jc w:val="center"/>
              <w:rPr>
                <w:lang w:val="en-US"/>
              </w:rPr>
            </w:pPr>
          </w:p>
        </w:tc>
      </w:tr>
      <w:tr w:rsidR="00BA5082" w:rsidRPr="00574D3F"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574D3F" w:rsidRDefault="00BA5082" w:rsidP="00BA5082">
            <w:pPr>
              <w:pStyle w:val="MsgTableBody"/>
              <w:spacing w:line="240" w:lineRule="exact"/>
              <w:jc w:val="center"/>
              <w:rPr>
                <w:lang w:val="en-US"/>
              </w:rPr>
            </w:pPr>
          </w:p>
        </w:tc>
      </w:tr>
      <w:tr w:rsidR="00BA5082" w:rsidRPr="00574D3F"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574D3F" w:rsidRDefault="00BA5082" w:rsidP="00BA5082">
            <w:pPr>
              <w:pStyle w:val="MsgTableBody"/>
              <w:spacing w:line="240" w:lineRule="exact"/>
              <w:jc w:val="center"/>
              <w:rPr>
                <w:lang w:val="en-US"/>
              </w:rPr>
            </w:pPr>
          </w:p>
        </w:tc>
      </w:tr>
      <w:tr w:rsidR="00BA5082" w:rsidRPr="00574D3F"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574D3F" w:rsidRDefault="00BA5082" w:rsidP="00BA5082">
            <w:pPr>
              <w:pStyle w:val="MsgTableBody"/>
              <w:spacing w:line="240" w:lineRule="exact"/>
              <w:jc w:val="center"/>
              <w:rPr>
                <w:lang w:val="en-US"/>
              </w:rPr>
            </w:pPr>
          </w:p>
        </w:tc>
      </w:tr>
      <w:tr w:rsidR="00BA5082" w:rsidRPr="00574D3F"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574D3F" w:rsidRDefault="00BA5082" w:rsidP="00BA5082">
            <w:pPr>
              <w:pStyle w:val="MsgTableBody"/>
              <w:spacing w:line="240" w:lineRule="exact"/>
              <w:jc w:val="center"/>
              <w:rPr>
                <w:lang w:val="en-US"/>
              </w:rPr>
            </w:pPr>
          </w:p>
        </w:tc>
      </w:tr>
    </w:tbl>
    <w:p w14:paraId="0E2D86EA"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4B09E789" w14:textId="77777777" w:rsidTr="00E821A5">
        <w:trPr>
          <w:jc w:val="center"/>
        </w:trPr>
        <w:tc>
          <w:tcPr>
            <w:tcW w:w="8926" w:type="dxa"/>
            <w:gridSpan w:val="6"/>
          </w:tcPr>
          <w:p w14:paraId="039D77CF" w14:textId="77777777" w:rsidR="003D0D31" w:rsidRPr="006D6BB6" w:rsidRDefault="003D0D31" w:rsidP="003D0D31">
            <w:pPr>
              <w:pStyle w:val="ACK-ChoreographyHeader"/>
            </w:pPr>
            <w:r>
              <w:lastRenderedPageBreak/>
              <w:t>Acknowledgement Choreography</w:t>
            </w:r>
          </w:p>
        </w:tc>
      </w:tr>
      <w:tr w:rsidR="003D0D31" w:rsidRPr="006D6BB6" w14:paraId="000F966C" w14:textId="77777777" w:rsidTr="00E821A5">
        <w:trPr>
          <w:jc w:val="center"/>
        </w:trPr>
        <w:tc>
          <w:tcPr>
            <w:tcW w:w="8926" w:type="dxa"/>
            <w:gridSpan w:val="6"/>
          </w:tcPr>
          <w:p w14:paraId="56045A78" w14:textId="77777777" w:rsidR="003D0D31" w:rsidRDefault="00E821A5" w:rsidP="003D0D31">
            <w:pPr>
              <w:pStyle w:val="ACK-ChoreographyHeader"/>
            </w:pPr>
            <w:r w:rsidRPr="00574D3F">
              <w:t>EHC^E02^EHC_E02</w:t>
            </w:r>
          </w:p>
        </w:tc>
      </w:tr>
      <w:tr w:rsidR="0043507F" w:rsidRPr="006D6BB6" w14:paraId="2995D374" w14:textId="77777777" w:rsidTr="00E821A5">
        <w:trPr>
          <w:jc w:val="center"/>
        </w:trPr>
        <w:tc>
          <w:tcPr>
            <w:tcW w:w="1458" w:type="dxa"/>
          </w:tcPr>
          <w:p w14:paraId="710A6521" w14:textId="77777777" w:rsidR="0043507F" w:rsidRPr="006D6BB6" w:rsidRDefault="0043507F" w:rsidP="0043507F">
            <w:pPr>
              <w:pStyle w:val="ACK-ChoreographyBody"/>
            </w:pPr>
            <w:r w:rsidRPr="006D6BB6">
              <w:t>Field name</w:t>
            </w:r>
          </w:p>
        </w:tc>
        <w:tc>
          <w:tcPr>
            <w:tcW w:w="2336" w:type="dxa"/>
          </w:tcPr>
          <w:p w14:paraId="36D69029" w14:textId="77777777" w:rsidR="0043507F" w:rsidRPr="006D6BB6" w:rsidRDefault="0043507F" w:rsidP="0043507F">
            <w:pPr>
              <w:pStyle w:val="ACK-ChoreographyBody"/>
            </w:pPr>
            <w:r w:rsidRPr="006D6BB6">
              <w:t>Field Value: Original mode</w:t>
            </w:r>
          </w:p>
        </w:tc>
        <w:tc>
          <w:tcPr>
            <w:tcW w:w="5132" w:type="dxa"/>
            <w:gridSpan w:val="4"/>
          </w:tcPr>
          <w:p w14:paraId="60654F08" w14:textId="77777777" w:rsidR="0043507F" w:rsidRPr="006D6BB6" w:rsidRDefault="0043507F" w:rsidP="0043507F">
            <w:pPr>
              <w:pStyle w:val="ACK-ChoreographyBody"/>
            </w:pPr>
            <w:r w:rsidRPr="006D6BB6">
              <w:t>Field value: Enhanced mode</w:t>
            </w:r>
          </w:p>
        </w:tc>
      </w:tr>
      <w:tr w:rsidR="0043507F" w:rsidRPr="006D6BB6" w14:paraId="0CFF7FDA" w14:textId="77777777" w:rsidTr="00E821A5">
        <w:trPr>
          <w:jc w:val="center"/>
        </w:trPr>
        <w:tc>
          <w:tcPr>
            <w:tcW w:w="1458" w:type="dxa"/>
          </w:tcPr>
          <w:p w14:paraId="73DDD20B" w14:textId="77777777" w:rsidR="0043507F" w:rsidRPr="006D6BB6" w:rsidRDefault="0043507F" w:rsidP="0043507F">
            <w:pPr>
              <w:pStyle w:val="ACK-ChoreographyBody"/>
            </w:pPr>
            <w:r>
              <w:t>MSH-</w:t>
            </w:r>
            <w:r w:rsidRPr="006D6BB6">
              <w:t>15</w:t>
            </w:r>
          </w:p>
        </w:tc>
        <w:tc>
          <w:tcPr>
            <w:tcW w:w="2336" w:type="dxa"/>
          </w:tcPr>
          <w:p w14:paraId="1FCFE616" w14:textId="77777777" w:rsidR="0043507F" w:rsidRPr="006D6BB6" w:rsidRDefault="0043507F" w:rsidP="0043507F">
            <w:pPr>
              <w:pStyle w:val="ACK-ChoreographyBody"/>
            </w:pPr>
            <w:r w:rsidRPr="006D6BB6">
              <w:t>Blank</w:t>
            </w:r>
          </w:p>
        </w:tc>
        <w:tc>
          <w:tcPr>
            <w:tcW w:w="567" w:type="dxa"/>
          </w:tcPr>
          <w:p w14:paraId="05BA97A9" w14:textId="77777777" w:rsidR="0043507F" w:rsidRPr="006D6BB6" w:rsidRDefault="0043507F" w:rsidP="0043507F">
            <w:pPr>
              <w:pStyle w:val="ACK-ChoreographyBody"/>
            </w:pPr>
            <w:r w:rsidRPr="006D6BB6">
              <w:t>NE</w:t>
            </w:r>
          </w:p>
        </w:tc>
        <w:tc>
          <w:tcPr>
            <w:tcW w:w="1559" w:type="dxa"/>
          </w:tcPr>
          <w:p w14:paraId="6258F4AD" w14:textId="77777777" w:rsidR="0043507F" w:rsidRPr="006D6BB6" w:rsidRDefault="0043507F" w:rsidP="0043507F">
            <w:pPr>
              <w:pStyle w:val="ACK-ChoreographyBody"/>
            </w:pPr>
            <w:r w:rsidRPr="006D6BB6">
              <w:t>AL, SU, ER</w:t>
            </w:r>
          </w:p>
        </w:tc>
        <w:tc>
          <w:tcPr>
            <w:tcW w:w="1446" w:type="dxa"/>
          </w:tcPr>
          <w:p w14:paraId="09AF793A" w14:textId="77777777" w:rsidR="0043507F" w:rsidRPr="006D6BB6" w:rsidRDefault="0043507F" w:rsidP="0043507F">
            <w:pPr>
              <w:pStyle w:val="ACK-ChoreographyBody"/>
            </w:pPr>
            <w:r w:rsidRPr="006D6BB6">
              <w:t>NE</w:t>
            </w:r>
          </w:p>
        </w:tc>
        <w:tc>
          <w:tcPr>
            <w:tcW w:w="1560" w:type="dxa"/>
          </w:tcPr>
          <w:p w14:paraId="2BCA5A86" w14:textId="77777777" w:rsidR="0043507F" w:rsidRPr="006D6BB6" w:rsidRDefault="0043507F" w:rsidP="0043507F">
            <w:pPr>
              <w:pStyle w:val="ACK-ChoreographyBody"/>
            </w:pPr>
            <w:r w:rsidRPr="006D6BB6">
              <w:t>AL, SU, ER</w:t>
            </w:r>
          </w:p>
        </w:tc>
      </w:tr>
      <w:tr w:rsidR="0043507F" w:rsidRPr="006D6BB6" w14:paraId="063EE0D9" w14:textId="77777777" w:rsidTr="00E821A5">
        <w:trPr>
          <w:jc w:val="center"/>
        </w:trPr>
        <w:tc>
          <w:tcPr>
            <w:tcW w:w="1458" w:type="dxa"/>
          </w:tcPr>
          <w:p w14:paraId="40D89860" w14:textId="77777777" w:rsidR="0043507F" w:rsidRPr="006D6BB6" w:rsidRDefault="0043507F" w:rsidP="0043507F">
            <w:pPr>
              <w:pStyle w:val="ACK-ChoreographyBody"/>
            </w:pPr>
            <w:r>
              <w:t>MSH-</w:t>
            </w:r>
            <w:r w:rsidRPr="006D6BB6">
              <w:t>16</w:t>
            </w:r>
          </w:p>
        </w:tc>
        <w:tc>
          <w:tcPr>
            <w:tcW w:w="2336" w:type="dxa"/>
          </w:tcPr>
          <w:p w14:paraId="505A6DF8" w14:textId="77777777" w:rsidR="0043507F" w:rsidRPr="006D6BB6" w:rsidRDefault="0043507F" w:rsidP="0043507F">
            <w:pPr>
              <w:pStyle w:val="ACK-ChoreographyBody"/>
            </w:pPr>
            <w:r w:rsidRPr="006D6BB6">
              <w:t>Blank</w:t>
            </w:r>
          </w:p>
        </w:tc>
        <w:tc>
          <w:tcPr>
            <w:tcW w:w="567" w:type="dxa"/>
          </w:tcPr>
          <w:p w14:paraId="3839ADCB" w14:textId="77777777" w:rsidR="0043507F" w:rsidRPr="006D6BB6" w:rsidRDefault="0043507F" w:rsidP="0043507F">
            <w:pPr>
              <w:pStyle w:val="ACK-ChoreographyBody"/>
            </w:pPr>
            <w:r w:rsidRPr="006D6BB6">
              <w:t>NE</w:t>
            </w:r>
          </w:p>
        </w:tc>
        <w:tc>
          <w:tcPr>
            <w:tcW w:w="1559" w:type="dxa"/>
          </w:tcPr>
          <w:p w14:paraId="17CD1167" w14:textId="77777777" w:rsidR="0043507F" w:rsidRPr="006D6BB6" w:rsidRDefault="0043507F" w:rsidP="0043507F">
            <w:pPr>
              <w:pStyle w:val="ACK-ChoreographyBody"/>
            </w:pPr>
            <w:r w:rsidRPr="006D6BB6">
              <w:t>NE</w:t>
            </w:r>
          </w:p>
        </w:tc>
        <w:tc>
          <w:tcPr>
            <w:tcW w:w="1446" w:type="dxa"/>
          </w:tcPr>
          <w:p w14:paraId="312148ED" w14:textId="77777777" w:rsidR="0043507F" w:rsidRPr="006D6BB6" w:rsidRDefault="0043507F" w:rsidP="0043507F">
            <w:pPr>
              <w:pStyle w:val="ACK-ChoreographyBody"/>
            </w:pPr>
            <w:r w:rsidRPr="006D6BB6">
              <w:t>AL, SU, ER</w:t>
            </w:r>
          </w:p>
        </w:tc>
        <w:tc>
          <w:tcPr>
            <w:tcW w:w="1560" w:type="dxa"/>
          </w:tcPr>
          <w:p w14:paraId="64F781E3" w14:textId="77777777" w:rsidR="0043507F" w:rsidRPr="006D6BB6" w:rsidRDefault="0043507F" w:rsidP="0043507F">
            <w:pPr>
              <w:pStyle w:val="ACK-ChoreographyBody"/>
            </w:pPr>
            <w:r w:rsidRPr="006D6BB6">
              <w:t>AL, SU, ER</w:t>
            </w:r>
          </w:p>
        </w:tc>
      </w:tr>
      <w:tr w:rsidR="0043507F" w:rsidRPr="006D6BB6" w14:paraId="43900747" w14:textId="77777777" w:rsidTr="00E821A5">
        <w:trPr>
          <w:jc w:val="center"/>
        </w:trPr>
        <w:tc>
          <w:tcPr>
            <w:tcW w:w="1458" w:type="dxa"/>
          </w:tcPr>
          <w:p w14:paraId="35449037" w14:textId="77777777" w:rsidR="0043507F" w:rsidRPr="006D6BB6" w:rsidRDefault="0043507F" w:rsidP="0043507F">
            <w:pPr>
              <w:pStyle w:val="ACK-ChoreographyBody"/>
            </w:pPr>
            <w:r w:rsidRPr="006D6BB6">
              <w:t>Immediate Ack</w:t>
            </w:r>
          </w:p>
        </w:tc>
        <w:tc>
          <w:tcPr>
            <w:tcW w:w="2336" w:type="dxa"/>
          </w:tcPr>
          <w:p w14:paraId="225D6E57" w14:textId="77777777" w:rsidR="0043507F" w:rsidRPr="006D6BB6" w:rsidRDefault="0043507F" w:rsidP="0043507F">
            <w:pPr>
              <w:pStyle w:val="ACK-ChoreographyBody"/>
            </w:pPr>
            <w:r w:rsidRPr="006D6BB6">
              <w:t>-</w:t>
            </w:r>
          </w:p>
        </w:tc>
        <w:tc>
          <w:tcPr>
            <w:tcW w:w="567" w:type="dxa"/>
          </w:tcPr>
          <w:p w14:paraId="755EC9B5" w14:textId="77777777" w:rsidR="0043507F" w:rsidRPr="006D6BB6" w:rsidRDefault="0043507F" w:rsidP="0043507F">
            <w:pPr>
              <w:pStyle w:val="ACK-ChoreographyBody"/>
            </w:pPr>
            <w:r w:rsidRPr="006D6BB6">
              <w:t>-</w:t>
            </w:r>
          </w:p>
        </w:tc>
        <w:tc>
          <w:tcPr>
            <w:tcW w:w="1559" w:type="dxa"/>
          </w:tcPr>
          <w:p w14:paraId="506D173E"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04219459" w14:textId="77777777" w:rsidR="0043507F" w:rsidRPr="006D6BB6" w:rsidRDefault="0043507F" w:rsidP="0043507F">
            <w:pPr>
              <w:pStyle w:val="ACK-ChoreographyBody"/>
            </w:pPr>
            <w:r w:rsidRPr="006D6BB6">
              <w:t>-</w:t>
            </w:r>
          </w:p>
        </w:tc>
        <w:tc>
          <w:tcPr>
            <w:tcW w:w="1560" w:type="dxa"/>
          </w:tcPr>
          <w:p w14:paraId="1744C040"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023F6234" w14:textId="77777777" w:rsidTr="00E821A5">
        <w:trPr>
          <w:jc w:val="center"/>
        </w:trPr>
        <w:tc>
          <w:tcPr>
            <w:tcW w:w="1458" w:type="dxa"/>
          </w:tcPr>
          <w:p w14:paraId="07741932" w14:textId="77777777" w:rsidR="0043507F" w:rsidRPr="006D6BB6" w:rsidRDefault="0043507F" w:rsidP="0043507F">
            <w:pPr>
              <w:pStyle w:val="ACK-ChoreographyBody"/>
            </w:pPr>
            <w:r w:rsidRPr="006D6BB6">
              <w:t>Application Ack</w:t>
            </w:r>
          </w:p>
        </w:tc>
        <w:tc>
          <w:tcPr>
            <w:tcW w:w="2336" w:type="dxa"/>
          </w:tcPr>
          <w:p w14:paraId="0BF743F2"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27F657E8" w14:textId="77777777" w:rsidR="0043507F" w:rsidRPr="006D6BB6" w:rsidRDefault="0043507F" w:rsidP="0043507F">
            <w:pPr>
              <w:pStyle w:val="ACK-ChoreographyBody"/>
            </w:pPr>
            <w:r w:rsidRPr="006D6BB6">
              <w:t>-</w:t>
            </w:r>
          </w:p>
        </w:tc>
        <w:tc>
          <w:tcPr>
            <w:tcW w:w="1559" w:type="dxa"/>
          </w:tcPr>
          <w:p w14:paraId="30973394" w14:textId="77777777" w:rsidR="0043507F" w:rsidRPr="006D6BB6" w:rsidRDefault="0043507F" w:rsidP="0043507F">
            <w:pPr>
              <w:pStyle w:val="ACK-ChoreographyBody"/>
            </w:pPr>
            <w:r w:rsidRPr="006D6BB6">
              <w:t>-</w:t>
            </w:r>
          </w:p>
        </w:tc>
        <w:tc>
          <w:tcPr>
            <w:tcW w:w="1446" w:type="dxa"/>
          </w:tcPr>
          <w:p w14:paraId="33A27581"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7A82AD4D"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54A728DA" w14:textId="77777777" w:rsidR="0043507F" w:rsidRPr="00574D3F" w:rsidRDefault="0043507F">
      <w:pPr>
        <w:numPr>
          <w:ilvl w:val="12"/>
          <w:numId w:val="0"/>
        </w:numPr>
      </w:pPr>
    </w:p>
    <w:p w14:paraId="2BD7035F" w14:textId="77777777" w:rsidR="00BA5082" w:rsidRPr="00574D3F" w:rsidRDefault="00BA5082" w:rsidP="00732DDD">
      <w:pPr>
        <w:pStyle w:val="Heading3"/>
        <w:rPr>
          <w:lang w:val="en-US"/>
        </w:rPr>
      </w:pPr>
      <w:bookmarkStart w:id="163" w:name="_Toc39388063"/>
      <w:bookmarkStart w:id="164" w:name="_Toc25659680"/>
      <w:bookmarkStart w:id="165" w:name="_Toc29039523"/>
      <w:r w:rsidRPr="00574D3F">
        <w:rPr>
          <w:lang w:val="en-US"/>
        </w:rPr>
        <w:t>QBP^E03 – Query HealthCare Services Invoice Status (event E03)</w:t>
      </w:r>
      <w:bookmarkEnd w:id="163"/>
      <w:bookmarkEnd w:id="164"/>
      <w:bookmarkEnd w:id="165"/>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72A92BA0"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574D3F" w:rsidRDefault="00BA5082">
      <w:pPr>
        <w:pStyle w:val="NormalIndented"/>
      </w:pPr>
      <w:r w:rsidRPr="00574D3F">
        <w:t xml:space="preserve">This message may also be used to query an Invoice submitted at another Network Application ID and Network Facility ID, </w:t>
      </w:r>
      <w:proofErr w:type="gramStart"/>
      <w:r w:rsidRPr="00574D3F">
        <w:t>as long as</w:t>
      </w:r>
      <w:proofErr w:type="gramEnd"/>
      <w:r w:rsidRPr="00574D3F">
        <w:t xml:space="preserve"> sufficient identification information is provided to qualify the request and requestor.  These are noted as Processing Rules for this message.</w:t>
      </w:r>
    </w:p>
    <w:p w14:paraId="72F71720" w14:textId="77777777" w:rsidR="00BA5082" w:rsidRPr="00574D3F" w:rsidRDefault="00BA5082">
      <w:pPr>
        <w:pStyle w:val="NormalIndented"/>
      </w:pPr>
      <w:r w:rsidRPr="00574D3F">
        <w:t>Note that the response to this query has the same content as an EHC^E10 – Edit/Adjudication Results message.</w:t>
      </w:r>
    </w:p>
    <w:p w14:paraId="0C3F1992" w14:textId="77777777" w:rsidR="00BA5082" w:rsidRPr="00574D3F" w:rsidRDefault="00BA5082">
      <w:pPr>
        <w:pStyle w:val="NormalIndented"/>
      </w:pPr>
      <w:r w:rsidRPr="00574D3F">
        <w:t>Processing Rules:</w:t>
      </w:r>
    </w:p>
    <w:p w14:paraId="6BC49BBA"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97166B"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 xml:space="preserve">Provider Invoice Number + Payer Invoice Number + Product/Service </w:t>
      </w:r>
      <w:proofErr w:type="gramStart"/>
      <w:r w:rsidRPr="00574D3F">
        <w:rPr>
          <w:lang w:eastAsia="en-US"/>
        </w:rPr>
        <w:t>Line Item</w:t>
      </w:r>
      <w:proofErr w:type="gramEnd"/>
      <w:r w:rsidRPr="00574D3F">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p>
    <w:p w14:paraId="278BB74C"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proofErr w:type="spellStart"/>
      <w:r w:rsidRPr="00574D3F">
        <w:rPr>
          <w:lang w:eastAsia="en-US"/>
        </w:rPr>
        <w:lastRenderedPageBreak/>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p>
    <w:p w14:paraId="3603A797"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r w:rsidRPr="00574D3F">
        <w:rPr>
          <w:lang w:eastAsia="en-US"/>
        </w:rPr>
        <w:br/>
      </w:r>
      <w:proofErr w:type="spellStart"/>
      <w:r w:rsidRPr="00574D3F">
        <w:rPr>
          <w:lang w:eastAsia="en-US"/>
        </w:rPr>
        <w:t>QPD.Provider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QPD.Payer</w:t>
      </w:r>
      <w:proofErr w:type="spellEnd"/>
      <w:r w:rsidRPr="00574D3F">
        <w:rPr>
          <w:lang w:eastAsia="en-US"/>
        </w:rPr>
        <w:t xml:space="preserve"> Product/Service Line Item Number</w:t>
      </w:r>
    </w:p>
    <w:p w14:paraId="4541228C" w14:textId="77777777" w:rsidR="00BA5082" w:rsidRPr="00574D3F" w:rsidRDefault="00BA5082">
      <w:pPr>
        <w:pStyle w:val="NormalIndented"/>
      </w:pPr>
    </w:p>
    <w:p w14:paraId="6ED734C4"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574D3F" w:rsidRDefault="00BA5082">
            <w:pPr>
              <w:pStyle w:val="MsgTableHeader"/>
              <w:jc w:val="center"/>
              <w:rPr>
                <w:lang w:val="en-US"/>
              </w:rPr>
            </w:pPr>
            <w:r w:rsidRPr="00574D3F">
              <w:rPr>
                <w:lang w:val="en-US"/>
              </w:rPr>
              <w:t>Chapter</w:t>
            </w:r>
          </w:p>
        </w:tc>
      </w:tr>
      <w:tr w:rsidR="00BA5082" w:rsidRPr="00574D3F"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574D3F" w:rsidRDefault="00BA5082" w:rsidP="00BA5082">
            <w:pPr>
              <w:pStyle w:val="MsgTableBody"/>
              <w:spacing w:line="240" w:lineRule="exact"/>
              <w:rPr>
                <w:lang w:val="en-US"/>
              </w:rPr>
            </w:pPr>
            <w:r w:rsidRPr="00574D3F">
              <w:rPr>
                <w:lang w:val="en-US"/>
              </w:rPr>
              <w:t xml:space="preserve">--- QUERY_INFORMATION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574D3F" w:rsidRDefault="00BA5082" w:rsidP="00BA5082">
            <w:pPr>
              <w:pStyle w:val="MsgTableBody"/>
              <w:spacing w:line="240" w:lineRule="exact"/>
              <w:jc w:val="center"/>
              <w:rPr>
                <w:lang w:val="en-US"/>
              </w:rPr>
            </w:pPr>
          </w:p>
        </w:tc>
      </w:tr>
      <w:tr w:rsidR="00BA5082" w:rsidRPr="00574D3F"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574D3F" w:rsidRDefault="00BA5082" w:rsidP="00BA5082">
            <w:pPr>
              <w:pStyle w:val="MsgTableBody"/>
              <w:spacing w:line="240" w:lineRule="exact"/>
              <w:jc w:val="center"/>
              <w:rPr>
                <w:lang w:val="en-US"/>
              </w:rPr>
            </w:pPr>
          </w:p>
        </w:tc>
      </w:tr>
    </w:tbl>
    <w:p w14:paraId="16945665"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7D70CCB9" w14:textId="77777777" w:rsidTr="00E821A5">
        <w:trPr>
          <w:jc w:val="center"/>
        </w:trPr>
        <w:tc>
          <w:tcPr>
            <w:tcW w:w="9351" w:type="dxa"/>
            <w:gridSpan w:val="6"/>
          </w:tcPr>
          <w:p w14:paraId="53C31105" w14:textId="77777777" w:rsidR="003D0D31" w:rsidRPr="006D6BB6" w:rsidRDefault="003D0D31" w:rsidP="003D0D31">
            <w:pPr>
              <w:pStyle w:val="ACK-ChoreographyHeader"/>
            </w:pPr>
            <w:r>
              <w:t>Acknowledgement Choreography</w:t>
            </w:r>
          </w:p>
        </w:tc>
      </w:tr>
      <w:tr w:rsidR="003D0D31" w:rsidRPr="006D6BB6" w14:paraId="79AA0FFF" w14:textId="77777777" w:rsidTr="00E821A5">
        <w:trPr>
          <w:jc w:val="center"/>
        </w:trPr>
        <w:tc>
          <w:tcPr>
            <w:tcW w:w="9351" w:type="dxa"/>
            <w:gridSpan w:val="6"/>
          </w:tcPr>
          <w:p w14:paraId="6B6AC23A" w14:textId="77777777" w:rsidR="003D0D31" w:rsidRDefault="00E821A5" w:rsidP="003D0D31">
            <w:pPr>
              <w:pStyle w:val="ACK-ChoreographyHeader"/>
            </w:pPr>
            <w:r w:rsidRPr="00574D3F">
              <w:t>QBP^E03^QBP_E03</w:t>
            </w:r>
          </w:p>
        </w:tc>
      </w:tr>
      <w:tr w:rsidR="0043507F" w:rsidRPr="006D6BB6" w14:paraId="0C4B4CA1" w14:textId="77777777" w:rsidTr="00E821A5">
        <w:trPr>
          <w:jc w:val="center"/>
        </w:trPr>
        <w:tc>
          <w:tcPr>
            <w:tcW w:w="1458" w:type="dxa"/>
          </w:tcPr>
          <w:p w14:paraId="0C349D41" w14:textId="77777777" w:rsidR="0043507F" w:rsidRPr="006D6BB6" w:rsidRDefault="0043507F" w:rsidP="0043507F">
            <w:pPr>
              <w:pStyle w:val="ACK-ChoreographyBody"/>
            </w:pPr>
            <w:r w:rsidRPr="006D6BB6">
              <w:t>Field name</w:t>
            </w:r>
          </w:p>
        </w:tc>
        <w:tc>
          <w:tcPr>
            <w:tcW w:w="2336" w:type="dxa"/>
          </w:tcPr>
          <w:p w14:paraId="59818494" w14:textId="77777777" w:rsidR="0043507F" w:rsidRPr="006D6BB6" w:rsidRDefault="0043507F" w:rsidP="0043507F">
            <w:pPr>
              <w:pStyle w:val="ACK-ChoreographyBody"/>
            </w:pPr>
            <w:r w:rsidRPr="006D6BB6">
              <w:t>Field Value: Original mode</w:t>
            </w:r>
          </w:p>
        </w:tc>
        <w:tc>
          <w:tcPr>
            <w:tcW w:w="5557" w:type="dxa"/>
            <w:gridSpan w:val="4"/>
          </w:tcPr>
          <w:p w14:paraId="58C803EC" w14:textId="77777777" w:rsidR="0043507F" w:rsidRPr="006D6BB6" w:rsidRDefault="0043507F" w:rsidP="0043507F">
            <w:pPr>
              <w:pStyle w:val="ACK-ChoreographyBody"/>
            </w:pPr>
            <w:r w:rsidRPr="006D6BB6">
              <w:t>Field value: Enhanced mode</w:t>
            </w:r>
          </w:p>
        </w:tc>
      </w:tr>
      <w:tr w:rsidR="0043507F" w:rsidRPr="006D6BB6" w14:paraId="4E456C8A" w14:textId="77777777" w:rsidTr="00E821A5">
        <w:trPr>
          <w:jc w:val="center"/>
        </w:trPr>
        <w:tc>
          <w:tcPr>
            <w:tcW w:w="1458" w:type="dxa"/>
          </w:tcPr>
          <w:p w14:paraId="3FC77270" w14:textId="77777777" w:rsidR="0043507F" w:rsidRPr="006D6BB6" w:rsidRDefault="0043507F" w:rsidP="0043507F">
            <w:pPr>
              <w:pStyle w:val="ACK-ChoreographyBody"/>
            </w:pPr>
            <w:r>
              <w:t>MSH-</w:t>
            </w:r>
            <w:r w:rsidRPr="006D6BB6">
              <w:t>15</w:t>
            </w:r>
          </w:p>
        </w:tc>
        <w:tc>
          <w:tcPr>
            <w:tcW w:w="2336" w:type="dxa"/>
          </w:tcPr>
          <w:p w14:paraId="617E0422" w14:textId="77777777" w:rsidR="0043507F" w:rsidRPr="006D6BB6" w:rsidRDefault="0043507F" w:rsidP="0043507F">
            <w:pPr>
              <w:pStyle w:val="ACK-ChoreographyBody"/>
            </w:pPr>
            <w:r w:rsidRPr="006D6BB6">
              <w:t>Blank</w:t>
            </w:r>
          </w:p>
        </w:tc>
        <w:tc>
          <w:tcPr>
            <w:tcW w:w="567" w:type="dxa"/>
          </w:tcPr>
          <w:p w14:paraId="3A717733" w14:textId="77777777" w:rsidR="0043507F" w:rsidRPr="006D6BB6" w:rsidRDefault="0043507F" w:rsidP="0043507F">
            <w:pPr>
              <w:pStyle w:val="ACK-ChoreographyBody"/>
            </w:pPr>
            <w:r w:rsidRPr="006D6BB6">
              <w:t>NE</w:t>
            </w:r>
          </w:p>
        </w:tc>
        <w:tc>
          <w:tcPr>
            <w:tcW w:w="1559" w:type="dxa"/>
          </w:tcPr>
          <w:p w14:paraId="2DF6BA1E" w14:textId="77777777" w:rsidR="0043507F" w:rsidRPr="006D6BB6" w:rsidRDefault="0043507F" w:rsidP="0043507F">
            <w:pPr>
              <w:pStyle w:val="ACK-ChoreographyBody"/>
            </w:pPr>
            <w:r w:rsidRPr="006D6BB6">
              <w:t>AL, SU, ER</w:t>
            </w:r>
          </w:p>
        </w:tc>
        <w:tc>
          <w:tcPr>
            <w:tcW w:w="1730" w:type="dxa"/>
          </w:tcPr>
          <w:p w14:paraId="6D4EDB86" w14:textId="77777777" w:rsidR="0043507F" w:rsidRPr="006D6BB6" w:rsidRDefault="0043507F" w:rsidP="0043507F">
            <w:pPr>
              <w:pStyle w:val="ACK-ChoreographyBody"/>
            </w:pPr>
            <w:r w:rsidRPr="006D6BB6">
              <w:t>NE</w:t>
            </w:r>
          </w:p>
        </w:tc>
        <w:tc>
          <w:tcPr>
            <w:tcW w:w="1701" w:type="dxa"/>
          </w:tcPr>
          <w:p w14:paraId="0548A097" w14:textId="77777777" w:rsidR="0043507F" w:rsidRPr="006D6BB6" w:rsidRDefault="0043507F" w:rsidP="0043507F">
            <w:pPr>
              <w:pStyle w:val="ACK-ChoreographyBody"/>
            </w:pPr>
            <w:r w:rsidRPr="006D6BB6">
              <w:t>AL, SU, ER</w:t>
            </w:r>
          </w:p>
        </w:tc>
      </w:tr>
      <w:tr w:rsidR="0043507F" w:rsidRPr="006D6BB6" w14:paraId="7DB0731D" w14:textId="77777777" w:rsidTr="00E821A5">
        <w:trPr>
          <w:jc w:val="center"/>
        </w:trPr>
        <w:tc>
          <w:tcPr>
            <w:tcW w:w="1458" w:type="dxa"/>
          </w:tcPr>
          <w:p w14:paraId="5861C000" w14:textId="77777777" w:rsidR="0043507F" w:rsidRPr="006D6BB6" w:rsidRDefault="0043507F" w:rsidP="0043507F">
            <w:pPr>
              <w:pStyle w:val="ACK-ChoreographyBody"/>
            </w:pPr>
            <w:r>
              <w:t>MSH-</w:t>
            </w:r>
            <w:r w:rsidRPr="006D6BB6">
              <w:t>16</w:t>
            </w:r>
          </w:p>
        </w:tc>
        <w:tc>
          <w:tcPr>
            <w:tcW w:w="2336" w:type="dxa"/>
          </w:tcPr>
          <w:p w14:paraId="390F9FFC" w14:textId="77777777" w:rsidR="0043507F" w:rsidRPr="006D6BB6" w:rsidRDefault="0043507F" w:rsidP="0043507F">
            <w:pPr>
              <w:pStyle w:val="ACK-ChoreographyBody"/>
            </w:pPr>
            <w:r w:rsidRPr="006D6BB6">
              <w:t>Blank</w:t>
            </w:r>
          </w:p>
        </w:tc>
        <w:tc>
          <w:tcPr>
            <w:tcW w:w="567" w:type="dxa"/>
          </w:tcPr>
          <w:p w14:paraId="2779542D" w14:textId="77777777" w:rsidR="0043507F" w:rsidRPr="006D6BB6" w:rsidRDefault="0043507F" w:rsidP="0043507F">
            <w:pPr>
              <w:pStyle w:val="ACK-ChoreographyBody"/>
            </w:pPr>
            <w:r w:rsidRPr="006D6BB6">
              <w:t>NE</w:t>
            </w:r>
          </w:p>
        </w:tc>
        <w:tc>
          <w:tcPr>
            <w:tcW w:w="1559" w:type="dxa"/>
          </w:tcPr>
          <w:p w14:paraId="749EFCB7" w14:textId="77777777" w:rsidR="0043507F" w:rsidRPr="006D6BB6" w:rsidRDefault="0043507F" w:rsidP="0043507F">
            <w:pPr>
              <w:pStyle w:val="ACK-ChoreographyBody"/>
            </w:pPr>
            <w:r w:rsidRPr="006D6BB6">
              <w:t>NE</w:t>
            </w:r>
          </w:p>
        </w:tc>
        <w:tc>
          <w:tcPr>
            <w:tcW w:w="1730" w:type="dxa"/>
          </w:tcPr>
          <w:p w14:paraId="1251E56E" w14:textId="77777777" w:rsidR="0043507F" w:rsidRPr="006D6BB6" w:rsidRDefault="0043507F" w:rsidP="0043507F">
            <w:pPr>
              <w:pStyle w:val="ACK-ChoreographyBody"/>
            </w:pPr>
            <w:r w:rsidRPr="006D6BB6">
              <w:t>AL, SU, ER</w:t>
            </w:r>
          </w:p>
        </w:tc>
        <w:tc>
          <w:tcPr>
            <w:tcW w:w="1701" w:type="dxa"/>
          </w:tcPr>
          <w:p w14:paraId="6ADB64A1" w14:textId="77777777" w:rsidR="0043507F" w:rsidRPr="006D6BB6" w:rsidRDefault="0043507F" w:rsidP="0043507F">
            <w:pPr>
              <w:pStyle w:val="ACK-ChoreographyBody"/>
            </w:pPr>
            <w:r w:rsidRPr="006D6BB6">
              <w:t>AL, SU, ER</w:t>
            </w:r>
          </w:p>
        </w:tc>
      </w:tr>
      <w:tr w:rsidR="0043507F" w:rsidRPr="006D6BB6" w14:paraId="6BD3CA1F" w14:textId="77777777" w:rsidTr="00E821A5">
        <w:trPr>
          <w:jc w:val="center"/>
        </w:trPr>
        <w:tc>
          <w:tcPr>
            <w:tcW w:w="1458" w:type="dxa"/>
          </w:tcPr>
          <w:p w14:paraId="753D1ED6" w14:textId="77777777" w:rsidR="0043507F" w:rsidRPr="006D6BB6" w:rsidRDefault="0043507F" w:rsidP="0043507F">
            <w:pPr>
              <w:pStyle w:val="ACK-ChoreographyBody"/>
            </w:pPr>
            <w:r w:rsidRPr="006D6BB6">
              <w:t>Immediate Ack</w:t>
            </w:r>
          </w:p>
        </w:tc>
        <w:tc>
          <w:tcPr>
            <w:tcW w:w="2336" w:type="dxa"/>
          </w:tcPr>
          <w:p w14:paraId="44D4E8F5" w14:textId="77777777" w:rsidR="0043507F" w:rsidRPr="006D6BB6" w:rsidRDefault="0043507F" w:rsidP="0043507F">
            <w:pPr>
              <w:pStyle w:val="ACK-ChoreographyBody"/>
            </w:pPr>
            <w:r w:rsidRPr="006D6BB6">
              <w:t>-</w:t>
            </w:r>
          </w:p>
        </w:tc>
        <w:tc>
          <w:tcPr>
            <w:tcW w:w="567" w:type="dxa"/>
          </w:tcPr>
          <w:p w14:paraId="36F9EA87" w14:textId="77777777" w:rsidR="0043507F" w:rsidRPr="006D6BB6" w:rsidRDefault="0043507F" w:rsidP="0043507F">
            <w:pPr>
              <w:pStyle w:val="ACK-ChoreographyBody"/>
            </w:pPr>
            <w:r w:rsidRPr="006D6BB6">
              <w:t>-</w:t>
            </w:r>
          </w:p>
        </w:tc>
        <w:tc>
          <w:tcPr>
            <w:tcW w:w="1559" w:type="dxa"/>
          </w:tcPr>
          <w:p w14:paraId="2CA7099F"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1F28E4AB" w14:textId="77777777" w:rsidR="0043507F" w:rsidRPr="006D6BB6" w:rsidRDefault="0043507F" w:rsidP="0043507F">
            <w:pPr>
              <w:pStyle w:val="ACK-ChoreographyBody"/>
            </w:pPr>
            <w:r w:rsidRPr="006D6BB6">
              <w:t>-</w:t>
            </w:r>
          </w:p>
        </w:tc>
        <w:tc>
          <w:tcPr>
            <w:tcW w:w="1701" w:type="dxa"/>
          </w:tcPr>
          <w:p w14:paraId="7ED927AB"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50EAC83" w14:textId="77777777" w:rsidTr="00E821A5">
        <w:trPr>
          <w:jc w:val="center"/>
        </w:trPr>
        <w:tc>
          <w:tcPr>
            <w:tcW w:w="1458" w:type="dxa"/>
          </w:tcPr>
          <w:p w14:paraId="36FE02F8" w14:textId="77777777" w:rsidR="0043507F" w:rsidRPr="006D6BB6" w:rsidRDefault="0043507F" w:rsidP="0043507F">
            <w:pPr>
              <w:pStyle w:val="ACK-ChoreographyBody"/>
            </w:pPr>
            <w:r w:rsidRPr="006D6BB6">
              <w:t>Application Ack</w:t>
            </w:r>
          </w:p>
        </w:tc>
        <w:tc>
          <w:tcPr>
            <w:tcW w:w="2336" w:type="dxa"/>
          </w:tcPr>
          <w:p w14:paraId="49C4B9BD"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1B1652BE" w14:textId="77777777" w:rsidR="0043507F" w:rsidRPr="006D6BB6" w:rsidRDefault="0043507F" w:rsidP="0043507F">
            <w:pPr>
              <w:pStyle w:val="ACK-ChoreographyBody"/>
            </w:pPr>
            <w:r w:rsidRPr="006D6BB6">
              <w:t>-</w:t>
            </w:r>
          </w:p>
        </w:tc>
        <w:tc>
          <w:tcPr>
            <w:tcW w:w="1559" w:type="dxa"/>
          </w:tcPr>
          <w:p w14:paraId="4270F6A6" w14:textId="77777777" w:rsidR="0043507F" w:rsidRPr="006D6BB6" w:rsidRDefault="0043507F" w:rsidP="0043507F">
            <w:pPr>
              <w:pStyle w:val="ACK-ChoreographyBody"/>
            </w:pPr>
            <w:r w:rsidRPr="006D6BB6">
              <w:t>-</w:t>
            </w:r>
          </w:p>
        </w:tc>
        <w:tc>
          <w:tcPr>
            <w:tcW w:w="1730" w:type="dxa"/>
          </w:tcPr>
          <w:p w14:paraId="02B31DEB"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2C8F6B28"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6EFCD2F0" w14:textId="77777777" w:rsidR="0043507F" w:rsidRPr="00574D3F" w:rsidRDefault="0043507F">
      <w:pPr>
        <w:pStyle w:val="NormalIndented"/>
      </w:pPr>
    </w:p>
    <w:p w14:paraId="7435279D" w14:textId="77777777" w:rsidR="00BA5082" w:rsidRPr="00574D3F" w:rsidRDefault="00BA5082" w:rsidP="00732DDD">
      <w:pPr>
        <w:pStyle w:val="Heading3"/>
        <w:rPr>
          <w:lang w:val="en-US"/>
        </w:rPr>
      </w:pPr>
      <w:bookmarkStart w:id="166" w:name="_Toc39388064"/>
      <w:bookmarkStart w:id="167" w:name="_Toc25659681"/>
      <w:bookmarkStart w:id="168" w:name="_Toc29039524"/>
      <w:r w:rsidRPr="00574D3F">
        <w:rPr>
          <w:lang w:val="en-US"/>
        </w:rPr>
        <w:lastRenderedPageBreak/>
        <w:t>RSP^E03 – HealthCare Services Invoice Status Query Response (event E03)</w:t>
      </w:r>
      <w:bookmarkEnd w:id="166"/>
      <w:bookmarkEnd w:id="167"/>
      <w:bookmarkEnd w:id="168"/>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63D9790"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73EC4DF2" w14:textId="77777777" w:rsidR="00BA5082" w:rsidRPr="00574D3F" w:rsidRDefault="00BA5082">
      <w:pPr>
        <w:pStyle w:val="NormalIndented"/>
      </w:pPr>
      <w:r w:rsidRPr="00574D3F">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574D3F">
        <w:t>query</w:t>
      </w:r>
      <w:proofErr w:type="gramEnd"/>
      <w:r w:rsidRPr="00574D3F">
        <w:t>.</w:t>
      </w:r>
    </w:p>
    <w:p w14:paraId="4B772690" w14:textId="77777777" w:rsidR="00BA5082" w:rsidRPr="00574D3F" w:rsidRDefault="00BA5082">
      <w:pPr>
        <w:pStyle w:val="NormalIndented"/>
      </w:pPr>
      <w:r w:rsidRPr="00574D3F">
        <w:t>Processing Rules:</w:t>
      </w:r>
    </w:p>
    <w:p w14:paraId="350F40A6" w14:textId="77777777" w:rsidR="00BA5082" w:rsidRPr="00574D3F" w:rsidRDefault="00BA5082">
      <w:pPr>
        <w:pStyle w:val="NormalListNumbered"/>
        <w:numPr>
          <w:ilvl w:val="0"/>
          <w:numId w:val="7"/>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747FAC86"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574D3F" w:rsidRDefault="00BA5082">
            <w:pPr>
              <w:pStyle w:val="MsgTableHeader"/>
              <w:jc w:val="center"/>
              <w:rPr>
                <w:lang w:val="en-US"/>
              </w:rPr>
            </w:pPr>
            <w:r w:rsidRPr="00574D3F">
              <w:rPr>
                <w:lang w:val="en-US"/>
              </w:rPr>
              <w:t>Chapter</w:t>
            </w:r>
          </w:p>
        </w:tc>
      </w:tr>
      <w:tr w:rsidR="00BA5082" w:rsidRPr="00574D3F"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574D3F" w:rsidRDefault="00BA5082" w:rsidP="00BA5082">
            <w:pPr>
              <w:pStyle w:val="MsgTableBody"/>
              <w:spacing w:line="240" w:lineRule="exact"/>
              <w:jc w:val="center"/>
              <w:rPr>
                <w:lang w:val="en-US"/>
              </w:rPr>
            </w:pPr>
          </w:p>
        </w:tc>
      </w:tr>
      <w:tr w:rsidR="00BA5082" w:rsidRPr="00574D3F"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574D3F" w:rsidRDefault="00BA5082" w:rsidP="00BA5082">
            <w:pPr>
              <w:pStyle w:val="MsgTableBody"/>
              <w:spacing w:line="240" w:lineRule="exact"/>
              <w:jc w:val="center"/>
              <w:rPr>
                <w:lang w:val="en-US"/>
              </w:rPr>
            </w:pPr>
          </w:p>
        </w:tc>
      </w:tr>
      <w:tr w:rsidR="00BA5082" w:rsidRPr="00574D3F"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574D3F" w:rsidRDefault="00BA5082" w:rsidP="00BA5082">
            <w:pPr>
              <w:pStyle w:val="MsgTableBody"/>
              <w:spacing w:line="240" w:lineRule="exact"/>
              <w:jc w:val="center"/>
              <w:rPr>
                <w:lang w:val="en-US"/>
              </w:rPr>
            </w:pPr>
          </w:p>
        </w:tc>
      </w:tr>
      <w:tr w:rsidR="00BA5082" w:rsidRPr="00574D3F"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574D3F" w:rsidRDefault="00BA5082" w:rsidP="00BA5082">
            <w:pPr>
              <w:pStyle w:val="MsgTableBody"/>
              <w:spacing w:line="240" w:lineRule="exact"/>
              <w:jc w:val="center"/>
              <w:rPr>
                <w:lang w:val="en-US"/>
              </w:rPr>
            </w:pPr>
          </w:p>
        </w:tc>
      </w:tr>
    </w:tbl>
    <w:p w14:paraId="6F9DFCD5"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FAC9E07" w14:textId="77777777" w:rsidTr="00E821A5">
        <w:trPr>
          <w:jc w:val="center"/>
        </w:trPr>
        <w:tc>
          <w:tcPr>
            <w:tcW w:w="6652" w:type="dxa"/>
            <w:gridSpan w:val="4"/>
          </w:tcPr>
          <w:p w14:paraId="1AF9793B" w14:textId="77777777" w:rsidR="00E821A5" w:rsidRPr="006D6BB6" w:rsidRDefault="00E821A5" w:rsidP="00E821A5">
            <w:pPr>
              <w:pStyle w:val="ACK-ChoreographyHeader"/>
            </w:pPr>
            <w:r>
              <w:t>Acknowledgement Choreography</w:t>
            </w:r>
          </w:p>
        </w:tc>
      </w:tr>
      <w:tr w:rsidR="00E821A5" w:rsidRPr="006D6BB6" w14:paraId="051D47DE" w14:textId="77777777" w:rsidTr="00E821A5">
        <w:trPr>
          <w:jc w:val="center"/>
        </w:trPr>
        <w:tc>
          <w:tcPr>
            <w:tcW w:w="6652" w:type="dxa"/>
            <w:gridSpan w:val="4"/>
          </w:tcPr>
          <w:p w14:paraId="4C376B54" w14:textId="77777777" w:rsidR="00E821A5" w:rsidRDefault="00E821A5" w:rsidP="00E821A5">
            <w:pPr>
              <w:pStyle w:val="ACK-ChoreographyHeader"/>
            </w:pPr>
            <w:r w:rsidRPr="00574D3F">
              <w:t>RSP^E03^RSP_E03</w:t>
            </w:r>
          </w:p>
        </w:tc>
      </w:tr>
      <w:tr w:rsidR="0043507F" w:rsidRPr="006D6BB6" w14:paraId="223B9418" w14:textId="77777777" w:rsidTr="00E821A5">
        <w:trPr>
          <w:jc w:val="center"/>
        </w:trPr>
        <w:tc>
          <w:tcPr>
            <w:tcW w:w="1458" w:type="dxa"/>
          </w:tcPr>
          <w:p w14:paraId="4F5AB4AA" w14:textId="77777777" w:rsidR="0043507F" w:rsidRPr="006D6BB6" w:rsidRDefault="0043507F" w:rsidP="0043507F">
            <w:pPr>
              <w:pStyle w:val="ACK-ChoreographyBody"/>
            </w:pPr>
            <w:r w:rsidRPr="006D6BB6">
              <w:t>Field name</w:t>
            </w:r>
          </w:p>
        </w:tc>
        <w:tc>
          <w:tcPr>
            <w:tcW w:w="2359" w:type="dxa"/>
          </w:tcPr>
          <w:p w14:paraId="65D1AD41" w14:textId="77777777" w:rsidR="0043507F" w:rsidRPr="006D6BB6" w:rsidRDefault="0043507F" w:rsidP="0043507F">
            <w:pPr>
              <w:pStyle w:val="ACK-ChoreographyBody"/>
            </w:pPr>
            <w:r w:rsidRPr="006D6BB6">
              <w:t>Field Value: Original mode</w:t>
            </w:r>
          </w:p>
        </w:tc>
        <w:tc>
          <w:tcPr>
            <w:tcW w:w="2835" w:type="dxa"/>
            <w:gridSpan w:val="2"/>
          </w:tcPr>
          <w:p w14:paraId="37F08C1A" w14:textId="77777777" w:rsidR="0043507F" w:rsidRPr="006D6BB6" w:rsidRDefault="0043507F" w:rsidP="0043507F">
            <w:pPr>
              <w:pStyle w:val="ACK-ChoreographyBody"/>
            </w:pPr>
            <w:r w:rsidRPr="006D6BB6">
              <w:t>Field value: Enhanced mode</w:t>
            </w:r>
          </w:p>
        </w:tc>
      </w:tr>
      <w:tr w:rsidR="0043507F" w:rsidRPr="006D6BB6" w14:paraId="42D93C92" w14:textId="77777777" w:rsidTr="00E821A5">
        <w:trPr>
          <w:jc w:val="center"/>
        </w:trPr>
        <w:tc>
          <w:tcPr>
            <w:tcW w:w="1458" w:type="dxa"/>
          </w:tcPr>
          <w:p w14:paraId="62AD1D9B" w14:textId="77777777" w:rsidR="0043507F" w:rsidRPr="006D6BB6" w:rsidRDefault="0043507F" w:rsidP="0043507F">
            <w:pPr>
              <w:pStyle w:val="ACK-ChoreographyBody"/>
            </w:pPr>
            <w:r>
              <w:t>MSH-</w:t>
            </w:r>
            <w:r w:rsidRPr="006D6BB6">
              <w:t>15</w:t>
            </w:r>
          </w:p>
        </w:tc>
        <w:tc>
          <w:tcPr>
            <w:tcW w:w="2359" w:type="dxa"/>
          </w:tcPr>
          <w:p w14:paraId="2655A8B0" w14:textId="77777777" w:rsidR="0043507F" w:rsidRPr="006D6BB6" w:rsidRDefault="0043507F" w:rsidP="0043507F">
            <w:pPr>
              <w:pStyle w:val="ACK-ChoreographyBody"/>
            </w:pPr>
            <w:r w:rsidRPr="006D6BB6">
              <w:t>Blank</w:t>
            </w:r>
          </w:p>
        </w:tc>
        <w:tc>
          <w:tcPr>
            <w:tcW w:w="686" w:type="dxa"/>
          </w:tcPr>
          <w:p w14:paraId="3F353890" w14:textId="77777777" w:rsidR="0043507F" w:rsidRPr="006D6BB6" w:rsidRDefault="0043507F" w:rsidP="0043507F">
            <w:pPr>
              <w:pStyle w:val="ACK-ChoreographyBody"/>
            </w:pPr>
            <w:r w:rsidRPr="006D6BB6">
              <w:t>NE</w:t>
            </w:r>
          </w:p>
        </w:tc>
        <w:tc>
          <w:tcPr>
            <w:tcW w:w="2149" w:type="dxa"/>
          </w:tcPr>
          <w:p w14:paraId="77C7B0DE" w14:textId="77777777" w:rsidR="0043507F" w:rsidRPr="006D6BB6" w:rsidRDefault="0043507F" w:rsidP="0043507F">
            <w:pPr>
              <w:pStyle w:val="ACK-ChoreographyBody"/>
            </w:pPr>
            <w:r w:rsidRPr="006D6BB6">
              <w:t>AL, SU, ER</w:t>
            </w:r>
          </w:p>
        </w:tc>
      </w:tr>
      <w:tr w:rsidR="0043507F" w:rsidRPr="006D6BB6" w14:paraId="37D494ED" w14:textId="77777777" w:rsidTr="00E821A5">
        <w:trPr>
          <w:jc w:val="center"/>
        </w:trPr>
        <w:tc>
          <w:tcPr>
            <w:tcW w:w="1458" w:type="dxa"/>
          </w:tcPr>
          <w:p w14:paraId="22F573B3" w14:textId="77777777" w:rsidR="0043507F" w:rsidRPr="006D6BB6" w:rsidRDefault="0043507F" w:rsidP="0043507F">
            <w:pPr>
              <w:pStyle w:val="ACK-ChoreographyBody"/>
            </w:pPr>
            <w:r>
              <w:t>MSH-</w:t>
            </w:r>
            <w:r w:rsidRPr="006D6BB6">
              <w:t>16</w:t>
            </w:r>
          </w:p>
        </w:tc>
        <w:tc>
          <w:tcPr>
            <w:tcW w:w="2359" w:type="dxa"/>
          </w:tcPr>
          <w:p w14:paraId="3D645885" w14:textId="77777777" w:rsidR="0043507F" w:rsidRPr="006D6BB6" w:rsidRDefault="0043507F" w:rsidP="0043507F">
            <w:pPr>
              <w:pStyle w:val="ACK-ChoreographyBody"/>
            </w:pPr>
            <w:r w:rsidRPr="006D6BB6">
              <w:t>Blank</w:t>
            </w:r>
          </w:p>
        </w:tc>
        <w:tc>
          <w:tcPr>
            <w:tcW w:w="686" w:type="dxa"/>
          </w:tcPr>
          <w:p w14:paraId="4DA4AC86" w14:textId="77777777" w:rsidR="0043507F" w:rsidRPr="006D6BB6" w:rsidRDefault="0043507F" w:rsidP="0043507F">
            <w:pPr>
              <w:pStyle w:val="ACK-ChoreographyBody"/>
            </w:pPr>
            <w:r w:rsidRPr="006D6BB6">
              <w:t>NE</w:t>
            </w:r>
          </w:p>
        </w:tc>
        <w:tc>
          <w:tcPr>
            <w:tcW w:w="2149" w:type="dxa"/>
          </w:tcPr>
          <w:p w14:paraId="417B7216" w14:textId="77777777" w:rsidR="0043507F" w:rsidRPr="006D6BB6" w:rsidRDefault="0043507F" w:rsidP="0043507F">
            <w:pPr>
              <w:pStyle w:val="ACK-ChoreographyBody"/>
            </w:pPr>
            <w:r w:rsidRPr="006D6BB6">
              <w:t>NE</w:t>
            </w:r>
          </w:p>
        </w:tc>
      </w:tr>
      <w:tr w:rsidR="0043507F" w:rsidRPr="006D6BB6" w14:paraId="27FBB8BA" w14:textId="77777777" w:rsidTr="00E821A5">
        <w:trPr>
          <w:jc w:val="center"/>
        </w:trPr>
        <w:tc>
          <w:tcPr>
            <w:tcW w:w="1458" w:type="dxa"/>
          </w:tcPr>
          <w:p w14:paraId="71622741" w14:textId="77777777" w:rsidR="0043507F" w:rsidRPr="006D6BB6" w:rsidRDefault="0043507F" w:rsidP="0043507F">
            <w:pPr>
              <w:pStyle w:val="ACK-ChoreographyBody"/>
            </w:pPr>
            <w:r w:rsidRPr="006D6BB6">
              <w:t>Immediate Ack</w:t>
            </w:r>
          </w:p>
        </w:tc>
        <w:tc>
          <w:tcPr>
            <w:tcW w:w="2359" w:type="dxa"/>
          </w:tcPr>
          <w:p w14:paraId="5D88DCAD" w14:textId="77777777" w:rsidR="0043507F" w:rsidRPr="006D6BB6" w:rsidRDefault="0043507F" w:rsidP="0043507F">
            <w:pPr>
              <w:pStyle w:val="ACK-ChoreographyBody"/>
            </w:pPr>
            <w:r>
              <w:rPr>
                <w:szCs w:val="16"/>
              </w:rPr>
              <w:t>-</w:t>
            </w:r>
          </w:p>
        </w:tc>
        <w:tc>
          <w:tcPr>
            <w:tcW w:w="686" w:type="dxa"/>
          </w:tcPr>
          <w:p w14:paraId="6686C09F" w14:textId="77777777" w:rsidR="0043507F" w:rsidRPr="006D6BB6" w:rsidRDefault="0043507F" w:rsidP="0043507F">
            <w:pPr>
              <w:pStyle w:val="ACK-ChoreographyBody"/>
            </w:pPr>
            <w:r w:rsidRPr="006D6BB6">
              <w:t>-</w:t>
            </w:r>
          </w:p>
        </w:tc>
        <w:tc>
          <w:tcPr>
            <w:tcW w:w="2149" w:type="dxa"/>
          </w:tcPr>
          <w:p w14:paraId="5A98838E"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53CB336E" w14:textId="77777777" w:rsidTr="00E821A5">
        <w:trPr>
          <w:jc w:val="center"/>
        </w:trPr>
        <w:tc>
          <w:tcPr>
            <w:tcW w:w="1458" w:type="dxa"/>
          </w:tcPr>
          <w:p w14:paraId="7EEA7EC0" w14:textId="77777777" w:rsidR="0043507F" w:rsidRPr="006D6BB6" w:rsidRDefault="0043507F" w:rsidP="0043507F">
            <w:pPr>
              <w:pStyle w:val="ACK-ChoreographyBody"/>
            </w:pPr>
            <w:r w:rsidRPr="006D6BB6">
              <w:t>Application Ack</w:t>
            </w:r>
          </w:p>
        </w:tc>
        <w:tc>
          <w:tcPr>
            <w:tcW w:w="2359" w:type="dxa"/>
          </w:tcPr>
          <w:p w14:paraId="050D7B06" w14:textId="77777777" w:rsidR="0043507F" w:rsidRPr="006D6BB6" w:rsidRDefault="0043507F" w:rsidP="0043507F">
            <w:pPr>
              <w:pStyle w:val="ACK-ChoreographyBody"/>
            </w:pPr>
            <w:r>
              <w:rPr>
                <w:szCs w:val="16"/>
              </w:rPr>
              <w:t>-</w:t>
            </w:r>
          </w:p>
        </w:tc>
        <w:tc>
          <w:tcPr>
            <w:tcW w:w="686" w:type="dxa"/>
          </w:tcPr>
          <w:p w14:paraId="71353E9D" w14:textId="77777777" w:rsidR="0043507F" w:rsidRPr="006D6BB6" w:rsidRDefault="0043507F" w:rsidP="0043507F">
            <w:pPr>
              <w:pStyle w:val="ACK-ChoreographyBody"/>
            </w:pPr>
            <w:r w:rsidRPr="006D6BB6">
              <w:t>-</w:t>
            </w:r>
          </w:p>
        </w:tc>
        <w:tc>
          <w:tcPr>
            <w:tcW w:w="2149" w:type="dxa"/>
          </w:tcPr>
          <w:p w14:paraId="22AFF809" w14:textId="77777777" w:rsidR="0043507F" w:rsidRPr="006D6BB6" w:rsidRDefault="0043507F" w:rsidP="0043507F">
            <w:pPr>
              <w:pStyle w:val="ACK-ChoreographyBody"/>
            </w:pPr>
            <w:r w:rsidRPr="006D6BB6">
              <w:t>-</w:t>
            </w:r>
          </w:p>
        </w:tc>
      </w:tr>
    </w:tbl>
    <w:p w14:paraId="3580EBB6" w14:textId="77777777" w:rsidR="0043507F" w:rsidRPr="00574D3F" w:rsidRDefault="0043507F">
      <w:pPr>
        <w:pStyle w:val="NormalIndented"/>
        <w:rPr>
          <w:lang w:eastAsia="en-US"/>
        </w:rPr>
      </w:pPr>
    </w:p>
    <w:p w14:paraId="2DDF7C69" w14:textId="77777777" w:rsidR="00BA5082" w:rsidRPr="00574D3F" w:rsidRDefault="00BA5082" w:rsidP="00732DDD">
      <w:pPr>
        <w:pStyle w:val="Heading3"/>
        <w:rPr>
          <w:lang w:val="en-US"/>
        </w:rPr>
      </w:pPr>
      <w:bookmarkStart w:id="169" w:name="_Toc39388065"/>
      <w:bookmarkStart w:id="170" w:name="_Toc25659682"/>
      <w:bookmarkStart w:id="171" w:name="_Toc29039525"/>
      <w:r w:rsidRPr="00574D3F">
        <w:rPr>
          <w:lang w:val="en-US"/>
        </w:rPr>
        <w:lastRenderedPageBreak/>
        <w:t>EHC^E04 – Re-Assess HealthCare Services Invoice Request (event E04)</w:t>
      </w:r>
      <w:bookmarkEnd w:id="169"/>
      <w:bookmarkEnd w:id="170"/>
      <w:bookmarkEnd w:id="171"/>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71B49312"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574D3F" w:rsidRDefault="00BA5082">
      <w:pPr>
        <w:pStyle w:val="NormalIndented"/>
      </w:pPr>
      <w:r w:rsidRPr="00574D3F">
        <w:t>Processing Rules:</w:t>
      </w:r>
    </w:p>
    <w:p w14:paraId="46B7F0E5"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574D3F" w:rsidRDefault="00BA5082">
            <w:pPr>
              <w:pStyle w:val="MsgTableHeader"/>
              <w:jc w:val="center"/>
              <w:rPr>
                <w:b w:val="0"/>
                <w:lang w:val="en-US"/>
              </w:rPr>
            </w:pPr>
            <w:r w:rsidRPr="00574D3F">
              <w:rPr>
                <w:lang w:val="en-US"/>
              </w:rPr>
              <w:t>Chapter</w:t>
            </w:r>
          </w:p>
        </w:tc>
      </w:tr>
      <w:tr w:rsidR="00BA5082" w:rsidRPr="00574D3F"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574D3F" w:rsidRDefault="00BA5082" w:rsidP="00BA5082">
            <w:pPr>
              <w:pStyle w:val="MsgTableBody"/>
              <w:spacing w:line="240" w:lineRule="exact"/>
              <w:jc w:val="center"/>
              <w:rPr>
                <w:lang w:val="en-US"/>
              </w:rPr>
            </w:pPr>
          </w:p>
        </w:tc>
      </w:tr>
      <w:tr w:rsidR="00BA5082" w:rsidRPr="00574D3F"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574D3F" w:rsidRDefault="00BA5082" w:rsidP="00BA5082">
            <w:pPr>
              <w:pStyle w:val="MsgTableBody"/>
              <w:spacing w:line="240" w:lineRule="exact"/>
              <w:jc w:val="center"/>
              <w:rPr>
                <w:lang w:val="en-US"/>
              </w:rPr>
            </w:pPr>
          </w:p>
        </w:tc>
      </w:tr>
      <w:tr w:rsidR="00BA5082" w:rsidRPr="00574D3F"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574D3F" w:rsidRDefault="00BA5082" w:rsidP="00BA5082">
            <w:pPr>
              <w:pStyle w:val="MsgTableBody"/>
              <w:spacing w:line="240" w:lineRule="exact"/>
              <w:jc w:val="center"/>
              <w:rPr>
                <w:lang w:val="en-US"/>
              </w:rPr>
            </w:pPr>
          </w:p>
        </w:tc>
      </w:tr>
      <w:tr w:rsidR="00BA5082" w:rsidRPr="00574D3F"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574D3F" w:rsidRDefault="00BA5082" w:rsidP="00BA5082">
            <w:pPr>
              <w:pStyle w:val="MsgTableBody"/>
              <w:spacing w:line="240" w:lineRule="exact"/>
              <w:jc w:val="center"/>
              <w:rPr>
                <w:lang w:val="en-US"/>
              </w:rPr>
            </w:pPr>
          </w:p>
        </w:tc>
      </w:tr>
      <w:tr w:rsidR="00BA5082" w:rsidRPr="00574D3F"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574D3F" w:rsidRDefault="00BA5082" w:rsidP="00BA5082">
            <w:pPr>
              <w:pStyle w:val="MsgTableBody"/>
              <w:spacing w:line="240" w:lineRule="exact"/>
              <w:jc w:val="center"/>
              <w:rPr>
                <w:lang w:val="en-US"/>
              </w:rPr>
            </w:pPr>
          </w:p>
        </w:tc>
      </w:tr>
      <w:tr w:rsidR="00BA5082" w:rsidRPr="00574D3F"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574D3F" w:rsidRDefault="00BA5082" w:rsidP="00BA5082">
            <w:pPr>
              <w:pStyle w:val="MsgTableBody"/>
              <w:spacing w:line="240" w:lineRule="exact"/>
              <w:jc w:val="center"/>
              <w:rPr>
                <w:lang w:val="en-US"/>
              </w:rPr>
            </w:pPr>
          </w:p>
        </w:tc>
      </w:tr>
      <w:tr w:rsidR="00BA5082" w:rsidRPr="00574D3F"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574D3F" w:rsidRDefault="00BA5082" w:rsidP="00BA5082">
            <w:pPr>
              <w:pStyle w:val="MsgTableBody"/>
              <w:spacing w:line="240" w:lineRule="exact"/>
              <w:jc w:val="center"/>
              <w:rPr>
                <w:lang w:val="en-US"/>
              </w:rPr>
            </w:pPr>
          </w:p>
        </w:tc>
      </w:tr>
    </w:tbl>
    <w:p w14:paraId="0653B821"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C515EA6" w14:textId="77777777" w:rsidTr="00E821A5">
        <w:trPr>
          <w:jc w:val="center"/>
        </w:trPr>
        <w:tc>
          <w:tcPr>
            <w:tcW w:w="8926" w:type="dxa"/>
            <w:gridSpan w:val="6"/>
          </w:tcPr>
          <w:p w14:paraId="54CB74EC" w14:textId="77777777" w:rsidR="00E821A5" w:rsidRPr="006D6BB6" w:rsidRDefault="00E821A5" w:rsidP="00E821A5">
            <w:pPr>
              <w:pStyle w:val="ACK-ChoreographyHeader"/>
            </w:pPr>
            <w:r>
              <w:lastRenderedPageBreak/>
              <w:t>Acknowledgement Choreography</w:t>
            </w:r>
          </w:p>
        </w:tc>
      </w:tr>
      <w:tr w:rsidR="00E821A5" w:rsidRPr="006D6BB6" w14:paraId="7D44EFCE" w14:textId="77777777" w:rsidTr="00E821A5">
        <w:trPr>
          <w:jc w:val="center"/>
        </w:trPr>
        <w:tc>
          <w:tcPr>
            <w:tcW w:w="8926" w:type="dxa"/>
            <w:gridSpan w:val="6"/>
          </w:tcPr>
          <w:p w14:paraId="78A8C2C5" w14:textId="77777777" w:rsidR="00E821A5" w:rsidRDefault="00E821A5" w:rsidP="00E821A5">
            <w:pPr>
              <w:pStyle w:val="ACK-ChoreographyHeader"/>
            </w:pPr>
            <w:r w:rsidRPr="00574D3F">
              <w:t>EHC^E04^EHC_E04</w:t>
            </w:r>
          </w:p>
        </w:tc>
      </w:tr>
      <w:tr w:rsidR="0043507F" w:rsidRPr="006D6BB6" w14:paraId="6CBD3A3A" w14:textId="77777777" w:rsidTr="00E821A5">
        <w:trPr>
          <w:jc w:val="center"/>
        </w:trPr>
        <w:tc>
          <w:tcPr>
            <w:tcW w:w="1458" w:type="dxa"/>
          </w:tcPr>
          <w:p w14:paraId="58B0B5EF" w14:textId="77777777" w:rsidR="0043507F" w:rsidRPr="006D6BB6" w:rsidRDefault="0043507F" w:rsidP="0043507F">
            <w:pPr>
              <w:pStyle w:val="ACK-ChoreographyBody"/>
            </w:pPr>
            <w:r w:rsidRPr="006D6BB6">
              <w:t>Field name</w:t>
            </w:r>
          </w:p>
        </w:tc>
        <w:tc>
          <w:tcPr>
            <w:tcW w:w="2223" w:type="dxa"/>
          </w:tcPr>
          <w:p w14:paraId="0E4074A8" w14:textId="77777777" w:rsidR="0043507F" w:rsidRPr="006D6BB6" w:rsidRDefault="0043507F" w:rsidP="0043507F">
            <w:pPr>
              <w:pStyle w:val="ACK-ChoreographyBody"/>
            </w:pPr>
            <w:r w:rsidRPr="006D6BB6">
              <w:t>Field Value: Original mode</w:t>
            </w:r>
          </w:p>
        </w:tc>
        <w:tc>
          <w:tcPr>
            <w:tcW w:w="5245" w:type="dxa"/>
            <w:gridSpan w:val="4"/>
          </w:tcPr>
          <w:p w14:paraId="59C81AE9" w14:textId="77777777" w:rsidR="0043507F" w:rsidRPr="006D6BB6" w:rsidRDefault="0043507F" w:rsidP="0043507F">
            <w:pPr>
              <w:pStyle w:val="ACK-ChoreographyBody"/>
            </w:pPr>
            <w:r w:rsidRPr="006D6BB6">
              <w:t>Field value: Enhanced mode</w:t>
            </w:r>
          </w:p>
        </w:tc>
      </w:tr>
      <w:tr w:rsidR="0043507F" w:rsidRPr="006D6BB6" w14:paraId="6C55BB3B" w14:textId="77777777" w:rsidTr="00E821A5">
        <w:trPr>
          <w:jc w:val="center"/>
        </w:trPr>
        <w:tc>
          <w:tcPr>
            <w:tcW w:w="1458" w:type="dxa"/>
          </w:tcPr>
          <w:p w14:paraId="326FBE41" w14:textId="77777777" w:rsidR="0043507F" w:rsidRPr="006D6BB6" w:rsidRDefault="0043507F" w:rsidP="0043507F">
            <w:pPr>
              <w:pStyle w:val="ACK-ChoreographyBody"/>
            </w:pPr>
            <w:r>
              <w:t>MSH-</w:t>
            </w:r>
            <w:r w:rsidRPr="006D6BB6">
              <w:t>15</w:t>
            </w:r>
          </w:p>
        </w:tc>
        <w:tc>
          <w:tcPr>
            <w:tcW w:w="2223" w:type="dxa"/>
          </w:tcPr>
          <w:p w14:paraId="03E28EC5" w14:textId="77777777" w:rsidR="0043507F" w:rsidRPr="006D6BB6" w:rsidRDefault="0043507F" w:rsidP="0043507F">
            <w:pPr>
              <w:pStyle w:val="ACK-ChoreographyBody"/>
            </w:pPr>
            <w:r w:rsidRPr="006D6BB6">
              <w:t>Blank</w:t>
            </w:r>
          </w:p>
        </w:tc>
        <w:tc>
          <w:tcPr>
            <w:tcW w:w="567" w:type="dxa"/>
          </w:tcPr>
          <w:p w14:paraId="258BD62A" w14:textId="77777777" w:rsidR="0043507F" w:rsidRPr="006D6BB6" w:rsidRDefault="0043507F" w:rsidP="0043507F">
            <w:pPr>
              <w:pStyle w:val="ACK-ChoreographyBody"/>
            </w:pPr>
            <w:r w:rsidRPr="006D6BB6">
              <w:t>NE</w:t>
            </w:r>
          </w:p>
        </w:tc>
        <w:tc>
          <w:tcPr>
            <w:tcW w:w="1559" w:type="dxa"/>
          </w:tcPr>
          <w:p w14:paraId="00A3BE63" w14:textId="77777777" w:rsidR="0043507F" w:rsidRPr="006D6BB6" w:rsidRDefault="0043507F" w:rsidP="0043507F">
            <w:pPr>
              <w:pStyle w:val="ACK-ChoreographyBody"/>
            </w:pPr>
            <w:r w:rsidRPr="006D6BB6">
              <w:t>AL, SU, ER</w:t>
            </w:r>
          </w:p>
        </w:tc>
        <w:tc>
          <w:tcPr>
            <w:tcW w:w="1559" w:type="dxa"/>
          </w:tcPr>
          <w:p w14:paraId="24CB8720" w14:textId="77777777" w:rsidR="0043507F" w:rsidRPr="006D6BB6" w:rsidRDefault="0043507F" w:rsidP="0043507F">
            <w:pPr>
              <w:pStyle w:val="ACK-ChoreographyBody"/>
            </w:pPr>
            <w:r w:rsidRPr="006D6BB6">
              <w:t>NE</w:t>
            </w:r>
          </w:p>
        </w:tc>
        <w:tc>
          <w:tcPr>
            <w:tcW w:w="1560" w:type="dxa"/>
          </w:tcPr>
          <w:p w14:paraId="2F0BA215" w14:textId="77777777" w:rsidR="0043507F" w:rsidRPr="006D6BB6" w:rsidRDefault="0043507F" w:rsidP="0043507F">
            <w:pPr>
              <w:pStyle w:val="ACK-ChoreographyBody"/>
            </w:pPr>
            <w:r w:rsidRPr="006D6BB6">
              <w:t>AL, SU, ER</w:t>
            </w:r>
          </w:p>
        </w:tc>
      </w:tr>
      <w:tr w:rsidR="0043507F" w:rsidRPr="006D6BB6" w14:paraId="7AC4ABE5" w14:textId="77777777" w:rsidTr="00E821A5">
        <w:trPr>
          <w:jc w:val="center"/>
        </w:trPr>
        <w:tc>
          <w:tcPr>
            <w:tcW w:w="1458" w:type="dxa"/>
          </w:tcPr>
          <w:p w14:paraId="2FFCC673" w14:textId="77777777" w:rsidR="0043507F" w:rsidRPr="006D6BB6" w:rsidRDefault="0043507F" w:rsidP="0043507F">
            <w:pPr>
              <w:pStyle w:val="ACK-ChoreographyBody"/>
            </w:pPr>
            <w:r>
              <w:t>MSH-</w:t>
            </w:r>
            <w:r w:rsidRPr="006D6BB6">
              <w:t>16</w:t>
            </w:r>
          </w:p>
        </w:tc>
        <w:tc>
          <w:tcPr>
            <w:tcW w:w="2223" w:type="dxa"/>
          </w:tcPr>
          <w:p w14:paraId="0F55FD53" w14:textId="77777777" w:rsidR="0043507F" w:rsidRPr="006D6BB6" w:rsidRDefault="0043507F" w:rsidP="0043507F">
            <w:pPr>
              <w:pStyle w:val="ACK-ChoreographyBody"/>
            </w:pPr>
            <w:r w:rsidRPr="006D6BB6">
              <w:t>Blank</w:t>
            </w:r>
          </w:p>
        </w:tc>
        <w:tc>
          <w:tcPr>
            <w:tcW w:w="567" w:type="dxa"/>
          </w:tcPr>
          <w:p w14:paraId="70E420EE" w14:textId="77777777" w:rsidR="0043507F" w:rsidRPr="006D6BB6" w:rsidRDefault="0043507F" w:rsidP="0043507F">
            <w:pPr>
              <w:pStyle w:val="ACK-ChoreographyBody"/>
            </w:pPr>
            <w:r w:rsidRPr="006D6BB6">
              <w:t>NE</w:t>
            </w:r>
          </w:p>
        </w:tc>
        <w:tc>
          <w:tcPr>
            <w:tcW w:w="1559" w:type="dxa"/>
          </w:tcPr>
          <w:p w14:paraId="7AD04B1C" w14:textId="77777777" w:rsidR="0043507F" w:rsidRPr="006D6BB6" w:rsidRDefault="0043507F" w:rsidP="0043507F">
            <w:pPr>
              <w:pStyle w:val="ACK-ChoreographyBody"/>
            </w:pPr>
            <w:r w:rsidRPr="006D6BB6">
              <w:t>NE</w:t>
            </w:r>
          </w:p>
        </w:tc>
        <w:tc>
          <w:tcPr>
            <w:tcW w:w="1559" w:type="dxa"/>
          </w:tcPr>
          <w:p w14:paraId="23DE6CBB" w14:textId="77777777" w:rsidR="0043507F" w:rsidRPr="006D6BB6" w:rsidRDefault="0043507F" w:rsidP="0043507F">
            <w:pPr>
              <w:pStyle w:val="ACK-ChoreographyBody"/>
            </w:pPr>
            <w:r w:rsidRPr="006D6BB6">
              <w:t>AL, SU, ER</w:t>
            </w:r>
          </w:p>
        </w:tc>
        <w:tc>
          <w:tcPr>
            <w:tcW w:w="1560" w:type="dxa"/>
          </w:tcPr>
          <w:p w14:paraId="26FE09A4" w14:textId="77777777" w:rsidR="0043507F" w:rsidRPr="006D6BB6" w:rsidRDefault="0043507F" w:rsidP="0043507F">
            <w:pPr>
              <w:pStyle w:val="ACK-ChoreographyBody"/>
            </w:pPr>
            <w:r w:rsidRPr="006D6BB6">
              <w:t>AL, SU, ER</w:t>
            </w:r>
          </w:p>
        </w:tc>
      </w:tr>
      <w:tr w:rsidR="0043507F" w:rsidRPr="006D6BB6" w14:paraId="3DB453C8" w14:textId="77777777" w:rsidTr="00E821A5">
        <w:trPr>
          <w:jc w:val="center"/>
        </w:trPr>
        <w:tc>
          <w:tcPr>
            <w:tcW w:w="1458" w:type="dxa"/>
          </w:tcPr>
          <w:p w14:paraId="66036FCB" w14:textId="77777777" w:rsidR="0043507F" w:rsidRPr="006D6BB6" w:rsidRDefault="0043507F" w:rsidP="0043507F">
            <w:pPr>
              <w:pStyle w:val="ACK-ChoreographyBody"/>
            </w:pPr>
            <w:r w:rsidRPr="006D6BB6">
              <w:t>Immediate Ack</w:t>
            </w:r>
          </w:p>
        </w:tc>
        <w:tc>
          <w:tcPr>
            <w:tcW w:w="2223" w:type="dxa"/>
          </w:tcPr>
          <w:p w14:paraId="2CE4A579" w14:textId="77777777" w:rsidR="0043507F" w:rsidRPr="006D6BB6" w:rsidRDefault="0043507F" w:rsidP="0043507F">
            <w:pPr>
              <w:pStyle w:val="ACK-ChoreographyBody"/>
            </w:pPr>
            <w:r w:rsidRPr="006D6BB6">
              <w:t>-</w:t>
            </w:r>
          </w:p>
        </w:tc>
        <w:tc>
          <w:tcPr>
            <w:tcW w:w="567" w:type="dxa"/>
          </w:tcPr>
          <w:p w14:paraId="5AACEDEB" w14:textId="77777777" w:rsidR="0043507F" w:rsidRPr="006D6BB6" w:rsidRDefault="0043507F" w:rsidP="0043507F">
            <w:pPr>
              <w:pStyle w:val="ACK-ChoreographyBody"/>
            </w:pPr>
            <w:r w:rsidRPr="006D6BB6">
              <w:t>-</w:t>
            </w:r>
          </w:p>
        </w:tc>
        <w:tc>
          <w:tcPr>
            <w:tcW w:w="1559" w:type="dxa"/>
          </w:tcPr>
          <w:p w14:paraId="37303DD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50C14968" w14:textId="77777777" w:rsidR="0043507F" w:rsidRPr="006D6BB6" w:rsidRDefault="0043507F" w:rsidP="0043507F">
            <w:pPr>
              <w:pStyle w:val="ACK-ChoreographyBody"/>
            </w:pPr>
            <w:r w:rsidRPr="006D6BB6">
              <w:t>-</w:t>
            </w:r>
          </w:p>
        </w:tc>
        <w:tc>
          <w:tcPr>
            <w:tcW w:w="1560" w:type="dxa"/>
          </w:tcPr>
          <w:p w14:paraId="2229EEA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0012F499" w14:textId="77777777" w:rsidTr="00E821A5">
        <w:trPr>
          <w:jc w:val="center"/>
        </w:trPr>
        <w:tc>
          <w:tcPr>
            <w:tcW w:w="1458" w:type="dxa"/>
          </w:tcPr>
          <w:p w14:paraId="49FEE976" w14:textId="77777777" w:rsidR="0043507F" w:rsidRPr="006D6BB6" w:rsidRDefault="0043507F" w:rsidP="0043507F">
            <w:pPr>
              <w:pStyle w:val="ACK-ChoreographyBody"/>
            </w:pPr>
            <w:r w:rsidRPr="006D6BB6">
              <w:t>Application Ack</w:t>
            </w:r>
          </w:p>
        </w:tc>
        <w:tc>
          <w:tcPr>
            <w:tcW w:w="2223" w:type="dxa"/>
          </w:tcPr>
          <w:p w14:paraId="534F2A7C"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1F1DAFFD" w14:textId="77777777" w:rsidR="0043507F" w:rsidRPr="006D6BB6" w:rsidRDefault="0043507F" w:rsidP="0043507F">
            <w:pPr>
              <w:pStyle w:val="ACK-ChoreographyBody"/>
            </w:pPr>
            <w:r w:rsidRPr="006D6BB6">
              <w:t>-</w:t>
            </w:r>
          </w:p>
        </w:tc>
        <w:tc>
          <w:tcPr>
            <w:tcW w:w="1559" w:type="dxa"/>
          </w:tcPr>
          <w:p w14:paraId="50F547B0" w14:textId="77777777" w:rsidR="0043507F" w:rsidRPr="006D6BB6" w:rsidRDefault="0043507F" w:rsidP="0043507F">
            <w:pPr>
              <w:pStyle w:val="ACK-ChoreographyBody"/>
            </w:pPr>
            <w:r w:rsidRPr="006D6BB6">
              <w:t>-</w:t>
            </w:r>
          </w:p>
        </w:tc>
        <w:tc>
          <w:tcPr>
            <w:tcW w:w="1559" w:type="dxa"/>
          </w:tcPr>
          <w:p w14:paraId="6CCC0F6A"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6B784599"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723E485A" w14:textId="77777777" w:rsidR="0043507F" w:rsidRPr="00574D3F" w:rsidRDefault="0043507F">
      <w:pPr>
        <w:pStyle w:val="NormalIndented"/>
        <w:rPr>
          <w:lang w:eastAsia="en-US"/>
        </w:rPr>
      </w:pPr>
    </w:p>
    <w:p w14:paraId="5A6A9C6E" w14:textId="77777777" w:rsidR="00BA5082" w:rsidRPr="00574D3F" w:rsidRDefault="00BA5082" w:rsidP="00732DDD">
      <w:pPr>
        <w:pStyle w:val="Heading3"/>
        <w:rPr>
          <w:lang w:val="en-US"/>
        </w:rPr>
      </w:pPr>
      <w:bookmarkStart w:id="172" w:name="_Toc39388066"/>
      <w:bookmarkStart w:id="173" w:name="_Toc25659683"/>
      <w:bookmarkStart w:id="174" w:name="_Toc29039526"/>
      <w:r w:rsidRPr="00574D3F">
        <w:rPr>
          <w:lang w:val="en-US"/>
        </w:rPr>
        <w:t>EHC^E10 – Edit/Adjudication Results (event E10)</w:t>
      </w:r>
      <w:bookmarkEnd w:id="172"/>
      <w:bookmarkEnd w:id="173"/>
      <w:bookmarkEnd w:id="174"/>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70019A1"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574D3F">
        <w:t>is able to</w:t>
      </w:r>
      <w:proofErr w:type="gramEnd"/>
      <w:r w:rsidRPr="00574D3F">
        <w:t xml:space="preserve">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574D3F" w:rsidRDefault="00BA5082">
      <w:pPr>
        <w:pStyle w:val="NormalIndented"/>
      </w:pPr>
      <w:r w:rsidRPr="00574D3F">
        <w:t>Processing Rules:</w:t>
      </w:r>
    </w:p>
    <w:p w14:paraId="2BFAC967"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4B94564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574D3F" w:rsidRDefault="00BA5082">
      <w:pPr>
        <w:pStyle w:val="MsgTableCaption"/>
        <w:rPr>
          <w:lang w:val="en-US"/>
        </w:rPr>
      </w:pPr>
      <w:r w:rsidRPr="00574D3F">
        <w:rPr>
          <w:lang w:val="en-US"/>
        </w:rPr>
        <w:lastRenderedPageBreak/>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574D3F" w:rsidRDefault="00BA5082">
            <w:pPr>
              <w:pStyle w:val="MsgTableHeader"/>
              <w:jc w:val="center"/>
              <w:rPr>
                <w:lang w:val="en-US"/>
              </w:rPr>
            </w:pPr>
            <w:r w:rsidRPr="00574D3F">
              <w:rPr>
                <w:lang w:val="en-US"/>
              </w:rPr>
              <w:t>Chapter</w:t>
            </w:r>
          </w:p>
        </w:tc>
      </w:tr>
      <w:tr w:rsidR="00BA5082" w:rsidRPr="00574D3F"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574D3F" w:rsidRDefault="00BA5082" w:rsidP="00BA5082">
            <w:pPr>
              <w:pStyle w:val="MsgTableBody"/>
              <w:spacing w:line="240" w:lineRule="exact"/>
              <w:rPr>
                <w:lang w:val="en-US"/>
              </w:rPr>
            </w:pPr>
            <w:r w:rsidRPr="00574D3F">
              <w:rPr>
                <w:lang w:val="en-US"/>
              </w:rPr>
              <w:t xml:space="preserve">--- INVOICE_PROCESSING_RESULTS_INFO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574D3F" w:rsidRDefault="00BA5082" w:rsidP="00BA5082">
            <w:pPr>
              <w:pStyle w:val="MsgTableBody"/>
              <w:spacing w:line="240" w:lineRule="exact"/>
              <w:jc w:val="center"/>
              <w:rPr>
                <w:lang w:val="en-US"/>
              </w:rPr>
            </w:pPr>
          </w:p>
        </w:tc>
      </w:tr>
      <w:tr w:rsidR="00BA5082" w:rsidRPr="00574D3F"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574D3F" w:rsidRDefault="00BA5082" w:rsidP="00BA5082">
            <w:pPr>
              <w:pStyle w:val="MsgTableBody"/>
              <w:spacing w:line="240" w:lineRule="exact"/>
              <w:jc w:val="center"/>
              <w:rPr>
                <w:lang w:val="en-US"/>
              </w:rPr>
            </w:pPr>
          </w:p>
        </w:tc>
      </w:tr>
      <w:tr w:rsidR="00BA5082" w:rsidRPr="00574D3F"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574D3F" w:rsidRDefault="00BA5082" w:rsidP="00BA5082">
            <w:pPr>
              <w:pStyle w:val="MsgTableBody"/>
              <w:spacing w:line="240" w:lineRule="exact"/>
              <w:jc w:val="center"/>
              <w:rPr>
                <w:lang w:val="en-US"/>
              </w:rPr>
            </w:pPr>
            <w:r w:rsidRPr="00574D3F">
              <w:rPr>
                <w:lang w:val="en-US"/>
              </w:rPr>
              <w:t>3</w:t>
            </w:r>
          </w:p>
        </w:tc>
      </w:tr>
      <w:tr w:rsidR="0031486F" w:rsidRPr="00574D3F" w14:paraId="16B80454" w14:textId="77777777" w:rsidTr="00F40CC1">
        <w:trPr>
          <w:jc w:val="center"/>
          <w:ins w:id="175" w:author="Beat Heggli" w:date="2022-08-18T13:16:00Z"/>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574D3F" w:rsidRDefault="0031486F" w:rsidP="0031486F">
            <w:pPr>
              <w:pStyle w:val="MsgTableBody"/>
              <w:spacing w:line="240" w:lineRule="exact"/>
              <w:rPr>
                <w:ins w:id="176" w:author="Beat Heggli" w:date="2022-08-18T13:16:00Z"/>
                <w:lang w:val="en-US"/>
              </w:rPr>
            </w:pPr>
            <w:ins w:id="177"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574D3F" w:rsidRDefault="0031486F" w:rsidP="0031486F">
            <w:pPr>
              <w:pStyle w:val="MsgTableBody"/>
              <w:spacing w:line="240" w:lineRule="exact"/>
              <w:rPr>
                <w:ins w:id="178" w:author="Beat Heggli" w:date="2022-08-18T13:16:00Z"/>
                <w:lang w:val="en-US"/>
              </w:rPr>
            </w:pPr>
            <w:ins w:id="179"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574D3F" w:rsidRDefault="0031486F" w:rsidP="0031486F">
            <w:pPr>
              <w:pStyle w:val="MsgTableBody"/>
              <w:spacing w:line="240" w:lineRule="exact"/>
              <w:jc w:val="center"/>
              <w:rPr>
                <w:ins w:id="180"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574D3F" w:rsidRDefault="0031486F" w:rsidP="0031486F">
            <w:pPr>
              <w:pStyle w:val="MsgTableBody"/>
              <w:spacing w:line="240" w:lineRule="exact"/>
              <w:jc w:val="center"/>
              <w:rPr>
                <w:ins w:id="181" w:author="Beat Heggli" w:date="2022-08-18T13:16:00Z"/>
                <w:lang w:val="en-US"/>
              </w:rPr>
            </w:pPr>
            <w:ins w:id="182" w:author="Beat Heggli" w:date="2022-08-18T13:16:00Z">
              <w:r w:rsidRPr="001222D1">
                <w:rPr>
                  <w:b/>
                  <w:bCs/>
                  <w:noProof/>
                  <w:color w:val="FF0000"/>
                </w:rPr>
                <w:t>3</w:t>
              </w:r>
            </w:ins>
          </w:p>
        </w:tc>
      </w:tr>
      <w:tr w:rsidR="0031486F" w:rsidRPr="00574D3F" w14:paraId="0B7C6C43" w14:textId="77777777" w:rsidTr="00F40CC1">
        <w:trPr>
          <w:jc w:val="center"/>
          <w:ins w:id="183" w:author="Beat Heggli" w:date="2022-08-18T13:16:00Z"/>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574D3F" w:rsidRDefault="0031486F" w:rsidP="0031486F">
            <w:pPr>
              <w:pStyle w:val="MsgTableBody"/>
              <w:spacing w:line="240" w:lineRule="exact"/>
              <w:rPr>
                <w:ins w:id="184" w:author="Beat Heggli" w:date="2022-08-18T13:16:00Z"/>
                <w:lang w:val="en-US"/>
              </w:rPr>
            </w:pPr>
            <w:ins w:id="185" w:author="Beat Heggli" w:date="2022-08-18T13:17:00Z">
              <w:r>
                <w:rPr>
                  <w:b/>
                  <w:bCs/>
                  <w:noProof/>
                  <w:color w:val="FF0000"/>
                </w:rPr>
                <w:t xml:space="preserve">   </w:t>
              </w:r>
            </w:ins>
            <w:ins w:id="186" w:author="Beat Heggli" w:date="2022-08-18T13:16: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574D3F" w:rsidRDefault="0031486F" w:rsidP="0031486F">
            <w:pPr>
              <w:pStyle w:val="MsgTableBody"/>
              <w:spacing w:line="240" w:lineRule="exact"/>
              <w:rPr>
                <w:ins w:id="187" w:author="Beat Heggli" w:date="2022-08-18T13:16:00Z"/>
                <w:lang w:val="en-US"/>
              </w:rPr>
            </w:pPr>
            <w:ins w:id="188"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574D3F" w:rsidRDefault="0031486F" w:rsidP="0031486F">
            <w:pPr>
              <w:pStyle w:val="MsgTableBody"/>
              <w:spacing w:line="240" w:lineRule="exact"/>
              <w:jc w:val="center"/>
              <w:rPr>
                <w:ins w:id="189"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574D3F" w:rsidRDefault="0031486F" w:rsidP="0031486F">
            <w:pPr>
              <w:pStyle w:val="MsgTableBody"/>
              <w:spacing w:line="240" w:lineRule="exact"/>
              <w:jc w:val="center"/>
              <w:rPr>
                <w:ins w:id="190" w:author="Beat Heggli" w:date="2022-08-18T13:16:00Z"/>
                <w:lang w:val="en-US"/>
              </w:rPr>
            </w:pPr>
            <w:ins w:id="191" w:author="Beat Heggli" w:date="2022-08-18T13:16:00Z">
              <w:r w:rsidRPr="001222D1">
                <w:rPr>
                  <w:b/>
                  <w:bCs/>
                  <w:noProof/>
                  <w:color w:val="FF0000"/>
                </w:rPr>
                <w:t>3</w:t>
              </w:r>
            </w:ins>
          </w:p>
        </w:tc>
      </w:tr>
      <w:tr w:rsidR="00BA5082" w:rsidRPr="00574D3F"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574D3F" w:rsidRDefault="00BA5082" w:rsidP="00BA5082">
            <w:pPr>
              <w:pStyle w:val="MsgTableBody"/>
              <w:spacing w:line="240" w:lineRule="exact"/>
              <w:jc w:val="center"/>
              <w:rPr>
                <w:lang w:val="en-US"/>
              </w:rPr>
            </w:pPr>
          </w:p>
        </w:tc>
      </w:tr>
      <w:tr w:rsidR="00BA5082" w:rsidRPr="00574D3F"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574D3F" w:rsidRDefault="00BA5082" w:rsidP="00BA5082">
            <w:pPr>
              <w:pStyle w:val="MsgTableBody"/>
              <w:spacing w:line="240" w:lineRule="exact"/>
              <w:jc w:val="center"/>
              <w:rPr>
                <w:lang w:val="en-US"/>
              </w:rPr>
            </w:pPr>
          </w:p>
        </w:tc>
      </w:tr>
      <w:tr w:rsidR="00BA5082" w:rsidRPr="00574D3F"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574D3F" w:rsidRDefault="00BA5082" w:rsidP="00BA5082">
            <w:pPr>
              <w:pStyle w:val="MsgTableBody"/>
              <w:spacing w:line="240" w:lineRule="exact"/>
              <w:jc w:val="center"/>
              <w:rPr>
                <w:lang w:val="en-US"/>
              </w:rPr>
            </w:pPr>
          </w:p>
        </w:tc>
      </w:tr>
      <w:tr w:rsidR="00BA5082" w:rsidRPr="00574D3F"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574D3F" w:rsidRDefault="00BA5082" w:rsidP="00BA5082">
            <w:pPr>
              <w:pStyle w:val="MsgTableBody"/>
              <w:spacing w:line="240" w:lineRule="exact"/>
              <w:jc w:val="center"/>
              <w:rPr>
                <w:lang w:val="en-US"/>
              </w:rPr>
            </w:pPr>
          </w:p>
        </w:tc>
      </w:tr>
      <w:tr w:rsidR="00BA5082" w:rsidRPr="00574D3F"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w:t>
            </w:r>
            <w:proofErr w:type="gramStart"/>
            <w:r w:rsidRPr="00574D3F">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574D3F" w:rsidRDefault="00BA5082" w:rsidP="00BA5082">
            <w:pPr>
              <w:pStyle w:val="MsgTableBody"/>
              <w:spacing w:line="240" w:lineRule="exact"/>
              <w:jc w:val="center"/>
              <w:rPr>
                <w:lang w:val="en-US"/>
              </w:rPr>
            </w:pPr>
          </w:p>
        </w:tc>
      </w:tr>
      <w:tr w:rsidR="00BA5082" w:rsidRPr="00574D3F"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574D3F" w:rsidRDefault="00BA5082" w:rsidP="00BA5082">
            <w:pPr>
              <w:pStyle w:val="MsgTableBody"/>
              <w:spacing w:line="240" w:lineRule="exact"/>
              <w:jc w:val="center"/>
              <w:rPr>
                <w:lang w:val="en-US"/>
              </w:rPr>
            </w:pPr>
          </w:p>
        </w:tc>
      </w:tr>
      <w:tr w:rsidR="00BA5082" w:rsidRPr="00574D3F"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574D3F" w:rsidRDefault="00BA5082" w:rsidP="00BA5082">
            <w:pPr>
              <w:pStyle w:val="MsgTableBody"/>
              <w:spacing w:line="240" w:lineRule="exact"/>
              <w:jc w:val="center"/>
              <w:rPr>
                <w:lang w:val="en-US"/>
              </w:rPr>
            </w:pPr>
          </w:p>
        </w:tc>
      </w:tr>
      <w:tr w:rsidR="00BA5082" w:rsidRPr="00574D3F"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574D3F" w:rsidRDefault="00BA5082" w:rsidP="00BA5082">
            <w:pPr>
              <w:pStyle w:val="MsgTableBody"/>
              <w:spacing w:line="240" w:lineRule="exact"/>
              <w:jc w:val="center"/>
              <w:rPr>
                <w:lang w:val="en-US"/>
              </w:rPr>
            </w:pPr>
          </w:p>
        </w:tc>
      </w:tr>
      <w:tr w:rsidR="00BA5082" w:rsidRPr="00574D3F"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574D3F" w:rsidRDefault="00BA5082" w:rsidP="00BA5082">
            <w:pPr>
              <w:pStyle w:val="MsgTableBody"/>
              <w:spacing w:line="240" w:lineRule="exact"/>
              <w:jc w:val="center"/>
              <w:rPr>
                <w:lang w:val="en-US"/>
              </w:rPr>
            </w:pPr>
          </w:p>
        </w:tc>
      </w:tr>
      <w:tr w:rsidR="00BA5082" w:rsidRPr="00574D3F"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574D3F" w:rsidRDefault="00BA5082" w:rsidP="00BA5082">
            <w:pPr>
              <w:pStyle w:val="MsgTableBody"/>
              <w:spacing w:line="240" w:lineRule="exact"/>
              <w:jc w:val="center"/>
              <w:rPr>
                <w:lang w:val="en-US"/>
              </w:rPr>
            </w:pPr>
          </w:p>
        </w:tc>
      </w:tr>
    </w:tbl>
    <w:p w14:paraId="3860D824"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0DA95389" w14:textId="77777777" w:rsidTr="00E821A5">
        <w:trPr>
          <w:jc w:val="center"/>
        </w:trPr>
        <w:tc>
          <w:tcPr>
            <w:tcW w:w="9576" w:type="dxa"/>
            <w:gridSpan w:val="6"/>
          </w:tcPr>
          <w:p w14:paraId="76509D24" w14:textId="77777777" w:rsidR="00E821A5" w:rsidRPr="006D6BB6" w:rsidRDefault="00E821A5" w:rsidP="00E821A5">
            <w:pPr>
              <w:pStyle w:val="ACK-ChoreographyHeader"/>
            </w:pPr>
            <w:r>
              <w:lastRenderedPageBreak/>
              <w:t>Acknowledgement Choreography</w:t>
            </w:r>
          </w:p>
        </w:tc>
      </w:tr>
      <w:tr w:rsidR="00E821A5" w:rsidRPr="006D6BB6" w14:paraId="0DD3602F" w14:textId="77777777" w:rsidTr="00E821A5">
        <w:trPr>
          <w:jc w:val="center"/>
        </w:trPr>
        <w:tc>
          <w:tcPr>
            <w:tcW w:w="9576" w:type="dxa"/>
            <w:gridSpan w:val="6"/>
          </w:tcPr>
          <w:p w14:paraId="33F66026" w14:textId="77777777" w:rsidR="00E821A5" w:rsidRDefault="00E821A5" w:rsidP="00E821A5">
            <w:pPr>
              <w:pStyle w:val="ACK-ChoreographyHeader"/>
            </w:pPr>
            <w:r w:rsidRPr="00574D3F">
              <w:t>EHC^E10^EHC_E10</w:t>
            </w:r>
          </w:p>
        </w:tc>
      </w:tr>
      <w:tr w:rsidR="0043507F" w:rsidRPr="006D6BB6" w14:paraId="433DE76A" w14:textId="77777777" w:rsidTr="00E821A5">
        <w:trPr>
          <w:jc w:val="center"/>
        </w:trPr>
        <w:tc>
          <w:tcPr>
            <w:tcW w:w="1458" w:type="dxa"/>
          </w:tcPr>
          <w:p w14:paraId="011D9E67" w14:textId="77777777" w:rsidR="0043507F" w:rsidRPr="006D6BB6" w:rsidRDefault="0043507F" w:rsidP="0043507F">
            <w:pPr>
              <w:pStyle w:val="ACK-ChoreographyBody"/>
            </w:pPr>
            <w:r w:rsidRPr="006D6BB6">
              <w:t>Field name</w:t>
            </w:r>
          </w:p>
        </w:tc>
        <w:tc>
          <w:tcPr>
            <w:tcW w:w="2336" w:type="dxa"/>
          </w:tcPr>
          <w:p w14:paraId="68529927" w14:textId="77777777" w:rsidR="0043507F" w:rsidRPr="006D6BB6" w:rsidRDefault="0043507F" w:rsidP="0043507F">
            <w:pPr>
              <w:pStyle w:val="ACK-ChoreographyBody"/>
            </w:pPr>
            <w:r w:rsidRPr="006D6BB6">
              <w:t>Field Value: Original mode</w:t>
            </w:r>
          </w:p>
        </w:tc>
        <w:tc>
          <w:tcPr>
            <w:tcW w:w="5782" w:type="dxa"/>
            <w:gridSpan w:val="4"/>
          </w:tcPr>
          <w:p w14:paraId="43CA4ECD" w14:textId="77777777" w:rsidR="0043507F" w:rsidRPr="006D6BB6" w:rsidRDefault="0043507F" w:rsidP="0043507F">
            <w:pPr>
              <w:pStyle w:val="ACK-ChoreographyBody"/>
            </w:pPr>
            <w:r w:rsidRPr="006D6BB6">
              <w:t>Field value: Enhanced mode</w:t>
            </w:r>
          </w:p>
        </w:tc>
      </w:tr>
      <w:tr w:rsidR="0043507F" w:rsidRPr="006D6BB6" w14:paraId="6BF8D0E4" w14:textId="77777777" w:rsidTr="00E821A5">
        <w:trPr>
          <w:jc w:val="center"/>
        </w:trPr>
        <w:tc>
          <w:tcPr>
            <w:tcW w:w="1458" w:type="dxa"/>
          </w:tcPr>
          <w:p w14:paraId="38E39849" w14:textId="77777777" w:rsidR="0043507F" w:rsidRPr="006D6BB6" w:rsidRDefault="0043507F" w:rsidP="0043507F">
            <w:pPr>
              <w:pStyle w:val="ACK-ChoreographyBody"/>
            </w:pPr>
            <w:r>
              <w:t>MSH-</w:t>
            </w:r>
            <w:r w:rsidRPr="006D6BB6">
              <w:t>15</w:t>
            </w:r>
          </w:p>
        </w:tc>
        <w:tc>
          <w:tcPr>
            <w:tcW w:w="2336" w:type="dxa"/>
          </w:tcPr>
          <w:p w14:paraId="0E560D00" w14:textId="77777777" w:rsidR="0043507F" w:rsidRPr="006D6BB6" w:rsidRDefault="0043507F" w:rsidP="0043507F">
            <w:pPr>
              <w:pStyle w:val="ACK-ChoreographyBody"/>
            </w:pPr>
            <w:r w:rsidRPr="006D6BB6">
              <w:t>Blank</w:t>
            </w:r>
          </w:p>
        </w:tc>
        <w:tc>
          <w:tcPr>
            <w:tcW w:w="567" w:type="dxa"/>
          </w:tcPr>
          <w:p w14:paraId="163D82BB" w14:textId="77777777" w:rsidR="0043507F" w:rsidRPr="006D6BB6" w:rsidRDefault="0043507F" w:rsidP="0043507F">
            <w:pPr>
              <w:pStyle w:val="ACK-ChoreographyBody"/>
            </w:pPr>
            <w:r w:rsidRPr="006D6BB6">
              <w:t>NE</w:t>
            </w:r>
          </w:p>
        </w:tc>
        <w:tc>
          <w:tcPr>
            <w:tcW w:w="1559" w:type="dxa"/>
          </w:tcPr>
          <w:p w14:paraId="50CD0F95" w14:textId="77777777" w:rsidR="0043507F" w:rsidRPr="006D6BB6" w:rsidRDefault="0043507F" w:rsidP="0043507F">
            <w:pPr>
              <w:pStyle w:val="ACK-ChoreographyBody"/>
            </w:pPr>
            <w:r w:rsidRPr="006D6BB6">
              <w:t>AL, SU, ER</w:t>
            </w:r>
          </w:p>
        </w:tc>
        <w:tc>
          <w:tcPr>
            <w:tcW w:w="1843" w:type="dxa"/>
          </w:tcPr>
          <w:p w14:paraId="65DBA430" w14:textId="77777777" w:rsidR="0043507F" w:rsidRPr="006D6BB6" w:rsidRDefault="0043507F" w:rsidP="0043507F">
            <w:pPr>
              <w:pStyle w:val="ACK-ChoreographyBody"/>
            </w:pPr>
            <w:r w:rsidRPr="006D6BB6">
              <w:t>NE</w:t>
            </w:r>
          </w:p>
        </w:tc>
        <w:tc>
          <w:tcPr>
            <w:tcW w:w="1813" w:type="dxa"/>
          </w:tcPr>
          <w:p w14:paraId="3636B635" w14:textId="77777777" w:rsidR="0043507F" w:rsidRPr="006D6BB6" w:rsidRDefault="0043507F" w:rsidP="0043507F">
            <w:pPr>
              <w:pStyle w:val="ACK-ChoreographyBody"/>
            </w:pPr>
            <w:r w:rsidRPr="006D6BB6">
              <w:t>AL, SU, ER</w:t>
            </w:r>
          </w:p>
        </w:tc>
      </w:tr>
      <w:tr w:rsidR="0043507F" w:rsidRPr="006D6BB6" w14:paraId="6B3212E1" w14:textId="77777777" w:rsidTr="00E821A5">
        <w:trPr>
          <w:jc w:val="center"/>
        </w:trPr>
        <w:tc>
          <w:tcPr>
            <w:tcW w:w="1458" w:type="dxa"/>
          </w:tcPr>
          <w:p w14:paraId="4372992A" w14:textId="77777777" w:rsidR="0043507F" w:rsidRPr="006D6BB6" w:rsidRDefault="0043507F" w:rsidP="0043507F">
            <w:pPr>
              <w:pStyle w:val="ACK-ChoreographyBody"/>
            </w:pPr>
            <w:r>
              <w:t>MSH-</w:t>
            </w:r>
            <w:r w:rsidRPr="006D6BB6">
              <w:t>16</w:t>
            </w:r>
          </w:p>
        </w:tc>
        <w:tc>
          <w:tcPr>
            <w:tcW w:w="2336" w:type="dxa"/>
          </w:tcPr>
          <w:p w14:paraId="1E6AAE1C" w14:textId="77777777" w:rsidR="0043507F" w:rsidRPr="006D6BB6" w:rsidRDefault="0043507F" w:rsidP="0043507F">
            <w:pPr>
              <w:pStyle w:val="ACK-ChoreographyBody"/>
            </w:pPr>
            <w:r w:rsidRPr="006D6BB6">
              <w:t>Blank</w:t>
            </w:r>
          </w:p>
        </w:tc>
        <w:tc>
          <w:tcPr>
            <w:tcW w:w="567" w:type="dxa"/>
          </w:tcPr>
          <w:p w14:paraId="7DA63771" w14:textId="77777777" w:rsidR="0043507F" w:rsidRPr="006D6BB6" w:rsidRDefault="0043507F" w:rsidP="0043507F">
            <w:pPr>
              <w:pStyle w:val="ACK-ChoreographyBody"/>
            </w:pPr>
            <w:r w:rsidRPr="006D6BB6">
              <w:t>NE</w:t>
            </w:r>
          </w:p>
        </w:tc>
        <w:tc>
          <w:tcPr>
            <w:tcW w:w="1559" w:type="dxa"/>
          </w:tcPr>
          <w:p w14:paraId="6CA9F0FF" w14:textId="77777777" w:rsidR="0043507F" w:rsidRPr="006D6BB6" w:rsidRDefault="0043507F" w:rsidP="0043507F">
            <w:pPr>
              <w:pStyle w:val="ACK-ChoreographyBody"/>
            </w:pPr>
            <w:r w:rsidRPr="006D6BB6">
              <w:t>NE</w:t>
            </w:r>
          </w:p>
        </w:tc>
        <w:tc>
          <w:tcPr>
            <w:tcW w:w="1843" w:type="dxa"/>
          </w:tcPr>
          <w:p w14:paraId="4E8F45B8" w14:textId="77777777" w:rsidR="0043507F" w:rsidRPr="006D6BB6" w:rsidRDefault="0043507F" w:rsidP="0043507F">
            <w:pPr>
              <w:pStyle w:val="ACK-ChoreographyBody"/>
            </w:pPr>
            <w:r w:rsidRPr="006D6BB6">
              <w:t>AL, SU, ER</w:t>
            </w:r>
          </w:p>
        </w:tc>
        <w:tc>
          <w:tcPr>
            <w:tcW w:w="1813" w:type="dxa"/>
          </w:tcPr>
          <w:p w14:paraId="69729103" w14:textId="77777777" w:rsidR="0043507F" w:rsidRPr="006D6BB6" w:rsidRDefault="0043507F" w:rsidP="0043507F">
            <w:pPr>
              <w:pStyle w:val="ACK-ChoreographyBody"/>
            </w:pPr>
            <w:r w:rsidRPr="006D6BB6">
              <w:t>AL, SU, ER</w:t>
            </w:r>
          </w:p>
        </w:tc>
      </w:tr>
      <w:tr w:rsidR="0043507F" w:rsidRPr="006D6BB6" w14:paraId="0A27E3B2" w14:textId="77777777" w:rsidTr="00E821A5">
        <w:trPr>
          <w:jc w:val="center"/>
        </w:trPr>
        <w:tc>
          <w:tcPr>
            <w:tcW w:w="1458" w:type="dxa"/>
          </w:tcPr>
          <w:p w14:paraId="7B0B2610" w14:textId="77777777" w:rsidR="0043507F" w:rsidRPr="006D6BB6" w:rsidRDefault="0043507F" w:rsidP="0043507F">
            <w:pPr>
              <w:pStyle w:val="ACK-ChoreographyBody"/>
            </w:pPr>
            <w:r w:rsidRPr="006D6BB6">
              <w:t>Immediate Ack</w:t>
            </w:r>
          </w:p>
        </w:tc>
        <w:tc>
          <w:tcPr>
            <w:tcW w:w="2336" w:type="dxa"/>
          </w:tcPr>
          <w:p w14:paraId="75C03C67" w14:textId="77777777" w:rsidR="0043507F" w:rsidRPr="006D6BB6" w:rsidRDefault="0043507F" w:rsidP="0043507F">
            <w:pPr>
              <w:pStyle w:val="ACK-ChoreographyBody"/>
            </w:pPr>
            <w:r w:rsidRPr="006D6BB6">
              <w:t>-</w:t>
            </w:r>
          </w:p>
        </w:tc>
        <w:tc>
          <w:tcPr>
            <w:tcW w:w="567" w:type="dxa"/>
          </w:tcPr>
          <w:p w14:paraId="6ADA40B7" w14:textId="77777777" w:rsidR="0043507F" w:rsidRPr="006D6BB6" w:rsidRDefault="0043507F" w:rsidP="0043507F">
            <w:pPr>
              <w:pStyle w:val="ACK-ChoreographyBody"/>
            </w:pPr>
            <w:r w:rsidRPr="006D6BB6">
              <w:t>-</w:t>
            </w:r>
          </w:p>
        </w:tc>
        <w:tc>
          <w:tcPr>
            <w:tcW w:w="1559" w:type="dxa"/>
          </w:tcPr>
          <w:p w14:paraId="51F18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3A89C03A" w14:textId="77777777" w:rsidR="0043507F" w:rsidRPr="006D6BB6" w:rsidRDefault="0043507F" w:rsidP="0043507F">
            <w:pPr>
              <w:pStyle w:val="ACK-ChoreographyBody"/>
            </w:pPr>
            <w:r w:rsidRPr="006D6BB6">
              <w:t>-</w:t>
            </w:r>
          </w:p>
        </w:tc>
        <w:tc>
          <w:tcPr>
            <w:tcW w:w="1813" w:type="dxa"/>
          </w:tcPr>
          <w:p w14:paraId="51A0354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32795726" w14:textId="77777777" w:rsidTr="00E821A5">
        <w:trPr>
          <w:jc w:val="center"/>
        </w:trPr>
        <w:tc>
          <w:tcPr>
            <w:tcW w:w="1458" w:type="dxa"/>
          </w:tcPr>
          <w:p w14:paraId="3756D86A" w14:textId="77777777" w:rsidR="0043507F" w:rsidRPr="006D6BB6" w:rsidRDefault="0043507F" w:rsidP="0043507F">
            <w:pPr>
              <w:pStyle w:val="ACK-ChoreographyBody"/>
            </w:pPr>
            <w:r w:rsidRPr="006D6BB6">
              <w:t>Application Ack</w:t>
            </w:r>
          </w:p>
        </w:tc>
        <w:tc>
          <w:tcPr>
            <w:tcW w:w="2336" w:type="dxa"/>
          </w:tcPr>
          <w:p w14:paraId="19B92F8E"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70621447" w14:textId="77777777" w:rsidR="0043507F" w:rsidRPr="006D6BB6" w:rsidRDefault="0043507F" w:rsidP="0043507F">
            <w:pPr>
              <w:pStyle w:val="ACK-ChoreographyBody"/>
            </w:pPr>
            <w:r w:rsidRPr="006D6BB6">
              <w:t>-</w:t>
            </w:r>
          </w:p>
        </w:tc>
        <w:tc>
          <w:tcPr>
            <w:tcW w:w="1559" w:type="dxa"/>
          </w:tcPr>
          <w:p w14:paraId="7DB0E2BF" w14:textId="77777777" w:rsidR="0043507F" w:rsidRPr="006D6BB6" w:rsidRDefault="0043507F" w:rsidP="0043507F">
            <w:pPr>
              <w:pStyle w:val="ACK-ChoreographyBody"/>
            </w:pPr>
            <w:r w:rsidRPr="006D6BB6">
              <w:t>-</w:t>
            </w:r>
          </w:p>
        </w:tc>
        <w:tc>
          <w:tcPr>
            <w:tcW w:w="1843" w:type="dxa"/>
          </w:tcPr>
          <w:p w14:paraId="05F7BC7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0C04E2B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74112524" w14:textId="77777777" w:rsidR="0043507F" w:rsidRPr="00574D3F" w:rsidRDefault="0043507F">
      <w:pPr>
        <w:pStyle w:val="NormalIndented"/>
      </w:pPr>
    </w:p>
    <w:p w14:paraId="50CADC33" w14:textId="77777777" w:rsidR="00BA5082" w:rsidRPr="00574D3F" w:rsidRDefault="00BA5082" w:rsidP="00732DDD">
      <w:pPr>
        <w:pStyle w:val="Heading3"/>
        <w:rPr>
          <w:lang w:val="en-US"/>
        </w:rPr>
      </w:pPr>
      <w:bookmarkStart w:id="192" w:name="_Toc39388067"/>
      <w:bookmarkStart w:id="193" w:name="_Toc25659684"/>
      <w:bookmarkStart w:id="194" w:name="_Toc29039527"/>
      <w:r w:rsidRPr="00574D3F">
        <w:rPr>
          <w:lang w:val="en-US"/>
        </w:rPr>
        <w:t>EHC^E12 – Request Additional Information (event E12)</w:t>
      </w:r>
      <w:bookmarkEnd w:id="192"/>
      <w:bookmarkEnd w:id="193"/>
      <w:bookmarkEnd w:id="194"/>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116E6FC4"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574D3F" w:rsidRDefault="00BA5082">
      <w:pPr>
        <w:pStyle w:val="NormalIndented"/>
      </w:pPr>
      <w:r w:rsidRPr="00574D3F">
        <w:t xml:space="preserve">The E12 can only be used to initiate a request for information and cannot be used to modify, place on </w:t>
      </w:r>
      <w:proofErr w:type="gramStart"/>
      <w:r w:rsidRPr="00574D3F">
        <w:t>hold</w:t>
      </w:r>
      <w:proofErr w:type="gramEnd"/>
      <w:r w:rsidRPr="00574D3F">
        <w:t xml:space="preserve"> or cancel an earlier request.  This message cannot be used to convey information on the status of a claim and/or adjudication results (i.e., cannot be used in place of an E10 Edit/Adjudication Results message).</w:t>
      </w:r>
    </w:p>
    <w:p w14:paraId="3FFD3ECE" w14:textId="77777777" w:rsidR="00BA5082" w:rsidRPr="00574D3F" w:rsidRDefault="00BA5082">
      <w:pPr>
        <w:pStyle w:val="NormalIndented"/>
      </w:pPr>
      <w:r w:rsidRPr="00574D3F">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574D3F">
        <w:t>particular service</w:t>
      </w:r>
      <w:proofErr w:type="gramEnd"/>
      <w:r w:rsidRPr="00574D3F">
        <w:t xml:space="preserve"> events and not to any others which may have been part of the original Invoice or (Pre) Authorization Request.</w:t>
      </w:r>
    </w:p>
    <w:p w14:paraId="715F4E08" w14:textId="77777777" w:rsidR="00BA5082" w:rsidRPr="00574D3F" w:rsidRDefault="00BA5082">
      <w:pPr>
        <w:pStyle w:val="NormalIndented"/>
      </w:pPr>
      <w:r w:rsidRPr="00574D3F">
        <w:t xml:space="preserve">In terms of absolute </w:t>
      </w:r>
      <w:proofErr w:type="gramStart"/>
      <w:r w:rsidRPr="00574D3F">
        <w:t>limits</w:t>
      </w:r>
      <w:proofErr w:type="gramEnd"/>
      <w:r w:rsidRPr="00574D3F">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574D3F">
        <w:t>Line item</w:t>
      </w:r>
      <w:proofErr w:type="gramEnd"/>
      <w:r w:rsidRPr="00574D3F">
        <w:t xml:space="preserve"> information from within the same Product/Service Group. Thus, if a particular P/S Line Item is included, the message recipient must interpret this to mean that the request is related to that </w:t>
      </w:r>
      <w:proofErr w:type="gramStart"/>
      <w:r w:rsidRPr="00574D3F">
        <w:t>one line</w:t>
      </w:r>
      <w:proofErr w:type="gramEnd"/>
      <w:r w:rsidRPr="00574D3F">
        <w:t xml:space="preserve"> item.  If the P/S Line Item is excluded the request is related to </w:t>
      </w:r>
      <w:proofErr w:type="gramStart"/>
      <w:r w:rsidRPr="00574D3F">
        <w:t>any and all</w:t>
      </w:r>
      <w:proofErr w:type="gramEnd"/>
      <w:r w:rsidRPr="00574D3F">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574D3F">
        <w:t>any and all</w:t>
      </w:r>
      <w:proofErr w:type="gramEnd"/>
      <w:r w:rsidRPr="00574D3F">
        <w:t xml:space="preserve"> patients identified in the original Product/Service Group.</w:t>
      </w:r>
    </w:p>
    <w:p w14:paraId="70418A01"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574D3F" w:rsidRDefault="00BA5082">
      <w:pPr>
        <w:pStyle w:val="NormalIndented"/>
      </w:pPr>
      <w:r w:rsidRPr="00574D3F">
        <w:t>Processing Rules:</w:t>
      </w:r>
    </w:p>
    <w:p w14:paraId="369C5514"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2678BE61" w14:textId="77777777" w:rsidR="00BA5082" w:rsidRPr="00574D3F" w:rsidRDefault="00BA5082">
      <w:pPr>
        <w:pStyle w:val="NormalListNumbered"/>
        <w:numPr>
          <w:ilvl w:val="0"/>
          <w:numId w:val="21"/>
        </w:numPr>
        <w:ind w:left="1584" w:hanging="288"/>
      </w:pPr>
      <w:r w:rsidRPr="00574D3F">
        <w:t xml:space="preserve">The Payer Application must uniquely identify each request. The Payer Application specifies its unique Request number as the Placer Order Number in the OBR segment.  The number is </w:t>
      </w:r>
      <w:r w:rsidRPr="00574D3F">
        <w:lastRenderedPageBreak/>
        <w:t>comprised of the Payer Application's NAID + a unique sequence number.</w:t>
      </w:r>
    </w:p>
    <w:p w14:paraId="012C481D"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1AD72ED8"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w:t>
      </w:r>
      <w:proofErr w:type="gramStart"/>
      <w:r w:rsidRPr="00574D3F">
        <w:t>each individual</w:t>
      </w:r>
      <w:proofErr w:type="gramEnd"/>
      <w:r w:rsidRPr="00574D3F">
        <w:t xml:space="preserve">.  </w:t>
      </w:r>
    </w:p>
    <w:p w14:paraId="4C2CD1B0" w14:textId="77777777" w:rsidR="00BA5082" w:rsidRPr="00574D3F" w:rsidRDefault="00BA5082">
      <w:pPr>
        <w:pStyle w:val="NormalListNumbered"/>
        <w:numPr>
          <w:ilvl w:val="0"/>
          <w:numId w:val="21"/>
        </w:numPr>
        <w:ind w:left="1584" w:hanging="288"/>
      </w:pPr>
      <w:r w:rsidRPr="00574D3F">
        <w:t xml:space="preserve">Interpretative Rule: If the optional PID segment is omitted, the receiving system will interpret this to mean that the information request applies to </w:t>
      </w:r>
      <w:proofErr w:type="gramStart"/>
      <w:r w:rsidRPr="00574D3F">
        <w:t>any and all</w:t>
      </w:r>
      <w:proofErr w:type="gramEnd"/>
      <w:r w:rsidRPr="00574D3F">
        <w:t xml:space="preserve"> patients associated with the Product/Service Group in the original Invoice or (Pre) Authorization request.  (See E01 message for rules governing the construction of Product/Service Groups.)</w:t>
      </w:r>
    </w:p>
    <w:p w14:paraId="6E751B46" w14:textId="77777777" w:rsidR="00BA5082" w:rsidRPr="00574D3F" w:rsidRDefault="00BA5082">
      <w:pPr>
        <w:pStyle w:val="NormalListNumbered"/>
        <w:numPr>
          <w:ilvl w:val="0"/>
          <w:numId w:val="21"/>
        </w:numPr>
        <w:ind w:left="1584" w:hanging="288"/>
      </w:pPr>
      <w:bookmarkStart w:id="195" w:name="rules"/>
      <w:bookmarkEnd w:id="195"/>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1DA435C8"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3FAFFC1E" w14:textId="77777777" w:rsidR="00BA5082" w:rsidRPr="00574D3F" w:rsidRDefault="00BA5082">
      <w:pPr>
        <w:pStyle w:val="NormalListNumbered"/>
        <w:numPr>
          <w:ilvl w:val="0"/>
          <w:numId w:val="21"/>
        </w:numPr>
        <w:ind w:left="1584" w:hanging="288"/>
      </w:pPr>
      <w:r w:rsidRPr="00574D3F">
        <w:t xml:space="preserve">With the exception of "Payer Tracking Number" and "Product/Service </w:t>
      </w:r>
      <w:proofErr w:type="gramStart"/>
      <w:r w:rsidRPr="00574D3F">
        <w:t>Line Item</w:t>
      </w:r>
      <w:proofErr w:type="gramEnd"/>
      <w:r w:rsidRPr="00574D3F">
        <w:t xml:space="preserve"> Status" all data supplied in the PSL segment must be identical to that in the original invoice or (pre) authorization request.</w:t>
      </w:r>
    </w:p>
    <w:p w14:paraId="5D67E928"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w:t>
      </w:r>
      <w:proofErr w:type="gramStart"/>
      <w:r w:rsidRPr="00574D3F">
        <w:t>Line item</w:t>
      </w:r>
      <w:proofErr w:type="gramEnd"/>
      <w:r w:rsidRPr="00574D3F">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574D3F" w:rsidRDefault="00BA5082">
            <w:pPr>
              <w:pStyle w:val="MsgTableHeader"/>
              <w:jc w:val="center"/>
              <w:rPr>
                <w:lang w:val="en-US"/>
              </w:rPr>
            </w:pPr>
            <w:r w:rsidRPr="00574D3F">
              <w:rPr>
                <w:lang w:val="en-US"/>
              </w:rPr>
              <w:t>Chapter</w:t>
            </w:r>
          </w:p>
        </w:tc>
      </w:tr>
      <w:tr w:rsidR="00BA5082" w:rsidRPr="00574D3F"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574D3F" w:rsidRDefault="00BA5082" w:rsidP="00BA5082">
            <w:pPr>
              <w:pStyle w:val="MsgTableBody"/>
              <w:spacing w:line="240" w:lineRule="exact"/>
              <w:jc w:val="center"/>
              <w:rPr>
                <w:lang w:val="en-US"/>
              </w:rPr>
            </w:pPr>
          </w:p>
        </w:tc>
      </w:tr>
      <w:tr w:rsidR="00BA5082" w:rsidRPr="00574D3F"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574D3F" w:rsidRDefault="00BA5082" w:rsidP="00BA5082">
            <w:pPr>
              <w:pStyle w:val="MsgTableBody"/>
              <w:spacing w:line="240" w:lineRule="exact"/>
              <w:jc w:val="center"/>
              <w:rPr>
                <w:snapToGrid w:val="0"/>
                <w:lang w:val="en-US"/>
              </w:rPr>
            </w:pPr>
          </w:p>
        </w:tc>
      </w:tr>
      <w:tr w:rsidR="00BA5082" w:rsidRPr="00574D3F"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574D3F" w:rsidRDefault="00BA5082" w:rsidP="00BA5082">
            <w:pPr>
              <w:pStyle w:val="MsgTableBody"/>
              <w:spacing w:line="240" w:lineRule="exact"/>
              <w:jc w:val="center"/>
              <w:rPr>
                <w:snapToGrid w:val="0"/>
                <w:lang w:val="en-US"/>
              </w:rPr>
            </w:pPr>
          </w:p>
        </w:tc>
      </w:tr>
      <w:tr w:rsidR="00BA5082" w:rsidRPr="00574D3F"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574D3F" w:rsidRDefault="00BA5082" w:rsidP="00BA5082">
            <w:pPr>
              <w:pStyle w:val="MsgTableBody"/>
              <w:spacing w:line="240" w:lineRule="exact"/>
              <w:jc w:val="center"/>
              <w:rPr>
                <w:snapToGrid w:val="0"/>
                <w:lang w:val="en-US"/>
              </w:rPr>
            </w:pPr>
          </w:p>
        </w:tc>
      </w:tr>
      <w:tr w:rsidR="00BA5082" w:rsidRPr="00574D3F"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574D3F" w:rsidRDefault="00BA5082" w:rsidP="00BA5082">
            <w:pPr>
              <w:pStyle w:val="MsgTableBody"/>
              <w:spacing w:line="240" w:lineRule="exact"/>
              <w:jc w:val="center"/>
              <w:rPr>
                <w:snapToGrid w:val="0"/>
                <w:lang w:val="en-US"/>
              </w:rPr>
            </w:pPr>
          </w:p>
        </w:tc>
      </w:tr>
      <w:tr w:rsidR="00BA5082" w:rsidRPr="00574D3F"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574D3F" w:rsidRDefault="00BA5082" w:rsidP="00BA5082">
            <w:pPr>
              <w:pStyle w:val="MsgTableBody"/>
              <w:spacing w:line="240" w:lineRule="exact"/>
              <w:jc w:val="center"/>
              <w:rPr>
                <w:lang w:val="en-US"/>
              </w:rPr>
            </w:pPr>
          </w:p>
        </w:tc>
      </w:tr>
      <w:tr w:rsidR="0031486F" w:rsidRPr="00574D3F" w14:paraId="3139C04A" w14:textId="77777777" w:rsidTr="00F40CC1">
        <w:trPr>
          <w:jc w:val="center"/>
          <w:ins w:id="196" w:author="Beat Heggli" w:date="2022-08-18T13:11:00Z"/>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574D3F" w:rsidRDefault="0031486F" w:rsidP="0031486F">
            <w:pPr>
              <w:pStyle w:val="MsgTableBody"/>
              <w:spacing w:line="240" w:lineRule="exact"/>
              <w:rPr>
                <w:ins w:id="197" w:author="Beat Heggli" w:date="2022-08-18T13:11:00Z"/>
                <w:lang w:val="en-US"/>
              </w:rPr>
            </w:pPr>
            <w:ins w:id="198"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574D3F" w:rsidRDefault="0031486F" w:rsidP="0031486F">
            <w:pPr>
              <w:pStyle w:val="MsgTableBody"/>
              <w:spacing w:line="240" w:lineRule="exact"/>
              <w:rPr>
                <w:ins w:id="199" w:author="Beat Heggli" w:date="2022-08-18T13:11:00Z"/>
                <w:lang w:val="en-US"/>
              </w:rPr>
            </w:pPr>
            <w:ins w:id="200"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574D3F" w:rsidRDefault="0031486F" w:rsidP="0031486F">
            <w:pPr>
              <w:pStyle w:val="MsgTableBody"/>
              <w:spacing w:line="240" w:lineRule="exact"/>
              <w:jc w:val="center"/>
              <w:rPr>
                <w:ins w:id="201"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574D3F" w:rsidRDefault="0031486F" w:rsidP="0031486F">
            <w:pPr>
              <w:pStyle w:val="MsgTableBody"/>
              <w:spacing w:line="240" w:lineRule="exact"/>
              <w:jc w:val="center"/>
              <w:rPr>
                <w:ins w:id="202" w:author="Beat Heggli" w:date="2022-08-18T13:11:00Z"/>
                <w:lang w:val="en-US"/>
              </w:rPr>
            </w:pPr>
            <w:ins w:id="203" w:author="Beat Heggli" w:date="2022-08-18T13:14:00Z">
              <w:r w:rsidRPr="001222D1">
                <w:rPr>
                  <w:b/>
                  <w:bCs/>
                  <w:noProof/>
                  <w:color w:val="FF0000"/>
                </w:rPr>
                <w:t>3</w:t>
              </w:r>
            </w:ins>
          </w:p>
        </w:tc>
      </w:tr>
      <w:tr w:rsidR="0031486F" w:rsidRPr="00574D3F" w14:paraId="71DC4CCC" w14:textId="77777777" w:rsidTr="00F40CC1">
        <w:trPr>
          <w:jc w:val="center"/>
          <w:ins w:id="204" w:author="Beat Heggli" w:date="2022-08-18T13:11:00Z"/>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574D3F" w:rsidRDefault="0031486F" w:rsidP="0031486F">
            <w:pPr>
              <w:pStyle w:val="MsgTableBody"/>
              <w:spacing w:line="240" w:lineRule="exact"/>
              <w:rPr>
                <w:ins w:id="205" w:author="Beat Heggli" w:date="2022-08-18T13:11:00Z"/>
                <w:lang w:val="en-US"/>
              </w:rPr>
            </w:pPr>
            <w:ins w:id="206"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574D3F" w:rsidRDefault="0031486F" w:rsidP="0031486F">
            <w:pPr>
              <w:pStyle w:val="MsgTableBody"/>
              <w:spacing w:line="240" w:lineRule="exact"/>
              <w:rPr>
                <w:ins w:id="207" w:author="Beat Heggli" w:date="2022-08-18T13:11:00Z"/>
                <w:lang w:val="en-US"/>
              </w:rPr>
            </w:pPr>
            <w:ins w:id="208"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574D3F" w:rsidRDefault="0031486F" w:rsidP="0031486F">
            <w:pPr>
              <w:pStyle w:val="MsgTableBody"/>
              <w:spacing w:line="240" w:lineRule="exact"/>
              <w:jc w:val="center"/>
              <w:rPr>
                <w:ins w:id="209"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574D3F" w:rsidRDefault="0031486F" w:rsidP="0031486F">
            <w:pPr>
              <w:pStyle w:val="MsgTableBody"/>
              <w:spacing w:line="240" w:lineRule="exact"/>
              <w:jc w:val="center"/>
              <w:rPr>
                <w:ins w:id="210" w:author="Beat Heggli" w:date="2022-08-18T13:11:00Z"/>
                <w:lang w:val="en-US"/>
              </w:rPr>
            </w:pPr>
            <w:ins w:id="211" w:author="Beat Heggli" w:date="2022-08-18T13:14:00Z">
              <w:r w:rsidRPr="001222D1">
                <w:rPr>
                  <w:b/>
                  <w:bCs/>
                  <w:noProof/>
                  <w:color w:val="FF0000"/>
                </w:rPr>
                <w:t>3</w:t>
              </w:r>
            </w:ins>
          </w:p>
        </w:tc>
      </w:tr>
      <w:tr w:rsidR="0031486F" w:rsidRPr="00574D3F" w14:paraId="713AC029" w14:textId="77777777" w:rsidTr="00F40CC1">
        <w:trPr>
          <w:jc w:val="center"/>
          <w:ins w:id="212" w:author="Beat Heggli" w:date="2022-08-18T13:14:00Z"/>
        </w:trPr>
        <w:tc>
          <w:tcPr>
            <w:tcW w:w="2880" w:type="dxa"/>
            <w:tcBorders>
              <w:top w:val="dotted" w:sz="4" w:space="0" w:color="auto"/>
              <w:left w:val="nil"/>
              <w:bottom w:val="dotted" w:sz="4" w:space="0" w:color="auto"/>
              <w:right w:val="nil"/>
            </w:tcBorders>
            <w:shd w:val="clear" w:color="auto" w:fill="FFFFFF"/>
          </w:tcPr>
          <w:p w14:paraId="2123A426" w14:textId="329AB757" w:rsidR="0031486F" w:rsidRDefault="0031486F" w:rsidP="0031486F">
            <w:pPr>
              <w:pStyle w:val="MsgTableBody"/>
              <w:spacing w:line="240" w:lineRule="exact"/>
              <w:rPr>
                <w:ins w:id="213" w:author="Beat Heggli" w:date="2022-08-18T13:14:00Z"/>
                <w:b/>
                <w:bCs/>
                <w:noProof/>
                <w:color w:val="FF0000"/>
              </w:rPr>
            </w:pPr>
            <w:ins w:id="214"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F5D1334" w14:textId="74784A36" w:rsidR="0031486F" w:rsidRPr="001222D1" w:rsidRDefault="0031486F" w:rsidP="0031486F">
            <w:pPr>
              <w:pStyle w:val="MsgTableBody"/>
              <w:spacing w:line="240" w:lineRule="exact"/>
              <w:rPr>
                <w:ins w:id="215" w:author="Beat Heggli" w:date="2022-08-18T13:14:00Z"/>
                <w:b/>
                <w:bCs/>
                <w:noProof/>
                <w:color w:val="FF0000"/>
              </w:rPr>
            </w:pPr>
            <w:ins w:id="216" w:author="Beat Heggli" w:date="2022-08-18T13:14: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574D3F" w:rsidRDefault="0031486F" w:rsidP="0031486F">
            <w:pPr>
              <w:pStyle w:val="MsgTableBody"/>
              <w:spacing w:line="240" w:lineRule="exact"/>
              <w:jc w:val="center"/>
              <w:rPr>
                <w:ins w:id="217"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1222D1" w:rsidRDefault="0031486F" w:rsidP="0031486F">
            <w:pPr>
              <w:pStyle w:val="MsgTableBody"/>
              <w:spacing w:line="240" w:lineRule="exact"/>
              <w:jc w:val="center"/>
              <w:rPr>
                <w:ins w:id="218" w:author="Beat Heggli" w:date="2022-08-18T13:14:00Z"/>
                <w:b/>
                <w:bCs/>
                <w:noProof/>
                <w:color w:val="FF0000"/>
              </w:rPr>
            </w:pPr>
            <w:ins w:id="219" w:author="Beat Heggli" w:date="2022-08-18T13:14:00Z">
              <w:r w:rsidRPr="001222D1">
                <w:rPr>
                  <w:b/>
                  <w:bCs/>
                  <w:noProof/>
                  <w:color w:val="FF0000"/>
                </w:rPr>
                <w:t>3</w:t>
              </w:r>
            </w:ins>
          </w:p>
        </w:tc>
      </w:tr>
      <w:tr w:rsidR="00AF04D4" w:rsidRPr="00574D3F"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574D3F" w:rsidRDefault="00BA5082" w:rsidP="00BA5082">
            <w:pPr>
              <w:pStyle w:val="MsgTableBody"/>
              <w:spacing w:line="240" w:lineRule="exact"/>
              <w:rPr>
                <w:lang w:val="en-US"/>
              </w:rPr>
            </w:pPr>
            <w:r w:rsidRPr="00574D3F">
              <w:rPr>
                <w:lang w:val="en-US"/>
              </w:rPr>
              <w:lastRenderedPageBreak/>
              <w:t xml:space="preserve">[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574D3F" w:rsidRDefault="00BA5082" w:rsidP="00BA5082">
            <w:pPr>
              <w:pStyle w:val="MsgTableBody"/>
              <w:spacing w:line="240" w:lineRule="exact"/>
              <w:jc w:val="center"/>
              <w:rPr>
                <w:lang w:val="en-US"/>
              </w:rPr>
            </w:pPr>
          </w:p>
        </w:tc>
      </w:tr>
      <w:tr w:rsidR="00BA5082" w:rsidRPr="00574D3F"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574D3F" w:rsidRDefault="00BA5082" w:rsidP="00BA5082">
            <w:pPr>
              <w:pStyle w:val="MsgTableBody"/>
              <w:spacing w:line="240" w:lineRule="exact"/>
              <w:jc w:val="center"/>
              <w:rPr>
                <w:snapToGrid w:val="0"/>
                <w:lang w:val="en-US"/>
              </w:rPr>
            </w:pPr>
          </w:p>
        </w:tc>
      </w:tr>
      <w:tr w:rsidR="00BA5082" w:rsidRPr="00574D3F"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574D3F" w:rsidRDefault="00BA5082" w:rsidP="00BA5082">
            <w:pPr>
              <w:pStyle w:val="MsgTableBody"/>
              <w:spacing w:line="240" w:lineRule="exact"/>
              <w:jc w:val="center"/>
              <w:rPr>
                <w:snapToGrid w:val="0"/>
                <w:lang w:val="en-US"/>
              </w:rPr>
            </w:pPr>
          </w:p>
        </w:tc>
      </w:tr>
      <w:tr w:rsidR="00BA5082" w:rsidRPr="00574D3F"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574D3F" w:rsidRDefault="00BA5082" w:rsidP="00BA5082">
            <w:pPr>
              <w:pStyle w:val="MsgTableBody"/>
              <w:spacing w:line="240" w:lineRule="exact"/>
              <w:jc w:val="center"/>
              <w:rPr>
                <w:snapToGrid w:val="0"/>
                <w:lang w:val="en-US"/>
              </w:rPr>
            </w:pPr>
          </w:p>
        </w:tc>
      </w:tr>
      <w:tr w:rsidR="00AF04D4" w:rsidRPr="00574D3F"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574D3F" w:rsidRDefault="00BA5082" w:rsidP="00BA5082">
            <w:pPr>
              <w:pStyle w:val="MsgTableBody"/>
              <w:spacing w:line="240" w:lineRule="exact"/>
              <w:jc w:val="center"/>
              <w:rPr>
                <w:snapToGrid w:val="0"/>
                <w:lang w:val="en-US"/>
              </w:rPr>
            </w:pPr>
          </w:p>
        </w:tc>
      </w:tr>
      <w:tr w:rsidR="00BA5082" w:rsidRPr="00574D3F"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574D3F" w:rsidRDefault="00BA5082" w:rsidP="00BA5082">
            <w:pPr>
              <w:pStyle w:val="MsgTableBody"/>
              <w:spacing w:line="240" w:lineRule="exact"/>
              <w:jc w:val="center"/>
              <w:rPr>
                <w:snapToGrid w:val="0"/>
                <w:lang w:val="en-US"/>
              </w:rPr>
            </w:pPr>
          </w:p>
        </w:tc>
      </w:tr>
      <w:tr w:rsidR="00AF04D4" w:rsidRPr="00574D3F"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574D3F" w:rsidRDefault="00BA5082" w:rsidP="00BA5082">
            <w:pPr>
              <w:pStyle w:val="MsgTableBody"/>
              <w:spacing w:line="240" w:lineRule="exact"/>
              <w:jc w:val="center"/>
              <w:rPr>
                <w:lang w:val="en-US"/>
              </w:rPr>
            </w:pPr>
          </w:p>
        </w:tc>
      </w:tr>
    </w:tbl>
    <w:p w14:paraId="071EEF19"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16DBD7C" w14:textId="77777777" w:rsidTr="00E821A5">
        <w:trPr>
          <w:jc w:val="center"/>
        </w:trPr>
        <w:tc>
          <w:tcPr>
            <w:tcW w:w="8926" w:type="dxa"/>
            <w:gridSpan w:val="6"/>
          </w:tcPr>
          <w:p w14:paraId="48C750A6" w14:textId="77777777" w:rsidR="00E821A5" w:rsidRPr="006D6BB6" w:rsidRDefault="00E821A5" w:rsidP="00E821A5">
            <w:pPr>
              <w:pStyle w:val="ACK-ChoreographyHeader"/>
            </w:pPr>
            <w:r>
              <w:t>Acknowledgement Choreography</w:t>
            </w:r>
          </w:p>
        </w:tc>
      </w:tr>
      <w:tr w:rsidR="00E821A5" w:rsidRPr="006D6BB6" w14:paraId="6164AD67" w14:textId="77777777" w:rsidTr="00E821A5">
        <w:trPr>
          <w:jc w:val="center"/>
        </w:trPr>
        <w:tc>
          <w:tcPr>
            <w:tcW w:w="8926" w:type="dxa"/>
            <w:gridSpan w:val="6"/>
          </w:tcPr>
          <w:p w14:paraId="0A0AF4F9" w14:textId="77777777" w:rsidR="00E821A5" w:rsidRDefault="00E821A5" w:rsidP="00E821A5">
            <w:pPr>
              <w:pStyle w:val="ACK-ChoreographyHeader"/>
            </w:pPr>
            <w:r w:rsidRPr="00574D3F">
              <w:t>EHC^E12^EHC_E12</w:t>
            </w:r>
          </w:p>
        </w:tc>
      </w:tr>
      <w:tr w:rsidR="0043507F" w:rsidRPr="006D6BB6" w14:paraId="6455BB7F" w14:textId="77777777" w:rsidTr="00E821A5">
        <w:trPr>
          <w:jc w:val="center"/>
        </w:trPr>
        <w:tc>
          <w:tcPr>
            <w:tcW w:w="1458" w:type="dxa"/>
          </w:tcPr>
          <w:p w14:paraId="6E5D240E" w14:textId="77777777" w:rsidR="0043507F" w:rsidRPr="006D6BB6" w:rsidRDefault="0043507F" w:rsidP="0043507F">
            <w:pPr>
              <w:pStyle w:val="ACK-ChoreographyBody"/>
            </w:pPr>
            <w:r w:rsidRPr="006D6BB6">
              <w:t>Field name</w:t>
            </w:r>
          </w:p>
        </w:tc>
        <w:tc>
          <w:tcPr>
            <w:tcW w:w="2336" w:type="dxa"/>
          </w:tcPr>
          <w:p w14:paraId="063D0C8C" w14:textId="77777777" w:rsidR="0043507F" w:rsidRPr="006D6BB6" w:rsidRDefault="0043507F" w:rsidP="0043507F">
            <w:pPr>
              <w:pStyle w:val="ACK-ChoreographyBody"/>
            </w:pPr>
            <w:r w:rsidRPr="006D6BB6">
              <w:t>Field Value: Original mode</w:t>
            </w:r>
          </w:p>
        </w:tc>
        <w:tc>
          <w:tcPr>
            <w:tcW w:w="5132" w:type="dxa"/>
            <w:gridSpan w:val="4"/>
          </w:tcPr>
          <w:p w14:paraId="6F171A38" w14:textId="77777777" w:rsidR="0043507F" w:rsidRPr="006D6BB6" w:rsidRDefault="0043507F" w:rsidP="0043507F">
            <w:pPr>
              <w:pStyle w:val="ACK-ChoreographyBody"/>
            </w:pPr>
            <w:r w:rsidRPr="006D6BB6">
              <w:t>Field value: Enhanced mode</w:t>
            </w:r>
          </w:p>
        </w:tc>
      </w:tr>
      <w:tr w:rsidR="0043507F" w:rsidRPr="006D6BB6" w14:paraId="614181D4" w14:textId="77777777" w:rsidTr="00E821A5">
        <w:trPr>
          <w:jc w:val="center"/>
        </w:trPr>
        <w:tc>
          <w:tcPr>
            <w:tcW w:w="1458" w:type="dxa"/>
          </w:tcPr>
          <w:p w14:paraId="4806D95E" w14:textId="77777777" w:rsidR="0043507F" w:rsidRPr="006D6BB6" w:rsidRDefault="0043507F" w:rsidP="0043507F">
            <w:pPr>
              <w:pStyle w:val="ACK-ChoreographyBody"/>
            </w:pPr>
            <w:r>
              <w:t>MSH-</w:t>
            </w:r>
            <w:r w:rsidRPr="006D6BB6">
              <w:t>15</w:t>
            </w:r>
          </w:p>
        </w:tc>
        <w:tc>
          <w:tcPr>
            <w:tcW w:w="2336" w:type="dxa"/>
          </w:tcPr>
          <w:p w14:paraId="49CDCA02" w14:textId="77777777" w:rsidR="0043507F" w:rsidRPr="006D6BB6" w:rsidRDefault="0043507F" w:rsidP="0043507F">
            <w:pPr>
              <w:pStyle w:val="ACK-ChoreographyBody"/>
            </w:pPr>
            <w:r w:rsidRPr="006D6BB6">
              <w:t>Blank</w:t>
            </w:r>
          </w:p>
        </w:tc>
        <w:tc>
          <w:tcPr>
            <w:tcW w:w="567" w:type="dxa"/>
          </w:tcPr>
          <w:p w14:paraId="76CB86EA" w14:textId="77777777" w:rsidR="0043507F" w:rsidRPr="006D6BB6" w:rsidRDefault="0043507F" w:rsidP="0043507F">
            <w:pPr>
              <w:pStyle w:val="ACK-ChoreographyBody"/>
            </w:pPr>
            <w:r w:rsidRPr="006D6BB6">
              <w:t>NE</w:t>
            </w:r>
          </w:p>
        </w:tc>
        <w:tc>
          <w:tcPr>
            <w:tcW w:w="1559" w:type="dxa"/>
          </w:tcPr>
          <w:p w14:paraId="7903B731" w14:textId="77777777" w:rsidR="0043507F" w:rsidRPr="006D6BB6" w:rsidRDefault="0043507F" w:rsidP="0043507F">
            <w:pPr>
              <w:pStyle w:val="ACK-ChoreographyBody"/>
            </w:pPr>
            <w:r w:rsidRPr="006D6BB6">
              <w:t>AL, SU, ER</w:t>
            </w:r>
          </w:p>
        </w:tc>
        <w:tc>
          <w:tcPr>
            <w:tcW w:w="1446" w:type="dxa"/>
          </w:tcPr>
          <w:p w14:paraId="1E97BA21" w14:textId="77777777" w:rsidR="0043507F" w:rsidRPr="006D6BB6" w:rsidRDefault="0043507F" w:rsidP="0043507F">
            <w:pPr>
              <w:pStyle w:val="ACK-ChoreographyBody"/>
            </w:pPr>
            <w:r w:rsidRPr="006D6BB6">
              <w:t>NE</w:t>
            </w:r>
          </w:p>
        </w:tc>
        <w:tc>
          <w:tcPr>
            <w:tcW w:w="1560" w:type="dxa"/>
          </w:tcPr>
          <w:p w14:paraId="3DCC4A0C" w14:textId="77777777" w:rsidR="0043507F" w:rsidRPr="006D6BB6" w:rsidRDefault="0043507F" w:rsidP="0043507F">
            <w:pPr>
              <w:pStyle w:val="ACK-ChoreographyBody"/>
            </w:pPr>
            <w:r w:rsidRPr="006D6BB6">
              <w:t>AL, SU, ER</w:t>
            </w:r>
          </w:p>
        </w:tc>
      </w:tr>
      <w:tr w:rsidR="0043507F" w:rsidRPr="006D6BB6" w14:paraId="42307FE9" w14:textId="77777777" w:rsidTr="00E821A5">
        <w:trPr>
          <w:jc w:val="center"/>
        </w:trPr>
        <w:tc>
          <w:tcPr>
            <w:tcW w:w="1458" w:type="dxa"/>
          </w:tcPr>
          <w:p w14:paraId="291E8932" w14:textId="77777777" w:rsidR="0043507F" w:rsidRPr="006D6BB6" w:rsidRDefault="0043507F" w:rsidP="0043507F">
            <w:pPr>
              <w:pStyle w:val="ACK-ChoreographyBody"/>
            </w:pPr>
            <w:r>
              <w:t>MSH-</w:t>
            </w:r>
            <w:r w:rsidRPr="006D6BB6">
              <w:t>16</w:t>
            </w:r>
          </w:p>
        </w:tc>
        <w:tc>
          <w:tcPr>
            <w:tcW w:w="2336" w:type="dxa"/>
          </w:tcPr>
          <w:p w14:paraId="1381FB37" w14:textId="77777777" w:rsidR="0043507F" w:rsidRPr="006D6BB6" w:rsidRDefault="0043507F" w:rsidP="0043507F">
            <w:pPr>
              <w:pStyle w:val="ACK-ChoreographyBody"/>
            </w:pPr>
            <w:r w:rsidRPr="006D6BB6">
              <w:t>Blank</w:t>
            </w:r>
          </w:p>
        </w:tc>
        <w:tc>
          <w:tcPr>
            <w:tcW w:w="567" w:type="dxa"/>
          </w:tcPr>
          <w:p w14:paraId="7C8F1B5C" w14:textId="77777777" w:rsidR="0043507F" w:rsidRPr="006D6BB6" w:rsidRDefault="0043507F" w:rsidP="0043507F">
            <w:pPr>
              <w:pStyle w:val="ACK-ChoreographyBody"/>
            </w:pPr>
            <w:r w:rsidRPr="006D6BB6">
              <w:t>NE</w:t>
            </w:r>
          </w:p>
        </w:tc>
        <w:tc>
          <w:tcPr>
            <w:tcW w:w="1559" w:type="dxa"/>
          </w:tcPr>
          <w:p w14:paraId="191982F9" w14:textId="77777777" w:rsidR="0043507F" w:rsidRPr="006D6BB6" w:rsidRDefault="0043507F" w:rsidP="0043507F">
            <w:pPr>
              <w:pStyle w:val="ACK-ChoreographyBody"/>
            </w:pPr>
            <w:r w:rsidRPr="006D6BB6">
              <w:t>NE</w:t>
            </w:r>
          </w:p>
        </w:tc>
        <w:tc>
          <w:tcPr>
            <w:tcW w:w="1446" w:type="dxa"/>
          </w:tcPr>
          <w:p w14:paraId="02C24953" w14:textId="77777777" w:rsidR="0043507F" w:rsidRPr="006D6BB6" w:rsidRDefault="0043507F" w:rsidP="0043507F">
            <w:pPr>
              <w:pStyle w:val="ACK-ChoreographyBody"/>
            </w:pPr>
            <w:r w:rsidRPr="006D6BB6">
              <w:t>AL, SU, ER</w:t>
            </w:r>
          </w:p>
        </w:tc>
        <w:tc>
          <w:tcPr>
            <w:tcW w:w="1560" w:type="dxa"/>
          </w:tcPr>
          <w:p w14:paraId="7283B7D6" w14:textId="77777777" w:rsidR="0043507F" w:rsidRPr="006D6BB6" w:rsidRDefault="0043507F" w:rsidP="0043507F">
            <w:pPr>
              <w:pStyle w:val="ACK-ChoreographyBody"/>
            </w:pPr>
            <w:r w:rsidRPr="006D6BB6">
              <w:t>AL, SU, ER</w:t>
            </w:r>
          </w:p>
        </w:tc>
      </w:tr>
      <w:tr w:rsidR="0043507F" w:rsidRPr="006D6BB6" w14:paraId="13A831EE" w14:textId="77777777" w:rsidTr="00E821A5">
        <w:trPr>
          <w:jc w:val="center"/>
        </w:trPr>
        <w:tc>
          <w:tcPr>
            <w:tcW w:w="1458" w:type="dxa"/>
          </w:tcPr>
          <w:p w14:paraId="59A7DF17" w14:textId="77777777" w:rsidR="0043507F" w:rsidRPr="006D6BB6" w:rsidRDefault="0043507F" w:rsidP="0043507F">
            <w:pPr>
              <w:pStyle w:val="ACK-ChoreographyBody"/>
            </w:pPr>
            <w:r w:rsidRPr="006D6BB6">
              <w:t>Immediate Ack</w:t>
            </w:r>
          </w:p>
        </w:tc>
        <w:tc>
          <w:tcPr>
            <w:tcW w:w="2336" w:type="dxa"/>
          </w:tcPr>
          <w:p w14:paraId="18266035" w14:textId="77777777" w:rsidR="0043507F" w:rsidRPr="006D6BB6" w:rsidRDefault="0043507F" w:rsidP="0043507F">
            <w:pPr>
              <w:pStyle w:val="ACK-ChoreographyBody"/>
            </w:pPr>
            <w:r w:rsidRPr="006D6BB6">
              <w:t>-</w:t>
            </w:r>
          </w:p>
        </w:tc>
        <w:tc>
          <w:tcPr>
            <w:tcW w:w="567" w:type="dxa"/>
          </w:tcPr>
          <w:p w14:paraId="1345857B" w14:textId="77777777" w:rsidR="0043507F" w:rsidRPr="006D6BB6" w:rsidRDefault="0043507F" w:rsidP="0043507F">
            <w:pPr>
              <w:pStyle w:val="ACK-ChoreographyBody"/>
            </w:pPr>
            <w:r w:rsidRPr="006D6BB6">
              <w:t>-</w:t>
            </w:r>
          </w:p>
        </w:tc>
        <w:tc>
          <w:tcPr>
            <w:tcW w:w="1559" w:type="dxa"/>
          </w:tcPr>
          <w:p w14:paraId="6D1E8A4F"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47ACF59B" w14:textId="77777777" w:rsidR="0043507F" w:rsidRPr="006D6BB6" w:rsidRDefault="0043507F" w:rsidP="0043507F">
            <w:pPr>
              <w:pStyle w:val="ACK-ChoreographyBody"/>
            </w:pPr>
            <w:r w:rsidRPr="006D6BB6">
              <w:t>-</w:t>
            </w:r>
          </w:p>
        </w:tc>
        <w:tc>
          <w:tcPr>
            <w:tcW w:w="1560" w:type="dxa"/>
          </w:tcPr>
          <w:p w14:paraId="51570D5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E1FC65A" w14:textId="77777777" w:rsidTr="00E821A5">
        <w:trPr>
          <w:jc w:val="center"/>
        </w:trPr>
        <w:tc>
          <w:tcPr>
            <w:tcW w:w="1458" w:type="dxa"/>
          </w:tcPr>
          <w:p w14:paraId="36903115" w14:textId="77777777" w:rsidR="0043507F" w:rsidRPr="006D6BB6" w:rsidRDefault="0043507F" w:rsidP="0043507F">
            <w:pPr>
              <w:pStyle w:val="ACK-ChoreographyBody"/>
            </w:pPr>
            <w:r w:rsidRPr="006D6BB6">
              <w:t>Application Ack</w:t>
            </w:r>
          </w:p>
        </w:tc>
        <w:tc>
          <w:tcPr>
            <w:tcW w:w="2336" w:type="dxa"/>
          </w:tcPr>
          <w:p w14:paraId="54B7C041"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28575E59" w14:textId="77777777" w:rsidR="0043507F" w:rsidRPr="006D6BB6" w:rsidRDefault="0043507F" w:rsidP="0043507F">
            <w:pPr>
              <w:pStyle w:val="ACK-ChoreographyBody"/>
            </w:pPr>
            <w:r w:rsidRPr="006D6BB6">
              <w:t>-</w:t>
            </w:r>
          </w:p>
        </w:tc>
        <w:tc>
          <w:tcPr>
            <w:tcW w:w="1559" w:type="dxa"/>
          </w:tcPr>
          <w:p w14:paraId="3ACB42EA" w14:textId="77777777" w:rsidR="0043507F" w:rsidRPr="006D6BB6" w:rsidRDefault="0043507F" w:rsidP="0043507F">
            <w:pPr>
              <w:pStyle w:val="ACK-ChoreographyBody"/>
            </w:pPr>
            <w:r w:rsidRPr="006D6BB6">
              <w:t>-</w:t>
            </w:r>
          </w:p>
        </w:tc>
        <w:tc>
          <w:tcPr>
            <w:tcW w:w="1446" w:type="dxa"/>
          </w:tcPr>
          <w:p w14:paraId="22D2E8E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103D6386"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440926CA" w14:textId="77777777" w:rsidR="0043507F" w:rsidRPr="00574D3F" w:rsidRDefault="0043507F">
      <w:pPr>
        <w:pStyle w:val="NormalIndented"/>
      </w:pPr>
    </w:p>
    <w:p w14:paraId="2E21E0C9" w14:textId="77777777" w:rsidR="00BA5082" w:rsidRPr="00574D3F" w:rsidRDefault="00BA5082">
      <w:pPr>
        <w:pStyle w:val="Heading3"/>
        <w:rPr>
          <w:lang w:val="en-US"/>
        </w:rPr>
      </w:pPr>
      <w:bookmarkStart w:id="220" w:name="_Toc39388068"/>
      <w:bookmarkStart w:id="221" w:name="_Toc25659685"/>
      <w:bookmarkStart w:id="222" w:name="_Toc29039528"/>
      <w:r w:rsidRPr="00574D3F">
        <w:rPr>
          <w:lang w:val="en-US"/>
        </w:rPr>
        <w:t>EHC^E13 – Additional Information Response (event E13)</w:t>
      </w:r>
      <w:bookmarkEnd w:id="220"/>
      <w:bookmarkEnd w:id="221"/>
      <w:bookmarkEnd w:id="222"/>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64B94AD8"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37939C7" w14:textId="77777777" w:rsidR="00BA5082" w:rsidRPr="00574D3F" w:rsidRDefault="00BA5082">
      <w:pPr>
        <w:pStyle w:val="NormalIndented"/>
      </w:pPr>
      <w:r w:rsidRPr="00574D3F">
        <w:t>The EHC^E13 message supports three types of response modalities:</w:t>
      </w:r>
    </w:p>
    <w:p w14:paraId="4CAA640E" w14:textId="77777777"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14:paraId="3FCD41FB"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574D3F" w:rsidRDefault="00BA5082">
      <w:pPr>
        <w:pStyle w:val="NormalIndented"/>
      </w:pPr>
      <w:r w:rsidRPr="00574D3F">
        <w:t xml:space="preserve">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w:t>
      </w:r>
      <w:r w:rsidRPr="00574D3F">
        <w:lastRenderedPageBreak/>
        <w:t>response message so that the receiving system can interpret the return data in the appropriate context without necessarily having to refer to the original Invoice or (Pre) Authorization request.</w:t>
      </w:r>
    </w:p>
    <w:p w14:paraId="2C4318D9" w14:textId="77777777" w:rsidR="00BA5082" w:rsidRPr="00574D3F" w:rsidRDefault="00BA5082">
      <w:pPr>
        <w:pStyle w:val="NormalIndented"/>
      </w:pPr>
      <w:r w:rsidRPr="00574D3F">
        <w:t xml:space="preserve">Parties to the Request for Additional Information and the Response:  </w:t>
      </w:r>
    </w:p>
    <w:p w14:paraId="251D0AD6" w14:textId="77777777"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001F8CED"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7BBAF705"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574D3F" w:rsidRDefault="00BA5082">
      <w:pPr>
        <w:pStyle w:val="NormalIndented"/>
      </w:pPr>
      <w:r w:rsidRPr="00574D3F">
        <w:t>Processing Rules:</w:t>
      </w:r>
    </w:p>
    <w:p w14:paraId="6FCD4AE8"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1F06E485"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66798334"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5EAB4744"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6BD9F2B0" w14:textId="77777777" w:rsidR="00BA5082" w:rsidRPr="00574D3F" w:rsidRDefault="00BA5082">
      <w:pPr>
        <w:pStyle w:val="NormalListNumbered"/>
        <w:numPr>
          <w:ilvl w:val="0"/>
          <w:numId w:val="20"/>
        </w:numPr>
        <w:ind w:left="1584" w:hanging="288"/>
      </w:pPr>
      <w:r w:rsidRPr="00574D3F">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w:t>
      </w:r>
      <w:r w:rsidRPr="00574D3F">
        <w:lastRenderedPageBreak/>
        <w:t xml:space="preserve">Status = "F" </w:t>
      </w:r>
      <w:proofErr w:type="gramStart"/>
      <w:r w:rsidRPr="00574D3F">
        <w:t>are</w:t>
      </w:r>
      <w:proofErr w:type="gramEnd"/>
      <w:r w:rsidRPr="00574D3F">
        <w:t xml:space="preserve"> included in the message.</w:t>
      </w:r>
    </w:p>
    <w:p w14:paraId="234034DD"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7138BD8D" w14:textId="77777777" w:rsidR="00BA5082" w:rsidRPr="00574D3F" w:rsidRDefault="00BA5082">
      <w:pPr>
        <w:pStyle w:val="NormalListNumbered"/>
        <w:numPr>
          <w:ilvl w:val="0"/>
          <w:numId w:val="20"/>
        </w:numPr>
        <w:ind w:left="1584" w:hanging="288"/>
      </w:pPr>
      <w:r w:rsidRPr="00574D3F">
        <w:t xml:space="preserve">Informative Rule: Document Confidentiality Status on TXA.  When this optional field is </w:t>
      </w:r>
      <w:proofErr w:type="gramStart"/>
      <w:r w:rsidRPr="00574D3F">
        <w:t>completed</w:t>
      </w:r>
      <w:proofErr w:type="gramEnd"/>
      <w:r w:rsidRPr="00574D3F">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574D3F" w:rsidRDefault="00BA5082" w:rsidP="00BA5082">
            <w:pPr>
              <w:pStyle w:val="MsgTableBody"/>
              <w:spacing w:line="240" w:lineRule="exact"/>
              <w:jc w:val="center"/>
              <w:rPr>
                <w:lang w:val="en-US"/>
              </w:rPr>
            </w:pPr>
          </w:p>
        </w:tc>
      </w:tr>
      <w:tr w:rsidR="00BA5082" w:rsidRPr="00574D3F"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574D3F" w:rsidRDefault="00BA5082" w:rsidP="00BA5082">
            <w:pPr>
              <w:pStyle w:val="MsgTableBody"/>
              <w:spacing w:line="240" w:lineRule="exact"/>
              <w:jc w:val="center"/>
              <w:rPr>
                <w:lang w:val="en-US"/>
              </w:rPr>
            </w:pPr>
          </w:p>
        </w:tc>
      </w:tr>
      <w:tr w:rsidR="00BA5082" w:rsidRPr="00574D3F"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574D3F" w:rsidRDefault="00BA5082" w:rsidP="00BA5082">
            <w:pPr>
              <w:pStyle w:val="MsgTableBody"/>
              <w:spacing w:line="240" w:lineRule="exact"/>
              <w:jc w:val="center"/>
              <w:rPr>
                <w:lang w:val="en-US"/>
              </w:rPr>
            </w:pPr>
          </w:p>
        </w:tc>
      </w:tr>
      <w:tr w:rsidR="00BA5082" w:rsidRPr="00574D3F"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574D3F" w:rsidRDefault="00BA5082" w:rsidP="00BA5082">
            <w:pPr>
              <w:pStyle w:val="MsgTableBody"/>
              <w:spacing w:line="240" w:lineRule="exact"/>
              <w:rPr>
                <w:lang w:val="en-US"/>
              </w:rPr>
            </w:pPr>
            <w:r w:rsidRPr="00574D3F">
              <w:rPr>
                <w:lang w:val="en-US"/>
              </w:rPr>
              <w:t>[ {ERR</w:t>
            </w:r>
            <w:proofErr w:type="gramStart"/>
            <w:r w:rsidRPr="00574D3F">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574D3F" w:rsidRDefault="00BA5082" w:rsidP="00BA5082">
            <w:pPr>
              <w:pStyle w:val="MsgTableBody"/>
              <w:spacing w:line="240" w:lineRule="exact"/>
              <w:jc w:val="center"/>
              <w:rPr>
                <w:lang w:val="en-US"/>
              </w:rPr>
            </w:pPr>
          </w:p>
        </w:tc>
      </w:tr>
      <w:tr w:rsidR="00BA5082" w:rsidRPr="00574D3F"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574D3F" w:rsidRDefault="00BA5082" w:rsidP="00BA5082">
            <w:pPr>
              <w:pStyle w:val="MsgTableBody"/>
              <w:spacing w:line="240" w:lineRule="exact"/>
              <w:jc w:val="center"/>
              <w:rPr>
                <w:lang w:val="en-US"/>
              </w:rPr>
            </w:pPr>
          </w:p>
        </w:tc>
      </w:tr>
      <w:tr w:rsidR="00BA5082" w:rsidRPr="00574D3F"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574D3F" w:rsidRDefault="00BA5082" w:rsidP="00BA5082">
            <w:pPr>
              <w:pStyle w:val="MsgTableBody"/>
              <w:spacing w:line="240" w:lineRule="exact"/>
              <w:rPr>
                <w:lang w:val="en-US"/>
              </w:rPr>
            </w:pPr>
            <w:proofErr w:type="gramStart"/>
            <w:r w:rsidRPr="00574D3F">
              <w:rPr>
                <w:lang w:val="en-US"/>
              </w:rPr>
              <w:t>{ [</w:t>
            </w:r>
            <w:proofErr w:type="gramEnd"/>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574D3F" w:rsidRDefault="00BA5082" w:rsidP="00BA5082">
            <w:pPr>
              <w:pStyle w:val="MsgTableBody"/>
              <w:spacing w:line="240" w:lineRule="exact"/>
              <w:jc w:val="center"/>
              <w:rPr>
                <w:lang w:val="en-US"/>
              </w:rPr>
            </w:pPr>
          </w:p>
        </w:tc>
      </w:tr>
      <w:tr w:rsidR="0031486F" w:rsidRPr="00574D3F" w14:paraId="7B2096E6" w14:textId="77777777" w:rsidTr="00F40CC1">
        <w:trPr>
          <w:jc w:val="center"/>
          <w:ins w:id="223" w:author="Beat Heggli" w:date="2022-08-18T13:14:00Z"/>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574D3F" w:rsidRDefault="0031486F" w:rsidP="0031486F">
            <w:pPr>
              <w:pStyle w:val="MsgTableBody"/>
              <w:spacing w:line="240" w:lineRule="exact"/>
              <w:rPr>
                <w:ins w:id="224" w:author="Beat Heggli" w:date="2022-08-18T13:14:00Z"/>
                <w:lang w:val="en-US"/>
              </w:rPr>
            </w:pPr>
            <w:ins w:id="225"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574D3F" w:rsidRDefault="0031486F" w:rsidP="0031486F">
            <w:pPr>
              <w:pStyle w:val="MsgTableBody"/>
              <w:spacing w:line="240" w:lineRule="exact"/>
              <w:rPr>
                <w:ins w:id="226" w:author="Beat Heggli" w:date="2022-08-18T13:14:00Z"/>
                <w:lang w:val="en-US"/>
              </w:rPr>
            </w:pPr>
            <w:ins w:id="227"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574D3F" w:rsidRDefault="0031486F" w:rsidP="0031486F">
            <w:pPr>
              <w:pStyle w:val="MsgTableBody"/>
              <w:spacing w:line="240" w:lineRule="exact"/>
              <w:jc w:val="center"/>
              <w:rPr>
                <w:ins w:id="228"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574D3F" w:rsidRDefault="0031486F" w:rsidP="0031486F">
            <w:pPr>
              <w:pStyle w:val="MsgTableBody"/>
              <w:spacing w:line="240" w:lineRule="exact"/>
              <w:jc w:val="center"/>
              <w:rPr>
                <w:ins w:id="229" w:author="Beat Heggli" w:date="2022-08-18T13:14:00Z"/>
                <w:lang w:val="en-US"/>
              </w:rPr>
            </w:pPr>
            <w:ins w:id="230" w:author="Beat Heggli" w:date="2022-08-18T13:14:00Z">
              <w:r w:rsidRPr="001222D1">
                <w:rPr>
                  <w:b/>
                  <w:bCs/>
                  <w:noProof/>
                  <w:color w:val="FF0000"/>
                </w:rPr>
                <w:t>3</w:t>
              </w:r>
            </w:ins>
          </w:p>
        </w:tc>
      </w:tr>
      <w:tr w:rsidR="0031486F" w:rsidRPr="00574D3F" w14:paraId="75662F95" w14:textId="77777777" w:rsidTr="00F40CC1">
        <w:trPr>
          <w:jc w:val="center"/>
          <w:ins w:id="231" w:author="Beat Heggli" w:date="2022-08-18T13:14:00Z"/>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574D3F" w:rsidRDefault="0031486F" w:rsidP="0031486F">
            <w:pPr>
              <w:pStyle w:val="MsgTableBody"/>
              <w:spacing w:line="240" w:lineRule="exact"/>
              <w:rPr>
                <w:ins w:id="232" w:author="Beat Heggli" w:date="2022-08-18T13:14:00Z"/>
                <w:lang w:val="en-US"/>
              </w:rPr>
            </w:pPr>
            <w:ins w:id="233"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574D3F" w:rsidRDefault="0031486F" w:rsidP="0031486F">
            <w:pPr>
              <w:pStyle w:val="MsgTableBody"/>
              <w:spacing w:line="240" w:lineRule="exact"/>
              <w:rPr>
                <w:ins w:id="234" w:author="Beat Heggli" w:date="2022-08-18T13:14:00Z"/>
                <w:lang w:val="en-US"/>
              </w:rPr>
            </w:pPr>
            <w:ins w:id="235"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574D3F" w:rsidRDefault="0031486F" w:rsidP="0031486F">
            <w:pPr>
              <w:pStyle w:val="MsgTableBody"/>
              <w:spacing w:line="240" w:lineRule="exact"/>
              <w:jc w:val="center"/>
              <w:rPr>
                <w:ins w:id="236"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574D3F" w:rsidRDefault="0031486F" w:rsidP="0031486F">
            <w:pPr>
              <w:pStyle w:val="MsgTableBody"/>
              <w:spacing w:line="240" w:lineRule="exact"/>
              <w:jc w:val="center"/>
              <w:rPr>
                <w:ins w:id="237" w:author="Beat Heggli" w:date="2022-08-18T13:14:00Z"/>
                <w:lang w:val="en-US"/>
              </w:rPr>
            </w:pPr>
            <w:ins w:id="238" w:author="Beat Heggli" w:date="2022-08-18T13:14:00Z">
              <w:r w:rsidRPr="001222D1">
                <w:rPr>
                  <w:b/>
                  <w:bCs/>
                  <w:noProof/>
                  <w:color w:val="FF0000"/>
                </w:rPr>
                <w:t>3</w:t>
              </w:r>
            </w:ins>
          </w:p>
        </w:tc>
      </w:tr>
      <w:tr w:rsidR="0031486F" w:rsidRPr="00574D3F" w14:paraId="79BD31B7" w14:textId="77777777" w:rsidTr="00F40CC1">
        <w:trPr>
          <w:jc w:val="center"/>
          <w:ins w:id="239" w:author="Beat Heggli" w:date="2022-08-18T13:14:00Z"/>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574D3F" w:rsidRDefault="0031486F" w:rsidP="0031486F">
            <w:pPr>
              <w:pStyle w:val="MsgTableBody"/>
              <w:spacing w:line="240" w:lineRule="exact"/>
              <w:rPr>
                <w:ins w:id="240" w:author="Beat Heggli" w:date="2022-08-18T13:14:00Z"/>
                <w:lang w:val="en-US"/>
              </w:rPr>
            </w:pPr>
            <w:ins w:id="241"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5D6CB985" w14:textId="1E564743" w:rsidR="0031486F" w:rsidRPr="00574D3F" w:rsidRDefault="0031486F" w:rsidP="0031486F">
            <w:pPr>
              <w:pStyle w:val="MsgTableBody"/>
              <w:spacing w:line="240" w:lineRule="exact"/>
              <w:rPr>
                <w:ins w:id="242" w:author="Beat Heggli" w:date="2022-08-18T13:14:00Z"/>
                <w:lang w:val="en-US"/>
              </w:rPr>
            </w:pPr>
            <w:ins w:id="243" w:author="Beat Heggli" w:date="2022-08-18T13:14: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574D3F" w:rsidRDefault="0031486F" w:rsidP="0031486F">
            <w:pPr>
              <w:pStyle w:val="MsgTableBody"/>
              <w:spacing w:line="240" w:lineRule="exact"/>
              <w:jc w:val="center"/>
              <w:rPr>
                <w:ins w:id="244"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574D3F" w:rsidRDefault="0031486F" w:rsidP="0031486F">
            <w:pPr>
              <w:pStyle w:val="MsgTableBody"/>
              <w:spacing w:line="240" w:lineRule="exact"/>
              <w:jc w:val="center"/>
              <w:rPr>
                <w:ins w:id="245" w:author="Beat Heggli" w:date="2022-08-18T13:14:00Z"/>
                <w:lang w:val="en-US"/>
              </w:rPr>
            </w:pPr>
            <w:ins w:id="246" w:author="Beat Heggli" w:date="2022-08-18T13:14:00Z">
              <w:r w:rsidRPr="001222D1">
                <w:rPr>
                  <w:b/>
                  <w:bCs/>
                  <w:noProof/>
                  <w:color w:val="FF0000"/>
                </w:rPr>
                <w:t>3</w:t>
              </w:r>
            </w:ins>
          </w:p>
        </w:tc>
      </w:tr>
      <w:tr w:rsidR="00AF04D4" w:rsidRPr="00574D3F"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574D3F" w:rsidRDefault="00BA5082" w:rsidP="00BA5082">
            <w:pPr>
              <w:pStyle w:val="MsgTableBody"/>
              <w:spacing w:line="240" w:lineRule="exact"/>
              <w:jc w:val="center"/>
              <w:rPr>
                <w:lang w:val="en-US"/>
              </w:rPr>
            </w:pPr>
          </w:p>
        </w:tc>
      </w:tr>
      <w:tr w:rsidR="00BA5082" w:rsidRPr="00574D3F"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574D3F" w:rsidRDefault="00BA5082" w:rsidP="00BA5082">
            <w:pPr>
              <w:pStyle w:val="MsgTableBody"/>
              <w:spacing w:line="240" w:lineRule="exact"/>
              <w:jc w:val="center"/>
              <w:rPr>
                <w:lang w:val="en-US"/>
              </w:rPr>
            </w:pPr>
          </w:p>
        </w:tc>
      </w:tr>
      <w:tr w:rsidR="00BA5082" w:rsidRPr="00574D3F"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574D3F" w:rsidRDefault="00BA5082" w:rsidP="00BA5082">
            <w:pPr>
              <w:pStyle w:val="MsgTableBody"/>
              <w:spacing w:line="240" w:lineRule="exact"/>
              <w:jc w:val="center"/>
              <w:rPr>
                <w:lang w:val="en-US"/>
              </w:rPr>
            </w:pPr>
          </w:p>
        </w:tc>
      </w:tr>
      <w:tr w:rsidR="00AF04D4" w:rsidRPr="00574D3F"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574D3F" w:rsidRDefault="00BA5082" w:rsidP="00BA5082">
            <w:pPr>
              <w:pStyle w:val="MsgTableBody"/>
              <w:spacing w:line="240" w:lineRule="exact"/>
              <w:jc w:val="center"/>
              <w:rPr>
                <w:lang w:val="en-US"/>
              </w:rPr>
            </w:pPr>
          </w:p>
        </w:tc>
      </w:tr>
      <w:tr w:rsidR="00BA5082" w:rsidRPr="00574D3F"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574D3F" w:rsidRDefault="00BA5082" w:rsidP="00BA5082">
            <w:pPr>
              <w:pStyle w:val="MsgTableBody"/>
              <w:spacing w:line="240" w:lineRule="exact"/>
              <w:rPr>
                <w:lang w:val="en-US"/>
              </w:rPr>
            </w:pPr>
            <w:r w:rsidRPr="00574D3F">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574D3F" w:rsidRDefault="00BA5082" w:rsidP="00BA5082">
            <w:pPr>
              <w:pStyle w:val="MsgTableBody"/>
              <w:spacing w:line="240" w:lineRule="exact"/>
              <w:jc w:val="center"/>
              <w:rPr>
                <w:lang w:val="en-US"/>
              </w:rPr>
            </w:pPr>
          </w:p>
        </w:tc>
      </w:tr>
      <w:tr w:rsidR="00BA5082" w:rsidRPr="00574D3F"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574D3F" w:rsidRDefault="00BA5082" w:rsidP="00BA5082">
            <w:pPr>
              <w:pStyle w:val="MsgTableBody"/>
              <w:spacing w:line="240" w:lineRule="exact"/>
              <w:jc w:val="center"/>
              <w:rPr>
                <w:lang w:val="en-US"/>
              </w:rPr>
            </w:pPr>
          </w:p>
        </w:tc>
      </w:tr>
    </w:tbl>
    <w:p w14:paraId="421E105F"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53555A5" w14:textId="77777777" w:rsidTr="00E821A5">
        <w:trPr>
          <w:jc w:val="center"/>
        </w:trPr>
        <w:tc>
          <w:tcPr>
            <w:tcW w:w="8926" w:type="dxa"/>
            <w:gridSpan w:val="6"/>
          </w:tcPr>
          <w:p w14:paraId="1666EA40" w14:textId="77777777" w:rsidR="00E821A5" w:rsidRPr="006D6BB6" w:rsidRDefault="00E821A5" w:rsidP="00E821A5">
            <w:pPr>
              <w:pStyle w:val="ACK-ChoreographyHeader"/>
            </w:pPr>
            <w:r>
              <w:t>Acknowledgement Choreography</w:t>
            </w:r>
          </w:p>
        </w:tc>
      </w:tr>
      <w:tr w:rsidR="00E821A5" w:rsidRPr="006D6BB6" w14:paraId="69D455E6" w14:textId="77777777" w:rsidTr="00E821A5">
        <w:trPr>
          <w:jc w:val="center"/>
        </w:trPr>
        <w:tc>
          <w:tcPr>
            <w:tcW w:w="8926" w:type="dxa"/>
            <w:gridSpan w:val="6"/>
          </w:tcPr>
          <w:p w14:paraId="6A235DDA" w14:textId="77777777" w:rsidR="00E821A5" w:rsidRDefault="00E821A5" w:rsidP="00E821A5">
            <w:pPr>
              <w:pStyle w:val="ACK-ChoreographyHeader"/>
            </w:pPr>
            <w:r w:rsidRPr="00574D3F">
              <w:t>EHC^E13^EHC_E13</w:t>
            </w:r>
          </w:p>
        </w:tc>
      </w:tr>
      <w:tr w:rsidR="0043507F" w:rsidRPr="006D6BB6" w14:paraId="47A5F8CA" w14:textId="77777777" w:rsidTr="00E821A5">
        <w:trPr>
          <w:jc w:val="center"/>
        </w:trPr>
        <w:tc>
          <w:tcPr>
            <w:tcW w:w="1458" w:type="dxa"/>
          </w:tcPr>
          <w:p w14:paraId="11F0535E" w14:textId="77777777" w:rsidR="0043507F" w:rsidRPr="006D6BB6" w:rsidRDefault="0043507F" w:rsidP="0043507F">
            <w:pPr>
              <w:pStyle w:val="ACK-ChoreographyBody"/>
            </w:pPr>
            <w:r w:rsidRPr="006D6BB6">
              <w:t>Field name</w:t>
            </w:r>
          </w:p>
        </w:tc>
        <w:tc>
          <w:tcPr>
            <w:tcW w:w="2336" w:type="dxa"/>
          </w:tcPr>
          <w:p w14:paraId="4BBAE576" w14:textId="77777777" w:rsidR="0043507F" w:rsidRPr="006D6BB6" w:rsidRDefault="0043507F" w:rsidP="0043507F">
            <w:pPr>
              <w:pStyle w:val="ACK-ChoreographyBody"/>
            </w:pPr>
            <w:r w:rsidRPr="006D6BB6">
              <w:t>Field Value: Original mode</w:t>
            </w:r>
          </w:p>
        </w:tc>
        <w:tc>
          <w:tcPr>
            <w:tcW w:w="5132" w:type="dxa"/>
            <w:gridSpan w:val="4"/>
          </w:tcPr>
          <w:p w14:paraId="5C01AF11" w14:textId="77777777" w:rsidR="0043507F" w:rsidRPr="006D6BB6" w:rsidRDefault="0043507F" w:rsidP="0043507F">
            <w:pPr>
              <w:pStyle w:val="ACK-ChoreographyBody"/>
            </w:pPr>
            <w:r w:rsidRPr="006D6BB6">
              <w:t>Field value: Enhanced mode</w:t>
            </w:r>
          </w:p>
        </w:tc>
      </w:tr>
      <w:tr w:rsidR="0043507F" w:rsidRPr="006D6BB6" w14:paraId="3736CFF8" w14:textId="77777777" w:rsidTr="00E821A5">
        <w:trPr>
          <w:jc w:val="center"/>
        </w:trPr>
        <w:tc>
          <w:tcPr>
            <w:tcW w:w="1458" w:type="dxa"/>
          </w:tcPr>
          <w:p w14:paraId="45464083" w14:textId="77777777" w:rsidR="0043507F" w:rsidRPr="006D6BB6" w:rsidRDefault="0043507F" w:rsidP="0043507F">
            <w:pPr>
              <w:pStyle w:val="ACK-ChoreographyBody"/>
            </w:pPr>
            <w:r>
              <w:t>MSH-</w:t>
            </w:r>
            <w:r w:rsidRPr="006D6BB6">
              <w:t>15</w:t>
            </w:r>
          </w:p>
        </w:tc>
        <w:tc>
          <w:tcPr>
            <w:tcW w:w="2336" w:type="dxa"/>
          </w:tcPr>
          <w:p w14:paraId="3325C758" w14:textId="77777777" w:rsidR="0043507F" w:rsidRPr="006D6BB6" w:rsidRDefault="0043507F" w:rsidP="0043507F">
            <w:pPr>
              <w:pStyle w:val="ACK-ChoreographyBody"/>
            </w:pPr>
            <w:r w:rsidRPr="006D6BB6">
              <w:t>Blank</w:t>
            </w:r>
          </w:p>
        </w:tc>
        <w:tc>
          <w:tcPr>
            <w:tcW w:w="567" w:type="dxa"/>
          </w:tcPr>
          <w:p w14:paraId="4B5D4812" w14:textId="77777777" w:rsidR="0043507F" w:rsidRPr="006D6BB6" w:rsidRDefault="0043507F" w:rsidP="0043507F">
            <w:pPr>
              <w:pStyle w:val="ACK-ChoreographyBody"/>
            </w:pPr>
            <w:r w:rsidRPr="006D6BB6">
              <w:t>NE</w:t>
            </w:r>
          </w:p>
        </w:tc>
        <w:tc>
          <w:tcPr>
            <w:tcW w:w="1559" w:type="dxa"/>
          </w:tcPr>
          <w:p w14:paraId="54A2B0DB" w14:textId="77777777" w:rsidR="0043507F" w:rsidRPr="006D6BB6" w:rsidRDefault="0043507F" w:rsidP="0043507F">
            <w:pPr>
              <w:pStyle w:val="ACK-ChoreographyBody"/>
            </w:pPr>
            <w:r w:rsidRPr="006D6BB6">
              <w:t>AL, SU, ER</w:t>
            </w:r>
          </w:p>
        </w:tc>
        <w:tc>
          <w:tcPr>
            <w:tcW w:w="1446" w:type="dxa"/>
          </w:tcPr>
          <w:p w14:paraId="0067A4FE" w14:textId="77777777" w:rsidR="0043507F" w:rsidRPr="006D6BB6" w:rsidRDefault="0043507F" w:rsidP="0043507F">
            <w:pPr>
              <w:pStyle w:val="ACK-ChoreographyBody"/>
            </w:pPr>
            <w:r w:rsidRPr="006D6BB6">
              <w:t>NE</w:t>
            </w:r>
          </w:p>
        </w:tc>
        <w:tc>
          <w:tcPr>
            <w:tcW w:w="1560" w:type="dxa"/>
          </w:tcPr>
          <w:p w14:paraId="2331592D" w14:textId="77777777" w:rsidR="0043507F" w:rsidRPr="006D6BB6" w:rsidRDefault="0043507F" w:rsidP="0043507F">
            <w:pPr>
              <w:pStyle w:val="ACK-ChoreographyBody"/>
            </w:pPr>
            <w:r w:rsidRPr="006D6BB6">
              <w:t>AL, SU, ER</w:t>
            </w:r>
          </w:p>
        </w:tc>
      </w:tr>
      <w:tr w:rsidR="0043507F" w:rsidRPr="006D6BB6" w14:paraId="12521FFE" w14:textId="77777777" w:rsidTr="00E821A5">
        <w:trPr>
          <w:jc w:val="center"/>
        </w:trPr>
        <w:tc>
          <w:tcPr>
            <w:tcW w:w="1458" w:type="dxa"/>
          </w:tcPr>
          <w:p w14:paraId="4CD51CEF" w14:textId="77777777" w:rsidR="0043507F" w:rsidRPr="006D6BB6" w:rsidRDefault="0043507F" w:rsidP="0043507F">
            <w:pPr>
              <w:pStyle w:val="ACK-ChoreographyBody"/>
            </w:pPr>
            <w:r>
              <w:t>MSH-</w:t>
            </w:r>
            <w:r w:rsidRPr="006D6BB6">
              <w:t>16</w:t>
            </w:r>
          </w:p>
        </w:tc>
        <w:tc>
          <w:tcPr>
            <w:tcW w:w="2336" w:type="dxa"/>
          </w:tcPr>
          <w:p w14:paraId="26C3CD60" w14:textId="77777777" w:rsidR="0043507F" w:rsidRPr="006D6BB6" w:rsidRDefault="0043507F" w:rsidP="0043507F">
            <w:pPr>
              <w:pStyle w:val="ACK-ChoreographyBody"/>
            </w:pPr>
            <w:r w:rsidRPr="006D6BB6">
              <w:t>Blank</w:t>
            </w:r>
          </w:p>
        </w:tc>
        <w:tc>
          <w:tcPr>
            <w:tcW w:w="567" w:type="dxa"/>
          </w:tcPr>
          <w:p w14:paraId="40AA9977" w14:textId="77777777" w:rsidR="0043507F" w:rsidRPr="006D6BB6" w:rsidRDefault="0043507F" w:rsidP="0043507F">
            <w:pPr>
              <w:pStyle w:val="ACK-ChoreographyBody"/>
            </w:pPr>
            <w:r w:rsidRPr="006D6BB6">
              <w:t>NE</w:t>
            </w:r>
          </w:p>
        </w:tc>
        <w:tc>
          <w:tcPr>
            <w:tcW w:w="1559" w:type="dxa"/>
          </w:tcPr>
          <w:p w14:paraId="6BCE4FE8" w14:textId="77777777" w:rsidR="0043507F" w:rsidRPr="006D6BB6" w:rsidRDefault="0043507F" w:rsidP="0043507F">
            <w:pPr>
              <w:pStyle w:val="ACK-ChoreographyBody"/>
            </w:pPr>
            <w:r w:rsidRPr="006D6BB6">
              <w:t>NE</w:t>
            </w:r>
          </w:p>
        </w:tc>
        <w:tc>
          <w:tcPr>
            <w:tcW w:w="1446" w:type="dxa"/>
          </w:tcPr>
          <w:p w14:paraId="64DC63C7" w14:textId="77777777" w:rsidR="0043507F" w:rsidRPr="006D6BB6" w:rsidRDefault="0043507F" w:rsidP="0043507F">
            <w:pPr>
              <w:pStyle w:val="ACK-ChoreographyBody"/>
            </w:pPr>
            <w:r w:rsidRPr="006D6BB6">
              <w:t>AL, SU, ER</w:t>
            </w:r>
          </w:p>
        </w:tc>
        <w:tc>
          <w:tcPr>
            <w:tcW w:w="1560" w:type="dxa"/>
          </w:tcPr>
          <w:p w14:paraId="75ECA3BA" w14:textId="77777777" w:rsidR="0043507F" w:rsidRPr="006D6BB6" w:rsidRDefault="0043507F" w:rsidP="0043507F">
            <w:pPr>
              <w:pStyle w:val="ACK-ChoreographyBody"/>
            </w:pPr>
            <w:r w:rsidRPr="006D6BB6">
              <w:t>AL, SU, ER</w:t>
            </w:r>
          </w:p>
        </w:tc>
      </w:tr>
      <w:tr w:rsidR="0043507F" w:rsidRPr="006D6BB6" w14:paraId="5CA66A3C" w14:textId="77777777" w:rsidTr="00E821A5">
        <w:trPr>
          <w:jc w:val="center"/>
        </w:trPr>
        <w:tc>
          <w:tcPr>
            <w:tcW w:w="1458" w:type="dxa"/>
          </w:tcPr>
          <w:p w14:paraId="73A20BD7" w14:textId="77777777" w:rsidR="0043507F" w:rsidRPr="006D6BB6" w:rsidRDefault="0043507F" w:rsidP="0043507F">
            <w:pPr>
              <w:pStyle w:val="ACK-ChoreographyBody"/>
            </w:pPr>
            <w:r w:rsidRPr="006D6BB6">
              <w:t>Immediate Ack</w:t>
            </w:r>
          </w:p>
        </w:tc>
        <w:tc>
          <w:tcPr>
            <w:tcW w:w="2336" w:type="dxa"/>
          </w:tcPr>
          <w:p w14:paraId="2AAD3CA1" w14:textId="77777777" w:rsidR="0043507F" w:rsidRPr="006D6BB6" w:rsidRDefault="0043507F" w:rsidP="0043507F">
            <w:pPr>
              <w:pStyle w:val="ACK-ChoreographyBody"/>
            </w:pPr>
            <w:r w:rsidRPr="006D6BB6">
              <w:t>-</w:t>
            </w:r>
          </w:p>
        </w:tc>
        <w:tc>
          <w:tcPr>
            <w:tcW w:w="567" w:type="dxa"/>
          </w:tcPr>
          <w:p w14:paraId="52FBBA57" w14:textId="77777777" w:rsidR="0043507F" w:rsidRPr="006D6BB6" w:rsidRDefault="0043507F" w:rsidP="0043507F">
            <w:pPr>
              <w:pStyle w:val="ACK-ChoreographyBody"/>
            </w:pPr>
            <w:r w:rsidRPr="006D6BB6">
              <w:t>-</w:t>
            </w:r>
          </w:p>
        </w:tc>
        <w:tc>
          <w:tcPr>
            <w:tcW w:w="1559" w:type="dxa"/>
          </w:tcPr>
          <w:p w14:paraId="1E286AE2"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0F991A53" w14:textId="77777777" w:rsidR="0043507F" w:rsidRPr="006D6BB6" w:rsidRDefault="0043507F" w:rsidP="0043507F">
            <w:pPr>
              <w:pStyle w:val="ACK-ChoreographyBody"/>
            </w:pPr>
            <w:r w:rsidRPr="006D6BB6">
              <w:t>-</w:t>
            </w:r>
          </w:p>
        </w:tc>
        <w:tc>
          <w:tcPr>
            <w:tcW w:w="1560" w:type="dxa"/>
          </w:tcPr>
          <w:p w14:paraId="7F939ACB"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2A04C946" w14:textId="77777777" w:rsidTr="00E821A5">
        <w:trPr>
          <w:jc w:val="center"/>
        </w:trPr>
        <w:tc>
          <w:tcPr>
            <w:tcW w:w="1458" w:type="dxa"/>
          </w:tcPr>
          <w:p w14:paraId="77466FD0" w14:textId="77777777" w:rsidR="0043507F" w:rsidRPr="006D6BB6" w:rsidRDefault="0043507F" w:rsidP="0043507F">
            <w:pPr>
              <w:pStyle w:val="ACK-ChoreographyBody"/>
            </w:pPr>
            <w:r w:rsidRPr="006D6BB6">
              <w:t>Application Ack</w:t>
            </w:r>
          </w:p>
        </w:tc>
        <w:tc>
          <w:tcPr>
            <w:tcW w:w="2336" w:type="dxa"/>
          </w:tcPr>
          <w:p w14:paraId="643C6D9B"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7D45B4A3" w14:textId="77777777" w:rsidR="0043507F" w:rsidRPr="006D6BB6" w:rsidRDefault="0043507F" w:rsidP="0043507F">
            <w:pPr>
              <w:pStyle w:val="ACK-ChoreographyBody"/>
            </w:pPr>
            <w:r w:rsidRPr="006D6BB6">
              <w:t>-</w:t>
            </w:r>
          </w:p>
        </w:tc>
        <w:tc>
          <w:tcPr>
            <w:tcW w:w="1559" w:type="dxa"/>
          </w:tcPr>
          <w:p w14:paraId="762FCF8A" w14:textId="77777777" w:rsidR="0043507F" w:rsidRPr="006D6BB6" w:rsidRDefault="0043507F" w:rsidP="0043507F">
            <w:pPr>
              <w:pStyle w:val="ACK-ChoreographyBody"/>
            </w:pPr>
            <w:r w:rsidRPr="006D6BB6">
              <w:t>-</w:t>
            </w:r>
          </w:p>
        </w:tc>
        <w:tc>
          <w:tcPr>
            <w:tcW w:w="1446" w:type="dxa"/>
          </w:tcPr>
          <w:p w14:paraId="2339EAEE"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7FF6616F"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14AA5647" w14:textId="77777777" w:rsidR="0043507F" w:rsidRPr="00574D3F" w:rsidRDefault="0043507F">
      <w:pPr>
        <w:pStyle w:val="NormalIndented"/>
      </w:pPr>
    </w:p>
    <w:p w14:paraId="65BC9F15" w14:textId="77777777" w:rsidR="00BA5082" w:rsidRPr="00574D3F" w:rsidRDefault="00BA5082">
      <w:pPr>
        <w:pStyle w:val="Heading3"/>
        <w:rPr>
          <w:lang w:val="en-US"/>
        </w:rPr>
      </w:pPr>
      <w:bookmarkStart w:id="247" w:name="_Toc39388069"/>
      <w:bookmarkStart w:id="248" w:name="_Toc25659686"/>
      <w:bookmarkStart w:id="249" w:name="_Toc29039529"/>
      <w:r w:rsidRPr="00574D3F">
        <w:rPr>
          <w:lang w:val="en-US"/>
        </w:rPr>
        <w:t>EHC^E15 – Payment/Remittance Advice (event E15)</w:t>
      </w:r>
      <w:bookmarkEnd w:id="247"/>
      <w:bookmarkEnd w:id="248"/>
      <w:bookmarkEnd w:id="249"/>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102FD8CD"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574D3F" w:rsidRDefault="00BA5082">
      <w:pPr>
        <w:pStyle w:val="NormalIndented"/>
      </w:pPr>
      <w:r w:rsidRPr="00574D3F">
        <w:t>A Payment/Remittance Advice may not be generated if a Payee is a Person and not an organization (Payee Type on PYE = "PERS" or "PPER").</w:t>
      </w:r>
    </w:p>
    <w:p w14:paraId="1B661883" w14:textId="77777777"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574D3F" w:rsidRDefault="00BA5082">
      <w:pPr>
        <w:pStyle w:val="NormalIndented"/>
      </w:pPr>
      <w:r w:rsidRPr="00574D3F">
        <w:t>Processing Rules:</w:t>
      </w:r>
    </w:p>
    <w:p w14:paraId="10CB0EA1"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7CFE33FD" w14:textId="77777777"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14:paraId="3F1D7456" w14:textId="77777777" w:rsidR="00BA5082" w:rsidRPr="00574D3F" w:rsidRDefault="00BA5082">
      <w:pPr>
        <w:pStyle w:val="NormalListNumbered"/>
        <w:numPr>
          <w:ilvl w:val="0"/>
          <w:numId w:val="11"/>
        </w:numPr>
        <w:ind w:left="1584" w:hanging="288"/>
      </w:pPr>
      <w:r w:rsidRPr="00574D3F">
        <w:lastRenderedPageBreak/>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14:paraId="1BF14EB0"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574D3F" w:rsidRDefault="00BA5082">
            <w:pPr>
              <w:pStyle w:val="MsgTableHeader"/>
              <w:jc w:val="center"/>
              <w:rPr>
                <w:lang w:val="en-US"/>
              </w:rPr>
            </w:pPr>
            <w:r w:rsidRPr="00574D3F">
              <w:rPr>
                <w:lang w:val="en-US"/>
              </w:rPr>
              <w:t>Chapter</w:t>
            </w:r>
          </w:p>
        </w:tc>
      </w:tr>
      <w:tr w:rsidR="00BA5082" w:rsidRPr="00574D3F"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574D3F" w:rsidRDefault="00BA5082" w:rsidP="00BA5082">
            <w:pPr>
              <w:pStyle w:val="MsgTableBody"/>
              <w:spacing w:line="240" w:lineRule="exact"/>
              <w:rPr>
                <w:lang w:val="en-US"/>
              </w:rPr>
            </w:pPr>
            <w:r w:rsidRPr="00574D3F">
              <w:rPr>
                <w:lang w:val="en-US"/>
              </w:rPr>
              <w:t xml:space="preserve">--- PAYMENT_REMITTANCE_HEADER_INFO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574D3F" w:rsidRDefault="00BA5082" w:rsidP="00BA5082">
            <w:pPr>
              <w:pStyle w:val="MsgTableBody"/>
              <w:spacing w:line="240" w:lineRule="exact"/>
              <w:jc w:val="center"/>
              <w:rPr>
                <w:lang w:val="en-US"/>
              </w:rPr>
            </w:pPr>
          </w:p>
        </w:tc>
      </w:tr>
      <w:tr w:rsidR="00BA5082" w:rsidRPr="00574D3F"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574D3F" w:rsidRDefault="00BA5082" w:rsidP="00BA5082">
            <w:pPr>
              <w:pStyle w:val="MsgTableBody"/>
              <w:spacing w:line="240" w:lineRule="exact"/>
              <w:jc w:val="center"/>
              <w:rPr>
                <w:lang w:val="en-US"/>
              </w:rPr>
            </w:pPr>
          </w:p>
        </w:tc>
      </w:tr>
      <w:tr w:rsidR="00BA5082" w:rsidRPr="00574D3F"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574D3F" w:rsidRDefault="00BA5082" w:rsidP="00BA5082">
            <w:pPr>
              <w:pStyle w:val="MsgTableBody"/>
              <w:spacing w:line="240" w:lineRule="exact"/>
              <w:rPr>
                <w:lang w:val="en-US"/>
              </w:rPr>
            </w:pPr>
            <w:r w:rsidRPr="00574D3F">
              <w:rPr>
                <w:lang w:val="en-US"/>
              </w:rPr>
              <w:t xml:space="preserve">--- PAYMENT_REMITTANCE_DETAIL_INFO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574D3F" w:rsidRDefault="00BA5082" w:rsidP="00BA5082">
            <w:pPr>
              <w:pStyle w:val="MsgTableBody"/>
              <w:spacing w:line="240" w:lineRule="exact"/>
              <w:jc w:val="center"/>
              <w:rPr>
                <w:lang w:val="en-US"/>
              </w:rPr>
            </w:pPr>
          </w:p>
        </w:tc>
      </w:tr>
      <w:tr w:rsidR="00BA5082" w:rsidRPr="00574D3F"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574D3F" w:rsidRDefault="00BA5082" w:rsidP="00BA5082">
            <w:pPr>
              <w:pStyle w:val="MsgTableBody"/>
              <w:spacing w:line="240" w:lineRule="exact"/>
              <w:jc w:val="center"/>
              <w:rPr>
                <w:lang w:val="en-US"/>
              </w:rPr>
            </w:pPr>
          </w:p>
        </w:tc>
      </w:tr>
      <w:tr w:rsidR="00BA5082" w:rsidRPr="00574D3F"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574D3F" w:rsidRDefault="00BA5082" w:rsidP="00BA5082">
            <w:pPr>
              <w:pStyle w:val="MsgTableBody"/>
              <w:spacing w:line="240" w:lineRule="exact"/>
              <w:jc w:val="center"/>
              <w:rPr>
                <w:lang w:val="en-US"/>
              </w:rPr>
            </w:pPr>
          </w:p>
        </w:tc>
      </w:tr>
      <w:tr w:rsidR="00BA5082" w:rsidRPr="00574D3F"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574D3F" w:rsidRDefault="00BA5082" w:rsidP="00BA5082">
            <w:pPr>
              <w:pStyle w:val="MsgTableBody"/>
              <w:spacing w:line="240" w:lineRule="exact"/>
              <w:jc w:val="center"/>
              <w:rPr>
                <w:lang w:val="en-US"/>
              </w:rPr>
            </w:pPr>
          </w:p>
        </w:tc>
      </w:tr>
      <w:tr w:rsidR="00BA5082" w:rsidRPr="00574D3F"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574D3F" w:rsidRDefault="00BA5082" w:rsidP="00BA5082">
            <w:pPr>
              <w:pStyle w:val="MsgTableBody"/>
              <w:spacing w:line="240" w:lineRule="exact"/>
              <w:jc w:val="center"/>
              <w:rPr>
                <w:lang w:val="en-US"/>
              </w:rPr>
            </w:pPr>
          </w:p>
        </w:tc>
      </w:tr>
      <w:tr w:rsidR="00BA5082" w:rsidRPr="00574D3F"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574D3F" w:rsidRDefault="00BA5082" w:rsidP="00BA5082">
            <w:pPr>
              <w:pStyle w:val="MsgTableBody"/>
              <w:spacing w:line="240" w:lineRule="exact"/>
              <w:jc w:val="center"/>
              <w:rPr>
                <w:lang w:val="en-US"/>
              </w:rPr>
            </w:pPr>
          </w:p>
        </w:tc>
      </w:tr>
      <w:tr w:rsidR="00BA5082" w:rsidRPr="00574D3F"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574D3F" w:rsidRDefault="00BA5082" w:rsidP="00BA5082">
            <w:pPr>
              <w:pStyle w:val="MsgTableBody"/>
              <w:spacing w:line="240" w:lineRule="exact"/>
              <w:jc w:val="center"/>
              <w:rPr>
                <w:lang w:val="en-US"/>
              </w:rPr>
            </w:pPr>
          </w:p>
        </w:tc>
      </w:tr>
      <w:tr w:rsidR="00BA5082" w:rsidRPr="00574D3F"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574D3F" w:rsidRDefault="00BA5082" w:rsidP="00BA5082">
            <w:pPr>
              <w:pStyle w:val="MsgTableBody"/>
              <w:spacing w:line="240" w:lineRule="exact"/>
              <w:jc w:val="center"/>
              <w:rPr>
                <w:lang w:val="en-US"/>
              </w:rPr>
            </w:pPr>
          </w:p>
        </w:tc>
      </w:tr>
      <w:tr w:rsidR="00BA5082" w:rsidRPr="00574D3F"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574D3F" w:rsidRDefault="00BA5082" w:rsidP="00BA5082">
            <w:pPr>
              <w:pStyle w:val="MsgTableBody"/>
              <w:spacing w:line="240" w:lineRule="exact"/>
              <w:jc w:val="center"/>
              <w:rPr>
                <w:lang w:val="en-US"/>
              </w:rPr>
            </w:pPr>
          </w:p>
        </w:tc>
      </w:tr>
      <w:tr w:rsidR="00BA5082" w:rsidRPr="00574D3F"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574D3F" w:rsidRDefault="00BA5082" w:rsidP="00BA5082">
            <w:pPr>
              <w:pStyle w:val="MsgTableBody"/>
              <w:spacing w:line="240" w:lineRule="exact"/>
              <w:jc w:val="center"/>
              <w:rPr>
                <w:lang w:val="en-US"/>
              </w:rPr>
            </w:pPr>
          </w:p>
        </w:tc>
      </w:tr>
      <w:tr w:rsidR="00BA5082" w:rsidRPr="00574D3F"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574D3F" w:rsidRDefault="00BA5082" w:rsidP="00BA5082">
            <w:pPr>
              <w:pStyle w:val="MsgTableBody"/>
              <w:spacing w:line="240" w:lineRule="exact"/>
              <w:jc w:val="center"/>
              <w:rPr>
                <w:lang w:val="en-US"/>
              </w:rPr>
            </w:pPr>
          </w:p>
        </w:tc>
      </w:tr>
      <w:tr w:rsidR="00BA5082" w:rsidRPr="00574D3F"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574D3F" w:rsidRDefault="00BA5082" w:rsidP="00BA5082">
            <w:pPr>
              <w:pStyle w:val="MsgTableBody"/>
              <w:spacing w:line="240" w:lineRule="exact"/>
              <w:jc w:val="center"/>
              <w:rPr>
                <w:lang w:val="en-US"/>
              </w:rPr>
            </w:pPr>
          </w:p>
        </w:tc>
      </w:tr>
      <w:tr w:rsidR="00BA5082" w:rsidRPr="00574D3F"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574D3F" w:rsidRDefault="00BA5082" w:rsidP="00BA5082">
            <w:pPr>
              <w:pStyle w:val="MsgTableBody"/>
              <w:spacing w:line="240" w:lineRule="exact"/>
              <w:jc w:val="center"/>
              <w:rPr>
                <w:lang w:val="en-US"/>
              </w:rPr>
            </w:pPr>
          </w:p>
        </w:tc>
      </w:tr>
      <w:tr w:rsidR="00BA5082" w:rsidRPr="00574D3F"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574D3F" w:rsidRDefault="00BA5082" w:rsidP="00BA5082">
            <w:pPr>
              <w:pStyle w:val="MsgTableBody"/>
              <w:spacing w:line="240" w:lineRule="exact"/>
              <w:jc w:val="center"/>
              <w:rPr>
                <w:lang w:val="en-US"/>
              </w:rPr>
            </w:pPr>
          </w:p>
        </w:tc>
      </w:tr>
      <w:tr w:rsidR="00BA5082" w:rsidRPr="00574D3F"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574D3F" w:rsidRDefault="00BA5082" w:rsidP="00BA5082">
            <w:pPr>
              <w:pStyle w:val="MsgTableBody"/>
              <w:spacing w:line="240" w:lineRule="exact"/>
              <w:jc w:val="center"/>
              <w:rPr>
                <w:lang w:val="en-US"/>
              </w:rPr>
            </w:pPr>
          </w:p>
        </w:tc>
      </w:tr>
      <w:tr w:rsidR="00BA5082" w:rsidRPr="00574D3F"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574D3F" w:rsidRDefault="00BA5082" w:rsidP="00BA5082">
            <w:pPr>
              <w:pStyle w:val="MsgTableBody"/>
              <w:spacing w:line="240" w:lineRule="exact"/>
              <w:jc w:val="center"/>
              <w:rPr>
                <w:lang w:val="en-US"/>
              </w:rPr>
            </w:pPr>
          </w:p>
        </w:tc>
      </w:tr>
      <w:tr w:rsidR="00BA5082" w:rsidRPr="00574D3F"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574D3F" w:rsidRDefault="00BA5082" w:rsidP="00BA5082">
            <w:pPr>
              <w:pStyle w:val="MsgTableBody"/>
              <w:spacing w:line="240" w:lineRule="exact"/>
              <w:jc w:val="center"/>
              <w:rPr>
                <w:lang w:val="en-US"/>
              </w:rPr>
            </w:pPr>
          </w:p>
        </w:tc>
      </w:tr>
      <w:tr w:rsidR="0040734C" w:rsidRPr="003D0D31"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3D0D31" w:rsidRDefault="0040734C" w:rsidP="003D0D31">
            <w:pPr>
              <w:pStyle w:val="MsgTableBody"/>
            </w:pPr>
            <w:r w:rsidRPr="003D0D31">
              <w:t xml:space="preserve">  [ </w:t>
            </w:r>
            <w:proofErr w:type="gramStart"/>
            <w:r w:rsidRPr="003D0D31">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3D0D31" w:rsidRDefault="0040734C" w:rsidP="00F40CC1">
            <w:pPr>
              <w:pStyle w:val="MsgTableBody"/>
              <w:jc w:val="center"/>
            </w:pPr>
          </w:p>
        </w:tc>
      </w:tr>
      <w:tr w:rsidR="00BA5082" w:rsidRPr="00574D3F"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574D3F" w:rsidRDefault="00BA5082" w:rsidP="00BA5082">
            <w:pPr>
              <w:pStyle w:val="MsgTableBody"/>
              <w:spacing w:line="240" w:lineRule="exact"/>
              <w:jc w:val="center"/>
              <w:rPr>
                <w:lang w:val="en-US"/>
              </w:rPr>
            </w:pPr>
          </w:p>
        </w:tc>
      </w:tr>
    </w:tbl>
    <w:p w14:paraId="3B591C54"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17E3685" w14:textId="77777777" w:rsidTr="00E821A5">
        <w:trPr>
          <w:jc w:val="center"/>
        </w:trPr>
        <w:tc>
          <w:tcPr>
            <w:tcW w:w="8926" w:type="dxa"/>
            <w:gridSpan w:val="6"/>
          </w:tcPr>
          <w:p w14:paraId="64A0A246" w14:textId="77777777" w:rsidR="00E821A5" w:rsidRPr="006D6BB6" w:rsidRDefault="00E821A5" w:rsidP="00E821A5">
            <w:pPr>
              <w:pStyle w:val="ACK-ChoreographyHeader"/>
            </w:pPr>
            <w:r>
              <w:lastRenderedPageBreak/>
              <w:t>Acknowledgement Choreography</w:t>
            </w:r>
          </w:p>
        </w:tc>
      </w:tr>
      <w:tr w:rsidR="00E821A5" w:rsidRPr="006D6BB6" w14:paraId="6F052165" w14:textId="77777777" w:rsidTr="00E821A5">
        <w:trPr>
          <w:jc w:val="center"/>
        </w:trPr>
        <w:tc>
          <w:tcPr>
            <w:tcW w:w="8926" w:type="dxa"/>
            <w:gridSpan w:val="6"/>
          </w:tcPr>
          <w:p w14:paraId="61FE2CAF" w14:textId="77777777" w:rsidR="00E821A5" w:rsidRDefault="00E821A5" w:rsidP="00E821A5">
            <w:pPr>
              <w:pStyle w:val="ACK-ChoreographyHeader"/>
            </w:pPr>
            <w:r w:rsidRPr="00574D3F">
              <w:t>EHC^E15^EHC_E15</w:t>
            </w:r>
          </w:p>
        </w:tc>
      </w:tr>
      <w:tr w:rsidR="0043507F" w:rsidRPr="006D6BB6" w14:paraId="7C95CBB5" w14:textId="77777777" w:rsidTr="00E821A5">
        <w:trPr>
          <w:jc w:val="center"/>
        </w:trPr>
        <w:tc>
          <w:tcPr>
            <w:tcW w:w="1458" w:type="dxa"/>
          </w:tcPr>
          <w:p w14:paraId="32DF139B" w14:textId="77777777" w:rsidR="0043507F" w:rsidRPr="006D6BB6" w:rsidRDefault="0043507F" w:rsidP="0043507F">
            <w:pPr>
              <w:pStyle w:val="ACK-ChoreographyBody"/>
            </w:pPr>
            <w:r w:rsidRPr="006D6BB6">
              <w:t>Field name</w:t>
            </w:r>
          </w:p>
        </w:tc>
        <w:tc>
          <w:tcPr>
            <w:tcW w:w="2336" w:type="dxa"/>
          </w:tcPr>
          <w:p w14:paraId="32FFFB26" w14:textId="77777777" w:rsidR="0043507F" w:rsidRPr="006D6BB6" w:rsidRDefault="0043507F" w:rsidP="0043507F">
            <w:pPr>
              <w:pStyle w:val="ACK-ChoreographyBody"/>
            </w:pPr>
            <w:r w:rsidRPr="006D6BB6">
              <w:t>Field Value: Original mode</w:t>
            </w:r>
          </w:p>
        </w:tc>
        <w:tc>
          <w:tcPr>
            <w:tcW w:w="5132" w:type="dxa"/>
            <w:gridSpan w:val="4"/>
          </w:tcPr>
          <w:p w14:paraId="2152B27B" w14:textId="77777777" w:rsidR="0043507F" w:rsidRPr="006D6BB6" w:rsidRDefault="0043507F" w:rsidP="0043507F">
            <w:pPr>
              <w:pStyle w:val="ACK-ChoreographyBody"/>
            </w:pPr>
            <w:r w:rsidRPr="006D6BB6">
              <w:t>Field value: Enhanced mode</w:t>
            </w:r>
          </w:p>
        </w:tc>
      </w:tr>
      <w:tr w:rsidR="0043507F" w:rsidRPr="006D6BB6" w14:paraId="2F5C863B" w14:textId="77777777" w:rsidTr="00E821A5">
        <w:trPr>
          <w:jc w:val="center"/>
        </w:trPr>
        <w:tc>
          <w:tcPr>
            <w:tcW w:w="1458" w:type="dxa"/>
          </w:tcPr>
          <w:p w14:paraId="19B4D358" w14:textId="77777777" w:rsidR="0043507F" w:rsidRPr="006D6BB6" w:rsidRDefault="0043507F" w:rsidP="0043507F">
            <w:pPr>
              <w:pStyle w:val="ACK-ChoreographyBody"/>
            </w:pPr>
            <w:r>
              <w:t>MSH-</w:t>
            </w:r>
            <w:r w:rsidRPr="006D6BB6">
              <w:t>15</w:t>
            </w:r>
          </w:p>
        </w:tc>
        <w:tc>
          <w:tcPr>
            <w:tcW w:w="2336" w:type="dxa"/>
          </w:tcPr>
          <w:p w14:paraId="491CA2B9" w14:textId="77777777" w:rsidR="0043507F" w:rsidRPr="006D6BB6" w:rsidRDefault="0043507F" w:rsidP="0043507F">
            <w:pPr>
              <w:pStyle w:val="ACK-ChoreographyBody"/>
            </w:pPr>
            <w:r w:rsidRPr="006D6BB6">
              <w:t>Blank</w:t>
            </w:r>
          </w:p>
        </w:tc>
        <w:tc>
          <w:tcPr>
            <w:tcW w:w="567" w:type="dxa"/>
          </w:tcPr>
          <w:p w14:paraId="6A9B5F2F" w14:textId="77777777" w:rsidR="0043507F" w:rsidRPr="006D6BB6" w:rsidRDefault="0043507F" w:rsidP="0043507F">
            <w:pPr>
              <w:pStyle w:val="ACK-ChoreographyBody"/>
            </w:pPr>
            <w:r w:rsidRPr="006D6BB6">
              <w:t>NE</w:t>
            </w:r>
          </w:p>
        </w:tc>
        <w:tc>
          <w:tcPr>
            <w:tcW w:w="1559" w:type="dxa"/>
          </w:tcPr>
          <w:p w14:paraId="659F6EF4" w14:textId="77777777" w:rsidR="0043507F" w:rsidRPr="006D6BB6" w:rsidRDefault="0043507F" w:rsidP="0043507F">
            <w:pPr>
              <w:pStyle w:val="ACK-ChoreographyBody"/>
            </w:pPr>
            <w:r w:rsidRPr="006D6BB6">
              <w:t>AL, SU, ER</w:t>
            </w:r>
          </w:p>
        </w:tc>
        <w:tc>
          <w:tcPr>
            <w:tcW w:w="1446" w:type="dxa"/>
          </w:tcPr>
          <w:p w14:paraId="30708186" w14:textId="77777777" w:rsidR="0043507F" w:rsidRPr="006D6BB6" w:rsidRDefault="0043507F" w:rsidP="0043507F">
            <w:pPr>
              <w:pStyle w:val="ACK-ChoreographyBody"/>
            </w:pPr>
            <w:r w:rsidRPr="006D6BB6">
              <w:t>NE</w:t>
            </w:r>
          </w:p>
        </w:tc>
        <w:tc>
          <w:tcPr>
            <w:tcW w:w="1560" w:type="dxa"/>
          </w:tcPr>
          <w:p w14:paraId="6725C752" w14:textId="77777777" w:rsidR="0043507F" w:rsidRPr="006D6BB6" w:rsidRDefault="0043507F" w:rsidP="0043507F">
            <w:pPr>
              <w:pStyle w:val="ACK-ChoreographyBody"/>
            </w:pPr>
            <w:r w:rsidRPr="006D6BB6">
              <w:t>AL, SU, ER</w:t>
            </w:r>
          </w:p>
        </w:tc>
      </w:tr>
      <w:tr w:rsidR="0043507F" w:rsidRPr="006D6BB6" w14:paraId="3872B664" w14:textId="77777777" w:rsidTr="00E821A5">
        <w:trPr>
          <w:jc w:val="center"/>
        </w:trPr>
        <w:tc>
          <w:tcPr>
            <w:tcW w:w="1458" w:type="dxa"/>
          </w:tcPr>
          <w:p w14:paraId="0B965F6D" w14:textId="77777777" w:rsidR="0043507F" w:rsidRPr="006D6BB6" w:rsidRDefault="0043507F" w:rsidP="0043507F">
            <w:pPr>
              <w:pStyle w:val="ACK-ChoreographyBody"/>
            </w:pPr>
            <w:r>
              <w:t>MSH-</w:t>
            </w:r>
            <w:r w:rsidRPr="006D6BB6">
              <w:t>16</w:t>
            </w:r>
          </w:p>
        </w:tc>
        <w:tc>
          <w:tcPr>
            <w:tcW w:w="2336" w:type="dxa"/>
          </w:tcPr>
          <w:p w14:paraId="22D791D8" w14:textId="77777777" w:rsidR="0043507F" w:rsidRPr="006D6BB6" w:rsidRDefault="0043507F" w:rsidP="0043507F">
            <w:pPr>
              <w:pStyle w:val="ACK-ChoreographyBody"/>
            </w:pPr>
            <w:r w:rsidRPr="006D6BB6">
              <w:t>Blank</w:t>
            </w:r>
          </w:p>
        </w:tc>
        <w:tc>
          <w:tcPr>
            <w:tcW w:w="567" w:type="dxa"/>
          </w:tcPr>
          <w:p w14:paraId="4302DC9E" w14:textId="77777777" w:rsidR="0043507F" w:rsidRPr="006D6BB6" w:rsidRDefault="0043507F" w:rsidP="0043507F">
            <w:pPr>
              <w:pStyle w:val="ACK-ChoreographyBody"/>
            </w:pPr>
            <w:r w:rsidRPr="006D6BB6">
              <w:t>NE</w:t>
            </w:r>
          </w:p>
        </w:tc>
        <w:tc>
          <w:tcPr>
            <w:tcW w:w="1559" w:type="dxa"/>
          </w:tcPr>
          <w:p w14:paraId="5FD6685F" w14:textId="77777777" w:rsidR="0043507F" w:rsidRPr="006D6BB6" w:rsidRDefault="0043507F" w:rsidP="0043507F">
            <w:pPr>
              <w:pStyle w:val="ACK-ChoreographyBody"/>
            </w:pPr>
            <w:r w:rsidRPr="006D6BB6">
              <w:t>NE</w:t>
            </w:r>
          </w:p>
        </w:tc>
        <w:tc>
          <w:tcPr>
            <w:tcW w:w="1446" w:type="dxa"/>
          </w:tcPr>
          <w:p w14:paraId="3F6EEF96" w14:textId="77777777" w:rsidR="0043507F" w:rsidRPr="006D6BB6" w:rsidRDefault="0043507F" w:rsidP="0043507F">
            <w:pPr>
              <w:pStyle w:val="ACK-ChoreographyBody"/>
            </w:pPr>
            <w:r w:rsidRPr="006D6BB6">
              <w:t>AL, SU, ER</w:t>
            </w:r>
          </w:p>
        </w:tc>
        <w:tc>
          <w:tcPr>
            <w:tcW w:w="1560" w:type="dxa"/>
          </w:tcPr>
          <w:p w14:paraId="1DEA16A0" w14:textId="77777777" w:rsidR="0043507F" w:rsidRPr="006D6BB6" w:rsidRDefault="0043507F" w:rsidP="0043507F">
            <w:pPr>
              <w:pStyle w:val="ACK-ChoreographyBody"/>
            </w:pPr>
            <w:r w:rsidRPr="006D6BB6">
              <w:t>AL, SU, ER</w:t>
            </w:r>
          </w:p>
        </w:tc>
      </w:tr>
      <w:tr w:rsidR="0043507F" w:rsidRPr="006D6BB6" w14:paraId="0E1E0BF8" w14:textId="77777777" w:rsidTr="00E821A5">
        <w:trPr>
          <w:jc w:val="center"/>
        </w:trPr>
        <w:tc>
          <w:tcPr>
            <w:tcW w:w="1458" w:type="dxa"/>
          </w:tcPr>
          <w:p w14:paraId="23CBF1FF" w14:textId="77777777" w:rsidR="0043507F" w:rsidRPr="006D6BB6" w:rsidRDefault="0043507F" w:rsidP="0043507F">
            <w:pPr>
              <w:pStyle w:val="ACK-ChoreographyBody"/>
            </w:pPr>
            <w:r w:rsidRPr="006D6BB6">
              <w:t>Immediate Ack</w:t>
            </w:r>
          </w:p>
        </w:tc>
        <w:tc>
          <w:tcPr>
            <w:tcW w:w="2336" w:type="dxa"/>
          </w:tcPr>
          <w:p w14:paraId="620F8B0B" w14:textId="77777777" w:rsidR="0043507F" w:rsidRPr="006D6BB6" w:rsidRDefault="0043507F" w:rsidP="0043507F">
            <w:pPr>
              <w:pStyle w:val="ACK-ChoreographyBody"/>
            </w:pPr>
            <w:r w:rsidRPr="006D6BB6">
              <w:t>-</w:t>
            </w:r>
          </w:p>
        </w:tc>
        <w:tc>
          <w:tcPr>
            <w:tcW w:w="567" w:type="dxa"/>
          </w:tcPr>
          <w:p w14:paraId="095602CF" w14:textId="77777777" w:rsidR="0043507F" w:rsidRPr="006D6BB6" w:rsidRDefault="0043507F" w:rsidP="0043507F">
            <w:pPr>
              <w:pStyle w:val="ACK-ChoreographyBody"/>
            </w:pPr>
            <w:r w:rsidRPr="006D6BB6">
              <w:t>-</w:t>
            </w:r>
          </w:p>
        </w:tc>
        <w:tc>
          <w:tcPr>
            <w:tcW w:w="1559" w:type="dxa"/>
          </w:tcPr>
          <w:p w14:paraId="43B6828F"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4BBB8D1A" w14:textId="77777777" w:rsidR="0043507F" w:rsidRPr="006D6BB6" w:rsidRDefault="0043507F" w:rsidP="0043507F">
            <w:pPr>
              <w:pStyle w:val="ACK-ChoreographyBody"/>
            </w:pPr>
            <w:r w:rsidRPr="006D6BB6">
              <w:t>-</w:t>
            </w:r>
          </w:p>
        </w:tc>
        <w:tc>
          <w:tcPr>
            <w:tcW w:w="1560" w:type="dxa"/>
          </w:tcPr>
          <w:p w14:paraId="75210086"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09904040" w14:textId="77777777" w:rsidTr="00E821A5">
        <w:trPr>
          <w:jc w:val="center"/>
        </w:trPr>
        <w:tc>
          <w:tcPr>
            <w:tcW w:w="1458" w:type="dxa"/>
          </w:tcPr>
          <w:p w14:paraId="31BDE32A" w14:textId="77777777" w:rsidR="0043507F" w:rsidRPr="006D6BB6" w:rsidRDefault="0043507F" w:rsidP="0043507F">
            <w:pPr>
              <w:pStyle w:val="ACK-ChoreographyBody"/>
            </w:pPr>
            <w:r w:rsidRPr="006D6BB6">
              <w:t>Application Ack</w:t>
            </w:r>
          </w:p>
        </w:tc>
        <w:tc>
          <w:tcPr>
            <w:tcW w:w="2336" w:type="dxa"/>
          </w:tcPr>
          <w:p w14:paraId="5CC09354"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62E0EBE2" w14:textId="77777777" w:rsidR="0043507F" w:rsidRPr="006D6BB6" w:rsidRDefault="0043507F" w:rsidP="0043507F">
            <w:pPr>
              <w:pStyle w:val="ACK-ChoreographyBody"/>
            </w:pPr>
            <w:r w:rsidRPr="006D6BB6">
              <w:t>-</w:t>
            </w:r>
          </w:p>
        </w:tc>
        <w:tc>
          <w:tcPr>
            <w:tcW w:w="1559" w:type="dxa"/>
          </w:tcPr>
          <w:p w14:paraId="69C62C4B" w14:textId="77777777" w:rsidR="0043507F" w:rsidRPr="006D6BB6" w:rsidRDefault="0043507F" w:rsidP="0043507F">
            <w:pPr>
              <w:pStyle w:val="ACK-ChoreographyBody"/>
            </w:pPr>
            <w:r w:rsidRPr="006D6BB6">
              <w:t>-</w:t>
            </w:r>
          </w:p>
        </w:tc>
        <w:tc>
          <w:tcPr>
            <w:tcW w:w="1446" w:type="dxa"/>
          </w:tcPr>
          <w:p w14:paraId="729E285D"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387F5FF0"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7DFD845A" w14:textId="77777777" w:rsidR="0043507F" w:rsidRPr="00574D3F" w:rsidRDefault="0043507F">
      <w:pPr>
        <w:pStyle w:val="NormalIndented"/>
        <w:rPr>
          <w:lang w:eastAsia="en-US"/>
        </w:rPr>
      </w:pPr>
    </w:p>
    <w:p w14:paraId="01CB7E3D" w14:textId="77777777" w:rsidR="00BA5082" w:rsidRPr="00574D3F" w:rsidRDefault="00BA5082">
      <w:pPr>
        <w:pStyle w:val="Heading3"/>
        <w:rPr>
          <w:lang w:val="en-US"/>
        </w:rPr>
      </w:pPr>
      <w:bookmarkStart w:id="250" w:name="_Toc39388070"/>
      <w:bookmarkStart w:id="251" w:name="_Toc25659687"/>
      <w:bookmarkStart w:id="252" w:name="_Toc29039530"/>
      <w:r w:rsidRPr="00574D3F">
        <w:rPr>
          <w:lang w:val="en-US"/>
        </w:rPr>
        <w:t>EHC^E20 – Submit Authorization Request (event E20)</w:t>
      </w:r>
      <w:bookmarkEnd w:id="250"/>
      <w:bookmarkEnd w:id="251"/>
      <w:bookmarkEnd w:id="252"/>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76B6A247"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574D3F">
        <w:t>Authorization</w:t>
      </w:r>
      <w:proofErr w:type="gramEnd"/>
      <w:r w:rsidRPr="00574D3F">
        <w:t xml:space="preserve"> it must first be cancelled (see EHC^E21 – Cancel Authorization Request) and then re–submitted using this message with new Provider control numbers. </w:t>
      </w:r>
    </w:p>
    <w:p w14:paraId="342F6C86" w14:textId="77777777" w:rsidR="00BA5082" w:rsidRPr="00574D3F" w:rsidRDefault="00BA5082">
      <w:pPr>
        <w:pStyle w:val="NormalIndented"/>
      </w:pPr>
      <w:r w:rsidRPr="00574D3F">
        <w:t>Processing Rules:</w:t>
      </w:r>
    </w:p>
    <w:p w14:paraId="1A6324FA"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574D3F" w:rsidRDefault="00BA5082">
      <w:pPr>
        <w:pStyle w:val="NormalListNumbered"/>
        <w:numPr>
          <w:ilvl w:val="0"/>
          <w:numId w:val="12"/>
        </w:numPr>
        <w:ind w:left="1584" w:hanging="288"/>
        <w:rPr>
          <w:lang w:eastAsia="en-US"/>
        </w:rPr>
      </w:pPr>
      <w:r w:rsidRPr="00574D3F">
        <w:t xml:space="preserve">Location Identification information, defined by the LOC segment, may be specified with the </w:t>
      </w:r>
      <w:r w:rsidRPr="00574D3F">
        <w:lastRenderedPageBreak/>
        <w:t>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5C3AA70E" w14:textId="77777777" w:rsidR="00BA5082" w:rsidRPr="00574D3F" w:rsidRDefault="00BA5082">
      <w:pPr>
        <w:pStyle w:val="NormalListNumbered"/>
        <w:numPr>
          <w:ilvl w:val="0"/>
          <w:numId w:val="12"/>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5127B3CE" w14:textId="77777777"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574D3F" w:rsidRDefault="00BA5082">
            <w:pPr>
              <w:pStyle w:val="MsgTableHeader"/>
              <w:jc w:val="center"/>
              <w:rPr>
                <w:lang w:val="en-US"/>
              </w:rPr>
            </w:pPr>
            <w:r w:rsidRPr="00574D3F">
              <w:rPr>
                <w:lang w:val="en-US"/>
              </w:rPr>
              <w:t>Chapter</w:t>
            </w:r>
          </w:p>
        </w:tc>
      </w:tr>
      <w:tr w:rsidR="00BA5082" w:rsidRPr="00574D3F"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574D3F" w:rsidRDefault="00BA5082" w:rsidP="00BA5082">
            <w:pPr>
              <w:pStyle w:val="MsgTableBody"/>
              <w:spacing w:line="240" w:lineRule="exact"/>
              <w:jc w:val="center"/>
              <w:rPr>
                <w:lang w:val="en-US"/>
              </w:rPr>
            </w:pPr>
          </w:p>
        </w:tc>
      </w:tr>
      <w:tr w:rsidR="00BA5082" w:rsidRPr="00574D3F"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574D3F" w:rsidRDefault="00BA5082" w:rsidP="00BA5082">
            <w:pPr>
              <w:pStyle w:val="MsgTableBody"/>
              <w:spacing w:line="240" w:lineRule="exact"/>
              <w:rPr>
                <w:lang w:val="en-US"/>
              </w:rPr>
            </w:pP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574D3F" w:rsidRDefault="00BA5082" w:rsidP="00BA5082">
            <w:pPr>
              <w:pStyle w:val="MsgTableBody"/>
              <w:spacing w:line="240" w:lineRule="exact"/>
              <w:jc w:val="center"/>
              <w:rPr>
                <w:lang w:val="en-US"/>
              </w:rPr>
            </w:pPr>
          </w:p>
        </w:tc>
      </w:tr>
      <w:tr w:rsidR="00BA5082" w:rsidRPr="00574D3F"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574D3F" w:rsidRDefault="00BA5082" w:rsidP="00BA5082">
            <w:pPr>
              <w:pStyle w:val="MsgTableBody"/>
              <w:spacing w:line="240" w:lineRule="exact"/>
              <w:jc w:val="center"/>
              <w:rPr>
                <w:lang w:val="en-US"/>
              </w:rPr>
            </w:pPr>
          </w:p>
        </w:tc>
      </w:tr>
      <w:tr w:rsidR="00BA5082" w:rsidRPr="00574D3F"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xml:space="preserve">{  </w:t>
            </w:r>
            <w:proofErr w:type="gramEnd"/>
            <w:r w:rsidRPr="00574D3F">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574D3F" w:rsidRDefault="00BA5082" w:rsidP="00BA5082">
            <w:pPr>
              <w:pStyle w:val="MsgTableBody"/>
              <w:spacing w:line="240" w:lineRule="exact"/>
              <w:jc w:val="center"/>
              <w:rPr>
                <w:lang w:val="en-US"/>
              </w:rPr>
            </w:pPr>
          </w:p>
        </w:tc>
      </w:tr>
      <w:tr w:rsidR="00BA5082" w:rsidRPr="00574D3F"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574D3F" w:rsidRDefault="00BA5082" w:rsidP="00BA5082">
            <w:pPr>
              <w:pStyle w:val="MsgTableBody"/>
              <w:spacing w:line="240" w:lineRule="exact"/>
              <w:rPr>
                <w:lang w:val="en-US"/>
              </w:rPr>
            </w:pPr>
            <w:r w:rsidRPr="00574D3F">
              <w:rPr>
                <w:lang w:val="en-US"/>
              </w:rPr>
              <w:t xml:space="preserve">--- PAT_INFO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574D3F" w:rsidRDefault="00BA5082" w:rsidP="00BA5082">
            <w:pPr>
              <w:pStyle w:val="MsgTableBody"/>
              <w:spacing w:line="240" w:lineRule="exact"/>
              <w:jc w:val="center"/>
              <w:rPr>
                <w:lang w:val="en-US"/>
              </w:rPr>
            </w:pPr>
          </w:p>
        </w:tc>
      </w:tr>
      <w:tr w:rsidR="00BA5082" w:rsidRPr="00574D3F"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574D3F" w:rsidRDefault="00BA5082" w:rsidP="00BA5082">
            <w:pPr>
              <w:pStyle w:val="MsgTableBody"/>
              <w:spacing w:line="240" w:lineRule="exact"/>
              <w:jc w:val="center"/>
              <w:rPr>
                <w:lang w:val="en-US"/>
              </w:rPr>
            </w:pPr>
          </w:p>
        </w:tc>
      </w:tr>
      <w:tr w:rsidR="0031486F" w:rsidRPr="00574D3F" w14:paraId="01E379AE" w14:textId="77777777" w:rsidTr="00F40CC1">
        <w:trPr>
          <w:cantSplit/>
          <w:jc w:val="center"/>
          <w:ins w:id="253" w:author="Beat Heggli" w:date="2022-08-18T13:12:00Z"/>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574D3F" w:rsidRDefault="0031486F" w:rsidP="0031486F">
            <w:pPr>
              <w:pStyle w:val="MsgTableBody"/>
              <w:spacing w:line="240" w:lineRule="exact"/>
              <w:rPr>
                <w:ins w:id="254" w:author="Beat Heggli" w:date="2022-08-18T13:12:00Z"/>
                <w:lang w:val="en-US"/>
              </w:rPr>
            </w:pPr>
            <w:ins w:id="255" w:author="Beat Heggli" w:date="2022-08-18T13:15: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574D3F" w:rsidRDefault="0031486F" w:rsidP="0031486F">
            <w:pPr>
              <w:pStyle w:val="MsgTableBody"/>
              <w:spacing w:line="240" w:lineRule="exact"/>
              <w:rPr>
                <w:ins w:id="256" w:author="Beat Heggli" w:date="2022-08-18T13:12:00Z"/>
                <w:lang w:val="en-US"/>
              </w:rPr>
            </w:pPr>
            <w:ins w:id="257" w:author="Beat Heggli" w:date="2022-08-18T13:15: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574D3F" w:rsidRDefault="0031486F" w:rsidP="0031486F">
            <w:pPr>
              <w:pStyle w:val="MsgTableBody"/>
              <w:spacing w:line="240" w:lineRule="exact"/>
              <w:jc w:val="center"/>
              <w:rPr>
                <w:ins w:id="258"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574D3F" w:rsidRDefault="0031486F" w:rsidP="0031486F">
            <w:pPr>
              <w:pStyle w:val="MsgTableBody"/>
              <w:spacing w:line="240" w:lineRule="exact"/>
              <w:jc w:val="center"/>
              <w:rPr>
                <w:ins w:id="259" w:author="Beat Heggli" w:date="2022-08-18T13:12:00Z"/>
                <w:lang w:val="en-US"/>
              </w:rPr>
            </w:pPr>
            <w:ins w:id="260" w:author="Beat Heggli" w:date="2022-08-18T13:15:00Z">
              <w:r w:rsidRPr="001222D1">
                <w:rPr>
                  <w:b/>
                  <w:bCs/>
                  <w:noProof/>
                  <w:color w:val="FF0000"/>
                </w:rPr>
                <w:t>3</w:t>
              </w:r>
            </w:ins>
          </w:p>
        </w:tc>
      </w:tr>
      <w:tr w:rsidR="0031486F" w:rsidRPr="00574D3F" w14:paraId="0FA583C5" w14:textId="77777777" w:rsidTr="00F40CC1">
        <w:trPr>
          <w:cantSplit/>
          <w:jc w:val="center"/>
          <w:ins w:id="261" w:author="Beat Heggli" w:date="2022-08-18T13:11:00Z"/>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574D3F" w:rsidRDefault="0031486F" w:rsidP="0031486F">
            <w:pPr>
              <w:pStyle w:val="MsgTableBody"/>
              <w:spacing w:line="240" w:lineRule="exact"/>
              <w:rPr>
                <w:ins w:id="262" w:author="Beat Heggli" w:date="2022-08-18T13:11:00Z"/>
                <w:lang w:val="en-US"/>
              </w:rPr>
            </w:pPr>
            <w:ins w:id="263" w:author="Beat Heggli" w:date="2022-08-18T13:15: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574D3F" w:rsidRDefault="0031486F" w:rsidP="0031486F">
            <w:pPr>
              <w:pStyle w:val="MsgTableBody"/>
              <w:spacing w:line="240" w:lineRule="exact"/>
              <w:rPr>
                <w:ins w:id="264" w:author="Beat Heggli" w:date="2022-08-18T13:11:00Z"/>
                <w:lang w:val="en-US"/>
              </w:rPr>
            </w:pPr>
            <w:ins w:id="265" w:author="Beat Heggli" w:date="2022-08-18T13:15: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574D3F" w:rsidRDefault="0031486F" w:rsidP="0031486F">
            <w:pPr>
              <w:pStyle w:val="MsgTableBody"/>
              <w:spacing w:line="240" w:lineRule="exact"/>
              <w:jc w:val="center"/>
              <w:rPr>
                <w:ins w:id="266"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574D3F" w:rsidRDefault="0031486F" w:rsidP="0031486F">
            <w:pPr>
              <w:pStyle w:val="MsgTableBody"/>
              <w:spacing w:line="240" w:lineRule="exact"/>
              <w:jc w:val="center"/>
              <w:rPr>
                <w:ins w:id="267" w:author="Beat Heggli" w:date="2022-08-18T13:11:00Z"/>
                <w:lang w:val="en-US"/>
              </w:rPr>
            </w:pPr>
            <w:ins w:id="268" w:author="Beat Heggli" w:date="2022-08-18T13:15:00Z">
              <w:r w:rsidRPr="001222D1">
                <w:rPr>
                  <w:b/>
                  <w:bCs/>
                  <w:noProof/>
                  <w:color w:val="FF0000"/>
                </w:rPr>
                <w:t>3</w:t>
              </w:r>
            </w:ins>
          </w:p>
        </w:tc>
      </w:tr>
      <w:tr w:rsidR="0031486F" w:rsidRPr="00574D3F" w14:paraId="0FE76BE3" w14:textId="77777777" w:rsidTr="00F40CC1">
        <w:trPr>
          <w:cantSplit/>
          <w:jc w:val="center"/>
          <w:ins w:id="269" w:author="Beat Heggli" w:date="2022-08-18T13:15:00Z"/>
        </w:trPr>
        <w:tc>
          <w:tcPr>
            <w:tcW w:w="2880" w:type="dxa"/>
            <w:tcBorders>
              <w:top w:val="dotted" w:sz="4" w:space="0" w:color="auto"/>
              <w:left w:val="nil"/>
              <w:bottom w:val="dotted" w:sz="4" w:space="0" w:color="auto"/>
              <w:right w:val="nil"/>
            </w:tcBorders>
            <w:shd w:val="clear" w:color="auto" w:fill="FFFFFF"/>
          </w:tcPr>
          <w:p w14:paraId="3D9A425E" w14:textId="36996566" w:rsidR="0031486F" w:rsidRDefault="0031486F" w:rsidP="0031486F">
            <w:pPr>
              <w:pStyle w:val="MsgTableBody"/>
              <w:spacing w:line="240" w:lineRule="exact"/>
              <w:rPr>
                <w:ins w:id="270" w:author="Beat Heggli" w:date="2022-08-18T13:15:00Z"/>
                <w:b/>
                <w:bCs/>
                <w:noProof/>
                <w:color w:val="FF0000"/>
              </w:rPr>
            </w:pPr>
            <w:ins w:id="271" w:author="Beat Heggli" w:date="2022-08-18T13:15: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1F0E664" w14:textId="35D3BDA4" w:rsidR="0031486F" w:rsidRPr="001222D1" w:rsidRDefault="0031486F" w:rsidP="0031486F">
            <w:pPr>
              <w:pStyle w:val="MsgTableBody"/>
              <w:spacing w:line="240" w:lineRule="exact"/>
              <w:rPr>
                <w:ins w:id="272" w:author="Beat Heggli" w:date="2022-08-18T13:15:00Z"/>
                <w:b/>
                <w:bCs/>
                <w:noProof/>
                <w:color w:val="FF0000"/>
              </w:rPr>
            </w:pPr>
            <w:ins w:id="273" w:author="Beat Heggli" w:date="2022-08-18T13:15: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574D3F" w:rsidRDefault="0031486F" w:rsidP="0031486F">
            <w:pPr>
              <w:pStyle w:val="MsgTableBody"/>
              <w:spacing w:line="240" w:lineRule="exact"/>
              <w:jc w:val="center"/>
              <w:rPr>
                <w:ins w:id="274"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1222D1" w:rsidRDefault="0031486F" w:rsidP="0031486F">
            <w:pPr>
              <w:pStyle w:val="MsgTableBody"/>
              <w:spacing w:line="240" w:lineRule="exact"/>
              <w:jc w:val="center"/>
              <w:rPr>
                <w:ins w:id="275" w:author="Beat Heggli" w:date="2022-08-18T13:15:00Z"/>
                <w:b/>
                <w:bCs/>
                <w:noProof/>
                <w:color w:val="FF0000"/>
              </w:rPr>
            </w:pPr>
            <w:ins w:id="276" w:author="Beat Heggli" w:date="2022-08-18T13:15:00Z">
              <w:r w:rsidRPr="001222D1">
                <w:rPr>
                  <w:b/>
                  <w:bCs/>
                  <w:noProof/>
                  <w:color w:val="FF0000"/>
                </w:rPr>
                <w:t>3</w:t>
              </w:r>
            </w:ins>
          </w:p>
        </w:tc>
      </w:tr>
      <w:tr w:rsidR="00A0080B" w:rsidRPr="00574D3F"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574D3F" w:rsidRDefault="00A0080B"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574D3F" w:rsidRDefault="00BA5082" w:rsidP="00BA5082">
            <w:pPr>
              <w:pStyle w:val="MsgTableBody"/>
              <w:spacing w:line="240" w:lineRule="exact"/>
              <w:jc w:val="center"/>
              <w:rPr>
                <w:lang w:val="en-US"/>
              </w:rPr>
            </w:pPr>
          </w:p>
        </w:tc>
      </w:tr>
      <w:tr w:rsidR="00BA5082" w:rsidRPr="00574D3F"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574D3F" w:rsidRDefault="00BA5082" w:rsidP="00BA5082">
            <w:pPr>
              <w:pStyle w:val="MsgTableBody"/>
              <w:spacing w:line="240" w:lineRule="exact"/>
              <w:jc w:val="center"/>
              <w:rPr>
                <w:lang w:val="en-US"/>
              </w:rPr>
            </w:pPr>
          </w:p>
        </w:tc>
      </w:tr>
      <w:tr w:rsidR="00BA5082" w:rsidRPr="00574D3F"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574D3F" w:rsidRDefault="00BA5082" w:rsidP="00BA5082">
            <w:pPr>
              <w:pStyle w:val="MsgTableBody"/>
              <w:spacing w:line="240" w:lineRule="exact"/>
              <w:jc w:val="center"/>
              <w:rPr>
                <w:lang w:val="en-US"/>
              </w:rPr>
            </w:pPr>
          </w:p>
        </w:tc>
      </w:tr>
      <w:tr w:rsidR="0031486F" w:rsidRPr="00574D3F" w14:paraId="353F8CD1" w14:textId="77777777" w:rsidTr="00F40CC1">
        <w:trPr>
          <w:jc w:val="center"/>
          <w:ins w:id="277" w:author="Beat Heggli" w:date="2022-08-18T13:15:00Z"/>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574D3F" w:rsidRDefault="0031486F" w:rsidP="0031486F">
            <w:pPr>
              <w:pStyle w:val="MsgTableBody"/>
              <w:spacing w:line="240" w:lineRule="exact"/>
              <w:rPr>
                <w:ins w:id="278" w:author="Beat Heggli" w:date="2022-08-18T13:15:00Z"/>
                <w:lang w:val="en-US"/>
              </w:rPr>
            </w:pPr>
            <w:ins w:id="279"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574D3F" w:rsidRDefault="0031486F" w:rsidP="0031486F">
            <w:pPr>
              <w:pStyle w:val="MsgTableBody"/>
              <w:spacing w:line="240" w:lineRule="exact"/>
              <w:rPr>
                <w:ins w:id="280" w:author="Beat Heggli" w:date="2022-08-18T13:15:00Z"/>
                <w:lang w:val="en-US"/>
              </w:rPr>
            </w:pPr>
            <w:ins w:id="281"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574D3F" w:rsidRDefault="0031486F" w:rsidP="0031486F">
            <w:pPr>
              <w:pStyle w:val="MsgTableBody"/>
              <w:spacing w:line="240" w:lineRule="exact"/>
              <w:jc w:val="center"/>
              <w:rPr>
                <w:ins w:id="282"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574D3F" w:rsidRDefault="0031486F" w:rsidP="0031486F">
            <w:pPr>
              <w:pStyle w:val="MsgTableBody"/>
              <w:spacing w:line="240" w:lineRule="exact"/>
              <w:jc w:val="center"/>
              <w:rPr>
                <w:ins w:id="283" w:author="Beat Heggli" w:date="2022-08-18T13:15:00Z"/>
                <w:lang w:val="en-US"/>
              </w:rPr>
            </w:pPr>
            <w:ins w:id="284" w:author="Beat Heggli" w:date="2022-08-18T13:16:00Z">
              <w:r w:rsidRPr="001222D1">
                <w:rPr>
                  <w:b/>
                  <w:bCs/>
                  <w:noProof/>
                  <w:color w:val="FF0000"/>
                </w:rPr>
                <w:t>3</w:t>
              </w:r>
            </w:ins>
          </w:p>
        </w:tc>
      </w:tr>
      <w:tr w:rsidR="0031486F" w:rsidRPr="00574D3F" w14:paraId="13AA5435" w14:textId="77777777" w:rsidTr="00F40CC1">
        <w:trPr>
          <w:jc w:val="center"/>
          <w:ins w:id="285" w:author="Beat Heggli" w:date="2022-08-18T13:15:00Z"/>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574D3F" w:rsidRDefault="0031486F" w:rsidP="0031486F">
            <w:pPr>
              <w:pStyle w:val="MsgTableBody"/>
              <w:spacing w:line="240" w:lineRule="exact"/>
              <w:rPr>
                <w:ins w:id="286" w:author="Beat Heggli" w:date="2022-08-18T13:15:00Z"/>
                <w:lang w:val="en-US"/>
              </w:rPr>
            </w:pPr>
            <w:ins w:id="287" w:author="Beat Heggli" w:date="2022-08-18T13:16:00Z">
              <w:r>
                <w:rPr>
                  <w:b/>
                  <w:bCs/>
                  <w:noProof/>
                  <w:color w:val="FF0000"/>
                </w:rPr>
                <w:lastRenderedPageBreak/>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574D3F" w:rsidRDefault="0031486F" w:rsidP="0031486F">
            <w:pPr>
              <w:pStyle w:val="MsgTableBody"/>
              <w:spacing w:line="240" w:lineRule="exact"/>
              <w:rPr>
                <w:ins w:id="288" w:author="Beat Heggli" w:date="2022-08-18T13:15:00Z"/>
                <w:lang w:val="en-US"/>
              </w:rPr>
            </w:pPr>
            <w:ins w:id="289"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574D3F" w:rsidRDefault="0031486F" w:rsidP="0031486F">
            <w:pPr>
              <w:pStyle w:val="MsgTableBody"/>
              <w:spacing w:line="240" w:lineRule="exact"/>
              <w:jc w:val="center"/>
              <w:rPr>
                <w:ins w:id="290"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574D3F" w:rsidRDefault="0031486F" w:rsidP="0031486F">
            <w:pPr>
              <w:pStyle w:val="MsgTableBody"/>
              <w:spacing w:line="240" w:lineRule="exact"/>
              <w:jc w:val="center"/>
              <w:rPr>
                <w:ins w:id="291" w:author="Beat Heggli" w:date="2022-08-18T13:15:00Z"/>
                <w:lang w:val="en-US"/>
              </w:rPr>
            </w:pPr>
            <w:ins w:id="292" w:author="Beat Heggli" w:date="2022-08-18T13:16:00Z">
              <w:r w:rsidRPr="001222D1">
                <w:rPr>
                  <w:b/>
                  <w:bCs/>
                  <w:noProof/>
                  <w:color w:val="FF0000"/>
                </w:rPr>
                <w:t>3</w:t>
              </w:r>
            </w:ins>
          </w:p>
        </w:tc>
      </w:tr>
      <w:tr w:rsidR="00BA5082" w:rsidRPr="00574D3F"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574D3F" w:rsidRDefault="00BA5082" w:rsidP="00BA5082">
            <w:pPr>
              <w:pStyle w:val="MsgTableBody"/>
              <w:spacing w:line="240" w:lineRule="exact"/>
              <w:jc w:val="center"/>
              <w:rPr>
                <w:lang w:val="en-US"/>
              </w:rPr>
            </w:pPr>
          </w:p>
        </w:tc>
      </w:tr>
      <w:tr w:rsidR="00BA5082" w:rsidRPr="00574D3F"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574D3F" w:rsidRDefault="00BA5082" w:rsidP="00BA5082">
            <w:pPr>
              <w:pStyle w:val="MsgTableBody"/>
              <w:spacing w:line="240" w:lineRule="exact"/>
              <w:jc w:val="center"/>
              <w:rPr>
                <w:lang w:val="en-US"/>
              </w:rPr>
            </w:pPr>
          </w:p>
        </w:tc>
      </w:tr>
      <w:tr w:rsidR="00BA5082" w:rsidRPr="00574D3F"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574D3F" w:rsidRDefault="00BA5082" w:rsidP="00BA5082">
            <w:pPr>
              <w:pStyle w:val="MsgTableBody"/>
              <w:spacing w:line="240" w:lineRule="exact"/>
              <w:jc w:val="center"/>
              <w:rPr>
                <w:lang w:val="en-US"/>
              </w:rPr>
            </w:pPr>
          </w:p>
        </w:tc>
      </w:tr>
      <w:tr w:rsidR="00BA5082" w:rsidRPr="00574D3F"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574D3F" w:rsidRDefault="00BA5082" w:rsidP="00BA5082">
            <w:pPr>
              <w:pStyle w:val="MsgTableBody"/>
              <w:spacing w:line="240" w:lineRule="exact"/>
              <w:jc w:val="center"/>
              <w:rPr>
                <w:lang w:val="en-US"/>
              </w:rPr>
            </w:pPr>
          </w:p>
        </w:tc>
      </w:tr>
      <w:tr w:rsidR="00BA5082" w:rsidRPr="00574D3F"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574D3F" w:rsidRDefault="00BA5082" w:rsidP="00BA5082">
            <w:pPr>
              <w:pStyle w:val="MsgTableBody"/>
              <w:spacing w:line="240" w:lineRule="exact"/>
              <w:jc w:val="center"/>
              <w:rPr>
                <w:lang w:val="en-US"/>
              </w:rPr>
            </w:pPr>
          </w:p>
        </w:tc>
      </w:tr>
      <w:tr w:rsidR="00BA5082" w:rsidRPr="00574D3F"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574D3F" w:rsidRDefault="00BA5082" w:rsidP="00BA5082">
            <w:pPr>
              <w:pStyle w:val="MsgTableBody"/>
              <w:spacing w:line="240" w:lineRule="exact"/>
              <w:jc w:val="center"/>
              <w:rPr>
                <w:lang w:val="en-US"/>
              </w:rPr>
            </w:pPr>
          </w:p>
        </w:tc>
      </w:tr>
      <w:tr w:rsidR="00BA5082" w:rsidRPr="00574D3F"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574D3F" w:rsidRDefault="00BA5082" w:rsidP="00BA5082">
            <w:pPr>
              <w:pStyle w:val="MsgTableBody"/>
              <w:spacing w:line="240" w:lineRule="exact"/>
              <w:jc w:val="center"/>
              <w:rPr>
                <w:lang w:val="en-US"/>
              </w:rPr>
            </w:pPr>
          </w:p>
        </w:tc>
      </w:tr>
      <w:tr w:rsidR="00AF04D4" w:rsidRPr="00574D3F"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574D3F" w:rsidRDefault="00BA5082" w:rsidP="00BA5082">
            <w:pPr>
              <w:pStyle w:val="MsgTableBody"/>
              <w:spacing w:line="240" w:lineRule="exact"/>
              <w:jc w:val="center"/>
              <w:rPr>
                <w:lang w:val="en-US"/>
              </w:rPr>
            </w:pPr>
          </w:p>
        </w:tc>
      </w:tr>
      <w:tr w:rsidR="00BA5082" w:rsidRPr="00574D3F"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574D3F" w:rsidRDefault="00BA5082" w:rsidP="00BA5082">
            <w:pPr>
              <w:pStyle w:val="MsgTableBody"/>
              <w:spacing w:line="240" w:lineRule="exact"/>
              <w:jc w:val="center"/>
              <w:rPr>
                <w:lang w:val="en-US"/>
              </w:rPr>
            </w:pPr>
          </w:p>
        </w:tc>
      </w:tr>
      <w:tr w:rsidR="00BA5082" w:rsidRPr="00574D3F"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574D3F" w:rsidRDefault="00BA5082" w:rsidP="00BA5082">
            <w:pPr>
              <w:pStyle w:val="MsgTableBody"/>
              <w:spacing w:line="240" w:lineRule="exact"/>
              <w:jc w:val="center"/>
              <w:rPr>
                <w:lang w:val="en-US"/>
              </w:rPr>
            </w:pPr>
          </w:p>
        </w:tc>
      </w:tr>
      <w:tr w:rsidR="00BA5082" w:rsidRPr="00574D3F"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574D3F" w:rsidRDefault="00BA5082" w:rsidP="00BA5082">
            <w:pPr>
              <w:pStyle w:val="MsgTableBody"/>
              <w:spacing w:line="240" w:lineRule="exact"/>
              <w:jc w:val="center"/>
              <w:rPr>
                <w:lang w:val="en-US"/>
              </w:rPr>
            </w:pPr>
          </w:p>
        </w:tc>
      </w:tr>
      <w:tr w:rsidR="00BA5082" w:rsidRPr="00574D3F"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ADJ</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574D3F" w:rsidRDefault="00BA5082" w:rsidP="00BA5082">
            <w:pPr>
              <w:pStyle w:val="MsgTableBody"/>
              <w:spacing w:line="240" w:lineRule="exact"/>
              <w:jc w:val="center"/>
              <w:rPr>
                <w:lang w:val="en-US"/>
              </w:rPr>
            </w:pPr>
          </w:p>
        </w:tc>
      </w:tr>
      <w:tr w:rsidR="00BA5082" w:rsidRPr="00574D3F"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574D3F" w:rsidRDefault="00BA5082" w:rsidP="00BA5082">
            <w:pPr>
              <w:pStyle w:val="MsgTableBody"/>
              <w:spacing w:line="240" w:lineRule="exact"/>
              <w:jc w:val="center"/>
              <w:rPr>
                <w:lang w:val="en-US"/>
              </w:rPr>
            </w:pPr>
          </w:p>
        </w:tc>
      </w:tr>
      <w:tr w:rsidR="00BA5082" w:rsidRPr="00574D3F"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574D3F" w:rsidRDefault="00BA5082" w:rsidP="00BA5082">
            <w:pPr>
              <w:pStyle w:val="MsgTableBody"/>
              <w:spacing w:line="240" w:lineRule="exact"/>
              <w:jc w:val="center"/>
              <w:rPr>
                <w:lang w:val="en-US"/>
              </w:rPr>
            </w:pPr>
          </w:p>
        </w:tc>
      </w:tr>
      <w:tr w:rsidR="0040734C" w:rsidRPr="003D0D31"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3D0D31" w:rsidRDefault="0040734C" w:rsidP="00F40CC1">
            <w:pPr>
              <w:pStyle w:val="MsgTableBody"/>
              <w:jc w:val="center"/>
            </w:pPr>
          </w:p>
        </w:tc>
      </w:tr>
      <w:tr w:rsidR="0040734C" w:rsidRPr="00574D3F"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574D3F" w:rsidRDefault="0040734C" w:rsidP="0040734C">
            <w:pPr>
              <w:pStyle w:val="MsgTableBody"/>
              <w:spacing w:line="240" w:lineRule="exact"/>
              <w:jc w:val="center"/>
              <w:rPr>
                <w:lang w:val="en-US"/>
              </w:rPr>
            </w:pPr>
          </w:p>
        </w:tc>
      </w:tr>
      <w:tr w:rsidR="0040734C" w:rsidRPr="00574D3F"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574D3F" w:rsidRDefault="0040734C" w:rsidP="0040734C">
            <w:pPr>
              <w:pStyle w:val="MsgTableBody"/>
              <w:spacing w:line="240" w:lineRule="exact"/>
              <w:jc w:val="center"/>
              <w:rPr>
                <w:lang w:val="en-US"/>
              </w:rPr>
            </w:pPr>
          </w:p>
        </w:tc>
      </w:tr>
    </w:tbl>
    <w:p w14:paraId="4B073F71" w14:textId="77777777" w:rsidR="00454E73" w:rsidRDefault="00454E73" w:rsidP="00994EDC">
      <w:bookmarkStart w:id="293"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62BA140" w14:textId="77777777" w:rsidTr="00E821A5">
        <w:trPr>
          <w:jc w:val="center"/>
        </w:trPr>
        <w:tc>
          <w:tcPr>
            <w:tcW w:w="8926" w:type="dxa"/>
            <w:gridSpan w:val="6"/>
          </w:tcPr>
          <w:p w14:paraId="7019BB19" w14:textId="77777777" w:rsidR="00E821A5" w:rsidRPr="006D6BB6" w:rsidRDefault="00E821A5" w:rsidP="00E821A5">
            <w:pPr>
              <w:pStyle w:val="ACK-ChoreographyHeader"/>
            </w:pPr>
            <w:r>
              <w:t>Acknowledgement Choreography</w:t>
            </w:r>
          </w:p>
        </w:tc>
      </w:tr>
      <w:tr w:rsidR="00E821A5" w:rsidRPr="006D6BB6" w14:paraId="0F6A3017" w14:textId="77777777" w:rsidTr="00E821A5">
        <w:trPr>
          <w:jc w:val="center"/>
        </w:trPr>
        <w:tc>
          <w:tcPr>
            <w:tcW w:w="8926" w:type="dxa"/>
            <w:gridSpan w:val="6"/>
          </w:tcPr>
          <w:p w14:paraId="72D5CEC4" w14:textId="77777777" w:rsidR="00E821A5" w:rsidRDefault="00E821A5" w:rsidP="00E821A5">
            <w:pPr>
              <w:pStyle w:val="ACK-ChoreographyHeader"/>
            </w:pPr>
            <w:r w:rsidRPr="00574D3F">
              <w:t>EHC^E20^EHC_E20</w:t>
            </w:r>
          </w:p>
        </w:tc>
      </w:tr>
      <w:tr w:rsidR="0043507F" w:rsidRPr="006D6BB6" w14:paraId="3BF0C526" w14:textId="77777777" w:rsidTr="00E821A5">
        <w:trPr>
          <w:jc w:val="center"/>
        </w:trPr>
        <w:tc>
          <w:tcPr>
            <w:tcW w:w="1458" w:type="dxa"/>
          </w:tcPr>
          <w:p w14:paraId="77C391A2" w14:textId="77777777" w:rsidR="0043507F" w:rsidRPr="006D6BB6" w:rsidRDefault="0043507F" w:rsidP="0043507F">
            <w:pPr>
              <w:pStyle w:val="ACK-ChoreographyBody"/>
            </w:pPr>
            <w:r w:rsidRPr="006D6BB6">
              <w:t>Field name</w:t>
            </w:r>
          </w:p>
        </w:tc>
        <w:tc>
          <w:tcPr>
            <w:tcW w:w="2336" w:type="dxa"/>
          </w:tcPr>
          <w:p w14:paraId="24B6E54C" w14:textId="77777777" w:rsidR="0043507F" w:rsidRPr="006D6BB6" w:rsidRDefault="0043507F" w:rsidP="0043507F">
            <w:pPr>
              <w:pStyle w:val="ACK-ChoreographyBody"/>
            </w:pPr>
            <w:r w:rsidRPr="006D6BB6">
              <w:t>Field Value: Original mode</w:t>
            </w:r>
          </w:p>
        </w:tc>
        <w:tc>
          <w:tcPr>
            <w:tcW w:w="5132" w:type="dxa"/>
            <w:gridSpan w:val="4"/>
          </w:tcPr>
          <w:p w14:paraId="17874863" w14:textId="77777777" w:rsidR="0043507F" w:rsidRPr="006D6BB6" w:rsidRDefault="0043507F" w:rsidP="0043507F">
            <w:pPr>
              <w:pStyle w:val="ACK-ChoreographyBody"/>
            </w:pPr>
            <w:r w:rsidRPr="006D6BB6">
              <w:t>Field value: Enhanced mode</w:t>
            </w:r>
          </w:p>
        </w:tc>
      </w:tr>
      <w:tr w:rsidR="0043507F" w:rsidRPr="006D6BB6" w14:paraId="6B9DFB8B" w14:textId="77777777" w:rsidTr="00E821A5">
        <w:trPr>
          <w:jc w:val="center"/>
        </w:trPr>
        <w:tc>
          <w:tcPr>
            <w:tcW w:w="1458" w:type="dxa"/>
          </w:tcPr>
          <w:p w14:paraId="1EC80BB6" w14:textId="77777777" w:rsidR="0043507F" w:rsidRPr="006D6BB6" w:rsidRDefault="0043507F" w:rsidP="0043507F">
            <w:pPr>
              <w:pStyle w:val="ACK-ChoreographyBody"/>
            </w:pPr>
            <w:r>
              <w:t>MSH-</w:t>
            </w:r>
            <w:r w:rsidRPr="006D6BB6">
              <w:t>15</w:t>
            </w:r>
          </w:p>
        </w:tc>
        <w:tc>
          <w:tcPr>
            <w:tcW w:w="2336" w:type="dxa"/>
          </w:tcPr>
          <w:p w14:paraId="7B7614D6" w14:textId="77777777" w:rsidR="0043507F" w:rsidRPr="006D6BB6" w:rsidRDefault="0043507F" w:rsidP="0043507F">
            <w:pPr>
              <w:pStyle w:val="ACK-ChoreographyBody"/>
            </w:pPr>
            <w:r w:rsidRPr="006D6BB6">
              <w:t>Blank</w:t>
            </w:r>
          </w:p>
        </w:tc>
        <w:tc>
          <w:tcPr>
            <w:tcW w:w="567" w:type="dxa"/>
          </w:tcPr>
          <w:p w14:paraId="7C0A6022" w14:textId="77777777" w:rsidR="0043507F" w:rsidRPr="006D6BB6" w:rsidRDefault="0043507F" w:rsidP="0043507F">
            <w:pPr>
              <w:pStyle w:val="ACK-ChoreographyBody"/>
            </w:pPr>
            <w:r w:rsidRPr="006D6BB6">
              <w:t>NE</w:t>
            </w:r>
          </w:p>
        </w:tc>
        <w:tc>
          <w:tcPr>
            <w:tcW w:w="1559" w:type="dxa"/>
          </w:tcPr>
          <w:p w14:paraId="3516E513" w14:textId="77777777" w:rsidR="0043507F" w:rsidRPr="006D6BB6" w:rsidRDefault="0043507F" w:rsidP="0043507F">
            <w:pPr>
              <w:pStyle w:val="ACK-ChoreographyBody"/>
            </w:pPr>
            <w:r w:rsidRPr="006D6BB6">
              <w:t>AL, SU, ER</w:t>
            </w:r>
          </w:p>
        </w:tc>
        <w:tc>
          <w:tcPr>
            <w:tcW w:w="1446" w:type="dxa"/>
          </w:tcPr>
          <w:p w14:paraId="4A5ED2F5" w14:textId="77777777" w:rsidR="0043507F" w:rsidRPr="006D6BB6" w:rsidRDefault="0043507F" w:rsidP="0043507F">
            <w:pPr>
              <w:pStyle w:val="ACK-ChoreographyBody"/>
            </w:pPr>
            <w:r w:rsidRPr="006D6BB6">
              <w:t>NE</w:t>
            </w:r>
          </w:p>
        </w:tc>
        <w:tc>
          <w:tcPr>
            <w:tcW w:w="1560" w:type="dxa"/>
          </w:tcPr>
          <w:p w14:paraId="32CFDEAA" w14:textId="77777777" w:rsidR="0043507F" w:rsidRPr="006D6BB6" w:rsidRDefault="0043507F" w:rsidP="0043507F">
            <w:pPr>
              <w:pStyle w:val="ACK-ChoreographyBody"/>
            </w:pPr>
            <w:r w:rsidRPr="006D6BB6">
              <w:t>AL, SU, ER</w:t>
            </w:r>
          </w:p>
        </w:tc>
      </w:tr>
      <w:tr w:rsidR="0043507F" w:rsidRPr="006D6BB6" w14:paraId="5B036DF5" w14:textId="77777777" w:rsidTr="00E821A5">
        <w:trPr>
          <w:jc w:val="center"/>
        </w:trPr>
        <w:tc>
          <w:tcPr>
            <w:tcW w:w="1458" w:type="dxa"/>
          </w:tcPr>
          <w:p w14:paraId="26C7F0E5" w14:textId="77777777" w:rsidR="0043507F" w:rsidRPr="006D6BB6" w:rsidRDefault="0043507F" w:rsidP="0043507F">
            <w:pPr>
              <w:pStyle w:val="ACK-ChoreographyBody"/>
            </w:pPr>
            <w:r>
              <w:t>MSH-</w:t>
            </w:r>
            <w:r w:rsidRPr="006D6BB6">
              <w:t>16</w:t>
            </w:r>
          </w:p>
        </w:tc>
        <w:tc>
          <w:tcPr>
            <w:tcW w:w="2336" w:type="dxa"/>
          </w:tcPr>
          <w:p w14:paraId="5F713C29" w14:textId="77777777" w:rsidR="0043507F" w:rsidRPr="006D6BB6" w:rsidRDefault="0043507F" w:rsidP="0043507F">
            <w:pPr>
              <w:pStyle w:val="ACK-ChoreographyBody"/>
            </w:pPr>
            <w:r w:rsidRPr="006D6BB6">
              <w:t>Blank</w:t>
            </w:r>
          </w:p>
        </w:tc>
        <w:tc>
          <w:tcPr>
            <w:tcW w:w="567" w:type="dxa"/>
          </w:tcPr>
          <w:p w14:paraId="161DC8DD" w14:textId="77777777" w:rsidR="0043507F" w:rsidRPr="006D6BB6" w:rsidRDefault="0043507F" w:rsidP="0043507F">
            <w:pPr>
              <w:pStyle w:val="ACK-ChoreographyBody"/>
            </w:pPr>
            <w:r w:rsidRPr="006D6BB6">
              <w:t>NE</w:t>
            </w:r>
          </w:p>
        </w:tc>
        <w:tc>
          <w:tcPr>
            <w:tcW w:w="1559" w:type="dxa"/>
          </w:tcPr>
          <w:p w14:paraId="0FAF8335" w14:textId="77777777" w:rsidR="0043507F" w:rsidRPr="006D6BB6" w:rsidRDefault="0043507F" w:rsidP="0043507F">
            <w:pPr>
              <w:pStyle w:val="ACK-ChoreographyBody"/>
            </w:pPr>
            <w:r w:rsidRPr="006D6BB6">
              <w:t>NE</w:t>
            </w:r>
          </w:p>
        </w:tc>
        <w:tc>
          <w:tcPr>
            <w:tcW w:w="1446" w:type="dxa"/>
          </w:tcPr>
          <w:p w14:paraId="5B492F37" w14:textId="77777777" w:rsidR="0043507F" w:rsidRPr="006D6BB6" w:rsidRDefault="0043507F" w:rsidP="0043507F">
            <w:pPr>
              <w:pStyle w:val="ACK-ChoreographyBody"/>
            </w:pPr>
            <w:r w:rsidRPr="006D6BB6">
              <w:t>AL, SU, ER</w:t>
            </w:r>
          </w:p>
        </w:tc>
        <w:tc>
          <w:tcPr>
            <w:tcW w:w="1560" w:type="dxa"/>
          </w:tcPr>
          <w:p w14:paraId="21A53C34" w14:textId="77777777" w:rsidR="0043507F" w:rsidRPr="006D6BB6" w:rsidRDefault="0043507F" w:rsidP="0043507F">
            <w:pPr>
              <w:pStyle w:val="ACK-ChoreographyBody"/>
            </w:pPr>
            <w:r w:rsidRPr="006D6BB6">
              <w:t>AL, SU, ER</w:t>
            </w:r>
          </w:p>
        </w:tc>
      </w:tr>
      <w:tr w:rsidR="0043507F" w:rsidRPr="006D6BB6" w14:paraId="59F5EFCE" w14:textId="77777777" w:rsidTr="00E821A5">
        <w:trPr>
          <w:jc w:val="center"/>
        </w:trPr>
        <w:tc>
          <w:tcPr>
            <w:tcW w:w="1458" w:type="dxa"/>
          </w:tcPr>
          <w:p w14:paraId="2D9E2C64" w14:textId="77777777" w:rsidR="0043507F" w:rsidRPr="006D6BB6" w:rsidRDefault="0043507F" w:rsidP="0043507F">
            <w:pPr>
              <w:pStyle w:val="ACK-ChoreographyBody"/>
            </w:pPr>
            <w:r w:rsidRPr="006D6BB6">
              <w:t>Immediate Ack</w:t>
            </w:r>
          </w:p>
        </w:tc>
        <w:tc>
          <w:tcPr>
            <w:tcW w:w="2336" w:type="dxa"/>
          </w:tcPr>
          <w:p w14:paraId="2819D0BF" w14:textId="77777777" w:rsidR="0043507F" w:rsidRPr="006D6BB6" w:rsidRDefault="0043507F" w:rsidP="0043507F">
            <w:pPr>
              <w:pStyle w:val="ACK-ChoreographyBody"/>
            </w:pPr>
            <w:r w:rsidRPr="006D6BB6">
              <w:t>-</w:t>
            </w:r>
          </w:p>
        </w:tc>
        <w:tc>
          <w:tcPr>
            <w:tcW w:w="567" w:type="dxa"/>
          </w:tcPr>
          <w:p w14:paraId="0169EFC1" w14:textId="77777777" w:rsidR="0043507F" w:rsidRPr="006D6BB6" w:rsidRDefault="0043507F" w:rsidP="0043507F">
            <w:pPr>
              <w:pStyle w:val="ACK-ChoreographyBody"/>
            </w:pPr>
            <w:r w:rsidRPr="006D6BB6">
              <w:t>-</w:t>
            </w:r>
          </w:p>
        </w:tc>
        <w:tc>
          <w:tcPr>
            <w:tcW w:w="1559" w:type="dxa"/>
          </w:tcPr>
          <w:p w14:paraId="581F73B6"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49A6FA97" w14:textId="77777777" w:rsidR="0043507F" w:rsidRPr="006D6BB6" w:rsidRDefault="0043507F" w:rsidP="0043507F">
            <w:pPr>
              <w:pStyle w:val="ACK-ChoreographyBody"/>
            </w:pPr>
            <w:r w:rsidRPr="006D6BB6">
              <w:t>-</w:t>
            </w:r>
          </w:p>
        </w:tc>
        <w:tc>
          <w:tcPr>
            <w:tcW w:w="1560" w:type="dxa"/>
          </w:tcPr>
          <w:p w14:paraId="25E84042"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34CA7E35" w14:textId="77777777" w:rsidTr="00E821A5">
        <w:trPr>
          <w:jc w:val="center"/>
        </w:trPr>
        <w:tc>
          <w:tcPr>
            <w:tcW w:w="1458" w:type="dxa"/>
          </w:tcPr>
          <w:p w14:paraId="4AFD84C8" w14:textId="77777777" w:rsidR="0043507F" w:rsidRPr="006D6BB6" w:rsidRDefault="0043507F" w:rsidP="0043507F">
            <w:pPr>
              <w:pStyle w:val="ACK-ChoreographyBody"/>
            </w:pPr>
            <w:r w:rsidRPr="006D6BB6">
              <w:t>Application Ack</w:t>
            </w:r>
          </w:p>
        </w:tc>
        <w:tc>
          <w:tcPr>
            <w:tcW w:w="2336" w:type="dxa"/>
          </w:tcPr>
          <w:p w14:paraId="7ADBC96A"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5CCAE2C3" w14:textId="77777777" w:rsidR="0043507F" w:rsidRPr="006D6BB6" w:rsidRDefault="0043507F" w:rsidP="0043507F">
            <w:pPr>
              <w:pStyle w:val="ACK-ChoreographyBody"/>
            </w:pPr>
            <w:r w:rsidRPr="006D6BB6">
              <w:t>-</w:t>
            </w:r>
          </w:p>
        </w:tc>
        <w:tc>
          <w:tcPr>
            <w:tcW w:w="1559" w:type="dxa"/>
          </w:tcPr>
          <w:p w14:paraId="6E6A4B66" w14:textId="77777777" w:rsidR="0043507F" w:rsidRPr="006D6BB6" w:rsidRDefault="0043507F" w:rsidP="0043507F">
            <w:pPr>
              <w:pStyle w:val="ACK-ChoreographyBody"/>
            </w:pPr>
            <w:r w:rsidRPr="006D6BB6">
              <w:t>-</w:t>
            </w:r>
          </w:p>
        </w:tc>
        <w:tc>
          <w:tcPr>
            <w:tcW w:w="1446" w:type="dxa"/>
          </w:tcPr>
          <w:p w14:paraId="7EDB6BD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42C5AEAA"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575897E9" w14:textId="77777777" w:rsidR="00454E73" w:rsidRDefault="00454E73" w:rsidP="00994EDC"/>
    <w:p w14:paraId="7CC8AB9E" w14:textId="77777777" w:rsidR="00BA5082" w:rsidRPr="00574D3F" w:rsidRDefault="00BA5082">
      <w:pPr>
        <w:pStyle w:val="Heading3"/>
        <w:rPr>
          <w:lang w:val="en-US"/>
        </w:rPr>
      </w:pPr>
      <w:bookmarkStart w:id="294" w:name="_Toc25659688"/>
      <w:bookmarkStart w:id="295" w:name="_Toc29039531"/>
      <w:r w:rsidRPr="00574D3F">
        <w:rPr>
          <w:lang w:val="en-US"/>
        </w:rPr>
        <w:t>EHC^E21 – Cancel Authorization Request (event E21)</w:t>
      </w:r>
      <w:bookmarkEnd w:id="293"/>
      <w:bookmarkEnd w:id="294"/>
      <w:bookmarkEnd w:id="295"/>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396CD4C5" w14:textId="77777777" w:rsidR="00BA5082" w:rsidRPr="00574D3F" w:rsidRDefault="00BA5082">
      <w:pPr>
        <w:pStyle w:val="NormalIndented"/>
      </w:pPr>
      <w:r w:rsidRPr="00574D3F">
        <w:t xml:space="preserve">This message is used to cancel an Authorization Request, </w:t>
      </w:r>
      <w:proofErr w:type="gramStart"/>
      <w:r w:rsidRPr="00574D3F">
        <w:t>as a result of</w:t>
      </w:r>
      <w:proofErr w:type="gramEnd"/>
      <w:r w:rsidRPr="00574D3F">
        <w:t xml:space="preserve"> a previously submitted EHC^E20 – Submit Authorization Request message.</w:t>
      </w:r>
    </w:p>
    <w:p w14:paraId="1F2B5386"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5C2FF9DE"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574D3F" w:rsidRDefault="00BA5082">
      <w:pPr>
        <w:pStyle w:val="NormalIndented"/>
      </w:pPr>
      <w:r w:rsidRPr="00574D3F">
        <w:lastRenderedPageBreak/>
        <w:t>Processing Rules:</w:t>
      </w:r>
    </w:p>
    <w:p w14:paraId="6B3501A5"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0FAFFC9B"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w:t>
      </w:r>
      <w:proofErr w:type="spellStart"/>
      <w:r w:rsidRPr="00574D3F">
        <w:t>Pr</w:t>
      </w:r>
      <w:proofErr w:type="spellEnd"/>
      <w:r w:rsidRPr="00574D3F">
        <w:t>)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574D3F" w:rsidRDefault="00BA5082">
            <w:pPr>
              <w:pStyle w:val="MsgTableHeader"/>
              <w:jc w:val="center"/>
              <w:rPr>
                <w:lang w:val="en-US"/>
              </w:rPr>
            </w:pPr>
            <w:r w:rsidRPr="00574D3F">
              <w:rPr>
                <w:lang w:val="en-US"/>
              </w:rPr>
              <w:t>Chapter</w:t>
            </w:r>
          </w:p>
        </w:tc>
      </w:tr>
      <w:tr w:rsidR="00BA5082" w:rsidRPr="00574D3F"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574D3F" w:rsidRDefault="00BA5082" w:rsidP="00BA5082">
            <w:pPr>
              <w:pStyle w:val="MsgTableBody"/>
              <w:spacing w:line="240" w:lineRule="exact"/>
              <w:jc w:val="center"/>
              <w:rPr>
                <w:lang w:val="en-US"/>
              </w:rPr>
            </w:pPr>
          </w:p>
        </w:tc>
      </w:tr>
      <w:tr w:rsidR="00BA5082" w:rsidRPr="00574D3F"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574D3F" w:rsidRDefault="00BA5082" w:rsidP="00BA5082">
            <w:pPr>
              <w:pStyle w:val="MsgTableBody"/>
              <w:spacing w:line="240" w:lineRule="exact"/>
              <w:jc w:val="center"/>
              <w:rPr>
                <w:lang w:val="en-US"/>
              </w:rPr>
            </w:pPr>
          </w:p>
        </w:tc>
      </w:tr>
      <w:tr w:rsidR="00BA5082" w:rsidRPr="00574D3F"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574D3F" w:rsidRDefault="00BA5082" w:rsidP="00BA5082">
            <w:pPr>
              <w:pStyle w:val="MsgTableBody"/>
              <w:spacing w:line="240" w:lineRule="exact"/>
              <w:jc w:val="center"/>
              <w:rPr>
                <w:lang w:val="en-US"/>
              </w:rPr>
            </w:pPr>
          </w:p>
        </w:tc>
      </w:tr>
      <w:tr w:rsidR="00BA5082" w:rsidRPr="00574D3F"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574D3F" w:rsidRDefault="00BA5082" w:rsidP="00BA5082">
            <w:pPr>
              <w:pStyle w:val="MsgTableBody"/>
              <w:spacing w:line="240" w:lineRule="exact"/>
              <w:jc w:val="center"/>
              <w:rPr>
                <w:lang w:val="en-US"/>
              </w:rPr>
            </w:pPr>
          </w:p>
        </w:tc>
      </w:tr>
      <w:tr w:rsidR="00BA5082" w:rsidRPr="00574D3F"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574D3F" w:rsidRDefault="00BA5082" w:rsidP="00BA5082">
            <w:pPr>
              <w:pStyle w:val="MsgTableBody"/>
              <w:spacing w:line="240" w:lineRule="exact"/>
              <w:jc w:val="center"/>
              <w:rPr>
                <w:lang w:val="en-US"/>
              </w:rPr>
            </w:pPr>
          </w:p>
        </w:tc>
      </w:tr>
    </w:tbl>
    <w:p w14:paraId="7F1520AF" w14:textId="77777777" w:rsidR="0043507F" w:rsidRDefault="0043507F" w:rsidP="0043507F">
      <w:bookmarkStart w:id="296"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C86687D" w14:textId="77777777" w:rsidTr="00E821A5">
        <w:trPr>
          <w:jc w:val="center"/>
        </w:trPr>
        <w:tc>
          <w:tcPr>
            <w:tcW w:w="8926" w:type="dxa"/>
            <w:gridSpan w:val="6"/>
          </w:tcPr>
          <w:p w14:paraId="6893E35D" w14:textId="77777777" w:rsidR="00E821A5" w:rsidRPr="006D6BB6" w:rsidRDefault="00E821A5" w:rsidP="00E821A5">
            <w:pPr>
              <w:pStyle w:val="ACK-ChoreographyHeader"/>
            </w:pPr>
            <w:r>
              <w:lastRenderedPageBreak/>
              <w:t>Acknowledgement Choreography</w:t>
            </w:r>
          </w:p>
        </w:tc>
      </w:tr>
      <w:tr w:rsidR="00E821A5" w:rsidRPr="006D6BB6" w14:paraId="4AA77855" w14:textId="77777777" w:rsidTr="00E821A5">
        <w:trPr>
          <w:jc w:val="center"/>
        </w:trPr>
        <w:tc>
          <w:tcPr>
            <w:tcW w:w="8926" w:type="dxa"/>
            <w:gridSpan w:val="6"/>
          </w:tcPr>
          <w:p w14:paraId="1B6346FF" w14:textId="77777777" w:rsidR="00E821A5" w:rsidRDefault="00E821A5" w:rsidP="00E821A5">
            <w:pPr>
              <w:pStyle w:val="ACK-ChoreographyHeader"/>
            </w:pPr>
            <w:r w:rsidRPr="00574D3F">
              <w:t>EHC^E21^EHC_E21</w:t>
            </w:r>
          </w:p>
        </w:tc>
      </w:tr>
      <w:tr w:rsidR="0043507F" w:rsidRPr="006D6BB6" w14:paraId="53B0AA0A" w14:textId="77777777" w:rsidTr="00E821A5">
        <w:trPr>
          <w:jc w:val="center"/>
        </w:trPr>
        <w:tc>
          <w:tcPr>
            <w:tcW w:w="1458" w:type="dxa"/>
          </w:tcPr>
          <w:p w14:paraId="15C02A9A" w14:textId="77777777" w:rsidR="0043507F" w:rsidRPr="006D6BB6" w:rsidRDefault="0043507F" w:rsidP="0043507F">
            <w:pPr>
              <w:pStyle w:val="ACK-ChoreographyBody"/>
            </w:pPr>
            <w:r w:rsidRPr="006D6BB6">
              <w:t>Field name</w:t>
            </w:r>
          </w:p>
        </w:tc>
        <w:tc>
          <w:tcPr>
            <w:tcW w:w="2336" w:type="dxa"/>
          </w:tcPr>
          <w:p w14:paraId="082F01A2" w14:textId="77777777" w:rsidR="0043507F" w:rsidRPr="006D6BB6" w:rsidRDefault="0043507F" w:rsidP="0043507F">
            <w:pPr>
              <w:pStyle w:val="ACK-ChoreographyBody"/>
            </w:pPr>
            <w:r w:rsidRPr="006D6BB6">
              <w:t>Field Value: Original mode</w:t>
            </w:r>
          </w:p>
        </w:tc>
        <w:tc>
          <w:tcPr>
            <w:tcW w:w="5132" w:type="dxa"/>
            <w:gridSpan w:val="4"/>
          </w:tcPr>
          <w:p w14:paraId="0E5E535C" w14:textId="77777777" w:rsidR="0043507F" w:rsidRPr="006D6BB6" w:rsidRDefault="0043507F" w:rsidP="0043507F">
            <w:pPr>
              <w:pStyle w:val="ACK-ChoreographyBody"/>
            </w:pPr>
            <w:r w:rsidRPr="006D6BB6">
              <w:t>Field value: Enhanced mode</w:t>
            </w:r>
          </w:p>
        </w:tc>
      </w:tr>
      <w:tr w:rsidR="0043507F" w:rsidRPr="006D6BB6" w14:paraId="0E06FCF9" w14:textId="77777777" w:rsidTr="00E821A5">
        <w:trPr>
          <w:jc w:val="center"/>
        </w:trPr>
        <w:tc>
          <w:tcPr>
            <w:tcW w:w="1458" w:type="dxa"/>
          </w:tcPr>
          <w:p w14:paraId="3B78359F" w14:textId="77777777" w:rsidR="0043507F" w:rsidRPr="006D6BB6" w:rsidRDefault="0043507F" w:rsidP="0043507F">
            <w:pPr>
              <w:pStyle w:val="ACK-ChoreographyBody"/>
            </w:pPr>
            <w:r>
              <w:t>MSH-</w:t>
            </w:r>
            <w:r w:rsidRPr="006D6BB6">
              <w:t>15</w:t>
            </w:r>
          </w:p>
        </w:tc>
        <w:tc>
          <w:tcPr>
            <w:tcW w:w="2336" w:type="dxa"/>
          </w:tcPr>
          <w:p w14:paraId="0DADF57F" w14:textId="77777777" w:rsidR="0043507F" w:rsidRPr="006D6BB6" w:rsidRDefault="0043507F" w:rsidP="0043507F">
            <w:pPr>
              <w:pStyle w:val="ACK-ChoreographyBody"/>
            </w:pPr>
            <w:r w:rsidRPr="006D6BB6">
              <w:t>Blank</w:t>
            </w:r>
          </w:p>
        </w:tc>
        <w:tc>
          <w:tcPr>
            <w:tcW w:w="567" w:type="dxa"/>
          </w:tcPr>
          <w:p w14:paraId="65AFCFB8" w14:textId="77777777" w:rsidR="0043507F" w:rsidRPr="006D6BB6" w:rsidRDefault="0043507F" w:rsidP="0043507F">
            <w:pPr>
              <w:pStyle w:val="ACK-ChoreographyBody"/>
            </w:pPr>
            <w:r w:rsidRPr="006D6BB6">
              <w:t>NE</w:t>
            </w:r>
          </w:p>
        </w:tc>
        <w:tc>
          <w:tcPr>
            <w:tcW w:w="1559" w:type="dxa"/>
          </w:tcPr>
          <w:p w14:paraId="24C0A3BB" w14:textId="77777777" w:rsidR="0043507F" w:rsidRPr="006D6BB6" w:rsidRDefault="0043507F" w:rsidP="0043507F">
            <w:pPr>
              <w:pStyle w:val="ACK-ChoreographyBody"/>
            </w:pPr>
            <w:r w:rsidRPr="006D6BB6">
              <w:t>AL, SU, ER</w:t>
            </w:r>
          </w:p>
        </w:tc>
        <w:tc>
          <w:tcPr>
            <w:tcW w:w="1446" w:type="dxa"/>
          </w:tcPr>
          <w:p w14:paraId="0D560744" w14:textId="77777777" w:rsidR="0043507F" w:rsidRPr="006D6BB6" w:rsidRDefault="0043507F" w:rsidP="0043507F">
            <w:pPr>
              <w:pStyle w:val="ACK-ChoreographyBody"/>
            </w:pPr>
            <w:r w:rsidRPr="006D6BB6">
              <w:t>NE</w:t>
            </w:r>
          </w:p>
        </w:tc>
        <w:tc>
          <w:tcPr>
            <w:tcW w:w="1560" w:type="dxa"/>
          </w:tcPr>
          <w:p w14:paraId="3861765F" w14:textId="77777777" w:rsidR="0043507F" w:rsidRPr="006D6BB6" w:rsidRDefault="0043507F" w:rsidP="0043507F">
            <w:pPr>
              <w:pStyle w:val="ACK-ChoreographyBody"/>
            </w:pPr>
            <w:r w:rsidRPr="006D6BB6">
              <w:t>AL, SU, ER</w:t>
            </w:r>
          </w:p>
        </w:tc>
      </w:tr>
      <w:tr w:rsidR="0043507F" w:rsidRPr="006D6BB6" w14:paraId="74F4C3F2" w14:textId="77777777" w:rsidTr="00E821A5">
        <w:trPr>
          <w:jc w:val="center"/>
        </w:trPr>
        <w:tc>
          <w:tcPr>
            <w:tcW w:w="1458" w:type="dxa"/>
          </w:tcPr>
          <w:p w14:paraId="3D23837F" w14:textId="77777777" w:rsidR="0043507F" w:rsidRPr="006D6BB6" w:rsidRDefault="0043507F" w:rsidP="0043507F">
            <w:pPr>
              <w:pStyle w:val="ACK-ChoreographyBody"/>
            </w:pPr>
            <w:r>
              <w:t>MSH-</w:t>
            </w:r>
            <w:r w:rsidRPr="006D6BB6">
              <w:t>16</w:t>
            </w:r>
          </w:p>
        </w:tc>
        <w:tc>
          <w:tcPr>
            <w:tcW w:w="2336" w:type="dxa"/>
          </w:tcPr>
          <w:p w14:paraId="16786AF8" w14:textId="77777777" w:rsidR="0043507F" w:rsidRPr="006D6BB6" w:rsidRDefault="0043507F" w:rsidP="0043507F">
            <w:pPr>
              <w:pStyle w:val="ACK-ChoreographyBody"/>
            </w:pPr>
            <w:r w:rsidRPr="006D6BB6">
              <w:t>Blank</w:t>
            </w:r>
          </w:p>
        </w:tc>
        <w:tc>
          <w:tcPr>
            <w:tcW w:w="567" w:type="dxa"/>
          </w:tcPr>
          <w:p w14:paraId="24AC58AE" w14:textId="77777777" w:rsidR="0043507F" w:rsidRPr="006D6BB6" w:rsidRDefault="0043507F" w:rsidP="0043507F">
            <w:pPr>
              <w:pStyle w:val="ACK-ChoreographyBody"/>
            </w:pPr>
            <w:r w:rsidRPr="006D6BB6">
              <w:t>NE</w:t>
            </w:r>
          </w:p>
        </w:tc>
        <w:tc>
          <w:tcPr>
            <w:tcW w:w="1559" w:type="dxa"/>
          </w:tcPr>
          <w:p w14:paraId="02D2C19D" w14:textId="77777777" w:rsidR="0043507F" w:rsidRPr="006D6BB6" w:rsidRDefault="0043507F" w:rsidP="0043507F">
            <w:pPr>
              <w:pStyle w:val="ACK-ChoreographyBody"/>
            </w:pPr>
            <w:r w:rsidRPr="006D6BB6">
              <w:t>NE</w:t>
            </w:r>
          </w:p>
        </w:tc>
        <w:tc>
          <w:tcPr>
            <w:tcW w:w="1446" w:type="dxa"/>
          </w:tcPr>
          <w:p w14:paraId="6A5A5290" w14:textId="77777777" w:rsidR="0043507F" w:rsidRPr="006D6BB6" w:rsidRDefault="0043507F" w:rsidP="0043507F">
            <w:pPr>
              <w:pStyle w:val="ACK-ChoreographyBody"/>
            </w:pPr>
            <w:r w:rsidRPr="006D6BB6">
              <w:t>AL, SU, ER</w:t>
            </w:r>
          </w:p>
        </w:tc>
        <w:tc>
          <w:tcPr>
            <w:tcW w:w="1560" w:type="dxa"/>
          </w:tcPr>
          <w:p w14:paraId="261E56CD" w14:textId="77777777" w:rsidR="0043507F" w:rsidRPr="006D6BB6" w:rsidRDefault="0043507F" w:rsidP="0043507F">
            <w:pPr>
              <w:pStyle w:val="ACK-ChoreographyBody"/>
            </w:pPr>
            <w:r w:rsidRPr="006D6BB6">
              <w:t>AL, SU, ER</w:t>
            </w:r>
          </w:p>
        </w:tc>
      </w:tr>
      <w:tr w:rsidR="0043507F" w:rsidRPr="006D6BB6" w14:paraId="643D79CD" w14:textId="77777777" w:rsidTr="00E821A5">
        <w:trPr>
          <w:jc w:val="center"/>
        </w:trPr>
        <w:tc>
          <w:tcPr>
            <w:tcW w:w="1458" w:type="dxa"/>
          </w:tcPr>
          <w:p w14:paraId="6D0E1412" w14:textId="77777777" w:rsidR="0043507F" w:rsidRPr="006D6BB6" w:rsidRDefault="0043507F" w:rsidP="0043507F">
            <w:pPr>
              <w:pStyle w:val="ACK-ChoreographyBody"/>
            </w:pPr>
            <w:r w:rsidRPr="006D6BB6">
              <w:t>Immediate Ack</w:t>
            </w:r>
          </w:p>
        </w:tc>
        <w:tc>
          <w:tcPr>
            <w:tcW w:w="2336" w:type="dxa"/>
          </w:tcPr>
          <w:p w14:paraId="5024EBCD" w14:textId="77777777" w:rsidR="0043507F" w:rsidRPr="006D6BB6" w:rsidRDefault="0043507F" w:rsidP="0043507F">
            <w:pPr>
              <w:pStyle w:val="ACK-ChoreographyBody"/>
            </w:pPr>
            <w:r w:rsidRPr="006D6BB6">
              <w:t>-</w:t>
            </w:r>
          </w:p>
        </w:tc>
        <w:tc>
          <w:tcPr>
            <w:tcW w:w="567" w:type="dxa"/>
          </w:tcPr>
          <w:p w14:paraId="3376FBA7" w14:textId="77777777" w:rsidR="0043507F" w:rsidRPr="006D6BB6" w:rsidRDefault="0043507F" w:rsidP="0043507F">
            <w:pPr>
              <w:pStyle w:val="ACK-ChoreographyBody"/>
            </w:pPr>
            <w:r w:rsidRPr="006D6BB6">
              <w:t>-</w:t>
            </w:r>
          </w:p>
        </w:tc>
        <w:tc>
          <w:tcPr>
            <w:tcW w:w="1559" w:type="dxa"/>
          </w:tcPr>
          <w:p w14:paraId="76A109E2"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1B05299A" w14:textId="77777777" w:rsidR="0043507F" w:rsidRPr="006D6BB6" w:rsidRDefault="0043507F" w:rsidP="0043507F">
            <w:pPr>
              <w:pStyle w:val="ACK-ChoreographyBody"/>
            </w:pPr>
            <w:r w:rsidRPr="006D6BB6">
              <w:t>-</w:t>
            </w:r>
          </w:p>
        </w:tc>
        <w:tc>
          <w:tcPr>
            <w:tcW w:w="1560" w:type="dxa"/>
          </w:tcPr>
          <w:p w14:paraId="3019AE38"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5ECDF7F" w14:textId="77777777" w:rsidTr="00E821A5">
        <w:trPr>
          <w:jc w:val="center"/>
        </w:trPr>
        <w:tc>
          <w:tcPr>
            <w:tcW w:w="1458" w:type="dxa"/>
          </w:tcPr>
          <w:p w14:paraId="2576970C" w14:textId="77777777" w:rsidR="0043507F" w:rsidRPr="006D6BB6" w:rsidRDefault="0043507F" w:rsidP="0043507F">
            <w:pPr>
              <w:pStyle w:val="ACK-ChoreographyBody"/>
            </w:pPr>
            <w:r w:rsidRPr="006D6BB6">
              <w:t>Application Ack</w:t>
            </w:r>
          </w:p>
        </w:tc>
        <w:tc>
          <w:tcPr>
            <w:tcW w:w="2336" w:type="dxa"/>
          </w:tcPr>
          <w:p w14:paraId="518D7E93"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3C3DB7BA" w14:textId="77777777" w:rsidR="0043507F" w:rsidRPr="006D6BB6" w:rsidRDefault="0043507F" w:rsidP="0043507F">
            <w:pPr>
              <w:pStyle w:val="ACK-ChoreographyBody"/>
            </w:pPr>
            <w:r w:rsidRPr="006D6BB6">
              <w:t>-</w:t>
            </w:r>
          </w:p>
        </w:tc>
        <w:tc>
          <w:tcPr>
            <w:tcW w:w="1559" w:type="dxa"/>
          </w:tcPr>
          <w:p w14:paraId="26BE2ABF" w14:textId="77777777" w:rsidR="0043507F" w:rsidRPr="006D6BB6" w:rsidRDefault="0043507F" w:rsidP="0043507F">
            <w:pPr>
              <w:pStyle w:val="ACK-ChoreographyBody"/>
            </w:pPr>
            <w:r w:rsidRPr="006D6BB6">
              <w:t>-</w:t>
            </w:r>
          </w:p>
        </w:tc>
        <w:tc>
          <w:tcPr>
            <w:tcW w:w="1446" w:type="dxa"/>
          </w:tcPr>
          <w:p w14:paraId="687AA27F"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43B8DC6B"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B46D0D3" w14:textId="77777777" w:rsidR="0043507F" w:rsidRDefault="0043507F" w:rsidP="0043507F"/>
    <w:p w14:paraId="36C5DF48" w14:textId="77777777" w:rsidR="00BA5082" w:rsidRPr="00574D3F" w:rsidRDefault="00BA5082">
      <w:pPr>
        <w:pStyle w:val="Heading3"/>
        <w:rPr>
          <w:lang w:val="en-US"/>
        </w:rPr>
      </w:pPr>
      <w:bookmarkStart w:id="297" w:name="_Toc25659689"/>
      <w:bookmarkStart w:id="298" w:name="_Toc29039532"/>
      <w:r w:rsidRPr="00574D3F">
        <w:rPr>
          <w:lang w:val="en-US"/>
        </w:rPr>
        <w:t>QBP^E22 – Query Authorization Request Status (event E22)</w:t>
      </w:r>
      <w:bookmarkEnd w:id="296"/>
      <w:bookmarkEnd w:id="297"/>
      <w:bookmarkEnd w:id="298"/>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6013A293"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574D3F" w:rsidRDefault="00BA5082">
      <w:pPr>
        <w:pStyle w:val="NormalIndented"/>
      </w:pPr>
      <w:r w:rsidRPr="00574D3F">
        <w:t>Note: The response to this query has the same content as an EHC^E24 – Authorization Response message.</w:t>
      </w:r>
    </w:p>
    <w:p w14:paraId="70938689" w14:textId="77777777" w:rsidR="00BA5082" w:rsidRPr="00574D3F" w:rsidRDefault="00BA5082">
      <w:pPr>
        <w:pStyle w:val="NormalIndented"/>
      </w:pPr>
      <w:r w:rsidRPr="00574D3F">
        <w:t>Processing Rules:</w:t>
      </w:r>
    </w:p>
    <w:p w14:paraId="669D3AC4"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B811B41"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12FF4856"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6686B5CD" w14:textId="77777777" w:rsidR="00BA5082" w:rsidRPr="00574D3F" w:rsidRDefault="00BA5082">
      <w:pPr>
        <w:pStyle w:val="NormalIndented"/>
        <w:ind w:left="1584"/>
        <w:rPr>
          <w:lang w:eastAsia="en-US"/>
        </w:rPr>
      </w:pPr>
      <w:r w:rsidRPr="00574D3F">
        <w:rPr>
          <w:lang w:eastAsia="en-US"/>
        </w:rPr>
        <w:t>Query for a specific Authorization Request:</w:t>
      </w:r>
    </w:p>
    <w:p w14:paraId="58F959E7"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70FAEA5A"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64FD6D10"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694DEE14"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6DB36B5A"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72A3FBA"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4ADB88ED"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6320DB70" w14:textId="77777777" w:rsidR="00BA5082" w:rsidRPr="00574D3F" w:rsidRDefault="00BA5082">
      <w:pPr>
        <w:pStyle w:val="NormalListBullets"/>
        <w:tabs>
          <w:tab w:val="clear" w:pos="360"/>
          <w:tab w:val="num" w:pos="1944"/>
        </w:tabs>
        <w:ind w:left="1944"/>
        <w:rPr>
          <w:lang w:eastAsia="en-US"/>
        </w:rPr>
      </w:pPr>
      <w:r w:rsidRPr="00574D3F">
        <w:rPr>
          <w:lang w:eastAsia="en-US"/>
        </w:rPr>
        <w:t xml:space="preserve">Product/Service Line Item (Product/Service </w:t>
      </w:r>
      <w:proofErr w:type="gramStart"/>
      <w:r w:rsidRPr="00574D3F">
        <w:rPr>
          <w:lang w:eastAsia="en-US"/>
        </w:rPr>
        <w:t>Line Item</w:t>
      </w:r>
      <w:proofErr w:type="gramEnd"/>
      <w:r w:rsidRPr="00574D3F">
        <w:rPr>
          <w:lang w:eastAsia="en-US"/>
        </w:rPr>
        <w:t xml:space="preserve"> Number on QPD).</w:t>
      </w:r>
    </w:p>
    <w:p w14:paraId="7E8F54BD" w14:textId="77777777" w:rsidR="00BA5082" w:rsidRPr="00574D3F" w:rsidRDefault="00BA5082">
      <w:pPr>
        <w:pStyle w:val="NormalListNumbered"/>
        <w:numPr>
          <w:ilvl w:val="0"/>
          <w:numId w:val="14"/>
        </w:numPr>
      </w:pPr>
      <w:r w:rsidRPr="00574D3F">
        <w:t xml:space="preserve">Sending Organization and Sending Application on input message must be the same as the Sending Organization and Sending Application from the original Authorization Request </w:t>
      </w:r>
      <w:r w:rsidRPr="00574D3F">
        <w:lastRenderedPageBreak/>
        <w:t>(submitted via the EHC^E20 – Submit Authorization Request message).</w:t>
      </w:r>
    </w:p>
    <w:p w14:paraId="5BB2DCEE" w14:textId="77777777" w:rsidR="00BA5082" w:rsidRPr="00574D3F" w:rsidRDefault="00BA5082">
      <w:pPr>
        <w:pStyle w:val="NormalListNumbered"/>
        <w:numPr>
          <w:ilvl w:val="0"/>
          <w:numId w:val="14"/>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574D3F" w:rsidRDefault="00BA5082">
            <w:pPr>
              <w:pStyle w:val="MsgTableHeader"/>
              <w:jc w:val="center"/>
              <w:rPr>
                <w:lang w:val="en-US"/>
              </w:rPr>
            </w:pPr>
            <w:r w:rsidRPr="00574D3F">
              <w:rPr>
                <w:lang w:val="en-US"/>
              </w:rPr>
              <w:t>Chapter</w:t>
            </w:r>
          </w:p>
        </w:tc>
      </w:tr>
      <w:tr w:rsidR="00BA5082" w:rsidRPr="00574D3F"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574D3F" w:rsidRDefault="00BA5082" w:rsidP="00BA5082">
            <w:pPr>
              <w:pStyle w:val="MsgTableBody"/>
              <w:spacing w:line="240" w:lineRule="exact"/>
              <w:jc w:val="center"/>
              <w:rPr>
                <w:lang w:val="en-US"/>
              </w:rPr>
            </w:pPr>
          </w:p>
        </w:tc>
      </w:tr>
      <w:tr w:rsidR="00BA5082" w:rsidRPr="00574D3F"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574D3F" w:rsidRDefault="00BA5082" w:rsidP="00BA5082">
            <w:pPr>
              <w:pStyle w:val="MsgTableBody"/>
              <w:spacing w:line="240" w:lineRule="exact"/>
              <w:jc w:val="center"/>
              <w:rPr>
                <w:lang w:val="en-US"/>
              </w:rPr>
            </w:pPr>
          </w:p>
        </w:tc>
      </w:tr>
    </w:tbl>
    <w:p w14:paraId="404CACA0" w14:textId="77777777" w:rsidR="0043507F" w:rsidRDefault="0043507F" w:rsidP="0043507F">
      <w:pPr>
        <w:pStyle w:val="NormalIndented"/>
      </w:pPr>
      <w:bookmarkStart w:id="299"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59B78C8A" w14:textId="77777777" w:rsidTr="00E821A5">
        <w:trPr>
          <w:jc w:val="center"/>
        </w:trPr>
        <w:tc>
          <w:tcPr>
            <w:tcW w:w="9351" w:type="dxa"/>
            <w:gridSpan w:val="6"/>
          </w:tcPr>
          <w:p w14:paraId="58874D91" w14:textId="77777777" w:rsidR="00E821A5" w:rsidRPr="006D6BB6" w:rsidRDefault="00E821A5" w:rsidP="00E821A5">
            <w:pPr>
              <w:pStyle w:val="ACK-ChoreographyHeader"/>
            </w:pPr>
            <w:r>
              <w:t>Acknowledgement Choreography</w:t>
            </w:r>
          </w:p>
        </w:tc>
      </w:tr>
      <w:tr w:rsidR="00E821A5" w:rsidRPr="006D6BB6" w14:paraId="5A55BCEF" w14:textId="77777777" w:rsidTr="00E821A5">
        <w:trPr>
          <w:jc w:val="center"/>
        </w:trPr>
        <w:tc>
          <w:tcPr>
            <w:tcW w:w="9351" w:type="dxa"/>
            <w:gridSpan w:val="6"/>
          </w:tcPr>
          <w:p w14:paraId="7197744E" w14:textId="77777777" w:rsidR="00E821A5" w:rsidRDefault="00E821A5" w:rsidP="00E821A5">
            <w:pPr>
              <w:pStyle w:val="ACK-ChoreographyHeader"/>
            </w:pPr>
            <w:r w:rsidRPr="00574D3F">
              <w:t>QBP^E22^QBP_E22</w:t>
            </w:r>
          </w:p>
        </w:tc>
      </w:tr>
      <w:tr w:rsidR="0043507F" w:rsidRPr="006D6BB6" w14:paraId="07415822" w14:textId="77777777" w:rsidTr="00E821A5">
        <w:trPr>
          <w:jc w:val="center"/>
        </w:trPr>
        <w:tc>
          <w:tcPr>
            <w:tcW w:w="1458" w:type="dxa"/>
          </w:tcPr>
          <w:p w14:paraId="263E0C8B" w14:textId="77777777" w:rsidR="0043507F" w:rsidRPr="006D6BB6" w:rsidRDefault="0043507F" w:rsidP="0043507F">
            <w:pPr>
              <w:pStyle w:val="ACK-ChoreographyBody"/>
            </w:pPr>
            <w:r w:rsidRPr="006D6BB6">
              <w:t>Field name</w:t>
            </w:r>
          </w:p>
        </w:tc>
        <w:tc>
          <w:tcPr>
            <w:tcW w:w="2336" w:type="dxa"/>
          </w:tcPr>
          <w:p w14:paraId="357403AB" w14:textId="77777777" w:rsidR="0043507F" w:rsidRPr="006D6BB6" w:rsidRDefault="0043507F" w:rsidP="0043507F">
            <w:pPr>
              <w:pStyle w:val="ACK-ChoreographyBody"/>
            </w:pPr>
            <w:r w:rsidRPr="006D6BB6">
              <w:t>Field Value: Original mode</w:t>
            </w:r>
          </w:p>
        </w:tc>
        <w:tc>
          <w:tcPr>
            <w:tcW w:w="5557" w:type="dxa"/>
            <w:gridSpan w:val="4"/>
          </w:tcPr>
          <w:p w14:paraId="3EBD826D" w14:textId="77777777" w:rsidR="0043507F" w:rsidRPr="006D6BB6" w:rsidRDefault="0043507F" w:rsidP="0043507F">
            <w:pPr>
              <w:pStyle w:val="ACK-ChoreographyBody"/>
            </w:pPr>
            <w:r w:rsidRPr="006D6BB6">
              <w:t>Field value: Enhanced mode</w:t>
            </w:r>
          </w:p>
        </w:tc>
      </w:tr>
      <w:tr w:rsidR="0043507F" w:rsidRPr="006D6BB6" w14:paraId="1BF40919" w14:textId="77777777" w:rsidTr="00E821A5">
        <w:trPr>
          <w:jc w:val="center"/>
        </w:trPr>
        <w:tc>
          <w:tcPr>
            <w:tcW w:w="1458" w:type="dxa"/>
          </w:tcPr>
          <w:p w14:paraId="70DEBD3B" w14:textId="77777777" w:rsidR="0043507F" w:rsidRPr="006D6BB6" w:rsidRDefault="0043507F" w:rsidP="0043507F">
            <w:pPr>
              <w:pStyle w:val="ACK-ChoreographyBody"/>
            </w:pPr>
            <w:r>
              <w:t>MSH-</w:t>
            </w:r>
            <w:r w:rsidRPr="006D6BB6">
              <w:t>15</w:t>
            </w:r>
          </w:p>
        </w:tc>
        <w:tc>
          <w:tcPr>
            <w:tcW w:w="2336" w:type="dxa"/>
          </w:tcPr>
          <w:p w14:paraId="2C0E7912" w14:textId="77777777" w:rsidR="0043507F" w:rsidRPr="006D6BB6" w:rsidRDefault="0043507F" w:rsidP="0043507F">
            <w:pPr>
              <w:pStyle w:val="ACK-ChoreographyBody"/>
            </w:pPr>
            <w:r w:rsidRPr="006D6BB6">
              <w:t>Blank</w:t>
            </w:r>
          </w:p>
        </w:tc>
        <w:tc>
          <w:tcPr>
            <w:tcW w:w="567" w:type="dxa"/>
          </w:tcPr>
          <w:p w14:paraId="42476C19" w14:textId="77777777" w:rsidR="0043507F" w:rsidRPr="006D6BB6" w:rsidRDefault="0043507F" w:rsidP="0043507F">
            <w:pPr>
              <w:pStyle w:val="ACK-ChoreographyBody"/>
            </w:pPr>
            <w:r w:rsidRPr="006D6BB6">
              <w:t>NE</w:t>
            </w:r>
          </w:p>
        </w:tc>
        <w:tc>
          <w:tcPr>
            <w:tcW w:w="1559" w:type="dxa"/>
          </w:tcPr>
          <w:p w14:paraId="490ADCA3" w14:textId="77777777" w:rsidR="0043507F" w:rsidRPr="006D6BB6" w:rsidRDefault="0043507F" w:rsidP="0043507F">
            <w:pPr>
              <w:pStyle w:val="ACK-ChoreographyBody"/>
            </w:pPr>
            <w:r w:rsidRPr="006D6BB6">
              <w:t>AL, SU, ER</w:t>
            </w:r>
          </w:p>
        </w:tc>
        <w:tc>
          <w:tcPr>
            <w:tcW w:w="1730" w:type="dxa"/>
          </w:tcPr>
          <w:p w14:paraId="40BF4616" w14:textId="77777777" w:rsidR="0043507F" w:rsidRPr="006D6BB6" w:rsidRDefault="0043507F" w:rsidP="0043507F">
            <w:pPr>
              <w:pStyle w:val="ACK-ChoreographyBody"/>
            </w:pPr>
            <w:r w:rsidRPr="006D6BB6">
              <w:t>NE</w:t>
            </w:r>
          </w:p>
        </w:tc>
        <w:tc>
          <w:tcPr>
            <w:tcW w:w="1701" w:type="dxa"/>
          </w:tcPr>
          <w:p w14:paraId="04F090EA" w14:textId="77777777" w:rsidR="0043507F" w:rsidRPr="006D6BB6" w:rsidRDefault="0043507F" w:rsidP="0043507F">
            <w:pPr>
              <w:pStyle w:val="ACK-ChoreographyBody"/>
            </w:pPr>
            <w:r w:rsidRPr="006D6BB6">
              <w:t>AL, SU, ER</w:t>
            </w:r>
          </w:p>
        </w:tc>
      </w:tr>
      <w:tr w:rsidR="0043507F" w:rsidRPr="006D6BB6" w14:paraId="069A4AA4" w14:textId="77777777" w:rsidTr="00E821A5">
        <w:trPr>
          <w:jc w:val="center"/>
        </w:trPr>
        <w:tc>
          <w:tcPr>
            <w:tcW w:w="1458" w:type="dxa"/>
          </w:tcPr>
          <w:p w14:paraId="7C0DBE5F" w14:textId="77777777" w:rsidR="0043507F" w:rsidRPr="006D6BB6" w:rsidRDefault="0043507F" w:rsidP="0043507F">
            <w:pPr>
              <w:pStyle w:val="ACK-ChoreographyBody"/>
            </w:pPr>
            <w:r>
              <w:t>MSH-</w:t>
            </w:r>
            <w:r w:rsidRPr="006D6BB6">
              <w:t>16</w:t>
            </w:r>
          </w:p>
        </w:tc>
        <w:tc>
          <w:tcPr>
            <w:tcW w:w="2336" w:type="dxa"/>
          </w:tcPr>
          <w:p w14:paraId="364D4EDA" w14:textId="77777777" w:rsidR="0043507F" w:rsidRPr="006D6BB6" w:rsidRDefault="0043507F" w:rsidP="0043507F">
            <w:pPr>
              <w:pStyle w:val="ACK-ChoreographyBody"/>
            </w:pPr>
            <w:r w:rsidRPr="006D6BB6">
              <w:t>Blank</w:t>
            </w:r>
          </w:p>
        </w:tc>
        <w:tc>
          <w:tcPr>
            <w:tcW w:w="567" w:type="dxa"/>
          </w:tcPr>
          <w:p w14:paraId="4ED6E347" w14:textId="77777777" w:rsidR="0043507F" w:rsidRPr="006D6BB6" w:rsidRDefault="0043507F" w:rsidP="0043507F">
            <w:pPr>
              <w:pStyle w:val="ACK-ChoreographyBody"/>
            </w:pPr>
            <w:r w:rsidRPr="006D6BB6">
              <w:t>NE</w:t>
            </w:r>
          </w:p>
        </w:tc>
        <w:tc>
          <w:tcPr>
            <w:tcW w:w="1559" w:type="dxa"/>
          </w:tcPr>
          <w:p w14:paraId="24D9EBB8" w14:textId="77777777" w:rsidR="0043507F" w:rsidRPr="006D6BB6" w:rsidRDefault="0043507F" w:rsidP="0043507F">
            <w:pPr>
              <w:pStyle w:val="ACK-ChoreographyBody"/>
            </w:pPr>
            <w:r w:rsidRPr="006D6BB6">
              <w:t>NE</w:t>
            </w:r>
          </w:p>
        </w:tc>
        <w:tc>
          <w:tcPr>
            <w:tcW w:w="1730" w:type="dxa"/>
          </w:tcPr>
          <w:p w14:paraId="5734ABE9" w14:textId="77777777" w:rsidR="0043507F" w:rsidRPr="006D6BB6" w:rsidRDefault="0043507F" w:rsidP="0043507F">
            <w:pPr>
              <w:pStyle w:val="ACK-ChoreographyBody"/>
            </w:pPr>
            <w:r w:rsidRPr="006D6BB6">
              <w:t>AL, SU, ER</w:t>
            </w:r>
          </w:p>
        </w:tc>
        <w:tc>
          <w:tcPr>
            <w:tcW w:w="1701" w:type="dxa"/>
          </w:tcPr>
          <w:p w14:paraId="1AB40115" w14:textId="77777777" w:rsidR="0043507F" w:rsidRPr="006D6BB6" w:rsidRDefault="0043507F" w:rsidP="0043507F">
            <w:pPr>
              <w:pStyle w:val="ACK-ChoreographyBody"/>
            </w:pPr>
            <w:r w:rsidRPr="006D6BB6">
              <w:t>AL, SU, ER</w:t>
            </w:r>
          </w:p>
        </w:tc>
      </w:tr>
      <w:tr w:rsidR="0043507F" w:rsidRPr="006D6BB6" w14:paraId="32901304" w14:textId="77777777" w:rsidTr="00E821A5">
        <w:trPr>
          <w:jc w:val="center"/>
        </w:trPr>
        <w:tc>
          <w:tcPr>
            <w:tcW w:w="1458" w:type="dxa"/>
          </w:tcPr>
          <w:p w14:paraId="682E180B" w14:textId="77777777" w:rsidR="0043507F" w:rsidRPr="006D6BB6" w:rsidRDefault="0043507F" w:rsidP="0043507F">
            <w:pPr>
              <w:pStyle w:val="ACK-ChoreographyBody"/>
            </w:pPr>
            <w:r w:rsidRPr="006D6BB6">
              <w:t>Immediate Ack</w:t>
            </w:r>
          </w:p>
        </w:tc>
        <w:tc>
          <w:tcPr>
            <w:tcW w:w="2336" w:type="dxa"/>
          </w:tcPr>
          <w:p w14:paraId="4B5D4D1D" w14:textId="77777777" w:rsidR="0043507F" w:rsidRPr="006D6BB6" w:rsidRDefault="0043507F" w:rsidP="0043507F">
            <w:pPr>
              <w:pStyle w:val="ACK-ChoreographyBody"/>
            </w:pPr>
            <w:r w:rsidRPr="006D6BB6">
              <w:t>-</w:t>
            </w:r>
          </w:p>
        </w:tc>
        <w:tc>
          <w:tcPr>
            <w:tcW w:w="567" w:type="dxa"/>
          </w:tcPr>
          <w:p w14:paraId="556439AF" w14:textId="77777777" w:rsidR="0043507F" w:rsidRPr="006D6BB6" w:rsidRDefault="0043507F" w:rsidP="0043507F">
            <w:pPr>
              <w:pStyle w:val="ACK-ChoreographyBody"/>
            </w:pPr>
            <w:r w:rsidRPr="006D6BB6">
              <w:t>-</w:t>
            </w:r>
          </w:p>
        </w:tc>
        <w:tc>
          <w:tcPr>
            <w:tcW w:w="1559" w:type="dxa"/>
          </w:tcPr>
          <w:p w14:paraId="0105DADA"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58A97C5D" w14:textId="77777777" w:rsidR="0043507F" w:rsidRPr="006D6BB6" w:rsidRDefault="0043507F" w:rsidP="0043507F">
            <w:pPr>
              <w:pStyle w:val="ACK-ChoreographyBody"/>
            </w:pPr>
            <w:r w:rsidRPr="006D6BB6">
              <w:t>-</w:t>
            </w:r>
          </w:p>
        </w:tc>
        <w:tc>
          <w:tcPr>
            <w:tcW w:w="1701" w:type="dxa"/>
          </w:tcPr>
          <w:p w14:paraId="7914EB34"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0CF9D438" w14:textId="77777777" w:rsidTr="00E821A5">
        <w:trPr>
          <w:jc w:val="center"/>
        </w:trPr>
        <w:tc>
          <w:tcPr>
            <w:tcW w:w="1458" w:type="dxa"/>
          </w:tcPr>
          <w:p w14:paraId="5C36544C" w14:textId="77777777" w:rsidR="0043507F" w:rsidRPr="006D6BB6" w:rsidRDefault="0043507F" w:rsidP="0043507F">
            <w:pPr>
              <w:pStyle w:val="ACK-ChoreographyBody"/>
            </w:pPr>
            <w:r w:rsidRPr="006D6BB6">
              <w:t>Application Ack</w:t>
            </w:r>
          </w:p>
        </w:tc>
        <w:tc>
          <w:tcPr>
            <w:tcW w:w="2336" w:type="dxa"/>
          </w:tcPr>
          <w:p w14:paraId="2B4CCB44"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3C1EB982" w14:textId="77777777" w:rsidR="0043507F" w:rsidRPr="006D6BB6" w:rsidRDefault="0043507F" w:rsidP="0043507F">
            <w:pPr>
              <w:pStyle w:val="ACK-ChoreographyBody"/>
            </w:pPr>
            <w:r w:rsidRPr="006D6BB6">
              <w:t>-</w:t>
            </w:r>
          </w:p>
        </w:tc>
        <w:tc>
          <w:tcPr>
            <w:tcW w:w="1559" w:type="dxa"/>
          </w:tcPr>
          <w:p w14:paraId="01BF86D9" w14:textId="77777777" w:rsidR="0043507F" w:rsidRPr="006D6BB6" w:rsidRDefault="0043507F" w:rsidP="0043507F">
            <w:pPr>
              <w:pStyle w:val="ACK-ChoreographyBody"/>
            </w:pPr>
            <w:r w:rsidRPr="006D6BB6">
              <w:t>-</w:t>
            </w:r>
          </w:p>
        </w:tc>
        <w:tc>
          <w:tcPr>
            <w:tcW w:w="1730" w:type="dxa"/>
          </w:tcPr>
          <w:p w14:paraId="2BA4E56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001B7EC"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674F2901" w14:textId="77777777" w:rsidR="0043507F" w:rsidRPr="00574D3F" w:rsidRDefault="0043507F" w:rsidP="0043507F">
      <w:pPr>
        <w:pStyle w:val="NormalIndented"/>
      </w:pPr>
    </w:p>
    <w:p w14:paraId="62E50233" w14:textId="77777777" w:rsidR="00BA5082" w:rsidRPr="00574D3F" w:rsidRDefault="00BA5082">
      <w:pPr>
        <w:pStyle w:val="Heading3"/>
        <w:rPr>
          <w:lang w:val="en-US"/>
        </w:rPr>
      </w:pPr>
      <w:bookmarkStart w:id="300" w:name="_Toc25659690"/>
      <w:bookmarkStart w:id="301" w:name="_Toc29039533"/>
      <w:r w:rsidRPr="00574D3F">
        <w:rPr>
          <w:lang w:val="en-US"/>
        </w:rPr>
        <w:t>RSP^E22 – Authorization Request Status Query Response (event E22)</w:t>
      </w:r>
      <w:bookmarkEnd w:id="299"/>
      <w:bookmarkEnd w:id="300"/>
      <w:bookmarkEnd w:id="301"/>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06923B8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3301FA64" w14:textId="77777777" w:rsidR="00BA5082" w:rsidRPr="00574D3F" w:rsidRDefault="00BA5082">
      <w:pPr>
        <w:pStyle w:val="NormalIndented"/>
      </w:pPr>
      <w:r w:rsidRPr="00574D3F">
        <w:t xml:space="preserve">A QBP^E22 – Query Authorization Request Status can be used to query against </w:t>
      </w:r>
      <w:proofErr w:type="spellStart"/>
      <w:proofErr w:type="gramStart"/>
      <w:r w:rsidRPr="00574D3F">
        <w:t>a</w:t>
      </w:r>
      <w:proofErr w:type="spellEnd"/>
      <w:proofErr w:type="gramEnd"/>
      <w:r w:rsidRPr="00574D3F">
        <w:t xml:space="preserve"> Authorization Request or a specific Product/Service Line Item in a Authorization Request. The same response message, RSP^E22 – Authorization Request Query Response, is used for both types of </w:t>
      </w:r>
      <w:proofErr w:type="gramStart"/>
      <w:r w:rsidRPr="00574D3F">
        <w:t>query</w:t>
      </w:r>
      <w:proofErr w:type="gramEnd"/>
      <w:r w:rsidRPr="00574D3F">
        <w:t>.</w:t>
      </w:r>
    </w:p>
    <w:p w14:paraId="6DEF9415" w14:textId="77777777" w:rsidR="00BA5082" w:rsidRPr="00574D3F" w:rsidRDefault="00BA5082">
      <w:pPr>
        <w:pStyle w:val="NormalIndented"/>
      </w:pPr>
      <w:r w:rsidRPr="00574D3F">
        <w:t>Processing Rules:</w:t>
      </w:r>
    </w:p>
    <w:p w14:paraId="1B10EDF4" w14:textId="77777777" w:rsidR="00BA5082" w:rsidRPr="00574D3F" w:rsidRDefault="00BA5082">
      <w:pPr>
        <w:pStyle w:val="NormalListNumbered"/>
        <w:numPr>
          <w:ilvl w:val="0"/>
          <w:numId w:val="16"/>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574D3F" w:rsidRDefault="00BA5082">
      <w:pPr>
        <w:pStyle w:val="NormalListNumbered"/>
        <w:numPr>
          <w:ilvl w:val="0"/>
          <w:numId w:val="16"/>
        </w:numPr>
        <w:ind w:left="1584" w:hanging="288"/>
      </w:pPr>
      <w:r w:rsidRPr="00574D3F">
        <w:t>A unique query identifier (Query Tag on QPD) must be generated for each query.</w:t>
      </w:r>
    </w:p>
    <w:p w14:paraId="5CB143D8" w14:textId="77777777" w:rsidR="00BA5082" w:rsidRPr="00574D3F" w:rsidRDefault="00BA5082">
      <w:pPr>
        <w:pStyle w:val="MsgTableCaption"/>
        <w:rPr>
          <w:lang w:val="en-US"/>
        </w:rPr>
      </w:pPr>
      <w:r w:rsidRPr="00574D3F">
        <w:rPr>
          <w:lang w:val="en-US"/>
        </w:rPr>
        <w:lastRenderedPageBreak/>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574D3F" w:rsidRDefault="00BA5082">
            <w:pPr>
              <w:pStyle w:val="MsgTableHeader"/>
              <w:jc w:val="center"/>
              <w:rPr>
                <w:lang w:val="en-US"/>
              </w:rPr>
            </w:pPr>
            <w:r w:rsidRPr="00574D3F">
              <w:rPr>
                <w:lang w:val="en-US"/>
              </w:rPr>
              <w:t>Chapter</w:t>
            </w:r>
          </w:p>
        </w:tc>
      </w:tr>
      <w:tr w:rsidR="00BA5082" w:rsidRPr="00574D3F"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574D3F" w:rsidRDefault="00BA5082" w:rsidP="00BA5082">
            <w:pPr>
              <w:pStyle w:val="MsgTableBody"/>
              <w:spacing w:line="240" w:lineRule="exact"/>
              <w:jc w:val="center"/>
              <w:rPr>
                <w:lang w:val="en-US"/>
              </w:rPr>
            </w:pPr>
          </w:p>
        </w:tc>
      </w:tr>
      <w:tr w:rsidR="00BA5082" w:rsidRPr="00574D3F"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574D3F" w:rsidRDefault="00BA5082" w:rsidP="00BA5082">
            <w:pPr>
              <w:pStyle w:val="MsgTableBody"/>
              <w:spacing w:line="240" w:lineRule="exact"/>
              <w:jc w:val="center"/>
              <w:rPr>
                <w:lang w:val="en-US"/>
              </w:rPr>
            </w:pPr>
          </w:p>
        </w:tc>
      </w:tr>
      <w:tr w:rsidR="00BA5082" w:rsidRPr="00574D3F"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574D3F" w:rsidRDefault="00BA5082" w:rsidP="00BA5082">
            <w:pPr>
              <w:pStyle w:val="MsgTableBody"/>
              <w:spacing w:line="240" w:lineRule="exact"/>
              <w:jc w:val="center"/>
              <w:rPr>
                <w:lang w:val="en-US"/>
              </w:rPr>
            </w:pPr>
          </w:p>
        </w:tc>
      </w:tr>
      <w:tr w:rsidR="00BA5082" w:rsidRPr="00574D3F"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574D3F" w:rsidRDefault="00BA5082" w:rsidP="00BA5082">
            <w:pPr>
              <w:pStyle w:val="MsgTableBody"/>
              <w:spacing w:line="240" w:lineRule="exact"/>
              <w:rPr>
                <w:lang w:val="en-US"/>
              </w:rPr>
            </w:pPr>
            <w:r w:rsidRPr="00574D3F">
              <w:rPr>
                <w:lang w:val="en-US"/>
              </w:rPr>
              <w:t xml:space="preserve">--- AUTHORIZATION_INFO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574D3F" w:rsidRDefault="00BA5082" w:rsidP="00BA5082">
            <w:pPr>
              <w:pStyle w:val="MsgTableBody"/>
              <w:spacing w:line="240" w:lineRule="exact"/>
              <w:jc w:val="center"/>
              <w:rPr>
                <w:lang w:val="en-US"/>
              </w:rPr>
            </w:pPr>
          </w:p>
        </w:tc>
      </w:tr>
      <w:tr w:rsidR="00BA5082" w:rsidRPr="00574D3F"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574D3F" w:rsidRDefault="00BA5082" w:rsidP="00BA5082">
            <w:pPr>
              <w:pStyle w:val="MsgTableBody"/>
              <w:spacing w:line="240" w:lineRule="exact"/>
              <w:jc w:val="center"/>
              <w:rPr>
                <w:lang w:val="en-US"/>
              </w:rPr>
            </w:pPr>
          </w:p>
        </w:tc>
      </w:tr>
      <w:tr w:rsidR="00BA5082" w:rsidRPr="00574D3F"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574D3F" w:rsidRDefault="00BA5082" w:rsidP="00BA5082">
            <w:pPr>
              <w:pStyle w:val="MsgTableBody"/>
              <w:spacing w:line="240" w:lineRule="exact"/>
              <w:jc w:val="center"/>
              <w:rPr>
                <w:lang w:val="en-US"/>
              </w:rPr>
            </w:pPr>
          </w:p>
        </w:tc>
      </w:tr>
      <w:tr w:rsidR="00BA5082" w:rsidRPr="00574D3F"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574D3F" w:rsidRDefault="00BA5082" w:rsidP="00BA5082">
            <w:pPr>
              <w:pStyle w:val="MsgTableBody"/>
              <w:spacing w:line="240" w:lineRule="exact"/>
              <w:jc w:val="center"/>
              <w:rPr>
                <w:lang w:val="en-US"/>
              </w:rPr>
            </w:pPr>
          </w:p>
        </w:tc>
      </w:tr>
      <w:tr w:rsidR="00BA5082" w:rsidRPr="00574D3F"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574D3F" w:rsidRDefault="00BA5082" w:rsidP="00BA5082">
            <w:pPr>
              <w:pStyle w:val="MsgTableBody"/>
              <w:spacing w:line="240" w:lineRule="exact"/>
              <w:jc w:val="center"/>
              <w:rPr>
                <w:lang w:val="en-US"/>
              </w:rPr>
            </w:pPr>
          </w:p>
        </w:tc>
      </w:tr>
      <w:tr w:rsidR="00BA5082" w:rsidRPr="00574D3F"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574D3F" w:rsidRDefault="00BA5082" w:rsidP="00BA5082">
            <w:pPr>
              <w:pStyle w:val="MsgTableBody"/>
              <w:spacing w:line="240" w:lineRule="exact"/>
              <w:jc w:val="center"/>
              <w:rPr>
                <w:lang w:val="en-US"/>
              </w:rPr>
            </w:pPr>
          </w:p>
        </w:tc>
      </w:tr>
      <w:tr w:rsidR="00BA5082" w:rsidRPr="00574D3F"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574D3F" w:rsidRDefault="00BA5082" w:rsidP="00BA5082">
            <w:pPr>
              <w:pStyle w:val="MsgTableBody"/>
              <w:spacing w:line="240" w:lineRule="exact"/>
              <w:jc w:val="center"/>
              <w:rPr>
                <w:lang w:val="en-US"/>
              </w:rPr>
            </w:pPr>
          </w:p>
        </w:tc>
      </w:tr>
      <w:tr w:rsidR="00BA5082" w:rsidRPr="00574D3F"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574D3F" w:rsidRDefault="00BA5082" w:rsidP="00BA5082">
            <w:pPr>
              <w:pStyle w:val="MsgTableBody"/>
              <w:spacing w:line="240" w:lineRule="exact"/>
              <w:jc w:val="center"/>
              <w:rPr>
                <w:lang w:val="en-US"/>
              </w:rPr>
            </w:pPr>
          </w:p>
        </w:tc>
      </w:tr>
    </w:tbl>
    <w:p w14:paraId="343723AD" w14:textId="77777777" w:rsidR="00CF611F" w:rsidRDefault="00CF611F" w:rsidP="00CF611F">
      <w:pPr>
        <w:pStyle w:val="NormalIndented"/>
        <w:rPr>
          <w:lang w:eastAsia="en-US"/>
        </w:rPr>
      </w:pPr>
      <w:bookmarkStart w:id="302"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0A1BE21D" w14:textId="77777777" w:rsidTr="00E821A5">
        <w:trPr>
          <w:jc w:val="center"/>
        </w:trPr>
        <w:tc>
          <w:tcPr>
            <w:tcW w:w="6652" w:type="dxa"/>
            <w:gridSpan w:val="4"/>
          </w:tcPr>
          <w:p w14:paraId="42607957" w14:textId="77777777" w:rsidR="00E821A5" w:rsidRPr="006D6BB6" w:rsidRDefault="00E821A5" w:rsidP="00E821A5">
            <w:pPr>
              <w:pStyle w:val="ACK-ChoreographyHeader"/>
            </w:pPr>
            <w:r>
              <w:t>Acknowledgement Choreography</w:t>
            </w:r>
          </w:p>
        </w:tc>
      </w:tr>
      <w:tr w:rsidR="00E821A5" w:rsidRPr="006D6BB6" w14:paraId="1D070448" w14:textId="77777777" w:rsidTr="00E821A5">
        <w:trPr>
          <w:jc w:val="center"/>
        </w:trPr>
        <w:tc>
          <w:tcPr>
            <w:tcW w:w="6652" w:type="dxa"/>
            <w:gridSpan w:val="4"/>
          </w:tcPr>
          <w:p w14:paraId="6ABE2E67" w14:textId="77777777" w:rsidR="00E821A5" w:rsidRDefault="00E821A5" w:rsidP="00E821A5">
            <w:pPr>
              <w:pStyle w:val="ACK-ChoreographyHeader"/>
            </w:pPr>
            <w:r w:rsidRPr="00574D3F">
              <w:t>RSP^E22^RSP_E22</w:t>
            </w:r>
          </w:p>
        </w:tc>
      </w:tr>
      <w:tr w:rsidR="00CF611F" w:rsidRPr="006D6BB6" w14:paraId="19169F4E" w14:textId="77777777" w:rsidTr="00E821A5">
        <w:trPr>
          <w:jc w:val="center"/>
        </w:trPr>
        <w:tc>
          <w:tcPr>
            <w:tcW w:w="1458" w:type="dxa"/>
          </w:tcPr>
          <w:p w14:paraId="313BEFFC" w14:textId="77777777" w:rsidR="00CF611F" w:rsidRPr="006D6BB6" w:rsidRDefault="00CF611F" w:rsidP="00AB2F39">
            <w:pPr>
              <w:pStyle w:val="ACK-ChoreographyBody"/>
            </w:pPr>
            <w:r w:rsidRPr="006D6BB6">
              <w:t>Field name</w:t>
            </w:r>
          </w:p>
        </w:tc>
        <w:tc>
          <w:tcPr>
            <w:tcW w:w="2359" w:type="dxa"/>
          </w:tcPr>
          <w:p w14:paraId="6372685E" w14:textId="77777777" w:rsidR="00CF611F" w:rsidRPr="006D6BB6" w:rsidRDefault="00CF611F" w:rsidP="00AB2F39">
            <w:pPr>
              <w:pStyle w:val="ACK-ChoreographyBody"/>
            </w:pPr>
            <w:r w:rsidRPr="006D6BB6">
              <w:t>Field Value: Original mode</w:t>
            </w:r>
          </w:p>
        </w:tc>
        <w:tc>
          <w:tcPr>
            <w:tcW w:w="2835" w:type="dxa"/>
            <w:gridSpan w:val="2"/>
          </w:tcPr>
          <w:p w14:paraId="371AC57A" w14:textId="77777777" w:rsidR="00CF611F" w:rsidRPr="006D6BB6" w:rsidRDefault="00CF611F" w:rsidP="00AB2F39">
            <w:pPr>
              <w:pStyle w:val="ACK-ChoreographyBody"/>
            </w:pPr>
            <w:r w:rsidRPr="006D6BB6">
              <w:t>Field value: Enhanced mode</w:t>
            </w:r>
          </w:p>
        </w:tc>
      </w:tr>
      <w:tr w:rsidR="00CF611F" w:rsidRPr="006D6BB6" w14:paraId="7FF4ABC0" w14:textId="77777777" w:rsidTr="00E821A5">
        <w:trPr>
          <w:jc w:val="center"/>
        </w:trPr>
        <w:tc>
          <w:tcPr>
            <w:tcW w:w="1458" w:type="dxa"/>
          </w:tcPr>
          <w:p w14:paraId="13EA3FD7" w14:textId="77777777" w:rsidR="00CF611F" w:rsidRPr="006D6BB6" w:rsidRDefault="00CF611F" w:rsidP="00AB2F39">
            <w:pPr>
              <w:pStyle w:val="ACK-ChoreographyBody"/>
            </w:pPr>
            <w:r>
              <w:t>MSH-</w:t>
            </w:r>
            <w:r w:rsidRPr="006D6BB6">
              <w:t>15</w:t>
            </w:r>
          </w:p>
        </w:tc>
        <w:tc>
          <w:tcPr>
            <w:tcW w:w="2359" w:type="dxa"/>
          </w:tcPr>
          <w:p w14:paraId="1C9FE00B" w14:textId="77777777" w:rsidR="00CF611F" w:rsidRPr="006D6BB6" w:rsidRDefault="00CF611F" w:rsidP="00AB2F39">
            <w:pPr>
              <w:pStyle w:val="ACK-ChoreographyBody"/>
            </w:pPr>
            <w:r w:rsidRPr="006D6BB6">
              <w:t>Blank</w:t>
            </w:r>
          </w:p>
        </w:tc>
        <w:tc>
          <w:tcPr>
            <w:tcW w:w="686" w:type="dxa"/>
          </w:tcPr>
          <w:p w14:paraId="3C62BDAB" w14:textId="77777777" w:rsidR="00CF611F" w:rsidRPr="006D6BB6" w:rsidRDefault="00CF611F" w:rsidP="00AB2F39">
            <w:pPr>
              <w:pStyle w:val="ACK-ChoreographyBody"/>
            </w:pPr>
            <w:r w:rsidRPr="006D6BB6">
              <w:t>NE</w:t>
            </w:r>
          </w:p>
        </w:tc>
        <w:tc>
          <w:tcPr>
            <w:tcW w:w="2149" w:type="dxa"/>
          </w:tcPr>
          <w:p w14:paraId="33132163" w14:textId="77777777" w:rsidR="00CF611F" w:rsidRPr="006D6BB6" w:rsidRDefault="00CF611F" w:rsidP="00AB2F39">
            <w:pPr>
              <w:pStyle w:val="ACK-ChoreographyBody"/>
            </w:pPr>
            <w:r w:rsidRPr="006D6BB6">
              <w:t>AL, SU, ER</w:t>
            </w:r>
          </w:p>
        </w:tc>
      </w:tr>
      <w:tr w:rsidR="00CF611F" w:rsidRPr="006D6BB6" w14:paraId="4E338F06" w14:textId="77777777" w:rsidTr="00E821A5">
        <w:trPr>
          <w:jc w:val="center"/>
        </w:trPr>
        <w:tc>
          <w:tcPr>
            <w:tcW w:w="1458" w:type="dxa"/>
          </w:tcPr>
          <w:p w14:paraId="686DEE51" w14:textId="77777777" w:rsidR="00CF611F" w:rsidRPr="006D6BB6" w:rsidRDefault="00CF611F" w:rsidP="00AB2F39">
            <w:pPr>
              <w:pStyle w:val="ACK-ChoreographyBody"/>
            </w:pPr>
            <w:r>
              <w:t>MSH-</w:t>
            </w:r>
            <w:r w:rsidRPr="006D6BB6">
              <w:t>16</w:t>
            </w:r>
          </w:p>
        </w:tc>
        <w:tc>
          <w:tcPr>
            <w:tcW w:w="2359" w:type="dxa"/>
          </w:tcPr>
          <w:p w14:paraId="5C5C8625" w14:textId="77777777" w:rsidR="00CF611F" w:rsidRPr="006D6BB6" w:rsidRDefault="00CF611F" w:rsidP="00AB2F39">
            <w:pPr>
              <w:pStyle w:val="ACK-ChoreographyBody"/>
            </w:pPr>
            <w:r w:rsidRPr="006D6BB6">
              <w:t>Blank</w:t>
            </w:r>
          </w:p>
        </w:tc>
        <w:tc>
          <w:tcPr>
            <w:tcW w:w="686" w:type="dxa"/>
          </w:tcPr>
          <w:p w14:paraId="649328C8" w14:textId="77777777" w:rsidR="00CF611F" w:rsidRPr="006D6BB6" w:rsidRDefault="00CF611F" w:rsidP="00AB2F39">
            <w:pPr>
              <w:pStyle w:val="ACK-ChoreographyBody"/>
            </w:pPr>
            <w:r w:rsidRPr="006D6BB6">
              <w:t>NE</w:t>
            </w:r>
          </w:p>
        </w:tc>
        <w:tc>
          <w:tcPr>
            <w:tcW w:w="2149" w:type="dxa"/>
          </w:tcPr>
          <w:p w14:paraId="7C907DB5" w14:textId="77777777" w:rsidR="00CF611F" w:rsidRPr="006D6BB6" w:rsidRDefault="00CF611F" w:rsidP="00AB2F39">
            <w:pPr>
              <w:pStyle w:val="ACK-ChoreographyBody"/>
            </w:pPr>
            <w:r w:rsidRPr="006D6BB6">
              <w:t>NE</w:t>
            </w:r>
          </w:p>
        </w:tc>
      </w:tr>
      <w:tr w:rsidR="00CF611F" w:rsidRPr="006D6BB6" w14:paraId="4F86D73E" w14:textId="77777777" w:rsidTr="00E821A5">
        <w:trPr>
          <w:jc w:val="center"/>
        </w:trPr>
        <w:tc>
          <w:tcPr>
            <w:tcW w:w="1458" w:type="dxa"/>
          </w:tcPr>
          <w:p w14:paraId="2B02C634" w14:textId="77777777" w:rsidR="00CF611F" w:rsidRPr="006D6BB6" w:rsidRDefault="00CF611F" w:rsidP="00AB2F39">
            <w:pPr>
              <w:pStyle w:val="ACK-ChoreographyBody"/>
            </w:pPr>
            <w:r w:rsidRPr="006D6BB6">
              <w:t>Immediate Ack</w:t>
            </w:r>
          </w:p>
        </w:tc>
        <w:tc>
          <w:tcPr>
            <w:tcW w:w="2359" w:type="dxa"/>
          </w:tcPr>
          <w:p w14:paraId="247A7762" w14:textId="77777777" w:rsidR="00CF611F" w:rsidRPr="006D6BB6" w:rsidRDefault="00CF611F" w:rsidP="00AB2F39">
            <w:pPr>
              <w:pStyle w:val="ACK-ChoreographyBody"/>
            </w:pPr>
            <w:r>
              <w:rPr>
                <w:szCs w:val="16"/>
              </w:rPr>
              <w:t>-</w:t>
            </w:r>
          </w:p>
        </w:tc>
        <w:tc>
          <w:tcPr>
            <w:tcW w:w="686" w:type="dxa"/>
          </w:tcPr>
          <w:p w14:paraId="0942B0D0" w14:textId="77777777" w:rsidR="00CF611F" w:rsidRPr="006D6BB6" w:rsidRDefault="00CF611F" w:rsidP="00AB2F39">
            <w:pPr>
              <w:pStyle w:val="ACK-ChoreographyBody"/>
            </w:pPr>
            <w:r w:rsidRPr="006D6BB6">
              <w:t>-</w:t>
            </w:r>
          </w:p>
        </w:tc>
        <w:tc>
          <w:tcPr>
            <w:tcW w:w="2149" w:type="dxa"/>
          </w:tcPr>
          <w:p w14:paraId="5E85D69B"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39F0A81F" w14:textId="77777777" w:rsidTr="00E821A5">
        <w:trPr>
          <w:jc w:val="center"/>
        </w:trPr>
        <w:tc>
          <w:tcPr>
            <w:tcW w:w="1458" w:type="dxa"/>
          </w:tcPr>
          <w:p w14:paraId="02FC44B0" w14:textId="77777777" w:rsidR="00CF611F" w:rsidRPr="006D6BB6" w:rsidRDefault="00CF611F" w:rsidP="00AB2F39">
            <w:pPr>
              <w:pStyle w:val="ACK-ChoreographyBody"/>
            </w:pPr>
            <w:r w:rsidRPr="006D6BB6">
              <w:t>Application Ack</w:t>
            </w:r>
          </w:p>
        </w:tc>
        <w:tc>
          <w:tcPr>
            <w:tcW w:w="2359" w:type="dxa"/>
          </w:tcPr>
          <w:p w14:paraId="22E3BB47" w14:textId="77777777" w:rsidR="00CF611F" w:rsidRPr="006D6BB6" w:rsidRDefault="00CF611F" w:rsidP="00AB2F39">
            <w:pPr>
              <w:pStyle w:val="ACK-ChoreographyBody"/>
            </w:pPr>
            <w:r>
              <w:rPr>
                <w:szCs w:val="16"/>
              </w:rPr>
              <w:t>-</w:t>
            </w:r>
          </w:p>
        </w:tc>
        <w:tc>
          <w:tcPr>
            <w:tcW w:w="686" w:type="dxa"/>
          </w:tcPr>
          <w:p w14:paraId="15945423" w14:textId="77777777" w:rsidR="00CF611F" w:rsidRPr="006D6BB6" w:rsidRDefault="00CF611F" w:rsidP="00AB2F39">
            <w:pPr>
              <w:pStyle w:val="ACK-ChoreographyBody"/>
            </w:pPr>
            <w:r w:rsidRPr="006D6BB6">
              <w:t>-</w:t>
            </w:r>
          </w:p>
        </w:tc>
        <w:tc>
          <w:tcPr>
            <w:tcW w:w="2149" w:type="dxa"/>
          </w:tcPr>
          <w:p w14:paraId="766C75D0" w14:textId="77777777" w:rsidR="00CF611F" w:rsidRPr="006D6BB6" w:rsidRDefault="00CF611F" w:rsidP="00AB2F39">
            <w:pPr>
              <w:pStyle w:val="ACK-ChoreographyBody"/>
            </w:pPr>
            <w:r w:rsidRPr="006D6BB6">
              <w:t>-</w:t>
            </w:r>
          </w:p>
        </w:tc>
      </w:tr>
    </w:tbl>
    <w:p w14:paraId="606E74F7" w14:textId="77777777" w:rsidR="00CF611F" w:rsidRPr="00574D3F" w:rsidRDefault="00CF611F" w:rsidP="00CF611F">
      <w:pPr>
        <w:pStyle w:val="NormalIndented"/>
        <w:rPr>
          <w:lang w:eastAsia="en-US"/>
        </w:rPr>
      </w:pPr>
    </w:p>
    <w:p w14:paraId="088A216B" w14:textId="77777777" w:rsidR="00BA5082" w:rsidRPr="00574D3F" w:rsidRDefault="00BA5082">
      <w:pPr>
        <w:pStyle w:val="Heading3"/>
        <w:rPr>
          <w:lang w:val="en-US"/>
        </w:rPr>
      </w:pPr>
      <w:bookmarkStart w:id="303" w:name="_Toc25659691"/>
      <w:bookmarkStart w:id="304" w:name="_Toc29039534"/>
      <w:r w:rsidRPr="00574D3F">
        <w:rPr>
          <w:lang w:val="en-US"/>
        </w:rPr>
        <w:t>EHC^E24 – Authorization Response (event E24)</w:t>
      </w:r>
      <w:bookmarkEnd w:id="302"/>
      <w:bookmarkEnd w:id="303"/>
      <w:bookmarkEnd w:id="304"/>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3630B8C0"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574D3F" w:rsidRDefault="00BA5082">
      <w:pPr>
        <w:pStyle w:val="NormalIndented"/>
      </w:pPr>
      <w:r w:rsidRPr="00574D3F">
        <w:t xml:space="preserve">If the Payer Application </w:t>
      </w:r>
      <w:proofErr w:type="gramStart"/>
      <w:r w:rsidRPr="00574D3F">
        <w:t>is able to</w:t>
      </w:r>
      <w:proofErr w:type="gramEnd"/>
      <w:r w:rsidRPr="00574D3F">
        <w:t xml:space="preserve"> process the Authorization Request on-line, the EHC^E24 – Authorization Response message will contain the results of the authorization (e.g., approved, not approved).</w:t>
      </w:r>
    </w:p>
    <w:p w14:paraId="6F2079A0" w14:textId="77777777"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574D3F">
        <w:t>is able to</w:t>
      </w:r>
      <w:proofErr w:type="gramEnd"/>
      <w:r w:rsidRPr="00574D3F">
        <w:t xml:space="preserve"> receive unsolicited results) or stored on a queue for the </w:t>
      </w:r>
      <w:r w:rsidRPr="00574D3F">
        <w:lastRenderedPageBreak/>
        <w:t>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574D3F" w:rsidRDefault="00BA5082">
      <w:pPr>
        <w:pStyle w:val="NormalIndented"/>
      </w:pPr>
      <w:r w:rsidRPr="00574D3F">
        <w:t>Processing Rules:</w:t>
      </w:r>
    </w:p>
    <w:p w14:paraId="7347B467"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A2A3110"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FA912F1"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574D3F" w:rsidRDefault="00BA5082">
            <w:pPr>
              <w:pStyle w:val="MsgTableHeader"/>
              <w:jc w:val="center"/>
              <w:rPr>
                <w:lang w:val="en-US"/>
              </w:rPr>
            </w:pPr>
            <w:r w:rsidRPr="00574D3F">
              <w:rPr>
                <w:lang w:val="en-US"/>
              </w:rPr>
              <w:t>Chapter</w:t>
            </w:r>
          </w:p>
        </w:tc>
      </w:tr>
      <w:tr w:rsidR="00BA5082" w:rsidRPr="00574D3F"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574D3F" w:rsidRDefault="00BA5082" w:rsidP="00BA5082">
            <w:pPr>
              <w:pStyle w:val="MsgTableBody"/>
              <w:spacing w:line="240" w:lineRule="exact"/>
              <w:rPr>
                <w:lang w:val="en-US"/>
              </w:rPr>
            </w:pPr>
            <w:r w:rsidRPr="00574D3F">
              <w:rPr>
                <w:lang w:val="en-US"/>
              </w:rPr>
              <w:t xml:space="preserve">--- AUTHORIZATION_RESPONSE_INFO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Pr>
                <w:lang w:val="en-US"/>
              </w:rPr>
              <w:t>[{</w:t>
            </w:r>
            <w:r w:rsidRPr="00574D3F">
              <w:rPr>
                <w:lang w:val="en-US"/>
              </w:rPr>
              <w:t xml:space="preserve"> ADJ</w:t>
            </w:r>
            <w:proofErr w:type="gramEnd"/>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574D3F" w:rsidRDefault="00BA5082" w:rsidP="00BA5082">
            <w:pPr>
              <w:pStyle w:val="MsgTableBody"/>
              <w:spacing w:line="240" w:lineRule="exact"/>
              <w:jc w:val="center"/>
              <w:rPr>
                <w:rFonts w:ascii="Arial" w:hAnsi="Arial"/>
                <w:kern w:val="0"/>
                <w:lang w:val="en-US"/>
              </w:rPr>
            </w:pPr>
          </w:p>
        </w:tc>
      </w:tr>
    </w:tbl>
    <w:p w14:paraId="2DBADCCB" w14:textId="77777777" w:rsidR="00CF611F" w:rsidRDefault="00CF611F" w:rsidP="00CF611F">
      <w:bookmarkStart w:id="305"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589E12E" w14:textId="77777777" w:rsidTr="00E821A5">
        <w:trPr>
          <w:jc w:val="center"/>
        </w:trPr>
        <w:tc>
          <w:tcPr>
            <w:tcW w:w="8926" w:type="dxa"/>
            <w:gridSpan w:val="6"/>
          </w:tcPr>
          <w:p w14:paraId="74B52CF0" w14:textId="77777777" w:rsidR="003D0D31" w:rsidRPr="006D6BB6" w:rsidRDefault="003D0D31" w:rsidP="003D0D31">
            <w:pPr>
              <w:pStyle w:val="ACK-ChoreographyHeader"/>
            </w:pPr>
            <w:r>
              <w:lastRenderedPageBreak/>
              <w:t>Acknowledgement Choreography</w:t>
            </w:r>
          </w:p>
        </w:tc>
      </w:tr>
      <w:tr w:rsidR="003D0D31" w:rsidRPr="006D6BB6" w14:paraId="469AF6F5" w14:textId="77777777" w:rsidTr="00E821A5">
        <w:trPr>
          <w:jc w:val="center"/>
        </w:trPr>
        <w:tc>
          <w:tcPr>
            <w:tcW w:w="8926" w:type="dxa"/>
            <w:gridSpan w:val="6"/>
          </w:tcPr>
          <w:p w14:paraId="7590946C" w14:textId="77777777" w:rsidR="003D0D31" w:rsidRDefault="00E821A5" w:rsidP="003D0D31">
            <w:pPr>
              <w:pStyle w:val="ACK-ChoreographyHeader"/>
            </w:pPr>
            <w:r w:rsidRPr="00574D3F">
              <w:t>EHC^E24^EHC_E24</w:t>
            </w:r>
          </w:p>
        </w:tc>
      </w:tr>
      <w:tr w:rsidR="00CF611F" w:rsidRPr="006D6BB6" w14:paraId="00E747E3" w14:textId="77777777" w:rsidTr="00E821A5">
        <w:trPr>
          <w:jc w:val="center"/>
        </w:trPr>
        <w:tc>
          <w:tcPr>
            <w:tcW w:w="1458" w:type="dxa"/>
          </w:tcPr>
          <w:p w14:paraId="4200FB6E" w14:textId="77777777" w:rsidR="00CF611F" w:rsidRPr="006D6BB6" w:rsidRDefault="00CF611F" w:rsidP="00AB2F39">
            <w:pPr>
              <w:pStyle w:val="ACK-ChoreographyBody"/>
            </w:pPr>
            <w:r w:rsidRPr="006D6BB6">
              <w:t>Field name</w:t>
            </w:r>
          </w:p>
        </w:tc>
        <w:tc>
          <w:tcPr>
            <w:tcW w:w="2336" w:type="dxa"/>
          </w:tcPr>
          <w:p w14:paraId="3ABA906A" w14:textId="77777777" w:rsidR="00CF611F" w:rsidRPr="006D6BB6" w:rsidRDefault="00CF611F" w:rsidP="00AB2F39">
            <w:pPr>
              <w:pStyle w:val="ACK-ChoreographyBody"/>
            </w:pPr>
            <w:r w:rsidRPr="006D6BB6">
              <w:t>Field Value: Original mode</w:t>
            </w:r>
          </w:p>
        </w:tc>
        <w:tc>
          <w:tcPr>
            <w:tcW w:w="5132" w:type="dxa"/>
            <w:gridSpan w:val="4"/>
          </w:tcPr>
          <w:p w14:paraId="22430A1A" w14:textId="77777777" w:rsidR="00CF611F" w:rsidRPr="006D6BB6" w:rsidRDefault="00CF611F" w:rsidP="00AB2F39">
            <w:pPr>
              <w:pStyle w:val="ACK-ChoreographyBody"/>
            </w:pPr>
            <w:r w:rsidRPr="006D6BB6">
              <w:t>Field value: Enhanced mode</w:t>
            </w:r>
          </w:p>
        </w:tc>
      </w:tr>
      <w:tr w:rsidR="00CF611F" w:rsidRPr="006D6BB6" w14:paraId="39CF69EB" w14:textId="77777777" w:rsidTr="00E821A5">
        <w:trPr>
          <w:jc w:val="center"/>
        </w:trPr>
        <w:tc>
          <w:tcPr>
            <w:tcW w:w="1458" w:type="dxa"/>
          </w:tcPr>
          <w:p w14:paraId="43BD8B08" w14:textId="77777777" w:rsidR="00CF611F" w:rsidRPr="006D6BB6" w:rsidRDefault="00CF611F" w:rsidP="00AB2F39">
            <w:pPr>
              <w:pStyle w:val="ACK-ChoreographyBody"/>
            </w:pPr>
            <w:r>
              <w:t>MSH-</w:t>
            </w:r>
            <w:r w:rsidRPr="006D6BB6">
              <w:t>15</w:t>
            </w:r>
          </w:p>
        </w:tc>
        <w:tc>
          <w:tcPr>
            <w:tcW w:w="2336" w:type="dxa"/>
          </w:tcPr>
          <w:p w14:paraId="598B9B41" w14:textId="77777777" w:rsidR="00CF611F" w:rsidRPr="006D6BB6" w:rsidRDefault="00CF611F" w:rsidP="00AB2F39">
            <w:pPr>
              <w:pStyle w:val="ACK-ChoreographyBody"/>
            </w:pPr>
            <w:r w:rsidRPr="006D6BB6">
              <w:t>Blank</w:t>
            </w:r>
          </w:p>
        </w:tc>
        <w:tc>
          <w:tcPr>
            <w:tcW w:w="567" w:type="dxa"/>
          </w:tcPr>
          <w:p w14:paraId="5BD000C0" w14:textId="77777777" w:rsidR="00CF611F" w:rsidRPr="006D6BB6" w:rsidRDefault="00CF611F" w:rsidP="00AB2F39">
            <w:pPr>
              <w:pStyle w:val="ACK-ChoreographyBody"/>
            </w:pPr>
            <w:r w:rsidRPr="006D6BB6">
              <w:t>NE</w:t>
            </w:r>
          </w:p>
        </w:tc>
        <w:tc>
          <w:tcPr>
            <w:tcW w:w="1559" w:type="dxa"/>
          </w:tcPr>
          <w:p w14:paraId="55B9B46B" w14:textId="77777777" w:rsidR="00CF611F" w:rsidRPr="006D6BB6" w:rsidRDefault="00CF611F" w:rsidP="00AB2F39">
            <w:pPr>
              <w:pStyle w:val="ACK-ChoreographyBody"/>
            </w:pPr>
            <w:r w:rsidRPr="006D6BB6">
              <w:t>AL, SU, ER</w:t>
            </w:r>
          </w:p>
        </w:tc>
        <w:tc>
          <w:tcPr>
            <w:tcW w:w="1446" w:type="dxa"/>
          </w:tcPr>
          <w:p w14:paraId="504B5193" w14:textId="77777777" w:rsidR="00CF611F" w:rsidRPr="006D6BB6" w:rsidRDefault="00CF611F" w:rsidP="00AB2F39">
            <w:pPr>
              <w:pStyle w:val="ACK-ChoreographyBody"/>
            </w:pPr>
            <w:r w:rsidRPr="006D6BB6">
              <w:t>NE</w:t>
            </w:r>
          </w:p>
        </w:tc>
        <w:tc>
          <w:tcPr>
            <w:tcW w:w="1560" w:type="dxa"/>
          </w:tcPr>
          <w:p w14:paraId="74855309" w14:textId="77777777" w:rsidR="00CF611F" w:rsidRPr="006D6BB6" w:rsidRDefault="00CF611F" w:rsidP="00AB2F39">
            <w:pPr>
              <w:pStyle w:val="ACK-ChoreographyBody"/>
            </w:pPr>
            <w:r w:rsidRPr="006D6BB6">
              <w:t>AL, SU, ER</w:t>
            </w:r>
          </w:p>
        </w:tc>
      </w:tr>
      <w:tr w:rsidR="00CF611F" w:rsidRPr="006D6BB6" w14:paraId="76228CFC" w14:textId="77777777" w:rsidTr="00E821A5">
        <w:trPr>
          <w:jc w:val="center"/>
        </w:trPr>
        <w:tc>
          <w:tcPr>
            <w:tcW w:w="1458" w:type="dxa"/>
          </w:tcPr>
          <w:p w14:paraId="651F3AB4" w14:textId="77777777" w:rsidR="00CF611F" w:rsidRPr="006D6BB6" w:rsidRDefault="00CF611F" w:rsidP="00AB2F39">
            <w:pPr>
              <w:pStyle w:val="ACK-ChoreographyBody"/>
            </w:pPr>
            <w:r>
              <w:t>MSH-</w:t>
            </w:r>
            <w:r w:rsidRPr="006D6BB6">
              <w:t>16</w:t>
            </w:r>
          </w:p>
        </w:tc>
        <w:tc>
          <w:tcPr>
            <w:tcW w:w="2336" w:type="dxa"/>
          </w:tcPr>
          <w:p w14:paraId="7A1BFF87" w14:textId="77777777" w:rsidR="00CF611F" w:rsidRPr="006D6BB6" w:rsidRDefault="00CF611F" w:rsidP="00AB2F39">
            <w:pPr>
              <w:pStyle w:val="ACK-ChoreographyBody"/>
            </w:pPr>
            <w:r w:rsidRPr="006D6BB6">
              <w:t>Blank</w:t>
            </w:r>
          </w:p>
        </w:tc>
        <w:tc>
          <w:tcPr>
            <w:tcW w:w="567" w:type="dxa"/>
          </w:tcPr>
          <w:p w14:paraId="1F26CCB7" w14:textId="77777777" w:rsidR="00CF611F" w:rsidRPr="006D6BB6" w:rsidRDefault="00CF611F" w:rsidP="00AB2F39">
            <w:pPr>
              <w:pStyle w:val="ACK-ChoreographyBody"/>
            </w:pPr>
            <w:r w:rsidRPr="006D6BB6">
              <w:t>NE</w:t>
            </w:r>
          </w:p>
        </w:tc>
        <w:tc>
          <w:tcPr>
            <w:tcW w:w="1559" w:type="dxa"/>
          </w:tcPr>
          <w:p w14:paraId="2E8846E6" w14:textId="77777777" w:rsidR="00CF611F" w:rsidRPr="006D6BB6" w:rsidRDefault="00CF611F" w:rsidP="00AB2F39">
            <w:pPr>
              <w:pStyle w:val="ACK-ChoreographyBody"/>
            </w:pPr>
            <w:r w:rsidRPr="006D6BB6">
              <w:t>NE</w:t>
            </w:r>
          </w:p>
        </w:tc>
        <w:tc>
          <w:tcPr>
            <w:tcW w:w="1446" w:type="dxa"/>
          </w:tcPr>
          <w:p w14:paraId="3D14A4CB" w14:textId="77777777" w:rsidR="00CF611F" w:rsidRPr="006D6BB6" w:rsidRDefault="00CF611F" w:rsidP="00AB2F39">
            <w:pPr>
              <w:pStyle w:val="ACK-ChoreographyBody"/>
            </w:pPr>
            <w:r w:rsidRPr="006D6BB6">
              <w:t>AL, SU, ER</w:t>
            </w:r>
          </w:p>
        </w:tc>
        <w:tc>
          <w:tcPr>
            <w:tcW w:w="1560" w:type="dxa"/>
          </w:tcPr>
          <w:p w14:paraId="5C02E546" w14:textId="77777777" w:rsidR="00CF611F" w:rsidRPr="006D6BB6" w:rsidRDefault="00CF611F" w:rsidP="00AB2F39">
            <w:pPr>
              <w:pStyle w:val="ACK-ChoreographyBody"/>
            </w:pPr>
            <w:r w:rsidRPr="006D6BB6">
              <w:t>AL, SU, ER</w:t>
            </w:r>
          </w:p>
        </w:tc>
      </w:tr>
      <w:tr w:rsidR="00CF611F" w:rsidRPr="006D6BB6" w14:paraId="11DAE106" w14:textId="77777777" w:rsidTr="00E821A5">
        <w:trPr>
          <w:jc w:val="center"/>
        </w:trPr>
        <w:tc>
          <w:tcPr>
            <w:tcW w:w="1458" w:type="dxa"/>
          </w:tcPr>
          <w:p w14:paraId="2687A898" w14:textId="77777777" w:rsidR="00CF611F" w:rsidRPr="006D6BB6" w:rsidRDefault="00CF611F" w:rsidP="00AB2F39">
            <w:pPr>
              <w:pStyle w:val="ACK-ChoreographyBody"/>
            </w:pPr>
            <w:r w:rsidRPr="006D6BB6">
              <w:t>Immediate Ack</w:t>
            </w:r>
          </w:p>
        </w:tc>
        <w:tc>
          <w:tcPr>
            <w:tcW w:w="2336" w:type="dxa"/>
          </w:tcPr>
          <w:p w14:paraId="3D5B8B3D" w14:textId="77777777" w:rsidR="00CF611F" w:rsidRPr="006D6BB6" w:rsidRDefault="00CF611F" w:rsidP="00AB2F39">
            <w:pPr>
              <w:pStyle w:val="ACK-ChoreographyBody"/>
            </w:pPr>
            <w:r w:rsidRPr="006D6BB6">
              <w:t>-</w:t>
            </w:r>
          </w:p>
        </w:tc>
        <w:tc>
          <w:tcPr>
            <w:tcW w:w="567" w:type="dxa"/>
          </w:tcPr>
          <w:p w14:paraId="7BF96997" w14:textId="77777777" w:rsidR="00CF611F" w:rsidRPr="006D6BB6" w:rsidRDefault="00CF611F" w:rsidP="00AB2F39">
            <w:pPr>
              <w:pStyle w:val="ACK-ChoreographyBody"/>
            </w:pPr>
            <w:r w:rsidRPr="006D6BB6">
              <w:t>-</w:t>
            </w:r>
          </w:p>
        </w:tc>
        <w:tc>
          <w:tcPr>
            <w:tcW w:w="1559" w:type="dxa"/>
          </w:tcPr>
          <w:p w14:paraId="2A54BC2B"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0FC39045" w14:textId="77777777" w:rsidR="00CF611F" w:rsidRPr="006D6BB6" w:rsidRDefault="00CF611F" w:rsidP="00AB2F39">
            <w:pPr>
              <w:pStyle w:val="ACK-ChoreographyBody"/>
            </w:pPr>
            <w:r w:rsidRPr="006D6BB6">
              <w:t>-</w:t>
            </w:r>
          </w:p>
        </w:tc>
        <w:tc>
          <w:tcPr>
            <w:tcW w:w="1560" w:type="dxa"/>
          </w:tcPr>
          <w:p w14:paraId="5C8267F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774B4C22" w14:textId="77777777" w:rsidTr="00E821A5">
        <w:trPr>
          <w:jc w:val="center"/>
        </w:trPr>
        <w:tc>
          <w:tcPr>
            <w:tcW w:w="1458" w:type="dxa"/>
          </w:tcPr>
          <w:p w14:paraId="14F74D71" w14:textId="77777777" w:rsidR="00CF611F" w:rsidRPr="006D6BB6" w:rsidRDefault="00CF611F" w:rsidP="00AB2F39">
            <w:pPr>
              <w:pStyle w:val="ACK-ChoreographyBody"/>
            </w:pPr>
            <w:r w:rsidRPr="006D6BB6">
              <w:t>Application Ack</w:t>
            </w:r>
          </w:p>
        </w:tc>
        <w:tc>
          <w:tcPr>
            <w:tcW w:w="2336" w:type="dxa"/>
          </w:tcPr>
          <w:p w14:paraId="6E62AC9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5A84BE3A" w14:textId="77777777" w:rsidR="00CF611F" w:rsidRPr="006D6BB6" w:rsidRDefault="00CF611F" w:rsidP="00AB2F39">
            <w:pPr>
              <w:pStyle w:val="ACK-ChoreographyBody"/>
            </w:pPr>
            <w:r w:rsidRPr="006D6BB6">
              <w:t>-</w:t>
            </w:r>
          </w:p>
        </w:tc>
        <w:tc>
          <w:tcPr>
            <w:tcW w:w="1559" w:type="dxa"/>
          </w:tcPr>
          <w:p w14:paraId="3182A418" w14:textId="77777777" w:rsidR="00CF611F" w:rsidRPr="006D6BB6" w:rsidRDefault="00CF611F" w:rsidP="00AB2F39">
            <w:pPr>
              <w:pStyle w:val="ACK-ChoreographyBody"/>
            </w:pPr>
            <w:r w:rsidRPr="006D6BB6">
              <w:t>-</w:t>
            </w:r>
          </w:p>
        </w:tc>
        <w:tc>
          <w:tcPr>
            <w:tcW w:w="1446" w:type="dxa"/>
          </w:tcPr>
          <w:p w14:paraId="7BDDEB35"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0B953CD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1EB49A42" w14:textId="77777777" w:rsidR="00CF611F" w:rsidRDefault="00CF611F" w:rsidP="00CF611F"/>
    <w:p w14:paraId="118E8AA8" w14:textId="77777777" w:rsidR="00BA5082" w:rsidRPr="00574D3F" w:rsidRDefault="00BA5082">
      <w:pPr>
        <w:pStyle w:val="Heading3"/>
        <w:rPr>
          <w:lang w:val="en-US"/>
        </w:rPr>
      </w:pPr>
      <w:bookmarkStart w:id="306" w:name="_Toc25659692"/>
      <w:bookmarkStart w:id="307" w:name="_Toc29039535"/>
      <w:r w:rsidRPr="00574D3F">
        <w:rPr>
          <w:lang w:val="en-US"/>
        </w:rPr>
        <w:t>EHC^E30 – Submit Health Document related to Authorization Request (event E30)</w:t>
      </w:r>
      <w:bookmarkEnd w:id="305"/>
      <w:bookmarkEnd w:id="306"/>
      <w:bookmarkEnd w:id="307"/>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2469F6BF" w14:textId="77777777" w:rsidR="00BA5082" w:rsidRPr="00574D3F" w:rsidRDefault="00BA5082">
      <w:pPr>
        <w:pStyle w:val="NormalIndented"/>
      </w:pPr>
      <w:r w:rsidRPr="00574D3F">
        <w:t>Not yet defined.</w:t>
      </w:r>
    </w:p>
    <w:p w14:paraId="102BBB35" w14:textId="77777777" w:rsidR="00BA5082" w:rsidRPr="00574D3F" w:rsidRDefault="00BA5082">
      <w:pPr>
        <w:pStyle w:val="Heading3"/>
        <w:rPr>
          <w:lang w:val="en-US"/>
        </w:rPr>
      </w:pPr>
      <w:bookmarkStart w:id="308" w:name="_Toc39388076"/>
      <w:bookmarkStart w:id="309" w:name="_Toc25659693"/>
      <w:bookmarkStart w:id="310" w:name="_Toc29039536"/>
      <w:r w:rsidRPr="00574D3F">
        <w:rPr>
          <w:lang w:val="en-US"/>
        </w:rPr>
        <w:t>EHC^E31 – Cancel Health Document related to Authorization Request (event E31)</w:t>
      </w:r>
      <w:bookmarkEnd w:id="308"/>
      <w:bookmarkEnd w:id="309"/>
      <w:bookmarkEnd w:id="310"/>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78B98E1B" w14:textId="77777777" w:rsidR="00BA5082" w:rsidRPr="00574D3F" w:rsidRDefault="00BA5082">
      <w:pPr>
        <w:pStyle w:val="NormalIndented"/>
      </w:pPr>
      <w:r w:rsidRPr="00574D3F">
        <w:t>Not yet defined.</w:t>
      </w:r>
    </w:p>
    <w:p w14:paraId="018DA84F" w14:textId="77777777" w:rsidR="00BA5082" w:rsidRPr="00574D3F" w:rsidRDefault="00BA5082">
      <w:pPr>
        <w:pStyle w:val="Heading2"/>
        <w:rPr>
          <w:lang w:val="en-US"/>
        </w:rPr>
      </w:pPr>
      <w:bookmarkStart w:id="311" w:name="_Toc536442056"/>
      <w:bookmarkStart w:id="312" w:name="_Toc39388079"/>
      <w:bookmarkStart w:id="313" w:name="_Toc25659694"/>
      <w:bookmarkStart w:id="314" w:name="_Toc29039537"/>
      <w:bookmarkStart w:id="315" w:name="_Toc348247864"/>
      <w:bookmarkStart w:id="316" w:name="_Toc348260986"/>
      <w:bookmarkStart w:id="317" w:name="_Toc348346852"/>
      <w:bookmarkEnd w:id="116"/>
      <w:r w:rsidRPr="00574D3F">
        <w:rPr>
          <w:lang w:val="en-US"/>
        </w:rPr>
        <w:t>Message Segments</w:t>
      </w:r>
      <w:bookmarkEnd w:id="311"/>
      <w:bookmarkEnd w:id="312"/>
      <w:bookmarkEnd w:id="313"/>
      <w:bookmarkEnd w:id="314"/>
    </w:p>
    <w:p w14:paraId="327E93F9" w14:textId="77777777" w:rsidR="00BA5082" w:rsidRPr="00574D3F" w:rsidRDefault="00BA5082">
      <w:pPr>
        <w:pStyle w:val="Heading3"/>
        <w:rPr>
          <w:lang w:val="en-US"/>
        </w:rPr>
      </w:pPr>
      <w:bookmarkStart w:id="318" w:name="_Toc71353410"/>
      <w:bookmarkStart w:id="319" w:name="_Toc71353748"/>
      <w:bookmarkStart w:id="320" w:name="_Toc71354084"/>
      <w:bookmarkStart w:id="321" w:name="_Toc71353530"/>
      <w:bookmarkStart w:id="322" w:name="_Toc71353868"/>
      <w:bookmarkStart w:id="323" w:name="_Toc71354204"/>
      <w:bookmarkStart w:id="324" w:name="_Toc71353535"/>
      <w:bookmarkStart w:id="325" w:name="_Toc71353873"/>
      <w:bookmarkStart w:id="326" w:name="_Toc71354209"/>
      <w:bookmarkStart w:id="327" w:name="_Toc71353537"/>
      <w:bookmarkStart w:id="328" w:name="_Toc71353875"/>
      <w:bookmarkStart w:id="329" w:name="_Toc71354211"/>
      <w:bookmarkStart w:id="330" w:name="_Toc71353539"/>
      <w:bookmarkStart w:id="331" w:name="_Toc71353877"/>
      <w:bookmarkStart w:id="332" w:name="_Toc71354213"/>
      <w:bookmarkStart w:id="333" w:name="_Toc71353543"/>
      <w:bookmarkStart w:id="334" w:name="_Toc71353881"/>
      <w:bookmarkStart w:id="335" w:name="_Toc71354217"/>
      <w:bookmarkStart w:id="336" w:name="_Toc71353546"/>
      <w:bookmarkStart w:id="337" w:name="_Toc71353884"/>
      <w:bookmarkStart w:id="338" w:name="_Toc71354220"/>
      <w:bookmarkStart w:id="339" w:name="_Toc71353548"/>
      <w:bookmarkStart w:id="340" w:name="_Toc71353886"/>
      <w:bookmarkStart w:id="341" w:name="_Toc71354222"/>
      <w:bookmarkStart w:id="342" w:name="_Toc71353554"/>
      <w:bookmarkStart w:id="343" w:name="_Toc71353892"/>
      <w:bookmarkStart w:id="344" w:name="_Toc71354228"/>
      <w:bookmarkStart w:id="345" w:name="_Toc71353558"/>
      <w:bookmarkStart w:id="346" w:name="_Toc71353896"/>
      <w:bookmarkStart w:id="347" w:name="_Toc71354232"/>
      <w:bookmarkStart w:id="348" w:name="_Toc71353562"/>
      <w:bookmarkStart w:id="349" w:name="_Toc71353900"/>
      <w:bookmarkStart w:id="350" w:name="_Toc71354236"/>
      <w:bookmarkStart w:id="351" w:name="_Toc71353564"/>
      <w:bookmarkStart w:id="352" w:name="_Toc71353902"/>
      <w:bookmarkStart w:id="353" w:name="_Toc71354238"/>
      <w:bookmarkStart w:id="354" w:name="_Toc71353572"/>
      <w:bookmarkStart w:id="355" w:name="_Toc71353910"/>
      <w:bookmarkStart w:id="356" w:name="_Toc71354246"/>
      <w:bookmarkStart w:id="357" w:name="_Toc39388082"/>
      <w:bookmarkStart w:id="358" w:name="_Toc25659695"/>
      <w:bookmarkStart w:id="359" w:name="_Toc29039538"/>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574D3F">
        <w:rPr>
          <w:lang w:val="en-US"/>
        </w:rPr>
        <w:t>RFI – Request for Information</w:t>
      </w:r>
      <w:bookmarkEnd w:id="357"/>
      <w:bookmarkEnd w:id="358"/>
      <w:bookmarkEnd w:id="359"/>
      <w:r w:rsidR="00820371">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3CFF96EB"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574D3F" w:rsidRDefault="00BA5082">
            <w:pPr>
              <w:pStyle w:val="AttributeTableHeader"/>
              <w:jc w:val="left"/>
            </w:pPr>
            <w:r w:rsidRPr="00574D3F">
              <w:t>Element Name</w:t>
            </w:r>
          </w:p>
        </w:tc>
      </w:tr>
      <w:tr w:rsidR="00F40CC1" w:rsidRPr="00574D3F"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574D3F" w:rsidRDefault="00BA5082">
            <w:pPr>
              <w:pStyle w:val="AttributeTableBody"/>
              <w:jc w:val="left"/>
            </w:pPr>
            <w:r w:rsidRPr="00574D3F">
              <w:t>Request Date</w:t>
            </w:r>
          </w:p>
        </w:tc>
      </w:tr>
      <w:tr w:rsidR="00F40CC1" w:rsidRPr="00574D3F"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574D3F" w:rsidRDefault="00BA5082">
            <w:pPr>
              <w:pStyle w:val="AttributeTableBody"/>
              <w:jc w:val="left"/>
            </w:pPr>
            <w:r w:rsidRPr="00574D3F">
              <w:t>Response Due Date</w:t>
            </w:r>
          </w:p>
        </w:tc>
      </w:tr>
      <w:tr w:rsidR="00F40CC1" w:rsidRPr="00574D3F"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D57B99" w:rsidRDefault="00000000" w:rsidP="00BA5082">
            <w:pPr>
              <w:pStyle w:val="AttributeTableBody"/>
              <w:rPr>
                <w:rStyle w:val="HyperlinkTable"/>
              </w:rPr>
            </w:pPr>
            <w:hyperlink r:id="rId10"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574D3F" w:rsidRDefault="00BA5082">
            <w:pPr>
              <w:pStyle w:val="AttributeTableBody"/>
              <w:jc w:val="left"/>
            </w:pPr>
            <w:r w:rsidRPr="00574D3F">
              <w:t>Patient Consent</w:t>
            </w:r>
          </w:p>
        </w:tc>
      </w:tr>
      <w:tr w:rsidR="00F40CC1" w:rsidRPr="00574D3F"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574D3F" w:rsidRDefault="00BA5082">
            <w:pPr>
              <w:pStyle w:val="AttributeTableBody"/>
              <w:jc w:val="left"/>
            </w:pPr>
            <w:r w:rsidRPr="00574D3F">
              <w:t>Date Additional Information Was Submitted</w:t>
            </w:r>
          </w:p>
        </w:tc>
      </w:tr>
    </w:tbl>
    <w:p w14:paraId="31712497" w14:textId="77777777" w:rsidR="00BA5082" w:rsidRPr="00574D3F" w:rsidRDefault="00BA5082">
      <w:pPr>
        <w:pStyle w:val="NormalIndented"/>
      </w:pPr>
    </w:p>
    <w:p w14:paraId="5C959237"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71172E41"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proofErr w:type="gramStart"/>
      <w:r w:rsidRPr="00574D3F">
        <w:t xml:space="preserve">   (</w:t>
      </w:r>
      <w:proofErr w:type="gramEnd"/>
      <w:r w:rsidRPr="00574D3F">
        <w:t>DTM)   01910</w:t>
      </w:r>
    </w:p>
    <w:p w14:paraId="2156717F" w14:textId="77777777" w:rsidR="00BA5082" w:rsidRPr="00574D3F" w:rsidRDefault="00BA5082">
      <w:pPr>
        <w:pStyle w:val="NormalIndented"/>
        <w:rPr>
          <w:lang w:eastAsia="en-US"/>
        </w:rPr>
      </w:pPr>
      <w:r w:rsidRPr="00574D3F">
        <w:t xml:space="preserve">Definition: </w:t>
      </w:r>
    </w:p>
    <w:p w14:paraId="0C4CCE9C"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proofErr w:type="gramStart"/>
      <w:r w:rsidRPr="00574D3F">
        <w:t xml:space="preserve">   (</w:t>
      </w:r>
      <w:proofErr w:type="gramEnd"/>
      <w:r w:rsidRPr="00574D3F">
        <w:t>DTM)   01911</w:t>
      </w:r>
    </w:p>
    <w:p w14:paraId="799EF65C"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625E1065"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proofErr w:type="gramStart"/>
      <w:r w:rsidRPr="00574D3F">
        <w:t xml:space="preserve">   (</w:t>
      </w:r>
      <w:proofErr w:type="gramEnd"/>
      <w:r w:rsidRPr="00574D3F">
        <w:t>ID)   01912</w:t>
      </w:r>
    </w:p>
    <w:p w14:paraId="4DA7DEF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1" w:anchor="HL70136" w:history="1">
        <w:r w:rsidRPr="00574D3F">
          <w:rPr>
            <w:rStyle w:val="HyperlinkText"/>
          </w:rPr>
          <w:t>HL7 Table 0136 – Yes/No Indicator</w:t>
        </w:r>
      </w:hyperlink>
      <w:r w:rsidRPr="00574D3F">
        <w:t xml:space="preserve"> for suggested values.</w:t>
      </w:r>
    </w:p>
    <w:p w14:paraId="3C216F44"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proofErr w:type="gramStart"/>
      <w:r w:rsidRPr="00574D3F">
        <w:t xml:space="preserve">   (</w:t>
      </w:r>
      <w:proofErr w:type="gramEnd"/>
      <w:r w:rsidRPr="00574D3F">
        <w:t>DTM)   01913</w:t>
      </w:r>
    </w:p>
    <w:p w14:paraId="69B64CC2"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11AB8C24" w14:textId="77777777" w:rsidR="00BA5082" w:rsidRPr="00574D3F" w:rsidRDefault="00BA5082">
      <w:pPr>
        <w:pStyle w:val="Heading3"/>
        <w:rPr>
          <w:lang w:val="en-US"/>
        </w:rPr>
      </w:pPr>
      <w:bookmarkStart w:id="360" w:name="_Toc39388083"/>
      <w:bookmarkStart w:id="361" w:name="_Toc25659696"/>
      <w:bookmarkStart w:id="362" w:name="_Toc29039539"/>
      <w:r w:rsidRPr="00574D3F">
        <w:rPr>
          <w:lang w:val="en-US"/>
        </w:rPr>
        <w:lastRenderedPageBreak/>
        <w:t>IVC – Invoice Segment</w:t>
      </w:r>
      <w:bookmarkEnd w:id="360"/>
      <w:bookmarkEnd w:id="361"/>
      <w:bookmarkEnd w:id="362"/>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7D2BF680"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1A9C79E6"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574D3F" w:rsidRDefault="00BA5082">
            <w:pPr>
              <w:pStyle w:val="AttributeTableHeader"/>
              <w:jc w:val="left"/>
            </w:pPr>
            <w:r w:rsidRPr="00574D3F">
              <w:t>ELEMENT NAME</w:t>
            </w:r>
          </w:p>
        </w:tc>
      </w:tr>
      <w:tr w:rsidR="00F40CC1" w:rsidRPr="00574D3F"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574D3F" w:rsidRDefault="00BA5082">
            <w:pPr>
              <w:pStyle w:val="AttributeTableBody"/>
              <w:jc w:val="left"/>
            </w:pPr>
            <w:r w:rsidRPr="00574D3F">
              <w:rPr>
                <w:lang w:eastAsia="en-US"/>
              </w:rPr>
              <w:t>Provider Invoice Number</w:t>
            </w:r>
          </w:p>
        </w:tc>
      </w:tr>
      <w:tr w:rsidR="00F40CC1" w:rsidRPr="00574D3F"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574D3F" w:rsidRDefault="00BA5082">
            <w:pPr>
              <w:pStyle w:val="AttributeTableBody"/>
              <w:jc w:val="left"/>
            </w:pPr>
            <w:r w:rsidRPr="00574D3F">
              <w:rPr>
                <w:lang w:eastAsia="en-US"/>
              </w:rPr>
              <w:t>Payer Invoice Number</w:t>
            </w:r>
          </w:p>
        </w:tc>
      </w:tr>
      <w:tr w:rsidR="00F40CC1" w:rsidRPr="00574D3F"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574D3F" w:rsidRDefault="00BA5082">
            <w:pPr>
              <w:pStyle w:val="AttributeTableBody"/>
              <w:jc w:val="left"/>
            </w:pPr>
            <w:r w:rsidRPr="00574D3F">
              <w:rPr>
                <w:lang w:eastAsia="en-US"/>
              </w:rPr>
              <w:t>Contract/Agreement Number</w:t>
            </w:r>
          </w:p>
        </w:tc>
      </w:tr>
      <w:tr w:rsidR="00F40CC1" w:rsidRPr="00574D3F"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574D3F" w:rsidRDefault="00000000">
            <w:pPr>
              <w:pStyle w:val="AttributeTableBody"/>
              <w:rPr>
                <w:rStyle w:val="HyperlinkTable"/>
              </w:rPr>
            </w:pPr>
            <w:hyperlink r:id="rId12"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574D3F" w:rsidRDefault="00BA5082">
            <w:pPr>
              <w:pStyle w:val="AttributeTableBody"/>
              <w:jc w:val="left"/>
            </w:pPr>
            <w:r w:rsidRPr="00574D3F">
              <w:rPr>
                <w:lang w:eastAsia="en-US"/>
              </w:rPr>
              <w:t>Invoice Control</w:t>
            </w:r>
          </w:p>
        </w:tc>
      </w:tr>
      <w:tr w:rsidR="00F40CC1" w:rsidRPr="00574D3F"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574D3F" w:rsidRDefault="00000000">
            <w:pPr>
              <w:pStyle w:val="AttributeTableBody"/>
              <w:rPr>
                <w:rStyle w:val="HyperlinkTable"/>
              </w:rPr>
            </w:pPr>
            <w:hyperlink r:id="rId13"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574D3F" w:rsidRDefault="00BA5082">
            <w:pPr>
              <w:pStyle w:val="AttributeTableBody"/>
              <w:jc w:val="left"/>
            </w:pPr>
            <w:r w:rsidRPr="00574D3F">
              <w:t>Invoice Reason</w:t>
            </w:r>
          </w:p>
        </w:tc>
      </w:tr>
      <w:tr w:rsidR="00F40CC1" w:rsidRPr="00574D3F"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574D3F" w:rsidRDefault="00000000">
            <w:pPr>
              <w:pStyle w:val="AttributeTableBody"/>
              <w:rPr>
                <w:rStyle w:val="HyperlinkTable"/>
              </w:rPr>
            </w:pPr>
            <w:hyperlink r:id="rId14"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574D3F" w:rsidRDefault="00BA5082">
            <w:pPr>
              <w:pStyle w:val="AttributeTableBody"/>
              <w:jc w:val="left"/>
            </w:pPr>
            <w:r w:rsidRPr="00574D3F">
              <w:t>Invoice Type</w:t>
            </w:r>
          </w:p>
        </w:tc>
      </w:tr>
      <w:tr w:rsidR="00F40CC1" w:rsidRPr="00574D3F"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574D3F" w:rsidRDefault="00BA5082">
            <w:pPr>
              <w:pStyle w:val="AttributeTableBody"/>
              <w:jc w:val="left"/>
            </w:pPr>
            <w:r w:rsidRPr="00574D3F">
              <w:rPr>
                <w:lang w:eastAsia="en-US"/>
              </w:rPr>
              <w:t>Invoice Date/Time</w:t>
            </w:r>
          </w:p>
        </w:tc>
      </w:tr>
      <w:tr w:rsidR="00F40CC1" w:rsidRPr="00574D3F"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574D3F" w:rsidRDefault="00BA5082">
            <w:pPr>
              <w:pStyle w:val="AttributeTableBody"/>
              <w:jc w:val="left"/>
            </w:pPr>
            <w:r w:rsidRPr="00574D3F">
              <w:rPr>
                <w:lang w:eastAsia="en-US"/>
              </w:rPr>
              <w:t>Invoice Amount</w:t>
            </w:r>
          </w:p>
        </w:tc>
      </w:tr>
      <w:tr w:rsidR="00F40CC1" w:rsidRPr="00574D3F"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574D3F" w:rsidRDefault="00BA5082">
            <w:pPr>
              <w:pStyle w:val="AttributeTableBody"/>
              <w:jc w:val="left"/>
            </w:pPr>
            <w:r w:rsidRPr="00574D3F">
              <w:rPr>
                <w:lang w:eastAsia="en-US"/>
              </w:rPr>
              <w:t>Payment Terms</w:t>
            </w:r>
          </w:p>
        </w:tc>
      </w:tr>
      <w:tr w:rsidR="00F40CC1" w:rsidRPr="00574D3F"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574D3F" w:rsidRDefault="00BA5082">
            <w:pPr>
              <w:pStyle w:val="AttributeTableBody"/>
              <w:jc w:val="left"/>
            </w:pPr>
            <w:r w:rsidRPr="00574D3F">
              <w:rPr>
                <w:lang w:eastAsia="en-US"/>
              </w:rPr>
              <w:t>Provider Organization</w:t>
            </w:r>
          </w:p>
        </w:tc>
      </w:tr>
      <w:tr w:rsidR="00F40CC1" w:rsidRPr="00574D3F"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574D3F" w:rsidRDefault="00BA5082">
            <w:pPr>
              <w:pStyle w:val="AttributeTableBody"/>
              <w:jc w:val="left"/>
            </w:pPr>
            <w:r w:rsidRPr="00574D3F">
              <w:rPr>
                <w:lang w:eastAsia="en-US"/>
              </w:rPr>
              <w:t>Payer Organization</w:t>
            </w:r>
          </w:p>
        </w:tc>
      </w:tr>
      <w:tr w:rsidR="00F40CC1" w:rsidRPr="00574D3F"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574D3F" w:rsidRDefault="00BA5082">
            <w:pPr>
              <w:pStyle w:val="AttributeTableBody"/>
              <w:jc w:val="left"/>
            </w:pPr>
            <w:r w:rsidRPr="00574D3F">
              <w:rPr>
                <w:lang w:eastAsia="en-US"/>
              </w:rPr>
              <w:t>Attention</w:t>
            </w:r>
          </w:p>
        </w:tc>
      </w:tr>
      <w:tr w:rsidR="00F40CC1" w:rsidRPr="00574D3F"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574D3F" w:rsidRDefault="00000000">
            <w:pPr>
              <w:pStyle w:val="AttributeTableBody"/>
              <w:rPr>
                <w:rStyle w:val="HyperlinkTable"/>
              </w:rPr>
            </w:pPr>
            <w:hyperlink r:id="rId15"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574D3F" w:rsidRDefault="00BA5082">
            <w:pPr>
              <w:pStyle w:val="AttributeTableBody"/>
              <w:jc w:val="left"/>
            </w:pPr>
            <w:r w:rsidRPr="00574D3F">
              <w:rPr>
                <w:lang w:eastAsia="en-US"/>
              </w:rPr>
              <w:t>Last Invoice Indicator</w:t>
            </w:r>
          </w:p>
        </w:tc>
      </w:tr>
      <w:tr w:rsidR="00F40CC1" w:rsidRPr="00574D3F"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574D3F" w:rsidRDefault="00BA5082">
            <w:pPr>
              <w:pStyle w:val="AttributeTableBody"/>
              <w:jc w:val="left"/>
              <w:rPr>
                <w:lang w:eastAsia="en-US"/>
              </w:rPr>
            </w:pPr>
            <w:r w:rsidRPr="00574D3F">
              <w:rPr>
                <w:lang w:eastAsia="en-US"/>
              </w:rPr>
              <w:t>Origin</w:t>
            </w:r>
          </w:p>
        </w:tc>
      </w:tr>
      <w:tr w:rsidR="00F40CC1" w:rsidRPr="00574D3F"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574D3F" w:rsidRDefault="00000000">
            <w:pPr>
              <w:pStyle w:val="AttributeTableBody"/>
              <w:rPr>
                <w:rStyle w:val="HyperlinkTable"/>
              </w:rPr>
            </w:pPr>
            <w:hyperlink r:id="rId16"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574D3F" w:rsidRDefault="00000000">
            <w:pPr>
              <w:pStyle w:val="AttributeTableBody"/>
              <w:rPr>
                <w:rStyle w:val="HyperlinkTable"/>
              </w:rPr>
            </w:pPr>
            <w:hyperlink r:id="rId17"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574D3F" w:rsidRDefault="00000000">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574D3F" w:rsidRDefault="00BA5082">
            <w:pPr>
              <w:pStyle w:val="AttributeTableBody"/>
              <w:jc w:val="left"/>
              <w:rPr>
                <w:lang w:eastAsia="en-US"/>
              </w:rPr>
            </w:pPr>
            <w:r w:rsidRPr="00574D3F">
              <w:rPr>
                <w:lang w:eastAsia="en-US"/>
              </w:rPr>
              <w:t>Sales Tax ID</w:t>
            </w:r>
          </w:p>
        </w:tc>
      </w:tr>
    </w:tbl>
    <w:p w14:paraId="1D48E7A4" w14:textId="77777777" w:rsidR="00BA5082" w:rsidRPr="00574D3F" w:rsidRDefault="00BA5082">
      <w:pPr>
        <w:pStyle w:val="NormalIndented"/>
      </w:pPr>
    </w:p>
    <w:p w14:paraId="10EB350E" w14:textId="77777777" w:rsidR="00BA5082" w:rsidRPr="00574D3F" w:rsidRDefault="00BA5082" w:rsidP="0033524F">
      <w:pPr>
        <w:pStyle w:val="Heading4"/>
        <w:numPr>
          <w:ilvl w:val="3"/>
          <w:numId w:val="44"/>
        </w:numPr>
      </w:pPr>
      <w:r w:rsidRPr="00574D3F">
        <w:t>IVC field definitions</w:t>
      </w:r>
      <w:bookmarkStart w:id="363" w:name="_Toc71353580"/>
      <w:bookmarkStart w:id="364" w:name="_Toc71353918"/>
      <w:bookmarkEnd w:id="363"/>
      <w:bookmarkEnd w:id="364"/>
      <w:r w:rsidR="002834E1" w:rsidRPr="00574D3F">
        <w:fldChar w:fldCharType="begin"/>
      </w:r>
      <w:r w:rsidRPr="00574D3F">
        <w:instrText xml:space="preserve"> XE "IVC - data element definitions" </w:instrText>
      </w:r>
      <w:r w:rsidR="002834E1" w:rsidRPr="00574D3F">
        <w:fldChar w:fldCharType="end"/>
      </w:r>
    </w:p>
    <w:p w14:paraId="2A5F0F96"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proofErr w:type="gramStart"/>
      <w:r w:rsidRPr="00574D3F">
        <w:t xml:space="preserve">   (</w:t>
      </w:r>
      <w:proofErr w:type="gramEnd"/>
      <w:r w:rsidRPr="00574D3F">
        <w:t>EI)   01914</w:t>
      </w:r>
    </w:p>
    <w:p w14:paraId="1BE5BB7F" w14:textId="77777777" w:rsidR="0099294E" w:rsidRDefault="0099294E" w:rsidP="0099294E">
      <w:pPr>
        <w:pStyle w:val="Components"/>
      </w:pPr>
      <w:bookmarkStart w:id="365" w:name="EIComponent"/>
      <w:r>
        <w:t>Components:  &lt;Entity Identifier (ST)&gt; ^ &lt;Namespace ID (IS)&gt; ^ &lt;Universal ID (ST)&gt; ^ &lt;Universal ID Type (ID)&gt;</w:t>
      </w:r>
      <w:bookmarkEnd w:id="365"/>
    </w:p>
    <w:p w14:paraId="5756ADFC" w14:textId="77777777" w:rsidR="00BA5082" w:rsidRPr="00574D3F" w:rsidRDefault="00BA5082">
      <w:pPr>
        <w:pStyle w:val="NormalIndented"/>
        <w:rPr>
          <w:lang w:eastAsia="en-US"/>
        </w:rPr>
      </w:pPr>
      <w:r w:rsidRPr="00574D3F">
        <w:lastRenderedPageBreak/>
        <w:t xml:space="preserve">Definition: </w:t>
      </w:r>
      <w:r w:rsidRPr="00574D3F">
        <w:rPr>
          <w:lang w:eastAsia="en-US"/>
        </w:rPr>
        <w:t>Unique Invoice Number assigned by the Provider Application.</w:t>
      </w:r>
    </w:p>
    <w:p w14:paraId="335D74E3"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proofErr w:type="gramStart"/>
      <w:r w:rsidRPr="00574D3F">
        <w:t xml:space="preserve">   (</w:t>
      </w:r>
      <w:proofErr w:type="gramEnd"/>
      <w:r w:rsidRPr="00574D3F">
        <w:t>EI)   01915</w:t>
      </w:r>
    </w:p>
    <w:p w14:paraId="235A083A" w14:textId="77777777" w:rsidR="0099294E" w:rsidRDefault="0099294E" w:rsidP="0099294E">
      <w:pPr>
        <w:pStyle w:val="Components"/>
      </w:pPr>
      <w:r>
        <w:t>Components:  &lt;Entity Identifier (ST)&gt; ^ &lt;Namespace ID (IS)&gt; ^ &lt;Universal ID (ST)&gt; ^ &lt;Universal ID Type (ID)&gt;</w:t>
      </w:r>
    </w:p>
    <w:p w14:paraId="4FFA51CA"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1209F7A"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proofErr w:type="gramStart"/>
      <w:r w:rsidRPr="00574D3F">
        <w:t xml:space="preserve">   (</w:t>
      </w:r>
      <w:proofErr w:type="gramEnd"/>
      <w:r w:rsidRPr="00574D3F">
        <w:t>EI)   01916</w:t>
      </w:r>
    </w:p>
    <w:p w14:paraId="6B92F724" w14:textId="77777777" w:rsidR="0099294E" w:rsidRDefault="0099294E" w:rsidP="0099294E">
      <w:pPr>
        <w:pStyle w:val="Components"/>
      </w:pPr>
      <w:r>
        <w:t>Components:  &lt;Entity Identifier (ST)&gt; ^ &lt;Namespace ID (IS)&gt; ^ &lt;Universal ID (ST)&gt; ^ &lt;Universal ID Type (ID)&gt;</w:t>
      </w:r>
    </w:p>
    <w:p w14:paraId="00200888"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67F404F9" w14:textId="77777777" w:rsidR="00BA5082" w:rsidRPr="00574D3F" w:rsidRDefault="00BA5082" w:rsidP="00A17AEC">
      <w:pPr>
        <w:pStyle w:val="Heading4"/>
      </w:pPr>
      <w:r w:rsidRPr="00574D3F">
        <w:t>IVC-4   Invoice Control</w:t>
      </w:r>
      <w:r w:rsidR="002834E1" w:rsidRPr="00574D3F">
        <w:fldChar w:fldCharType="begin"/>
      </w:r>
      <w:r w:rsidRPr="00574D3F">
        <w:instrText xml:space="preserve"> XE "Invoice Control" </w:instrText>
      </w:r>
      <w:r w:rsidR="002834E1" w:rsidRPr="00574D3F">
        <w:fldChar w:fldCharType="end"/>
      </w:r>
      <w:proofErr w:type="gramStart"/>
      <w:r w:rsidRPr="00574D3F">
        <w:t xml:space="preserve">   (</w:t>
      </w:r>
      <w:proofErr w:type="gramEnd"/>
      <w:r w:rsidRPr="00574D3F">
        <w:t>CWE)   01917</w:t>
      </w:r>
    </w:p>
    <w:p w14:paraId="176FADCF" w14:textId="77777777" w:rsidR="0099294E" w:rsidRDefault="0099294E" w:rsidP="0099294E">
      <w:pPr>
        <w:pStyle w:val="Components"/>
        <w:rPr>
          <w:noProof/>
        </w:rPr>
      </w:pPr>
      <w:bookmarkStart w:id="36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6"/>
    </w:p>
    <w:p w14:paraId="326BAEE6"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19"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367" w:name="HL70553"/>
      <w:bookmarkEnd w:id="367"/>
    </w:p>
    <w:p w14:paraId="68217915"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proofErr w:type="gramStart"/>
      <w:r w:rsidRPr="00574D3F">
        <w:t xml:space="preserve">   (</w:t>
      </w:r>
      <w:proofErr w:type="gramEnd"/>
      <w:r w:rsidRPr="00574D3F">
        <w:t>CWE)   01918</w:t>
      </w:r>
    </w:p>
    <w:p w14:paraId="672EF810"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0"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368" w:name="HL70554"/>
      <w:bookmarkEnd w:id="368"/>
      <w:r>
        <w:t>.</w:t>
      </w:r>
    </w:p>
    <w:p w14:paraId="6EEAF1D8"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proofErr w:type="gramStart"/>
      <w:r w:rsidRPr="00574D3F">
        <w:t xml:space="preserve">   (</w:t>
      </w:r>
      <w:proofErr w:type="gramEnd"/>
      <w:r w:rsidRPr="00574D3F">
        <w:t>CWE)   01919</w:t>
      </w:r>
    </w:p>
    <w:p w14:paraId="464CCBA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1" w:anchor="HL70555" w:history="1">
        <w:r w:rsidRPr="00574D3F">
          <w:rPr>
            <w:rStyle w:val="HyperlinkText"/>
          </w:rPr>
          <w:t>User-defined Table 0555 – Invoice Type</w:t>
        </w:r>
      </w:hyperlink>
      <w:r w:rsidRPr="00574D3F">
        <w:t xml:space="preserve"> </w:t>
      </w:r>
      <w:bookmarkStart w:id="369" w:name="HL70555"/>
      <w:bookmarkEnd w:id="369"/>
      <w:r>
        <w:t xml:space="preserve">in Chapter 2C, Code Tables, </w:t>
      </w:r>
      <w:r w:rsidRPr="00574D3F">
        <w:t>for suggested values</w:t>
      </w:r>
      <w:r>
        <w:t>.</w:t>
      </w:r>
    </w:p>
    <w:p w14:paraId="1418F39C"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proofErr w:type="gramStart"/>
      <w:r w:rsidRPr="00574D3F">
        <w:t xml:space="preserve">   (</w:t>
      </w:r>
      <w:proofErr w:type="gramEnd"/>
      <w:r w:rsidRPr="00574D3F">
        <w:t>DTM)   01920</w:t>
      </w:r>
    </w:p>
    <w:p w14:paraId="1C466F61"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552BAF8F" w14:textId="77777777" w:rsidR="00BA5082" w:rsidRPr="00574D3F" w:rsidRDefault="00BA5082" w:rsidP="00A17AEC">
      <w:pPr>
        <w:pStyle w:val="Heading4"/>
      </w:pPr>
      <w:r w:rsidRPr="00574D3F">
        <w:lastRenderedPageBreak/>
        <w:t>IVC-8   Invoice Amount</w:t>
      </w:r>
      <w:r w:rsidR="002834E1" w:rsidRPr="00574D3F">
        <w:fldChar w:fldCharType="begin"/>
      </w:r>
      <w:r w:rsidRPr="00574D3F">
        <w:instrText xml:space="preserve"> XE "Invoice Amount" </w:instrText>
      </w:r>
      <w:r w:rsidR="002834E1" w:rsidRPr="00574D3F">
        <w:fldChar w:fldCharType="end"/>
      </w:r>
      <w:proofErr w:type="gramStart"/>
      <w:r w:rsidRPr="00574D3F">
        <w:t xml:space="preserve">   (</w:t>
      </w:r>
      <w:proofErr w:type="gramEnd"/>
      <w:r w:rsidRPr="00574D3F">
        <w:t>CP)   01921</w:t>
      </w:r>
    </w:p>
    <w:p w14:paraId="07FADA31" w14:textId="77777777" w:rsidR="0099294E" w:rsidRDefault="0099294E" w:rsidP="0099294E">
      <w:pPr>
        <w:pStyle w:val="Components"/>
      </w:pPr>
      <w:bookmarkStart w:id="370" w:name="CPComponent"/>
      <w:r>
        <w:t>Components:  &lt;Price (MO)&gt; ^ &lt;Price Type (ID)&gt; ^ &lt;From Value (NM)&gt; ^ &lt;To Value (NM)&gt; ^ &lt;Range Units (CWE)&gt; ^ &lt;Range Type (ID)&gt;</w:t>
      </w:r>
    </w:p>
    <w:p w14:paraId="3D914A17" w14:textId="77777777" w:rsidR="0099294E" w:rsidRDefault="0099294E" w:rsidP="0099294E">
      <w:pPr>
        <w:pStyle w:val="Components"/>
      </w:pPr>
      <w:r>
        <w:t>Subcomponents for Price (MO):  &lt;Quantity (NM)&gt; &amp; &lt;Denomination (ID)&gt;</w:t>
      </w:r>
    </w:p>
    <w:p w14:paraId="09D4285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70"/>
    </w:p>
    <w:p w14:paraId="2B1CCFED"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Product/Service Billed Amount on PSL for all Product/Service Line Items for this Invoice.</w:t>
      </w:r>
    </w:p>
    <w:p w14:paraId="0B6178AA"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proofErr w:type="gramStart"/>
      <w:r w:rsidRPr="00574D3F">
        <w:t xml:space="preserve">   (</w:t>
      </w:r>
      <w:proofErr w:type="gramEnd"/>
      <w:r w:rsidRPr="00574D3F">
        <w:t>ST)   01922</w:t>
      </w:r>
    </w:p>
    <w:p w14:paraId="355EC2C3"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0F6284BD"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proofErr w:type="gramStart"/>
      <w:r w:rsidRPr="00574D3F">
        <w:t xml:space="preserve">   (</w:t>
      </w:r>
      <w:proofErr w:type="gramEnd"/>
      <w:r w:rsidRPr="00574D3F">
        <w:t>XON)   01923</w:t>
      </w:r>
    </w:p>
    <w:p w14:paraId="518B0E97" w14:textId="77777777" w:rsidR="0099294E" w:rsidRDefault="0099294E" w:rsidP="0099294E">
      <w:pPr>
        <w:pStyle w:val="Components"/>
      </w:pPr>
      <w:bookmarkStart w:id="37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Default="0099294E" w:rsidP="0099294E">
      <w:pPr>
        <w:pStyle w:val="Components"/>
      </w:pPr>
      <w:r>
        <w:t>Subcomponents for Assigning Authority (HD):  &lt;Namespace ID (IS)&gt; &amp; &lt;Universal ID (ST)&gt; &amp; &lt;Universal ID Type (ID)&gt;</w:t>
      </w:r>
    </w:p>
    <w:p w14:paraId="5489FDA3" w14:textId="77777777" w:rsidR="0099294E" w:rsidRDefault="0099294E" w:rsidP="0099294E">
      <w:pPr>
        <w:pStyle w:val="Components"/>
      </w:pPr>
      <w:r>
        <w:t>Subcomponents for Assigning Facility (HD):  &lt;Namespace ID (IS)&gt; &amp; &lt;Universal ID (ST)&gt; &amp; &lt;Universal ID Type (ID)&gt;</w:t>
      </w:r>
      <w:bookmarkEnd w:id="371"/>
    </w:p>
    <w:p w14:paraId="4CD44602"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068E94DE"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proofErr w:type="gramStart"/>
      <w:r w:rsidRPr="00574D3F">
        <w:t xml:space="preserve">   (</w:t>
      </w:r>
      <w:proofErr w:type="gramEnd"/>
      <w:r w:rsidRPr="00574D3F">
        <w:t>XON)   01924</w:t>
      </w:r>
    </w:p>
    <w:p w14:paraId="26F1CFD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Default="0099294E" w:rsidP="0099294E">
      <w:pPr>
        <w:pStyle w:val="Components"/>
      </w:pPr>
      <w:r>
        <w:lastRenderedPageBreak/>
        <w:t>Subcomponents for Assigning Authority (HD):  &lt;Namespace ID (IS)&gt; &amp; &lt;Universal ID (ST)&gt; &amp; &lt;Universal ID Type (ID)&gt;</w:t>
      </w:r>
    </w:p>
    <w:p w14:paraId="65A54D8D" w14:textId="77777777" w:rsidR="0099294E" w:rsidRDefault="0099294E" w:rsidP="0099294E">
      <w:pPr>
        <w:pStyle w:val="Components"/>
      </w:pPr>
      <w:r>
        <w:t>Subcomponents for Assigning Facility (HD):  &lt;Namespace ID (IS)&gt; &amp; &lt;Universal ID (ST)&gt; &amp; &lt;Universal ID Type (ID)&gt;</w:t>
      </w:r>
    </w:p>
    <w:p w14:paraId="119D06DF"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501D5B06"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proofErr w:type="gramStart"/>
      <w:r w:rsidRPr="00574D3F">
        <w:t xml:space="preserve">   (</w:t>
      </w:r>
      <w:proofErr w:type="gramEnd"/>
      <w:r w:rsidRPr="00574D3F">
        <w:t>XCN)   01925</w:t>
      </w:r>
    </w:p>
    <w:p w14:paraId="1139CFFF" w14:textId="77777777" w:rsidR="0099294E" w:rsidRDefault="0099294E" w:rsidP="0099294E">
      <w:pPr>
        <w:pStyle w:val="Components"/>
      </w:pPr>
      <w:bookmarkStart w:id="37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15D296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Default="0099294E" w:rsidP="0099294E">
      <w:pPr>
        <w:pStyle w:val="Components"/>
      </w:pPr>
      <w:r>
        <w:t>Subcomponents for Assigning Authority (HD):  &lt;Namespace ID (IS)&gt; &amp; &lt;Universal ID (ST)&gt; &amp; &lt;Universal ID Type (ID)&gt;</w:t>
      </w:r>
    </w:p>
    <w:p w14:paraId="24220452" w14:textId="77777777" w:rsidR="0099294E" w:rsidRDefault="0099294E" w:rsidP="0099294E">
      <w:pPr>
        <w:pStyle w:val="Components"/>
      </w:pPr>
      <w:r>
        <w:t>Subcomponents for Assigning Facility (HD):  &lt;Namespace ID (IS)&gt; &amp; &lt;Universal ID (ST)&gt; &amp; &lt;Universal ID Type (ID)&gt;</w:t>
      </w:r>
    </w:p>
    <w:p w14:paraId="480C8233"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72"/>
    </w:p>
    <w:p w14:paraId="6B535FC0"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788D449A"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proofErr w:type="gramStart"/>
      <w:r w:rsidRPr="00574D3F">
        <w:t xml:space="preserve">   (</w:t>
      </w:r>
      <w:proofErr w:type="gramEnd"/>
      <w:r w:rsidRPr="00574D3F">
        <w:t>ID)   01926</w:t>
      </w:r>
    </w:p>
    <w:p w14:paraId="5E8DD1E3"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2" w:anchor="HL70136" w:history="1">
        <w:r w:rsidRPr="00574D3F">
          <w:rPr>
            <w:rStyle w:val="HyperlinkText"/>
          </w:rPr>
          <w:t>HL7 Table 0136 – Yes/No Indicator</w:t>
        </w:r>
      </w:hyperlink>
      <w:r w:rsidRPr="00574D3F">
        <w:t xml:space="preserve"> for suggested values.</w:t>
      </w:r>
    </w:p>
    <w:p w14:paraId="01B9DAB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proofErr w:type="gramStart"/>
      <w:r w:rsidRPr="00574D3F">
        <w:t xml:space="preserve">   (</w:t>
      </w:r>
      <w:proofErr w:type="gramEnd"/>
      <w:r w:rsidRPr="00574D3F">
        <w:t>DTM)   01927</w:t>
      </w:r>
    </w:p>
    <w:p w14:paraId="5209665E" w14:textId="77777777" w:rsidR="00BA5082" w:rsidRPr="00574D3F" w:rsidRDefault="00BA5082">
      <w:pPr>
        <w:pStyle w:val="NormalIndented"/>
      </w:pPr>
      <w:r w:rsidRPr="00574D3F">
        <w:t>Definition: Period in which the invoice must be booked.</w:t>
      </w:r>
    </w:p>
    <w:p w14:paraId="4DA8F898"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proofErr w:type="gramStart"/>
      <w:r w:rsidRPr="00574D3F">
        <w:t xml:space="preserve">   (</w:t>
      </w:r>
      <w:proofErr w:type="gramEnd"/>
      <w:r w:rsidRPr="00574D3F">
        <w:t>ST)   01928</w:t>
      </w:r>
    </w:p>
    <w:p w14:paraId="6655C4E5" w14:textId="77777777" w:rsidR="00BA5082" w:rsidRPr="00574D3F" w:rsidRDefault="00BA5082">
      <w:pPr>
        <w:pStyle w:val="NormalIndented"/>
      </w:pPr>
      <w:r w:rsidRPr="00574D3F">
        <w:t>Definition: Responsible Person for this specific invoice. For more structured output use CTD-Segment instead.</w:t>
      </w:r>
    </w:p>
    <w:p w14:paraId="036F71B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proofErr w:type="gramStart"/>
      <w:r w:rsidRPr="00574D3F">
        <w:t xml:space="preserve">   (</w:t>
      </w:r>
      <w:proofErr w:type="gramEnd"/>
      <w:r w:rsidRPr="00574D3F">
        <w:t>CP)   01929</w:t>
      </w:r>
    </w:p>
    <w:p w14:paraId="65694760" w14:textId="77777777" w:rsidR="0099294E" w:rsidRDefault="0099294E" w:rsidP="0099294E">
      <w:pPr>
        <w:pStyle w:val="Components"/>
      </w:pPr>
      <w:r>
        <w:t>Components:  &lt;Price (MO)&gt; ^ &lt;Price Type (ID)&gt; ^ &lt;From Value (NM)&gt; ^ &lt;To Value (NM)&gt; ^ &lt;Range Units (CWE)&gt; ^ &lt;Range Type (ID)&gt;</w:t>
      </w:r>
    </w:p>
    <w:p w14:paraId="12E410EF" w14:textId="77777777" w:rsidR="0099294E" w:rsidRDefault="0099294E" w:rsidP="0099294E">
      <w:pPr>
        <w:pStyle w:val="Components"/>
      </w:pPr>
      <w:r>
        <w:t>Subcomponents for Price (MO):  &lt;Quantity (NM)&gt; &amp; &lt;Denomination (ID)&gt;</w:t>
      </w:r>
    </w:p>
    <w:p w14:paraId="526A59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574D3F" w:rsidRDefault="00BA5082">
      <w:pPr>
        <w:pStyle w:val="NormalIndented"/>
      </w:pPr>
      <w:r w:rsidRPr="00574D3F">
        <w:t>Definition: Fixed Amount for this invoice.</w:t>
      </w:r>
    </w:p>
    <w:p w14:paraId="6027E31D"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proofErr w:type="gramStart"/>
      <w:r w:rsidRPr="00574D3F">
        <w:t xml:space="preserve">   (</w:t>
      </w:r>
      <w:proofErr w:type="gramEnd"/>
      <w:r w:rsidRPr="00574D3F">
        <w:t>CP)   01930</w:t>
      </w:r>
    </w:p>
    <w:p w14:paraId="7540B67C" w14:textId="77777777" w:rsidR="0099294E" w:rsidRDefault="0099294E" w:rsidP="0099294E">
      <w:pPr>
        <w:pStyle w:val="Components"/>
      </w:pPr>
      <w:r>
        <w:t>Components:  &lt;Price (MO)&gt; ^ &lt;Price Type (ID)&gt; ^ &lt;From Value (NM)&gt; ^ &lt;To Value (NM)&gt; ^ &lt;Range Units (CWE)&gt; ^ &lt;Range Type (ID)&gt;</w:t>
      </w:r>
    </w:p>
    <w:p w14:paraId="4EA5A2EA" w14:textId="77777777" w:rsidR="0099294E" w:rsidRDefault="0099294E" w:rsidP="0099294E">
      <w:pPr>
        <w:pStyle w:val="Components"/>
      </w:pPr>
      <w:r>
        <w:t>Subcomponents for Price (MO):  &lt;Quantity (NM)&gt; &amp; &lt;Denomination (ID)&gt;</w:t>
      </w:r>
    </w:p>
    <w:p w14:paraId="4367CC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574D3F" w:rsidRDefault="00BA5082">
      <w:pPr>
        <w:pStyle w:val="NormalIndented"/>
      </w:pPr>
      <w:r w:rsidRPr="00574D3F">
        <w:t>Definition: Special costs for this invoice.</w:t>
      </w:r>
    </w:p>
    <w:p w14:paraId="307DD98A" w14:textId="77777777" w:rsidR="00BA5082" w:rsidRPr="00574D3F" w:rsidRDefault="00BA5082" w:rsidP="00A17AEC">
      <w:pPr>
        <w:pStyle w:val="Heading4"/>
      </w:pPr>
      <w:r w:rsidRPr="00574D3F">
        <w:lastRenderedPageBreak/>
        <w:t>IVC-18   Amount for Doctors Treatment</w:t>
      </w:r>
      <w:r w:rsidR="002834E1" w:rsidRPr="00574D3F">
        <w:fldChar w:fldCharType="begin"/>
      </w:r>
      <w:r w:rsidRPr="00574D3F">
        <w:instrText xml:space="preserve"> XE "Amount for Doctors Treatment" </w:instrText>
      </w:r>
      <w:r w:rsidR="002834E1" w:rsidRPr="00574D3F">
        <w:fldChar w:fldCharType="end"/>
      </w:r>
      <w:proofErr w:type="gramStart"/>
      <w:r w:rsidRPr="00574D3F">
        <w:t xml:space="preserve">   (</w:t>
      </w:r>
      <w:proofErr w:type="gramEnd"/>
      <w:r w:rsidRPr="00574D3F">
        <w:t>CP)   01931</w:t>
      </w:r>
    </w:p>
    <w:p w14:paraId="670F4FB5" w14:textId="77777777" w:rsidR="0099294E" w:rsidRDefault="0099294E" w:rsidP="0099294E">
      <w:pPr>
        <w:pStyle w:val="Components"/>
      </w:pPr>
      <w:r>
        <w:t>Components:  &lt;Price (MO)&gt; ^ &lt;Price Type (ID)&gt; ^ &lt;From Value (NM)&gt; ^ &lt;To Value (NM)&gt; ^ &lt;Range Units (CWE)&gt; ^ &lt;Range Type (ID)&gt;</w:t>
      </w:r>
    </w:p>
    <w:p w14:paraId="5171D2A8" w14:textId="77777777" w:rsidR="0099294E" w:rsidRDefault="0099294E" w:rsidP="0099294E">
      <w:pPr>
        <w:pStyle w:val="Components"/>
      </w:pPr>
      <w:r>
        <w:t>Subcomponents for Price (MO):  &lt;Quantity (NM)&gt; &amp; &lt;Denomination (ID)&gt;</w:t>
      </w:r>
    </w:p>
    <w:p w14:paraId="16AB533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574D3F" w:rsidRDefault="00BA5082">
      <w:pPr>
        <w:pStyle w:val="NormalIndented"/>
      </w:pPr>
      <w:r w:rsidRPr="00574D3F">
        <w:t>Definition: Special amount for doctor's treatment.</w:t>
      </w:r>
    </w:p>
    <w:p w14:paraId="28F38193"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proofErr w:type="gramStart"/>
      <w:r w:rsidRPr="00574D3F">
        <w:t xml:space="preserve">   (</w:t>
      </w:r>
      <w:proofErr w:type="gramEnd"/>
      <w:r w:rsidRPr="00574D3F">
        <w:t>XCN)   01932</w:t>
      </w:r>
    </w:p>
    <w:p w14:paraId="20BEBE3E"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44DB18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Default="0099294E" w:rsidP="0099294E">
      <w:pPr>
        <w:pStyle w:val="Components"/>
      </w:pPr>
      <w:r>
        <w:t>Subcomponents for Assigning Authority (HD):  &lt;Namespace ID (IS)&gt; &amp; &lt;Universal ID (ST)&gt; &amp; &lt;Universal ID Type (ID)&gt;</w:t>
      </w:r>
    </w:p>
    <w:p w14:paraId="51589150" w14:textId="77777777" w:rsidR="0099294E" w:rsidRDefault="0099294E" w:rsidP="0099294E">
      <w:pPr>
        <w:pStyle w:val="Components"/>
      </w:pPr>
      <w:r>
        <w:t>Subcomponents for Assigning Facility (HD):  &lt;Namespace ID (IS)&gt; &amp; &lt;Universal ID (ST)&gt; &amp; &lt;Universal ID Type (ID)&gt;</w:t>
      </w:r>
    </w:p>
    <w:p w14:paraId="4DCB9C67"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574D3F" w:rsidRDefault="00BA5082">
      <w:pPr>
        <w:pStyle w:val="NormalIndented"/>
      </w:pPr>
      <w:r w:rsidRPr="00574D3F">
        <w:t>Definition: Doctor who is responsible for this invoice.</w:t>
      </w:r>
    </w:p>
    <w:p w14:paraId="15600907"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20470C24" w14:textId="77777777" w:rsidR="0099294E" w:rsidRDefault="0099294E" w:rsidP="0099294E">
      <w:pPr>
        <w:pStyle w:val="Components"/>
      </w:pPr>
      <w:bookmarkStart w:id="373"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Default="0099294E" w:rsidP="0099294E">
      <w:pPr>
        <w:pStyle w:val="Components"/>
      </w:pPr>
      <w:r>
        <w:t>Subcomponents for Assigning Authority (HD):  &lt;Namespace ID (IS)&gt; &amp; &lt;Universal ID (ST)&gt; &amp; &lt;Universal ID Type (ID)&gt;</w:t>
      </w:r>
    </w:p>
    <w:p w14:paraId="60287A69" w14:textId="77777777" w:rsidR="0099294E" w:rsidRDefault="0099294E" w:rsidP="0099294E">
      <w:pPr>
        <w:pStyle w:val="Components"/>
      </w:pPr>
      <w:r>
        <w:t>Subcomponents for Assigning Facility (HD):  &lt;Namespace ID (IS)&gt; &amp; &lt;Universal ID (ST)&gt; &amp; &lt;Universal ID Type (ID)&gt;</w:t>
      </w:r>
    </w:p>
    <w:p w14:paraId="0BECFFF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73"/>
    </w:p>
    <w:p w14:paraId="73241ABE"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574D3F" w:rsidRDefault="00BA5082" w:rsidP="00A17AEC">
      <w:pPr>
        <w:pStyle w:val="Heading4"/>
      </w:pPr>
      <w:r w:rsidRPr="00574D3F">
        <w:lastRenderedPageBreak/>
        <w:t>IVC-21   Invoice Prepaid Amount</w:t>
      </w:r>
      <w:r w:rsidR="002834E1" w:rsidRPr="00574D3F">
        <w:fldChar w:fldCharType="begin"/>
      </w:r>
      <w:r w:rsidRPr="00574D3F">
        <w:instrText xml:space="preserve"> XE "Invoice prepaid amount" </w:instrText>
      </w:r>
      <w:r w:rsidR="002834E1" w:rsidRPr="00574D3F">
        <w:fldChar w:fldCharType="end"/>
      </w:r>
      <w:proofErr w:type="gramStart"/>
      <w:r w:rsidRPr="00574D3F">
        <w:t xml:space="preserve">   (</w:t>
      </w:r>
      <w:proofErr w:type="gramEnd"/>
      <w:r w:rsidRPr="00574D3F">
        <w:t>CP)   01934</w:t>
      </w:r>
    </w:p>
    <w:p w14:paraId="14A14D84" w14:textId="77777777" w:rsidR="0099294E" w:rsidRDefault="0099294E" w:rsidP="0099294E">
      <w:pPr>
        <w:pStyle w:val="Components"/>
      </w:pPr>
      <w:r>
        <w:t>Components:  &lt;Price (MO)&gt; ^ &lt;Price Type (ID)&gt; ^ &lt;From Value (NM)&gt; ^ &lt;To Value (NM)&gt; ^ &lt;Range Units (CWE)&gt; ^ &lt;Range Type (ID)&gt;</w:t>
      </w:r>
    </w:p>
    <w:p w14:paraId="0B276B5E" w14:textId="77777777" w:rsidR="0099294E" w:rsidRDefault="0099294E" w:rsidP="0099294E">
      <w:pPr>
        <w:pStyle w:val="Components"/>
      </w:pPr>
      <w:r>
        <w:t>Subcomponents for Price (MO):  &lt;Quantity (NM)&gt; &amp; &lt;Denomination (ID)&gt;</w:t>
      </w:r>
    </w:p>
    <w:p w14:paraId="024EA14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574D3F" w:rsidRDefault="00BA5082">
      <w:pPr>
        <w:pStyle w:val="NormalIndented"/>
      </w:pPr>
      <w:r w:rsidRPr="00574D3F">
        <w:t>Definition: Deposit paid to the service Provider prior to admission</w:t>
      </w:r>
    </w:p>
    <w:p w14:paraId="70808937"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w:t>
      </w:r>
      <w:proofErr w:type="gramStart"/>
      <w:r w:rsidRPr="00574D3F">
        <w:t xml:space="preserve">CP)   </w:t>
      </w:r>
      <w:proofErr w:type="gramEnd"/>
      <w:r w:rsidRPr="00574D3F">
        <w:t>01935</w:t>
      </w:r>
    </w:p>
    <w:p w14:paraId="0E1CE9DC" w14:textId="77777777" w:rsidR="0099294E" w:rsidRDefault="0099294E" w:rsidP="0099294E">
      <w:pPr>
        <w:pStyle w:val="Components"/>
      </w:pPr>
      <w:r>
        <w:t>Components:  &lt;Price (MO)&gt; ^ &lt;Price Type (ID)&gt; ^ &lt;From Value (NM)&gt; ^ &lt;To Value (NM)&gt; ^ &lt;Range Units (CWE)&gt; ^ &lt;Range Type (ID)&gt;</w:t>
      </w:r>
    </w:p>
    <w:p w14:paraId="06445F89" w14:textId="77777777" w:rsidR="0099294E" w:rsidRDefault="0099294E" w:rsidP="0099294E">
      <w:pPr>
        <w:pStyle w:val="Components"/>
      </w:pPr>
      <w:r>
        <w:t>Subcomponents for Price (MO):  &lt;Quantity (NM)&gt; &amp; &lt;Denomination (ID)&gt;</w:t>
      </w:r>
    </w:p>
    <w:p w14:paraId="0811D09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574D3F" w:rsidRDefault="00BA5082">
      <w:pPr>
        <w:pStyle w:val="NormalIndented"/>
      </w:pPr>
      <w:r w:rsidRPr="00574D3F">
        <w:t>Definition:  Total amount of Invoice without the prepaid deposit (IV-8 minus IVC-21).</w:t>
      </w:r>
    </w:p>
    <w:p w14:paraId="7A9BC68C" w14:textId="77777777"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proofErr w:type="gramStart"/>
      <w:r w:rsidRPr="00574D3F">
        <w:t xml:space="preserve">   (</w:t>
      </w:r>
      <w:proofErr w:type="gramEnd"/>
      <w:r w:rsidRPr="00574D3F">
        <w:t>CP)   01936</w:t>
      </w:r>
    </w:p>
    <w:p w14:paraId="451CEC82" w14:textId="77777777" w:rsidR="0099294E" w:rsidRDefault="0099294E" w:rsidP="0099294E">
      <w:pPr>
        <w:pStyle w:val="Components"/>
      </w:pPr>
      <w:r>
        <w:t>Components:  &lt;Price (MO)&gt; ^ &lt;Price Type (ID)&gt; ^ &lt;From Value (NM)&gt; ^ &lt;To Value (NM)&gt; ^ &lt;Range Units (CWE)&gt; ^ &lt;Range Type (ID)&gt;</w:t>
      </w:r>
    </w:p>
    <w:p w14:paraId="01AA169D" w14:textId="77777777" w:rsidR="0099294E" w:rsidRDefault="0099294E" w:rsidP="0099294E">
      <w:pPr>
        <w:pStyle w:val="Components"/>
      </w:pPr>
      <w:r>
        <w:t>Subcomponents for Price (MO):  &lt;Quantity (NM)&gt; &amp; &lt;Denomination (ID)&gt;</w:t>
      </w:r>
    </w:p>
    <w:p w14:paraId="7532414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574D3F" w:rsidRDefault="00BA5082">
      <w:pPr>
        <w:pStyle w:val="NormalIndented"/>
      </w:pPr>
      <w:r w:rsidRPr="00574D3F">
        <w:t>Definition:  Total Amount of VAT included in the Total Invoice Amount (IVC-8)</w:t>
      </w:r>
    </w:p>
    <w:p w14:paraId="0CE7138E" w14:textId="77777777"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proofErr w:type="gramStart"/>
      <w:r w:rsidRPr="00574D3F">
        <w:t xml:space="preserve">   (</w:t>
      </w:r>
      <w:proofErr w:type="gramEnd"/>
      <w:r w:rsidRPr="00574D3F">
        <w:t>NM)   01937</w:t>
      </w:r>
    </w:p>
    <w:p w14:paraId="17E5E1D7" w14:textId="77777777" w:rsidR="00BA5082" w:rsidRPr="00574D3F" w:rsidRDefault="00BA5082">
      <w:pPr>
        <w:pStyle w:val="NormalIndented"/>
      </w:pPr>
      <w:r w:rsidRPr="00574D3F">
        <w:t>Definition: Applied VAT Rates on Invoice. Multiple VAT-rates may be applied according to the type of service</w:t>
      </w:r>
    </w:p>
    <w:p w14:paraId="6915B1DF" w14:textId="77777777" w:rsidR="00BA5082" w:rsidRPr="00574D3F" w:rsidRDefault="00BA5082" w:rsidP="00A17AEC">
      <w:pPr>
        <w:pStyle w:val="Heading4"/>
      </w:pPr>
      <w:r w:rsidRPr="00574D3F">
        <w:lastRenderedPageBreak/>
        <w:t>IVC-25   Benefit group</w:t>
      </w:r>
      <w:r w:rsidR="002834E1" w:rsidRPr="00574D3F">
        <w:fldChar w:fldCharType="begin"/>
      </w:r>
      <w:r w:rsidRPr="00574D3F">
        <w:instrText xml:space="preserve"> XE "Benefit group" </w:instrText>
      </w:r>
      <w:r w:rsidR="002834E1" w:rsidRPr="00574D3F">
        <w:fldChar w:fldCharType="end"/>
      </w:r>
      <w:r w:rsidRPr="00574D3F">
        <w:t xml:space="preserve">  (</w:t>
      </w:r>
      <w:proofErr w:type="gramStart"/>
      <w:r w:rsidRPr="00574D3F">
        <w:t xml:space="preserve">CWE)   </w:t>
      </w:r>
      <w:proofErr w:type="gramEnd"/>
      <w:r w:rsidRPr="00574D3F">
        <w:t>01938</w:t>
      </w:r>
    </w:p>
    <w:p w14:paraId="00559DC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3"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5713C7A7" w14:textId="77777777" w:rsidR="00BA5082" w:rsidRPr="00574D3F" w:rsidRDefault="00BA5082" w:rsidP="00A17AEC">
      <w:pPr>
        <w:pStyle w:val="Heading4"/>
      </w:pPr>
      <w:bookmarkStart w:id="374" w:name="HL70556"/>
      <w:bookmarkEnd w:id="374"/>
      <w:r w:rsidRPr="00574D3F">
        <w:t>IVC-26   Provider Tax ID</w:t>
      </w:r>
      <w:r w:rsidR="002834E1" w:rsidRPr="00574D3F">
        <w:fldChar w:fldCharType="begin"/>
      </w:r>
      <w:r w:rsidRPr="00574D3F">
        <w:instrText xml:space="preserve"> XE "Provider Tax ID" </w:instrText>
      </w:r>
      <w:r w:rsidR="002834E1" w:rsidRPr="00574D3F">
        <w:fldChar w:fldCharType="end"/>
      </w:r>
      <w:proofErr w:type="gramStart"/>
      <w:r w:rsidRPr="00574D3F">
        <w:t xml:space="preserve">   (</w:t>
      </w:r>
      <w:proofErr w:type="gramEnd"/>
      <w:r w:rsidRPr="00574D3F">
        <w:t>ST)   02038</w:t>
      </w:r>
    </w:p>
    <w:p w14:paraId="2CDF437C" w14:textId="77777777" w:rsidR="00BA5082" w:rsidRPr="00574D3F" w:rsidRDefault="00BA5082">
      <w:pPr>
        <w:pStyle w:val="NormalIndented"/>
      </w:pPr>
      <w:r w:rsidRPr="00574D3F">
        <w:t>Definition:  The Tax ID of the Provider (general Tax identification number or VAT number).</w:t>
      </w:r>
    </w:p>
    <w:p w14:paraId="0C2CC285"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proofErr w:type="gramStart"/>
      <w:r w:rsidRPr="00574D3F">
        <w:t xml:space="preserve">   (</w:t>
      </w:r>
      <w:proofErr w:type="gramEnd"/>
      <w:r>
        <w:t>ST</w:t>
      </w:r>
      <w:r w:rsidRPr="00574D3F">
        <w:t>)   02039</w:t>
      </w:r>
    </w:p>
    <w:p w14:paraId="2C2F0CF5" w14:textId="77777777" w:rsidR="00BA5082" w:rsidRPr="00574D3F" w:rsidRDefault="00BA5082">
      <w:pPr>
        <w:pStyle w:val="NormalIndented"/>
      </w:pPr>
      <w:r w:rsidRPr="00574D3F">
        <w:t>Definition: The Tax ID of the Payer (general Tax identification number or VAT number)</w:t>
      </w:r>
    </w:p>
    <w:p w14:paraId="2410E607"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proofErr w:type="gramStart"/>
      <w:r w:rsidRPr="00574D3F">
        <w:t xml:space="preserve">   (</w:t>
      </w:r>
      <w:proofErr w:type="gramEnd"/>
      <w:r w:rsidRPr="00574D3F">
        <w:t>CWE)   02040</w:t>
      </w:r>
    </w:p>
    <w:p w14:paraId="375557E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4"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375" w:name="HL70572"/>
      <w:bookmarkEnd w:id="375"/>
    </w:p>
    <w:p w14:paraId="6D72195D" w14:textId="77777777" w:rsidR="00BA5082" w:rsidRPr="00574D3F" w:rsidRDefault="00BA5082" w:rsidP="00A17AEC">
      <w:pPr>
        <w:pStyle w:val="Heading4"/>
      </w:pPr>
      <w:r w:rsidRPr="00574D3F">
        <w:t>IVC-29   Payer Tax Status</w:t>
      </w:r>
      <w:r w:rsidR="002834E1" w:rsidRPr="00574D3F">
        <w:fldChar w:fldCharType="begin"/>
      </w:r>
      <w:r w:rsidRPr="00574D3F">
        <w:instrText xml:space="preserve"> XE "Payer Tax status" </w:instrText>
      </w:r>
      <w:r w:rsidR="002834E1" w:rsidRPr="00574D3F">
        <w:fldChar w:fldCharType="end"/>
      </w:r>
      <w:proofErr w:type="gramStart"/>
      <w:r w:rsidRPr="00574D3F">
        <w:t xml:space="preserve">   (</w:t>
      </w:r>
      <w:proofErr w:type="gramEnd"/>
      <w:r w:rsidRPr="00574D3F">
        <w:t>CWE)   02041</w:t>
      </w:r>
    </w:p>
    <w:p w14:paraId="4D44047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5DC15B4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proofErr w:type="gramStart"/>
      <w:r w:rsidRPr="00574D3F">
        <w:t xml:space="preserve">   (</w:t>
      </w:r>
      <w:proofErr w:type="gramEnd"/>
      <w:r w:rsidRPr="00574D3F">
        <w:t>ST)   02042</w:t>
      </w:r>
    </w:p>
    <w:p w14:paraId="5DD7CB1F" w14:textId="77777777" w:rsidR="00BA5082" w:rsidRPr="00574D3F" w:rsidRDefault="00BA5082">
      <w:pPr>
        <w:pStyle w:val="NormalIndented"/>
      </w:pPr>
      <w:r w:rsidRPr="00574D3F">
        <w:t>Definition: The Tax ID specific to Sales Tax</w:t>
      </w:r>
    </w:p>
    <w:p w14:paraId="3A9848AB" w14:textId="77777777" w:rsidR="00BA5082" w:rsidRPr="00574D3F" w:rsidRDefault="00BA5082" w:rsidP="0033524F">
      <w:pPr>
        <w:pStyle w:val="Heading3"/>
      </w:pPr>
      <w:bookmarkStart w:id="376" w:name="_Toc39388084"/>
      <w:bookmarkStart w:id="377" w:name="_Toc25659697"/>
      <w:bookmarkStart w:id="378" w:name="_Toc29039540"/>
      <w:r w:rsidRPr="00574D3F">
        <w:t>PYE – Payee Information Segment</w:t>
      </w:r>
      <w:bookmarkEnd w:id="376"/>
      <w:bookmarkEnd w:id="377"/>
      <w:bookmarkEnd w:id="378"/>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7F288AE1" w14:textId="77777777" w:rsidR="00BA5082" w:rsidRPr="00574D3F" w:rsidRDefault="00BA5082">
      <w:pPr>
        <w:pStyle w:val="NormalIndented"/>
      </w:pPr>
      <w:r w:rsidRPr="00574D3F">
        <w:t>This segment is used to define payee information.</w:t>
      </w:r>
    </w:p>
    <w:p w14:paraId="5164D3DF" w14:textId="77777777" w:rsidR="00BA5082" w:rsidRPr="00574D3F" w:rsidRDefault="00BA5082">
      <w:pPr>
        <w:pStyle w:val="AttributeTableCaption"/>
      </w:pPr>
      <w:r w:rsidRPr="00574D3F">
        <w:lastRenderedPageBreak/>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574D3F" w:rsidRDefault="00BA5082">
            <w:pPr>
              <w:pStyle w:val="AttributeTableHeader"/>
              <w:jc w:val="left"/>
            </w:pPr>
            <w:r w:rsidRPr="00574D3F">
              <w:t>ELEMENT NAME</w:t>
            </w:r>
          </w:p>
        </w:tc>
      </w:tr>
      <w:tr w:rsidR="00F40CC1" w:rsidRPr="00574D3F"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574D3F" w:rsidRDefault="00BA5082">
            <w:pPr>
              <w:pStyle w:val="AttributeTableBody"/>
              <w:jc w:val="left"/>
            </w:pPr>
            <w:r w:rsidRPr="00574D3F">
              <w:rPr>
                <w:lang w:eastAsia="en-US"/>
              </w:rPr>
              <w:t>Set ID – PYE</w:t>
            </w:r>
          </w:p>
        </w:tc>
      </w:tr>
      <w:tr w:rsidR="00F40CC1" w:rsidRPr="00574D3F"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574D3F" w:rsidRDefault="00000000">
            <w:pPr>
              <w:pStyle w:val="AttributeTableBody"/>
              <w:rPr>
                <w:rStyle w:val="HyperlinkTable"/>
              </w:rPr>
            </w:pPr>
            <w:hyperlink r:id="rId26"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574D3F" w:rsidRDefault="00BA5082">
            <w:pPr>
              <w:pStyle w:val="AttributeTableBody"/>
              <w:jc w:val="left"/>
            </w:pPr>
            <w:r w:rsidRPr="00574D3F">
              <w:rPr>
                <w:lang w:eastAsia="en-US"/>
              </w:rPr>
              <w:t>Payee Type</w:t>
            </w:r>
          </w:p>
        </w:tc>
      </w:tr>
      <w:tr w:rsidR="00F40CC1" w:rsidRPr="00574D3F"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574D3F" w:rsidRDefault="00000000">
            <w:pPr>
              <w:pStyle w:val="AttributeTableBody"/>
              <w:rPr>
                <w:rStyle w:val="HyperlinkTable"/>
              </w:rPr>
            </w:pPr>
            <w:hyperlink r:id="rId27"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574D3F" w:rsidRDefault="00BA5082">
            <w:pPr>
              <w:pStyle w:val="AttributeTableBody"/>
              <w:jc w:val="left"/>
            </w:pPr>
            <w:r w:rsidRPr="00574D3F">
              <w:rPr>
                <w:lang w:eastAsia="en-US"/>
              </w:rPr>
              <w:t>Payee Relationship to Invoice (Patient)</w:t>
            </w:r>
          </w:p>
        </w:tc>
      </w:tr>
      <w:tr w:rsidR="00F40CC1" w:rsidRPr="00574D3F"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574D3F" w:rsidRDefault="00BA5082">
            <w:pPr>
              <w:pStyle w:val="AttributeTableBody"/>
              <w:jc w:val="left"/>
            </w:pPr>
            <w:r w:rsidRPr="00574D3F">
              <w:rPr>
                <w:lang w:eastAsia="en-US"/>
              </w:rPr>
              <w:t>Payee Identification List</w:t>
            </w:r>
          </w:p>
        </w:tc>
      </w:tr>
      <w:tr w:rsidR="00F40CC1" w:rsidRPr="00574D3F"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574D3F" w:rsidRDefault="00BA5082">
            <w:pPr>
              <w:pStyle w:val="AttributeTableBody"/>
              <w:jc w:val="left"/>
            </w:pPr>
            <w:r w:rsidRPr="00574D3F">
              <w:rPr>
                <w:lang w:eastAsia="en-US"/>
              </w:rPr>
              <w:t>Payee Person Name</w:t>
            </w:r>
          </w:p>
        </w:tc>
      </w:tr>
      <w:tr w:rsidR="00F40CC1" w:rsidRPr="00574D3F"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574D3F" w:rsidRDefault="00BA5082">
            <w:pPr>
              <w:pStyle w:val="AttributeTableBody"/>
              <w:jc w:val="left"/>
            </w:pPr>
            <w:r w:rsidRPr="00574D3F">
              <w:rPr>
                <w:lang w:eastAsia="en-US"/>
              </w:rPr>
              <w:t>Payee Address</w:t>
            </w:r>
          </w:p>
        </w:tc>
      </w:tr>
      <w:tr w:rsidR="00BA5082" w:rsidRPr="00574D3F"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574D3F" w:rsidRDefault="00000000">
            <w:pPr>
              <w:pStyle w:val="AttributeTableBody"/>
              <w:rPr>
                <w:rStyle w:val="HyperlinkTable"/>
              </w:rPr>
            </w:pPr>
            <w:hyperlink r:id="rId28"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574D3F" w:rsidRDefault="00BA5082">
            <w:pPr>
              <w:pStyle w:val="AttributeTableBody"/>
              <w:jc w:val="left"/>
            </w:pPr>
            <w:r w:rsidRPr="00574D3F">
              <w:rPr>
                <w:lang w:eastAsia="en-US"/>
              </w:rPr>
              <w:t>Payment Method</w:t>
            </w:r>
          </w:p>
        </w:tc>
      </w:tr>
    </w:tbl>
    <w:p w14:paraId="2F05DD99" w14:textId="77777777" w:rsidR="00BA5082" w:rsidRPr="00574D3F" w:rsidRDefault="00BA5082" w:rsidP="00A17AEC">
      <w:pPr>
        <w:pStyle w:val="Heading4"/>
      </w:pPr>
      <w:r w:rsidRPr="00574D3F">
        <w:t>PYE field definitions</w:t>
      </w:r>
      <w:bookmarkStart w:id="379" w:name="_Toc71353607"/>
      <w:bookmarkStart w:id="380" w:name="_Toc71353945"/>
      <w:bookmarkEnd w:id="379"/>
      <w:bookmarkEnd w:id="380"/>
      <w:r w:rsidR="002834E1" w:rsidRPr="00574D3F">
        <w:fldChar w:fldCharType="begin"/>
      </w:r>
      <w:r w:rsidRPr="00574D3F">
        <w:instrText xml:space="preserve"> XE "PYE - data element definitions" </w:instrText>
      </w:r>
      <w:r w:rsidR="002834E1" w:rsidRPr="00574D3F">
        <w:fldChar w:fldCharType="end"/>
      </w:r>
    </w:p>
    <w:p w14:paraId="0F130D6D"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proofErr w:type="gramStart"/>
      <w:r w:rsidRPr="00574D3F">
        <w:t xml:space="preserve">   (</w:t>
      </w:r>
      <w:proofErr w:type="gramEnd"/>
      <w:r w:rsidRPr="00574D3F">
        <w:t>SI)   01939</w:t>
      </w:r>
    </w:p>
    <w:p w14:paraId="68F6D614"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607FA20B" w14:textId="77777777" w:rsidR="00BA5082" w:rsidRPr="00574D3F" w:rsidRDefault="00BA5082" w:rsidP="00A17AEC">
      <w:pPr>
        <w:pStyle w:val="Heading4"/>
      </w:pPr>
      <w:bookmarkStart w:id="381" w:name="_PYE-2_Payee_Type____(IS)___01940"/>
      <w:bookmarkEnd w:id="381"/>
      <w:r w:rsidRPr="00574D3F">
        <w:t>PYE-2   Payee Type</w:t>
      </w:r>
      <w:r w:rsidR="002834E1" w:rsidRPr="00574D3F">
        <w:fldChar w:fldCharType="begin"/>
      </w:r>
      <w:r w:rsidRPr="00574D3F">
        <w:instrText xml:space="preserve"> XE "Payee Type" </w:instrText>
      </w:r>
      <w:r w:rsidR="002834E1" w:rsidRPr="00574D3F">
        <w:fldChar w:fldCharType="end"/>
      </w:r>
      <w:proofErr w:type="gramStart"/>
      <w:r w:rsidRPr="00574D3F">
        <w:t xml:space="preserve">   (</w:t>
      </w:r>
      <w:proofErr w:type="gramEnd"/>
      <w:r w:rsidRPr="00574D3F">
        <w:t>CWE)   01940</w:t>
      </w:r>
    </w:p>
    <w:p w14:paraId="1B78659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29"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177F04BC" w14:textId="77777777" w:rsidR="00BA5082" w:rsidRPr="00574D3F" w:rsidRDefault="00BA5082" w:rsidP="00A17AEC">
      <w:pPr>
        <w:pStyle w:val="Heading4"/>
      </w:pPr>
      <w:bookmarkStart w:id="382" w:name="HL70557"/>
      <w:bookmarkStart w:id="383" w:name="_PYE-3_Payee_Relationship_to_Invoice"/>
      <w:bookmarkEnd w:id="382"/>
      <w:bookmarkEnd w:id="383"/>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proofErr w:type="gramStart"/>
      <w:r w:rsidRPr="00574D3F">
        <w:t xml:space="preserve">   (</w:t>
      </w:r>
      <w:proofErr w:type="gramEnd"/>
      <w:r w:rsidRPr="00574D3F">
        <w:t>CWE)   01941</w:t>
      </w:r>
    </w:p>
    <w:p w14:paraId="7EE55CC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("PERS", "PPER"), then </w:t>
      </w:r>
      <w:proofErr w:type="gramStart"/>
      <w:r w:rsidRPr="00574D3F">
        <w:rPr>
          <w:lang w:eastAsia="en-US"/>
        </w:rPr>
        <w:t>Required</w:t>
      </w:r>
      <w:proofErr w:type="gramEnd"/>
      <w:r w:rsidRPr="00574D3F">
        <w:rPr>
          <w:lang w:eastAsia="en-US"/>
        </w:rPr>
        <w:t>, else Not Permitted.</w:t>
      </w:r>
    </w:p>
    <w:p w14:paraId="5678245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0"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5A17E68A" w14:textId="77777777" w:rsidR="00BA5082" w:rsidRPr="00574D3F" w:rsidRDefault="00BA5082" w:rsidP="00A17AEC">
      <w:pPr>
        <w:pStyle w:val="Heading4"/>
      </w:pPr>
      <w:bookmarkStart w:id="384" w:name="HL70558"/>
      <w:bookmarkEnd w:id="384"/>
      <w:r w:rsidRPr="00574D3F">
        <w:t>PYE-4   Payee Identification List</w:t>
      </w:r>
      <w:r w:rsidR="002834E1" w:rsidRPr="00574D3F">
        <w:fldChar w:fldCharType="begin"/>
      </w:r>
      <w:r w:rsidRPr="00574D3F">
        <w:instrText xml:space="preserve"> XE "Payee Identification List" </w:instrText>
      </w:r>
      <w:r w:rsidR="002834E1" w:rsidRPr="00574D3F">
        <w:fldChar w:fldCharType="end"/>
      </w:r>
      <w:proofErr w:type="gramStart"/>
      <w:r w:rsidRPr="00574D3F">
        <w:t xml:space="preserve">   (</w:t>
      </w:r>
      <w:proofErr w:type="gramEnd"/>
      <w:r w:rsidRPr="00574D3F">
        <w:t>XON)   01942</w:t>
      </w:r>
    </w:p>
    <w:p w14:paraId="61F42568"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Default="0099294E" w:rsidP="0099294E">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Default="0099294E" w:rsidP="0099294E">
      <w:pPr>
        <w:pStyle w:val="Components"/>
      </w:pPr>
      <w:r>
        <w:t>Subcomponents for Assigning Authority (HD):  &lt;Namespace ID (IS)&gt; &amp; &lt;Universal ID (ST)&gt; &amp; &lt;Universal ID Type (ID)&gt;</w:t>
      </w:r>
    </w:p>
    <w:p w14:paraId="60BFBB4E" w14:textId="77777777" w:rsidR="0099294E" w:rsidRDefault="0099294E" w:rsidP="0099294E">
      <w:pPr>
        <w:pStyle w:val="Components"/>
      </w:pPr>
      <w:r>
        <w:t>Subcomponents for Assigning Facility (HD):  &lt;Namespace ID (IS)&gt; &amp; &lt;Universal ID (ST)&gt; &amp; &lt;Universal ID Type (ID)&gt;</w:t>
      </w:r>
    </w:p>
    <w:p w14:paraId="36819BF1"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("PPER", "ORG"), then </w:t>
      </w:r>
      <w:proofErr w:type="gramStart"/>
      <w:r w:rsidRPr="00574D3F">
        <w:rPr>
          <w:lang w:eastAsia="en-US"/>
        </w:rPr>
        <w:t>Required</w:t>
      </w:r>
      <w:proofErr w:type="gramEnd"/>
      <w:r w:rsidRPr="00574D3F">
        <w:rPr>
          <w:lang w:eastAsia="en-US"/>
        </w:rPr>
        <w:t>, else Not Permitted.</w:t>
      </w:r>
    </w:p>
    <w:p w14:paraId="25484904"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6125D77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proofErr w:type="gramStart"/>
      <w:r w:rsidRPr="00574D3F">
        <w:t xml:space="preserve">   (</w:t>
      </w:r>
      <w:proofErr w:type="gramEnd"/>
      <w:r w:rsidRPr="00574D3F">
        <w:t>XPN)   01943</w:t>
      </w:r>
    </w:p>
    <w:p w14:paraId="03C81F91" w14:textId="77777777" w:rsidR="0099294E" w:rsidRDefault="0099294E" w:rsidP="0099294E">
      <w:pPr>
        <w:pStyle w:val="Components"/>
      </w:pPr>
      <w:bookmarkStart w:id="38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6B25744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85"/>
    </w:p>
    <w:p w14:paraId="16E9B550"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 ("PERS", "PPER), then </w:t>
      </w:r>
      <w:proofErr w:type="gramStart"/>
      <w:r w:rsidRPr="00574D3F">
        <w:rPr>
          <w:lang w:eastAsia="en-US"/>
        </w:rPr>
        <w:t>Required</w:t>
      </w:r>
      <w:proofErr w:type="gramEnd"/>
      <w:r w:rsidRPr="00574D3F">
        <w:rPr>
          <w:lang w:eastAsia="en-US"/>
        </w:rPr>
        <w:t>, else Not Permitted.</w:t>
      </w:r>
    </w:p>
    <w:p w14:paraId="1EDD6D7F"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FBE53CA"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proofErr w:type="gramStart"/>
      <w:r w:rsidRPr="00574D3F">
        <w:t xml:space="preserve">   (</w:t>
      </w:r>
      <w:proofErr w:type="gramEnd"/>
      <w:r w:rsidRPr="00574D3F">
        <w:t>XAD)   01944</w:t>
      </w:r>
    </w:p>
    <w:p w14:paraId="33A13E21" w14:textId="77777777" w:rsidR="0099294E" w:rsidRDefault="0099294E" w:rsidP="0099294E">
      <w:pPr>
        <w:pStyle w:val="Components"/>
      </w:pPr>
      <w:bookmarkStart w:id="38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Default="0099294E" w:rsidP="0099294E">
      <w:pPr>
        <w:pStyle w:val="Components"/>
      </w:pPr>
      <w:r>
        <w:t>Subcomponents for Street Address (SAD):  &lt;Street or Mailing Address (ST)&gt; &amp; &lt;Street Name (ST)&gt; &amp; &lt;Dwelling Number (ST)&gt;</w:t>
      </w:r>
    </w:p>
    <w:p w14:paraId="6C1F186F" w14:textId="77777777" w:rsidR="0099294E" w:rsidRDefault="0099294E" w:rsidP="0099294E">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Default="0099294E" w:rsidP="0099294E">
      <w:pPr>
        <w:pStyle w:val="Components"/>
      </w:pPr>
      <w:r>
        <w:t>Subcomponents for Address Identifier (EI):  &lt;Entity Identifier (ST)&gt; &amp; &lt;Namespace ID (IS)&gt; &amp; &lt;Universal ID (ST)&gt; &amp; &lt;Universal ID Type (ID)&gt;</w:t>
      </w:r>
      <w:bookmarkEnd w:id="386"/>
    </w:p>
    <w:p w14:paraId="5BFFFD47"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 ("PERS", "PPER), then </w:t>
      </w:r>
      <w:proofErr w:type="gramStart"/>
      <w:r w:rsidRPr="00574D3F">
        <w:rPr>
          <w:lang w:eastAsia="en-US"/>
        </w:rPr>
        <w:t>Required</w:t>
      </w:r>
      <w:proofErr w:type="gramEnd"/>
      <w:r w:rsidRPr="00574D3F">
        <w:rPr>
          <w:lang w:eastAsia="en-US"/>
        </w:rPr>
        <w:t>, else Not Permitted.</w:t>
      </w:r>
    </w:p>
    <w:p w14:paraId="06A46450"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6BA90A88"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01945</w:t>
      </w:r>
    </w:p>
    <w:p w14:paraId="4F05E97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39A2F242"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B34AAAA" w14:textId="77777777" w:rsidR="00BA5082" w:rsidRPr="00574D3F" w:rsidRDefault="00BA5082">
      <w:pPr>
        <w:pStyle w:val="NormalIndented"/>
      </w:pPr>
      <w:r w:rsidRPr="00574D3F">
        <w:lastRenderedPageBreak/>
        <w:t xml:space="preserve">Refer to </w:t>
      </w:r>
      <w:hyperlink r:id="rId31"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6E8409AE" w14:textId="77777777" w:rsidR="00BA5082" w:rsidRPr="00574D3F" w:rsidRDefault="00BA5082">
      <w:pPr>
        <w:pStyle w:val="Heading3"/>
        <w:rPr>
          <w:lang w:val="en-US"/>
        </w:rPr>
      </w:pPr>
      <w:bookmarkStart w:id="387" w:name="_Toc39388085"/>
      <w:bookmarkStart w:id="388" w:name="_Toc25659698"/>
      <w:bookmarkStart w:id="389" w:name="_Toc29039541"/>
      <w:r w:rsidRPr="00574D3F">
        <w:rPr>
          <w:lang w:val="en-US"/>
        </w:rPr>
        <w:t>PSS – Product/Service Section Segment</w:t>
      </w:r>
      <w:bookmarkEnd w:id="387"/>
      <w:bookmarkEnd w:id="388"/>
      <w:bookmarkEnd w:id="389"/>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7454D1"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3BE6B276"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574D3F" w:rsidRDefault="00BA5082">
            <w:pPr>
              <w:pStyle w:val="AttributeTableHeader"/>
              <w:jc w:val="left"/>
            </w:pPr>
            <w:r w:rsidRPr="00574D3F">
              <w:t>ELEMENT NAME</w:t>
            </w:r>
          </w:p>
        </w:tc>
      </w:tr>
      <w:tr w:rsidR="00F40CC1" w:rsidRPr="00574D3F"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574D3F" w:rsidRDefault="00BA5082">
            <w:pPr>
              <w:pStyle w:val="AttributeTableBody"/>
              <w:jc w:val="left"/>
            </w:pPr>
            <w:r w:rsidRPr="00574D3F">
              <w:rPr>
                <w:lang w:eastAsia="en-US"/>
              </w:rPr>
              <w:t>Provider Product/Service Section Number</w:t>
            </w:r>
          </w:p>
        </w:tc>
      </w:tr>
      <w:tr w:rsidR="00F40CC1" w:rsidRPr="00574D3F"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574D3F" w:rsidRDefault="00BA5082">
            <w:pPr>
              <w:pStyle w:val="AttributeTableBody"/>
              <w:jc w:val="left"/>
            </w:pPr>
            <w:r w:rsidRPr="00574D3F">
              <w:rPr>
                <w:lang w:eastAsia="en-US"/>
              </w:rPr>
              <w:t>Payer Product/Service Section Number</w:t>
            </w:r>
          </w:p>
        </w:tc>
      </w:tr>
      <w:tr w:rsidR="00F40CC1" w:rsidRPr="00574D3F"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574D3F" w:rsidRDefault="00BA5082">
            <w:pPr>
              <w:pStyle w:val="AttributeTableBody"/>
              <w:jc w:val="left"/>
            </w:pPr>
            <w:r w:rsidRPr="00574D3F">
              <w:rPr>
                <w:lang w:eastAsia="en-US"/>
              </w:rPr>
              <w:t>Product/Service Section Sequence Number</w:t>
            </w:r>
          </w:p>
        </w:tc>
      </w:tr>
      <w:tr w:rsidR="00F40CC1" w:rsidRPr="00574D3F"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574D3F" w:rsidRDefault="00BA5082">
            <w:pPr>
              <w:pStyle w:val="AttributeTableBody"/>
              <w:jc w:val="left"/>
            </w:pPr>
            <w:r w:rsidRPr="00574D3F">
              <w:rPr>
                <w:lang w:eastAsia="en-US"/>
              </w:rPr>
              <w:t>Billed Amount</w:t>
            </w:r>
          </w:p>
        </w:tc>
      </w:tr>
      <w:tr w:rsidR="00BA5082" w:rsidRPr="00574D3F"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574D3F" w:rsidRDefault="00BA5082">
            <w:pPr>
              <w:pStyle w:val="AttributeTableBody"/>
              <w:jc w:val="left"/>
              <w:rPr>
                <w:lang w:eastAsia="en-US"/>
              </w:rPr>
            </w:pPr>
            <w:r w:rsidRPr="00574D3F">
              <w:rPr>
                <w:lang w:eastAsia="en-US"/>
              </w:rPr>
              <w:t>Section Description or Heading</w:t>
            </w:r>
          </w:p>
        </w:tc>
      </w:tr>
    </w:tbl>
    <w:p w14:paraId="5F81B77E" w14:textId="77777777" w:rsidR="00BA5082" w:rsidRPr="00574D3F" w:rsidRDefault="00BA5082" w:rsidP="00A17AEC">
      <w:pPr>
        <w:pStyle w:val="Heading4"/>
      </w:pPr>
      <w:r w:rsidRPr="00574D3F">
        <w:t>PSS field definitions</w:t>
      </w:r>
      <w:bookmarkStart w:id="390" w:name="_Toc71353616"/>
      <w:bookmarkStart w:id="391" w:name="_Toc71353954"/>
      <w:bookmarkEnd w:id="390"/>
      <w:bookmarkEnd w:id="391"/>
      <w:r w:rsidR="002834E1" w:rsidRPr="00574D3F">
        <w:fldChar w:fldCharType="begin"/>
      </w:r>
      <w:r w:rsidRPr="00574D3F">
        <w:instrText xml:space="preserve"> XE "PSS - data element definitions" </w:instrText>
      </w:r>
      <w:r w:rsidR="002834E1" w:rsidRPr="00574D3F">
        <w:fldChar w:fldCharType="end"/>
      </w:r>
    </w:p>
    <w:p w14:paraId="0E694C92"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01946</w:t>
      </w:r>
    </w:p>
    <w:p w14:paraId="78AB30D0" w14:textId="77777777" w:rsidR="0099294E" w:rsidRDefault="0099294E" w:rsidP="0099294E">
      <w:pPr>
        <w:pStyle w:val="Components"/>
      </w:pPr>
      <w:r>
        <w:t>Components:  &lt;Entity Identifier (ST)&gt; ^ &lt;Namespace ID (IS)&gt; ^ &lt;Universal ID (ST)&gt; ^ &lt;Universal ID Type (ID)&gt;</w:t>
      </w:r>
    </w:p>
    <w:p w14:paraId="5A7C891B"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76A4C039"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01947</w:t>
      </w:r>
    </w:p>
    <w:p w14:paraId="296F4EBB" w14:textId="77777777" w:rsidR="0099294E" w:rsidRDefault="0099294E" w:rsidP="0099294E">
      <w:pPr>
        <w:pStyle w:val="Components"/>
      </w:pPr>
      <w:r>
        <w:t>Components:  &lt;Entity Identifier (ST)&gt; ^ &lt;Namespace ID (IS)&gt; ^ &lt;Universal ID (ST)&gt; ^ &lt;Universal ID Type (ID)&gt;</w:t>
      </w:r>
    </w:p>
    <w:p w14:paraId="2E2C37DF"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71683AFA"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01948</w:t>
      </w:r>
    </w:p>
    <w:p w14:paraId="46AB8846"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3D97BE38" w14:textId="77777777" w:rsidR="00BA5082" w:rsidRPr="00574D3F" w:rsidRDefault="00BA5082" w:rsidP="00A17AEC">
      <w:pPr>
        <w:pStyle w:val="Heading4"/>
      </w:pPr>
      <w:bookmarkStart w:id="392" w:name="_Toc71353621"/>
      <w:bookmarkStart w:id="393" w:name="_Toc71353959"/>
      <w:bookmarkEnd w:id="392"/>
      <w:bookmarkEnd w:id="393"/>
      <w:r w:rsidRPr="00574D3F">
        <w:t>PSS-4   Billed Amount</w:t>
      </w:r>
      <w:r w:rsidR="002834E1" w:rsidRPr="00574D3F">
        <w:fldChar w:fldCharType="begin"/>
      </w:r>
      <w:r w:rsidRPr="00574D3F">
        <w:instrText xml:space="preserve"> XE "Billed Amount" </w:instrText>
      </w:r>
      <w:r w:rsidR="002834E1" w:rsidRPr="00574D3F">
        <w:fldChar w:fldCharType="end"/>
      </w:r>
      <w:proofErr w:type="gramStart"/>
      <w:r w:rsidRPr="00574D3F">
        <w:t xml:space="preserve">   (</w:t>
      </w:r>
      <w:proofErr w:type="gramEnd"/>
      <w:r w:rsidRPr="00574D3F">
        <w:t>CP)   01949</w:t>
      </w:r>
    </w:p>
    <w:p w14:paraId="01694D8E" w14:textId="77777777" w:rsidR="0099294E" w:rsidRDefault="0099294E" w:rsidP="0099294E">
      <w:pPr>
        <w:pStyle w:val="Components"/>
      </w:pPr>
      <w:r>
        <w:t>Components:  &lt;Price (MO)&gt; ^ &lt;Price Type (ID)&gt; ^ &lt;From Value (NM)&gt; ^ &lt;To Value (NM)&gt; ^ &lt;Range Units (CWE)&gt; ^ &lt;Range Type (ID)&gt;</w:t>
      </w:r>
    </w:p>
    <w:p w14:paraId="3FD0E095" w14:textId="77777777" w:rsidR="0099294E" w:rsidRDefault="0099294E" w:rsidP="0099294E">
      <w:pPr>
        <w:pStyle w:val="Components"/>
      </w:pPr>
      <w:r>
        <w:t>Subcomponents for Price (MO):  &lt;Quantity (NM)&gt; &amp; &lt;Denomination (ID)&gt;</w:t>
      </w:r>
    </w:p>
    <w:p w14:paraId="4B447D1C"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6554D768"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proofErr w:type="gramStart"/>
      <w:r w:rsidRPr="00574D3F">
        <w:t xml:space="preserve">   (</w:t>
      </w:r>
      <w:proofErr w:type="gramEnd"/>
      <w:r w:rsidRPr="00574D3F">
        <w:t>ST)   02043</w:t>
      </w:r>
    </w:p>
    <w:p w14:paraId="02D88D19"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48A9A32A" w14:textId="77777777" w:rsidR="00BA5082" w:rsidRPr="00574D3F" w:rsidRDefault="00BA5082">
      <w:pPr>
        <w:pStyle w:val="Heading3"/>
        <w:rPr>
          <w:lang w:val="en-US"/>
        </w:rPr>
      </w:pPr>
      <w:bookmarkStart w:id="394" w:name="_Toc25659699"/>
      <w:bookmarkStart w:id="395" w:name="_Toc29039542"/>
      <w:r w:rsidRPr="00574D3F">
        <w:rPr>
          <w:lang w:val="en-US"/>
        </w:rPr>
        <w:lastRenderedPageBreak/>
        <w:t>PSG – Product/Service Group Segment</w:t>
      </w:r>
      <w:bookmarkEnd w:id="394"/>
      <w:bookmarkEnd w:id="395"/>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2EE56D1C" w14:textId="77777777" w:rsidR="00BA5082" w:rsidRPr="00574D3F" w:rsidRDefault="00BA5082">
      <w:pPr>
        <w:pStyle w:val="NormalIndented"/>
      </w:pPr>
      <w:r w:rsidRPr="00574D3F">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574D3F">
        <w:t>in order to</w:t>
      </w:r>
      <w:proofErr w:type="gramEnd"/>
      <w:r w:rsidRPr="00574D3F">
        <w:t xml:space="preserve"> be paid.</w:t>
      </w:r>
    </w:p>
    <w:p w14:paraId="32979667"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574D3F" w:rsidRDefault="00BA5082">
            <w:pPr>
              <w:pStyle w:val="AttributeTableHeader"/>
              <w:jc w:val="left"/>
            </w:pPr>
            <w:r w:rsidRPr="00574D3F">
              <w:t>ELEMENT NAME</w:t>
            </w:r>
          </w:p>
        </w:tc>
      </w:tr>
      <w:tr w:rsidR="00F40CC1" w:rsidRPr="00574D3F"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574D3F" w:rsidRDefault="00BA5082">
            <w:pPr>
              <w:pStyle w:val="AttributeTableBody"/>
              <w:jc w:val="left"/>
            </w:pPr>
            <w:r w:rsidRPr="00574D3F">
              <w:rPr>
                <w:lang w:eastAsia="en-US"/>
              </w:rPr>
              <w:t>Provider Product/Service Group Number</w:t>
            </w:r>
          </w:p>
        </w:tc>
      </w:tr>
      <w:tr w:rsidR="00F40CC1" w:rsidRPr="00574D3F"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574D3F" w:rsidRDefault="00BA5082">
            <w:pPr>
              <w:pStyle w:val="AttributeTableBody"/>
              <w:jc w:val="left"/>
            </w:pPr>
            <w:r w:rsidRPr="00574D3F">
              <w:rPr>
                <w:lang w:eastAsia="en-US"/>
              </w:rPr>
              <w:t>Payer Product/Service Group Number</w:t>
            </w:r>
          </w:p>
        </w:tc>
      </w:tr>
      <w:tr w:rsidR="00F40CC1" w:rsidRPr="00574D3F"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574D3F" w:rsidRDefault="00BA5082">
            <w:pPr>
              <w:pStyle w:val="AttributeTableBody"/>
              <w:jc w:val="left"/>
            </w:pPr>
            <w:r w:rsidRPr="00574D3F">
              <w:rPr>
                <w:lang w:eastAsia="en-US"/>
              </w:rPr>
              <w:t>Product/Service Group Sequence Number</w:t>
            </w:r>
          </w:p>
        </w:tc>
      </w:tr>
      <w:tr w:rsidR="00F40CC1" w:rsidRPr="00574D3F"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574D3F" w:rsidRDefault="00000000">
            <w:pPr>
              <w:pStyle w:val="AttributeTableBody"/>
              <w:rPr>
                <w:rStyle w:val="HyperlinkTable"/>
              </w:rPr>
            </w:pPr>
            <w:hyperlink r:id="rId32"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574D3F" w:rsidRDefault="00BA5082">
            <w:pPr>
              <w:pStyle w:val="AttributeTableBody"/>
              <w:jc w:val="left"/>
            </w:pPr>
            <w:r w:rsidRPr="00574D3F">
              <w:rPr>
                <w:lang w:eastAsia="en-US"/>
              </w:rPr>
              <w:t>Adjudicate as Group</w:t>
            </w:r>
          </w:p>
        </w:tc>
      </w:tr>
      <w:tr w:rsidR="00F40CC1" w:rsidRPr="00574D3F"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574D3F" w:rsidRDefault="00BA5082">
            <w:pPr>
              <w:pStyle w:val="AttributeTableBody"/>
              <w:jc w:val="left"/>
              <w:rPr>
                <w:lang w:eastAsia="en-US"/>
              </w:rPr>
            </w:pPr>
            <w:r w:rsidRPr="00574D3F">
              <w:rPr>
                <w:lang w:eastAsia="en-US"/>
              </w:rPr>
              <w:t>Product/Service Group Description</w:t>
            </w:r>
          </w:p>
        </w:tc>
      </w:tr>
    </w:tbl>
    <w:p w14:paraId="193A8854" w14:textId="77777777" w:rsidR="00BA5082" w:rsidRPr="00574D3F" w:rsidRDefault="00BA5082" w:rsidP="00A17AEC">
      <w:pPr>
        <w:pStyle w:val="Heading4"/>
      </w:pPr>
      <w:r w:rsidRPr="00574D3F">
        <w:t>PSG field definitions</w:t>
      </w:r>
      <w:bookmarkStart w:id="396" w:name="_Toc71353624"/>
      <w:bookmarkStart w:id="397" w:name="_Toc71353962"/>
      <w:bookmarkEnd w:id="396"/>
      <w:bookmarkEnd w:id="397"/>
      <w:r w:rsidR="002834E1" w:rsidRPr="00574D3F">
        <w:fldChar w:fldCharType="begin"/>
      </w:r>
      <w:r w:rsidRPr="00574D3F">
        <w:instrText xml:space="preserve"> XE "PSG - data element definitions" </w:instrText>
      </w:r>
      <w:r w:rsidR="002834E1" w:rsidRPr="00574D3F">
        <w:fldChar w:fldCharType="end"/>
      </w:r>
    </w:p>
    <w:p w14:paraId="758CC47F"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01950</w:t>
      </w:r>
    </w:p>
    <w:p w14:paraId="345B2F01" w14:textId="77777777" w:rsidR="0099294E" w:rsidRDefault="0099294E" w:rsidP="0099294E">
      <w:pPr>
        <w:pStyle w:val="Components"/>
      </w:pPr>
      <w:r>
        <w:t>Components:  &lt;Entity Identifier (ST)&gt; ^ &lt;Namespace ID (IS)&gt; ^ &lt;Universal ID (ST)&gt; ^ &lt;Universal ID Type (ID)&gt;</w:t>
      </w:r>
    </w:p>
    <w:p w14:paraId="2926FE60"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57F96784"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01951</w:t>
      </w:r>
    </w:p>
    <w:p w14:paraId="1605071A" w14:textId="77777777" w:rsidR="0099294E" w:rsidRDefault="0099294E" w:rsidP="0099294E">
      <w:pPr>
        <w:pStyle w:val="Components"/>
      </w:pPr>
      <w:r>
        <w:t>Components:  &lt;Entity Identifier (ST)&gt; ^ &lt;Namespace ID (IS)&gt; ^ &lt;Universal ID (ST)&gt; ^ &lt;Universal ID Type (ID)&gt;</w:t>
      </w:r>
    </w:p>
    <w:p w14:paraId="59EE233F"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1FCB0793"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01952</w:t>
      </w:r>
    </w:p>
    <w:p w14:paraId="4AEE4428"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31B97D63"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proofErr w:type="gramStart"/>
      <w:r w:rsidRPr="00574D3F">
        <w:t xml:space="preserve">   (</w:t>
      </w:r>
      <w:proofErr w:type="gramEnd"/>
      <w:r w:rsidRPr="00574D3F">
        <w:t>ID)   01953</w:t>
      </w:r>
    </w:p>
    <w:p w14:paraId="340C040D"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3"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4C042C55"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proofErr w:type="gramStart"/>
      <w:r w:rsidRPr="00574D3F">
        <w:t xml:space="preserve">   (</w:t>
      </w:r>
      <w:proofErr w:type="gramEnd"/>
      <w:r w:rsidRPr="00574D3F">
        <w:t>CP)   01954</w:t>
      </w:r>
    </w:p>
    <w:p w14:paraId="572588E7" w14:textId="77777777" w:rsidR="0099294E" w:rsidRDefault="0099294E" w:rsidP="0099294E">
      <w:pPr>
        <w:pStyle w:val="Components"/>
      </w:pPr>
      <w:r>
        <w:t>Components:  &lt;Price (MO)&gt; ^ &lt;Price Type (ID)&gt; ^ &lt;From Value (NM)&gt; ^ &lt;To Value (NM)&gt; ^ &lt;Range Units (CWE)&gt; ^ &lt;Range Type (ID)&gt;</w:t>
      </w:r>
    </w:p>
    <w:p w14:paraId="5601DF75" w14:textId="77777777" w:rsidR="0099294E" w:rsidRDefault="0099294E" w:rsidP="0099294E">
      <w:pPr>
        <w:pStyle w:val="Components"/>
      </w:pPr>
      <w:r>
        <w:t>Subcomponents for Price (MO):  &lt;Quantity (NM)&gt; &amp; &lt;Denomination (ID)&gt;</w:t>
      </w:r>
    </w:p>
    <w:p w14:paraId="20E667A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2BAE993" w14:textId="77777777" w:rsidR="00BA5082" w:rsidRPr="00574D3F" w:rsidRDefault="00BA5082" w:rsidP="00A17AEC">
      <w:pPr>
        <w:pStyle w:val="Heading4"/>
      </w:pPr>
      <w:r w:rsidRPr="00574D3F">
        <w:lastRenderedPageBreak/>
        <w:t>PSG-6   Product/Service Group Description</w:t>
      </w:r>
      <w:r w:rsidR="002834E1" w:rsidRPr="00574D3F">
        <w:fldChar w:fldCharType="begin"/>
      </w:r>
      <w:r w:rsidRPr="00574D3F">
        <w:instrText xml:space="preserve"> XE "Product/Service Group description" </w:instrText>
      </w:r>
      <w:r w:rsidR="002834E1" w:rsidRPr="00574D3F">
        <w:fldChar w:fldCharType="end"/>
      </w:r>
      <w:proofErr w:type="gramStart"/>
      <w:r w:rsidRPr="00574D3F">
        <w:t xml:space="preserve">   (</w:t>
      </w:r>
      <w:proofErr w:type="gramEnd"/>
      <w:r w:rsidRPr="00574D3F">
        <w:t>ST)   02044</w:t>
      </w:r>
    </w:p>
    <w:p w14:paraId="079FAC9C"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13AD880F" w14:textId="77777777" w:rsidR="00BA5082" w:rsidRPr="00574D3F" w:rsidRDefault="00BA5082">
      <w:pPr>
        <w:pStyle w:val="Heading3"/>
        <w:rPr>
          <w:lang w:val="en-US"/>
        </w:rPr>
      </w:pPr>
      <w:bookmarkStart w:id="398" w:name="_Toc39388086"/>
      <w:bookmarkStart w:id="399" w:name="_Toc25659700"/>
      <w:bookmarkStart w:id="400" w:name="_Toc29039543"/>
      <w:r w:rsidRPr="00574D3F">
        <w:rPr>
          <w:lang w:val="en-US"/>
        </w:rPr>
        <w:t xml:space="preserve">PSL – Product/Service </w:t>
      </w:r>
      <w:proofErr w:type="gramStart"/>
      <w:r w:rsidRPr="00574D3F">
        <w:rPr>
          <w:lang w:val="en-US"/>
        </w:rPr>
        <w:t>Line Item</w:t>
      </w:r>
      <w:proofErr w:type="gramEnd"/>
      <w:r w:rsidRPr="00574D3F">
        <w:rPr>
          <w:lang w:val="en-US"/>
        </w:rPr>
        <w:t xml:space="preserve"> Segment</w:t>
      </w:r>
      <w:bookmarkEnd w:id="398"/>
      <w:bookmarkEnd w:id="399"/>
      <w:bookmarkEnd w:id="400"/>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03496173" w14:textId="77777777" w:rsidR="00BA5082" w:rsidRPr="00574D3F" w:rsidRDefault="00BA5082">
      <w:pPr>
        <w:pStyle w:val="NormalIndented"/>
      </w:pPr>
      <w:r w:rsidRPr="00574D3F">
        <w:t xml:space="preserve">The Product/Service </w:t>
      </w:r>
      <w:proofErr w:type="gramStart"/>
      <w:r w:rsidRPr="00574D3F">
        <w:t>Line Item</w:t>
      </w:r>
      <w:proofErr w:type="gramEnd"/>
      <w:r w:rsidRPr="00574D3F">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574D3F" w:rsidRDefault="00BA5082">
            <w:pPr>
              <w:pStyle w:val="AttributeTableHeader"/>
              <w:jc w:val="left"/>
            </w:pPr>
            <w:r w:rsidRPr="00574D3F">
              <w:t>ELEMENT NAME</w:t>
            </w:r>
          </w:p>
        </w:tc>
      </w:tr>
      <w:tr w:rsidR="00F40CC1" w:rsidRPr="00574D3F"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574D3F" w:rsidRDefault="00BA5082">
            <w:pPr>
              <w:pStyle w:val="AttributeTableBody"/>
              <w:jc w:val="left"/>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w:t>
            </w:r>
          </w:p>
        </w:tc>
      </w:tr>
      <w:tr w:rsidR="00F40CC1" w:rsidRPr="00574D3F"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574D3F" w:rsidRDefault="00BA5082">
            <w:pPr>
              <w:pStyle w:val="AttributeTableBody"/>
              <w:jc w:val="left"/>
            </w:pPr>
            <w:r w:rsidRPr="00574D3F">
              <w:rPr>
                <w:lang w:eastAsia="en-US"/>
              </w:rPr>
              <w:t xml:space="preserve">Payer Product/Service </w:t>
            </w:r>
            <w:proofErr w:type="gramStart"/>
            <w:r w:rsidRPr="00574D3F">
              <w:rPr>
                <w:lang w:eastAsia="en-US"/>
              </w:rPr>
              <w:t>Line Item</w:t>
            </w:r>
            <w:proofErr w:type="gramEnd"/>
            <w:r w:rsidRPr="00574D3F">
              <w:rPr>
                <w:lang w:eastAsia="en-US"/>
              </w:rPr>
              <w:t xml:space="preserve"> Number</w:t>
            </w:r>
          </w:p>
        </w:tc>
      </w:tr>
      <w:tr w:rsidR="00F40CC1" w:rsidRPr="00574D3F"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574D3F" w:rsidRDefault="00BA5082">
            <w:pPr>
              <w:pStyle w:val="AttributeTableBody"/>
              <w:jc w:val="left"/>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Sequence Number</w:t>
            </w:r>
          </w:p>
        </w:tc>
      </w:tr>
      <w:tr w:rsidR="00F40CC1" w:rsidRPr="00574D3F"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574D3F" w:rsidRDefault="00BA5082">
            <w:pPr>
              <w:pStyle w:val="AttributeTableBody"/>
              <w:jc w:val="left"/>
            </w:pPr>
            <w:r w:rsidRPr="00574D3F">
              <w:rPr>
                <w:lang w:eastAsia="en-US"/>
              </w:rPr>
              <w:t>Provider Tracking ID</w:t>
            </w:r>
          </w:p>
        </w:tc>
      </w:tr>
      <w:tr w:rsidR="00F40CC1" w:rsidRPr="00574D3F"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574D3F" w:rsidRDefault="00BA5082">
            <w:pPr>
              <w:pStyle w:val="AttributeTableBody"/>
              <w:jc w:val="left"/>
            </w:pPr>
            <w:r w:rsidRPr="00574D3F">
              <w:rPr>
                <w:lang w:eastAsia="en-US"/>
              </w:rPr>
              <w:t>Payer Tracking ID</w:t>
            </w:r>
          </w:p>
        </w:tc>
      </w:tr>
      <w:tr w:rsidR="00F40CC1" w:rsidRPr="00574D3F"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574D3F" w:rsidRDefault="00000000">
            <w:pPr>
              <w:pStyle w:val="AttributeTableBody"/>
              <w:rPr>
                <w:rStyle w:val="HyperlinkTable"/>
              </w:rPr>
            </w:pPr>
            <w:hyperlink r:id="rId34"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574D3F" w:rsidRDefault="00BA5082">
            <w:pPr>
              <w:pStyle w:val="AttributeTableBody"/>
              <w:jc w:val="left"/>
              <w:rPr>
                <w:lang w:eastAsia="en-US"/>
              </w:rPr>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Status</w:t>
            </w:r>
          </w:p>
        </w:tc>
      </w:tr>
      <w:tr w:rsidR="00F40CC1" w:rsidRPr="00574D3F"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574D3F" w:rsidRDefault="00000000">
            <w:pPr>
              <w:pStyle w:val="AttributeTableBody"/>
              <w:rPr>
                <w:rStyle w:val="HyperlinkTable"/>
              </w:rPr>
            </w:pPr>
            <w:hyperlink r:id="rId35"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574D3F" w:rsidRDefault="00000000">
            <w:pPr>
              <w:pStyle w:val="AttributeTableBody"/>
              <w:rPr>
                <w:rStyle w:val="HyperlinkTable"/>
              </w:rPr>
            </w:pPr>
            <w:hyperlink r:id="rId36"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574D3F" w:rsidRDefault="00000000">
            <w:pPr>
              <w:pStyle w:val="AttributeTableBody"/>
              <w:rPr>
                <w:rStyle w:val="HyperlinkTable"/>
              </w:rPr>
            </w:pPr>
            <w:hyperlink r:id="rId37"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574D3F" w:rsidRDefault="00000000">
            <w:pPr>
              <w:pStyle w:val="AttributeTableBody"/>
              <w:rPr>
                <w:rStyle w:val="HyperlinkTable"/>
              </w:rPr>
            </w:pPr>
            <w:hyperlink r:id="rId38"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574D3F" w:rsidRDefault="00000000">
            <w:pPr>
              <w:pStyle w:val="AttributeTableBody"/>
              <w:rPr>
                <w:rStyle w:val="HyperlinkTable"/>
              </w:rPr>
            </w:pPr>
            <w:hyperlink r:id="rId39"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574D3F" w:rsidRDefault="00000000">
            <w:pPr>
              <w:pStyle w:val="AttributeTableBody"/>
              <w:rPr>
                <w:rStyle w:val="HyperlinkTable"/>
              </w:rPr>
            </w:pPr>
            <w:hyperlink r:id="rId40"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574D3F" w:rsidRDefault="00000000">
            <w:pPr>
              <w:pStyle w:val="AttributeTableBody"/>
              <w:rPr>
                <w:rStyle w:val="HyperlinkTable"/>
              </w:rPr>
            </w:pPr>
            <w:hyperlink r:id="rId41"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574D3F" w:rsidRDefault="00BA5082">
            <w:pPr>
              <w:pStyle w:val="AttributeTableBody"/>
              <w:jc w:val="left"/>
              <w:rPr>
                <w:lang w:eastAsia="en-US"/>
              </w:rPr>
            </w:pPr>
            <w:r w:rsidRPr="00574D3F">
              <w:t>Product/Service Amount for Physician</w:t>
            </w:r>
          </w:p>
        </w:tc>
      </w:tr>
      <w:tr w:rsidR="00F40CC1" w:rsidRPr="00574D3F"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574D3F" w:rsidRDefault="00BA5082">
            <w:pPr>
              <w:pStyle w:val="AttributeTableBody"/>
              <w:jc w:val="left"/>
            </w:pPr>
            <w:r w:rsidRPr="00574D3F">
              <w:t>Product/Service Cost Factor</w:t>
            </w:r>
          </w:p>
        </w:tc>
      </w:tr>
      <w:tr w:rsidR="00F40CC1" w:rsidRPr="00574D3F"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574D3F" w:rsidRDefault="00BA5082">
            <w:pPr>
              <w:pStyle w:val="AttributeTableBody"/>
              <w:jc w:val="left"/>
            </w:pPr>
            <w:r w:rsidRPr="00574D3F">
              <w:t>Cost Center</w:t>
            </w:r>
          </w:p>
        </w:tc>
      </w:tr>
      <w:tr w:rsidR="00F40CC1" w:rsidRPr="00574D3F"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574D3F" w:rsidRDefault="00BA5082">
            <w:pPr>
              <w:pStyle w:val="AttributeTableBody"/>
              <w:jc w:val="left"/>
            </w:pPr>
            <w:r w:rsidRPr="00574D3F">
              <w:t>Billing Period</w:t>
            </w:r>
          </w:p>
        </w:tc>
      </w:tr>
      <w:tr w:rsidR="00F40CC1" w:rsidRPr="00574D3F"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574D3F" w:rsidRDefault="00BA5082">
            <w:pPr>
              <w:pStyle w:val="AttributeTableBody"/>
              <w:jc w:val="left"/>
            </w:pPr>
            <w:r w:rsidRPr="00574D3F">
              <w:t>Days without Billing</w:t>
            </w:r>
          </w:p>
        </w:tc>
      </w:tr>
      <w:tr w:rsidR="00F40CC1" w:rsidRPr="00574D3F"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574D3F" w:rsidRDefault="00BA5082">
            <w:pPr>
              <w:pStyle w:val="AttributeTableBody"/>
              <w:jc w:val="left"/>
            </w:pPr>
            <w:r w:rsidRPr="00574D3F">
              <w:t>Session-No</w:t>
            </w:r>
          </w:p>
        </w:tc>
      </w:tr>
      <w:tr w:rsidR="00F40CC1" w:rsidRPr="00574D3F"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574D3F" w:rsidRDefault="00BA5082">
            <w:pPr>
              <w:pStyle w:val="AttributeTableBody"/>
              <w:jc w:val="left"/>
            </w:pPr>
            <w:r w:rsidRPr="00574D3F">
              <w:t>Executing Physician ID</w:t>
            </w:r>
          </w:p>
        </w:tc>
      </w:tr>
      <w:tr w:rsidR="00F40CC1" w:rsidRPr="00574D3F"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574D3F" w:rsidRDefault="00BA5082">
            <w:pPr>
              <w:pStyle w:val="AttributeTableBody"/>
              <w:jc w:val="left"/>
            </w:pPr>
            <w:r w:rsidRPr="00574D3F">
              <w:t>Responsible Physician ID</w:t>
            </w:r>
          </w:p>
        </w:tc>
      </w:tr>
      <w:tr w:rsidR="00F40CC1" w:rsidRPr="00574D3F"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574D3F" w:rsidRDefault="00000000">
            <w:pPr>
              <w:pStyle w:val="AttributeTableBody"/>
              <w:rPr>
                <w:rStyle w:val="HyperlinkTable"/>
              </w:rPr>
            </w:pPr>
            <w:hyperlink r:id="rId42"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574D3F" w:rsidRDefault="00BA5082">
            <w:pPr>
              <w:pStyle w:val="AttributeTableBody"/>
              <w:jc w:val="left"/>
            </w:pPr>
            <w:r w:rsidRPr="00574D3F">
              <w:t>Role Executing Physician</w:t>
            </w:r>
          </w:p>
        </w:tc>
      </w:tr>
      <w:tr w:rsidR="00F40CC1" w:rsidRPr="00574D3F"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574D3F" w:rsidRDefault="00000000">
            <w:pPr>
              <w:pStyle w:val="AttributeTableBody"/>
              <w:rPr>
                <w:rStyle w:val="HyperlinkTable"/>
              </w:rPr>
            </w:pPr>
            <w:hyperlink r:id="rId43"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574D3F" w:rsidRDefault="00BA5082">
            <w:pPr>
              <w:pStyle w:val="AttributeTableBody"/>
              <w:jc w:val="left"/>
            </w:pPr>
            <w:r w:rsidRPr="00574D3F">
              <w:t>Medical Role Executing Physician</w:t>
            </w:r>
          </w:p>
        </w:tc>
      </w:tr>
      <w:tr w:rsidR="00F40CC1" w:rsidRPr="00574D3F"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574D3F" w:rsidRDefault="00BA5082">
            <w:pPr>
              <w:pStyle w:val="AttributeTableBody"/>
            </w:pPr>
            <w:r w:rsidRPr="00574D3F">
              <w:lastRenderedPageBreak/>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574D3F" w:rsidRDefault="00000000">
            <w:pPr>
              <w:pStyle w:val="AttributeTableBody"/>
              <w:rPr>
                <w:rStyle w:val="HyperlinkTable"/>
              </w:rPr>
            </w:pPr>
            <w:hyperlink r:id="rId44"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574D3F" w:rsidRDefault="00BA5082">
            <w:pPr>
              <w:pStyle w:val="AttributeTableBody"/>
              <w:jc w:val="left"/>
            </w:pPr>
            <w:r w:rsidRPr="00574D3F">
              <w:t xml:space="preserve">Side of body </w:t>
            </w:r>
          </w:p>
        </w:tc>
      </w:tr>
      <w:tr w:rsidR="00F40CC1" w:rsidRPr="00574D3F"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574D3F" w:rsidRDefault="00BA5082">
            <w:pPr>
              <w:pStyle w:val="AttributeTableBody"/>
              <w:jc w:val="left"/>
            </w:pPr>
            <w:r w:rsidRPr="00574D3F">
              <w:t>Number of TP's PP</w:t>
            </w:r>
          </w:p>
        </w:tc>
      </w:tr>
      <w:tr w:rsidR="00F40CC1" w:rsidRPr="00574D3F"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574D3F" w:rsidRDefault="00BA5082">
            <w:pPr>
              <w:pStyle w:val="AttributeTableBody"/>
              <w:jc w:val="left"/>
            </w:pPr>
            <w:r w:rsidRPr="00574D3F">
              <w:t>TP-Value PP</w:t>
            </w:r>
          </w:p>
        </w:tc>
      </w:tr>
      <w:tr w:rsidR="00F40CC1" w:rsidRPr="00574D3F"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574D3F" w:rsidRDefault="00BA5082">
            <w:pPr>
              <w:pStyle w:val="AttributeTableBody"/>
              <w:jc w:val="left"/>
            </w:pPr>
            <w:r w:rsidRPr="00574D3F">
              <w:t>Internal Scaling Factor PP</w:t>
            </w:r>
          </w:p>
        </w:tc>
      </w:tr>
      <w:tr w:rsidR="00F40CC1" w:rsidRPr="00574D3F"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574D3F" w:rsidRDefault="00BA5082">
            <w:pPr>
              <w:pStyle w:val="AttributeTableBody"/>
              <w:jc w:val="left"/>
            </w:pPr>
            <w:r w:rsidRPr="00574D3F">
              <w:t>External Scaling Factor PP</w:t>
            </w:r>
          </w:p>
        </w:tc>
      </w:tr>
      <w:tr w:rsidR="00F40CC1" w:rsidRPr="00574D3F"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574D3F" w:rsidRDefault="00BA5082">
            <w:pPr>
              <w:pStyle w:val="AttributeTableBody"/>
              <w:jc w:val="left"/>
            </w:pPr>
            <w:r w:rsidRPr="00574D3F">
              <w:t>Amount PP</w:t>
            </w:r>
          </w:p>
        </w:tc>
      </w:tr>
      <w:tr w:rsidR="00F40CC1" w:rsidRPr="00574D3F"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574D3F" w:rsidRDefault="00BA5082">
            <w:pPr>
              <w:pStyle w:val="AttributeTableBody"/>
              <w:jc w:val="left"/>
            </w:pPr>
            <w:r w:rsidRPr="00574D3F">
              <w:t>Number of TP's Technical Part</w:t>
            </w:r>
          </w:p>
        </w:tc>
      </w:tr>
      <w:tr w:rsidR="00F40CC1" w:rsidRPr="00574D3F"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574D3F" w:rsidRDefault="00BA5082">
            <w:pPr>
              <w:pStyle w:val="AttributeTableBody"/>
              <w:jc w:val="left"/>
            </w:pPr>
            <w:r w:rsidRPr="00574D3F">
              <w:t>TP-Value Technical Part</w:t>
            </w:r>
          </w:p>
        </w:tc>
      </w:tr>
      <w:tr w:rsidR="00F40CC1" w:rsidRPr="00574D3F"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574D3F" w:rsidRDefault="00BA5082">
            <w:pPr>
              <w:pStyle w:val="AttributeTableBody"/>
              <w:jc w:val="left"/>
            </w:pPr>
            <w:r w:rsidRPr="00574D3F">
              <w:t>Internal Scaling Factor Technical Part</w:t>
            </w:r>
          </w:p>
        </w:tc>
      </w:tr>
      <w:tr w:rsidR="00F40CC1" w:rsidRPr="00574D3F"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574D3F" w:rsidRDefault="00BA5082">
            <w:pPr>
              <w:pStyle w:val="AttributeTableBody"/>
              <w:jc w:val="left"/>
            </w:pPr>
            <w:r w:rsidRPr="00574D3F">
              <w:t>External Scaling Factor Technical Part</w:t>
            </w:r>
          </w:p>
        </w:tc>
      </w:tr>
      <w:tr w:rsidR="00F40CC1" w:rsidRPr="00574D3F"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574D3F" w:rsidRDefault="00BA5082">
            <w:pPr>
              <w:pStyle w:val="AttributeTableBody"/>
              <w:jc w:val="left"/>
            </w:pPr>
            <w:r w:rsidRPr="00574D3F">
              <w:t>Amount Technical Part</w:t>
            </w:r>
          </w:p>
        </w:tc>
      </w:tr>
      <w:tr w:rsidR="00F40CC1" w:rsidRPr="00574D3F"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574D3F" w:rsidRDefault="00BA5082">
            <w:pPr>
              <w:pStyle w:val="AttributeTableBody"/>
              <w:jc w:val="left"/>
            </w:pPr>
            <w:r w:rsidRPr="00574D3F">
              <w:t>Total Amount Professional Part + Technical Part</w:t>
            </w:r>
          </w:p>
        </w:tc>
      </w:tr>
      <w:tr w:rsidR="00F40CC1" w:rsidRPr="00574D3F"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574D3F" w:rsidRDefault="00BA5082">
            <w:pPr>
              <w:pStyle w:val="AttributeTableBody"/>
              <w:jc w:val="left"/>
            </w:pPr>
            <w:r w:rsidRPr="00574D3F">
              <w:t>VAT-Rate</w:t>
            </w:r>
          </w:p>
        </w:tc>
      </w:tr>
      <w:tr w:rsidR="00F40CC1" w:rsidRPr="00574D3F"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574D3F" w:rsidRDefault="00BA5082">
            <w:pPr>
              <w:pStyle w:val="AttributeTableBody"/>
              <w:jc w:val="left"/>
            </w:pPr>
            <w:r w:rsidRPr="00574D3F">
              <w:t>Main-Service</w:t>
            </w:r>
          </w:p>
        </w:tc>
      </w:tr>
      <w:tr w:rsidR="00F40CC1" w:rsidRPr="00574D3F"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574D3F" w:rsidRDefault="00000000">
            <w:pPr>
              <w:pStyle w:val="AttributeTableBody"/>
              <w:rPr>
                <w:rStyle w:val="HyperlinkTable"/>
              </w:rPr>
            </w:pPr>
            <w:hyperlink r:id="rId45"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574D3F" w:rsidRDefault="00BA5082">
            <w:pPr>
              <w:pStyle w:val="AttributeTableBody"/>
              <w:jc w:val="left"/>
            </w:pPr>
            <w:r w:rsidRPr="00574D3F">
              <w:t>Validation</w:t>
            </w:r>
          </w:p>
        </w:tc>
      </w:tr>
      <w:tr w:rsidR="00F40CC1" w:rsidRPr="00574D3F"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574D3F" w:rsidRDefault="00BA5082">
            <w:pPr>
              <w:pStyle w:val="AttributeTableBody"/>
              <w:jc w:val="left"/>
            </w:pPr>
            <w:r w:rsidRPr="00574D3F">
              <w:t>Comment</w:t>
            </w:r>
          </w:p>
        </w:tc>
      </w:tr>
    </w:tbl>
    <w:p w14:paraId="5A89533D" w14:textId="77777777" w:rsidR="00BA5082" w:rsidRPr="00574D3F" w:rsidRDefault="00BA5082" w:rsidP="0033524F">
      <w:pPr>
        <w:pStyle w:val="Heading4"/>
        <w:numPr>
          <w:ilvl w:val="3"/>
          <w:numId w:val="43"/>
        </w:numPr>
      </w:pPr>
      <w:r w:rsidRPr="00574D3F">
        <w:t>PSL field definitions</w:t>
      </w:r>
      <w:bookmarkStart w:id="401" w:name="_Toc71353631"/>
      <w:bookmarkStart w:id="402" w:name="_Toc71353969"/>
      <w:bookmarkEnd w:id="401"/>
      <w:bookmarkEnd w:id="402"/>
      <w:r w:rsidR="002834E1" w:rsidRPr="00574D3F">
        <w:fldChar w:fldCharType="begin"/>
      </w:r>
      <w:r w:rsidRPr="00574D3F">
        <w:instrText xml:space="preserve"> XE "PSL - data element definitions" </w:instrText>
      </w:r>
      <w:r w:rsidR="002834E1" w:rsidRPr="00574D3F">
        <w:fldChar w:fldCharType="end"/>
      </w:r>
    </w:p>
    <w:p w14:paraId="614B370E"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proofErr w:type="gramStart"/>
      <w:r w:rsidRPr="00574D3F">
        <w:t xml:space="preserve">   (</w:t>
      </w:r>
      <w:proofErr w:type="gramEnd"/>
      <w:r w:rsidRPr="00574D3F">
        <w:t>EI)   01955</w:t>
      </w:r>
    </w:p>
    <w:p w14:paraId="1D8C0382" w14:textId="77777777" w:rsidR="0099294E" w:rsidRDefault="0099294E" w:rsidP="0099294E">
      <w:pPr>
        <w:pStyle w:val="Components"/>
      </w:pPr>
      <w:r>
        <w:t>Components:  &lt;Entity Identifier (ST)&gt; ^ &lt;Namespace ID (IS)&gt; ^ &lt;Universal ID (ST)&gt; ^ &lt;Universal ID Type (ID)&gt;</w:t>
      </w:r>
    </w:p>
    <w:p w14:paraId="1F6F4987"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Provider Application.</w:t>
      </w:r>
    </w:p>
    <w:p w14:paraId="0B647578"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proofErr w:type="gramStart"/>
      <w:r w:rsidRPr="00574D3F">
        <w:t xml:space="preserve">   (</w:t>
      </w:r>
      <w:proofErr w:type="gramEnd"/>
      <w:r w:rsidRPr="00574D3F">
        <w:t>EI)   01956</w:t>
      </w:r>
    </w:p>
    <w:p w14:paraId="27FB43A1" w14:textId="77777777" w:rsidR="0099294E" w:rsidRDefault="0099294E" w:rsidP="0099294E">
      <w:pPr>
        <w:pStyle w:val="Components"/>
      </w:pPr>
      <w:r>
        <w:t>Components:  &lt;Entity Identifier (ST)&gt; ^ &lt;Namespace ID (IS)&gt; ^ &lt;Universal ID (ST)&gt; ^ &lt;Universal ID Type (ID)&gt;</w:t>
      </w:r>
    </w:p>
    <w:p w14:paraId="6D5E3274"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Payer Application.</w:t>
      </w:r>
    </w:p>
    <w:p w14:paraId="51C28A78"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proofErr w:type="gramStart"/>
      <w:r w:rsidRPr="00574D3F">
        <w:t xml:space="preserve">   (</w:t>
      </w:r>
      <w:proofErr w:type="gramEnd"/>
      <w:r w:rsidRPr="00574D3F">
        <w:t>SI)   01957</w:t>
      </w:r>
    </w:p>
    <w:p w14:paraId="2F470106"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51FF1E71"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proofErr w:type="gramStart"/>
      <w:r w:rsidRPr="00A17AEC">
        <w:t xml:space="preserve">   (</w:t>
      </w:r>
      <w:proofErr w:type="gramEnd"/>
      <w:r w:rsidRPr="00A17AEC">
        <w:t>EI)   01958</w:t>
      </w:r>
    </w:p>
    <w:p w14:paraId="433FB808" w14:textId="77777777" w:rsidR="0099294E" w:rsidRDefault="0099294E" w:rsidP="0099294E">
      <w:pPr>
        <w:pStyle w:val="Components"/>
      </w:pPr>
      <w:r>
        <w:t>Components:  &lt;Entity Identifier (ST)&gt; ^ &lt;Namespace ID (IS)&gt; ^ &lt;Universal ID (ST)&gt; ^ &lt;Universal ID Type (ID)&gt;</w:t>
      </w:r>
    </w:p>
    <w:p w14:paraId="7E83E2B8"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proofErr w:type="gramStart"/>
      <w:r w:rsidRPr="00574D3F">
        <w:t xml:space="preserve">   (</w:t>
      </w:r>
      <w:proofErr w:type="gramEnd"/>
      <w:r w:rsidRPr="00574D3F">
        <w:t>EI)   01959</w:t>
      </w:r>
    </w:p>
    <w:p w14:paraId="4F57FEDD" w14:textId="77777777" w:rsidR="0099294E" w:rsidRDefault="0099294E" w:rsidP="0099294E">
      <w:pPr>
        <w:pStyle w:val="Components"/>
      </w:pPr>
      <w:r>
        <w:t>Components:  &lt;Entity Identifier (ST)&gt; ^ &lt;Namespace ID (IS)&gt; ^ &lt;Universal ID (ST)&gt; ^ &lt;Universal ID Type (ID)&gt;</w:t>
      </w:r>
    </w:p>
    <w:p w14:paraId="7DD955B9"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574D3F" w:rsidRDefault="00BA5082" w:rsidP="00A17AEC">
      <w:pPr>
        <w:pStyle w:val="Heading4"/>
      </w:pPr>
      <w:r w:rsidRPr="00574D3F">
        <w:lastRenderedPageBreak/>
        <w:t>PSL-6   Product/Service Line Item Status</w:t>
      </w:r>
      <w:r w:rsidR="002834E1" w:rsidRPr="00574D3F">
        <w:fldChar w:fldCharType="begin"/>
      </w:r>
      <w:r w:rsidRPr="00574D3F">
        <w:instrText xml:space="preserve"> XE "Product/Service Line Item Status" </w:instrText>
      </w:r>
      <w:r w:rsidR="002834E1" w:rsidRPr="00574D3F">
        <w:fldChar w:fldCharType="end"/>
      </w:r>
      <w:proofErr w:type="gramStart"/>
      <w:r w:rsidRPr="00574D3F">
        <w:t xml:space="preserve">   (</w:t>
      </w:r>
      <w:proofErr w:type="gramEnd"/>
      <w:r w:rsidRPr="00574D3F">
        <w:t>CWE)   01960</w:t>
      </w:r>
    </w:p>
    <w:p w14:paraId="32C83F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46"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30DE51F3" w14:textId="77777777" w:rsidR="00BA5082" w:rsidRPr="00574D3F" w:rsidRDefault="00BA5082" w:rsidP="00A17AEC">
      <w:pPr>
        <w:pStyle w:val="Heading4"/>
      </w:pPr>
      <w:bookmarkStart w:id="403" w:name="HL70559"/>
      <w:bookmarkEnd w:id="403"/>
      <w:r w:rsidRPr="00574D3F">
        <w:t>PSL-7   Product/Service Code</w:t>
      </w:r>
      <w:r w:rsidR="002834E1" w:rsidRPr="00574D3F">
        <w:fldChar w:fldCharType="begin"/>
      </w:r>
      <w:r w:rsidRPr="00574D3F">
        <w:instrText xml:space="preserve"> XE "Product/Service Code" </w:instrText>
      </w:r>
      <w:r w:rsidR="002834E1" w:rsidRPr="00574D3F">
        <w:fldChar w:fldCharType="end"/>
      </w:r>
      <w:proofErr w:type="gramStart"/>
      <w:r w:rsidRPr="00574D3F">
        <w:t xml:space="preserve">   (</w:t>
      </w:r>
      <w:proofErr w:type="gramEnd"/>
      <w:r w:rsidRPr="00574D3F">
        <w:t>CWE)   01961</w:t>
      </w:r>
    </w:p>
    <w:p w14:paraId="5BFA9C5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7"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0B9E2FB8"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proofErr w:type="gramStart"/>
      <w:r w:rsidRPr="007E2794">
        <w:rPr>
          <w:lang w:val="fr-CH"/>
        </w:rPr>
        <w:t xml:space="preserve">   (</w:t>
      </w:r>
      <w:proofErr w:type="gramEnd"/>
      <w:r w:rsidRPr="007E2794">
        <w:rPr>
          <w:lang w:val="fr-CH"/>
        </w:rPr>
        <w:t>CWE)   01962</w:t>
      </w:r>
    </w:p>
    <w:p w14:paraId="4E99590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8"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484190B2" w14:textId="77777777" w:rsidR="00BA5082" w:rsidRPr="00574D3F" w:rsidRDefault="00BA5082" w:rsidP="00A17AEC">
      <w:pPr>
        <w:pStyle w:val="Heading4"/>
      </w:pPr>
      <w:bookmarkStart w:id="404" w:name="HL70880"/>
      <w:bookmarkEnd w:id="404"/>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proofErr w:type="gramStart"/>
      <w:r w:rsidRPr="00574D3F">
        <w:t xml:space="preserve">   (</w:t>
      </w:r>
      <w:proofErr w:type="gramEnd"/>
      <w:r w:rsidRPr="00574D3F">
        <w:t>ST)   01963</w:t>
      </w:r>
    </w:p>
    <w:p w14:paraId="1658C978"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6735BB09"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proofErr w:type="gramStart"/>
      <w:r w:rsidRPr="00574D3F">
        <w:t xml:space="preserve">   (</w:t>
      </w:r>
      <w:proofErr w:type="gramEnd"/>
      <w:r w:rsidRPr="00574D3F">
        <w:t>DTM)   01964</w:t>
      </w:r>
    </w:p>
    <w:p w14:paraId="13553C30"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Start ]</w:t>
      </w:r>
      <w:proofErr w:type="gramEnd"/>
      <w:r w:rsidRPr="00574D3F">
        <w:rPr>
          <w:lang w:eastAsia="en-US"/>
        </w:rPr>
        <w:t xml:space="preserve"> Date/Time product/service was delivered/received.</w:t>
      </w:r>
    </w:p>
    <w:p w14:paraId="47F2B0D7"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proofErr w:type="gramStart"/>
      <w:r w:rsidRPr="00574D3F">
        <w:t xml:space="preserve">   (</w:t>
      </w:r>
      <w:proofErr w:type="gramEnd"/>
      <w:r w:rsidRPr="00574D3F">
        <w:t>DTM)   01965</w:t>
      </w:r>
    </w:p>
    <w:p w14:paraId="4476F2C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End ]</w:t>
      </w:r>
      <w:proofErr w:type="gramEnd"/>
      <w:r w:rsidRPr="00574D3F">
        <w:rPr>
          <w:lang w:eastAsia="en-US"/>
        </w:rPr>
        <w:t xml:space="preserve"> Date/Time product/service was delivered/received.  If specified, must be greater than or equal to Product/Service Effective Date.</w:t>
      </w:r>
    </w:p>
    <w:p w14:paraId="224DCCB6" w14:textId="77777777" w:rsidR="00BA5082" w:rsidRPr="007E2794" w:rsidRDefault="00BA5082" w:rsidP="00A17AEC">
      <w:pPr>
        <w:pStyle w:val="Heading4"/>
        <w:rPr>
          <w:lang w:val="fr-CH"/>
        </w:rPr>
      </w:pPr>
      <w:r w:rsidRPr="007E2794">
        <w:rPr>
          <w:lang w:val="fr-CH"/>
        </w:rPr>
        <w:t xml:space="preserve">PSL-12   Product/Service </w:t>
      </w:r>
      <w:proofErr w:type="spellStart"/>
      <w:r w:rsidRPr="007E2794">
        <w:rPr>
          <w:lang w:val="fr-CH"/>
        </w:rPr>
        <w:t>Quantity</w:t>
      </w:r>
      <w:proofErr w:type="spellEnd"/>
      <w:r w:rsidR="002834E1" w:rsidRPr="00574D3F">
        <w:fldChar w:fldCharType="begin"/>
      </w:r>
      <w:r w:rsidRPr="007E2794">
        <w:rPr>
          <w:lang w:val="fr-CH"/>
        </w:rPr>
        <w:instrText xml:space="preserve"> XE "Product/Service Quantity" </w:instrText>
      </w:r>
      <w:r w:rsidR="002834E1" w:rsidRPr="00574D3F">
        <w:fldChar w:fldCharType="end"/>
      </w:r>
      <w:proofErr w:type="gramStart"/>
      <w:r w:rsidRPr="007E2794">
        <w:rPr>
          <w:lang w:val="fr-CH"/>
        </w:rPr>
        <w:t xml:space="preserve">   (</w:t>
      </w:r>
      <w:proofErr w:type="gramEnd"/>
      <w:r w:rsidRPr="007E2794">
        <w:rPr>
          <w:lang w:val="fr-CH"/>
        </w:rPr>
        <w:t>CQ)   01966</w:t>
      </w:r>
    </w:p>
    <w:p w14:paraId="1DB32FF8" w14:textId="77777777" w:rsidR="0099294E" w:rsidRPr="007E2794" w:rsidRDefault="0099294E" w:rsidP="0099294E">
      <w:pPr>
        <w:pStyle w:val="Components"/>
        <w:rPr>
          <w:lang w:val="fr-CH"/>
        </w:rPr>
      </w:pPr>
      <w:bookmarkStart w:id="405" w:name="CQComponent"/>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E440C5D"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5"/>
    </w:p>
    <w:p w14:paraId="139B52BC" w14:textId="77777777"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49"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8C1AF04"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proofErr w:type="gramStart"/>
      <w:r w:rsidRPr="00574D3F">
        <w:t xml:space="preserve">   (</w:t>
      </w:r>
      <w:proofErr w:type="gramEnd"/>
      <w:r w:rsidRPr="00574D3F">
        <w:t>CP)   01967</w:t>
      </w:r>
    </w:p>
    <w:p w14:paraId="4964198C" w14:textId="77777777" w:rsidR="0099294E" w:rsidRDefault="0099294E" w:rsidP="0099294E">
      <w:pPr>
        <w:pStyle w:val="Components"/>
      </w:pPr>
      <w:r>
        <w:t>Components:  &lt;Price (MO)&gt; ^ &lt;Price Type (ID)&gt; ^ &lt;From Value (NM)&gt; ^ &lt;To Value (NM)&gt; ^ &lt;Range Units (CWE)&gt; ^ &lt;Range Type (ID)&gt;</w:t>
      </w:r>
    </w:p>
    <w:p w14:paraId="2034FBAF" w14:textId="77777777" w:rsidR="0099294E" w:rsidRDefault="0099294E" w:rsidP="0099294E">
      <w:pPr>
        <w:pStyle w:val="Components"/>
      </w:pPr>
      <w:r>
        <w:t>Subcomponents for Price (MO):  &lt;Quantity (NM)&gt; &amp; &lt;Denomination (ID)&gt;</w:t>
      </w:r>
    </w:p>
    <w:p w14:paraId="2BA82AAA"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574D3F" w:rsidRDefault="00BA5082">
      <w:pPr>
        <w:pStyle w:val="NormalIndented"/>
      </w:pPr>
      <w:r w:rsidRPr="00574D3F">
        <w:t>Definition: This field contains the cost per unit either in monetary amount or in points.</w:t>
      </w:r>
    </w:p>
    <w:p w14:paraId="67DDD4C2" w14:textId="77777777" w:rsidR="00BA5082" w:rsidRPr="00574D3F" w:rsidRDefault="00BA5082">
      <w:pPr>
        <w:pStyle w:val="NormalIndented"/>
      </w:pPr>
      <w:r w:rsidRPr="00574D3F">
        <w:t>Examples:</w:t>
      </w:r>
    </w:p>
    <w:p w14:paraId="44380765" w14:textId="77777777" w:rsidR="00BA5082" w:rsidRPr="00574D3F" w:rsidRDefault="00BA5082">
      <w:pPr>
        <w:pStyle w:val="NormalIndented"/>
        <w:ind w:left="1440"/>
      </w:pPr>
      <w:r w:rsidRPr="00574D3F">
        <w:t>1. Qty * cost/unit = gross amount</w:t>
      </w:r>
    </w:p>
    <w:p w14:paraId="34807D44" w14:textId="77777777" w:rsidR="00BA5082" w:rsidRPr="00574D3F" w:rsidRDefault="00BA5082">
      <w:pPr>
        <w:pStyle w:val="NormalIndented"/>
        <w:ind w:left="1440"/>
      </w:pPr>
      <w:r w:rsidRPr="00574D3F">
        <w:t>2. Qty * cost/unit * factor = gross amount</w:t>
      </w:r>
    </w:p>
    <w:p w14:paraId="40526FCC" w14:textId="77777777" w:rsidR="00BA5082" w:rsidRPr="00574D3F" w:rsidRDefault="00BA5082">
      <w:pPr>
        <w:pStyle w:val="NormalIndented"/>
        <w:ind w:left="1440"/>
        <w:rPr>
          <w:lang w:eastAsia="en-US"/>
        </w:rPr>
      </w:pPr>
      <w:r w:rsidRPr="00574D3F">
        <w:t>3. Qty * cost/point * factor * points = gross amount</w:t>
      </w:r>
    </w:p>
    <w:p w14:paraId="3597B3A3"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proofErr w:type="gramStart"/>
      <w:r w:rsidRPr="00574D3F">
        <w:t xml:space="preserve">   (</w:t>
      </w:r>
      <w:proofErr w:type="gramEnd"/>
      <w:r w:rsidRPr="00574D3F">
        <w:t>NM)   01968</w:t>
      </w:r>
    </w:p>
    <w:p w14:paraId="17D3357B"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CB76B2E"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proofErr w:type="gramStart"/>
      <w:r w:rsidRPr="00574D3F">
        <w:t xml:space="preserve">   (</w:t>
      </w:r>
      <w:proofErr w:type="gramEnd"/>
      <w:r w:rsidRPr="00574D3F">
        <w:t>CP)   01969</w:t>
      </w:r>
    </w:p>
    <w:p w14:paraId="43977FBB" w14:textId="77777777" w:rsidR="0099294E" w:rsidRDefault="0099294E" w:rsidP="0099294E">
      <w:pPr>
        <w:pStyle w:val="Components"/>
      </w:pPr>
      <w:r>
        <w:t>Components:  &lt;Price (MO)&gt; ^ &lt;Price Type (ID)&gt; ^ &lt;From Value (NM)&gt; ^ &lt;To Value (NM)&gt; ^ &lt;Range Units (CWE)&gt; ^ &lt;Range Type (ID)&gt;</w:t>
      </w:r>
    </w:p>
    <w:p w14:paraId="260BEF5E" w14:textId="77777777" w:rsidR="0099294E" w:rsidRDefault="0099294E" w:rsidP="0099294E">
      <w:pPr>
        <w:pStyle w:val="Components"/>
      </w:pPr>
      <w:r>
        <w:t>Subcomponents for Price (MO):  &lt;Quantity (NM)&gt; &amp; &lt;Denomination (ID)&gt;</w:t>
      </w:r>
    </w:p>
    <w:p w14:paraId="32EAB91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3190D4F4"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proofErr w:type="gramStart"/>
      <w:r w:rsidRPr="00574D3F">
        <w:t xml:space="preserve">   (</w:t>
      </w:r>
      <w:proofErr w:type="gramEnd"/>
      <w:r w:rsidRPr="00574D3F">
        <w:t>CP)   01970</w:t>
      </w:r>
    </w:p>
    <w:p w14:paraId="1C4657DB" w14:textId="77777777" w:rsidR="0099294E" w:rsidRDefault="0099294E" w:rsidP="0099294E">
      <w:pPr>
        <w:pStyle w:val="Components"/>
      </w:pPr>
      <w:r>
        <w:t>Components:  &lt;Price (MO)&gt; ^ &lt;Price Type (ID)&gt; ^ &lt;From Value (NM)&gt; ^ &lt;To Value (NM)&gt; ^ &lt;Range Units (CWE)&gt; ^ &lt;Range Type (ID)&gt;</w:t>
      </w:r>
    </w:p>
    <w:p w14:paraId="51A51D69" w14:textId="77777777" w:rsidR="0099294E" w:rsidRDefault="0099294E" w:rsidP="0099294E">
      <w:pPr>
        <w:pStyle w:val="Components"/>
      </w:pPr>
      <w:r>
        <w:lastRenderedPageBreak/>
        <w:t>Subcomponents for Price (MO):  &lt;Quantity (NM)&gt; &amp; &lt;Denomination (ID)&gt;</w:t>
      </w:r>
    </w:p>
    <w:p w14:paraId="46662F7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2DA9A322"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proofErr w:type="gramStart"/>
      <w:r w:rsidRPr="00574D3F">
        <w:t xml:space="preserve">   (</w:t>
      </w:r>
      <w:proofErr w:type="gramEnd"/>
      <w:r w:rsidRPr="00574D3F">
        <w:t>CWE)   01971</w:t>
      </w:r>
    </w:p>
    <w:p w14:paraId="5FE4139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w:t>
      </w:r>
      <w:proofErr w:type="gramStart"/>
      <w:r w:rsidRPr="00574D3F">
        <w:rPr>
          <w:lang w:eastAsia="en-US"/>
        </w:rPr>
        <w:t>PSL  –</w:t>
      </w:r>
      <w:proofErr w:type="gramEnd"/>
      <w:r w:rsidRPr="00574D3F">
        <w:rPr>
          <w:lang w:eastAsia="en-US"/>
        </w:rPr>
        <w:t xml:space="preserve"> examples are Northern Allowance, Data Center Numbers, Sequence Numbers; repeats with Product/Service Clarification Code Value.  </w:t>
      </w:r>
      <w:r w:rsidRPr="00574D3F">
        <w:t xml:space="preserve">Refer to </w:t>
      </w:r>
      <w:hyperlink r:id="rId50"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33B9F0D6" w14:textId="77777777" w:rsidR="00BA5082" w:rsidRPr="00574D3F" w:rsidRDefault="00BA5082" w:rsidP="00A17AEC">
      <w:pPr>
        <w:pStyle w:val="Heading4"/>
      </w:pPr>
      <w:bookmarkStart w:id="406" w:name="HL70561"/>
      <w:bookmarkEnd w:id="406"/>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proofErr w:type="gramStart"/>
      <w:r w:rsidRPr="00574D3F">
        <w:t xml:space="preserve">   (</w:t>
      </w:r>
      <w:proofErr w:type="gramEnd"/>
      <w:r w:rsidRPr="00574D3F">
        <w:t>ST)   01972</w:t>
      </w:r>
    </w:p>
    <w:p w14:paraId="7F591728"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574D3F" w:rsidRDefault="00BA5082">
      <w:pPr>
        <w:pStyle w:val="NormalIndented"/>
        <w:rPr>
          <w:lang w:eastAsia="en-US"/>
        </w:rPr>
      </w:pPr>
      <w:r w:rsidRPr="00574D3F">
        <w:rPr>
          <w:lang w:eastAsia="en-US"/>
        </w:rPr>
        <w:t>Repeats with Product/Service Clarification Code Type.</w:t>
      </w:r>
    </w:p>
    <w:p w14:paraId="2F18CE64"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proofErr w:type="gramStart"/>
      <w:r w:rsidRPr="00574D3F">
        <w:t xml:space="preserve">   (</w:t>
      </w:r>
      <w:proofErr w:type="gramEnd"/>
      <w:r w:rsidRPr="00574D3F">
        <w:t>EI)   01973</w:t>
      </w:r>
    </w:p>
    <w:p w14:paraId="65B2916A" w14:textId="77777777" w:rsidR="0099294E" w:rsidRDefault="0099294E" w:rsidP="0099294E">
      <w:pPr>
        <w:pStyle w:val="Components"/>
      </w:pPr>
      <w:r>
        <w:t>Components:  &lt;Entity Identifier (ST)&gt; ^ &lt;Namespace ID (IS)&gt; ^ &lt;Universal ID (ST)&gt; ^ &lt;Universal ID Type (ID)&gt;</w:t>
      </w:r>
    </w:p>
    <w:p w14:paraId="0E818D77"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proofErr w:type="gramStart"/>
      <w:r w:rsidRPr="00574D3F">
        <w:t xml:space="preserve">   (</w:t>
      </w:r>
      <w:proofErr w:type="gramEnd"/>
      <w:r w:rsidRPr="00574D3F">
        <w:t>CWE)   01974</w:t>
      </w:r>
    </w:p>
    <w:p w14:paraId="3B31580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1"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33D39F37" w14:textId="77777777" w:rsidR="00BA5082" w:rsidRPr="00574D3F" w:rsidRDefault="00BA5082" w:rsidP="00A17AEC">
      <w:pPr>
        <w:pStyle w:val="Heading4"/>
      </w:pPr>
      <w:bookmarkStart w:id="407" w:name="HL70562"/>
      <w:bookmarkEnd w:id="407"/>
      <w:r w:rsidRPr="00574D3F">
        <w:lastRenderedPageBreak/>
        <w:t>PSL-21   Restricted Disclosure Indicator</w:t>
      </w:r>
      <w:r w:rsidR="002834E1" w:rsidRPr="00574D3F">
        <w:fldChar w:fldCharType="begin"/>
      </w:r>
      <w:r w:rsidRPr="00574D3F">
        <w:instrText xml:space="preserve"> XE "Restricted Disclosure Indicator" </w:instrText>
      </w:r>
      <w:r w:rsidR="002834E1" w:rsidRPr="00574D3F">
        <w:fldChar w:fldCharType="end"/>
      </w:r>
      <w:proofErr w:type="gramStart"/>
      <w:r w:rsidRPr="00574D3F">
        <w:t xml:space="preserve">   (</w:t>
      </w:r>
      <w:proofErr w:type="gramEnd"/>
      <w:r w:rsidRPr="00574D3F">
        <w:t>ID)   01975</w:t>
      </w:r>
    </w:p>
    <w:p w14:paraId="588FD161"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2"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20604C42"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proofErr w:type="gramStart"/>
      <w:r w:rsidRPr="00574D3F">
        <w:t xml:space="preserve">   (</w:t>
      </w:r>
      <w:proofErr w:type="gramEnd"/>
      <w:r w:rsidRPr="00574D3F">
        <w:t>CWE)   01976</w:t>
      </w:r>
    </w:p>
    <w:p w14:paraId="295A478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3"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7EE671A5" w14:textId="77777777" w:rsidR="00BA5082" w:rsidRPr="00574D3F" w:rsidRDefault="00BA5082" w:rsidP="00A17AEC">
      <w:pPr>
        <w:pStyle w:val="Heading4"/>
      </w:pPr>
      <w:bookmarkStart w:id="408" w:name="HL70879"/>
      <w:bookmarkEnd w:id="408"/>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proofErr w:type="gramStart"/>
      <w:r w:rsidRPr="00574D3F">
        <w:t xml:space="preserve">   (</w:t>
      </w:r>
      <w:proofErr w:type="gramEnd"/>
      <w:r w:rsidRPr="00574D3F">
        <w:t>CP)   01977</w:t>
      </w:r>
    </w:p>
    <w:p w14:paraId="69A2D334" w14:textId="77777777" w:rsidR="0099294E" w:rsidRDefault="0099294E" w:rsidP="0099294E">
      <w:pPr>
        <w:pStyle w:val="Components"/>
      </w:pPr>
      <w:r>
        <w:t>Components:  &lt;Price (MO)&gt; ^ &lt;Price Type (ID)&gt; ^ &lt;From Value (NM)&gt; ^ &lt;To Value (NM)&gt; ^ &lt;Range Units (CWE)&gt; ^ &lt;Range Type (ID)&gt;</w:t>
      </w:r>
    </w:p>
    <w:p w14:paraId="268D734B" w14:textId="77777777" w:rsidR="0099294E" w:rsidRDefault="0099294E" w:rsidP="0099294E">
      <w:pPr>
        <w:pStyle w:val="Components"/>
      </w:pPr>
      <w:r>
        <w:t>Subcomponents for Price (MO):  &lt;Quantity (NM)&gt; &amp; &lt;Denomination (ID)&gt;</w:t>
      </w:r>
    </w:p>
    <w:p w14:paraId="1B8CD25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76A0394F"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proofErr w:type="gramStart"/>
      <w:r w:rsidRPr="00574D3F">
        <w:t xml:space="preserve">   (</w:t>
      </w:r>
      <w:proofErr w:type="gramEnd"/>
      <w:r w:rsidRPr="00574D3F">
        <w:t>NM)   01978</w:t>
      </w:r>
    </w:p>
    <w:p w14:paraId="7BC39231"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18CC63CE"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741D8F01"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Default="0099294E" w:rsidP="0099294E">
      <w:pPr>
        <w:pStyle w:val="Components"/>
      </w:pPr>
      <w:r>
        <w:t>Subcomponents for Assigning Authority (HD):  &lt;Namespace ID (IS)&gt; &amp; &lt;Universal ID (ST)&gt; &amp; &lt;Universal ID Type (ID)&gt;</w:t>
      </w:r>
    </w:p>
    <w:p w14:paraId="0EFCDC88" w14:textId="77777777" w:rsidR="0099294E" w:rsidRDefault="0099294E" w:rsidP="0099294E">
      <w:pPr>
        <w:pStyle w:val="Components"/>
      </w:pPr>
      <w:r>
        <w:t>Subcomponents for Assigning Facility (HD):  &lt;Namespace ID (IS)&gt; &amp; &lt;Universal ID (ST)&gt; &amp; &lt;Universal ID Type (ID)&gt;</w:t>
      </w:r>
    </w:p>
    <w:p w14:paraId="15A4F951"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proofErr w:type="gramStart"/>
      <w:r w:rsidRPr="00574D3F">
        <w:t xml:space="preserve">   (</w:t>
      </w:r>
      <w:proofErr w:type="gramEnd"/>
      <w:r w:rsidRPr="00574D3F">
        <w:t>DR)   01980</w:t>
      </w:r>
    </w:p>
    <w:p w14:paraId="4F2FFCF0" w14:textId="77777777" w:rsidR="0099294E" w:rsidRDefault="0099294E" w:rsidP="0099294E">
      <w:pPr>
        <w:pStyle w:val="Components"/>
      </w:pPr>
      <w:bookmarkStart w:id="409" w:name="DRComponent"/>
      <w:r>
        <w:t>Components:  &lt;Range Start Date/Time (DTM)&gt; ^ &lt;Range End Date/Time (DTM)&gt;</w:t>
      </w:r>
      <w:bookmarkEnd w:id="409"/>
    </w:p>
    <w:p w14:paraId="7F0758AD"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57E1EEB7"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proofErr w:type="gramStart"/>
      <w:r w:rsidRPr="00574D3F">
        <w:t xml:space="preserve">   (</w:t>
      </w:r>
      <w:proofErr w:type="gramEnd"/>
      <w:r w:rsidRPr="00574D3F">
        <w:t>NM)   01981</w:t>
      </w:r>
    </w:p>
    <w:p w14:paraId="118FC4B7"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537A58FA"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proofErr w:type="gramStart"/>
      <w:r w:rsidRPr="00574D3F">
        <w:t xml:space="preserve">   (</w:t>
      </w:r>
      <w:proofErr w:type="gramEnd"/>
      <w:r w:rsidRPr="00574D3F">
        <w:t>NM)   01982</w:t>
      </w:r>
    </w:p>
    <w:p w14:paraId="17B44704" w14:textId="77777777" w:rsidR="00BA5082" w:rsidRPr="00574D3F" w:rsidRDefault="00BA5082">
      <w:pPr>
        <w:pStyle w:val="NormalIndented"/>
      </w:pPr>
      <w:r w:rsidRPr="00574D3F">
        <w:t>Definition: Several line items may be grouped to a session.</w:t>
      </w:r>
    </w:p>
    <w:p w14:paraId="7A150FE9"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proofErr w:type="gramStart"/>
      <w:r w:rsidRPr="00574D3F">
        <w:t xml:space="preserve">   (</w:t>
      </w:r>
      <w:proofErr w:type="gramEnd"/>
      <w:r w:rsidRPr="00574D3F">
        <w:t>XCN)   01983</w:t>
      </w:r>
    </w:p>
    <w:p w14:paraId="151044F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38FFD6D"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Default="0099294E" w:rsidP="0099294E">
      <w:pPr>
        <w:pStyle w:val="Components"/>
      </w:pPr>
      <w:r>
        <w:lastRenderedPageBreak/>
        <w:t>Subcomponents for Assigning Authority (HD):  &lt;Namespace ID (IS)&gt; &amp; &lt;Universal ID (ST)&gt; &amp; &lt;Universal ID Type (ID)&gt;</w:t>
      </w:r>
    </w:p>
    <w:p w14:paraId="52C83D8E" w14:textId="77777777" w:rsidR="0099294E" w:rsidRDefault="0099294E" w:rsidP="0099294E">
      <w:pPr>
        <w:pStyle w:val="Components"/>
      </w:pPr>
      <w:r>
        <w:t>Subcomponents for Assigning Facility (HD):  &lt;Namespace ID (IS)&gt; &amp; &lt;Universal ID (ST)&gt; &amp; &lt;Universal ID Type (ID)&gt;</w:t>
      </w:r>
    </w:p>
    <w:p w14:paraId="66EE4554"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37B799" w14:textId="77777777" w:rsidR="00BA5082" w:rsidRPr="00574D3F" w:rsidRDefault="00BA5082" w:rsidP="00A17AEC">
      <w:pPr>
        <w:pStyle w:val="Heading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proofErr w:type="gramStart"/>
      <w:r w:rsidRPr="00574D3F">
        <w:t xml:space="preserve">   (</w:t>
      </w:r>
      <w:proofErr w:type="gramEnd"/>
      <w:r w:rsidRPr="00574D3F">
        <w:t>XCN)   01984</w:t>
      </w:r>
    </w:p>
    <w:p w14:paraId="2E8B2247"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FCA1395" w14:textId="77777777" w:rsidR="0099294E" w:rsidRDefault="0099294E" w:rsidP="0099294E">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Default="0099294E" w:rsidP="0099294E">
      <w:pPr>
        <w:pStyle w:val="Components"/>
      </w:pPr>
      <w:r>
        <w:t>Subcomponents for Assigning Authority (HD):  &lt;Namespace ID (IS)&gt; &amp; &lt;Universal ID (ST)&gt; &amp; &lt;Universal ID Type (ID)&gt;</w:t>
      </w:r>
    </w:p>
    <w:p w14:paraId="6E271000" w14:textId="77777777" w:rsidR="0099294E" w:rsidRDefault="0099294E" w:rsidP="0099294E">
      <w:pPr>
        <w:pStyle w:val="Components"/>
      </w:pPr>
      <w:r>
        <w:t>Subcomponents for Assigning Facility (HD):  &lt;Namespace ID (IS)&gt; &amp; &lt;Universal ID (ST)&gt; &amp; &lt;Universal ID Type (ID)&gt;</w:t>
      </w:r>
    </w:p>
    <w:p w14:paraId="6B9DD25F"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574D3F" w:rsidRDefault="00BA5082">
      <w:pPr>
        <w:pStyle w:val="NormalIndented"/>
      </w:pPr>
      <w:r w:rsidRPr="00574D3F">
        <w:t>Definition: ID of the physician who is responsible for the Service.</w:t>
      </w:r>
    </w:p>
    <w:p w14:paraId="29EF04BF"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proofErr w:type="gramStart"/>
      <w:r w:rsidRPr="00574D3F">
        <w:t xml:space="preserve">   (</w:t>
      </w:r>
      <w:proofErr w:type="gramEnd"/>
      <w:r w:rsidRPr="00574D3F">
        <w:t>CWE)   01985</w:t>
      </w:r>
    </w:p>
    <w:p w14:paraId="5195C9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574D3F" w:rsidRDefault="00BA5082">
      <w:pPr>
        <w:pStyle w:val="NormalIndented"/>
      </w:pPr>
      <w:r w:rsidRPr="00574D3F">
        <w:lastRenderedPageBreak/>
        <w:t>Definition: Account role of the physician, for example only billing for the professional part, the technical part or both.</w:t>
      </w:r>
      <w:r>
        <w:t xml:space="preserve">  </w:t>
      </w:r>
      <w:r w:rsidRPr="00574D3F">
        <w:t xml:space="preserve">Refer to </w:t>
      </w:r>
      <w:hyperlink r:id="rId54"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184F275A" w14:textId="77777777" w:rsidR="00BA5082" w:rsidRPr="00574D3F" w:rsidRDefault="00BA5082" w:rsidP="00A17AEC">
      <w:pPr>
        <w:pStyle w:val="Heading4"/>
      </w:pPr>
      <w:bookmarkStart w:id="410" w:name="HL70881"/>
      <w:bookmarkEnd w:id="410"/>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proofErr w:type="gramStart"/>
      <w:r w:rsidRPr="00574D3F">
        <w:t xml:space="preserve">   (</w:t>
      </w:r>
      <w:proofErr w:type="gramEnd"/>
      <w:r w:rsidRPr="00574D3F">
        <w:t>CWE)   01986</w:t>
      </w:r>
    </w:p>
    <w:p w14:paraId="2FA55D9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5"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7D99DAEB" w14:textId="77777777" w:rsidR="00BA5082" w:rsidRPr="00574D3F" w:rsidRDefault="00BA5082" w:rsidP="00A17AEC">
      <w:pPr>
        <w:pStyle w:val="Heading4"/>
      </w:pPr>
      <w:bookmarkStart w:id="411" w:name="HL70882"/>
      <w:bookmarkEnd w:id="411"/>
      <w:r w:rsidRPr="00574D3F">
        <w:t>PSL-33   Side of body</w:t>
      </w:r>
      <w:r w:rsidR="002834E1" w:rsidRPr="00574D3F">
        <w:fldChar w:fldCharType="begin"/>
      </w:r>
      <w:r w:rsidRPr="00574D3F">
        <w:instrText xml:space="preserve"> XE "Side of body" </w:instrText>
      </w:r>
      <w:r w:rsidR="002834E1" w:rsidRPr="00574D3F">
        <w:fldChar w:fldCharType="end"/>
      </w:r>
      <w:proofErr w:type="gramStart"/>
      <w:r w:rsidRPr="00574D3F">
        <w:t xml:space="preserve">   (</w:t>
      </w:r>
      <w:proofErr w:type="gramEnd"/>
      <w:r w:rsidRPr="00574D3F">
        <w:t>CWE)   01987</w:t>
      </w:r>
    </w:p>
    <w:p w14:paraId="12706A0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574D3F" w:rsidRDefault="00BA5082">
      <w:pPr>
        <w:pStyle w:val="NormalIndented"/>
      </w:pPr>
      <w:r w:rsidRPr="00574D3F">
        <w:t>Definition: Left / right</w:t>
      </w:r>
      <w:r>
        <w:t xml:space="preserve">.  </w:t>
      </w:r>
      <w:r w:rsidRPr="00574D3F">
        <w:t xml:space="preserve">Refer to </w:t>
      </w:r>
      <w:hyperlink r:id="rId56"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75F5383" w14:textId="77777777" w:rsidR="00BA5082" w:rsidRPr="00574D3F" w:rsidRDefault="00BA5082" w:rsidP="00A17AEC">
      <w:pPr>
        <w:pStyle w:val="Heading4"/>
      </w:pPr>
      <w:bookmarkStart w:id="412" w:name="HL70894"/>
      <w:bookmarkEnd w:id="412"/>
      <w:r w:rsidRPr="00574D3F">
        <w:t>PSL-34   Number of TP's PP</w:t>
      </w:r>
      <w:r w:rsidR="002834E1" w:rsidRPr="00574D3F">
        <w:fldChar w:fldCharType="begin"/>
      </w:r>
      <w:r w:rsidRPr="00574D3F">
        <w:instrText xml:space="preserve"> XE "Number of TP's PP" </w:instrText>
      </w:r>
      <w:r w:rsidR="002834E1" w:rsidRPr="00574D3F">
        <w:fldChar w:fldCharType="end"/>
      </w:r>
      <w:proofErr w:type="gramStart"/>
      <w:r w:rsidRPr="00574D3F">
        <w:t xml:space="preserve">   (</w:t>
      </w:r>
      <w:proofErr w:type="gramEnd"/>
      <w:r w:rsidRPr="00574D3F">
        <w:t>NM)   01988</w:t>
      </w:r>
    </w:p>
    <w:p w14:paraId="6F136E93" w14:textId="77777777" w:rsidR="00BA5082" w:rsidRPr="00574D3F" w:rsidRDefault="00BA5082">
      <w:pPr>
        <w:pStyle w:val="NormalIndented"/>
      </w:pPr>
      <w:r w:rsidRPr="00574D3F">
        <w:t>Definition: Cost of the service "professional part" expressed in "points".</w:t>
      </w:r>
    </w:p>
    <w:p w14:paraId="57860120"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proofErr w:type="gramStart"/>
      <w:r w:rsidRPr="00574D3F">
        <w:t xml:space="preserve">   (</w:t>
      </w:r>
      <w:proofErr w:type="gramEnd"/>
      <w:r w:rsidRPr="00574D3F">
        <w:t>CP)   01989</w:t>
      </w:r>
    </w:p>
    <w:p w14:paraId="4AE60F0D" w14:textId="77777777" w:rsidR="0099294E" w:rsidRDefault="0099294E" w:rsidP="0099294E">
      <w:pPr>
        <w:pStyle w:val="Components"/>
      </w:pPr>
      <w:r>
        <w:t>Components:  &lt;Price (MO)&gt; ^ &lt;Price Type (ID)&gt; ^ &lt;From Value (NM)&gt; ^ &lt;To Value (NM)&gt; ^ &lt;Range Units (CWE)&gt; ^ &lt;Range Type (ID)&gt;</w:t>
      </w:r>
    </w:p>
    <w:p w14:paraId="76DC4B2C" w14:textId="77777777" w:rsidR="0099294E" w:rsidRDefault="0099294E" w:rsidP="0099294E">
      <w:pPr>
        <w:pStyle w:val="Components"/>
      </w:pPr>
      <w:r>
        <w:t>Subcomponents for Price (MO):  &lt;Quantity (NM)&gt; &amp; &lt;Denomination (ID)&gt;</w:t>
      </w:r>
    </w:p>
    <w:p w14:paraId="7C3CD4E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574D3F" w:rsidRDefault="00BA5082">
      <w:pPr>
        <w:pStyle w:val="NormalIndented"/>
      </w:pPr>
      <w:r w:rsidRPr="00574D3F">
        <w:t>Definition: Monetary Value of one "point" for the professional part of the service.</w:t>
      </w:r>
    </w:p>
    <w:p w14:paraId="5D0A68C9"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proofErr w:type="gramStart"/>
      <w:r w:rsidRPr="00574D3F">
        <w:t xml:space="preserve">   (</w:t>
      </w:r>
      <w:proofErr w:type="gramEnd"/>
      <w:r w:rsidRPr="00574D3F">
        <w:t>NM)   01990</w:t>
      </w:r>
    </w:p>
    <w:p w14:paraId="7362D337"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professional part of the service.</w:t>
      </w:r>
    </w:p>
    <w:p w14:paraId="314DC9E9"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proofErr w:type="gramStart"/>
      <w:r w:rsidRPr="00574D3F">
        <w:t xml:space="preserve">   (</w:t>
      </w:r>
      <w:proofErr w:type="gramEnd"/>
      <w:r w:rsidRPr="00574D3F">
        <w:t>NM)   01991</w:t>
      </w:r>
    </w:p>
    <w:p w14:paraId="1047BCE6"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professional part of the service.</w:t>
      </w:r>
    </w:p>
    <w:p w14:paraId="2B268172" w14:textId="77777777" w:rsidR="00BA5082" w:rsidRPr="00574D3F" w:rsidRDefault="00BA5082" w:rsidP="00A17AEC">
      <w:pPr>
        <w:pStyle w:val="Heading4"/>
      </w:pPr>
      <w:r w:rsidRPr="00574D3F">
        <w:lastRenderedPageBreak/>
        <w:t>PSL-38   Amount PP</w:t>
      </w:r>
      <w:r w:rsidR="002834E1" w:rsidRPr="00574D3F">
        <w:fldChar w:fldCharType="begin"/>
      </w:r>
      <w:r w:rsidRPr="00574D3F">
        <w:instrText xml:space="preserve"> XE "Amount PP" </w:instrText>
      </w:r>
      <w:r w:rsidR="002834E1" w:rsidRPr="00574D3F">
        <w:fldChar w:fldCharType="end"/>
      </w:r>
      <w:proofErr w:type="gramStart"/>
      <w:r w:rsidRPr="00574D3F">
        <w:t xml:space="preserve">   (</w:t>
      </w:r>
      <w:proofErr w:type="gramEnd"/>
      <w:r w:rsidRPr="00574D3F">
        <w:t>CP)   01992</w:t>
      </w:r>
    </w:p>
    <w:p w14:paraId="7F40CD99" w14:textId="77777777" w:rsidR="0099294E" w:rsidRDefault="0099294E" w:rsidP="0099294E">
      <w:pPr>
        <w:pStyle w:val="Components"/>
      </w:pPr>
      <w:r>
        <w:t>Components:  &lt;Price (MO)&gt; ^ &lt;Price Type (ID)&gt; ^ &lt;From Value (NM)&gt; ^ &lt;To Value (NM)&gt; ^ &lt;Range Units (CWE)&gt; ^ &lt;Range Type (ID)&gt;</w:t>
      </w:r>
    </w:p>
    <w:p w14:paraId="741C68F4" w14:textId="77777777" w:rsidR="0099294E" w:rsidRDefault="0099294E" w:rsidP="0099294E">
      <w:pPr>
        <w:pStyle w:val="Components"/>
      </w:pPr>
      <w:r>
        <w:t>Subcomponents for Price (MO):  &lt;Quantity (NM)&gt; &amp; &lt;Denomination (ID)&gt;</w:t>
      </w:r>
    </w:p>
    <w:p w14:paraId="00F35A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574D3F" w:rsidRDefault="00BA5082">
      <w:pPr>
        <w:pStyle w:val="NormalIndented"/>
      </w:pPr>
      <w:r w:rsidRPr="00574D3F">
        <w:t>Definition:  Total Amount for the professional part of this service.</w:t>
      </w:r>
    </w:p>
    <w:p w14:paraId="4E5B3B47"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proofErr w:type="gramStart"/>
      <w:r w:rsidRPr="00574D3F">
        <w:t xml:space="preserve">   (</w:t>
      </w:r>
      <w:proofErr w:type="gramEnd"/>
      <w:r w:rsidRPr="00574D3F">
        <w:t>NM)   01993</w:t>
      </w:r>
    </w:p>
    <w:p w14:paraId="1CFDF2E4" w14:textId="77777777" w:rsidR="00BA5082" w:rsidRPr="00574D3F" w:rsidRDefault="00BA5082">
      <w:pPr>
        <w:pStyle w:val="NormalIndented"/>
      </w:pPr>
      <w:r w:rsidRPr="00574D3F">
        <w:t>Definition: Cost of the service (Technical Part) expressed in "points".</w:t>
      </w:r>
    </w:p>
    <w:p w14:paraId="555BD9C3"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proofErr w:type="gramStart"/>
      <w:r w:rsidRPr="00574D3F">
        <w:t xml:space="preserve">   (</w:t>
      </w:r>
      <w:proofErr w:type="gramEnd"/>
      <w:r w:rsidRPr="00574D3F">
        <w:t>CP)   01994</w:t>
      </w:r>
    </w:p>
    <w:p w14:paraId="3FBDEBE0" w14:textId="77777777" w:rsidR="0099294E" w:rsidRDefault="0099294E" w:rsidP="0099294E">
      <w:pPr>
        <w:pStyle w:val="Components"/>
      </w:pPr>
      <w:r>
        <w:t>Components:  &lt;Price (MO)&gt; ^ &lt;Price Type (ID)&gt; ^ &lt;From Value (NM)&gt; ^ &lt;To Value (NM)&gt; ^ &lt;Range Units (CWE)&gt; ^ &lt;Range Type (ID)&gt;</w:t>
      </w:r>
    </w:p>
    <w:p w14:paraId="740EC8A3" w14:textId="77777777" w:rsidR="0099294E" w:rsidRDefault="0099294E" w:rsidP="0099294E">
      <w:pPr>
        <w:pStyle w:val="Components"/>
      </w:pPr>
      <w:r>
        <w:t>Subcomponents for Price (MO):  &lt;Quantity (NM)&gt; &amp; &lt;Denomination (ID)&gt;</w:t>
      </w:r>
    </w:p>
    <w:p w14:paraId="7634145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574D3F" w:rsidRDefault="00BA5082">
      <w:pPr>
        <w:pStyle w:val="NormalIndented"/>
      </w:pPr>
      <w:r w:rsidRPr="00574D3F">
        <w:t>Definition: Monetary Value of one "point" for the technical part of the service.</w:t>
      </w:r>
    </w:p>
    <w:p w14:paraId="2287725D"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proofErr w:type="gramStart"/>
      <w:r w:rsidRPr="00574D3F">
        <w:t xml:space="preserve">   (</w:t>
      </w:r>
      <w:proofErr w:type="gramEnd"/>
      <w:r w:rsidRPr="00574D3F">
        <w:t>NM)   01995</w:t>
      </w:r>
    </w:p>
    <w:p w14:paraId="413B259D"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technical part of the service.</w:t>
      </w:r>
    </w:p>
    <w:p w14:paraId="151ECAFC"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proofErr w:type="gramStart"/>
      <w:r w:rsidRPr="00574D3F">
        <w:t xml:space="preserve">   (</w:t>
      </w:r>
      <w:proofErr w:type="gramEnd"/>
      <w:r w:rsidRPr="00574D3F">
        <w:t>NM)   01996</w:t>
      </w:r>
    </w:p>
    <w:p w14:paraId="595DDBF2"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technical part of the service.</w:t>
      </w:r>
    </w:p>
    <w:p w14:paraId="00CBA7D0" w14:textId="77777777" w:rsidR="00BA5082" w:rsidRPr="00574D3F" w:rsidRDefault="00BA5082" w:rsidP="00A17AEC">
      <w:pPr>
        <w:pStyle w:val="Heading4"/>
      </w:pPr>
      <w:bookmarkStart w:id="413" w:name="_Toc71353674"/>
      <w:bookmarkStart w:id="414" w:name="_Toc71354012"/>
      <w:bookmarkEnd w:id="413"/>
      <w:bookmarkEnd w:id="414"/>
      <w:r w:rsidRPr="00574D3F">
        <w:t>PSL-43   Amount Technical Part</w:t>
      </w:r>
      <w:r w:rsidR="002834E1" w:rsidRPr="00574D3F">
        <w:fldChar w:fldCharType="begin"/>
      </w:r>
      <w:r w:rsidRPr="00574D3F">
        <w:instrText xml:space="preserve"> XE "Amount Technical Part" </w:instrText>
      </w:r>
      <w:r w:rsidR="002834E1" w:rsidRPr="00574D3F">
        <w:fldChar w:fldCharType="end"/>
      </w:r>
      <w:proofErr w:type="gramStart"/>
      <w:r w:rsidRPr="00574D3F">
        <w:t xml:space="preserve">   (</w:t>
      </w:r>
      <w:proofErr w:type="gramEnd"/>
      <w:r w:rsidRPr="00574D3F">
        <w:t>CP)   01997</w:t>
      </w:r>
    </w:p>
    <w:p w14:paraId="1FF18253" w14:textId="77777777" w:rsidR="0099294E" w:rsidRDefault="0099294E" w:rsidP="0099294E">
      <w:pPr>
        <w:pStyle w:val="Components"/>
      </w:pPr>
      <w:r>
        <w:t>Components:  &lt;Price (MO)&gt; ^ &lt;Price Type (ID)&gt; ^ &lt;From Value (NM)&gt; ^ &lt;To Value (NM)&gt; ^ &lt;Range Units (CWE)&gt; ^ &lt;Range Type (ID)&gt;</w:t>
      </w:r>
    </w:p>
    <w:p w14:paraId="0F2160A1" w14:textId="77777777" w:rsidR="0099294E" w:rsidRDefault="0099294E" w:rsidP="0099294E">
      <w:pPr>
        <w:pStyle w:val="Components"/>
      </w:pPr>
      <w:r>
        <w:t>Subcomponents for Price (MO):  &lt;Quantity (NM)&gt; &amp; &lt;Denomination (ID)&gt;</w:t>
      </w:r>
    </w:p>
    <w:p w14:paraId="0E84C17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574D3F" w:rsidRDefault="00BA5082">
      <w:pPr>
        <w:pStyle w:val="NormalIndented"/>
      </w:pPr>
      <w:r w:rsidRPr="00574D3F">
        <w:t>Definition: Total Amount for the technical part of this service.</w:t>
      </w:r>
    </w:p>
    <w:p w14:paraId="0DD1DE13" w14:textId="77777777" w:rsidR="00BA5082" w:rsidRPr="00574D3F" w:rsidRDefault="00BA5082" w:rsidP="00A17AEC">
      <w:pPr>
        <w:pStyle w:val="Heading4"/>
      </w:pPr>
      <w:r w:rsidRPr="00574D3F">
        <w:lastRenderedPageBreak/>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proofErr w:type="gramStart"/>
      <w:r w:rsidRPr="00574D3F">
        <w:t xml:space="preserve">   (</w:t>
      </w:r>
      <w:proofErr w:type="gramEnd"/>
      <w:r w:rsidRPr="00574D3F">
        <w:t>CP)   01998</w:t>
      </w:r>
    </w:p>
    <w:p w14:paraId="47414406" w14:textId="77777777" w:rsidR="0099294E" w:rsidRDefault="0099294E" w:rsidP="0099294E">
      <w:pPr>
        <w:pStyle w:val="Components"/>
      </w:pPr>
      <w:r>
        <w:t>Components:  &lt;Price (MO)&gt; ^ &lt;Price Type (ID)&gt; ^ &lt;From Value (NM)&gt; ^ &lt;To Value (NM)&gt; ^ &lt;Range Units (CWE)&gt; ^ &lt;Range Type (ID)&gt;</w:t>
      </w:r>
    </w:p>
    <w:p w14:paraId="2DDB7675" w14:textId="77777777" w:rsidR="0099294E" w:rsidRDefault="0099294E" w:rsidP="0099294E">
      <w:pPr>
        <w:pStyle w:val="Components"/>
      </w:pPr>
      <w:r>
        <w:t>Subcomponents for Price (MO):  &lt;Quantity (NM)&gt; &amp; &lt;Denomination (ID)&gt;</w:t>
      </w:r>
    </w:p>
    <w:p w14:paraId="575C21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574D3F" w:rsidRDefault="00BA5082">
      <w:pPr>
        <w:pStyle w:val="NormalIndented"/>
      </w:pPr>
      <w:r w:rsidRPr="00574D3F">
        <w:t>Definition: Total Amount of the cost of this service (Professional plus technical part)</w:t>
      </w:r>
    </w:p>
    <w:p w14:paraId="7E466157"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proofErr w:type="gramStart"/>
      <w:r w:rsidRPr="00574D3F">
        <w:t xml:space="preserve">   (</w:t>
      </w:r>
      <w:proofErr w:type="gramEnd"/>
      <w:r w:rsidRPr="00574D3F">
        <w:t>NM)   01999</w:t>
      </w:r>
    </w:p>
    <w:p w14:paraId="6D11392B" w14:textId="77777777" w:rsidR="00BA5082" w:rsidRPr="00574D3F" w:rsidRDefault="00BA5082">
      <w:pPr>
        <w:pStyle w:val="NormalIndented"/>
      </w:pPr>
      <w:r w:rsidRPr="00574D3F">
        <w:t>Definition: VAT–Rate Applied on the total amount of this service.</w:t>
      </w:r>
    </w:p>
    <w:p w14:paraId="48CB1C7C"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proofErr w:type="gramStart"/>
      <w:r w:rsidRPr="00574D3F">
        <w:t xml:space="preserve">   (</w:t>
      </w:r>
      <w:proofErr w:type="gramEnd"/>
      <w:r w:rsidRPr="00574D3F">
        <w:t>ID)   02000</w:t>
      </w:r>
    </w:p>
    <w:p w14:paraId="3310903F" w14:textId="77777777" w:rsidR="00BA5082" w:rsidRPr="00574D3F" w:rsidRDefault="00BA5082">
      <w:pPr>
        <w:pStyle w:val="NormalIndented"/>
      </w:pPr>
      <w:r w:rsidRPr="00574D3F">
        <w:t>Definition: Main service.</w:t>
      </w:r>
    </w:p>
    <w:p w14:paraId="1D7A9A81" w14:textId="77777777" w:rsidR="00BA5082" w:rsidRPr="00574D3F" w:rsidRDefault="00BA5082" w:rsidP="00A17AEC">
      <w:pPr>
        <w:pStyle w:val="Heading4"/>
      </w:pPr>
      <w:r w:rsidRPr="00574D3F">
        <w:t>PSL-47   Validation</w:t>
      </w:r>
      <w:r w:rsidR="002834E1" w:rsidRPr="00574D3F">
        <w:fldChar w:fldCharType="begin"/>
      </w:r>
      <w:r w:rsidRPr="00574D3F">
        <w:instrText xml:space="preserve"> XE "Validation" </w:instrText>
      </w:r>
      <w:r w:rsidR="002834E1" w:rsidRPr="00574D3F">
        <w:fldChar w:fldCharType="end"/>
      </w:r>
      <w:proofErr w:type="gramStart"/>
      <w:r w:rsidRPr="00574D3F">
        <w:t xml:space="preserve">   (</w:t>
      </w:r>
      <w:proofErr w:type="gramEnd"/>
      <w:r w:rsidRPr="00574D3F">
        <w:t>ID)   02001</w:t>
      </w:r>
    </w:p>
    <w:p w14:paraId="038603A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57"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47461D3E"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proofErr w:type="gramStart"/>
      <w:r w:rsidRPr="00574D3F">
        <w:t xml:space="preserve">   (</w:t>
      </w:r>
      <w:proofErr w:type="gramEnd"/>
      <w:r w:rsidRPr="00574D3F">
        <w:t>ST)   02002</w:t>
      </w:r>
    </w:p>
    <w:p w14:paraId="67DCA09F" w14:textId="77777777" w:rsidR="00BA5082" w:rsidRPr="00574D3F" w:rsidRDefault="00BA5082">
      <w:pPr>
        <w:pStyle w:val="NormalIndented"/>
      </w:pPr>
      <w:r w:rsidRPr="00574D3F">
        <w:t>Definition: Reason why the service line item has not passed the validator software.</w:t>
      </w:r>
    </w:p>
    <w:p w14:paraId="160AF072" w14:textId="77777777" w:rsidR="00BA5082" w:rsidRPr="000C24A0" w:rsidRDefault="00BA5082" w:rsidP="0033524F">
      <w:pPr>
        <w:pStyle w:val="Heading3"/>
      </w:pPr>
      <w:bookmarkStart w:id="415" w:name="_Toc39388087"/>
      <w:bookmarkStart w:id="416" w:name="_Toc25659701"/>
      <w:bookmarkStart w:id="417" w:name="_Toc29039544"/>
      <w:r w:rsidRPr="000C24A0">
        <w:t>ADJ – Adjustment</w:t>
      </w:r>
      <w:bookmarkEnd w:id="415"/>
      <w:bookmarkEnd w:id="416"/>
      <w:bookmarkEnd w:id="417"/>
      <w:r w:rsidR="00820371">
        <w:t xml:space="preserve"> Segment</w:t>
      </w:r>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3CB7027B" w14:textId="77777777" w:rsidR="00BA5082" w:rsidRPr="00574D3F" w:rsidRDefault="00BA5082">
      <w:pPr>
        <w:pStyle w:val="NormalIndented"/>
      </w:pPr>
      <w:r w:rsidRPr="00574D3F">
        <w:t xml:space="preserve">This segment describes Provider and/or Payer adjustments to a Product/Service Line Item or Response Summary.  These include surcharges such as tax, dispensing </w:t>
      </w:r>
      <w:proofErr w:type="gramStart"/>
      <w:r w:rsidRPr="00574D3F">
        <w:t>fees</w:t>
      </w:r>
      <w:proofErr w:type="gramEnd"/>
      <w:r w:rsidRPr="00574D3F">
        <w:t xml:space="preserve"> and mark ups.</w:t>
      </w:r>
    </w:p>
    <w:p w14:paraId="53E703F2" w14:textId="77777777" w:rsidR="00BA5082" w:rsidRPr="00574D3F" w:rsidRDefault="00BA5082">
      <w:pPr>
        <w:pStyle w:val="NormalIndented"/>
      </w:pPr>
      <w:r w:rsidRPr="00574D3F">
        <w:t xml:space="preserve">X12 REF: </w:t>
      </w:r>
      <w:proofErr w:type="gramStart"/>
      <w:r w:rsidRPr="00574D3F">
        <w:t>Similar to</w:t>
      </w:r>
      <w:proofErr w:type="gramEnd"/>
      <w:r w:rsidRPr="00574D3F">
        <w:t xml:space="preserve"> CAS segment, with a few new fields.</w:t>
      </w:r>
    </w:p>
    <w:p w14:paraId="608F3DE5"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574D3F" w:rsidRDefault="00BA5082">
            <w:pPr>
              <w:pStyle w:val="AttributeTableHeader"/>
              <w:jc w:val="left"/>
            </w:pPr>
            <w:r w:rsidRPr="00574D3F">
              <w:t>ELEMENT NAME</w:t>
            </w:r>
          </w:p>
        </w:tc>
      </w:tr>
      <w:tr w:rsidR="00F40CC1" w:rsidRPr="00574D3F"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574D3F" w:rsidRDefault="00BA5082">
            <w:pPr>
              <w:pStyle w:val="AttributeTableBody"/>
              <w:jc w:val="left"/>
            </w:pPr>
            <w:r w:rsidRPr="00574D3F">
              <w:rPr>
                <w:lang w:eastAsia="en-US"/>
              </w:rPr>
              <w:t>Provider Adjustment Number</w:t>
            </w:r>
          </w:p>
        </w:tc>
      </w:tr>
      <w:tr w:rsidR="00F40CC1" w:rsidRPr="00574D3F"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574D3F" w:rsidRDefault="00BA5082">
            <w:pPr>
              <w:pStyle w:val="AttributeTableBody"/>
              <w:jc w:val="left"/>
            </w:pPr>
            <w:r w:rsidRPr="00574D3F">
              <w:rPr>
                <w:lang w:eastAsia="en-US"/>
              </w:rPr>
              <w:t>Payer Adjustment Number</w:t>
            </w:r>
          </w:p>
        </w:tc>
      </w:tr>
      <w:tr w:rsidR="00F40CC1" w:rsidRPr="00574D3F"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574D3F" w:rsidRDefault="00BA5082">
            <w:pPr>
              <w:pStyle w:val="AttributeTableBody"/>
              <w:jc w:val="left"/>
            </w:pPr>
            <w:r w:rsidRPr="00574D3F">
              <w:rPr>
                <w:lang w:eastAsia="en-US"/>
              </w:rPr>
              <w:t>Adjustment Sequence Number</w:t>
            </w:r>
          </w:p>
        </w:tc>
      </w:tr>
      <w:tr w:rsidR="00F40CC1" w:rsidRPr="00574D3F"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574D3F" w:rsidRDefault="00000000">
            <w:pPr>
              <w:pStyle w:val="AttributeTableBody"/>
              <w:rPr>
                <w:rStyle w:val="HyperlinkTable"/>
              </w:rPr>
            </w:pPr>
            <w:hyperlink r:id="rId58"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574D3F" w:rsidRDefault="00BA5082">
            <w:pPr>
              <w:pStyle w:val="AttributeTableBody"/>
              <w:jc w:val="left"/>
            </w:pPr>
            <w:r w:rsidRPr="00574D3F">
              <w:rPr>
                <w:lang w:eastAsia="en-US"/>
              </w:rPr>
              <w:t>Adjustment Category</w:t>
            </w:r>
          </w:p>
        </w:tc>
      </w:tr>
      <w:tr w:rsidR="00F40CC1" w:rsidRPr="00574D3F"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574D3F" w:rsidRDefault="00BA5082">
            <w:pPr>
              <w:pStyle w:val="AttributeTableBody"/>
              <w:jc w:val="left"/>
            </w:pPr>
            <w:r w:rsidRPr="00574D3F">
              <w:rPr>
                <w:lang w:eastAsia="en-US"/>
              </w:rPr>
              <w:t>Adjustment Amount</w:t>
            </w:r>
          </w:p>
        </w:tc>
      </w:tr>
      <w:tr w:rsidR="00F40CC1" w:rsidRPr="00574D3F"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574D3F" w:rsidRDefault="00000000">
            <w:pPr>
              <w:pStyle w:val="AttributeTableBody"/>
              <w:rPr>
                <w:rStyle w:val="HyperlinkTable"/>
              </w:rPr>
            </w:pPr>
            <w:hyperlink r:id="rId59"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574D3F" w:rsidRDefault="00987DD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574D3F" w:rsidRDefault="00000000">
            <w:pPr>
              <w:pStyle w:val="AttributeTableBody"/>
              <w:rPr>
                <w:rStyle w:val="HyperlinkTable"/>
              </w:rPr>
            </w:pPr>
            <w:hyperlink r:id="rId60"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574D3F" w:rsidRDefault="00000000">
            <w:pPr>
              <w:pStyle w:val="AttributeTableBody"/>
              <w:rPr>
                <w:rStyle w:val="HyperlinkTable"/>
              </w:rPr>
            </w:pPr>
            <w:hyperlink r:id="rId61"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574D3F" w:rsidRDefault="00BA5082">
            <w:pPr>
              <w:pStyle w:val="AttributeTableBody"/>
            </w:pPr>
            <w:r w:rsidRPr="00574D3F">
              <w:lastRenderedPageBreak/>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574D3F" w:rsidRDefault="00BA5082">
            <w:pPr>
              <w:pStyle w:val="AttributeTableBody"/>
              <w:jc w:val="left"/>
              <w:rPr>
                <w:lang w:eastAsia="en-US"/>
              </w:rPr>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 Cross Reference</w:t>
            </w:r>
          </w:p>
        </w:tc>
      </w:tr>
      <w:tr w:rsidR="00F40CC1" w:rsidRPr="00574D3F"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2852E47F" w14:textId="77777777" w:rsidR="00BA5082" w:rsidRPr="00574D3F" w:rsidRDefault="00BA5082" w:rsidP="0033524F">
      <w:pPr>
        <w:pStyle w:val="Heading4"/>
      </w:pPr>
      <w:r w:rsidRPr="00574D3F">
        <w:t>ADJ field definitions</w:t>
      </w:r>
      <w:bookmarkStart w:id="418" w:name="_Toc71353682"/>
      <w:bookmarkStart w:id="419" w:name="_Toc71354020"/>
      <w:bookmarkEnd w:id="418"/>
      <w:bookmarkEnd w:id="419"/>
      <w:r w:rsidR="002834E1" w:rsidRPr="00574D3F">
        <w:fldChar w:fldCharType="begin"/>
      </w:r>
      <w:r w:rsidRPr="00574D3F">
        <w:instrText xml:space="preserve"> XE "ADJ - data element definitions" </w:instrText>
      </w:r>
      <w:r w:rsidR="002834E1" w:rsidRPr="00574D3F">
        <w:fldChar w:fldCharType="end"/>
      </w:r>
    </w:p>
    <w:p w14:paraId="0F14A98A"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proofErr w:type="gramStart"/>
      <w:r w:rsidRPr="00574D3F">
        <w:t xml:space="preserve">   (</w:t>
      </w:r>
      <w:proofErr w:type="gramEnd"/>
      <w:r w:rsidRPr="00574D3F">
        <w:t>EI)   02003</w:t>
      </w:r>
    </w:p>
    <w:p w14:paraId="26B8DEF6" w14:textId="77777777" w:rsidR="0099294E" w:rsidRDefault="0099294E" w:rsidP="0099294E">
      <w:pPr>
        <w:pStyle w:val="Components"/>
      </w:pPr>
      <w:r>
        <w:t>Components:  &lt;Entity Identifier (ST)&gt; ^ &lt;Namespace ID (IS)&gt; ^ &lt;Universal ID (ST)&gt; ^ &lt;Universal ID Type (ID)&gt;</w:t>
      </w:r>
    </w:p>
    <w:p w14:paraId="1D4E565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15217D2"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proofErr w:type="gramStart"/>
      <w:r w:rsidRPr="00574D3F">
        <w:t xml:space="preserve">   (</w:t>
      </w:r>
      <w:proofErr w:type="gramEnd"/>
      <w:r w:rsidRPr="00574D3F">
        <w:t>EI)   02004</w:t>
      </w:r>
    </w:p>
    <w:p w14:paraId="2568CE8C" w14:textId="77777777" w:rsidR="0099294E" w:rsidRDefault="0099294E" w:rsidP="0099294E">
      <w:pPr>
        <w:pStyle w:val="Components"/>
      </w:pPr>
      <w:r>
        <w:t>Components:  &lt;Entity Identifier (ST)&gt; ^ &lt;Namespace ID (IS)&gt; ^ &lt;Universal ID (ST)&gt; ^ &lt;Universal ID Type (ID)&gt;</w:t>
      </w:r>
    </w:p>
    <w:p w14:paraId="40C8A2FB"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6C215404"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proofErr w:type="gramStart"/>
      <w:r w:rsidRPr="00574D3F">
        <w:t xml:space="preserve">   (</w:t>
      </w:r>
      <w:proofErr w:type="gramEnd"/>
      <w:r w:rsidRPr="00574D3F">
        <w:t>SI)   02005</w:t>
      </w:r>
    </w:p>
    <w:p w14:paraId="55A11FAD"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2149245D" w14:textId="77777777" w:rsidR="00BA5082" w:rsidRPr="00574D3F" w:rsidRDefault="00BA5082" w:rsidP="00A17AEC">
      <w:pPr>
        <w:pStyle w:val="Heading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proofErr w:type="gramStart"/>
      <w:r w:rsidRPr="00574D3F">
        <w:t xml:space="preserve">   (</w:t>
      </w:r>
      <w:proofErr w:type="gramEnd"/>
      <w:r w:rsidRPr="00574D3F">
        <w:t>CWE)   02006</w:t>
      </w:r>
    </w:p>
    <w:p w14:paraId="0E04C89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2"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5E5B7439" w14:textId="77777777" w:rsidR="00BA5082" w:rsidRPr="00574D3F" w:rsidRDefault="00BA5082" w:rsidP="00A17AEC">
      <w:pPr>
        <w:pStyle w:val="Heading4"/>
      </w:pPr>
      <w:bookmarkStart w:id="420" w:name="HL70564"/>
      <w:bookmarkEnd w:id="420"/>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proofErr w:type="gramStart"/>
      <w:r w:rsidRPr="00574D3F">
        <w:t xml:space="preserve">   (</w:t>
      </w:r>
      <w:proofErr w:type="gramEnd"/>
      <w:r w:rsidRPr="00574D3F">
        <w:t>CP)   02007</w:t>
      </w:r>
    </w:p>
    <w:p w14:paraId="758686BF" w14:textId="77777777" w:rsidR="0099294E" w:rsidRDefault="0099294E" w:rsidP="0099294E">
      <w:pPr>
        <w:pStyle w:val="Components"/>
      </w:pPr>
      <w:r>
        <w:t>Components:  &lt;Price (MO)&gt; ^ &lt;Price Type (ID)&gt; ^ &lt;From Value (NM)&gt; ^ &lt;To Value (NM)&gt; ^ &lt;Range Units (CWE)&gt; ^ &lt;Range Type (ID)&gt;</w:t>
      </w:r>
    </w:p>
    <w:p w14:paraId="44EC37A3" w14:textId="77777777" w:rsidR="0099294E" w:rsidRDefault="0099294E" w:rsidP="0099294E">
      <w:pPr>
        <w:pStyle w:val="Components"/>
      </w:pPr>
      <w:r>
        <w:t>Subcomponents for Price (MO):  &lt;Quantity (NM)&gt; &amp; &lt;Denomination (ID)&gt;</w:t>
      </w:r>
    </w:p>
    <w:p w14:paraId="351F319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6912BFEB" w14:textId="77777777" w:rsidR="00BA5082" w:rsidRPr="00574D3F" w:rsidRDefault="00BA5082" w:rsidP="00A17AEC">
      <w:pPr>
        <w:pStyle w:val="Heading4"/>
      </w:pPr>
      <w:bookmarkStart w:id="421" w:name="_ADJ-6_Adjustment_Quantity____(CQ)__"/>
      <w:bookmarkEnd w:id="421"/>
      <w:r w:rsidRPr="00574D3F">
        <w:t>ADJ-6   Adjustment Quantity</w:t>
      </w:r>
      <w:r w:rsidR="002834E1" w:rsidRPr="00574D3F">
        <w:fldChar w:fldCharType="begin"/>
      </w:r>
      <w:r w:rsidRPr="00574D3F">
        <w:instrText xml:space="preserve"> XE "Adjustment Quantity" </w:instrText>
      </w:r>
      <w:r w:rsidR="002834E1" w:rsidRPr="00574D3F">
        <w:fldChar w:fldCharType="end"/>
      </w:r>
      <w:proofErr w:type="gramStart"/>
      <w:r w:rsidRPr="00574D3F">
        <w:t xml:space="preserve">   (</w:t>
      </w:r>
      <w:proofErr w:type="gramEnd"/>
      <w:r w:rsidRPr="00574D3F">
        <w:t>CQ)   02008</w:t>
      </w:r>
    </w:p>
    <w:p w14:paraId="0F598945" w14:textId="77777777" w:rsidR="0099294E" w:rsidRPr="007E2794" w:rsidRDefault="0099294E" w:rsidP="0099294E">
      <w:pPr>
        <w:pStyle w:val="Components"/>
        <w:rPr>
          <w:lang w:val="fr-CH"/>
        </w:rPr>
      </w:pPr>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8F3C8F2"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574D3F" w:rsidRDefault="00BA5082">
      <w:pPr>
        <w:pStyle w:val="NormalIndented"/>
        <w:rPr>
          <w:lang w:eastAsia="en-US"/>
        </w:rPr>
      </w:pPr>
      <w:r w:rsidRPr="00574D3F">
        <w:t>Definition:</w:t>
      </w:r>
      <w:r w:rsidRPr="00574D3F">
        <w:rPr>
          <w:lang w:eastAsia="en-US"/>
        </w:rPr>
        <w:t xml:space="preserve"> Adjustment quantity.</w:t>
      </w:r>
    </w:p>
    <w:p w14:paraId="74FCB9C7" w14:textId="77777777" w:rsidR="00BA5082" w:rsidRPr="00574D3F" w:rsidRDefault="00BA5082">
      <w:pPr>
        <w:pStyle w:val="NormalIndented"/>
      </w:pPr>
      <w:r w:rsidRPr="00574D3F">
        <w:t xml:space="preserve">X12 REF: table 673 Quantity Qualifier.  New values from X12 673 can be added as required.  Refer to </w:t>
      </w:r>
      <w:hyperlink r:id="rId63"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422" w:name="HL70560"/>
      <w:bookmarkEnd w:id="422"/>
    </w:p>
    <w:p w14:paraId="1E700F37" w14:textId="77777777" w:rsidR="00BA5082" w:rsidRPr="00574D3F" w:rsidRDefault="00BA5082" w:rsidP="00A17AEC">
      <w:pPr>
        <w:pStyle w:val="Heading4"/>
      </w:pPr>
      <w:r w:rsidRPr="00574D3F">
        <w:t>ADJ-7   Adjustment Reason PA</w:t>
      </w:r>
      <w:r w:rsidR="002834E1" w:rsidRPr="00574D3F">
        <w:fldChar w:fldCharType="begin"/>
      </w:r>
      <w:r w:rsidRPr="00574D3F">
        <w:instrText xml:space="preserve"> XE "Adjustment Reason" </w:instrText>
      </w:r>
      <w:r w:rsidR="002834E1" w:rsidRPr="00574D3F">
        <w:fldChar w:fldCharType="end"/>
      </w:r>
      <w:proofErr w:type="gramStart"/>
      <w:r w:rsidRPr="00574D3F">
        <w:t xml:space="preserve">   (</w:t>
      </w:r>
      <w:proofErr w:type="gramEnd"/>
      <w:r w:rsidRPr="00574D3F">
        <w:t>CWE)   02009</w:t>
      </w:r>
    </w:p>
    <w:p w14:paraId="4C0477A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4"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4626B1BF" w14:textId="77777777" w:rsidR="00BA5082" w:rsidRPr="00574D3F" w:rsidRDefault="00BA5082" w:rsidP="00A17AEC">
      <w:pPr>
        <w:pStyle w:val="Heading4"/>
      </w:pPr>
      <w:bookmarkStart w:id="423" w:name="HL70565"/>
      <w:bookmarkEnd w:id="423"/>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proofErr w:type="gramStart"/>
      <w:r w:rsidRPr="00574D3F">
        <w:t xml:space="preserve">   (</w:t>
      </w:r>
      <w:proofErr w:type="gramEnd"/>
      <w:r w:rsidRPr="00574D3F">
        <w:t>ST)   02010</w:t>
      </w:r>
    </w:p>
    <w:p w14:paraId="557DCDCB"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564CC3AE"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proofErr w:type="gramStart"/>
      <w:r w:rsidRPr="00574D3F">
        <w:t xml:space="preserve">   (</w:t>
      </w:r>
      <w:proofErr w:type="gramEnd"/>
      <w:r w:rsidRPr="00574D3F">
        <w:t>NM)   02011</w:t>
      </w:r>
    </w:p>
    <w:p w14:paraId="59FBC95E"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2B690F3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proofErr w:type="gramStart"/>
      <w:r w:rsidRPr="00574D3F">
        <w:t xml:space="preserve">   (</w:t>
      </w:r>
      <w:proofErr w:type="gramEnd"/>
      <w:r w:rsidRPr="00574D3F">
        <w:t>NM)   02012</w:t>
      </w:r>
    </w:p>
    <w:p w14:paraId="78797251"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66237640"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proofErr w:type="gramStart"/>
      <w:r w:rsidRPr="00574D3F">
        <w:t xml:space="preserve">   (</w:t>
      </w:r>
      <w:proofErr w:type="gramEnd"/>
      <w:r w:rsidRPr="00574D3F">
        <w:t>CWE)   02013</w:t>
      </w:r>
    </w:p>
    <w:p w14:paraId="797C539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5"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4C7C7286" w14:textId="77777777" w:rsidR="00BA5082" w:rsidRPr="00574D3F" w:rsidRDefault="00BA5082" w:rsidP="00A17AEC">
      <w:pPr>
        <w:pStyle w:val="Heading4"/>
      </w:pPr>
      <w:bookmarkStart w:id="424" w:name="HL70569"/>
      <w:bookmarkEnd w:id="424"/>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proofErr w:type="gramStart"/>
      <w:r w:rsidRPr="00574D3F">
        <w:t xml:space="preserve">   (</w:t>
      </w:r>
      <w:proofErr w:type="gramEnd"/>
      <w:r w:rsidRPr="00574D3F">
        <w:t>EI)   02014</w:t>
      </w:r>
    </w:p>
    <w:p w14:paraId="5D424AF5" w14:textId="77777777" w:rsidR="0099294E" w:rsidRDefault="0099294E" w:rsidP="0099294E">
      <w:pPr>
        <w:pStyle w:val="Components"/>
      </w:pPr>
      <w:r>
        <w:t>Components:  &lt;Entity Identifier (ST)&gt; ^ &lt;Namespace ID (IS)&gt; ^ &lt;Universal ID (ST)&gt; ^ &lt;Universal ID Type (ID)&gt;</w:t>
      </w:r>
    </w:p>
    <w:p w14:paraId="53426F65"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36B86017" w14:textId="77777777" w:rsidR="00BA5082" w:rsidRPr="00574D3F" w:rsidRDefault="00BA5082" w:rsidP="00A17AEC">
      <w:pPr>
        <w:pStyle w:val="Heading4"/>
      </w:pPr>
      <w:r w:rsidRPr="00574D3F">
        <w:lastRenderedPageBreak/>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proofErr w:type="gramStart"/>
      <w:r w:rsidRPr="00574D3F">
        <w:t xml:space="preserve">   (</w:t>
      </w:r>
      <w:proofErr w:type="gramEnd"/>
      <w:r w:rsidRPr="00574D3F">
        <w:t>EI)   02015</w:t>
      </w:r>
    </w:p>
    <w:p w14:paraId="5A4B297F" w14:textId="77777777" w:rsidR="0099294E" w:rsidRDefault="0099294E" w:rsidP="0099294E">
      <w:pPr>
        <w:pStyle w:val="Components"/>
      </w:pPr>
      <w:r>
        <w:t>Components:  &lt;Entity Identifier (ST)&gt; ^ &lt;Namespace ID (IS)&gt; ^ &lt;Universal ID (ST)&gt; ^ &lt;Universal ID Type (ID)&gt;</w:t>
      </w:r>
    </w:p>
    <w:p w14:paraId="1083D07F" w14:textId="77777777" w:rsidR="00BA5082" w:rsidRPr="00574D3F" w:rsidRDefault="00BA5082">
      <w:pPr>
        <w:pStyle w:val="NormalIndented"/>
        <w:rPr>
          <w:lang w:eastAsia="en-US"/>
        </w:rPr>
      </w:pPr>
      <w:r w:rsidRPr="00574D3F">
        <w:t>Definition:</w:t>
      </w:r>
      <w:r w:rsidRPr="00574D3F">
        <w:rPr>
          <w:lang w:eastAsia="en-US"/>
        </w:rPr>
        <w:t xml:space="preserve"> Unique Provider Product/Service </w:t>
      </w:r>
      <w:proofErr w:type="gramStart"/>
      <w:r w:rsidRPr="00574D3F">
        <w:rPr>
          <w:lang w:eastAsia="en-US"/>
        </w:rPr>
        <w:t>Line Item</w:t>
      </w:r>
      <w:proofErr w:type="gramEnd"/>
      <w:r w:rsidRPr="00574D3F">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proofErr w:type="gramStart"/>
      <w:r w:rsidRPr="00574D3F">
        <w:t xml:space="preserve">   (</w:t>
      </w:r>
      <w:proofErr w:type="gramEnd"/>
      <w:r w:rsidRPr="00574D3F">
        <w:t>DTM)   02016</w:t>
      </w:r>
    </w:p>
    <w:p w14:paraId="22A6E147"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771D383B" w14:textId="77777777" w:rsidR="00BA5082" w:rsidRPr="00574D3F" w:rsidRDefault="00BA5082" w:rsidP="00A17AEC">
      <w:pPr>
        <w:pStyle w:val="Heading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proofErr w:type="gramStart"/>
      <w:r w:rsidRPr="00574D3F">
        <w:t xml:space="preserve">   (</w:t>
      </w:r>
      <w:proofErr w:type="gramEnd"/>
      <w:r w:rsidRPr="00574D3F">
        <w:t>XON)   02017</w:t>
      </w:r>
    </w:p>
    <w:p w14:paraId="37032EAA"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Default="0099294E" w:rsidP="0099294E">
      <w:pPr>
        <w:pStyle w:val="Components"/>
      </w:pPr>
      <w:r>
        <w:t>Subcomponents for Assigning Authority (HD):  &lt;Namespace ID (IS)&gt; &amp; &lt;Universal ID (ST)&gt; &amp; &lt;Universal ID Type (ID)&gt;</w:t>
      </w:r>
    </w:p>
    <w:p w14:paraId="7F7A42ED" w14:textId="77777777" w:rsidR="0099294E" w:rsidRDefault="0099294E" w:rsidP="0099294E">
      <w:pPr>
        <w:pStyle w:val="Components"/>
      </w:pPr>
      <w:r>
        <w:t>Subcomponents for Assigning Facility (HD):  &lt;Namespace ID (IS)&gt; &amp; &lt;Universal ID (ST)&gt; &amp; &lt;Universal ID Type (ID)&gt;</w:t>
      </w:r>
    </w:p>
    <w:p w14:paraId="10667863"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574D3F" w:rsidRDefault="00BA5082">
      <w:pPr>
        <w:pStyle w:val="Heading3"/>
        <w:rPr>
          <w:lang w:val="en-US"/>
        </w:rPr>
      </w:pPr>
      <w:bookmarkStart w:id="425" w:name="_Toc39388088"/>
      <w:bookmarkStart w:id="426" w:name="_Toc25659702"/>
      <w:bookmarkStart w:id="427" w:name="_Toc29039545"/>
      <w:r w:rsidRPr="00574D3F">
        <w:rPr>
          <w:lang w:val="en-US"/>
        </w:rPr>
        <w:t>PMT – Payment Information Segment</w:t>
      </w:r>
      <w:bookmarkEnd w:id="425"/>
      <w:bookmarkEnd w:id="426"/>
      <w:bookmarkEnd w:id="427"/>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17FF8F0E" w14:textId="77777777" w:rsidR="00BA5082" w:rsidRPr="00574D3F" w:rsidRDefault="00BA5082">
      <w:pPr>
        <w:pStyle w:val="NormalIndented"/>
      </w:pPr>
      <w:r w:rsidRPr="00574D3F">
        <w:t>This segment contains information that describes a payment made by a Payer organization.</w:t>
      </w:r>
    </w:p>
    <w:p w14:paraId="421FCE3F" w14:textId="77777777"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574D3F" w:rsidRDefault="00BA5082">
            <w:pPr>
              <w:pStyle w:val="AttributeTableHeader"/>
              <w:jc w:val="left"/>
            </w:pPr>
            <w:r w:rsidRPr="00574D3F">
              <w:t>ELEMENT NAME</w:t>
            </w:r>
          </w:p>
        </w:tc>
      </w:tr>
      <w:tr w:rsidR="00F40CC1" w:rsidRPr="00574D3F"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574D3F" w:rsidRDefault="00BA5082">
            <w:pPr>
              <w:pStyle w:val="AttributeTableBody"/>
              <w:jc w:val="left"/>
            </w:pPr>
            <w:r w:rsidRPr="00574D3F">
              <w:rPr>
                <w:lang w:eastAsia="en-US"/>
              </w:rPr>
              <w:t>Payment/Remittance Advice Number</w:t>
            </w:r>
          </w:p>
        </w:tc>
      </w:tr>
      <w:tr w:rsidR="00F40CC1" w:rsidRPr="00574D3F"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574D3F" w:rsidRDefault="00BA5082">
            <w:pPr>
              <w:pStyle w:val="AttributeTableBody"/>
              <w:jc w:val="left"/>
            </w:pPr>
            <w:r w:rsidRPr="00574D3F">
              <w:rPr>
                <w:lang w:eastAsia="en-US"/>
              </w:rPr>
              <w:t>Payment/Remittance Effective Date/Time</w:t>
            </w:r>
          </w:p>
        </w:tc>
      </w:tr>
      <w:tr w:rsidR="00F40CC1" w:rsidRPr="00574D3F"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574D3F" w:rsidRDefault="00BA5082">
            <w:pPr>
              <w:pStyle w:val="AttributeTableBody"/>
              <w:jc w:val="left"/>
            </w:pPr>
            <w:r w:rsidRPr="00574D3F">
              <w:rPr>
                <w:lang w:eastAsia="en-US"/>
              </w:rPr>
              <w:t>Payment/Remittance Expiration Date/Time</w:t>
            </w:r>
          </w:p>
        </w:tc>
      </w:tr>
      <w:tr w:rsidR="00F40CC1" w:rsidRPr="00574D3F"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574D3F" w:rsidRDefault="00000000">
            <w:pPr>
              <w:pStyle w:val="AttributeTableBody"/>
              <w:rPr>
                <w:rStyle w:val="HyperlinkTable"/>
              </w:rPr>
            </w:pPr>
            <w:hyperlink r:id="rId66"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574D3F" w:rsidRDefault="00BA5082">
            <w:pPr>
              <w:pStyle w:val="AttributeTableBody"/>
              <w:jc w:val="left"/>
            </w:pPr>
            <w:r w:rsidRPr="00574D3F">
              <w:rPr>
                <w:lang w:eastAsia="en-US"/>
              </w:rPr>
              <w:t>Payment Method</w:t>
            </w:r>
          </w:p>
        </w:tc>
      </w:tr>
      <w:tr w:rsidR="00F40CC1" w:rsidRPr="00574D3F"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574D3F" w:rsidRDefault="00BA5082">
            <w:pPr>
              <w:pStyle w:val="AttributeTableBody"/>
              <w:jc w:val="left"/>
            </w:pPr>
            <w:r w:rsidRPr="00574D3F">
              <w:rPr>
                <w:lang w:eastAsia="en-US"/>
              </w:rPr>
              <w:t>Payment/Remittance Date/Time</w:t>
            </w:r>
          </w:p>
        </w:tc>
      </w:tr>
      <w:tr w:rsidR="00F40CC1" w:rsidRPr="00574D3F"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574D3F" w:rsidRDefault="00BA5082">
            <w:pPr>
              <w:pStyle w:val="AttributeTableBody"/>
              <w:jc w:val="left"/>
            </w:pPr>
            <w:r w:rsidRPr="00574D3F">
              <w:rPr>
                <w:lang w:eastAsia="en-US"/>
              </w:rPr>
              <w:t>Payment/Remittance Amount</w:t>
            </w:r>
          </w:p>
        </w:tc>
      </w:tr>
      <w:tr w:rsidR="00F40CC1" w:rsidRPr="00574D3F"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574D3F" w:rsidRDefault="00BA5082">
            <w:pPr>
              <w:pStyle w:val="AttributeTableBody"/>
              <w:jc w:val="left"/>
            </w:pPr>
            <w:r w:rsidRPr="00574D3F">
              <w:rPr>
                <w:lang w:eastAsia="en-US"/>
              </w:rPr>
              <w:t>Check Number</w:t>
            </w:r>
          </w:p>
        </w:tc>
      </w:tr>
      <w:tr w:rsidR="00F40CC1" w:rsidRPr="00574D3F"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574D3F" w:rsidRDefault="00BA5082">
            <w:pPr>
              <w:pStyle w:val="AttributeTableBody"/>
              <w:jc w:val="left"/>
            </w:pPr>
            <w:r w:rsidRPr="00574D3F">
              <w:rPr>
                <w:lang w:eastAsia="en-US"/>
              </w:rPr>
              <w:t>Payee Bank Identification</w:t>
            </w:r>
          </w:p>
        </w:tc>
      </w:tr>
      <w:tr w:rsidR="00F40CC1" w:rsidRPr="00574D3F"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574D3F" w:rsidRDefault="00BA5082">
            <w:pPr>
              <w:pStyle w:val="AttributeTableBody"/>
              <w:jc w:val="left"/>
            </w:pPr>
            <w:r w:rsidRPr="00574D3F">
              <w:rPr>
                <w:lang w:eastAsia="en-US"/>
              </w:rPr>
              <w:t>Payee Transit Number</w:t>
            </w:r>
          </w:p>
        </w:tc>
      </w:tr>
      <w:tr w:rsidR="00F40CC1" w:rsidRPr="00574D3F"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574D3F" w:rsidRDefault="00BA5082">
            <w:pPr>
              <w:pStyle w:val="AttributeTableBody"/>
              <w:jc w:val="left"/>
            </w:pPr>
            <w:r w:rsidRPr="00574D3F">
              <w:rPr>
                <w:lang w:eastAsia="en-US"/>
              </w:rPr>
              <w:t>Payee Bank Account ID</w:t>
            </w:r>
          </w:p>
        </w:tc>
      </w:tr>
      <w:tr w:rsidR="00F40CC1" w:rsidRPr="00574D3F"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574D3F" w:rsidRDefault="00BA5082">
            <w:pPr>
              <w:pStyle w:val="AttributeTableBody"/>
              <w:jc w:val="left"/>
            </w:pPr>
            <w:r w:rsidRPr="00574D3F">
              <w:rPr>
                <w:lang w:eastAsia="en-US"/>
              </w:rPr>
              <w:t>Payment Organization</w:t>
            </w:r>
          </w:p>
        </w:tc>
      </w:tr>
      <w:tr w:rsidR="00F40CC1" w:rsidRPr="00574D3F"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574D3F" w:rsidRDefault="00BA5082">
            <w:pPr>
              <w:pStyle w:val="AttributeTableBody"/>
              <w:jc w:val="left"/>
              <w:rPr>
                <w:lang w:eastAsia="en-US"/>
              </w:rPr>
            </w:pPr>
            <w:r w:rsidRPr="00574D3F">
              <w:rPr>
                <w:lang w:eastAsia="en-US"/>
              </w:rPr>
              <w:t>ESR-Code-Line</w:t>
            </w:r>
          </w:p>
        </w:tc>
      </w:tr>
    </w:tbl>
    <w:p w14:paraId="0E07FC21" w14:textId="77777777" w:rsidR="00BA5082" w:rsidRPr="00574D3F" w:rsidRDefault="00BA5082" w:rsidP="00A17AEC">
      <w:pPr>
        <w:pStyle w:val="Heading4"/>
      </w:pPr>
      <w:r w:rsidRPr="00574D3F">
        <w:lastRenderedPageBreak/>
        <w:t>PMT field definitions</w:t>
      </w:r>
      <w:bookmarkStart w:id="428" w:name="_Toc71353699"/>
      <w:bookmarkStart w:id="429" w:name="_Toc71354037"/>
      <w:bookmarkEnd w:id="428"/>
      <w:bookmarkEnd w:id="429"/>
      <w:r w:rsidR="002834E1" w:rsidRPr="00574D3F">
        <w:fldChar w:fldCharType="begin"/>
      </w:r>
      <w:r w:rsidRPr="00574D3F">
        <w:instrText xml:space="preserve"> XE "PMT - data element definitions" </w:instrText>
      </w:r>
      <w:r w:rsidR="002834E1" w:rsidRPr="00574D3F">
        <w:fldChar w:fldCharType="end"/>
      </w:r>
    </w:p>
    <w:p w14:paraId="6360350F"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proofErr w:type="gramStart"/>
      <w:r w:rsidRPr="00574D3F">
        <w:t xml:space="preserve">   (</w:t>
      </w:r>
      <w:proofErr w:type="gramEnd"/>
      <w:r w:rsidRPr="00574D3F">
        <w:t>EI)   02018</w:t>
      </w:r>
    </w:p>
    <w:p w14:paraId="7CE06DB1" w14:textId="77777777" w:rsidR="0099294E" w:rsidRDefault="0099294E" w:rsidP="0099294E">
      <w:pPr>
        <w:pStyle w:val="Components"/>
      </w:pPr>
      <w:r>
        <w:t>Components:  &lt;Entity Identifier (ST)&gt; ^ &lt;Namespace ID (IS)&gt; ^ &lt;Universal ID (ST)&gt; ^ &lt;Universal ID Type (ID)&gt;</w:t>
      </w:r>
    </w:p>
    <w:p w14:paraId="48DD190F"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651734BB" w14:textId="77777777" w:rsidR="00BA5082" w:rsidRPr="00574D3F" w:rsidRDefault="00BA5082" w:rsidP="00A17AEC">
      <w:pPr>
        <w:pStyle w:val="Heading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proofErr w:type="gramStart"/>
      <w:r w:rsidRPr="00574D3F">
        <w:t xml:space="preserve">   (</w:t>
      </w:r>
      <w:proofErr w:type="gramEnd"/>
      <w:r w:rsidRPr="00574D3F">
        <w:t>DTM)   02019</w:t>
      </w:r>
    </w:p>
    <w:p w14:paraId="464ED36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Start ]</w:t>
      </w:r>
      <w:proofErr w:type="gramEnd"/>
      <w:r w:rsidRPr="00574D3F">
        <w:rPr>
          <w:lang w:eastAsia="en-US"/>
        </w:rPr>
        <w:t xml:space="preserve"> Date/Time for this Payment/Remittance Advice.</w:t>
      </w:r>
    </w:p>
    <w:p w14:paraId="59121992"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proofErr w:type="gramStart"/>
      <w:r w:rsidRPr="00574D3F">
        <w:t xml:space="preserve">   (</w:t>
      </w:r>
      <w:proofErr w:type="gramEnd"/>
      <w:r w:rsidRPr="00574D3F">
        <w:t>DTM)   02020</w:t>
      </w:r>
    </w:p>
    <w:p w14:paraId="266BE47C"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End ]</w:t>
      </w:r>
      <w:proofErr w:type="gramEnd"/>
      <w:r w:rsidRPr="00574D3F">
        <w:rPr>
          <w:lang w:eastAsia="en-US"/>
        </w:rPr>
        <w:t xml:space="preserve"> Date/Time for this Payment/Remittance Advice.</w:t>
      </w:r>
    </w:p>
    <w:p w14:paraId="142938D9" w14:textId="77777777" w:rsidR="00BA5082" w:rsidRPr="00574D3F" w:rsidRDefault="00BA5082" w:rsidP="00A17AEC">
      <w:pPr>
        <w:pStyle w:val="Heading4"/>
      </w:pPr>
      <w:bookmarkStart w:id="430" w:name="_PMT-4_Payment_Method___(CWE)___0202"/>
      <w:bookmarkEnd w:id="430"/>
      <w:r w:rsidRPr="00574D3F">
        <w:t>PMT-4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02021</w:t>
      </w:r>
    </w:p>
    <w:p w14:paraId="0C76A17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574D3F" w:rsidRDefault="00BA5082">
      <w:pPr>
        <w:pStyle w:val="NormalIndented"/>
      </w:pPr>
      <w:r w:rsidRPr="00574D3F">
        <w:t xml:space="preserve">Definition: Code identifying the method for the movement of payment. Refer to </w:t>
      </w:r>
      <w:hyperlink r:id="rId67"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0263E6DE" w14:textId="77777777" w:rsidR="00BA5082" w:rsidRPr="00574D3F" w:rsidRDefault="00BA5082" w:rsidP="00A17AEC">
      <w:pPr>
        <w:pStyle w:val="Heading4"/>
      </w:pPr>
      <w:bookmarkStart w:id="431" w:name="HL70570"/>
      <w:bookmarkEnd w:id="431"/>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proofErr w:type="gramStart"/>
      <w:r w:rsidRPr="00574D3F">
        <w:t xml:space="preserve">   (</w:t>
      </w:r>
      <w:proofErr w:type="gramEnd"/>
      <w:r w:rsidRPr="00574D3F">
        <w:t>DTM)   02022</w:t>
      </w:r>
    </w:p>
    <w:p w14:paraId="4D9C8393"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08708FB3"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proofErr w:type="gramStart"/>
      <w:r w:rsidRPr="00574D3F">
        <w:t xml:space="preserve">   (</w:t>
      </w:r>
      <w:proofErr w:type="gramEnd"/>
      <w:r w:rsidRPr="00574D3F">
        <w:t>CP)   02023</w:t>
      </w:r>
    </w:p>
    <w:p w14:paraId="614582B8" w14:textId="77777777" w:rsidR="0099294E" w:rsidRDefault="0099294E" w:rsidP="0099294E">
      <w:pPr>
        <w:pStyle w:val="Components"/>
      </w:pPr>
      <w:r>
        <w:t>Components:  &lt;Price (MO)&gt; ^ &lt;Price Type (ID)&gt; ^ &lt;From Value (NM)&gt; ^ &lt;To Value (NM)&gt; ^ &lt;Range Units (CWE)&gt; ^ &lt;Range Type (ID)&gt;</w:t>
      </w:r>
    </w:p>
    <w:p w14:paraId="42B4ABA1" w14:textId="77777777" w:rsidR="0099294E" w:rsidRDefault="0099294E" w:rsidP="0099294E">
      <w:pPr>
        <w:pStyle w:val="Components"/>
      </w:pPr>
      <w:r>
        <w:t>Subcomponents for Price (MO):  &lt;Quantity (NM)&gt; &amp; &lt;Denomination (ID)&gt;</w:t>
      </w:r>
    </w:p>
    <w:p w14:paraId="282910B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all Product/Service Paid Amount on PSL for this Payment/Remittance Advice, net of any Adjustments to Payee.</w:t>
      </w:r>
    </w:p>
    <w:p w14:paraId="35D6E267"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proofErr w:type="gramStart"/>
      <w:r w:rsidRPr="00574D3F">
        <w:t xml:space="preserve">   (</w:t>
      </w:r>
      <w:proofErr w:type="gramEnd"/>
      <w:r w:rsidRPr="00574D3F">
        <w:t>EI)   02024</w:t>
      </w:r>
    </w:p>
    <w:p w14:paraId="0FB852ED" w14:textId="77777777" w:rsidR="0099294E" w:rsidRDefault="0099294E" w:rsidP="0099294E">
      <w:pPr>
        <w:pStyle w:val="Components"/>
      </w:pPr>
      <w:r>
        <w:t>Components:  &lt;Entity Identifier (ST)&gt; ^ &lt;Namespace ID (IS)&gt; ^ &lt;Universal ID (ST)&gt; ^ &lt;Universal ID Type (ID)&gt;</w:t>
      </w:r>
    </w:p>
    <w:p w14:paraId="2D5208D8"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3F2A0988" w14:textId="77777777" w:rsidR="00BA5082" w:rsidRPr="00574D3F" w:rsidRDefault="00BA5082" w:rsidP="00A17AEC">
      <w:pPr>
        <w:pStyle w:val="Heading4"/>
      </w:pPr>
      <w:r w:rsidRPr="00574D3F">
        <w:lastRenderedPageBreak/>
        <w:t xml:space="preserve">PMT-8   Payee Bank Identification </w:t>
      </w:r>
      <w:r w:rsidR="002834E1" w:rsidRPr="00574D3F">
        <w:fldChar w:fldCharType="begin"/>
      </w:r>
      <w:r w:rsidRPr="00574D3F">
        <w:instrText xml:space="preserve"> XE "Payee Bank Identification" </w:instrText>
      </w:r>
      <w:r w:rsidR="002834E1" w:rsidRPr="00574D3F">
        <w:fldChar w:fldCharType="end"/>
      </w:r>
      <w:proofErr w:type="gramStart"/>
      <w:r w:rsidRPr="00574D3F">
        <w:t xml:space="preserve">   (</w:t>
      </w:r>
      <w:proofErr w:type="gramEnd"/>
      <w:r w:rsidRPr="00574D3F">
        <w:t>XON)   02025</w:t>
      </w:r>
    </w:p>
    <w:p w14:paraId="4ABC6FB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Default="0099294E" w:rsidP="0099294E">
      <w:pPr>
        <w:pStyle w:val="Components"/>
      </w:pPr>
      <w:r>
        <w:t>Subcomponents for Assigning Authority (HD):  &lt;Namespace ID (IS)&gt; &amp; &lt;Universal ID (ST)&gt; &amp; &lt;Universal ID Type (ID)&gt;</w:t>
      </w:r>
    </w:p>
    <w:p w14:paraId="5F18B805" w14:textId="77777777" w:rsidR="0099294E" w:rsidRDefault="0099294E" w:rsidP="0099294E">
      <w:pPr>
        <w:pStyle w:val="Components"/>
      </w:pPr>
      <w:r>
        <w:t>Subcomponents for Assigning Facility (HD):  &lt;Namespace ID (IS)&gt; &amp; &lt;Universal ID (ST)&gt; &amp; &lt;Universal ID Type (ID)&gt;</w:t>
      </w:r>
    </w:p>
    <w:p w14:paraId="52586E95" w14:textId="77777777" w:rsidR="00BA5082" w:rsidRPr="00574D3F" w:rsidRDefault="00BA5082">
      <w:pPr>
        <w:pStyle w:val="NormalIndented"/>
        <w:rPr>
          <w:lang w:eastAsia="en-US"/>
        </w:rPr>
      </w:pPr>
      <w:r w:rsidRPr="00574D3F">
        <w:t xml:space="preserve">Definition:  Identification of Payee's financial contact, e.g., name of the </w:t>
      </w:r>
      <w:proofErr w:type="gramStart"/>
      <w:r w:rsidRPr="00574D3F">
        <w:t>bank .</w:t>
      </w:r>
      <w:proofErr w:type="gramEnd"/>
    </w:p>
    <w:p w14:paraId="25973102"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proofErr w:type="gramStart"/>
      <w:r w:rsidRPr="00574D3F">
        <w:t xml:space="preserve">   (</w:t>
      </w:r>
      <w:proofErr w:type="gramEnd"/>
      <w:r w:rsidRPr="00574D3F">
        <w:t>ST)   02026</w:t>
      </w:r>
    </w:p>
    <w:p w14:paraId="343FDC44"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10F1DB92"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proofErr w:type="gramStart"/>
      <w:r w:rsidRPr="00574D3F">
        <w:t xml:space="preserve">   (</w:t>
      </w:r>
      <w:proofErr w:type="gramEnd"/>
      <w:r w:rsidRPr="00574D3F">
        <w:t>CX)   02027</w:t>
      </w:r>
    </w:p>
    <w:p w14:paraId="298132BA"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Default="0099294E" w:rsidP="0099294E">
      <w:pPr>
        <w:pStyle w:val="Components"/>
      </w:pPr>
      <w:r>
        <w:t>Subcomponents for Assigning Authority (HD):  &lt;Namespace ID (IS)&gt; &amp; &lt;Universal ID (ST)&gt; &amp; &lt;Universal ID Type (ID)&gt;</w:t>
      </w:r>
    </w:p>
    <w:p w14:paraId="48C3DB52" w14:textId="77777777" w:rsidR="0099294E" w:rsidRDefault="0099294E" w:rsidP="0099294E">
      <w:pPr>
        <w:pStyle w:val="Components"/>
      </w:pPr>
      <w:r>
        <w:t>Subcomponents for Assigning Facility (HD):  &lt;Namespace ID (IS)&gt; &amp; &lt;Universal ID (ST)&gt; &amp; &lt;Universal ID Type (ID)&gt;</w:t>
      </w:r>
    </w:p>
    <w:p w14:paraId="1CC1A658"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574D3F" w:rsidRDefault="00BA5082">
      <w:pPr>
        <w:pStyle w:val="NormalIndented"/>
        <w:rPr>
          <w:lang w:eastAsia="en-US"/>
        </w:rPr>
      </w:pPr>
      <w:r w:rsidRPr="00574D3F">
        <w:t>Definition: Id of Payee's Bank account.</w:t>
      </w:r>
    </w:p>
    <w:p w14:paraId="63531F7D" w14:textId="77777777" w:rsidR="00BA5082" w:rsidRPr="00574D3F" w:rsidRDefault="00BA5082" w:rsidP="00A17AEC">
      <w:pPr>
        <w:pStyle w:val="Heading4"/>
      </w:pPr>
      <w:r w:rsidRPr="00574D3F">
        <w:lastRenderedPageBreak/>
        <w:t>PMT-11   Payment Organization</w:t>
      </w:r>
      <w:r w:rsidR="002834E1" w:rsidRPr="00574D3F">
        <w:fldChar w:fldCharType="begin"/>
      </w:r>
      <w:r w:rsidRPr="00574D3F">
        <w:instrText xml:space="preserve"> XE "Payment Organization" </w:instrText>
      </w:r>
      <w:r w:rsidR="002834E1" w:rsidRPr="00574D3F">
        <w:fldChar w:fldCharType="end"/>
      </w:r>
      <w:proofErr w:type="gramStart"/>
      <w:r w:rsidRPr="00574D3F">
        <w:t xml:space="preserve">   (</w:t>
      </w:r>
      <w:proofErr w:type="gramEnd"/>
      <w:r w:rsidRPr="00574D3F">
        <w:t>XON)   02028</w:t>
      </w:r>
    </w:p>
    <w:p w14:paraId="06EBF2A1"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Default="0099294E" w:rsidP="0099294E">
      <w:pPr>
        <w:pStyle w:val="Components"/>
      </w:pPr>
      <w:r>
        <w:t>Subcomponents for Assigning Authority (HD):  &lt;Namespace ID (IS)&gt; &amp; &lt;Universal ID (ST)&gt; &amp; &lt;Universal ID Type (ID)&gt;</w:t>
      </w:r>
    </w:p>
    <w:p w14:paraId="7F68BC38" w14:textId="77777777" w:rsidR="0099294E" w:rsidRDefault="0099294E" w:rsidP="0099294E">
      <w:pPr>
        <w:pStyle w:val="Components"/>
      </w:pPr>
      <w:r>
        <w:t>Subcomponents for Assigning Facility (HD):  &lt;Namespace ID (IS)&gt; &amp; &lt;Universal ID (ST)&gt; &amp; &lt;Universal ID Type (ID)&gt;</w:t>
      </w:r>
    </w:p>
    <w:p w14:paraId="7009BCD5"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409E2766"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w:t>
      </w:r>
      <w:proofErr w:type="gramStart"/>
      <w:r w:rsidRPr="00574D3F">
        <w:t xml:space="preserve">ST)   </w:t>
      </w:r>
      <w:proofErr w:type="gramEnd"/>
      <w:r w:rsidRPr="00574D3F">
        <w:t>02029</w:t>
      </w:r>
    </w:p>
    <w:p w14:paraId="0E5A3CD0" w14:textId="77777777" w:rsidR="00BA5082" w:rsidRPr="00574D3F" w:rsidRDefault="00BA5082">
      <w:pPr>
        <w:pStyle w:val="NormalIndented"/>
      </w:pPr>
      <w:r w:rsidRPr="00574D3F">
        <w:t>Definition: Invoice Reference used with electronic banking methods.</w:t>
      </w:r>
    </w:p>
    <w:p w14:paraId="36DBB95A" w14:textId="77777777" w:rsidR="00BA5082" w:rsidRPr="00574D3F" w:rsidRDefault="00BA5082">
      <w:pPr>
        <w:pStyle w:val="Heading3"/>
        <w:rPr>
          <w:lang w:val="en-US"/>
        </w:rPr>
      </w:pPr>
      <w:bookmarkStart w:id="432" w:name="_Toc39388089"/>
      <w:bookmarkStart w:id="433" w:name="_Toc25659703"/>
      <w:bookmarkStart w:id="434" w:name="_Toc29039546"/>
      <w:r w:rsidRPr="00574D3F">
        <w:rPr>
          <w:lang w:val="en-US"/>
        </w:rPr>
        <w:t>IPR – Invoice Processing Results Segment</w:t>
      </w:r>
      <w:bookmarkEnd w:id="432"/>
      <w:bookmarkEnd w:id="433"/>
      <w:bookmarkEnd w:id="434"/>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2662779B"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2A933AD8"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574D3F" w:rsidRDefault="00BA5082">
            <w:pPr>
              <w:pStyle w:val="AttributeTableHeader"/>
              <w:jc w:val="left"/>
            </w:pPr>
            <w:r w:rsidRPr="00574D3F">
              <w:t>ELEMENT NAME</w:t>
            </w:r>
          </w:p>
        </w:tc>
      </w:tr>
      <w:tr w:rsidR="00F40CC1" w:rsidRPr="00574D3F"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574D3F" w:rsidRDefault="00BA5082">
            <w:pPr>
              <w:pStyle w:val="AttributeTableBody"/>
              <w:jc w:val="left"/>
            </w:pPr>
            <w:r w:rsidRPr="00574D3F">
              <w:rPr>
                <w:lang w:eastAsia="en-US"/>
              </w:rPr>
              <w:t>IPR Identifier</w:t>
            </w:r>
          </w:p>
        </w:tc>
      </w:tr>
      <w:tr w:rsidR="00F40CC1" w:rsidRPr="00574D3F"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574D3F" w:rsidRDefault="00BA5082">
            <w:pPr>
              <w:pStyle w:val="AttributeTableBody"/>
              <w:jc w:val="left"/>
            </w:pPr>
            <w:r w:rsidRPr="00574D3F">
              <w:rPr>
                <w:lang w:eastAsia="en-US"/>
              </w:rPr>
              <w:t>Provider Cross Reference Identifier</w:t>
            </w:r>
          </w:p>
        </w:tc>
      </w:tr>
      <w:tr w:rsidR="00F40CC1" w:rsidRPr="00574D3F"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574D3F" w:rsidRDefault="00BA5082">
            <w:pPr>
              <w:pStyle w:val="AttributeTableBody"/>
              <w:jc w:val="left"/>
            </w:pPr>
            <w:r w:rsidRPr="00574D3F">
              <w:rPr>
                <w:lang w:eastAsia="en-US"/>
              </w:rPr>
              <w:t>Payer Cross Reference Identifier</w:t>
            </w:r>
          </w:p>
        </w:tc>
      </w:tr>
      <w:tr w:rsidR="00F40CC1" w:rsidRPr="00574D3F"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574D3F" w:rsidRDefault="00000000">
            <w:pPr>
              <w:pStyle w:val="AttributeTableBody"/>
              <w:rPr>
                <w:rStyle w:val="HyperlinkTable"/>
              </w:rPr>
            </w:pPr>
            <w:hyperlink r:id="rId68"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574D3F" w:rsidRDefault="00BA5082">
            <w:pPr>
              <w:pStyle w:val="AttributeTableBody"/>
              <w:jc w:val="left"/>
            </w:pPr>
            <w:r w:rsidRPr="00574D3F">
              <w:rPr>
                <w:lang w:eastAsia="en-US"/>
              </w:rPr>
              <w:t>IPR Status</w:t>
            </w:r>
          </w:p>
        </w:tc>
      </w:tr>
      <w:tr w:rsidR="00F40CC1" w:rsidRPr="00574D3F"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574D3F" w:rsidRDefault="00BA5082">
            <w:pPr>
              <w:pStyle w:val="AttributeTableBody"/>
              <w:jc w:val="left"/>
            </w:pPr>
            <w:r w:rsidRPr="00574D3F">
              <w:rPr>
                <w:lang w:eastAsia="en-US"/>
              </w:rPr>
              <w:t>IPR Date/Time</w:t>
            </w:r>
          </w:p>
        </w:tc>
      </w:tr>
      <w:tr w:rsidR="00F40CC1" w:rsidRPr="00574D3F"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574D3F" w:rsidRDefault="00BA5082">
            <w:pPr>
              <w:pStyle w:val="AttributeTableBody"/>
              <w:jc w:val="left"/>
            </w:pPr>
            <w:r w:rsidRPr="00574D3F">
              <w:rPr>
                <w:lang w:eastAsia="en-US"/>
              </w:rPr>
              <w:t>Adjudicated/Paid Amount</w:t>
            </w:r>
          </w:p>
        </w:tc>
      </w:tr>
      <w:tr w:rsidR="00F40CC1" w:rsidRPr="00574D3F"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574D3F" w:rsidRDefault="00BA5082">
            <w:pPr>
              <w:pStyle w:val="AttributeTableBody"/>
              <w:jc w:val="left"/>
            </w:pPr>
            <w:r w:rsidRPr="00574D3F">
              <w:rPr>
                <w:lang w:eastAsia="en-US"/>
              </w:rPr>
              <w:t>Expected Payment Date/Time</w:t>
            </w:r>
          </w:p>
        </w:tc>
      </w:tr>
      <w:tr w:rsidR="00F40CC1" w:rsidRPr="00574D3F"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574D3F" w:rsidRDefault="00BA5082">
            <w:pPr>
              <w:pStyle w:val="AttributeTableBody"/>
              <w:jc w:val="left"/>
            </w:pPr>
            <w:r w:rsidRPr="00574D3F">
              <w:rPr>
                <w:lang w:eastAsia="en-US"/>
              </w:rPr>
              <w:t>IPR Checksum</w:t>
            </w:r>
          </w:p>
        </w:tc>
      </w:tr>
    </w:tbl>
    <w:p w14:paraId="68C90BAF" w14:textId="77777777" w:rsidR="00BA5082" w:rsidRPr="00574D3F" w:rsidRDefault="00BA5082" w:rsidP="00A17AEC">
      <w:pPr>
        <w:pStyle w:val="Heading4"/>
      </w:pPr>
      <w:r w:rsidRPr="00574D3F">
        <w:t>IPR field definitions</w:t>
      </w:r>
      <w:bookmarkStart w:id="435" w:name="_Toc71353713"/>
      <w:bookmarkStart w:id="436" w:name="_Toc71354051"/>
      <w:bookmarkEnd w:id="435"/>
      <w:bookmarkEnd w:id="436"/>
      <w:r w:rsidR="002834E1" w:rsidRPr="00574D3F">
        <w:fldChar w:fldCharType="begin"/>
      </w:r>
      <w:r w:rsidRPr="00574D3F">
        <w:instrText xml:space="preserve"> XE "IPR - data element definitions" </w:instrText>
      </w:r>
      <w:r w:rsidR="002834E1" w:rsidRPr="00574D3F">
        <w:fldChar w:fldCharType="end"/>
      </w:r>
    </w:p>
    <w:p w14:paraId="03D23290"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proofErr w:type="gramStart"/>
      <w:r w:rsidRPr="00574D3F">
        <w:t xml:space="preserve">   (</w:t>
      </w:r>
      <w:proofErr w:type="gramEnd"/>
      <w:r w:rsidRPr="00574D3F">
        <w:t>EI)   02030</w:t>
      </w:r>
    </w:p>
    <w:p w14:paraId="31EA66B3" w14:textId="77777777" w:rsidR="0099294E" w:rsidRDefault="0099294E" w:rsidP="0099294E">
      <w:pPr>
        <w:pStyle w:val="Components"/>
      </w:pPr>
      <w:r>
        <w:t>Components:  &lt;Entity Identifier (ST)&gt; ^ &lt;Namespace ID (IS)&gt; ^ &lt;Universal ID (ST)&gt; ^ &lt;Universal ID Type (ID)&gt;</w:t>
      </w:r>
    </w:p>
    <w:p w14:paraId="0872B73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33EACEA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proofErr w:type="gramStart"/>
      <w:r w:rsidRPr="00574D3F">
        <w:t xml:space="preserve">   (</w:t>
      </w:r>
      <w:proofErr w:type="gramEnd"/>
      <w:r w:rsidRPr="00574D3F">
        <w:t>EI)   02031</w:t>
      </w:r>
    </w:p>
    <w:p w14:paraId="5206E689" w14:textId="77777777" w:rsidR="0099294E" w:rsidRDefault="0099294E" w:rsidP="0099294E">
      <w:pPr>
        <w:pStyle w:val="Components"/>
      </w:pPr>
      <w:r>
        <w:t>Components:  &lt;Entity Identifier (ST)&gt; ^ &lt;Namespace ID (IS)&gt; ^ &lt;Universal ID (ST)&gt; ^ &lt;Universal ID Type (ID)&gt;</w:t>
      </w:r>
    </w:p>
    <w:p w14:paraId="6DC6F800" w14:textId="77777777" w:rsidR="00BA5082" w:rsidRPr="00574D3F" w:rsidRDefault="00BA5082">
      <w:pPr>
        <w:pStyle w:val="NormalIndented"/>
        <w:rPr>
          <w:lang w:eastAsia="en-US"/>
        </w:rPr>
      </w:pPr>
      <w:r w:rsidRPr="00574D3F">
        <w:lastRenderedPageBreak/>
        <w:t xml:space="preserve">Definition: </w:t>
      </w:r>
      <w:r w:rsidRPr="00574D3F">
        <w:rPr>
          <w:lang w:eastAsia="en-US"/>
        </w:rPr>
        <w:t xml:space="preserve">Cross reference to Provider Product/Service Group Number or Provider Product/Service </w:t>
      </w:r>
      <w:proofErr w:type="gramStart"/>
      <w:r w:rsidRPr="00574D3F">
        <w:rPr>
          <w:lang w:eastAsia="en-US"/>
        </w:rPr>
        <w:t>Line Item</w:t>
      </w:r>
      <w:proofErr w:type="gramEnd"/>
      <w:r w:rsidRPr="00574D3F">
        <w:rPr>
          <w:lang w:eastAsia="en-US"/>
        </w:rPr>
        <w:t xml:space="preserve"> Number from original Invoice.</w:t>
      </w:r>
    </w:p>
    <w:p w14:paraId="0524F6DD"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proofErr w:type="gramStart"/>
      <w:r w:rsidRPr="00574D3F">
        <w:t xml:space="preserve">   (</w:t>
      </w:r>
      <w:proofErr w:type="gramEnd"/>
      <w:r w:rsidRPr="00574D3F">
        <w:t>EI)   02032</w:t>
      </w:r>
    </w:p>
    <w:p w14:paraId="761F2E42" w14:textId="77777777" w:rsidR="0099294E" w:rsidRDefault="0099294E" w:rsidP="0099294E">
      <w:pPr>
        <w:pStyle w:val="Components"/>
      </w:pPr>
      <w:r>
        <w:t>Components:  &lt;Entity Identifier (ST)&gt; ^ &lt;Namespace ID (IS)&gt; ^ &lt;Universal ID (ST)&gt; ^ &lt;Universal ID Type (ID)&gt;</w:t>
      </w:r>
    </w:p>
    <w:p w14:paraId="253EA01A"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Payer Product/Service Group Number or Payer Product/Service </w:t>
      </w:r>
      <w:proofErr w:type="gramStart"/>
      <w:r w:rsidRPr="00574D3F">
        <w:rPr>
          <w:lang w:eastAsia="en-US"/>
        </w:rPr>
        <w:t>Line Item</w:t>
      </w:r>
      <w:proofErr w:type="gramEnd"/>
      <w:r w:rsidRPr="00574D3F">
        <w:rPr>
          <w:lang w:eastAsia="en-US"/>
        </w:rPr>
        <w:t xml:space="preserve"> Number from original Invoice.</w:t>
      </w:r>
    </w:p>
    <w:p w14:paraId="6E90BE50"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proofErr w:type="gramStart"/>
      <w:r w:rsidRPr="00574D3F">
        <w:t xml:space="preserve">   (</w:t>
      </w:r>
      <w:proofErr w:type="gramEnd"/>
      <w:r w:rsidRPr="00574D3F">
        <w:t>CWE)   02033</w:t>
      </w:r>
    </w:p>
    <w:p w14:paraId="41E1FE1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69"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7779868C" w14:textId="77777777" w:rsidR="00BA5082" w:rsidRPr="00574D3F" w:rsidRDefault="00BA5082">
      <w:pPr>
        <w:pStyle w:val="NormalIndented"/>
      </w:pPr>
      <w:r>
        <w:t>The referenced</w:t>
      </w:r>
      <w:r w:rsidRPr="00574D3F">
        <w:t xml:space="preserve"> status codes represent status codes for an IPR (Invoice Processing Result).</w:t>
      </w:r>
      <w:bookmarkStart w:id="437" w:name="HL70571"/>
      <w:bookmarkEnd w:id="437"/>
    </w:p>
    <w:p w14:paraId="0C2BA1B9"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proofErr w:type="gramStart"/>
      <w:r w:rsidRPr="00574D3F">
        <w:t xml:space="preserve">   (</w:t>
      </w:r>
      <w:proofErr w:type="gramEnd"/>
      <w:r w:rsidRPr="00574D3F">
        <w:t>DTM)   02034</w:t>
      </w:r>
    </w:p>
    <w:p w14:paraId="00E7E93D"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5BEB7105"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proofErr w:type="gramStart"/>
      <w:r w:rsidRPr="00574D3F">
        <w:t xml:space="preserve">   (</w:t>
      </w:r>
      <w:proofErr w:type="gramEnd"/>
      <w:r w:rsidRPr="00574D3F">
        <w:t>CP)   02035</w:t>
      </w:r>
    </w:p>
    <w:p w14:paraId="725BBEEE" w14:textId="77777777" w:rsidR="0099294E" w:rsidRDefault="0099294E" w:rsidP="0099294E">
      <w:pPr>
        <w:pStyle w:val="Components"/>
      </w:pPr>
      <w:r>
        <w:t>Components:  &lt;Price (MO)&gt; ^ &lt;Price Type (ID)&gt; ^ &lt;From Value (NM)&gt; ^ &lt;To Value (NM)&gt; ^ &lt;Range Units (CWE)&gt; ^ &lt;Range Type (ID)&gt;</w:t>
      </w:r>
    </w:p>
    <w:p w14:paraId="44B8AE44" w14:textId="77777777" w:rsidR="0099294E" w:rsidRDefault="0099294E" w:rsidP="0099294E">
      <w:pPr>
        <w:pStyle w:val="Components"/>
      </w:pPr>
      <w:r>
        <w:t>Subcomponents for Price (MO):  &lt;Quantity (NM)&gt; &amp; &lt;Denomination (ID)&gt;</w:t>
      </w:r>
    </w:p>
    <w:p w14:paraId="7C023FA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10A7E27A"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proofErr w:type="gramStart"/>
      <w:r w:rsidRPr="00574D3F">
        <w:t xml:space="preserve">   (</w:t>
      </w:r>
      <w:proofErr w:type="gramEnd"/>
      <w:r w:rsidRPr="00574D3F">
        <w:t>DTM)   02036</w:t>
      </w:r>
    </w:p>
    <w:p w14:paraId="13A813B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32088867"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proofErr w:type="gramStart"/>
      <w:r w:rsidRPr="00574D3F">
        <w:t xml:space="preserve">   (</w:t>
      </w:r>
      <w:proofErr w:type="gramEnd"/>
      <w:r w:rsidRPr="00574D3F">
        <w:t>ST)   02037</w:t>
      </w:r>
    </w:p>
    <w:p w14:paraId="0C65B11C" w14:textId="77777777" w:rsidR="00BA5082" w:rsidRPr="00574D3F" w:rsidRDefault="00BA5082">
      <w:pPr>
        <w:pStyle w:val="NormalIndented"/>
        <w:rPr>
          <w:lang w:eastAsia="en-US"/>
        </w:rPr>
      </w:pPr>
      <w:r w:rsidRPr="00574D3F">
        <w:t xml:space="preserve">Definition: </w:t>
      </w:r>
      <w:r w:rsidRPr="00574D3F">
        <w:rPr>
          <w:lang w:eastAsia="en-US"/>
        </w:rPr>
        <w:t xml:space="preserve">Conditional, if Status = "Accepted", then </w:t>
      </w:r>
      <w:proofErr w:type="gramStart"/>
      <w:r w:rsidRPr="00574D3F">
        <w:rPr>
          <w:lang w:eastAsia="en-US"/>
        </w:rPr>
        <w:t>Required</w:t>
      </w:r>
      <w:proofErr w:type="gramEnd"/>
      <w:r w:rsidRPr="00574D3F">
        <w:rPr>
          <w:lang w:eastAsia="en-US"/>
        </w:rPr>
        <w:t>, else Not Permitted.</w:t>
      </w:r>
    </w:p>
    <w:p w14:paraId="344842E8"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574D3F" w:rsidRDefault="00BA5082">
      <w:pPr>
        <w:pStyle w:val="Heading2"/>
        <w:tabs>
          <w:tab w:val="num" w:pos="720"/>
        </w:tabs>
        <w:rPr>
          <w:lang w:val="en-US"/>
        </w:rPr>
      </w:pPr>
      <w:bookmarkStart w:id="438" w:name="_Toc36358149"/>
      <w:bookmarkStart w:id="439" w:name="_Toc42232578"/>
      <w:bookmarkStart w:id="440" w:name="_Toc43275100"/>
      <w:bookmarkStart w:id="441" w:name="_Toc43275272"/>
      <w:bookmarkStart w:id="442" w:name="_Toc43275979"/>
      <w:bookmarkStart w:id="443" w:name="_Toc43276299"/>
      <w:bookmarkStart w:id="444" w:name="_Toc43276824"/>
      <w:bookmarkStart w:id="445" w:name="_Toc43276922"/>
      <w:bookmarkStart w:id="446" w:name="_Toc43277062"/>
      <w:bookmarkStart w:id="447" w:name="_Toc43281451"/>
      <w:bookmarkStart w:id="448" w:name="_Toc25659704"/>
      <w:bookmarkStart w:id="449" w:name="_Toc29039547"/>
      <w:r w:rsidRPr="00574D3F">
        <w:rPr>
          <w:lang w:val="en-US"/>
        </w:rPr>
        <w:lastRenderedPageBreak/>
        <w:t>Outstanding Issues</w:t>
      </w:r>
      <w:bookmarkEnd w:id="438"/>
      <w:bookmarkEnd w:id="439"/>
      <w:bookmarkEnd w:id="440"/>
      <w:bookmarkEnd w:id="441"/>
      <w:bookmarkEnd w:id="442"/>
      <w:bookmarkEnd w:id="443"/>
      <w:bookmarkEnd w:id="444"/>
      <w:bookmarkEnd w:id="445"/>
      <w:bookmarkEnd w:id="446"/>
      <w:bookmarkEnd w:id="447"/>
      <w:bookmarkEnd w:id="448"/>
      <w:bookmarkEnd w:id="449"/>
    </w:p>
    <w:p w14:paraId="3172A17C" w14:textId="77777777" w:rsidR="00BA5082" w:rsidRPr="00574D3F" w:rsidRDefault="00BA5082">
      <w:r w:rsidRPr="00574D3F">
        <w:t>The following items are being discussed in the Financial Management committee for addition to future versions of HL7:</w:t>
      </w:r>
    </w:p>
    <w:p w14:paraId="15A9E4D8" w14:textId="77777777" w:rsidR="00BA5082" w:rsidRPr="00574D3F" w:rsidRDefault="00BA5082">
      <w:pPr>
        <w:pStyle w:val="NormalListNumbered"/>
        <w:ind w:left="0" w:firstLine="0"/>
      </w:pPr>
      <w:r w:rsidRPr="00574D3F">
        <w:t xml:space="preserve">Events E10 (Edit/Adjudication Response), E24 (Authorization Response) and E12 (Request Additional Information) assume that the Payer application </w:t>
      </w:r>
      <w:proofErr w:type="gramStart"/>
      <w:r w:rsidRPr="00574D3F">
        <w:t>is able to</w:t>
      </w:r>
      <w:proofErr w:type="gramEnd"/>
      <w:r w:rsidRPr="00574D3F">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574D3F">
        <w:t>results, or</w:t>
      </w:r>
      <w:proofErr w:type="gramEnd"/>
      <w:r w:rsidRPr="00574D3F">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574D3F" w:rsidRDefault="00BA5082"/>
    <w:p w14:paraId="3AE77762" w14:textId="77777777" w:rsidR="00BA5082" w:rsidRPr="00574D3F" w:rsidRDefault="00BA5082"/>
    <w:sectPr w:rsidR="00BA5082" w:rsidRPr="00574D3F" w:rsidSect="007859DB">
      <w:headerReference w:type="even" r:id="rId70"/>
      <w:headerReference w:type="default" r:id="rId71"/>
      <w:footerReference w:type="even" r:id="rId72"/>
      <w:footerReference w:type="default" r:id="rId73"/>
      <w:headerReference w:type="first" r:id="rId74"/>
      <w:footerReference w:type="first" r:id="rId7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97DE1" w14:textId="77777777" w:rsidR="001651DA" w:rsidRDefault="001651DA">
      <w:r>
        <w:separator/>
      </w:r>
    </w:p>
  </w:endnote>
  <w:endnote w:type="continuationSeparator" w:id="0">
    <w:p w14:paraId="29EBCD4D" w14:textId="77777777" w:rsidR="001651DA" w:rsidRDefault="00165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4242" w14:textId="24BE202A"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sidRPr="00C92926">
      <w:rPr>
        <w:kern w:val="20"/>
      </w:rPr>
      <w:t xml:space="preserve"> </w:t>
    </w:r>
  </w:p>
  <w:p w14:paraId="4B139FB1" w14:textId="469AF706" w:rsidR="00C36961" w:rsidRDefault="008D738B" w:rsidP="00FF3B64">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rsidR="00C36961">
      <w:tab/>
    </w:r>
    <w:r>
      <w:fldChar w:fldCharType="begin"/>
    </w:r>
    <w:r>
      <w:instrText xml:space="preserve"> DOCPROPERTY  release_month  \* MERGEFORMAT </w:instrText>
    </w:r>
    <w:r>
      <w:fldChar w:fldCharType="separate"/>
    </w:r>
    <w:r w:rsidR="00BA566B">
      <w:t>September</w:t>
    </w:r>
    <w:r>
      <w:fldChar w:fldCharType="end"/>
    </w:r>
    <w:r>
      <w:t xml:space="preserve"> </w:t>
    </w:r>
    <w:r>
      <w:fldChar w:fldCharType="begin"/>
    </w:r>
    <w:r>
      <w:instrText xml:space="preserve"> DOCPROPERTY  release_year  \* MERGEFORMAT </w:instrText>
    </w:r>
    <w:r>
      <w:fldChar w:fldCharType="separate"/>
    </w:r>
    <w:r w:rsidR="00BA566B">
      <w:t>2022</w:t>
    </w:r>
    <w:r>
      <w:fldChar w:fldCharType="end"/>
    </w:r>
    <w:r>
      <w:t xml:space="preserve"> </w:t>
    </w:r>
    <w:fldSimple w:instr=" DOCPROPERTY  release_status  \* MERGEFORMAT ">
      <w:r w:rsidR="00BA566B">
        <w:t>Normative Ballot #1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A6C9" w14:textId="1B81D5C2"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1</w:t>
    </w:r>
    <w:r w:rsidRPr="00C92926">
      <w:rPr>
        <w:kern w:val="20"/>
      </w:rPr>
      <w:fldChar w:fldCharType="end"/>
    </w:r>
    <w:r w:rsidRPr="00C92926">
      <w:rPr>
        <w:kern w:val="20"/>
      </w:rPr>
      <w:tab/>
      <w:t xml:space="preserve"> </w:t>
    </w:r>
  </w:p>
  <w:p w14:paraId="7BA847AB" w14:textId="4862F9DB"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r>
      <w:fldChar w:fldCharType="begin"/>
    </w:r>
    <w:r>
      <w:instrText xml:space="preserve"> DOCPROPERTY  release_month  \* MERGEFORMAT </w:instrText>
    </w:r>
    <w:r>
      <w:fldChar w:fldCharType="separate"/>
    </w:r>
    <w:r w:rsidR="00BA566B">
      <w:t>September</w:t>
    </w:r>
    <w:r>
      <w:fldChar w:fldCharType="end"/>
    </w:r>
    <w:r>
      <w:t xml:space="preserve"> </w:t>
    </w:r>
    <w:r>
      <w:fldChar w:fldCharType="begin"/>
    </w:r>
    <w:r>
      <w:instrText xml:space="preserve"> DOCPROPERTY  release_year  \* MERGEFORMAT </w:instrText>
    </w:r>
    <w:r>
      <w:fldChar w:fldCharType="separate"/>
    </w:r>
    <w:r w:rsidR="00BA566B">
      <w:t>2022</w:t>
    </w:r>
    <w:r>
      <w:fldChar w:fldCharType="end"/>
    </w:r>
    <w:r>
      <w:t xml:space="preserve"> </w:t>
    </w:r>
    <w:r>
      <w:fldChar w:fldCharType="begin"/>
    </w:r>
    <w:r>
      <w:instrText xml:space="preserve"> DOCPROPERTY  release_status  \* MERGEFORMAT </w:instrText>
    </w:r>
    <w:r>
      <w:fldChar w:fldCharType="separate"/>
    </w:r>
    <w:r w:rsidR="00BA566B">
      <w:t>Normative Ballot #1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0ABA" w14:textId="6E697434"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2</w:t>
    </w:r>
    <w:r w:rsidRPr="00C92926">
      <w:rPr>
        <w:kern w:val="20"/>
      </w:rPr>
      <w:fldChar w:fldCharType="end"/>
    </w:r>
    <w:r w:rsidRPr="00C92926">
      <w:rPr>
        <w:kern w:val="20"/>
      </w:rPr>
      <w:tab/>
      <w:t xml:space="preserve"> </w:t>
    </w:r>
  </w:p>
  <w:p w14:paraId="6227C5E0" w14:textId="13E05CD4"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r>
      <w:fldChar w:fldCharType="begin"/>
    </w:r>
    <w:r>
      <w:instrText xml:space="preserve"> DOCPROPERTY  release_month  \* MERGEFORMAT </w:instrText>
    </w:r>
    <w:r>
      <w:fldChar w:fldCharType="separate"/>
    </w:r>
    <w:r w:rsidR="00BA566B">
      <w:t>September</w:t>
    </w:r>
    <w:r>
      <w:fldChar w:fldCharType="end"/>
    </w:r>
    <w:r>
      <w:t xml:space="preserve"> </w:t>
    </w:r>
    <w:r>
      <w:fldChar w:fldCharType="begin"/>
    </w:r>
    <w:r>
      <w:instrText xml:space="preserve"> DOCPROPERTY  release_year  \* MERGEFORMAT </w:instrText>
    </w:r>
    <w:r>
      <w:fldChar w:fldCharType="separate"/>
    </w:r>
    <w:r w:rsidR="00BA566B">
      <w:t>2022</w:t>
    </w:r>
    <w:r>
      <w:fldChar w:fldCharType="end"/>
    </w:r>
    <w:r>
      <w:t xml:space="preserve"> </w:t>
    </w:r>
    <w:r>
      <w:fldChar w:fldCharType="begin"/>
    </w:r>
    <w:r>
      <w:instrText xml:space="preserve"> DOCPROPERTY  release_status  \* MERGEFORMAT </w:instrText>
    </w:r>
    <w:r>
      <w:fldChar w:fldCharType="separate"/>
    </w:r>
    <w:r w:rsidR="00BA566B">
      <w:t>Normative Ballot #1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2FC0E" w14:textId="77777777" w:rsidR="001651DA" w:rsidRDefault="001651DA">
      <w:r>
        <w:separator/>
      </w:r>
    </w:p>
  </w:footnote>
  <w:footnote w:type="continuationSeparator" w:id="0">
    <w:p w14:paraId="2FE19D61" w14:textId="77777777" w:rsidR="001651DA" w:rsidRDefault="00165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049493567">
    <w:abstractNumId w:val="9"/>
  </w:num>
  <w:num w:numId="2" w16cid:durableId="736317114">
    <w:abstractNumId w:val="33"/>
  </w:num>
  <w:num w:numId="3" w16cid:durableId="1445883974">
    <w:abstractNumId w:val="17"/>
  </w:num>
  <w:num w:numId="4" w16cid:durableId="926423975">
    <w:abstractNumId w:val="23"/>
  </w:num>
  <w:num w:numId="5" w16cid:durableId="395516144">
    <w:abstractNumId w:val="20"/>
  </w:num>
  <w:num w:numId="6" w16cid:durableId="751202906">
    <w:abstractNumId w:val="5"/>
  </w:num>
  <w:num w:numId="7" w16cid:durableId="870260626">
    <w:abstractNumId w:val="28"/>
  </w:num>
  <w:num w:numId="8" w16cid:durableId="514612578">
    <w:abstractNumId w:val="16"/>
  </w:num>
  <w:num w:numId="9" w16cid:durableId="611665651">
    <w:abstractNumId w:val="30"/>
  </w:num>
  <w:num w:numId="10" w16cid:durableId="1799180582">
    <w:abstractNumId w:val="36"/>
  </w:num>
  <w:num w:numId="11" w16cid:durableId="1445156432">
    <w:abstractNumId w:val="0"/>
  </w:num>
  <w:num w:numId="12" w16cid:durableId="2071610802">
    <w:abstractNumId w:val="32"/>
  </w:num>
  <w:num w:numId="13" w16cid:durableId="1879513437">
    <w:abstractNumId w:val="2"/>
  </w:num>
  <w:num w:numId="14" w16cid:durableId="2113159220">
    <w:abstractNumId w:val="7"/>
  </w:num>
  <w:num w:numId="15" w16cid:durableId="1191643180">
    <w:abstractNumId w:val="15"/>
  </w:num>
  <w:num w:numId="16" w16cid:durableId="944581567">
    <w:abstractNumId w:val="27"/>
  </w:num>
  <w:num w:numId="17" w16cid:durableId="322391550">
    <w:abstractNumId w:val="10"/>
  </w:num>
  <w:num w:numId="18" w16cid:durableId="559249282">
    <w:abstractNumId w:val="34"/>
  </w:num>
  <w:num w:numId="19" w16cid:durableId="2145079222">
    <w:abstractNumId w:val="1"/>
  </w:num>
  <w:num w:numId="20" w16cid:durableId="789662659">
    <w:abstractNumId w:val="35"/>
  </w:num>
  <w:num w:numId="21" w16cid:durableId="330454451">
    <w:abstractNumId w:val="3"/>
  </w:num>
  <w:num w:numId="22" w16cid:durableId="893472351">
    <w:abstractNumId w:val="6"/>
  </w:num>
  <w:num w:numId="23" w16cid:durableId="2026395374">
    <w:abstractNumId w:val="23"/>
  </w:num>
  <w:num w:numId="24" w16cid:durableId="224532421">
    <w:abstractNumId w:val="13"/>
  </w:num>
  <w:num w:numId="25" w16cid:durableId="654992483">
    <w:abstractNumId w:val="26"/>
  </w:num>
  <w:num w:numId="26" w16cid:durableId="515077691">
    <w:abstractNumId w:val="8"/>
  </w:num>
  <w:num w:numId="27" w16cid:durableId="1515221106">
    <w:abstractNumId w:val="22"/>
  </w:num>
  <w:num w:numId="28" w16cid:durableId="1741320973">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68773">
    <w:abstractNumId w:val="11"/>
  </w:num>
  <w:num w:numId="30" w16cid:durableId="1332828596">
    <w:abstractNumId w:val="18"/>
  </w:num>
  <w:num w:numId="31" w16cid:durableId="736628159">
    <w:abstractNumId w:val="24"/>
  </w:num>
  <w:num w:numId="32" w16cid:durableId="172689250">
    <w:abstractNumId w:val="12"/>
  </w:num>
  <w:num w:numId="33" w16cid:durableId="826480903">
    <w:abstractNumId w:val="29"/>
  </w:num>
  <w:num w:numId="34" w16cid:durableId="464351923">
    <w:abstractNumId w:val="31"/>
  </w:num>
  <w:num w:numId="35" w16cid:durableId="1961836767">
    <w:abstractNumId w:val="19"/>
  </w:num>
  <w:num w:numId="36" w16cid:durableId="541328166">
    <w:abstractNumId w:val="25"/>
  </w:num>
  <w:num w:numId="37" w16cid:durableId="1640761763">
    <w:abstractNumId w:val="14"/>
  </w:num>
  <w:num w:numId="38" w16cid:durableId="449785937">
    <w:abstractNumId w:val="4"/>
  </w:num>
  <w:num w:numId="39" w16cid:durableId="289434130">
    <w:abstractNumId w:val="21"/>
  </w:num>
  <w:num w:numId="40" w16cid:durableId="666254888">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523321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9353000">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939662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7167828">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 Heggli">
    <w15:presenceInfo w15:providerId="AD" w15:userId="S::Beat.Heggli@netcetera.com::53961aa9-5b5e-459c-ac97-503a028d6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24007"/>
    <w:rsid w:val="00055FFC"/>
    <w:rsid w:val="00070836"/>
    <w:rsid w:val="00075D9F"/>
    <w:rsid w:val="000827BB"/>
    <w:rsid w:val="00091D96"/>
    <w:rsid w:val="000A2FCE"/>
    <w:rsid w:val="000C24A0"/>
    <w:rsid w:val="000D2F74"/>
    <w:rsid w:val="000E463B"/>
    <w:rsid w:val="00130E5A"/>
    <w:rsid w:val="001651DA"/>
    <w:rsid w:val="00190A6B"/>
    <w:rsid w:val="001A2A6D"/>
    <w:rsid w:val="001B614C"/>
    <w:rsid w:val="001C1AC8"/>
    <w:rsid w:val="001E4BDE"/>
    <w:rsid w:val="00206BEE"/>
    <w:rsid w:val="00211725"/>
    <w:rsid w:val="002834E1"/>
    <w:rsid w:val="002B6996"/>
    <w:rsid w:val="002D107F"/>
    <w:rsid w:val="002E05F6"/>
    <w:rsid w:val="0031486F"/>
    <w:rsid w:val="003149A4"/>
    <w:rsid w:val="0033524F"/>
    <w:rsid w:val="0034372A"/>
    <w:rsid w:val="00350E62"/>
    <w:rsid w:val="003623C0"/>
    <w:rsid w:val="00393853"/>
    <w:rsid w:val="003C7797"/>
    <w:rsid w:val="003D0D31"/>
    <w:rsid w:val="003F3B93"/>
    <w:rsid w:val="0040734C"/>
    <w:rsid w:val="004106AF"/>
    <w:rsid w:val="00413E51"/>
    <w:rsid w:val="00426A75"/>
    <w:rsid w:val="0043507F"/>
    <w:rsid w:val="00454E73"/>
    <w:rsid w:val="004629BA"/>
    <w:rsid w:val="00463644"/>
    <w:rsid w:val="004A6E42"/>
    <w:rsid w:val="005221A3"/>
    <w:rsid w:val="00575E7D"/>
    <w:rsid w:val="00576261"/>
    <w:rsid w:val="005A5F31"/>
    <w:rsid w:val="0061478F"/>
    <w:rsid w:val="00665C09"/>
    <w:rsid w:val="00674159"/>
    <w:rsid w:val="00686325"/>
    <w:rsid w:val="006A006A"/>
    <w:rsid w:val="006D0AD7"/>
    <w:rsid w:val="006F0249"/>
    <w:rsid w:val="006F0D50"/>
    <w:rsid w:val="007058D6"/>
    <w:rsid w:val="007109AF"/>
    <w:rsid w:val="00716875"/>
    <w:rsid w:val="00721B38"/>
    <w:rsid w:val="00731669"/>
    <w:rsid w:val="00732DDD"/>
    <w:rsid w:val="00734B23"/>
    <w:rsid w:val="00736295"/>
    <w:rsid w:val="007859DB"/>
    <w:rsid w:val="00792AB3"/>
    <w:rsid w:val="007B4644"/>
    <w:rsid w:val="007E2794"/>
    <w:rsid w:val="007E6C6F"/>
    <w:rsid w:val="007F22D0"/>
    <w:rsid w:val="007F4B46"/>
    <w:rsid w:val="008153FF"/>
    <w:rsid w:val="00820371"/>
    <w:rsid w:val="00820B6F"/>
    <w:rsid w:val="00871326"/>
    <w:rsid w:val="008821D0"/>
    <w:rsid w:val="00894FB0"/>
    <w:rsid w:val="008963DA"/>
    <w:rsid w:val="008C1107"/>
    <w:rsid w:val="008D738B"/>
    <w:rsid w:val="008F04E6"/>
    <w:rsid w:val="009104DB"/>
    <w:rsid w:val="009145A4"/>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E25A8"/>
    <w:rsid w:val="00AF04D4"/>
    <w:rsid w:val="00B15274"/>
    <w:rsid w:val="00B5179E"/>
    <w:rsid w:val="00B53034"/>
    <w:rsid w:val="00B62B93"/>
    <w:rsid w:val="00B94949"/>
    <w:rsid w:val="00BA5082"/>
    <w:rsid w:val="00BA566B"/>
    <w:rsid w:val="00BB6746"/>
    <w:rsid w:val="00BD13C7"/>
    <w:rsid w:val="00BE07F0"/>
    <w:rsid w:val="00C003FA"/>
    <w:rsid w:val="00C218D5"/>
    <w:rsid w:val="00C36961"/>
    <w:rsid w:val="00C525F3"/>
    <w:rsid w:val="00C754AD"/>
    <w:rsid w:val="00CF611F"/>
    <w:rsid w:val="00D22328"/>
    <w:rsid w:val="00D651D4"/>
    <w:rsid w:val="00D83C3B"/>
    <w:rsid w:val="00D87B2C"/>
    <w:rsid w:val="00DE3A82"/>
    <w:rsid w:val="00DF6B79"/>
    <w:rsid w:val="00E07DA4"/>
    <w:rsid w:val="00E26210"/>
    <w:rsid w:val="00E34AA5"/>
    <w:rsid w:val="00E765DA"/>
    <w:rsid w:val="00E821A5"/>
    <w:rsid w:val="00F25C27"/>
    <w:rsid w:val="00F34433"/>
    <w:rsid w:val="00F34E56"/>
    <w:rsid w:val="00F40CC1"/>
    <w:rsid w:val="00F414BF"/>
    <w:rsid w:val="00F41A30"/>
    <w:rsid w:val="00F5164F"/>
    <w:rsid w:val="00F52D0F"/>
    <w:rsid w:val="00F561F9"/>
    <w:rsid w:val="00F64BCB"/>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7859DB"/>
    <w:pPr>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footer" Target="footer2.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m@lists.hl7.org"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65</Pages>
  <Words>29790</Words>
  <Characters>169806</Characters>
  <Application>Microsoft Office Word</Application>
  <DocSecurity>0</DocSecurity>
  <Lines>1415</Lines>
  <Paragraphs>398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199198</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Lynn Laakso</cp:lastModifiedBy>
  <cp:revision>3</cp:revision>
  <cp:lastPrinted>2022-09-09T19:37:00Z</cp:lastPrinted>
  <dcterms:created xsi:type="dcterms:W3CDTF">2022-09-09T19:36:00Z</dcterms:created>
  <dcterms:modified xsi:type="dcterms:W3CDTF">2022-09-09T19:39:00Z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