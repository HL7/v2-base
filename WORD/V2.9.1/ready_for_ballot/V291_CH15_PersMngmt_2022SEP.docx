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B9C2" w14:textId="142178E2" w:rsidR="00F80A9C" w:rsidRPr="005669A1" w:rsidDel="005669A1" w:rsidRDefault="00F134F1" w:rsidP="00F80A9C">
      <w:pPr>
        <w:pStyle w:val="ANSIdesignation"/>
        <w:spacing w:before="0" w:after="0"/>
        <w:rPr>
          <w:del w:id="1" w:author="Lynn Laakso" w:date="2022-09-09T15:28:00Z"/>
          <w:rFonts w:ascii="Arial Narrow" w:hAnsi="Arial Narrow"/>
          <w:bCs/>
          <w:rPrChange w:id="2" w:author="Lynn Laakso" w:date="2022-09-09T15:28:00Z">
            <w:rPr>
              <w:del w:id="3" w:author="Lynn Laakso" w:date="2022-09-09T15:28:00Z"/>
              <w:rFonts w:ascii="Arial Narrow" w:hAnsi="Arial Narrow"/>
              <w:b/>
            </w:rPr>
          </w:rPrChange>
        </w:rPr>
      </w:pPr>
      <w:bookmarkStart w:id="4" w:name="_Toc25579082"/>
      <w:bookmarkStart w:id="5" w:name="_Toc25585447"/>
      <w:bookmarkStart w:id="6" w:name="_Toc463264298"/>
      <w:r w:rsidRPr="005669A1">
        <w:rPr>
          <w:bCs/>
          <w:noProof/>
        </w:rPr>
        <w:drawing>
          <wp:anchor distT="0" distB="0" distL="114300" distR="114300" simplePos="0" relativeHeight="251659776" behindDoc="0" locked="0" layoutInCell="1" allowOverlap="1" wp14:anchorId="5015DEA7" wp14:editId="720B7D83">
            <wp:simplePos x="0" y="0"/>
            <wp:positionH relativeFrom="column">
              <wp:posOffset>135890</wp:posOffset>
            </wp:positionH>
            <wp:positionV relativeFrom="paragraph">
              <wp:posOffset>10160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4"/>
      <w:bookmarkEnd w:id="5"/>
      <w:del w:id="7" w:author="Lynn Laakso" w:date="2022-09-09T15:28:00Z">
        <w:r w:rsidR="00F80A9C" w:rsidRPr="005669A1" w:rsidDel="005669A1">
          <w:rPr>
            <w:rFonts w:ascii="Arial Narrow" w:hAnsi="Arial Narrow"/>
            <w:bCs/>
            <w:noProof/>
            <w:rPrChange w:id="8" w:author="Lynn Laakso" w:date="2022-09-09T15:28:00Z">
              <w:rPr>
                <w:rFonts w:ascii="Arial Narrow" w:hAnsi="Arial Narrow"/>
                <w:b/>
                <w:noProof/>
              </w:rPr>
            </w:rPrChange>
          </w:rPr>
          <w:drawing>
            <wp:inline distT="0" distB="0" distL="0" distR="0" wp14:anchorId="3DDB0A6B" wp14:editId="172B8038">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11691AA6" w14:textId="72BA6A2E" w:rsidR="00F80A9C" w:rsidRPr="005669A1" w:rsidDel="005669A1" w:rsidRDefault="00F80A9C" w:rsidP="00F80A9C">
      <w:pPr>
        <w:spacing w:after="0"/>
        <w:jc w:val="right"/>
        <w:rPr>
          <w:del w:id="9" w:author="Lynn Laakso" w:date="2022-09-09T15:28:00Z"/>
          <w:rFonts w:ascii="Garamond" w:hAnsi="Garamond"/>
          <w:bCs/>
          <w:sz w:val="32"/>
          <w:rPrChange w:id="10" w:author="Lynn Laakso" w:date="2022-09-09T15:28:00Z">
            <w:rPr>
              <w:del w:id="11" w:author="Lynn Laakso" w:date="2022-09-09T15:28:00Z"/>
              <w:rFonts w:ascii="Garamond" w:hAnsi="Garamond"/>
              <w:b/>
              <w:sz w:val="32"/>
            </w:rPr>
          </w:rPrChange>
        </w:rPr>
      </w:pPr>
      <w:del w:id="12" w:author="Lynn Laakso" w:date="2022-09-09T15:28:00Z">
        <w:r w:rsidRPr="005669A1" w:rsidDel="005669A1">
          <w:rPr>
            <w:rFonts w:ascii="Garamond" w:hAnsi="Garamond"/>
            <w:bCs/>
            <w:sz w:val="32"/>
            <w:rPrChange w:id="13" w:author="Lynn Laakso" w:date="2022-09-09T15:28:00Z">
              <w:rPr>
                <w:rFonts w:ascii="Garamond" w:hAnsi="Garamond"/>
                <w:b/>
                <w:sz w:val="32"/>
              </w:rPr>
            </w:rPrChange>
          </w:rPr>
          <w:delText>ANSI/HL7 V2.9-2019</w:delText>
        </w:r>
      </w:del>
    </w:p>
    <w:p w14:paraId="08301D9D" w14:textId="4E442CD4" w:rsidR="00F80A9C" w:rsidRPr="005669A1" w:rsidRDefault="00F80A9C" w:rsidP="005669A1">
      <w:pPr>
        <w:pStyle w:val="ANSIdesignation"/>
        <w:spacing w:before="0" w:after="0"/>
        <w:rPr>
          <w:bCs/>
        </w:rPr>
        <w:pPrChange w:id="14" w:author="Lynn Laakso" w:date="2022-09-09T15:28:00Z">
          <w:pPr>
            <w:spacing w:after="0"/>
            <w:jc w:val="right"/>
          </w:pPr>
        </w:pPrChange>
      </w:pPr>
      <w:del w:id="15" w:author="Lynn Laakso" w:date="2022-09-09T15:28:00Z">
        <w:r w:rsidRPr="005669A1" w:rsidDel="005669A1">
          <w:rPr>
            <w:rFonts w:ascii="Garamond" w:hAnsi="Garamond"/>
            <w:bCs/>
            <w:rPrChange w:id="16" w:author="Lynn Laakso" w:date="2022-09-09T15:28:00Z">
              <w:rPr>
                <w:rFonts w:ascii="Garamond" w:hAnsi="Garamond"/>
                <w:b/>
                <w:sz w:val="32"/>
              </w:rPr>
            </w:rPrChange>
          </w:rPr>
          <w:delText>12/9/2019</w:delText>
        </w:r>
      </w:del>
      <w:ins w:id="17" w:author="Lynn Laakso" w:date="2022-09-09T15:28:00Z">
        <w:r w:rsidR="005669A1" w:rsidRPr="005669A1">
          <w:rPr>
            <w:rFonts w:ascii="Arial Narrow" w:hAnsi="Arial Narrow"/>
            <w:bCs/>
            <w:noProof/>
            <w:rPrChange w:id="18" w:author="Lynn Laakso" w:date="2022-09-09T15:28:00Z">
              <w:rPr>
                <w:rFonts w:ascii="Arial Narrow" w:hAnsi="Arial Narrow"/>
                <w:b/>
                <w:noProof/>
              </w:rPr>
            </w:rPrChange>
          </w:rPr>
          <w:t>V291_R1_N1_2022SEP</w:t>
        </w:r>
      </w:ins>
    </w:p>
    <w:p w14:paraId="38ECB234" w14:textId="77777777" w:rsidR="00982364" w:rsidRPr="00E80B34" w:rsidRDefault="00982364" w:rsidP="00125A26">
      <w:pPr>
        <w:pStyle w:val="Heading1"/>
        <w:rPr>
          <w:noProof/>
        </w:rPr>
      </w:pPr>
      <w:r w:rsidRPr="00E80B34">
        <w:rPr>
          <w:noProof/>
        </w:rPr>
        <w:t>.</w:t>
      </w:r>
      <w:r w:rsidRPr="00E80B34">
        <w:rPr>
          <w:noProof/>
        </w:rPr>
        <w:br/>
        <w:t>Personnel Management</w:t>
      </w:r>
      <w:bookmarkEnd w:id="6"/>
      <w:r w:rsidR="00263F43" w:rsidRPr="00E80B34">
        <w:rPr>
          <w:noProof/>
        </w:rPr>
        <w:fldChar w:fldCharType="begin"/>
      </w:r>
      <w:r w:rsidRPr="00E80B34">
        <w:rPr>
          <w:noProof/>
        </w:rPr>
        <w:instrText>XE "Personnel Management"</w:instrText>
      </w:r>
      <w:r w:rsidR="00263F43" w:rsidRPr="00E80B34">
        <w:rPr>
          <w:noProof/>
        </w:rPr>
        <w:fldChar w:fldCharType="end"/>
      </w:r>
    </w:p>
    <w:p w14:paraId="6B7D4822" w14:textId="39D6A196" w:rsidR="00982364" w:rsidRPr="00E80B34" w:rsidRDefault="00582853" w:rsidP="00125A26">
      <w:pPr>
        <w:rPr>
          <w:noProof/>
        </w:rPr>
      </w:pPr>
      <w:r>
        <w:rPr>
          <w:vanish/>
        </w:rPr>
        <w:fldChar w:fldCharType="begin"/>
      </w:r>
      <w:r>
        <w:rPr>
          <w:vanish/>
        </w:rPr>
        <w:instrText xml:space="preserve"> SEQ Kapitel \r 15 \* MERGEFORMAT </w:instrText>
      </w:r>
      <w:r>
        <w:rPr>
          <w:vanish/>
        </w:rPr>
        <w:fldChar w:fldCharType="separate"/>
      </w:r>
      <w:r w:rsidR="000C1643">
        <w:rPr>
          <w:noProof/>
          <w:vanish/>
        </w:rPr>
        <w:t>15</w:t>
      </w:r>
      <w:r>
        <w:rPr>
          <w:vanish/>
        </w:rPr>
        <w:fldChar w:fldCharType="end"/>
      </w:r>
    </w:p>
    <w:tbl>
      <w:tblPr>
        <w:tblW w:w="9475" w:type="dxa"/>
        <w:tblInd w:w="108" w:type="dxa"/>
        <w:tblLayout w:type="fixed"/>
        <w:tblLook w:val="0000" w:firstRow="0" w:lastRow="0" w:firstColumn="0" w:lastColumn="0" w:noHBand="0" w:noVBand="0"/>
      </w:tblPr>
      <w:tblGrid>
        <w:gridCol w:w="2520"/>
        <w:gridCol w:w="6955"/>
      </w:tblGrid>
      <w:tr w:rsidR="00982364" w:rsidRPr="00F70A33" w14:paraId="5B0D0B26" w14:textId="77777777">
        <w:tc>
          <w:tcPr>
            <w:tcW w:w="2520" w:type="dxa"/>
          </w:tcPr>
          <w:p w14:paraId="404538FD" w14:textId="77777777" w:rsidR="00982364" w:rsidRPr="00982364" w:rsidRDefault="00EF0D72" w:rsidP="00125A26">
            <w:pPr>
              <w:rPr>
                <w:noProof/>
              </w:rPr>
            </w:pPr>
            <w:r>
              <w:rPr>
                <w:noProof/>
              </w:rPr>
              <w:t>Co</w:t>
            </w:r>
            <w:r w:rsidR="00982364" w:rsidRPr="00982364">
              <w:rPr>
                <w:noProof/>
              </w:rPr>
              <w:t>-Chair:</w:t>
            </w:r>
          </w:p>
        </w:tc>
        <w:tc>
          <w:tcPr>
            <w:tcW w:w="6955" w:type="dxa"/>
          </w:tcPr>
          <w:p w14:paraId="3AA80678" w14:textId="77777777" w:rsidR="00982364" w:rsidRPr="00982364" w:rsidRDefault="00982364" w:rsidP="00125A26">
            <w:pPr>
              <w:rPr>
                <w:noProof/>
                <w:lang w:val="fr-FR"/>
              </w:rPr>
            </w:pPr>
            <w:r w:rsidRPr="00982364">
              <w:rPr>
                <w:noProof/>
                <w:lang w:val="fr-FR"/>
              </w:rPr>
              <w:t>Alexander de Leon</w:t>
            </w:r>
            <w:r w:rsidRPr="00982364">
              <w:rPr>
                <w:noProof/>
                <w:lang w:val="fr-FR"/>
              </w:rPr>
              <w:br/>
              <w:t>Kaiser Permanente</w:t>
            </w:r>
          </w:p>
        </w:tc>
      </w:tr>
      <w:tr w:rsidR="00982364" w:rsidRPr="00982364" w14:paraId="244E49A8" w14:textId="77777777">
        <w:tc>
          <w:tcPr>
            <w:tcW w:w="2520" w:type="dxa"/>
          </w:tcPr>
          <w:p w14:paraId="1E719DAE" w14:textId="77777777" w:rsidR="00982364" w:rsidRPr="00982364" w:rsidRDefault="00982364" w:rsidP="00EF0D72">
            <w:pPr>
              <w:rPr>
                <w:noProof/>
              </w:rPr>
            </w:pPr>
            <w:r w:rsidRPr="00982364">
              <w:rPr>
                <w:noProof/>
              </w:rPr>
              <w:t>C</w:t>
            </w:r>
            <w:r w:rsidR="00EF0D72">
              <w:rPr>
                <w:noProof/>
              </w:rPr>
              <w:t>o</w:t>
            </w:r>
            <w:r w:rsidRPr="00982364">
              <w:rPr>
                <w:noProof/>
              </w:rPr>
              <w:t>-Chair:</w:t>
            </w:r>
          </w:p>
        </w:tc>
        <w:tc>
          <w:tcPr>
            <w:tcW w:w="6955" w:type="dxa"/>
          </w:tcPr>
          <w:p w14:paraId="07BACCC5" w14:textId="233BE2D0" w:rsidR="00EF0D72" w:rsidRPr="00982364" w:rsidRDefault="00062E15" w:rsidP="00EF0D72">
            <w:pPr>
              <w:rPr>
                <w:noProof/>
              </w:rPr>
            </w:pPr>
            <w:ins w:id="19" w:author="Frank Oemig" w:date="2022-07-10T14:15:00Z">
              <w:r>
                <w:rPr>
                  <w:noProof/>
                </w:rPr>
                <w:t>Cooper Thompson</w:t>
              </w:r>
              <w:r w:rsidDel="00062E15">
                <w:rPr>
                  <w:noProof/>
                </w:rPr>
                <w:t xml:space="preserve"> </w:t>
              </w:r>
            </w:ins>
            <w:del w:id="20" w:author="Frank Oemig" w:date="2022-07-10T14:15:00Z">
              <w:r w:rsidR="00EF0D72" w:rsidDel="00062E15">
                <w:rPr>
                  <w:noProof/>
                </w:rPr>
                <w:delText>Irma Jongeneel-de Haas</w:delText>
              </w:r>
            </w:del>
            <w:r w:rsidR="00982364" w:rsidRPr="00982364">
              <w:rPr>
                <w:noProof/>
              </w:rPr>
              <w:br/>
            </w:r>
            <w:del w:id="21" w:author="Frank Oemig" w:date="2022-07-10T14:15:00Z">
              <w:r w:rsidR="00EF0D72" w:rsidDel="00062E15">
                <w:rPr>
                  <w:noProof/>
                </w:rPr>
                <w:delText>HL7 Netherlands</w:delText>
              </w:r>
            </w:del>
            <w:ins w:id="22" w:author="Frank Oemig" w:date="2022-07-10T14:15:00Z">
              <w:r>
                <w:rPr>
                  <w:noProof/>
                </w:rPr>
                <w:t>Epic</w:t>
              </w:r>
            </w:ins>
          </w:p>
        </w:tc>
      </w:tr>
      <w:tr w:rsidR="00EF0D72" w:rsidRPr="00982364" w14:paraId="64E6DDFE" w14:textId="77777777">
        <w:tc>
          <w:tcPr>
            <w:tcW w:w="2520" w:type="dxa"/>
          </w:tcPr>
          <w:p w14:paraId="6A6C6C53" w14:textId="77777777" w:rsidR="00EF0D72" w:rsidRPr="00982364" w:rsidRDefault="00EF0D72" w:rsidP="00EF0D72">
            <w:pPr>
              <w:rPr>
                <w:noProof/>
              </w:rPr>
            </w:pPr>
            <w:r>
              <w:rPr>
                <w:noProof/>
              </w:rPr>
              <w:t>Co-Chair:</w:t>
            </w:r>
          </w:p>
        </w:tc>
        <w:tc>
          <w:tcPr>
            <w:tcW w:w="6955" w:type="dxa"/>
          </w:tcPr>
          <w:p w14:paraId="5C849221" w14:textId="77777777" w:rsidR="00EF0D72" w:rsidRPr="00982364" w:rsidDel="00EF0D72" w:rsidRDefault="00EF0D72" w:rsidP="00EF0D72">
            <w:pPr>
              <w:rPr>
                <w:noProof/>
              </w:rPr>
            </w:pPr>
            <w:r>
              <w:rPr>
                <w:noProof/>
              </w:rPr>
              <w:t>Brian Postlethwaite</w:t>
            </w:r>
            <w:r>
              <w:rPr>
                <w:noProof/>
              </w:rPr>
              <w:br/>
              <w:t>Health Connex</w:t>
            </w:r>
          </w:p>
        </w:tc>
      </w:tr>
      <w:tr w:rsidR="00EF0D72" w:rsidRPr="00982364" w14:paraId="3AF72ED8" w14:textId="77777777">
        <w:tc>
          <w:tcPr>
            <w:tcW w:w="2520" w:type="dxa"/>
          </w:tcPr>
          <w:p w14:paraId="07DF4998" w14:textId="77777777" w:rsidR="00EF0D72" w:rsidRDefault="00EF0D72" w:rsidP="00EF0D72">
            <w:pPr>
              <w:rPr>
                <w:noProof/>
              </w:rPr>
            </w:pPr>
            <w:r>
              <w:rPr>
                <w:noProof/>
              </w:rPr>
              <w:t>Co-Chair:</w:t>
            </w:r>
          </w:p>
        </w:tc>
        <w:tc>
          <w:tcPr>
            <w:tcW w:w="6955" w:type="dxa"/>
          </w:tcPr>
          <w:p w14:paraId="1C170A69" w14:textId="77777777" w:rsidR="00EF0D72" w:rsidRDefault="00EF0D72" w:rsidP="00EF0D72">
            <w:pPr>
              <w:rPr>
                <w:noProof/>
              </w:rPr>
            </w:pPr>
            <w:r>
              <w:rPr>
                <w:noProof/>
              </w:rPr>
              <w:t>Line Saele</w:t>
            </w:r>
            <w:r>
              <w:rPr>
                <w:noProof/>
              </w:rPr>
              <w:br/>
              <w:t>HL7 Norway</w:t>
            </w:r>
          </w:p>
        </w:tc>
      </w:tr>
      <w:tr w:rsidR="00982364" w:rsidRPr="00982364" w14:paraId="0313FACA" w14:textId="77777777">
        <w:tc>
          <w:tcPr>
            <w:tcW w:w="2520" w:type="dxa"/>
          </w:tcPr>
          <w:p w14:paraId="37CCDFFF" w14:textId="77777777" w:rsidR="00982364" w:rsidRPr="00982364" w:rsidRDefault="00EF0D72" w:rsidP="00EF0D72">
            <w:pPr>
              <w:rPr>
                <w:noProof/>
              </w:rPr>
            </w:pPr>
            <w:r>
              <w:rPr>
                <w:noProof/>
              </w:rPr>
              <w:t xml:space="preserve">Chapter Chair &amp; </w:t>
            </w:r>
            <w:r w:rsidR="00982364" w:rsidRPr="00982364">
              <w:rPr>
                <w:noProof/>
              </w:rPr>
              <w:t>Editor</w:t>
            </w:r>
          </w:p>
        </w:tc>
        <w:tc>
          <w:tcPr>
            <w:tcW w:w="6955" w:type="dxa"/>
          </w:tcPr>
          <w:p w14:paraId="49BA1712" w14:textId="7142F2EE" w:rsidR="00982364" w:rsidRPr="00982364" w:rsidRDefault="00982364" w:rsidP="00EF0D72">
            <w:pPr>
              <w:rPr>
                <w:noProof/>
              </w:rPr>
            </w:pPr>
            <w:r w:rsidRPr="00982364">
              <w:rPr>
                <w:noProof/>
              </w:rPr>
              <w:t>Frank Oemig</w:t>
            </w:r>
            <w:r w:rsidRPr="00982364">
              <w:rPr>
                <w:noProof/>
              </w:rPr>
              <w:br/>
            </w:r>
            <w:ins w:id="23" w:author="Frank Oemig" w:date="2022-07-10T13:53:00Z">
              <w:r w:rsidR="006138DD">
                <w:rPr>
                  <w:noProof/>
                </w:rPr>
                <w:t>Oracle Cerner</w:t>
              </w:r>
            </w:ins>
            <w:del w:id="24" w:author="Frank Oemig" w:date="2022-07-10T13:53:00Z">
              <w:r w:rsidR="00EF0D72" w:rsidDel="006138DD">
                <w:rPr>
                  <w:noProof/>
                </w:rPr>
                <w:delText>Deutsche Telekom Healthcare and Security Solutions GmbH</w:delText>
              </w:r>
            </w:del>
            <w:r w:rsidR="00EF0D72">
              <w:rPr>
                <w:noProof/>
              </w:rPr>
              <w:t>, HL7 Germany</w:t>
            </w:r>
          </w:p>
        </w:tc>
      </w:tr>
      <w:tr w:rsidR="00982364" w:rsidRPr="00982364" w14:paraId="097CC405" w14:textId="77777777">
        <w:tc>
          <w:tcPr>
            <w:tcW w:w="2520" w:type="dxa"/>
          </w:tcPr>
          <w:p w14:paraId="3088C46A" w14:textId="77777777" w:rsidR="00982364" w:rsidRPr="00982364" w:rsidRDefault="00982364" w:rsidP="00125A26">
            <w:pPr>
              <w:rPr>
                <w:noProof/>
              </w:rPr>
            </w:pPr>
            <w:r w:rsidRPr="00982364">
              <w:rPr>
                <w:noProof/>
              </w:rPr>
              <w:t>Sponsoring Working Group:</w:t>
            </w:r>
          </w:p>
        </w:tc>
        <w:tc>
          <w:tcPr>
            <w:tcW w:w="6955" w:type="dxa"/>
          </w:tcPr>
          <w:p w14:paraId="09E3F6B9" w14:textId="77777777" w:rsidR="00982364" w:rsidRPr="00982364" w:rsidRDefault="00982364" w:rsidP="00125A26">
            <w:pPr>
              <w:rPr>
                <w:noProof/>
              </w:rPr>
            </w:pPr>
            <w:r w:rsidRPr="00982364">
              <w:rPr>
                <w:noProof/>
              </w:rPr>
              <w:t>Patient Administration WG</w:t>
            </w:r>
          </w:p>
        </w:tc>
      </w:tr>
      <w:tr w:rsidR="00982364" w:rsidRPr="00982364" w14:paraId="20AB06F9" w14:textId="77777777">
        <w:tc>
          <w:tcPr>
            <w:tcW w:w="2520" w:type="dxa"/>
          </w:tcPr>
          <w:p w14:paraId="127898C2" w14:textId="77777777" w:rsidR="00982364" w:rsidRPr="00982364" w:rsidRDefault="00982364" w:rsidP="00125A26">
            <w:pPr>
              <w:rPr>
                <w:noProof/>
              </w:rPr>
            </w:pPr>
            <w:r w:rsidRPr="00982364">
              <w:rPr>
                <w:noProof/>
              </w:rPr>
              <w:t>List Server:</w:t>
            </w:r>
          </w:p>
        </w:tc>
        <w:tc>
          <w:tcPr>
            <w:tcW w:w="6955" w:type="dxa"/>
          </w:tcPr>
          <w:p w14:paraId="37891302" w14:textId="77777777" w:rsidR="00982364" w:rsidRPr="00982364" w:rsidRDefault="00000000" w:rsidP="00125A26">
            <w:pPr>
              <w:rPr>
                <w:noProof/>
              </w:rPr>
            </w:pPr>
            <w:hyperlink r:id="rId10"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14:paraId="5C3750BA" w14:textId="39D8FB2B" w:rsidR="00982364" w:rsidRDefault="00982364" w:rsidP="00125A26">
      <w:pPr>
        <w:rPr>
          <w:ins w:id="25" w:author="Frank Oemig" w:date="2022-09-07T17:09:00Z"/>
        </w:rPr>
      </w:pPr>
      <w:bookmarkStart w:id="26" w:name="_Toc494168628"/>
      <w:bookmarkStart w:id="27" w:name="_Toc463264299"/>
    </w:p>
    <w:p w14:paraId="38DA7D28" w14:textId="77777777" w:rsidR="00F70A33" w:rsidRPr="007D514E"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ins w:id="28" w:author="Frank Oemig" w:date="2022-09-07T17:09:00Z"/>
          <w:bCs/>
          <w:noProof/>
          <w:sz w:val="32"/>
          <w:szCs w:val="36"/>
          <w:rPrChange w:id="29" w:author="Frank Oemig" w:date="2022-09-06T17:22:00Z">
            <w:rPr>
              <w:ins w:id="30" w:author="Frank Oemig" w:date="2022-09-07T17:09:00Z"/>
              <w:noProof/>
            </w:rPr>
          </w:rPrChange>
        </w:rPr>
        <w:pPrChange w:id="31" w:author="Frank Oemig" w:date="2022-09-06T17:22:00Z">
          <w:pPr>
            <w:pStyle w:val="Heading2"/>
            <w:numPr>
              <w:ilvl w:val="0"/>
              <w:numId w:val="0"/>
            </w:numPr>
            <w:ind w:left="0" w:firstLine="0"/>
          </w:pPr>
        </w:pPrChange>
      </w:pPr>
      <w:ins w:id="32" w:author="Frank Oemig" w:date="2022-09-07T17:09:00Z">
        <w:r w:rsidRPr="007D514E">
          <w:rPr>
            <w:b/>
            <w:bCs/>
            <w:noProof/>
            <w:sz w:val="32"/>
            <w:szCs w:val="36"/>
            <w:rPrChange w:id="33" w:author="Frank Oemig" w:date="2022-09-06T17:22:00Z">
              <w:rPr>
                <w:noProof/>
              </w:rPr>
            </w:rPrChange>
          </w:rPr>
          <w:t>Note to Balloters</w:t>
        </w:r>
      </w:ins>
    </w:p>
    <w:p w14:paraId="310035D5" w14:textId="7777777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34" w:author="Frank Oemig" w:date="2022-09-07T17:09:00Z"/>
          <w:lang w:eastAsia="de-DE"/>
        </w:rPr>
        <w:pPrChange w:id="35" w:author="Frank Oemig" w:date="2022-09-06T17:22:00Z">
          <w:pPr/>
        </w:pPrChange>
      </w:pPr>
      <w:ins w:id="36" w:author="Frank Oemig" w:date="2022-09-07T17:09:00Z">
        <w:r>
          <w:rPr>
            <w:lang w:eastAsia="de-DE"/>
          </w:rPr>
          <w:t>We are seeking your input on these topics:</w:t>
        </w:r>
      </w:ins>
    </w:p>
    <w:p w14:paraId="701DFF19" w14:textId="6A6B5F4A"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37" w:author="Frank Oemig" w:date="2022-09-07T17:09:00Z"/>
          <w:lang w:eastAsia="de-DE"/>
        </w:rPr>
        <w:pPrChange w:id="38" w:author="Frank Oemig" w:date="2022-09-06T17:22:00Z">
          <w:pPr/>
        </w:pPrChange>
      </w:pPr>
      <w:ins w:id="39" w:author="Frank Oemig" w:date="2022-09-07T17:09:00Z">
        <w:r>
          <w:rPr>
            <w:lang w:eastAsia="de-DE"/>
          </w:rPr>
          <w:t xml:space="preserve">#1 In all product families there is debate around use of observations to represent the Gender Harmony concepts. </w:t>
        </w:r>
        <w:proofErr w:type="gramStart"/>
        <w:r>
          <w:rPr>
            <w:lang w:eastAsia="de-DE"/>
          </w:rPr>
          <w:t>In order to</w:t>
        </w:r>
        <w:proofErr w:type="gramEnd"/>
        <w:r>
          <w:rPr>
            <w:lang w:eastAsia="de-DE"/>
          </w:rPr>
          <w:t xml:space="preserve">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w:t>
        </w:r>
        <w:r w:rsidRPr="00B63056">
          <w:t xml:space="preserve"> </w:t>
        </w:r>
        <w:r>
          <w:fldChar w:fldCharType="begin"/>
        </w:r>
        <w:r>
          <w:instrText xml:space="preserve"> HYPERLINK "http://www.hl7.org/permalink/?SOGIGuidance" \t "_blank" </w:instrText>
        </w:r>
        <w:r>
          <w:fldChar w:fldCharType="separate"/>
        </w:r>
        <w:r>
          <w:rPr>
            <w:rStyle w:val="Hyperlink"/>
            <w:color w:val="1155CC"/>
            <w:shd w:val="clear" w:color="auto" w:fill="FFFFFF"/>
          </w:rPr>
          <w:t>www.hl7.org/permalink/?SOGIGuidance</w:t>
        </w:r>
        <w:r>
          <w:rPr>
            <w:rStyle w:val="Hyperlink"/>
            <w:color w:val="1155CC"/>
            <w:shd w:val="clear" w:color="auto" w:fill="FFFFFF"/>
          </w:rPr>
          <w:fldChar w:fldCharType="end"/>
        </w:r>
        <w:r>
          <w:rPr>
            <w:rFonts w:ascii="Arial" w:hAnsi="Arial" w:cs="Arial"/>
            <w:color w:val="222222"/>
            <w:shd w:val="clear" w:color="auto" w:fill="FFFFFF"/>
          </w:rPr>
          <w:t>.</w:t>
        </w:r>
        <w:r>
          <w:rPr>
            <w:lang w:eastAsia="de-DE"/>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ins>
      <w:ins w:id="40" w:author="Lynn Laakso" w:date="2022-09-09T15:29:00Z">
        <w:r w:rsidR="005669A1" w:rsidRPr="005669A1">
          <w:rPr>
            <w:lang w:eastAsia="de-DE"/>
          </w:rPr>
          <w:t>hl7.org/</w:t>
        </w:r>
        <w:proofErr w:type="spellStart"/>
        <w:r w:rsidR="005669A1" w:rsidRPr="005669A1">
          <w:rPr>
            <w:lang w:eastAsia="de-DE"/>
          </w:rPr>
          <w:t>fhir</w:t>
        </w:r>
        <w:proofErr w:type="spellEnd"/>
        <w:r w:rsidR="005669A1" w:rsidRPr="005669A1">
          <w:rPr>
            <w:lang w:eastAsia="de-DE"/>
          </w:rPr>
          <w:t>/</w:t>
        </w:r>
        <w:proofErr w:type="spellStart"/>
        <w:r w:rsidR="005669A1" w:rsidRPr="005669A1">
          <w:rPr>
            <w:lang w:eastAsia="de-DE"/>
          </w:rPr>
          <w:t>uv</w:t>
        </w:r>
        <w:proofErr w:type="spellEnd"/>
        <w:r w:rsidR="005669A1" w:rsidRPr="005669A1">
          <w:rPr>
            <w:lang w:eastAsia="de-DE"/>
          </w:rPr>
          <w:t>/gender-harmony/2022Sep</w:t>
        </w:r>
        <w:r w:rsidR="005669A1" w:rsidRPr="005669A1" w:rsidDel="005669A1">
          <w:rPr>
            <w:lang w:eastAsia="de-DE"/>
          </w:rPr>
          <w:t xml:space="preserve"> </w:t>
        </w:r>
      </w:ins>
      <w:ins w:id="41" w:author="Lynn Laakso" w:date="2022-09-09T15:30:00Z">
        <w:r w:rsidR="005669A1">
          <w:rPr>
            <w:lang w:eastAsia="de-DE"/>
          </w:rPr>
          <w:t>ballot.</w:t>
        </w:r>
      </w:ins>
      <w:ins w:id="42" w:author="Frank Oemig" w:date="2022-09-07T17:09:00Z">
        <w:del w:id="43" w:author="Lynn Laakso" w:date="2022-09-09T15:29:00Z">
          <w:r w:rsidDel="005669A1">
            <w:rPr>
              <w:lang w:eastAsia="de-DE"/>
            </w:rPr>
            <w:delText>&lt;ADD LINK TO THE Cross Paradigm IG here!&gt;</w:delText>
          </w:r>
        </w:del>
      </w:ins>
    </w:p>
    <w:p w14:paraId="49D0504D" w14:textId="07384D9C"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44" w:author="Frank Oemig" w:date="2022-09-07T17:09:00Z"/>
          <w:lang w:eastAsia="de-DE"/>
        </w:rPr>
        <w:pPrChange w:id="45" w:author="Frank Oemig" w:date="2022-09-06T17:22:00Z">
          <w:pPr/>
        </w:pPrChange>
      </w:pPr>
      <w:ins w:id="46" w:author="Frank Oemig" w:date="2022-09-07T17:09:00Z">
        <w:r>
          <w:rPr>
            <w:lang w:eastAsia="de-DE"/>
          </w:rPr>
          <w:t xml:space="preserve">#2 In order to ensure we stay in sync with vocabulary used to represent the Gender Harmony attributes of a person, please provide feedback on the definitions and associated terminology in the </w:t>
        </w:r>
      </w:ins>
      <w:ins w:id="47" w:author="Lynn Laakso" w:date="2022-09-09T15:30:00Z">
        <w:r w:rsidR="005669A1" w:rsidRPr="005669A1">
          <w:rPr>
            <w:lang w:eastAsia="de-DE"/>
          </w:rPr>
          <w:t>hl7.org/</w:t>
        </w:r>
        <w:proofErr w:type="spellStart"/>
        <w:r w:rsidR="005669A1" w:rsidRPr="005669A1">
          <w:rPr>
            <w:lang w:eastAsia="de-DE"/>
          </w:rPr>
          <w:t>fhir</w:t>
        </w:r>
        <w:proofErr w:type="spellEnd"/>
        <w:r w:rsidR="005669A1" w:rsidRPr="005669A1">
          <w:rPr>
            <w:lang w:eastAsia="de-DE"/>
          </w:rPr>
          <w:t>/</w:t>
        </w:r>
        <w:proofErr w:type="spellStart"/>
        <w:r w:rsidR="005669A1" w:rsidRPr="005669A1">
          <w:rPr>
            <w:lang w:eastAsia="de-DE"/>
          </w:rPr>
          <w:t>uv</w:t>
        </w:r>
        <w:proofErr w:type="spellEnd"/>
        <w:r w:rsidR="005669A1" w:rsidRPr="005669A1">
          <w:rPr>
            <w:lang w:eastAsia="de-DE"/>
          </w:rPr>
          <w:t>/gender-harmony/2022Sep</w:t>
        </w:r>
        <w:r w:rsidR="005669A1" w:rsidRPr="005669A1" w:rsidDel="005669A1">
          <w:rPr>
            <w:lang w:eastAsia="de-DE"/>
          </w:rPr>
          <w:t xml:space="preserve"> </w:t>
        </w:r>
      </w:ins>
      <w:ins w:id="48" w:author="Frank Oemig" w:date="2022-09-07T17:09:00Z">
        <w:del w:id="49" w:author="Lynn Laakso" w:date="2022-09-09T15:30:00Z">
          <w:r w:rsidDel="005669A1">
            <w:rPr>
              <w:lang w:eastAsia="de-DE"/>
            </w:rPr>
            <w:delText xml:space="preserve">&lt;ADD LINK TO THE Cross Paradigm IG here!&gt; </w:delText>
          </w:r>
        </w:del>
        <w:r>
          <w:rPr>
            <w:lang w:eastAsia="de-DE"/>
          </w:rPr>
          <w:t>ballot.</w:t>
        </w:r>
      </w:ins>
    </w:p>
    <w:p w14:paraId="57A57B4E" w14:textId="7777777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50" w:author="Frank Oemig" w:date="2022-09-07T17:09:00Z"/>
          <w:lang w:eastAsia="de-DE"/>
        </w:rPr>
        <w:pPrChange w:id="51" w:author="Frank Oemig" w:date="2022-09-06T17:22:00Z">
          <w:pPr/>
        </w:pPrChange>
      </w:pPr>
      <w:ins w:id="52" w:author="Frank Oemig" w:date="2022-09-07T17:09:00Z">
        <w:r>
          <w:rPr>
            <w:lang w:eastAsia="de-DE"/>
          </w:rPr>
          <w:lastRenderedPageBreak/>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0278374E" w14:textId="77777777" w:rsidR="00F70A33" w:rsidRDefault="00F70A33">
      <w:pPr>
        <w:pBdr>
          <w:top w:val="single" w:sz="4" w:space="1" w:color="auto"/>
          <w:left w:val="single" w:sz="4" w:space="4" w:color="auto"/>
          <w:bottom w:val="single" w:sz="4" w:space="1" w:color="auto"/>
          <w:right w:val="single" w:sz="4" w:space="4" w:color="auto"/>
        </w:pBdr>
        <w:shd w:val="clear" w:color="auto" w:fill="D9D9D9" w:themeFill="background1" w:themeFillShade="D9"/>
        <w:rPr>
          <w:ins w:id="53" w:author="Frank Oemig" w:date="2022-09-07T17:09:00Z"/>
          <w:lang w:eastAsia="de-DE"/>
        </w:rPr>
        <w:pPrChange w:id="54" w:author="Frank Oemig" w:date="2022-09-06T17:22:00Z">
          <w:pPr/>
        </w:pPrChange>
      </w:pPr>
      <w:ins w:id="55" w:author="Frank Oemig" w:date="2022-09-07T17:09:00Z">
        <w:r>
          <w:rPr>
            <w:lang w:eastAsia="de-DE"/>
          </w:rPr>
          <w:t>#4 Are these segments needed for the Specimen Shipment Manifest?</w:t>
        </w:r>
      </w:ins>
    </w:p>
    <w:p w14:paraId="243FAEEA" w14:textId="77777777" w:rsidR="00451C5B" w:rsidRDefault="00451C5B" w:rsidP="00451C5B">
      <w:pPr>
        <w:rPr>
          <w:ins w:id="56" w:author="Frank Oemig" w:date="2022-09-01T10:44: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29"/>
        <w:gridCol w:w="2291"/>
        <w:gridCol w:w="3075"/>
        <w:gridCol w:w="1070"/>
        <w:gridCol w:w="1268"/>
        <w:gridCol w:w="717"/>
      </w:tblGrid>
      <w:tr w:rsidR="009B3894" w14:paraId="243133BE" w14:textId="77777777" w:rsidTr="00810A3C">
        <w:trPr>
          <w:trHeight w:val="530"/>
          <w:ins w:id="57" w:author="Frank Oemig" w:date="2022-07-13T17:34:00Z"/>
        </w:trPr>
        <w:tc>
          <w:tcPr>
            <w:tcW w:w="931" w:type="dxa"/>
            <w:shd w:val="clear" w:color="auto" w:fill="D9D9D9"/>
          </w:tcPr>
          <w:p w14:paraId="33BEC300" w14:textId="77777777" w:rsidR="009B3894" w:rsidRDefault="009B3894" w:rsidP="00810A3C">
            <w:pPr>
              <w:widowControl w:val="0"/>
              <w:autoSpaceDE w:val="0"/>
              <w:autoSpaceDN w:val="0"/>
              <w:adjustRightInd w:val="0"/>
              <w:spacing w:before="110"/>
              <w:rPr>
                <w:ins w:id="58" w:author="Frank Oemig" w:date="2022-07-13T17:34:00Z"/>
                <w:rFonts w:ascii="Arial" w:hAnsi="Arial"/>
              </w:rPr>
            </w:pPr>
            <w:ins w:id="59" w:author="Frank Oemig" w:date="2022-07-13T17:34:00Z">
              <w:r>
                <w:rPr>
                  <w:b/>
                  <w:bCs/>
                  <w:i/>
                  <w:iCs/>
                  <w:color w:val="000080"/>
                  <w:sz w:val="22"/>
                </w:rPr>
                <w:t>Section</w:t>
              </w:r>
            </w:ins>
          </w:p>
        </w:tc>
        <w:tc>
          <w:tcPr>
            <w:tcW w:w="2330" w:type="dxa"/>
            <w:shd w:val="clear" w:color="auto" w:fill="D9D9D9"/>
          </w:tcPr>
          <w:p w14:paraId="384B9AA9" w14:textId="77777777" w:rsidR="009B3894" w:rsidRDefault="009B3894" w:rsidP="00810A3C">
            <w:pPr>
              <w:widowControl w:val="0"/>
              <w:autoSpaceDE w:val="0"/>
              <w:autoSpaceDN w:val="0"/>
              <w:adjustRightInd w:val="0"/>
              <w:spacing w:before="110"/>
              <w:rPr>
                <w:ins w:id="60" w:author="Frank Oemig" w:date="2022-07-13T17:34:00Z"/>
                <w:rFonts w:ascii="Arial" w:hAnsi="Arial"/>
              </w:rPr>
            </w:pPr>
            <w:ins w:id="61" w:author="Frank Oemig" w:date="2022-07-13T17:34:00Z">
              <w:r>
                <w:rPr>
                  <w:b/>
                  <w:bCs/>
                  <w:i/>
                  <w:iCs/>
                  <w:color w:val="000080"/>
                  <w:sz w:val="22"/>
                </w:rPr>
                <w:t>Section Name</w:t>
              </w:r>
            </w:ins>
          </w:p>
        </w:tc>
        <w:tc>
          <w:tcPr>
            <w:tcW w:w="3147" w:type="dxa"/>
            <w:shd w:val="clear" w:color="auto" w:fill="D9D9D9"/>
          </w:tcPr>
          <w:p w14:paraId="4779200F" w14:textId="77777777" w:rsidR="009B3894" w:rsidRDefault="009B3894" w:rsidP="00810A3C">
            <w:pPr>
              <w:widowControl w:val="0"/>
              <w:autoSpaceDE w:val="0"/>
              <w:autoSpaceDN w:val="0"/>
              <w:adjustRightInd w:val="0"/>
              <w:spacing w:before="110"/>
              <w:rPr>
                <w:ins w:id="62" w:author="Frank Oemig" w:date="2022-07-13T17:34:00Z"/>
                <w:rFonts w:ascii="Arial" w:hAnsi="Arial"/>
              </w:rPr>
            </w:pPr>
            <w:proofErr w:type="gramStart"/>
            <w:ins w:id="63" w:author="Frank Oemig" w:date="2022-07-13T17:34:00Z">
              <w:r>
                <w:rPr>
                  <w:b/>
                  <w:bCs/>
                  <w:i/>
                  <w:iCs/>
                  <w:color w:val="000080"/>
                  <w:sz w:val="22"/>
                </w:rPr>
                <w:t>Change  Type</w:t>
              </w:r>
              <w:proofErr w:type="gramEnd"/>
            </w:ins>
          </w:p>
        </w:tc>
        <w:tc>
          <w:tcPr>
            <w:tcW w:w="1072" w:type="dxa"/>
            <w:shd w:val="clear" w:color="auto" w:fill="D9D9D9"/>
          </w:tcPr>
          <w:p w14:paraId="0CCFB10D" w14:textId="77777777" w:rsidR="009B3894" w:rsidRPr="005E5A1E" w:rsidRDefault="009B3894" w:rsidP="00810A3C">
            <w:pPr>
              <w:widowControl w:val="0"/>
              <w:autoSpaceDE w:val="0"/>
              <w:autoSpaceDN w:val="0"/>
              <w:adjustRightInd w:val="0"/>
              <w:spacing w:before="110"/>
              <w:rPr>
                <w:ins w:id="64" w:author="Frank Oemig" w:date="2022-07-13T17:34:00Z"/>
                <w:b/>
                <w:bCs/>
                <w:i/>
                <w:iCs/>
                <w:color w:val="000080"/>
                <w:sz w:val="22"/>
              </w:rPr>
            </w:pPr>
            <w:ins w:id="65" w:author="Frank Oemig" w:date="2022-07-13T17:34:00Z">
              <w:r w:rsidRPr="005E5A1E">
                <w:rPr>
                  <w:b/>
                  <w:bCs/>
                  <w:i/>
                  <w:iCs/>
                  <w:color w:val="000080"/>
                  <w:sz w:val="22"/>
                </w:rPr>
                <w:t>Proposal #</w:t>
              </w:r>
            </w:ins>
          </w:p>
        </w:tc>
        <w:tc>
          <w:tcPr>
            <w:tcW w:w="1268" w:type="dxa"/>
            <w:shd w:val="clear" w:color="auto" w:fill="D9D9D9"/>
          </w:tcPr>
          <w:p w14:paraId="16C7EBC9" w14:textId="77777777" w:rsidR="009B3894" w:rsidRDefault="009B3894" w:rsidP="00810A3C">
            <w:pPr>
              <w:widowControl w:val="0"/>
              <w:autoSpaceDE w:val="0"/>
              <w:autoSpaceDN w:val="0"/>
              <w:adjustRightInd w:val="0"/>
              <w:spacing w:before="110"/>
              <w:jc w:val="center"/>
              <w:rPr>
                <w:ins w:id="66" w:author="Frank Oemig" w:date="2022-07-13T17:34:00Z"/>
                <w:b/>
                <w:bCs/>
                <w:i/>
                <w:iCs/>
                <w:color w:val="000080"/>
                <w:sz w:val="28"/>
                <w:szCs w:val="28"/>
              </w:rPr>
            </w:pPr>
            <w:ins w:id="67" w:author="Frank Oemig" w:date="2022-07-13T17:34:00Z">
              <w:r>
                <w:rPr>
                  <w:b/>
                  <w:bCs/>
                  <w:i/>
                  <w:iCs/>
                  <w:color w:val="000080"/>
                  <w:sz w:val="22"/>
                </w:rPr>
                <w:t>Substantive</w:t>
              </w:r>
              <w:r>
                <w:rPr>
                  <w:b/>
                  <w:bCs/>
                  <w:i/>
                  <w:iCs/>
                  <w:color w:val="000080"/>
                  <w:sz w:val="22"/>
                </w:rPr>
                <w:br/>
                <w:t>Y/N</w:t>
              </w:r>
            </w:ins>
          </w:p>
        </w:tc>
        <w:tc>
          <w:tcPr>
            <w:tcW w:w="720" w:type="dxa"/>
            <w:shd w:val="clear" w:color="auto" w:fill="D9D9D9"/>
          </w:tcPr>
          <w:p w14:paraId="0EAD2A01" w14:textId="77777777" w:rsidR="009B3894" w:rsidRDefault="009B3894" w:rsidP="00810A3C">
            <w:pPr>
              <w:widowControl w:val="0"/>
              <w:autoSpaceDE w:val="0"/>
              <w:autoSpaceDN w:val="0"/>
              <w:adjustRightInd w:val="0"/>
              <w:spacing w:before="110"/>
              <w:jc w:val="center"/>
              <w:rPr>
                <w:ins w:id="68" w:author="Frank Oemig" w:date="2022-07-13T17:34:00Z"/>
                <w:b/>
                <w:bCs/>
                <w:i/>
                <w:iCs/>
                <w:color w:val="000080"/>
                <w:sz w:val="28"/>
                <w:szCs w:val="28"/>
              </w:rPr>
            </w:pPr>
            <w:ins w:id="69" w:author="Frank Oemig" w:date="2022-07-13T17:34:00Z">
              <w:r>
                <w:rPr>
                  <w:b/>
                  <w:bCs/>
                  <w:i/>
                  <w:iCs/>
                  <w:color w:val="000080"/>
                  <w:sz w:val="22"/>
                </w:rPr>
                <w:t>Line</w:t>
              </w:r>
              <w:r>
                <w:rPr>
                  <w:b/>
                  <w:bCs/>
                  <w:i/>
                  <w:iCs/>
                  <w:color w:val="000080"/>
                  <w:sz w:val="22"/>
                </w:rPr>
                <w:br/>
                <w:t>Item</w:t>
              </w:r>
            </w:ins>
          </w:p>
        </w:tc>
      </w:tr>
      <w:tr w:rsidR="009B3894" w14:paraId="5C974983" w14:textId="77777777" w:rsidTr="00810A3C">
        <w:trPr>
          <w:trHeight w:val="530"/>
          <w:ins w:id="70" w:author="Frank Oemig" w:date="2022-07-13T17:34:00Z"/>
        </w:trPr>
        <w:tc>
          <w:tcPr>
            <w:tcW w:w="931" w:type="dxa"/>
            <w:shd w:val="clear" w:color="auto" w:fill="D9D9D9"/>
          </w:tcPr>
          <w:p w14:paraId="0E9ACF87" w14:textId="22442ADD" w:rsidR="009B3894" w:rsidRDefault="009B3894" w:rsidP="00810A3C">
            <w:pPr>
              <w:widowControl w:val="0"/>
              <w:autoSpaceDE w:val="0"/>
              <w:autoSpaceDN w:val="0"/>
              <w:adjustRightInd w:val="0"/>
              <w:spacing w:before="110"/>
              <w:rPr>
                <w:ins w:id="71" w:author="Frank Oemig" w:date="2022-07-13T17:34:00Z"/>
                <w:b/>
                <w:bCs/>
                <w:i/>
                <w:iCs/>
                <w:color w:val="000080"/>
                <w:sz w:val="22"/>
              </w:rPr>
            </w:pPr>
            <w:ins w:id="72" w:author="Frank Oemig" w:date="2022-07-13T17:34:00Z">
              <w:r>
                <w:rPr>
                  <w:b/>
                  <w:bCs/>
                  <w:i/>
                  <w:iCs/>
                  <w:color w:val="000080"/>
                  <w:sz w:val="22"/>
                </w:rPr>
                <w:t>15.3.1</w:t>
              </w:r>
            </w:ins>
          </w:p>
        </w:tc>
        <w:tc>
          <w:tcPr>
            <w:tcW w:w="2330" w:type="dxa"/>
            <w:shd w:val="clear" w:color="auto" w:fill="D9D9D9"/>
          </w:tcPr>
          <w:p w14:paraId="641816CD" w14:textId="2C30C0F5" w:rsidR="009B3894" w:rsidRPr="00810A3C" w:rsidRDefault="009B3894" w:rsidP="00810A3C">
            <w:pPr>
              <w:widowControl w:val="0"/>
              <w:autoSpaceDE w:val="0"/>
              <w:autoSpaceDN w:val="0"/>
              <w:adjustRightInd w:val="0"/>
              <w:spacing w:before="110"/>
              <w:rPr>
                <w:ins w:id="73" w:author="Frank Oemig" w:date="2022-07-13T17:34:00Z"/>
                <w:bCs/>
                <w:i/>
                <w:iCs/>
                <w:noProof/>
                <w:sz w:val="22"/>
              </w:rPr>
            </w:pPr>
            <w:ins w:id="74" w:author="Frank Oemig" w:date="2022-07-13T17:34:00Z">
              <w:r>
                <w:rPr>
                  <w:sz w:val="22"/>
                </w:rPr>
                <w:t>Add Personnel Record</w:t>
              </w:r>
            </w:ins>
          </w:p>
        </w:tc>
        <w:tc>
          <w:tcPr>
            <w:tcW w:w="3147" w:type="dxa"/>
            <w:shd w:val="clear" w:color="auto" w:fill="D9D9D9"/>
          </w:tcPr>
          <w:p w14:paraId="0B2FAF7C" w14:textId="279545EA" w:rsidR="009B3894" w:rsidRPr="00810A3C" w:rsidRDefault="009B3894" w:rsidP="00810A3C">
            <w:pPr>
              <w:widowControl w:val="0"/>
              <w:autoSpaceDE w:val="0"/>
              <w:autoSpaceDN w:val="0"/>
              <w:adjustRightInd w:val="0"/>
              <w:spacing w:before="110"/>
              <w:rPr>
                <w:ins w:id="75" w:author="Frank Oemig" w:date="2022-07-13T17:34:00Z"/>
                <w:color w:val="000080"/>
                <w:sz w:val="22"/>
              </w:rPr>
            </w:pPr>
            <w:ins w:id="76" w:author="Frank Oemig" w:date="2022-07-13T17:34:00Z">
              <w:r>
                <w:rPr>
                  <w:color w:val="000080"/>
                  <w:sz w:val="22"/>
                </w:rPr>
                <w:t>Added seg</w:t>
              </w:r>
            </w:ins>
            <w:ins w:id="77" w:author="Frank Oemig" w:date="2022-07-13T17:35:00Z">
              <w:r>
                <w:rPr>
                  <w:color w:val="000080"/>
                  <w:sz w:val="22"/>
                </w:rPr>
                <w:t>ments GSP, GSR and GSC to message structure</w:t>
              </w:r>
            </w:ins>
          </w:p>
        </w:tc>
        <w:tc>
          <w:tcPr>
            <w:tcW w:w="1072" w:type="dxa"/>
            <w:shd w:val="clear" w:color="auto" w:fill="D9D9D9"/>
          </w:tcPr>
          <w:p w14:paraId="3F6BE8EF" w14:textId="057ADD11" w:rsidR="009B3894" w:rsidRPr="00810A3C" w:rsidRDefault="009B3894" w:rsidP="00810A3C">
            <w:pPr>
              <w:widowControl w:val="0"/>
              <w:autoSpaceDE w:val="0"/>
              <w:autoSpaceDN w:val="0"/>
              <w:adjustRightInd w:val="0"/>
              <w:spacing w:before="110"/>
              <w:rPr>
                <w:ins w:id="78" w:author="Frank Oemig" w:date="2022-07-13T17:34:00Z"/>
                <w:sz w:val="22"/>
              </w:rPr>
            </w:pPr>
            <w:ins w:id="79" w:author="Frank Oemig" w:date="2022-07-13T17:35:00Z">
              <w:r>
                <w:rPr>
                  <w:sz w:val="22"/>
                </w:rPr>
                <w:t>SOGI</w:t>
              </w:r>
            </w:ins>
          </w:p>
        </w:tc>
        <w:tc>
          <w:tcPr>
            <w:tcW w:w="1268" w:type="dxa"/>
            <w:shd w:val="clear" w:color="auto" w:fill="D9D9D9"/>
          </w:tcPr>
          <w:p w14:paraId="29D3FE34" w14:textId="77777777" w:rsidR="009B3894" w:rsidRPr="0069575B" w:rsidRDefault="009B3894" w:rsidP="00810A3C">
            <w:pPr>
              <w:widowControl w:val="0"/>
              <w:autoSpaceDE w:val="0"/>
              <w:autoSpaceDN w:val="0"/>
              <w:adjustRightInd w:val="0"/>
              <w:spacing w:before="110"/>
              <w:rPr>
                <w:ins w:id="80" w:author="Frank Oemig" w:date="2022-07-13T17:34:00Z"/>
                <w:b/>
                <w:bCs/>
                <w:i/>
                <w:iCs/>
                <w:color w:val="000080"/>
                <w:sz w:val="22"/>
              </w:rPr>
            </w:pPr>
            <w:ins w:id="81" w:author="Frank Oemig" w:date="2022-07-13T17:34:00Z">
              <w:r>
                <w:rPr>
                  <w:b/>
                  <w:bCs/>
                  <w:i/>
                  <w:iCs/>
                  <w:color w:val="000080"/>
                  <w:sz w:val="22"/>
                </w:rPr>
                <w:t>Yes</w:t>
              </w:r>
            </w:ins>
          </w:p>
        </w:tc>
        <w:tc>
          <w:tcPr>
            <w:tcW w:w="720" w:type="dxa"/>
            <w:shd w:val="clear" w:color="auto" w:fill="D9D9D9"/>
          </w:tcPr>
          <w:p w14:paraId="44CBE183" w14:textId="77777777" w:rsidR="009B3894" w:rsidRPr="0069575B" w:rsidRDefault="009B3894" w:rsidP="00810A3C">
            <w:pPr>
              <w:widowControl w:val="0"/>
              <w:autoSpaceDE w:val="0"/>
              <w:autoSpaceDN w:val="0"/>
              <w:adjustRightInd w:val="0"/>
              <w:spacing w:before="110"/>
              <w:rPr>
                <w:ins w:id="82" w:author="Frank Oemig" w:date="2022-07-13T17:34:00Z"/>
                <w:b/>
                <w:bCs/>
                <w:i/>
                <w:iCs/>
                <w:color w:val="000080"/>
                <w:sz w:val="22"/>
              </w:rPr>
            </w:pPr>
          </w:p>
        </w:tc>
      </w:tr>
      <w:tr w:rsidR="009B3894" w14:paraId="283BC2C0" w14:textId="77777777" w:rsidTr="009B3894">
        <w:trPr>
          <w:trHeight w:val="530"/>
          <w:ins w:id="83" w:author="Frank Oemig" w:date="2022-07-13T17:35:00Z"/>
        </w:trPr>
        <w:tc>
          <w:tcPr>
            <w:tcW w:w="931" w:type="dxa"/>
            <w:tcBorders>
              <w:top w:val="single" w:sz="4" w:space="0" w:color="auto"/>
              <w:left w:val="single" w:sz="4" w:space="0" w:color="auto"/>
              <w:bottom w:val="single" w:sz="4" w:space="0" w:color="auto"/>
              <w:right w:val="single" w:sz="4" w:space="0" w:color="auto"/>
            </w:tcBorders>
            <w:shd w:val="clear" w:color="auto" w:fill="D9D9D9"/>
          </w:tcPr>
          <w:p w14:paraId="19CFFA91" w14:textId="20E697E4" w:rsidR="009B3894" w:rsidRDefault="009B3894" w:rsidP="00810A3C">
            <w:pPr>
              <w:widowControl w:val="0"/>
              <w:autoSpaceDE w:val="0"/>
              <w:autoSpaceDN w:val="0"/>
              <w:adjustRightInd w:val="0"/>
              <w:spacing w:before="110"/>
              <w:rPr>
                <w:ins w:id="84" w:author="Frank Oemig" w:date="2022-07-13T17:35:00Z"/>
                <w:b/>
                <w:bCs/>
                <w:i/>
                <w:iCs/>
                <w:color w:val="000080"/>
                <w:sz w:val="22"/>
              </w:rPr>
            </w:pPr>
            <w:ins w:id="85" w:author="Frank Oemig" w:date="2022-07-13T17:35:00Z">
              <w:r>
                <w:rPr>
                  <w:b/>
                  <w:bCs/>
                  <w:i/>
                  <w:iCs/>
                  <w:color w:val="000080"/>
                  <w:sz w:val="22"/>
                </w:rPr>
                <w:t>15.3.2</w:t>
              </w:r>
            </w:ins>
          </w:p>
        </w:tc>
        <w:tc>
          <w:tcPr>
            <w:tcW w:w="2330" w:type="dxa"/>
            <w:tcBorders>
              <w:top w:val="single" w:sz="4" w:space="0" w:color="auto"/>
              <w:left w:val="single" w:sz="4" w:space="0" w:color="auto"/>
              <w:bottom w:val="single" w:sz="4" w:space="0" w:color="auto"/>
              <w:right w:val="single" w:sz="4" w:space="0" w:color="auto"/>
            </w:tcBorders>
            <w:shd w:val="clear" w:color="auto" w:fill="D9D9D9"/>
          </w:tcPr>
          <w:p w14:paraId="5ACC453F" w14:textId="061E2494" w:rsidR="009B3894" w:rsidRPr="009B3894" w:rsidRDefault="009B3894" w:rsidP="00810A3C">
            <w:pPr>
              <w:widowControl w:val="0"/>
              <w:autoSpaceDE w:val="0"/>
              <w:autoSpaceDN w:val="0"/>
              <w:adjustRightInd w:val="0"/>
              <w:spacing w:before="110"/>
              <w:rPr>
                <w:ins w:id="86" w:author="Frank Oemig" w:date="2022-07-13T17:35:00Z"/>
                <w:sz w:val="22"/>
              </w:rPr>
            </w:pPr>
            <w:ins w:id="87" w:author="Frank Oemig" w:date="2022-07-13T17:35:00Z">
              <w:r>
                <w:rPr>
                  <w:sz w:val="22"/>
                </w:rPr>
                <w:t>Update Personnel Record</w:t>
              </w:r>
            </w:ins>
          </w:p>
        </w:tc>
        <w:tc>
          <w:tcPr>
            <w:tcW w:w="3147" w:type="dxa"/>
            <w:tcBorders>
              <w:top w:val="single" w:sz="4" w:space="0" w:color="auto"/>
              <w:left w:val="single" w:sz="4" w:space="0" w:color="auto"/>
              <w:bottom w:val="single" w:sz="4" w:space="0" w:color="auto"/>
              <w:right w:val="single" w:sz="4" w:space="0" w:color="auto"/>
            </w:tcBorders>
            <w:shd w:val="clear" w:color="auto" w:fill="D9D9D9"/>
          </w:tcPr>
          <w:p w14:paraId="6989610B" w14:textId="77777777" w:rsidR="009B3894" w:rsidRPr="00810A3C" w:rsidRDefault="009B3894" w:rsidP="00810A3C">
            <w:pPr>
              <w:widowControl w:val="0"/>
              <w:autoSpaceDE w:val="0"/>
              <w:autoSpaceDN w:val="0"/>
              <w:adjustRightInd w:val="0"/>
              <w:spacing w:before="110"/>
              <w:rPr>
                <w:ins w:id="88" w:author="Frank Oemig" w:date="2022-07-13T17:35:00Z"/>
                <w:color w:val="000080"/>
                <w:sz w:val="22"/>
              </w:rPr>
            </w:pPr>
            <w:ins w:id="89" w:author="Frank Oemig" w:date="2022-07-13T17:35:00Z">
              <w:r>
                <w:rPr>
                  <w:color w:val="000080"/>
                  <w:sz w:val="22"/>
                </w:rPr>
                <w:t>Added segments GSP, GSR and GSC to message structure</w:t>
              </w:r>
            </w:ins>
          </w:p>
        </w:tc>
        <w:tc>
          <w:tcPr>
            <w:tcW w:w="1072" w:type="dxa"/>
            <w:tcBorders>
              <w:top w:val="single" w:sz="4" w:space="0" w:color="auto"/>
              <w:left w:val="single" w:sz="4" w:space="0" w:color="auto"/>
              <w:bottom w:val="single" w:sz="4" w:space="0" w:color="auto"/>
              <w:right w:val="single" w:sz="4" w:space="0" w:color="auto"/>
            </w:tcBorders>
            <w:shd w:val="clear" w:color="auto" w:fill="D9D9D9"/>
          </w:tcPr>
          <w:p w14:paraId="565CD70F" w14:textId="77777777" w:rsidR="009B3894" w:rsidRPr="00810A3C" w:rsidRDefault="009B3894" w:rsidP="00810A3C">
            <w:pPr>
              <w:widowControl w:val="0"/>
              <w:autoSpaceDE w:val="0"/>
              <w:autoSpaceDN w:val="0"/>
              <w:adjustRightInd w:val="0"/>
              <w:spacing w:before="110"/>
              <w:rPr>
                <w:ins w:id="90" w:author="Frank Oemig" w:date="2022-07-13T17:35:00Z"/>
                <w:sz w:val="22"/>
              </w:rPr>
            </w:pPr>
            <w:ins w:id="91" w:author="Frank Oemig" w:date="2022-07-13T17:35: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42B34226" w14:textId="77777777" w:rsidR="009B3894" w:rsidRPr="0069575B" w:rsidRDefault="009B3894" w:rsidP="00810A3C">
            <w:pPr>
              <w:widowControl w:val="0"/>
              <w:autoSpaceDE w:val="0"/>
              <w:autoSpaceDN w:val="0"/>
              <w:adjustRightInd w:val="0"/>
              <w:spacing w:before="110"/>
              <w:rPr>
                <w:ins w:id="92" w:author="Frank Oemig" w:date="2022-07-13T17:35:00Z"/>
                <w:b/>
                <w:bCs/>
                <w:i/>
                <w:iCs/>
                <w:color w:val="000080"/>
                <w:sz w:val="22"/>
              </w:rPr>
            </w:pPr>
            <w:ins w:id="93" w:author="Frank Oemig" w:date="2022-07-13T17:35:00Z">
              <w:r>
                <w:rPr>
                  <w:b/>
                  <w:bCs/>
                  <w:i/>
                  <w:iCs/>
                  <w:color w:val="000080"/>
                  <w:sz w:val="22"/>
                </w:rPr>
                <w:t>Yes</w:t>
              </w:r>
            </w:ins>
          </w:p>
        </w:tc>
        <w:tc>
          <w:tcPr>
            <w:tcW w:w="720" w:type="dxa"/>
            <w:tcBorders>
              <w:top w:val="single" w:sz="4" w:space="0" w:color="auto"/>
              <w:left w:val="single" w:sz="4" w:space="0" w:color="auto"/>
              <w:bottom w:val="single" w:sz="4" w:space="0" w:color="auto"/>
              <w:right w:val="single" w:sz="4" w:space="0" w:color="auto"/>
            </w:tcBorders>
            <w:shd w:val="clear" w:color="auto" w:fill="D9D9D9"/>
          </w:tcPr>
          <w:p w14:paraId="71FD94A0" w14:textId="77777777" w:rsidR="009B3894" w:rsidRPr="0069575B" w:rsidRDefault="009B3894" w:rsidP="00810A3C">
            <w:pPr>
              <w:widowControl w:val="0"/>
              <w:autoSpaceDE w:val="0"/>
              <w:autoSpaceDN w:val="0"/>
              <w:adjustRightInd w:val="0"/>
              <w:spacing w:before="110"/>
              <w:rPr>
                <w:ins w:id="94" w:author="Frank Oemig" w:date="2022-07-13T17:35:00Z"/>
                <w:b/>
                <w:bCs/>
                <w:i/>
                <w:iCs/>
                <w:color w:val="000080"/>
                <w:sz w:val="22"/>
              </w:rPr>
            </w:pPr>
          </w:p>
        </w:tc>
      </w:tr>
      <w:tr w:rsidR="009B3894" w14:paraId="47929F55" w14:textId="77777777" w:rsidTr="009B3894">
        <w:trPr>
          <w:trHeight w:val="530"/>
          <w:ins w:id="95" w:author="Frank Oemig" w:date="2022-07-13T17:36:00Z"/>
        </w:trPr>
        <w:tc>
          <w:tcPr>
            <w:tcW w:w="931" w:type="dxa"/>
            <w:tcBorders>
              <w:top w:val="single" w:sz="4" w:space="0" w:color="auto"/>
              <w:left w:val="single" w:sz="4" w:space="0" w:color="auto"/>
              <w:bottom w:val="single" w:sz="4" w:space="0" w:color="auto"/>
              <w:right w:val="single" w:sz="4" w:space="0" w:color="auto"/>
            </w:tcBorders>
            <w:shd w:val="clear" w:color="auto" w:fill="D9D9D9"/>
          </w:tcPr>
          <w:p w14:paraId="3B639217" w14:textId="0B8A9BF4" w:rsidR="009B3894" w:rsidRDefault="009B3894" w:rsidP="00810A3C">
            <w:pPr>
              <w:widowControl w:val="0"/>
              <w:autoSpaceDE w:val="0"/>
              <w:autoSpaceDN w:val="0"/>
              <w:adjustRightInd w:val="0"/>
              <w:spacing w:before="110"/>
              <w:rPr>
                <w:ins w:id="96" w:author="Frank Oemig" w:date="2022-07-13T17:36:00Z"/>
                <w:b/>
                <w:bCs/>
                <w:i/>
                <w:iCs/>
                <w:color w:val="000080"/>
                <w:sz w:val="22"/>
              </w:rPr>
            </w:pPr>
            <w:ins w:id="97" w:author="Frank Oemig" w:date="2022-07-13T17:36:00Z">
              <w:r>
                <w:rPr>
                  <w:b/>
                  <w:bCs/>
                  <w:i/>
                  <w:iCs/>
                  <w:color w:val="000080"/>
                  <w:sz w:val="22"/>
                </w:rPr>
                <w:t>15.3.7</w:t>
              </w:r>
            </w:ins>
          </w:p>
        </w:tc>
        <w:tc>
          <w:tcPr>
            <w:tcW w:w="2330" w:type="dxa"/>
            <w:tcBorders>
              <w:top w:val="single" w:sz="4" w:space="0" w:color="auto"/>
              <w:left w:val="single" w:sz="4" w:space="0" w:color="auto"/>
              <w:bottom w:val="single" w:sz="4" w:space="0" w:color="auto"/>
              <w:right w:val="single" w:sz="4" w:space="0" w:color="auto"/>
            </w:tcBorders>
            <w:shd w:val="clear" w:color="auto" w:fill="D9D9D9"/>
          </w:tcPr>
          <w:p w14:paraId="75E84D6D" w14:textId="68C6DA39" w:rsidR="009B3894" w:rsidRPr="009B3894" w:rsidRDefault="009B3894" w:rsidP="00810A3C">
            <w:pPr>
              <w:widowControl w:val="0"/>
              <w:autoSpaceDE w:val="0"/>
              <w:autoSpaceDN w:val="0"/>
              <w:adjustRightInd w:val="0"/>
              <w:spacing w:before="110"/>
              <w:rPr>
                <w:ins w:id="98" w:author="Frank Oemig" w:date="2022-07-13T17:36:00Z"/>
                <w:sz w:val="22"/>
              </w:rPr>
            </w:pPr>
            <w:ins w:id="99" w:author="Frank Oemig" w:date="2022-07-13T17:36:00Z">
              <w:r>
                <w:rPr>
                  <w:sz w:val="22"/>
                </w:rPr>
                <w:t>Query Information</w:t>
              </w:r>
            </w:ins>
          </w:p>
        </w:tc>
        <w:tc>
          <w:tcPr>
            <w:tcW w:w="3147" w:type="dxa"/>
            <w:tcBorders>
              <w:top w:val="single" w:sz="4" w:space="0" w:color="auto"/>
              <w:left w:val="single" w:sz="4" w:space="0" w:color="auto"/>
              <w:bottom w:val="single" w:sz="4" w:space="0" w:color="auto"/>
              <w:right w:val="single" w:sz="4" w:space="0" w:color="auto"/>
            </w:tcBorders>
            <w:shd w:val="clear" w:color="auto" w:fill="D9D9D9"/>
          </w:tcPr>
          <w:p w14:paraId="6BEF3CF7" w14:textId="77777777" w:rsidR="009B3894" w:rsidRPr="00810A3C" w:rsidRDefault="009B3894" w:rsidP="00810A3C">
            <w:pPr>
              <w:widowControl w:val="0"/>
              <w:autoSpaceDE w:val="0"/>
              <w:autoSpaceDN w:val="0"/>
              <w:adjustRightInd w:val="0"/>
              <w:spacing w:before="110"/>
              <w:rPr>
                <w:ins w:id="100" w:author="Frank Oemig" w:date="2022-07-13T17:36:00Z"/>
                <w:color w:val="000080"/>
                <w:sz w:val="22"/>
              </w:rPr>
            </w:pPr>
            <w:ins w:id="101" w:author="Frank Oemig" w:date="2022-07-13T17:36:00Z">
              <w:r>
                <w:rPr>
                  <w:color w:val="000080"/>
                  <w:sz w:val="22"/>
                </w:rPr>
                <w:t>Added segments GSP, GSR and GSC to message structure</w:t>
              </w:r>
            </w:ins>
          </w:p>
        </w:tc>
        <w:tc>
          <w:tcPr>
            <w:tcW w:w="1072" w:type="dxa"/>
            <w:tcBorders>
              <w:top w:val="single" w:sz="4" w:space="0" w:color="auto"/>
              <w:left w:val="single" w:sz="4" w:space="0" w:color="auto"/>
              <w:bottom w:val="single" w:sz="4" w:space="0" w:color="auto"/>
              <w:right w:val="single" w:sz="4" w:space="0" w:color="auto"/>
            </w:tcBorders>
            <w:shd w:val="clear" w:color="auto" w:fill="D9D9D9"/>
          </w:tcPr>
          <w:p w14:paraId="5402BF00" w14:textId="77777777" w:rsidR="009B3894" w:rsidRPr="00810A3C" w:rsidRDefault="009B3894" w:rsidP="00810A3C">
            <w:pPr>
              <w:widowControl w:val="0"/>
              <w:autoSpaceDE w:val="0"/>
              <w:autoSpaceDN w:val="0"/>
              <w:adjustRightInd w:val="0"/>
              <w:spacing w:before="110"/>
              <w:rPr>
                <w:ins w:id="102" w:author="Frank Oemig" w:date="2022-07-13T17:36:00Z"/>
                <w:sz w:val="22"/>
              </w:rPr>
            </w:pPr>
            <w:ins w:id="103" w:author="Frank Oemig" w:date="2022-07-13T17:36: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86632CD" w14:textId="77777777" w:rsidR="009B3894" w:rsidRPr="0069575B" w:rsidRDefault="009B3894" w:rsidP="00810A3C">
            <w:pPr>
              <w:widowControl w:val="0"/>
              <w:autoSpaceDE w:val="0"/>
              <w:autoSpaceDN w:val="0"/>
              <w:adjustRightInd w:val="0"/>
              <w:spacing w:before="110"/>
              <w:rPr>
                <w:ins w:id="104" w:author="Frank Oemig" w:date="2022-07-13T17:36:00Z"/>
                <w:b/>
                <w:bCs/>
                <w:i/>
                <w:iCs/>
                <w:color w:val="000080"/>
                <w:sz w:val="22"/>
              </w:rPr>
            </w:pPr>
            <w:ins w:id="105" w:author="Frank Oemig" w:date="2022-07-13T17:36:00Z">
              <w:r>
                <w:rPr>
                  <w:b/>
                  <w:bCs/>
                  <w:i/>
                  <w:iCs/>
                  <w:color w:val="000080"/>
                  <w:sz w:val="22"/>
                </w:rPr>
                <w:t>Yes</w:t>
              </w:r>
            </w:ins>
          </w:p>
        </w:tc>
        <w:tc>
          <w:tcPr>
            <w:tcW w:w="720" w:type="dxa"/>
            <w:tcBorders>
              <w:top w:val="single" w:sz="4" w:space="0" w:color="auto"/>
              <w:left w:val="single" w:sz="4" w:space="0" w:color="auto"/>
              <w:bottom w:val="single" w:sz="4" w:space="0" w:color="auto"/>
              <w:right w:val="single" w:sz="4" w:space="0" w:color="auto"/>
            </w:tcBorders>
            <w:shd w:val="clear" w:color="auto" w:fill="D9D9D9"/>
          </w:tcPr>
          <w:p w14:paraId="53B7A71B" w14:textId="77777777" w:rsidR="009B3894" w:rsidRPr="0069575B" w:rsidRDefault="009B3894" w:rsidP="00810A3C">
            <w:pPr>
              <w:widowControl w:val="0"/>
              <w:autoSpaceDE w:val="0"/>
              <w:autoSpaceDN w:val="0"/>
              <w:adjustRightInd w:val="0"/>
              <w:spacing w:before="110"/>
              <w:rPr>
                <w:ins w:id="106" w:author="Frank Oemig" w:date="2022-07-13T17:36:00Z"/>
                <w:b/>
                <w:bCs/>
                <w:i/>
                <w:iCs/>
                <w:color w:val="000080"/>
                <w:sz w:val="22"/>
              </w:rPr>
            </w:pPr>
          </w:p>
        </w:tc>
      </w:tr>
      <w:tr w:rsidR="00F167CC" w14:paraId="024E7357" w14:textId="77777777" w:rsidTr="009B3894">
        <w:trPr>
          <w:trHeight w:val="530"/>
          <w:ins w:id="107" w:author="Merrick, Riki | APHL" w:date="2022-08-02T12:30:00Z"/>
        </w:trPr>
        <w:tc>
          <w:tcPr>
            <w:tcW w:w="931" w:type="dxa"/>
            <w:tcBorders>
              <w:top w:val="single" w:sz="4" w:space="0" w:color="auto"/>
              <w:left w:val="single" w:sz="4" w:space="0" w:color="auto"/>
              <w:bottom w:val="single" w:sz="4" w:space="0" w:color="auto"/>
              <w:right w:val="single" w:sz="4" w:space="0" w:color="auto"/>
            </w:tcBorders>
            <w:shd w:val="clear" w:color="auto" w:fill="D9D9D9"/>
          </w:tcPr>
          <w:p w14:paraId="13527794" w14:textId="0B61119D" w:rsidR="00F167CC" w:rsidRDefault="00F167CC" w:rsidP="00810A3C">
            <w:pPr>
              <w:widowControl w:val="0"/>
              <w:autoSpaceDE w:val="0"/>
              <w:autoSpaceDN w:val="0"/>
              <w:adjustRightInd w:val="0"/>
              <w:spacing w:before="110"/>
              <w:rPr>
                <w:ins w:id="108" w:author="Merrick, Riki | APHL" w:date="2022-08-02T12:30:00Z"/>
                <w:b/>
                <w:bCs/>
                <w:i/>
                <w:iCs/>
                <w:color w:val="000080"/>
                <w:sz w:val="22"/>
              </w:rPr>
            </w:pPr>
            <w:ins w:id="109" w:author="Merrick, Riki | APHL" w:date="2022-08-02T12:30:00Z">
              <w:r w:rsidRPr="00F167CC">
                <w:rPr>
                  <w:b/>
                  <w:bCs/>
                  <w:i/>
                  <w:iCs/>
                  <w:color w:val="000080"/>
                  <w:sz w:val="22"/>
                </w:rPr>
                <w:t>15.5.1</w:t>
              </w:r>
            </w:ins>
          </w:p>
        </w:tc>
        <w:tc>
          <w:tcPr>
            <w:tcW w:w="2330" w:type="dxa"/>
            <w:tcBorders>
              <w:top w:val="single" w:sz="4" w:space="0" w:color="auto"/>
              <w:left w:val="single" w:sz="4" w:space="0" w:color="auto"/>
              <w:bottom w:val="single" w:sz="4" w:space="0" w:color="auto"/>
              <w:right w:val="single" w:sz="4" w:space="0" w:color="auto"/>
            </w:tcBorders>
            <w:shd w:val="clear" w:color="auto" w:fill="D9D9D9"/>
          </w:tcPr>
          <w:p w14:paraId="5DC21A84" w14:textId="5AFD8386" w:rsidR="00F167CC" w:rsidRDefault="00F167CC" w:rsidP="00810A3C">
            <w:pPr>
              <w:widowControl w:val="0"/>
              <w:autoSpaceDE w:val="0"/>
              <w:autoSpaceDN w:val="0"/>
              <w:adjustRightInd w:val="0"/>
              <w:spacing w:before="110"/>
              <w:rPr>
                <w:ins w:id="110" w:author="Merrick, Riki | APHL" w:date="2022-08-02T12:30:00Z"/>
                <w:sz w:val="22"/>
              </w:rPr>
            </w:pPr>
            <w:ins w:id="111" w:author="Merrick, Riki | APHL" w:date="2022-08-02T12:30:00Z">
              <w:r w:rsidRPr="00F167CC">
                <w:rPr>
                  <w:sz w:val="22"/>
                </w:rPr>
                <w:t>Add Personnel Record - Event B01</w:t>
              </w:r>
            </w:ins>
          </w:p>
        </w:tc>
        <w:tc>
          <w:tcPr>
            <w:tcW w:w="3147" w:type="dxa"/>
            <w:tcBorders>
              <w:top w:val="single" w:sz="4" w:space="0" w:color="auto"/>
              <w:left w:val="single" w:sz="4" w:space="0" w:color="auto"/>
              <w:bottom w:val="single" w:sz="4" w:space="0" w:color="auto"/>
              <w:right w:val="single" w:sz="4" w:space="0" w:color="auto"/>
            </w:tcBorders>
            <w:shd w:val="clear" w:color="auto" w:fill="D9D9D9"/>
          </w:tcPr>
          <w:p w14:paraId="7A802B2B" w14:textId="70BDDAD1" w:rsidR="00F167CC" w:rsidRDefault="00F167CC" w:rsidP="00810A3C">
            <w:pPr>
              <w:widowControl w:val="0"/>
              <w:autoSpaceDE w:val="0"/>
              <w:autoSpaceDN w:val="0"/>
              <w:adjustRightInd w:val="0"/>
              <w:spacing w:before="110"/>
              <w:rPr>
                <w:ins w:id="112" w:author="Merrick, Riki | APHL" w:date="2022-08-02T12:30:00Z"/>
                <w:color w:val="000080"/>
                <w:sz w:val="22"/>
              </w:rPr>
            </w:pPr>
            <w:ins w:id="113" w:author="Merrick, Riki | APHL" w:date="2022-08-02T12:30:00Z">
              <w:r>
                <w:rPr>
                  <w:color w:val="000080"/>
                  <w:sz w:val="22"/>
                </w:rPr>
                <w:t xml:space="preserve">Added </w:t>
              </w:r>
            </w:ins>
            <w:ins w:id="114" w:author="Merrick, Riki | APHL" w:date="2022-08-02T12:31:00Z">
              <w:r>
                <w:rPr>
                  <w:color w:val="000080"/>
                  <w:sz w:val="22"/>
                </w:rPr>
                <w:t xml:space="preserve">2 </w:t>
              </w:r>
            </w:ins>
            <w:ins w:id="115" w:author="Merrick, Riki | APHL" w:date="2022-08-02T12:30:00Z">
              <w:r>
                <w:rPr>
                  <w:color w:val="000080"/>
                  <w:sz w:val="22"/>
                </w:rPr>
                <w:t>GS</w:t>
              </w:r>
            </w:ins>
            <w:ins w:id="116" w:author="Merrick, Riki | APHL" w:date="2022-08-02T12:31:00Z">
              <w:r>
                <w:rPr>
                  <w:color w:val="000080"/>
                  <w:sz w:val="22"/>
                </w:rPr>
                <w:t>P segments into the example message</w:t>
              </w:r>
            </w:ins>
          </w:p>
        </w:tc>
        <w:tc>
          <w:tcPr>
            <w:tcW w:w="1072" w:type="dxa"/>
            <w:tcBorders>
              <w:top w:val="single" w:sz="4" w:space="0" w:color="auto"/>
              <w:left w:val="single" w:sz="4" w:space="0" w:color="auto"/>
              <w:bottom w:val="single" w:sz="4" w:space="0" w:color="auto"/>
              <w:right w:val="single" w:sz="4" w:space="0" w:color="auto"/>
            </w:tcBorders>
            <w:shd w:val="clear" w:color="auto" w:fill="D9D9D9"/>
          </w:tcPr>
          <w:p w14:paraId="2204FC12" w14:textId="0D0AF762" w:rsidR="00F167CC" w:rsidRDefault="00F167CC" w:rsidP="00810A3C">
            <w:pPr>
              <w:widowControl w:val="0"/>
              <w:autoSpaceDE w:val="0"/>
              <w:autoSpaceDN w:val="0"/>
              <w:adjustRightInd w:val="0"/>
              <w:spacing w:before="110"/>
              <w:rPr>
                <w:ins w:id="117" w:author="Merrick, Riki | APHL" w:date="2022-08-02T12:30:00Z"/>
                <w:sz w:val="22"/>
              </w:rPr>
            </w:pPr>
            <w:ins w:id="118" w:author="Merrick, Riki | APHL" w:date="2022-08-02T12:31: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3447044C" w14:textId="4990C419" w:rsidR="00F167CC" w:rsidRDefault="00F167CC" w:rsidP="00810A3C">
            <w:pPr>
              <w:widowControl w:val="0"/>
              <w:autoSpaceDE w:val="0"/>
              <w:autoSpaceDN w:val="0"/>
              <w:adjustRightInd w:val="0"/>
              <w:spacing w:before="110"/>
              <w:rPr>
                <w:ins w:id="119" w:author="Merrick, Riki | APHL" w:date="2022-08-02T12:30:00Z"/>
                <w:b/>
                <w:bCs/>
                <w:i/>
                <w:iCs/>
                <w:color w:val="000080"/>
                <w:sz w:val="22"/>
              </w:rPr>
            </w:pPr>
            <w:ins w:id="120" w:author="Merrick, Riki | APHL" w:date="2022-08-02T12:31:00Z">
              <w:r>
                <w:rPr>
                  <w:b/>
                  <w:bCs/>
                  <w:i/>
                  <w:iCs/>
                  <w:color w:val="000080"/>
                  <w:sz w:val="22"/>
                </w:rPr>
                <w:t>No</w:t>
              </w:r>
            </w:ins>
          </w:p>
        </w:tc>
        <w:tc>
          <w:tcPr>
            <w:tcW w:w="720" w:type="dxa"/>
            <w:tcBorders>
              <w:top w:val="single" w:sz="4" w:space="0" w:color="auto"/>
              <w:left w:val="single" w:sz="4" w:space="0" w:color="auto"/>
              <w:bottom w:val="single" w:sz="4" w:space="0" w:color="auto"/>
              <w:right w:val="single" w:sz="4" w:space="0" w:color="auto"/>
            </w:tcBorders>
            <w:shd w:val="clear" w:color="auto" w:fill="D9D9D9"/>
          </w:tcPr>
          <w:p w14:paraId="237CB592" w14:textId="77777777" w:rsidR="00F167CC" w:rsidRPr="0069575B" w:rsidRDefault="00F167CC" w:rsidP="00810A3C">
            <w:pPr>
              <w:widowControl w:val="0"/>
              <w:autoSpaceDE w:val="0"/>
              <w:autoSpaceDN w:val="0"/>
              <w:adjustRightInd w:val="0"/>
              <w:spacing w:before="110"/>
              <w:rPr>
                <w:ins w:id="121" w:author="Merrick, Riki | APHL" w:date="2022-08-02T12:30:00Z"/>
                <w:b/>
                <w:bCs/>
                <w:i/>
                <w:iCs/>
                <w:color w:val="000080"/>
                <w:sz w:val="22"/>
              </w:rPr>
            </w:pPr>
          </w:p>
        </w:tc>
      </w:tr>
      <w:tr w:rsidR="00446A51" w14:paraId="16EF22DB" w14:textId="77777777" w:rsidTr="009B3894">
        <w:trPr>
          <w:trHeight w:val="530"/>
          <w:ins w:id="122" w:author="Frank Oemig" w:date="2022-09-07T17:31:00Z"/>
        </w:trPr>
        <w:tc>
          <w:tcPr>
            <w:tcW w:w="931" w:type="dxa"/>
            <w:tcBorders>
              <w:top w:val="single" w:sz="4" w:space="0" w:color="auto"/>
              <w:left w:val="single" w:sz="4" w:space="0" w:color="auto"/>
              <w:bottom w:val="single" w:sz="4" w:space="0" w:color="auto"/>
              <w:right w:val="single" w:sz="4" w:space="0" w:color="auto"/>
            </w:tcBorders>
            <w:shd w:val="clear" w:color="auto" w:fill="D9D9D9"/>
          </w:tcPr>
          <w:p w14:paraId="47914A22" w14:textId="5F9E7688" w:rsidR="00446A51" w:rsidRPr="00F167CC" w:rsidRDefault="00446A51" w:rsidP="00810A3C">
            <w:pPr>
              <w:widowControl w:val="0"/>
              <w:autoSpaceDE w:val="0"/>
              <w:autoSpaceDN w:val="0"/>
              <w:adjustRightInd w:val="0"/>
              <w:spacing w:before="110"/>
              <w:rPr>
                <w:ins w:id="123" w:author="Frank Oemig" w:date="2022-09-07T17:31:00Z"/>
                <w:b/>
                <w:bCs/>
                <w:i/>
                <w:iCs/>
                <w:color w:val="000080"/>
                <w:sz w:val="22"/>
              </w:rPr>
            </w:pPr>
            <w:ins w:id="124" w:author="Frank Oemig" w:date="2022-09-07T17:31:00Z">
              <w:r>
                <w:rPr>
                  <w:b/>
                  <w:bCs/>
                  <w:i/>
                  <w:iCs/>
                  <w:color w:val="000080"/>
                  <w:sz w:val="22"/>
                </w:rPr>
                <w:t>15.4.7</w:t>
              </w:r>
            </w:ins>
          </w:p>
        </w:tc>
        <w:tc>
          <w:tcPr>
            <w:tcW w:w="2330" w:type="dxa"/>
            <w:tcBorders>
              <w:top w:val="single" w:sz="4" w:space="0" w:color="auto"/>
              <w:left w:val="single" w:sz="4" w:space="0" w:color="auto"/>
              <w:bottom w:val="single" w:sz="4" w:space="0" w:color="auto"/>
              <w:right w:val="single" w:sz="4" w:space="0" w:color="auto"/>
            </w:tcBorders>
            <w:shd w:val="clear" w:color="auto" w:fill="D9D9D9"/>
          </w:tcPr>
          <w:p w14:paraId="2BD5C8A7" w14:textId="2A0739C4" w:rsidR="00446A51" w:rsidRPr="00F167CC" w:rsidRDefault="00446A51" w:rsidP="00810A3C">
            <w:pPr>
              <w:widowControl w:val="0"/>
              <w:autoSpaceDE w:val="0"/>
              <w:autoSpaceDN w:val="0"/>
              <w:adjustRightInd w:val="0"/>
              <w:spacing w:before="110"/>
              <w:rPr>
                <w:ins w:id="125" w:author="Frank Oemig" w:date="2022-09-07T17:31:00Z"/>
                <w:sz w:val="22"/>
              </w:rPr>
            </w:pPr>
            <w:ins w:id="126" w:author="Frank Oemig" w:date="2022-09-07T17:32:00Z">
              <w:r>
                <w:rPr>
                  <w:bCs/>
                  <w:i/>
                  <w:iCs/>
                  <w:noProof/>
                  <w:sz w:val="22"/>
                </w:rPr>
                <w:t>Data Element 00816 -&gt; 02534</w:t>
              </w:r>
            </w:ins>
          </w:p>
        </w:tc>
        <w:tc>
          <w:tcPr>
            <w:tcW w:w="3147" w:type="dxa"/>
            <w:tcBorders>
              <w:top w:val="single" w:sz="4" w:space="0" w:color="auto"/>
              <w:left w:val="single" w:sz="4" w:space="0" w:color="auto"/>
              <w:bottom w:val="single" w:sz="4" w:space="0" w:color="auto"/>
              <w:right w:val="single" w:sz="4" w:space="0" w:color="auto"/>
            </w:tcBorders>
            <w:shd w:val="clear" w:color="auto" w:fill="D9D9D9"/>
          </w:tcPr>
          <w:p w14:paraId="437F8164" w14:textId="58DF14DF" w:rsidR="00446A51" w:rsidRDefault="00446A51" w:rsidP="00810A3C">
            <w:pPr>
              <w:widowControl w:val="0"/>
              <w:autoSpaceDE w:val="0"/>
              <w:autoSpaceDN w:val="0"/>
              <w:adjustRightInd w:val="0"/>
              <w:spacing w:before="110"/>
              <w:rPr>
                <w:ins w:id="127" w:author="Frank Oemig" w:date="2022-09-07T17:31:00Z"/>
                <w:color w:val="000080"/>
                <w:sz w:val="22"/>
              </w:rPr>
            </w:pPr>
            <w:ins w:id="128" w:author="Frank Oemig" w:date="2022-09-07T17:32:00Z">
              <w:r>
                <w:rPr>
                  <w:color w:val="000080"/>
                  <w:sz w:val="22"/>
                </w:rPr>
                <w:t>eliminate conflict with table assignment to 0287</w:t>
              </w:r>
            </w:ins>
          </w:p>
        </w:tc>
        <w:tc>
          <w:tcPr>
            <w:tcW w:w="1072" w:type="dxa"/>
            <w:tcBorders>
              <w:top w:val="single" w:sz="4" w:space="0" w:color="auto"/>
              <w:left w:val="single" w:sz="4" w:space="0" w:color="auto"/>
              <w:bottom w:val="single" w:sz="4" w:space="0" w:color="auto"/>
              <w:right w:val="single" w:sz="4" w:space="0" w:color="auto"/>
            </w:tcBorders>
            <w:shd w:val="clear" w:color="auto" w:fill="D9D9D9"/>
          </w:tcPr>
          <w:p w14:paraId="0D93A130" w14:textId="77777777" w:rsidR="00446A51" w:rsidRDefault="00446A51" w:rsidP="00810A3C">
            <w:pPr>
              <w:widowControl w:val="0"/>
              <w:autoSpaceDE w:val="0"/>
              <w:autoSpaceDN w:val="0"/>
              <w:adjustRightInd w:val="0"/>
              <w:spacing w:before="110"/>
              <w:rPr>
                <w:ins w:id="129" w:author="Frank Oemig" w:date="2022-09-07T17:31:00Z"/>
                <w:sz w:val="22"/>
              </w:rPr>
            </w:pPr>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739B6954" w14:textId="33FF8F01" w:rsidR="00446A51" w:rsidRDefault="00446A51" w:rsidP="00810A3C">
            <w:pPr>
              <w:widowControl w:val="0"/>
              <w:autoSpaceDE w:val="0"/>
              <w:autoSpaceDN w:val="0"/>
              <w:adjustRightInd w:val="0"/>
              <w:spacing w:before="110"/>
              <w:rPr>
                <w:ins w:id="130" w:author="Frank Oemig" w:date="2022-09-07T17:31:00Z"/>
                <w:b/>
                <w:bCs/>
                <w:i/>
                <w:iCs/>
                <w:color w:val="000080"/>
                <w:sz w:val="22"/>
              </w:rPr>
            </w:pPr>
            <w:ins w:id="131" w:author="Frank Oemig" w:date="2022-09-07T17:31:00Z">
              <w:r>
                <w:rPr>
                  <w:b/>
                  <w:bCs/>
                  <w:i/>
                  <w:iCs/>
                  <w:color w:val="000080"/>
                  <w:sz w:val="22"/>
                </w:rPr>
                <w:t>No</w:t>
              </w:r>
            </w:ins>
          </w:p>
        </w:tc>
        <w:tc>
          <w:tcPr>
            <w:tcW w:w="720" w:type="dxa"/>
            <w:tcBorders>
              <w:top w:val="single" w:sz="4" w:space="0" w:color="auto"/>
              <w:left w:val="single" w:sz="4" w:space="0" w:color="auto"/>
              <w:bottom w:val="single" w:sz="4" w:space="0" w:color="auto"/>
              <w:right w:val="single" w:sz="4" w:space="0" w:color="auto"/>
            </w:tcBorders>
            <w:shd w:val="clear" w:color="auto" w:fill="D9D9D9"/>
          </w:tcPr>
          <w:p w14:paraId="2C24B2E1" w14:textId="77777777" w:rsidR="00446A51" w:rsidRPr="0069575B" w:rsidRDefault="00446A51" w:rsidP="00810A3C">
            <w:pPr>
              <w:widowControl w:val="0"/>
              <w:autoSpaceDE w:val="0"/>
              <w:autoSpaceDN w:val="0"/>
              <w:adjustRightInd w:val="0"/>
              <w:spacing w:before="110"/>
              <w:rPr>
                <w:ins w:id="132" w:author="Frank Oemig" w:date="2022-09-07T17:31:00Z"/>
                <w:b/>
                <w:bCs/>
                <w:i/>
                <w:iCs/>
                <w:color w:val="000080"/>
                <w:sz w:val="22"/>
              </w:rPr>
            </w:pPr>
          </w:p>
        </w:tc>
      </w:tr>
    </w:tbl>
    <w:p w14:paraId="5752DD9B" w14:textId="77777777" w:rsidR="009B3894" w:rsidRDefault="009B3894" w:rsidP="00125A26"/>
    <w:p w14:paraId="5120DA58" w14:textId="77777777" w:rsidR="00982364" w:rsidRPr="00E80B34" w:rsidRDefault="00982364" w:rsidP="00125A26">
      <w:pPr>
        <w:pStyle w:val="Heading2"/>
        <w:rPr>
          <w:noProof/>
        </w:rPr>
      </w:pPr>
      <w:bookmarkStart w:id="133" w:name="_Toc29039334"/>
      <w:r w:rsidRPr="00E80B34">
        <w:rPr>
          <w:noProof/>
        </w:rPr>
        <w:t>CHAPTER 15 CONTENTS</w:t>
      </w:r>
      <w:bookmarkEnd w:id="26"/>
      <w:bookmarkEnd w:id="133"/>
    </w:p>
    <w:bookmarkStart w:id="134" w:name="_Toc494168629"/>
    <w:p w14:paraId="74653596" w14:textId="324A013E" w:rsidR="00A61498" w:rsidRDefault="00A61498" w:rsidP="005669A1">
      <w:pPr>
        <w:pStyle w:val="TOC2"/>
        <w:rPr>
          <w:rFonts w:asciiTheme="minorHAnsi" w:eastAsiaTheme="minorEastAsia" w:hAnsiTheme="minorHAnsi" w:cstheme="minorBidi"/>
          <w:kern w:val="0"/>
          <w:sz w:val="22"/>
          <w:szCs w:val="22"/>
        </w:rPr>
      </w:pPr>
      <w:r>
        <w:rPr>
          <w:caps/>
        </w:rPr>
        <w:fldChar w:fldCharType="begin"/>
      </w:r>
      <w:r>
        <w:rPr>
          <w:caps/>
        </w:rPr>
        <w:instrText xml:space="preserve"> TOC \o "2-3" \h \z \u </w:instrText>
      </w:r>
      <w:r>
        <w:rPr>
          <w:caps/>
        </w:rPr>
        <w:fldChar w:fldCharType="separate"/>
      </w:r>
      <w:r w:rsidR="00000000">
        <w:fldChar w:fldCharType="begin"/>
      </w:r>
      <w:r w:rsidR="00000000">
        <w:instrText xml:space="preserve"> HYPERLINK \l "_Toc29039334" </w:instrText>
      </w:r>
      <w:ins w:id="135" w:author="Lynn Laakso" w:date="2022-09-09T15:32:00Z"/>
      <w:r w:rsidR="00000000">
        <w:fldChar w:fldCharType="separate"/>
      </w:r>
      <w:r w:rsidRPr="008C5301">
        <w:rPr>
          <w:rStyle w:val="Hyperlink"/>
        </w:rPr>
        <w:t>15.1</w:t>
      </w:r>
      <w:r>
        <w:rPr>
          <w:rFonts w:asciiTheme="minorHAnsi" w:eastAsiaTheme="minorEastAsia" w:hAnsiTheme="minorHAnsi" w:cstheme="minorBidi"/>
          <w:kern w:val="0"/>
          <w:sz w:val="22"/>
          <w:szCs w:val="22"/>
        </w:rPr>
        <w:tab/>
      </w:r>
      <w:r w:rsidRPr="008C5301">
        <w:rPr>
          <w:rStyle w:val="Hyperlink"/>
        </w:rPr>
        <w:t>CHAPTER 15 CONTENTS</w:t>
      </w:r>
      <w:r>
        <w:rPr>
          <w:webHidden/>
        </w:rPr>
        <w:tab/>
      </w:r>
      <w:r>
        <w:rPr>
          <w:webHidden/>
        </w:rPr>
        <w:fldChar w:fldCharType="begin"/>
      </w:r>
      <w:r>
        <w:rPr>
          <w:webHidden/>
        </w:rPr>
        <w:instrText xml:space="preserve"> PAGEREF _Toc29039334 \h </w:instrText>
      </w:r>
      <w:r>
        <w:rPr>
          <w:webHidden/>
        </w:rPr>
      </w:r>
      <w:r>
        <w:rPr>
          <w:webHidden/>
        </w:rPr>
        <w:fldChar w:fldCharType="separate"/>
      </w:r>
      <w:ins w:id="136" w:author="Lynn Laakso" w:date="2022-09-09T15:32:00Z">
        <w:r w:rsidR="000C1643">
          <w:rPr>
            <w:webHidden/>
          </w:rPr>
          <w:t>2</w:t>
        </w:r>
      </w:ins>
      <w:del w:id="137" w:author="Lynn Laakso" w:date="2022-09-09T15:32:00Z">
        <w:r w:rsidDel="005669A1">
          <w:rPr>
            <w:webHidden/>
          </w:rPr>
          <w:delText>1</w:delText>
        </w:r>
      </w:del>
      <w:r>
        <w:rPr>
          <w:webHidden/>
        </w:rPr>
        <w:fldChar w:fldCharType="end"/>
      </w:r>
      <w:r w:rsidR="00000000">
        <w:fldChar w:fldCharType="end"/>
      </w:r>
    </w:p>
    <w:p w14:paraId="69C5B09A" w14:textId="17B7B115" w:rsidR="00A61498" w:rsidRDefault="00000000" w:rsidP="005669A1">
      <w:pPr>
        <w:pStyle w:val="TOC2"/>
        <w:rPr>
          <w:rFonts w:asciiTheme="minorHAnsi" w:eastAsiaTheme="minorEastAsia" w:hAnsiTheme="minorHAnsi" w:cstheme="minorBidi"/>
          <w:kern w:val="0"/>
          <w:sz w:val="22"/>
          <w:szCs w:val="22"/>
        </w:rPr>
      </w:pPr>
      <w:r>
        <w:fldChar w:fldCharType="begin"/>
      </w:r>
      <w:r>
        <w:instrText xml:space="preserve"> HYPERLINK \l "_Toc29039335" </w:instrText>
      </w:r>
      <w:ins w:id="138" w:author="Lynn Laakso" w:date="2022-09-09T15:32:00Z"/>
      <w:r>
        <w:fldChar w:fldCharType="separate"/>
      </w:r>
      <w:r w:rsidR="00A61498" w:rsidRPr="008C5301">
        <w:rPr>
          <w:rStyle w:val="Hyperlink"/>
        </w:rPr>
        <w:t>15.2</w:t>
      </w:r>
      <w:r w:rsidR="00A61498">
        <w:rPr>
          <w:rFonts w:asciiTheme="minorHAnsi" w:eastAsiaTheme="minorEastAsia" w:hAnsiTheme="minorHAnsi" w:cstheme="minorBidi"/>
          <w:kern w:val="0"/>
          <w:sz w:val="22"/>
          <w:szCs w:val="22"/>
        </w:rPr>
        <w:tab/>
      </w:r>
      <w:r w:rsidR="00A61498" w:rsidRPr="008C5301">
        <w:rPr>
          <w:rStyle w:val="Hyperlink"/>
        </w:rPr>
        <w:t>PURPOSE</w:t>
      </w:r>
      <w:r w:rsidR="00A61498">
        <w:rPr>
          <w:webHidden/>
        </w:rPr>
        <w:tab/>
      </w:r>
      <w:r w:rsidR="00A61498">
        <w:rPr>
          <w:webHidden/>
        </w:rPr>
        <w:fldChar w:fldCharType="begin"/>
      </w:r>
      <w:r w:rsidR="00A61498">
        <w:rPr>
          <w:webHidden/>
        </w:rPr>
        <w:instrText xml:space="preserve"> PAGEREF _Toc29039335 \h </w:instrText>
      </w:r>
      <w:r w:rsidR="00A61498">
        <w:rPr>
          <w:webHidden/>
        </w:rPr>
      </w:r>
      <w:r w:rsidR="00A61498">
        <w:rPr>
          <w:webHidden/>
        </w:rPr>
        <w:fldChar w:fldCharType="separate"/>
      </w:r>
      <w:ins w:id="139" w:author="Lynn Laakso" w:date="2022-09-09T15:32:00Z">
        <w:r w:rsidR="000C1643">
          <w:rPr>
            <w:webHidden/>
          </w:rPr>
          <w:t>3</w:t>
        </w:r>
      </w:ins>
      <w:del w:id="140" w:author="Lynn Laakso" w:date="2022-09-09T15:32:00Z">
        <w:r w:rsidR="00A61498" w:rsidDel="005669A1">
          <w:rPr>
            <w:webHidden/>
          </w:rPr>
          <w:delText>2</w:delText>
        </w:r>
      </w:del>
      <w:r w:rsidR="00A61498">
        <w:rPr>
          <w:webHidden/>
        </w:rPr>
        <w:fldChar w:fldCharType="end"/>
      </w:r>
      <w:r>
        <w:fldChar w:fldCharType="end"/>
      </w:r>
    </w:p>
    <w:p w14:paraId="6015008D" w14:textId="18904D39"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"_Toc29039336" </w:instrText>
      </w:r>
      <w:ins w:id="141" w:author="Lynn Laakso" w:date="2022-09-09T15:32:00Z">
        <w:r w:rsidR="005669A1">
          <w:rPr>
            <w:noProof/>
          </w:rPr>
        </w:r>
      </w:ins>
      <w:r>
        <w:rPr>
          <w:noProof/>
        </w:rPr>
        <w:fldChar w:fldCharType="separate"/>
      </w:r>
      <w:r w:rsidR="00A61498" w:rsidRPr="008C5301">
        <w:rPr>
          <w:rStyle w:val="Hyperlink"/>
          <w:noProof/>
        </w:rPr>
        <w:t>15.2.1</w:t>
      </w:r>
      <w:r w:rsidR="00A61498">
        <w:rPr>
          <w:rFonts w:asciiTheme="minorHAnsi" w:eastAsiaTheme="minorEastAsia" w:hAnsiTheme="minorHAnsi" w:cstheme="minorBidi"/>
          <w:noProof/>
          <w:sz w:val="22"/>
        </w:rPr>
        <w:tab/>
      </w:r>
      <w:r w:rsidR="00A61498" w:rsidRPr="008C5301">
        <w:rPr>
          <w:rStyle w:val="Hyperlink"/>
          <w:noProof/>
        </w:rPr>
        <w:t>Usage of Chapter 15 vs. Chapter 8</w:t>
      </w:r>
      <w:r w:rsidR="00A61498">
        <w:rPr>
          <w:noProof/>
          <w:webHidden/>
        </w:rPr>
        <w:tab/>
      </w:r>
      <w:r w:rsidR="00A61498">
        <w:rPr>
          <w:noProof/>
          <w:webHidden/>
        </w:rPr>
        <w:fldChar w:fldCharType="begin"/>
      </w:r>
      <w:r w:rsidR="00A61498">
        <w:rPr>
          <w:noProof/>
          <w:webHidden/>
        </w:rPr>
        <w:instrText xml:space="preserve"> PAGEREF _Toc29039336 \h </w:instrText>
      </w:r>
      <w:r w:rsidR="00A61498">
        <w:rPr>
          <w:noProof/>
          <w:webHidden/>
        </w:rPr>
      </w:r>
      <w:r w:rsidR="00A61498">
        <w:rPr>
          <w:noProof/>
          <w:webHidden/>
        </w:rPr>
        <w:fldChar w:fldCharType="separate"/>
      </w:r>
      <w:ins w:id="142" w:author="Lynn Laakso" w:date="2022-09-09T15:32:00Z">
        <w:r w:rsidR="000C1643">
          <w:rPr>
            <w:noProof/>
            <w:webHidden/>
          </w:rPr>
          <w:t>3</w:t>
        </w:r>
      </w:ins>
      <w:del w:id="143" w:author="Lynn Laakso" w:date="2022-09-09T15:32:00Z">
        <w:r w:rsidR="00A61498" w:rsidDel="005669A1">
          <w:rPr>
            <w:noProof/>
            <w:webHidden/>
          </w:rPr>
          <w:delText>2</w:delText>
        </w:r>
      </w:del>
      <w:r w:rsidR="00A61498">
        <w:rPr>
          <w:noProof/>
          <w:webHidden/>
        </w:rPr>
        <w:fldChar w:fldCharType="end"/>
      </w:r>
      <w:r>
        <w:rPr>
          <w:noProof/>
        </w:rPr>
        <w:fldChar w:fldCharType="end"/>
      </w:r>
    </w:p>
    <w:p w14:paraId="20C2FDB0" w14:textId="5D4A6193" w:rsidR="00A61498" w:rsidRDefault="00000000" w:rsidP="005669A1">
      <w:pPr>
        <w:pStyle w:val="TOC2"/>
        <w:rPr>
          <w:rFonts w:asciiTheme="minorHAnsi" w:eastAsiaTheme="minorEastAsia" w:hAnsiTheme="minorHAnsi" w:cstheme="minorBidi"/>
          <w:kern w:val="0"/>
          <w:sz w:val="22"/>
          <w:szCs w:val="22"/>
        </w:rPr>
      </w:pPr>
      <w:r>
        <w:fldChar w:fldCharType="begin"/>
      </w:r>
      <w:r>
        <w:instrText xml:space="preserve"> HYPERLINK \l "_Toc29039337" </w:instrText>
      </w:r>
      <w:ins w:id="144" w:author="Lynn Laakso" w:date="2022-09-09T15:32:00Z"/>
      <w:r>
        <w:fldChar w:fldCharType="separate"/>
      </w:r>
      <w:r w:rsidR="00A61498" w:rsidRPr="008C5301">
        <w:rPr>
          <w:rStyle w:val="Hyperlink"/>
        </w:rPr>
        <w:t>15.3</w:t>
      </w:r>
      <w:r w:rsidR="00A61498">
        <w:rPr>
          <w:rFonts w:asciiTheme="minorHAnsi" w:eastAsiaTheme="minorEastAsia" w:hAnsiTheme="minorHAnsi" w:cstheme="minorBidi"/>
          <w:kern w:val="0"/>
          <w:sz w:val="22"/>
          <w:szCs w:val="22"/>
        </w:rPr>
        <w:tab/>
      </w:r>
      <w:r w:rsidR="00A61498" w:rsidRPr="008C5301">
        <w:rPr>
          <w:rStyle w:val="Hyperlink"/>
        </w:rPr>
        <w:t>TRIGGER EVENTS AND MESSAGE DESCRIPTIONS</w:t>
      </w:r>
      <w:r w:rsidR="00A61498">
        <w:rPr>
          <w:webHidden/>
        </w:rPr>
        <w:tab/>
      </w:r>
      <w:r w:rsidR="00A61498">
        <w:rPr>
          <w:webHidden/>
        </w:rPr>
        <w:fldChar w:fldCharType="begin"/>
      </w:r>
      <w:r w:rsidR="00A61498">
        <w:rPr>
          <w:webHidden/>
        </w:rPr>
        <w:instrText xml:space="preserve"> PAGEREF _Toc29039337 \h </w:instrText>
      </w:r>
      <w:r w:rsidR="00A61498">
        <w:rPr>
          <w:webHidden/>
        </w:rPr>
      </w:r>
      <w:r w:rsidR="00A61498">
        <w:rPr>
          <w:webHidden/>
        </w:rPr>
        <w:fldChar w:fldCharType="separate"/>
      </w:r>
      <w:r w:rsidR="000C1643">
        <w:rPr>
          <w:webHidden/>
        </w:rPr>
        <w:t>3</w:t>
      </w:r>
      <w:r w:rsidR="00A61498">
        <w:rPr>
          <w:webHidden/>
        </w:rPr>
        <w:fldChar w:fldCharType="end"/>
      </w:r>
      <w:r>
        <w:fldChar w:fldCharType="end"/>
      </w:r>
    </w:p>
    <w:p w14:paraId="738B01F5" w14:textId="2D10F7DA"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"_Toc29039338" </w:instrText>
      </w:r>
      <w:ins w:id="145" w:author="Lynn Laakso" w:date="2022-09-09T15:32:00Z">
        <w:r w:rsidR="005669A1">
          <w:rPr>
            <w:noProof/>
          </w:rPr>
        </w:r>
      </w:ins>
      <w:r>
        <w:rPr>
          <w:noProof/>
        </w:rPr>
        <w:fldChar w:fldCharType="separate"/>
      </w:r>
      <w:r w:rsidR="00A61498" w:rsidRPr="008C5301">
        <w:rPr>
          <w:rStyle w:val="Hyperlink"/>
          <w:noProof/>
        </w:rPr>
        <w:t>15.3.1</w:t>
      </w:r>
      <w:r w:rsidR="00A61498">
        <w:rPr>
          <w:rFonts w:asciiTheme="minorHAnsi" w:eastAsiaTheme="minorEastAsia" w:hAnsiTheme="minorHAnsi" w:cstheme="minorBidi"/>
          <w:noProof/>
          <w:sz w:val="22"/>
        </w:rPr>
        <w:tab/>
      </w:r>
      <w:r w:rsidR="00A61498" w:rsidRPr="008C5301">
        <w:rPr>
          <w:rStyle w:val="Hyperlink"/>
          <w:noProof/>
        </w:rPr>
        <w:t>PMU/ACK – Add Personnel Record (Event B01)</w:t>
      </w:r>
      <w:r w:rsidR="00A61498">
        <w:rPr>
          <w:noProof/>
          <w:webHidden/>
        </w:rPr>
        <w:tab/>
      </w:r>
      <w:r w:rsidR="00A61498">
        <w:rPr>
          <w:noProof/>
          <w:webHidden/>
        </w:rPr>
        <w:fldChar w:fldCharType="begin"/>
      </w:r>
      <w:r w:rsidR="00A61498">
        <w:rPr>
          <w:noProof/>
          <w:webHidden/>
        </w:rPr>
        <w:instrText xml:space="preserve"> PAGEREF _Toc29039338 \h </w:instrText>
      </w:r>
      <w:r w:rsidR="00A61498">
        <w:rPr>
          <w:noProof/>
          <w:webHidden/>
        </w:rPr>
      </w:r>
      <w:r w:rsidR="00A61498">
        <w:rPr>
          <w:noProof/>
          <w:webHidden/>
        </w:rPr>
        <w:fldChar w:fldCharType="separate"/>
      </w:r>
      <w:r w:rsidR="000C1643">
        <w:rPr>
          <w:noProof/>
          <w:webHidden/>
        </w:rPr>
        <w:t>3</w:t>
      </w:r>
      <w:r w:rsidR="00A61498">
        <w:rPr>
          <w:noProof/>
          <w:webHidden/>
        </w:rPr>
        <w:fldChar w:fldCharType="end"/>
      </w:r>
      <w:r>
        <w:rPr>
          <w:noProof/>
        </w:rPr>
        <w:fldChar w:fldCharType="end"/>
      </w:r>
    </w:p>
    <w:p w14:paraId="36D6F69C" w14:textId="6A875308"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"_Toc29039339" </w:instrText>
      </w:r>
      <w:ins w:id="146" w:author="Lynn Laakso" w:date="2022-09-09T15:32:00Z">
        <w:r w:rsidR="005669A1">
          <w:rPr>
            <w:noProof/>
          </w:rPr>
        </w:r>
      </w:ins>
      <w:r>
        <w:rPr>
          <w:noProof/>
        </w:rPr>
        <w:fldChar w:fldCharType="separate"/>
      </w:r>
      <w:r w:rsidR="00A61498" w:rsidRPr="008C5301">
        <w:rPr>
          <w:rStyle w:val="Hyperlink"/>
          <w:noProof/>
          <w:lang w:val="fr-FR"/>
        </w:rPr>
        <w:t>15.3.2</w:t>
      </w:r>
      <w:r w:rsidR="00A61498">
        <w:rPr>
          <w:rFonts w:asciiTheme="minorHAnsi" w:eastAsiaTheme="minorEastAsia" w:hAnsiTheme="minorHAnsi" w:cstheme="minorBidi"/>
          <w:noProof/>
          <w:sz w:val="22"/>
        </w:rPr>
        <w:tab/>
      </w:r>
      <w:r w:rsidR="00A61498" w:rsidRPr="008C5301">
        <w:rPr>
          <w:rStyle w:val="Hyperlink"/>
          <w:noProof/>
          <w:lang w:val="fr-FR"/>
        </w:rPr>
        <w:t>PMU/ACK – Update Personnel Record (Event B02)</w:t>
      </w:r>
      <w:r w:rsidR="00A61498">
        <w:rPr>
          <w:noProof/>
          <w:webHidden/>
        </w:rPr>
        <w:tab/>
      </w:r>
      <w:r w:rsidR="00A61498">
        <w:rPr>
          <w:noProof/>
          <w:webHidden/>
        </w:rPr>
        <w:fldChar w:fldCharType="begin"/>
      </w:r>
      <w:r w:rsidR="00A61498">
        <w:rPr>
          <w:noProof/>
          <w:webHidden/>
        </w:rPr>
        <w:instrText xml:space="preserve"> PAGEREF _Toc29039339 \h </w:instrText>
      </w:r>
      <w:r w:rsidR="00A61498">
        <w:rPr>
          <w:noProof/>
          <w:webHidden/>
        </w:rPr>
      </w:r>
      <w:r w:rsidR="00A61498">
        <w:rPr>
          <w:noProof/>
          <w:webHidden/>
        </w:rPr>
        <w:fldChar w:fldCharType="separate"/>
      </w:r>
      <w:ins w:id="147" w:author="Lynn Laakso" w:date="2022-09-09T15:32:00Z">
        <w:r w:rsidR="000C1643">
          <w:rPr>
            <w:noProof/>
            <w:webHidden/>
          </w:rPr>
          <w:t>5</w:t>
        </w:r>
      </w:ins>
      <w:del w:id="148" w:author="Lynn Laakso" w:date="2022-09-09T15:32:00Z">
        <w:r w:rsidR="00A61498" w:rsidDel="005669A1">
          <w:rPr>
            <w:noProof/>
            <w:webHidden/>
          </w:rPr>
          <w:delText>4</w:delText>
        </w:r>
      </w:del>
      <w:r w:rsidR="00A61498">
        <w:rPr>
          <w:noProof/>
          <w:webHidden/>
        </w:rPr>
        <w:fldChar w:fldCharType="end"/>
      </w:r>
      <w:r>
        <w:rPr>
          <w:noProof/>
        </w:rPr>
        <w:fldChar w:fldCharType="end"/>
      </w:r>
    </w:p>
    <w:p w14:paraId="6FBF9A02" w14:textId="003C64EC"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"_Toc29039340" </w:instrText>
      </w:r>
      <w:ins w:id="149" w:author="Lynn Laakso" w:date="2022-09-09T15:32:00Z">
        <w:r w:rsidR="005669A1">
          <w:rPr>
            <w:noProof/>
          </w:rPr>
        </w:r>
      </w:ins>
      <w:r>
        <w:rPr>
          <w:noProof/>
        </w:rPr>
        <w:fldChar w:fldCharType="separate"/>
      </w:r>
      <w:r w:rsidR="00A61498" w:rsidRPr="008C5301">
        <w:rPr>
          <w:rStyle w:val="Hyperlink"/>
          <w:noProof/>
        </w:rPr>
        <w:t>15.3.3</w:t>
      </w:r>
      <w:r w:rsidR="00A61498">
        <w:rPr>
          <w:rFonts w:asciiTheme="minorHAnsi" w:eastAsiaTheme="minorEastAsia" w:hAnsiTheme="minorHAnsi" w:cstheme="minorBidi"/>
          <w:noProof/>
          <w:sz w:val="22"/>
        </w:rPr>
        <w:tab/>
      </w:r>
      <w:r w:rsidR="00A61498" w:rsidRPr="008C5301">
        <w:rPr>
          <w:rStyle w:val="Hyperlink"/>
          <w:noProof/>
        </w:rPr>
        <w:t>PMU/ACK – Delete Personnel Record (Event B03)</w:t>
      </w:r>
      <w:r w:rsidR="00A61498">
        <w:rPr>
          <w:noProof/>
          <w:webHidden/>
        </w:rPr>
        <w:tab/>
      </w:r>
      <w:r w:rsidR="00A61498">
        <w:rPr>
          <w:noProof/>
          <w:webHidden/>
        </w:rPr>
        <w:fldChar w:fldCharType="begin"/>
      </w:r>
      <w:r w:rsidR="00A61498">
        <w:rPr>
          <w:noProof/>
          <w:webHidden/>
        </w:rPr>
        <w:instrText xml:space="preserve"> PAGEREF _Toc29039340 \h </w:instrText>
      </w:r>
      <w:r w:rsidR="00A61498">
        <w:rPr>
          <w:noProof/>
          <w:webHidden/>
        </w:rPr>
      </w:r>
      <w:r w:rsidR="00A61498">
        <w:rPr>
          <w:noProof/>
          <w:webHidden/>
        </w:rPr>
        <w:fldChar w:fldCharType="separate"/>
      </w:r>
      <w:ins w:id="150" w:author="Lynn Laakso" w:date="2022-09-09T15:32:00Z">
        <w:r w:rsidR="000C1643">
          <w:rPr>
            <w:noProof/>
            <w:webHidden/>
          </w:rPr>
          <w:t>6</w:t>
        </w:r>
      </w:ins>
      <w:del w:id="151" w:author="Lynn Laakso" w:date="2022-09-09T15:32:00Z">
        <w:r w:rsidR="00A61498" w:rsidDel="005669A1">
          <w:rPr>
            <w:noProof/>
            <w:webHidden/>
          </w:rPr>
          <w:delText>5</w:delText>
        </w:r>
      </w:del>
      <w:r w:rsidR="00A61498">
        <w:rPr>
          <w:noProof/>
          <w:webHidden/>
        </w:rPr>
        <w:fldChar w:fldCharType="end"/>
      </w:r>
      <w:r>
        <w:rPr>
          <w:noProof/>
        </w:rPr>
        <w:fldChar w:fldCharType="end"/>
      </w:r>
    </w:p>
    <w:p w14:paraId="248428AD" w14:textId="7FD3D457"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"_Toc29039341" </w:instrText>
      </w:r>
      <w:ins w:id="152" w:author="Lynn Laakso" w:date="2022-09-09T15:32:00Z">
        <w:r w:rsidR="005669A1">
          <w:rPr>
            <w:noProof/>
          </w:rPr>
        </w:r>
      </w:ins>
      <w:r>
        <w:rPr>
          <w:noProof/>
        </w:rPr>
        <w:fldChar w:fldCharType="separate"/>
      </w:r>
      <w:r w:rsidR="00A61498" w:rsidRPr="008C5301">
        <w:rPr>
          <w:rStyle w:val="Hyperlink"/>
          <w:noProof/>
        </w:rPr>
        <w:t>15.3.4</w:t>
      </w:r>
      <w:r w:rsidR="00A61498">
        <w:rPr>
          <w:rFonts w:asciiTheme="minorHAnsi" w:eastAsiaTheme="minorEastAsia" w:hAnsiTheme="minorHAnsi" w:cstheme="minorBidi"/>
          <w:noProof/>
          <w:sz w:val="22"/>
        </w:rPr>
        <w:tab/>
      </w:r>
      <w:r w:rsidR="00A61498" w:rsidRPr="008C5301">
        <w:rPr>
          <w:rStyle w:val="Hyperlink"/>
          <w:noProof/>
        </w:rPr>
        <w:t>PMU/ACK – Activate Practicing Person (Event B04)</w:t>
      </w:r>
      <w:r w:rsidR="00A61498">
        <w:rPr>
          <w:noProof/>
          <w:webHidden/>
        </w:rPr>
        <w:tab/>
      </w:r>
      <w:r w:rsidR="00A61498">
        <w:rPr>
          <w:noProof/>
          <w:webHidden/>
        </w:rPr>
        <w:fldChar w:fldCharType="begin"/>
      </w:r>
      <w:r w:rsidR="00A61498">
        <w:rPr>
          <w:noProof/>
          <w:webHidden/>
        </w:rPr>
        <w:instrText xml:space="preserve"> PAGEREF _Toc29039341 \h </w:instrText>
      </w:r>
      <w:r w:rsidR="00A61498">
        <w:rPr>
          <w:noProof/>
          <w:webHidden/>
        </w:rPr>
      </w:r>
      <w:r w:rsidR="00A61498">
        <w:rPr>
          <w:noProof/>
          <w:webHidden/>
        </w:rPr>
        <w:fldChar w:fldCharType="separate"/>
      </w:r>
      <w:ins w:id="153" w:author="Lynn Laakso" w:date="2022-09-09T15:32:00Z">
        <w:r w:rsidR="000C1643">
          <w:rPr>
            <w:noProof/>
            <w:webHidden/>
          </w:rPr>
          <w:t>7</w:t>
        </w:r>
      </w:ins>
      <w:del w:id="154" w:author="Lynn Laakso" w:date="2022-09-09T15:32:00Z">
        <w:r w:rsidR="00A61498" w:rsidDel="005669A1">
          <w:rPr>
            <w:noProof/>
            <w:webHidden/>
          </w:rPr>
          <w:delText>6</w:delText>
        </w:r>
      </w:del>
      <w:r w:rsidR="00A61498">
        <w:rPr>
          <w:noProof/>
          <w:webHidden/>
        </w:rPr>
        <w:fldChar w:fldCharType="end"/>
      </w:r>
      <w:r>
        <w:rPr>
          <w:noProof/>
        </w:rPr>
        <w:fldChar w:fldCharType="end"/>
      </w:r>
    </w:p>
    <w:p w14:paraId="7D1948B0" w14:textId="3A79B63A"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"_Toc29039342" </w:instrText>
      </w:r>
      <w:ins w:id="155" w:author="Lynn Laakso" w:date="2022-09-09T15:32:00Z">
        <w:r w:rsidR="005669A1">
          <w:rPr>
            <w:noProof/>
          </w:rPr>
        </w:r>
      </w:ins>
      <w:r>
        <w:rPr>
          <w:noProof/>
        </w:rPr>
        <w:fldChar w:fldCharType="separate"/>
      </w:r>
      <w:r w:rsidR="00A61498" w:rsidRPr="008C5301">
        <w:rPr>
          <w:rStyle w:val="Hyperlink"/>
          <w:noProof/>
        </w:rPr>
        <w:t>15.3.5</w:t>
      </w:r>
      <w:r w:rsidR="00A61498">
        <w:rPr>
          <w:rFonts w:asciiTheme="minorHAnsi" w:eastAsiaTheme="minorEastAsia" w:hAnsiTheme="minorHAnsi" w:cstheme="minorBidi"/>
          <w:noProof/>
          <w:sz w:val="22"/>
        </w:rPr>
        <w:tab/>
      </w:r>
      <w:r w:rsidR="00A61498" w:rsidRPr="008C5301">
        <w:rPr>
          <w:rStyle w:val="Hyperlink"/>
          <w:noProof/>
        </w:rPr>
        <w:t>PMU/ACK – Deactivate Practicing Person (Event B05)</w:t>
      </w:r>
      <w:r w:rsidR="00A61498">
        <w:rPr>
          <w:noProof/>
          <w:webHidden/>
        </w:rPr>
        <w:tab/>
      </w:r>
      <w:r w:rsidR="00A61498">
        <w:rPr>
          <w:noProof/>
          <w:webHidden/>
        </w:rPr>
        <w:fldChar w:fldCharType="begin"/>
      </w:r>
      <w:r w:rsidR="00A61498">
        <w:rPr>
          <w:noProof/>
          <w:webHidden/>
        </w:rPr>
        <w:instrText xml:space="preserve"> PAGEREF _Toc29039342 \h </w:instrText>
      </w:r>
      <w:r w:rsidR="00A61498">
        <w:rPr>
          <w:noProof/>
          <w:webHidden/>
        </w:rPr>
      </w:r>
      <w:r w:rsidR="00A61498">
        <w:rPr>
          <w:noProof/>
          <w:webHidden/>
        </w:rPr>
        <w:fldChar w:fldCharType="separate"/>
      </w:r>
      <w:ins w:id="156" w:author="Lynn Laakso" w:date="2022-09-09T15:32:00Z">
        <w:r w:rsidR="000C1643">
          <w:rPr>
            <w:noProof/>
            <w:webHidden/>
          </w:rPr>
          <w:t>8</w:t>
        </w:r>
      </w:ins>
      <w:del w:id="157" w:author="Lynn Laakso" w:date="2022-09-09T15:32:00Z">
        <w:r w:rsidR="00A61498" w:rsidDel="005669A1">
          <w:rPr>
            <w:noProof/>
            <w:webHidden/>
          </w:rPr>
          <w:delText>7</w:delText>
        </w:r>
      </w:del>
      <w:r w:rsidR="00A61498">
        <w:rPr>
          <w:noProof/>
          <w:webHidden/>
        </w:rPr>
        <w:fldChar w:fldCharType="end"/>
      </w:r>
      <w:r>
        <w:rPr>
          <w:noProof/>
        </w:rPr>
        <w:fldChar w:fldCharType="end"/>
      </w:r>
    </w:p>
    <w:p w14:paraId="4E0691F4" w14:textId="333EC663"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"_Toc29039343" </w:instrText>
      </w:r>
      <w:ins w:id="158" w:author="Lynn Laakso" w:date="2022-09-09T15:32:00Z">
        <w:r w:rsidR="005669A1">
          <w:rPr>
            <w:noProof/>
          </w:rPr>
        </w:r>
      </w:ins>
      <w:r>
        <w:rPr>
          <w:noProof/>
        </w:rPr>
        <w:fldChar w:fldCharType="separate"/>
      </w:r>
      <w:r w:rsidR="00A61498" w:rsidRPr="008C5301">
        <w:rPr>
          <w:rStyle w:val="Hyperlink"/>
          <w:noProof/>
        </w:rPr>
        <w:t>15.3.6</w:t>
      </w:r>
      <w:r w:rsidR="00A61498">
        <w:rPr>
          <w:rFonts w:asciiTheme="minorHAnsi" w:eastAsiaTheme="minorEastAsia" w:hAnsiTheme="minorHAnsi" w:cstheme="minorBidi"/>
          <w:noProof/>
          <w:sz w:val="22"/>
        </w:rPr>
        <w:tab/>
      </w:r>
      <w:r w:rsidR="00A61498" w:rsidRPr="008C5301">
        <w:rPr>
          <w:rStyle w:val="Hyperlink"/>
          <w:noProof/>
        </w:rPr>
        <w:t>PMU/ACK – Terminate Practicing Person (Event B06)</w:t>
      </w:r>
      <w:r w:rsidR="00A61498">
        <w:rPr>
          <w:noProof/>
          <w:webHidden/>
        </w:rPr>
        <w:tab/>
      </w:r>
      <w:r w:rsidR="00A61498">
        <w:rPr>
          <w:noProof/>
          <w:webHidden/>
        </w:rPr>
        <w:fldChar w:fldCharType="begin"/>
      </w:r>
      <w:r w:rsidR="00A61498">
        <w:rPr>
          <w:noProof/>
          <w:webHidden/>
        </w:rPr>
        <w:instrText xml:space="preserve"> PAGEREF _Toc29039343 \h </w:instrText>
      </w:r>
      <w:r w:rsidR="00A61498">
        <w:rPr>
          <w:noProof/>
          <w:webHidden/>
        </w:rPr>
      </w:r>
      <w:r w:rsidR="00A61498">
        <w:rPr>
          <w:noProof/>
          <w:webHidden/>
        </w:rPr>
        <w:fldChar w:fldCharType="separate"/>
      </w:r>
      <w:ins w:id="159" w:author="Lynn Laakso" w:date="2022-09-09T15:32:00Z">
        <w:r w:rsidR="000C1643">
          <w:rPr>
            <w:noProof/>
            <w:webHidden/>
          </w:rPr>
          <w:t>9</w:t>
        </w:r>
      </w:ins>
      <w:del w:id="160" w:author="Lynn Laakso" w:date="2022-09-09T15:32:00Z">
        <w:r w:rsidR="00A61498" w:rsidDel="005669A1">
          <w:rPr>
            <w:noProof/>
            <w:webHidden/>
          </w:rPr>
          <w:delText>8</w:delText>
        </w:r>
      </w:del>
      <w:r w:rsidR="00A61498">
        <w:rPr>
          <w:noProof/>
          <w:webHidden/>
        </w:rPr>
        <w:fldChar w:fldCharType="end"/>
      </w:r>
      <w:r>
        <w:rPr>
          <w:noProof/>
        </w:rPr>
        <w:fldChar w:fldCharType="end"/>
      </w:r>
    </w:p>
    <w:p w14:paraId="6D1A2DF5" w14:textId="5CFC8CE8"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"_Toc29039344" </w:instrText>
      </w:r>
      <w:ins w:id="161" w:author="Lynn Laakso" w:date="2022-09-09T15:32:00Z">
        <w:r w:rsidR="005669A1">
          <w:rPr>
            <w:noProof/>
          </w:rPr>
        </w:r>
      </w:ins>
      <w:r>
        <w:rPr>
          <w:noProof/>
        </w:rPr>
        <w:fldChar w:fldCharType="separate"/>
      </w:r>
      <w:r w:rsidR="00A61498" w:rsidRPr="008C5301">
        <w:rPr>
          <w:rStyle w:val="Hyperlink"/>
          <w:noProof/>
          <w:lang w:val="fr-FR"/>
        </w:rPr>
        <w:t>15.3.7</w:t>
      </w:r>
      <w:r w:rsidR="00A61498">
        <w:rPr>
          <w:rFonts w:asciiTheme="minorHAnsi" w:eastAsiaTheme="minorEastAsia" w:hAnsiTheme="minorHAnsi" w:cstheme="minorBidi"/>
          <w:noProof/>
          <w:sz w:val="22"/>
        </w:rPr>
        <w:tab/>
      </w:r>
      <w:r w:rsidR="00A61498" w:rsidRPr="008C5301">
        <w:rPr>
          <w:rStyle w:val="Hyperlink"/>
          <w:noProof/>
          <w:lang w:val="fr-FR"/>
        </w:rPr>
        <w:t>QBP/RSP – Query Information (Event Q25/K25)</w:t>
      </w:r>
      <w:r w:rsidR="00A61498">
        <w:rPr>
          <w:noProof/>
          <w:webHidden/>
        </w:rPr>
        <w:tab/>
      </w:r>
      <w:r w:rsidR="00A61498">
        <w:rPr>
          <w:noProof/>
          <w:webHidden/>
        </w:rPr>
        <w:fldChar w:fldCharType="begin"/>
      </w:r>
      <w:r w:rsidR="00A61498">
        <w:rPr>
          <w:noProof/>
          <w:webHidden/>
        </w:rPr>
        <w:instrText xml:space="preserve"> PAGEREF _Toc29039344 \h </w:instrText>
      </w:r>
      <w:r w:rsidR="00A61498">
        <w:rPr>
          <w:noProof/>
          <w:webHidden/>
        </w:rPr>
      </w:r>
      <w:r w:rsidR="00A61498">
        <w:rPr>
          <w:noProof/>
          <w:webHidden/>
        </w:rPr>
        <w:fldChar w:fldCharType="separate"/>
      </w:r>
      <w:ins w:id="162" w:author="Lynn Laakso" w:date="2022-09-09T15:32:00Z">
        <w:r w:rsidR="000C1643">
          <w:rPr>
            <w:noProof/>
            <w:webHidden/>
          </w:rPr>
          <w:t>11</w:t>
        </w:r>
      </w:ins>
      <w:del w:id="163" w:author="Lynn Laakso" w:date="2022-09-09T15:32:00Z">
        <w:r w:rsidR="00A61498" w:rsidDel="005669A1">
          <w:rPr>
            <w:noProof/>
            <w:webHidden/>
          </w:rPr>
          <w:delText>10</w:delText>
        </w:r>
      </w:del>
      <w:r w:rsidR="00A61498">
        <w:rPr>
          <w:noProof/>
          <w:webHidden/>
        </w:rPr>
        <w:fldChar w:fldCharType="end"/>
      </w:r>
      <w:r>
        <w:rPr>
          <w:noProof/>
        </w:rPr>
        <w:fldChar w:fldCharType="end"/>
      </w:r>
    </w:p>
    <w:p w14:paraId="2061F48F" w14:textId="770D4235"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"_Toc29039345" </w:instrText>
      </w:r>
      <w:ins w:id="164" w:author="Lynn Laakso" w:date="2022-09-09T15:32:00Z">
        <w:r w:rsidR="005669A1">
          <w:rPr>
            <w:noProof/>
          </w:rPr>
        </w:r>
      </w:ins>
      <w:r>
        <w:rPr>
          <w:noProof/>
        </w:rPr>
        <w:fldChar w:fldCharType="separate"/>
      </w:r>
      <w:r w:rsidR="00A61498" w:rsidRPr="008C5301">
        <w:rPr>
          <w:rStyle w:val="Hyperlink"/>
          <w:noProof/>
          <w:lang w:val="fr-FR"/>
        </w:rPr>
        <w:t>15.3.8</w:t>
      </w:r>
      <w:r w:rsidR="00A61498">
        <w:rPr>
          <w:rFonts w:asciiTheme="minorHAnsi" w:eastAsiaTheme="minorEastAsia" w:hAnsiTheme="minorHAnsi" w:cstheme="minorBidi"/>
          <w:noProof/>
          <w:sz w:val="22"/>
        </w:rPr>
        <w:tab/>
      </w:r>
      <w:r w:rsidR="00A61498" w:rsidRPr="008C5301">
        <w:rPr>
          <w:rStyle w:val="Hyperlink"/>
          <w:noProof/>
          <w:lang w:val="fr-FR"/>
        </w:rPr>
        <w:t>PMU/ACK – Grant Certificate/Permission (Event B07)</w:t>
      </w:r>
      <w:r w:rsidR="00A61498">
        <w:rPr>
          <w:noProof/>
          <w:webHidden/>
        </w:rPr>
        <w:tab/>
      </w:r>
      <w:r w:rsidR="00A61498">
        <w:rPr>
          <w:noProof/>
          <w:webHidden/>
        </w:rPr>
        <w:fldChar w:fldCharType="begin"/>
      </w:r>
      <w:r w:rsidR="00A61498">
        <w:rPr>
          <w:noProof/>
          <w:webHidden/>
        </w:rPr>
        <w:instrText xml:space="preserve"> PAGEREF _Toc29039345 \h </w:instrText>
      </w:r>
      <w:r w:rsidR="00A61498">
        <w:rPr>
          <w:noProof/>
          <w:webHidden/>
        </w:rPr>
      </w:r>
      <w:r w:rsidR="00A61498">
        <w:rPr>
          <w:noProof/>
          <w:webHidden/>
        </w:rPr>
        <w:fldChar w:fldCharType="separate"/>
      </w:r>
      <w:ins w:id="165" w:author="Lynn Laakso" w:date="2022-09-09T15:32:00Z">
        <w:r w:rsidR="000C1643">
          <w:rPr>
            <w:noProof/>
            <w:webHidden/>
          </w:rPr>
          <w:t>13</w:t>
        </w:r>
      </w:ins>
      <w:del w:id="166" w:author="Lynn Laakso" w:date="2022-09-09T15:32:00Z">
        <w:r w:rsidR="00A61498" w:rsidDel="005669A1">
          <w:rPr>
            <w:noProof/>
            <w:webHidden/>
          </w:rPr>
          <w:delText>12</w:delText>
        </w:r>
      </w:del>
      <w:r w:rsidR="00A61498">
        <w:rPr>
          <w:noProof/>
          <w:webHidden/>
        </w:rPr>
        <w:fldChar w:fldCharType="end"/>
      </w:r>
      <w:r>
        <w:rPr>
          <w:noProof/>
        </w:rPr>
        <w:fldChar w:fldCharType="end"/>
      </w:r>
    </w:p>
    <w:p w14:paraId="68EFE2CB" w14:textId="0B3320D4"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"_Toc29039346" </w:instrText>
      </w:r>
      <w:ins w:id="167" w:author="Lynn Laakso" w:date="2022-09-09T15:32:00Z">
        <w:r w:rsidR="005669A1">
          <w:rPr>
            <w:noProof/>
          </w:rPr>
        </w:r>
      </w:ins>
      <w:r>
        <w:rPr>
          <w:noProof/>
        </w:rPr>
        <w:fldChar w:fldCharType="separate"/>
      </w:r>
      <w:r w:rsidR="00A61498" w:rsidRPr="008C5301">
        <w:rPr>
          <w:rStyle w:val="Hyperlink"/>
          <w:noProof/>
        </w:rPr>
        <w:t>15.3.9</w:t>
      </w:r>
      <w:r w:rsidR="00A61498">
        <w:rPr>
          <w:rFonts w:asciiTheme="minorHAnsi" w:eastAsiaTheme="minorEastAsia" w:hAnsiTheme="minorHAnsi" w:cstheme="minorBidi"/>
          <w:noProof/>
          <w:sz w:val="22"/>
        </w:rPr>
        <w:tab/>
      </w:r>
      <w:r w:rsidR="00A61498" w:rsidRPr="008C5301">
        <w:rPr>
          <w:rStyle w:val="Hyperlink"/>
          <w:noProof/>
        </w:rPr>
        <w:t>PMU/ACK – Revoke Certificate/Permission (Event B08)</w:t>
      </w:r>
      <w:r w:rsidR="00A61498">
        <w:rPr>
          <w:noProof/>
          <w:webHidden/>
        </w:rPr>
        <w:tab/>
      </w:r>
      <w:r w:rsidR="00A61498">
        <w:rPr>
          <w:noProof/>
          <w:webHidden/>
        </w:rPr>
        <w:fldChar w:fldCharType="begin"/>
      </w:r>
      <w:r w:rsidR="00A61498">
        <w:rPr>
          <w:noProof/>
          <w:webHidden/>
        </w:rPr>
        <w:instrText xml:space="preserve"> PAGEREF _Toc29039346 \h </w:instrText>
      </w:r>
      <w:r w:rsidR="00A61498">
        <w:rPr>
          <w:noProof/>
          <w:webHidden/>
        </w:rPr>
      </w:r>
      <w:r w:rsidR="00A61498">
        <w:rPr>
          <w:noProof/>
          <w:webHidden/>
        </w:rPr>
        <w:fldChar w:fldCharType="separate"/>
      </w:r>
      <w:ins w:id="168" w:author="Lynn Laakso" w:date="2022-09-09T15:32:00Z">
        <w:r w:rsidR="000C1643">
          <w:rPr>
            <w:noProof/>
            <w:webHidden/>
          </w:rPr>
          <w:t>15</w:t>
        </w:r>
      </w:ins>
      <w:del w:id="169" w:author="Lynn Laakso" w:date="2022-09-09T15:32:00Z">
        <w:r w:rsidR="00A61498" w:rsidDel="005669A1">
          <w:rPr>
            <w:noProof/>
            <w:webHidden/>
          </w:rPr>
          <w:delText>13</w:delText>
        </w:r>
      </w:del>
      <w:r w:rsidR="00A61498">
        <w:rPr>
          <w:noProof/>
          <w:webHidden/>
        </w:rPr>
        <w:fldChar w:fldCharType="end"/>
      </w:r>
      <w:r>
        <w:rPr>
          <w:noProof/>
        </w:rPr>
        <w:fldChar w:fldCharType="end"/>
      </w:r>
    </w:p>
    <w:p w14:paraId="55DC8593" w14:textId="7E17C8BA" w:rsidR="00A61498" w:rsidRDefault="00000000" w:rsidP="005669A1">
      <w:pPr>
        <w:pStyle w:val="TOC2"/>
        <w:rPr>
          <w:rFonts w:asciiTheme="minorHAnsi" w:eastAsiaTheme="minorEastAsia" w:hAnsiTheme="minorHAnsi" w:cstheme="minorBidi"/>
          <w:kern w:val="0"/>
          <w:sz w:val="22"/>
          <w:szCs w:val="22"/>
        </w:rPr>
      </w:pPr>
      <w:r>
        <w:fldChar w:fldCharType="begin"/>
      </w:r>
      <w:r>
        <w:instrText xml:space="preserve"> HYPERLINK \l "_Toc29039347" </w:instrText>
      </w:r>
      <w:ins w:id="170" w:author="Lynn Laakso" w:date="2022-09-09T15:32:00Z"/>
      <w:r>
        <w:fldChar w:fldCharType="separate"/>
      </w:r>
      <w:r w:rsidR="00A61498" w:rsidRPr="008C5301">
        <w:rPr>
          <w:rStyle w:val="Hyperlink"/>
        </w:rPr>
        <w:t>15.4</w:t>
      </w:r>
      <w:r w:rsidR="00A61498">
        <w:rPr>
          <w:rFonts w:asciiTheme="minorHAnsi" w:eastAsiaTheme="minorEastAsia" w:hAnsiTheme="minorHAnsi" w:cstheme="minorBidi"/>
          <w:kern w:val="0"/>
          <w:sz w:val="22"/>
          <w:szCs w:val="22"/>
        </w:rPr>
        <w:tab/>
      </w:r>
      <w:r w:rsidR="00A61498" w:rsidRPr="008C5301">
        <w:rPr>
          <w:rStyle w:val="Hyperlink"/>
        </w:rPr>
        <w:t>MESSAGE SEGMENTS</w:t>
      </w:r>
      <w:r w:rsidR="00A61498">
        <w:rPr>
          <w:webHidden/>
        </w:rPr>
        <w:tab/>
      </w:r>
      <w:r w:rsidR="00A61498">
        <w:rPr>
          <w:webHidden/>
        </w:rPr>
        <w:fldChar w:fldCharType="begin"/>
      </w:r>
      <w:r w:rsidR="00A61498">
        <w:rPr>
          <w:webHidden/>
        </w:rPr>
        <w:instrText xml:space="preserve"> PAGEREF _Toc29039347 \h </w:instrText>
      </w:r>
      <w:r w:rsidR="00A61498">
        <w:rPr>
          <w:webHidden/>
        </w:rPr>
      </w:r>
      <w:r w:rsidR="00A61498">
        <w:rPr>
          <w:webHidden/>
        </w:rPr>
        <w:fldChar w:fldCharType="separate"/>
      </w:r>
      <w:ins w:id="171" w:author="Lynn Laakso" w:date="2022-09-09T15:32:00Z">
        <w:r w:rsidR="000C1643">
          <w:rPr>
            <w:webHidden/>
          </w:rPr>
          <w:t>16</w:t>
        </w:r>
      </w:ins>
      <w:del w:id="172" w:author="Lynn Laakso" w:date="2022-09-09T15:32:00Z">
        <w:r w:rsidR="00A61498" w:rsidDel="005669A1">
          <w:rPr>
            <w:webHidden/>
          </w:rPr>
          <w:delText>15</w:delText>
        </w:r>
      </w:del>
      <w:r w:rsidR="00A61498">
        <w:rPr>
          <w:webHidden/>
        </w:rPr>
        <w:fldChar w:fldCharType="end"/>
      </w:r>
      <w:r>
        <w:fldChar w:fldCharType="end"/>
      </w:r>
    </w:p>
    <w:p w14:paraId="07FD2D99" w14:textId="4FE7BA78"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"_Toc29039348" </w:instrText>
      </w:r>
      <w:ins w:id="173" w:author="Lynn Laakso" w:date="2022-09-09T15:32:00Z">
        <w:r w:rsidR="005669A1">
          <w:rPr>
            <w:noProof/>
          </w:rPr>
        </w:r>
      </w:ins>
      <w:r>
        <w:rPr>
          <w:noProof/>
        </w:rPr>
        <w:fldChar w:fldCharType="separate"/>
      </w:r>
      <w:r w:rsidR="00A61498" w:rsidRPr="008C5301">
        <w:rPr>
          <w:rStyle w:val="Hyperlink"/>
          <w:noProof/>
        </w:rPr>
        <w:t>15.4.1</w:t>
      </w:r>
      <w:r w:rsidR="00A61498">
        <w:rPr>
          <w:rFonts w:asciiTheme="minorHAnsi" w:eastAsiaTheme="minorEastAsia" w:hAnsiTheme="minorHAnsi" w:cstheme="minorBidi"/>
          <w:noProof/>
          <w:sz w:val="22"/>
        </w:rPr>
        <w:tab/>
      </w:r>
      <w:r w:rsidR="00A61498" w:rsidRPr="008C5301">
        <w:rPr>
          <w:rStyle w:val="Hyperlink"/>
          <w:noProof/>
        </w:rPr>
        <w:t>AFF - Professional Affiliation Segment</w:t>
      </w:r>
      <w:r w:rsidR="00A61498">
        <w:rPr>
          <w:noProof/>
          <w:webHidden/>
        </w:rPr>
        <w:tab/>
      </w:r>
      <w:r w:rsidR="00A61498">
        <w:rPr>
          <w:noProof/>
          <w:webHidden/>
        </w:rPr>
        <w:fldChar w:fldCharType="begin"/>
      </w:r>
      <w:r w:rsidR="00A61498">
        <w:rPr>
          <w:noProof/>
          <w:webHidden/>
        </w:rPr>
        <w:instrText xml:space="preserve"> PAGEREF _Toc29039348 \h </w:instrText>
      </w:r>
      <w:r w:rsidR="00A61498">
        <w:rPr>
          <w:noProof/>
          <w:webHidden/>
        </w:rPr>
      </w:r>
      <w:r w:rsidR="00A61498">
        <w:rPr>
          <w:noProof/>
          <w:webHidden/>
        </w:rPr>
        <w:fldChar w:fldCharType="separate"/>
      </w:r>
      <w:ins w:id="174" w:author="Lynn Laakso" w:date="2022-09-09T15:32:00Z">
        <w:r w:rsidR="000C1643">
          <w:rPr>
            <w:noProof/>
            <w:webHidden/>
          </w:rPr>
          <w:t>16</w:t>
        </w:r>
      </w:ins>
      <w:del w:id="175" w:author="Lynn Laakso" w:date="2022-09-09T15:32:00Z">
        <w:r w:rsidR="00A61498" w:rsidDel="005669A1">
          <w:rPr>
            <w:noProof/>
            <w:webHidden/>
          </w:rPr>
          <w:delText>15</w:delText>
        </w:r>
      </w:del>
      <w:r w:rsidR="00A61498">
        <w:rPr>
          <w:noProof/>
          <w:webHidden/>
        </w:rPr>
        <w:fldChar w:fldCharType="end"/>
      </w:r>
      <w:r>
        <w:rPr>
          <w:noProof/>
        </w:rPr>
        <w:fldChar w:fldCharType="end"/>
      </w:r>
    </w:p>
    <w:p w14:paraId="16CB0E37" w14:textId="20995A58"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"_Toc29039349" </w:instrText>
      </w:r>
      <w:ins w:id="176" w:author="Lynn Laakso" w:date="2022-09-09T15:32:00Z">
        <w:r w:rsidR="005669A1">
          <w:rPr>
            <w:noProof/>
          </w:rPr>
        </w:r>
      </w:ins>
      <w:r>
        <w:rPr>
          <w:noProof/>
        </w:rPr>
        <w:fldChar w:fldCharType="separate"/>
      </w:r>
      <w:r w:rsidR="00A61498" w:rsidRPr="008C5301">
        <w:rPr>
          <w:rStyle w:val="Hyperlink"/>
          <w:noProof/>
        </w:rPr>
        <w:t>15.4.2</w:t>
      </w:r>
      <w:r w:rsidR="00A61498">
        <w:rPr>
          <w:rFonts w:asciiTheme="minorHAnsi" w:eastAsiaTheme="minorEastAsia" w:hAnsiTheme="minorHAnsi" w:cstheme="minorBidi"/>
          <w:noProof/>
          <w:sz w:val="22"/>
        </w:rPr>
        <w:tab/>
      </w:r>
      <w:r w:rsidR="00A61498" w:rsidRPr="008C5301">
        <w:rPr>
          <w:rStyle w:val="Hyperlink"/>
          <w:noProof/>
        </w:rPr>
        <w:t>CER - Certificate Detail Segment</w:t>
      </w:r>
      <w:r w:rsidR="00A61498">
        <w:rPr>
          <w:noProof/>
          <w:webHidden/>
        </w:rPr>
        <w:tab/>
      </w:r>
      <w:r w:rsidR="00A61498">
        <w:rPr>
          <w:noProof/>
          <w:webHidden/>
        </w:rPr>
        <w:fldChar w:fldCharType="begin"/>
      </w:r>
      <w:r w:rsidR="00A61498">
        <w:rPr>
          <w:noProof/>
          <w:webHidden/>
        </w:rPr>
        <w:instrText xml:space="preserve"> PAGEREF _Toc29039349 \h </w:instrText>
      </w:r>
      <w:r w:rsidR="00A61498">
        <w:rPr>
          <w:noProof/>
          <w:webHidden/>
        </w:rPr>
      </w:r>
      <w:r w:rsidR="00A61498">
        <w:rPr>
          <w:noProof/>
          <w:webHidden/>
        </w:rPr>
        <w:fldChar w:fldCharType="separate"/>
      </w:r>
      <w:ins w:id="177" w:author="Lynn Laakso" w:date="2022-09-09T15:32:00Z">
        <w:r w:rsidR="000C1643">
          <w:rPr>
            <w:noProof/>
            <w:webHidden/>
          </w:rPr>
          <w:t>18</w:t>
        </w:r>
      </w:ins>
      <w:del w:id="178" w:author="Lynn Laakso" w:date="2022-09-09T15:32:00Z">
        <w:r w:rsidR="00A61498" w:rsidDel="005669A1">
          <w:rPr>
            <w:noProof/>
            <w:webHidden/>
          </w:rPr>
          <w:delText>17</w:delText>
        </w:r>
      </w:del>
      <w:r w:rsidR="00A61498">
        <w:rPr>
          <w:noProof/>
          <w:webHidden/>
        </w:rPr>
        <w:fldChar w:fldCharType="end"/>
      </w:r>
      <w:r>
        <w:rPr>
          <w:noProof/>
        </w:rPr>
        <w:fldChar w:fldCharType="end"/>
      </w:r>
    </w:p>
    <w:p w14:paraId="06ED2056" w14:textId="41C34011"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"_Toc29039350" </w:instrText>
      </w:r>
      <w:ins w:id="179" w:author="Lynn Laakso" w:date="2022-09-09T15:32:00Z">
        <w:r w:rsidR="005669A1">
          <w:rPr>
            <w:noProof/>
          </w:rPr>
        </w:r>
      </w:ins>
      <w:r>
        <w:rPr>
          <w:noProof/>
        </w:rPr>
        <w:fldChar w:fldCharType="separate"/>
      </w:r>
      <w:r w:rsidR="00A61498" w:rsidRPr="008C5301">
        <w:rPr>
          <w:rStyle w:val="Hyperlink"/>
          <w:noProof/>
        </w:rPr>
        <w:t>15.4.3</w:t>
      </w:r>
      <w:r w:rsidR="00A61498">
        <w:rPr>
          <w:rFonts w:asciiTheme="minorHAnsi" w:eastAsiaTheme="minorEastAsia" w:hAnsiTheme="minorHAnsi" w:cstheme="minorBidi"/>
          <w:noProof/>
          <w:sz w:val="22"/>
        </w:rPr>
        <w:tab/>
      </w:r>
      <w:r w:rsidR="00A61498" w:rsidRPr="008C5301">
        <w:rPr>
          <w:rStyle w:val="Hyperlink"/>
          <w:noProof/>
        </w:rPr>
        <w:t>EDU - Educational Detail Segment</w:t>
      </w:r>
      <w:r w:rsidR="00A61498">
        <w:rPr>
          <w:noProof/>
          <w:webHidden/>
        </w:rPr>
        <w:tab/>
      </w:r>
      <w:r w:rsidR="00A61498">
        <w:rPr>
          <w:noProof/>
          <w:webHidden/>
        </w:rPr>
        <w:fldChar w:fldCharType="begin"/>
      </w:r>
      <w:r w:rsidR="00A61498">
        <w:rPr>
          <w:noProof/>
          <w:webHidden/>
        </w:rPr>
        <w:instrText xml:space="preserve"> PAGEREF _Toc29039350 \h </w:instrText>
      </w:r>
      <w:r w:rsidR="00A61498">
        <w:rPr>
          <w:noProof/>
          <w:webHidden/>
        </w:rPr>
      </w:r>
      <w:r w:rsidR="00A61498">
        <w:rPr>
          <w:noProof/>
          <w:webHidden/>
        </w:rPr>
        <w:fldChar w:fldCharType="separate"/>
      </w:r>
      <w:ins w:id="180" w:author="Lynn Laakso" w:date="2022-09-09T15:32:00Z">
        <w:r w:rsidR="000C1643">
          <w:rPr>
            <w:noProof/>
            <w:webHidden/>
          </w:rPr>
          <w:t>25</w:t>
        </w:r>
      </w:ins>
      <w:del w:id="181" w:author="Lynn Laakso" w:date="2022-09-09T15:32:00Z">
        <w:r w:rsidR="00A61498" w:rsidDel="005669A1">
          <w:rPr>
            <w:noProof/>
            <w:webHidden/>
          </w:rPr>
          <w:delText>24</w:delText>
        </w:r>
      </w:del>
      <w:r w:rsidR="00A61498">
        <w:rPr>
          <w:noProof/>
          <w:webHidden/>
        </w:rPr>
        <w:fldChar w:fldCharType="end"/>
      </w:r>
      <w:r>
        <w:rPr>
          <w:noProof/>
        </w:rPr>
        <w:fldChar w:fldCharType="end"/>
      </w:r>
    </w:p>
    <w:p w14:paraId="51FE3A3D" w14:textId="4339A366"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"_Toc29039351" </w:instrText>
      </w:r>
      <w:ins w:id="182" w:author="Lynn Laakso" w:date="2022-09-09T15:32:00Z">
        <w:r w:rsidR="005669A1">
          <w:rPr>
            <w:noProof/>
          </w:rPr>
        </w:r>
      </w:ins>
      <w:r>
        <w:rPr>
          <w:noProof/>
        </w:rPr>
        <w:fldChar w:fldCharType="separate"/>
      </w:r>
      <w:r w:rsidR="00A61498" w:rsidRPr="008C5301">
        <w:rPr>
          <w:rStyle w:val="Hyperlink"/>
          <w:noProof/>
        </w:rPr>
        <w:t>15.4.4</w:t>
      </w:r>
      <w:r w:rsidR="00A61498">
        <w:rPr>
          <w:rFonts w:asciiTheme="minorHAnsi" w:eastAsiaTheme="minorEastAsia" w:hAnsiTheme="minorHAnsi" w:cstheme="minorBidi"/>
          <w:noProof/>
          <w:sz w:val="22"/>
        </w:rPr>
        <w:tab/>
      </w:r>
      <w:r w:rsidR="00A61498" w:rsidRPr="008C5301">
        <w:rPr>
          <w:rStyle w:val="Hyperlink"/>
          <w:noProof/>
        </w:rPr>
        <w:t>LAN - Language Detail Segment</w:t>
      </w:r>
      <w:r w:rsidR="00A61498">
        <w:rPr>
          <w:noProof/>
          <w:webHidden/>
        </w:rPr>
        <w:tab/>
      </w:r>
      <w:r w:rsidR="00A61498">
        <w:rPr>
          <w:noProof/>
          <w:webHidden/>
        </w:rPr>
        <w:fldChar w:fldCharType="begin"/>
      </w:r>
      <w:r w:rsidR="00A61498">
        <w:rPr>
          <w:noProof/>
          <w:webHidden/>
        </w:rPr>
        <w:instrText xml:space="preserve"> PAGEREF _Toc29039351 \h </w:instrText>
      </w:r>
      <w:r w:rsidR="00A61498">
        <w:rPr>
          <w:noProof/>
          <w:webHidden/>
        </w:rPr>
      </w:r>
      <w:r w:rsidR="00A61498">
        <w:rPr>
          <w:noProof/>
          <w:webHidden/>
        </w:rPr>
        <w:fldChar w:fldCharType="separate"/>
      </w:r>
      <w:ins w:id="183" w:author="Lynn Laakso" w:date="2022-09-09T15:32:00Z">
        <w:r w:rsidR="000C1643">
          <w:rPr>
            <w:noProof/>
            <w:webHidden/>
          </w:rPr>
          <w:t>28</w:t>
        </w:r>
      </w:ins>
      <w:del w:id="184" w:author="Lynn Laakso" w:date="2022-09-09T15:32:00Z">
        <w:r w:rsidR="00A61498" w:rsidDel="005669A1">
          <w:rPr>
            <w:noProof/>
            <w:webHidden/>
          </w:rPr>
          <w:delText>27</w:delText>
        </w:r>
      </w:del>
      <w:r w:rsidR="00A61498">
        <w:rPr>
          <w:noProof/>
          <w:webHidden/>
        </w:rPr>
        <w:fldChar w:fldCharType="end"/>
      </w:r>
      <w:r>
        <w:rPr>
          <w:noProof/>
        </w:rPr>
        <w:fldChar w:fldCharType="end"/>
      </w:r>
    </w:p>
    <w:p w14:paraId="210D1C71" w14:textId="13BAFB7D"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lastRenderedPageBreak/>
        <w:fldChar w:fldCharType="begin"/>
      </w:r>
      <w:r>
        <w:rPr>
          <w:noProof/>
        </w:rPr>
        <w:instrText xml:space="preserve"> HYPERLINK \l "_Toc29039352" </w:instrText>
      </w:r>
      <w:ins w:id="185" w:author="Lynn Laakso" w:date="2022-09-09T15:32:00Z">
        <w:r w:rsidR="005669A1">
          <w:rPr>
            <w:noProof/>
          </w:rPr>
        </w:r>
      </w:ins>
      <w:r>
        <w:rPr>
          <w:noProof/>
        </w:rPr>
        <w:fldChar w:fldCharType="separate"/>
      </w:r>
      <w:r w:rsidR="00A61498" w:rsidRPr="008C5301">
        <w:rPr>
          <w:rStyle w:val="Hyperlink"/>
          <w:noProof/>
        </w:rPr>
        <w:t>15.4.5</w:t>
      </w:r>
      <w:r w:rsidR="00A61498">
        <w:rPr>
          <w:rFonts w:asciiTheme="minorHAnsi" w:eastAsiaTheme="minorEastAsia" w:hAnsiTheme="minorHAnsi" w:cstheme="minorBidi"/>
          <w:noProof/>
          <w:sz w:val="22"/>
        </w:rPr>
        <w:tab/>
      </w:r>
      <w:r w:rsidR="00A61498" w:rsidRPr="008C5301">
        <w:rPr>
          <w:rStyle w:val="Hyperlink"/>
          <w:noProof/>
        </w:rPr>
        <w:t>ORG - Practitioner Organization Unit Segment</w:t>
      </w:r>
      <w:r w:rsidR="00A61498">
        <w:rPr>
          <w:noProof/>
          <w:webHidden/>
        </w:rPr>
        <w:tab/>
      </w:r>
      <w:r w:rsidR="00A61498">
        <w:rPr>
          <w:noProof/>
          <w:webHidden/>
        </w:rPr>
        <w:fldChar w:fldCharType="begin"/>
      </w:r>
      <w:r w:rsidR="00A61498">
        <w:rPr>
          <w:noProof/>
          <w:webHidden/>
        </w:rPr>
        <w:instrText xml:space="preserve"> PAGEREF _Toc29039352 \h </w:instrText>
      </w:r>
      <w:r w:rsidR="00A61498">
        <w:rPr>
          <w:noProof/>
          <w:webHidden/>
        </w:rPr>
      </w:r>
      <w:r w:rsidR="00A61498">
        <w:rPr>
          <w:noProof/>
          <w:webHidden/>
        </w:rPr>
        <w:fldChar w:fldCharType="separate"/>
      </w:r>
      <w:ins w:id="186" w:author="Lynn Laakso" w:date="2022-09-09T15:32:00Z">
        <w:r w:rsidR="000C1643">
          <w:rPr>
            <w:noProof/>
            <w:webHidden/>
          </w:rPr>
          <w:t>29</w:t>
        </w:r>
      </w:ins>
      <w:del w:id="187" w:author="Lynn Laakso" w:date="2022-09-09T15:32:00Z">
        <w:r w:rsidR="00A61498" w:rsidDel="005669A1">
          <w:rPr>
            <w:noProof/>
            <w:webHidden/>
          </w:rPr>
          <w:delText>28</w:delText>
        </w:r>
      </w:del>
      <w:r w:rsidR="00A61498">
        <w:rPr>
          <w:noProof/>
          <w:webHidden/>
        </w:rPr>
        <w:fldChar w:fldCharType="end"/>
      </w:r>
      <w:r>
        <w:rPr>
          <w:noProof/>
        </w:rPr>
        <w:fldChar w:fldCharType="end"/>
      </w:r>
    </w:p>
    <w:p w14:paraId="0F08CC35" w14:textId="6E061F65"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"_Toc29039353" </w:instrText>
      </w:r>
      <w:ins w:id="188" w:author="Lynn Laakso" w:date="2022-09-09T15:32:00Z">
        <w:r w:rsidR="005669A1">
          <w:rPr>
            <w:noProof/>
          </w:rPr>
        </w:r>
      </w:ins>
      <w:r>
        <w:rPr>
          <w:noProof/>
        </w:rPr>
        <w:fldChar w:fldCharType="separate"/>
      </w:r>
      <w:r w:rsidR="00A61498" w:rsidRPr="008C5301">
        <w:rPr>
          <w:rStyle w:val="Hyperlink"/>
          <w:noProof/>
        </w:rPr>
        <w:t>15.4.6</w:t>
      </w:r>
      <w:r w:rsidR="00A61498">
        <w:rPr>
          <w:rFonts w:asciiTheme="minorHAnsi" w:eastAsiaTheme="minorEastAsia" w:hAnsiTheme="minorHAnsi" w:cstheme="minorBidi"/>
          <w:noProof/>
          <w:sz w:val="22"/>
        </w:rPr>
        <w:tab/>
      </w:r>
      <w:r w:rsidR="00A61498" w:rsidRPr="008C5301">
        <w:rPr>
          <w:rStyle w:val="Hyperlink"/>
          <w:noProof/>
        </w:rPr>
        <w:t>PRA - Practitioner Detail Segment</w:t>
      </w:r>
      <w:r w:rsidR="00A61498">
        <w:rPr>
          <w:noProof/>
          <w:webHidden/>
        </w:rPr>
        <w:tab/>
      </w:r>
      <w:r w:rsidR="00A61498">
        <w:rPr>
          <w:noProof/>
          <w:webHidden/>
        </w:rPr>
        <w:fldChar w:fldCharType="begin"/>
      </w:r>
      <w:r w:rsidR="00A61498">
        <w:rPr>
          <w:noProof/>
          <w:webHidden/>
        </w:rPr>
        <w:instrText xml:space="preserve"> PAGEREF _Toc29039353 \h </w:instrText>
      </w:r>
      <w:r w:rsidR="00A61498">
        <w:rPr>
          <w:noProof/>
          <w:webHidden/>
        </w:rPr>
      </w:r>
      <w:r w:rsidR="00A61498">
        <w:rPr>
          <w:noProof/>
          <w:webHidden/>
        </w:rPr>
        <w:fldChar w:fldCharType="separate"/>
      </w:r>
      <w:ins w:id="189" w:author="Lynn Laakso" w:date="2022-09-09T15:32:00Z">
        <w:r w:rsidR="000C1643">
          <w:rPr>
            <w:noProof/>
            <w:webHidden/>
          </w:rPr>
          <w:t>33</w:t>
        </w:r>
      </w:ins>
      <w:del w:id="190" w:author="Lynn Laakso" w:date="2022-09-09T15:32:00Z">
        <w:r w:rsidR="00A61498" w:rsidDel="005669A1">
          <w:rPr>
            <w:noProof/>
            <w:webHidden/>
          </w:rPr>
          <w:delText>32</w:delText>
        </w:r>
      </w:del>
      <w:r w:rsidR="00A61498">
        <w:rPr>
          <w:noProof/>
          <w:webHidden/>
        </w:rPr>
        <w:fldChar w:fldCharType="end"/>
      </w:r>
      <w:r>
        <w:rPr>
          <w:noProof/>
        </w:rPr>
        <w:fldChar w:fldCharType="end"/>
      </w:r>
    </w:p>
    <w:p w14:paraId="5F8EC6B9" w14:textId="259008B4"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"_Toc29039354" </w:instrText>
      </w:r>
      <w:ins w:id="191" w:author="Lynn Laakso" w:date="2022-09-09T15:32:00Z">
        <w:r w:rsidR="005669A1">
          <w:rPr>
            <w:noProof/>
          </w:rPr>
        </w:r>
      </w:ins>
      <w:r>
        <w:rPr>
          <w:noProof/>
        </w:rPr>
        <w:fldChar w:fldCharType="separate"/>
      </w:r>
      <w:r w:rsidR="00A61498" w:rsidRPr="008C5301">
        <w:rPr>
          <w:rStyle w:val="Hyperlink"/>
          <w:noProof/>
        </w:rPr>
        <w:t>15.4.7</w:t>
      </w:r>
      <w:r w:rsidR="00A61498">
        <w:rPr>
          <w:rFonts w:asciiTheme="minorHAnsi" w:eastAsiaTheme="minorEastAsia" w:hAnsiTheme="minorHAnsi" w:cstheme="minorBidi"/>
          <w:noProof/>
          <w:sz w:val="22"/>
        </w:rPr>
        <w:tab/>
      </w:r>
      <w:r w:rsidR="00A61498" w:rsidRPr="008C5301">
        <w:rPr>
          <w:rStyle w:val="Hyperlink"/>
          <w:noProof/>
        </w:rPr>
        <w:t>ROL - Role Segment</w:t>
      </w:r>
      <w:r w:rsidR="00A61498">
        <w:rPr>
          <w:noProof/>
          <w:webHidden/>
        </w:rPr>
        <w:tab/>
      </w:r>
      <w:r w:rsidR="00A61498">
        <w:rPr>
          <w:noProof/>
          <w:webHidden/>
        </w:rPr>
        <w:fldChar w:fldCharType="begin"/>
      </w:r>
      <w:r w:rsidR="00A61498">
        <w:rPr>
          <w:noProof/>
          <w:webHidden/>
        </w:rPr>
        <w:instrText xml:space="preserve"> PAGEREF _Toc29039354 \h </w:instrText>
      </w:r>
      <w:r w:rsidR="00A61498">
        <w:rPr>
          <w:noProof/>
          <w:webHidden/>
        </w:rPr>
      </w:r>
      <w:r w:rsidR="00A61498">
        <w:rPr>
          <w:noProof/>
          <w:webHidden/>
        </w:rPr>
        <w:fldChar w:fldCharType="separate"/>
      </w:r>
      <w:ins w:id="192" w:author="Lynn Laakso" w:date="2022-09-09T15:32:00Z">
        <w:r w:rsidR="000C1643">
          <w:rPr>
            <w:noProof/>
            <w:webHidden/>
          </w:rPr>
          <w:t>36</w:t>
        </w:r>
      </w:ins>
      <w:del w:id="193" w:author="Lynn Laakso" w:date="2022-09-09T15:32:00Z">
        <w:r w:rsidR="00A61498" w:rsidDel="005669A1">
          <w:rPr>
            <w:noProof/>
            <w:webHidden/>
          </w:rPr>
          <w:delText>35</w:delText>
        </w:r>
      </w:del>
      <w:r w:rsidR="00A61498">
        <w:rPr>
          <w:noProof/>
          <w:webHidden/>
        </w:rPr>
        <w:fldChar w:fldCharType="end"/>
      </w:r>
      <w:r>
        <w:rPr>
          <w:noProof/>
        </w:rPr>
        <w:fldChar w:fldCharType="end"/>
      </w:r>
    </w:p>
    <w:p w14:paraId="036A8D43" w14:textId="2DDD981B"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"_Toc29039355" </w:instrText>
      </w:r>
      <w:ins w:id="194" w:author="Lynn Laakso" w:date="2022-09-09T15:32:00Z">
        <w:r w:rsidR="005669A1">
          <w:rPr>
            <w:noProof/>
          </w:rPr>
        </w:r>
      </w:ins>
      <w:r>
        <w:rPr>
          <w:noProof/>
        </w:rPr>
        <w:fldChar w:fldCharType="separate"/>
      </w:r>
      <w:r w:rsidR="00A61498" w:rsidRPr="008C5301">
        <w:rPr>
          <w:rStyle w:val="Hyperlink"/>
          <w:noProof/>
        </w:rPr>
        <w:t>15.4.8</w:t>
      </w:r>
      <w:r w:rsidR="00A61498">
        <w:rPr>
          <w:rFonts w:asciiTheme="minorHAnsi" w:eastAsiaTheme="minorEastAsia" w:hAnsiTheme="minorHAnsi" w:cstheme="minorBidi"/>
          <w:noProof/>
          <w:sz w:val="22"/>
        </w:rPr>
        <w:tab/>
      </w:r>
      <w:r w:rsidR="00A61498" w:rsidRPr="008C5301">
        <w:rPr>
          <w:rStyle w:val="Hyperlink"/>
          <w:noProof/>
        </w:rPr>
        <w:t>STF - Staff Identification Segment</w:t>
      </w:r>
      <w:r w:rsidR="00A61498">
        <w:rPr>
          <w:noProof/>
          <w:webHidden/>
        </w:rPr>
        <w:tab/>
      </w:r>
      <w:r w:rsidR="00A61498">
        <w:rPr>
          <w:noProof/>
          <w:webHidden/>
        </w:rPr>
        <w:fldChar w:fldCharType="begin"/>
      </w:r>
      <w:r w:rsidR="00A61498">
        <w:rPr>
          <w:noProof/>
          <w:webHidden/>
        </w:rPr>
        <w:instrText xml:space="preserve"> PAGEREF _Toc29039355 \h </w:instrText>
      </w:r>
      <w:r w:rsidR="00A61498">
        <w:rPr>
          <w:noProof/>
          <w:webHidden/>
        </w:rPr>
      </w:r>
      <w:r w:rsidR="00A61498">
        <w:rPr>
          <w:noProof/>
          <w:webHidden/>
        </w:rPr>
        <w:fldChar w:fldCharType="separate"/>
      </w:r>
      <w:ins w:id="195" w:author="Lynn Laakso" w:date="2022-09-09T15:32:00Z">
        <w:r w:rsidR="000C1643">
          <w:rPr>
            <w:noProof/>
            <w:webHidden/>
          </w:rPr>
          <w:t>37</w:t>
        </w:r>
      </w:ins>
      <w:del w:id="196" w:author="Lynn Laakso" w:date="2022-09-09T15:32:00Z">
        <w:r w:rsidR="00A61498" w:rsidDel="005669A1">
          <w:rPr>
            <w:noProof/>
            <w:webHidden/>
          </w:rPr>
          <w:delText>36</w:delText>
        </w:r>
      </w:del>
      <w:r w:rsidR="00A61498">
        <w:rPr>
          <w:noProof/>
          <w:webHidden/>
        </w:rPr>
        <w:fldChar w:fldCharType="end"/>
      </w:r>
      <w:r>
        <w:rPr>
          <w:noProof/>
        </w:rPr>
        <w:fldChar w:fldCharType="end"/>
      </w:r>
    </w:p>
    <w:p w14:paraId="29BA05F4" w14:textId="7669FBC0" w:rsidR="00A61498" w:rsidRDefault="00000000" w:rsidP="005669A1">
      <w:pPr>
        <w:pStyle w:val="TOC2"/>
        <w:rPr>
          <w:rFonts w:asciiTheme="minorHAnsi" w:eastAsiaTheme="minorEastAsia" w:hAnsiTheme="minorHAnsi" w:cstheme="minorBidi"/>
          <w:kern w:val="0"/>
          <w:sz w:val="22"/>
          <w:szCs w:val="22"/>
        </w:rPr>
      </w:pPr>
      <w:r>
        <w:fldChar w:fldCharType="begin"/>
      </w:r>
      <w:r>
        <w:instrText xml:space="preserve"> HYPERLINK \l "_Toc29039356" </w:instrText>
      </w:r>
      <w:ins w:id="197" w:author="Lynn Laakso" w:date="2022-09-09T15:32:00Z"/>
      <w:r>
        <w:fldChar w:fldCharType="separate"/>
      </w:r>
      <w:r w:rsidR="00A61498" w:rsidRPr="008C5301">
        <w:rPr>
          <w:rStyle w:val="Hyperlink"/>
        </w:rPr>
        <w:t>15.5</w:t>
      </w:r>
      <w:r w:rsidR="00A61498">
        <w:rPr>
          <w:rFonts w:asciiTheme="minorHAnsi" w:eastAsiaTheme="minorEastAsia" w:hAnsiTheme="minorHAnsi" w:cstheme="minorBidi"/>
          <w:kern w:val="0"/>
          <w:sz w:val="22"/>
          <w:szCs w:val="22"/>
        </w:rPr>
        <w:tab/>
      </w:r>
      <w:r w:rsidR="00A61498" w:rsidRPr="008C5301">
        <w:rPr>
          <w:rStyle w:val="Hyperlink"/>
        </w:rPr>
        <w:t>EXAMPLE TRANSACTIONS</w:t>
      </w:r>
      <w:r w:rsidR="00A61498">
        <w:rPr>
          <w:webHidden/>
        </w:rPr>
        <w:tab/>
      </w:r>
      <w:r w:rsidR="00A61498">
        <w:rPr>
          <w:webHidden/>
        </w:rPr>
        <w:fldChar w:fldCharType="begin"/>
      </w:r>
      <w:r w:rsidR="00A61498">
        <w:rPr>
          <w:webHidden/>
        </w:rPr>
        <w:instrText xml:space="preserve"> PAGEREF _Toc29039356 \h </w:instrText>
      </w:r>
      <w:r w:rsidR="00A61498">
        <w:rPr>
          <w:webHidden/>
        </w:rPr>
      </w:r>
      <w:r w:rsidR="00A61498">
        <w:rPr>
          <w:webHidden/>
        </w:rPr>
        <w:fldChar w:fldCharType="separate"/>
      </w:r>
      <w:ins w:id="198" w:author="Lynn Laakso" w:date="2022-09-09T15:32:00Z">
        <w:r w:rsidR="000C1643">
          <w:rPr>
            <w:webHidden/>
          </w:rPr>
          <w:t>50</w:t>
        </w:r>
      </w:ins>
      <w:del w:id="199" w:author="Lynn Laakso" w:date="2022-09-09T15:32:00Z">
        <w:r w:rsidR="00A61498" w:rsidDel="005669A1">
          <w:rPr>
            <w:webHidden/>
          </w:rPr>
          <w:delText>49</w:delText>
        </w:r>
      </w:del>
      <w:r w:rsidR="00A61498">
        <w:rPr>
          <w:webHidden/>
        </w:rPr>
        <w:fldChar w:fldCharType="end"/>
      </w:r>
      <w:r>
        <w:fldChar w:fldCharType="end"/>
      </w:r>
    </w:p>
    <w:p w14:paraId="60832779" w14:textId="27049EB4" w:rsidR="00A61498" w:rsidRDefault="00000000">
      <w:pPr>
        <w:pStyle w:val="TOC3"/>
        <w:tabs>
          <w:tab w:val="left" w:pos="1418"/>
          <w:tab w:val="right" w:leader="dot" w:pos="9350"/>
        </w:tabs>
        <w:rPr>
          <w:rFonts w:asciiTheme="minorHAnsi" w:eastAsiaTheme="minorEastAsia" w:hAnsiTheme="minorHAnsi" w:cstheme="minorBidi"/>
          <w:noProof/>
          <w:sz w:val="22"/>
        </w:rPr>
      </w:pPr>
      <w:r>
        <w:rPr>
          <w:noProof/>
        </w:rPr>
        <w:fldChar w:fldCharType="begin"/>
      </w:r>
      <w:r>
        <w:rPr>
          <w:noProof/>
        </w:rPr>
        <w:instrText xml:space="preserve"> HYPERLINK \l "_Toc29039357" </w:instrText>
      </w:r>
      <w:ins w:id="200" w:author="Lynn Laakso" w:date="2022-09-09T15:32:00Z">
        <w:r w:rsidR="005669A1">
          <w:rPr>
            <w:noProof/>
          </w:rPr>
        </w:r>
      </w:ins>
      <w:r>
        <w:rPr>
          <w:noProof/>
        </w:rPr>
        <w:fldChar w:fldCharType="separate"/>
      </w:r>
      <w:r w:rsidR="00A61498" w:rsidRPr="008C5301">
        <w:rPr>
          <w:rStyle w:val="Hyperlink"/>
          <w:noProof/>
        </w:rPr>
        <w:t>15.5.1</w:t>
      </w:r>
      <w:r w:rsidR="00A61498">
        <w:rPr>
          <w:rFonts w:asciiTheme="minorHAnsi" w:eastAsiaTheme="minorEastAsia" w:hAnsiTheme="minorHAnsi" w:cstheme="minorBidi"/>
          <w:noProof/>
          <w:sz w:val="22"/>
        </w:rPr>
        <w:tab/>
      </w:r>
      <w:r w:rsidR="00A61498" w:rsidRPr="008C5301">
        <w:rPr>
          <w:rStyle w:val="Hyperlink"/>
          <w:noProof/>
        </w:rPr>
        <w:t>Add Personnel Record - Event B01</w:t>
      </w:r>
      <w:r w:rsidR="00A61498">
        <w:rPr>
          <w:noProof/>
          <w:webHidden/>
        </w:rPr>
        <w:tab/>
      </w:r>
      <w:r w:rsidR="00A61498">
        <w:rPr>
          <w:noProof/>
          <w:webHidden/>
        </w:rPr>
        <w:fldChar w:fldCharType="begin"/>
      </w:r>
      <w:r w:rsidR="00A61498">
        <w:rPr>
          <w:noProof/>
          <w:webHidden/>
        </w:rPr>
        <w:instrText xml:space="preserve"> PAGEREF _Toc29039357 \h </w:instrText>
      </w:r>
      <w:r w:rsidR="00A61498">
        <w:rPr>
          <w:noProof/>
          <w:webHidden/>
        </w:rPr>
      </w:r>
      <w:r w:rsidR="00A61498">
        <w:rPr>
          <w:noProof/>
          <w:webHidden/>
        </w:rPr>
        <w:fldChar w:fldCharType="separate"/>
      </w:r>
      <w:ins w:id="201" w:author="Lynn Laakso" w:date="2022-09-09T15:32:00Z">
        <w:r w:rsidR="000C1643">
          <w:rPr>
            <w:noProof/>
            <w:webHidden/>
          </w:rPr>
          <w:t>50</w:t>
        </w:r>
      </w:ins>
      <w:del w:id="202" w:author="Lynn Laakso" w:date="2022-09-09T15:32:00Z">
        <w:r w:rsidR="00A61498" w:rsidDel="005669A1">
          <w:rPr>
            <w:noProof/>
            <w:webHidden/>
          </w:rPr>
          <w:delText>49</w:delText>
        </w:r>
      </w:del>
      <w:r w:rsidR="00A61498">
        <w:rPr>
          <w:noProof/>
          <w:webHidden/>
        </w:rPr>
        <w:fldChar w:fldCharType="end"/>
      </w:r>
      <w:r>
        <w:rPr>
          <w:noProof/>
        </w:rPr>
        <w:fldChar w:fldCharType="end"/>
      </w:r>
    </w:p>
    <w:p w14:paraId="228E31E3" w14:textId="4B7F2823" w:rsidR="00A61498" w:rsidRDefault="00000000" w:rsidP="005669A1">
      <w:pPr>
        <w:pStyle w:val="TOC2"/>
        <w:rPr>
          <w:rFonts w:asciiTheme="minorHAnsi" w:eastAsiaTheme="minorEastAsia" w:hAnsiTheme="minorHAnsi" w:cstheme="minorBidi"/>
          <w:kern w:val="0"/>
          <w:sz w:val="22"/>
          <w:szCs w:val="22"/>
        </w:rPr>
      </w:pPr>
      <w:r>
        <w:fldChar w:fldCharType="begin"/>
      </w:r>
      <w:r>
        <w:instrText xml:space="preserve"> HYPERLINK \l "_Toc29039358" </w:instrText>
      </w:r>
      <w:ins w:id="203" w:author="Lynn Laakso" w:date="2022-09-09T15:32:00Z"/>
      <w:r>
        <w:fldChar w:fldCharType="separate"/>
      </w:r>
      <w:r w:rsidR="00A61498" w:rsidRPr="008C5301">
        <w:rPr>
          <w:rStyle w:val="Hyperlink"/>
        </w:rPr>
        <w:t>15.6</w:t>
      </w:r>
      <w:r w:rsidR="00A61498">
        <w:rPr>
          <w:rFonts w:asciiTheme="minorHAnsi" w:eastAsiaTheme="minorEastAsia" w:hAnsiTheme="minorHAnsi" w:cstheme="minorBidi"/>
          <w:kern w:val="0"/>
          <w:sz w:val="22"/>
          <w:szCs w:val="22"/>
        </w:rPr>
        <w:tab/>
      </w:r>
      <w:r w:rsidR="00A61498" w:rsidRPr="008C5301">
        <w:rPr>
          <w:rStyle w:val="Hyperlink"/>
        </w:rPr>
        <w:t>Outstanding Issues</w:t>
      </w:r>
      <w:r w:rsidR="00A61498">
        <w:rPr>
          <w:webHidden/>
        </w:rPr>
        <w:tab/>
      </w:r>
      <w:r w:rsidR="00A61498">
        <w:rPr>
          <w:webHidden/>
        </w:rPr>
        <w:fldChar w:fldCharType="begin"/>
      </w:r>
      <w:r w:rsidR="00A61498">
        <w:rPr>
          <w:webHidden/>
        </w:rPr>
        <w:instrText xml:space="preserve"> PAGEREF _Toc29039358 \h </w:instrText>
      </w:r>
      <w:r w:rsidR="00A61498">
        <w:rPr>
          <w:webHidden/>
        </w:rPr>
      </w:r>
      <w:r w:rsidR="00A61498">
        <w:rPr>
          <w:webHidden/>
        </w:rPr>
        <w:fldChar w:fldCharType="separate"/>
      </w:r>
      <w:ins w:id="204" w:author="Lynn Laakso" w:date="2022-09-09T15:32:00Z">
        <w:r w:rsidR="000C1643">
          <w:rPr>
            <w:webHidden/>
          </w:rPr>
          <w:t>50</w:t>
        </w:r>
      </w:ins>
      <w:del w:id="205" w:author="Lynn Laakso" w:date="2022-09-09T15:32:00Z">
        <w:r w:rsidR="00A61498" w:rsidDel="005669A1">
          <w:rPr>
            <w:webHidden/>
          </w:rPr>
          <w:delText>49</w:delText>
        </w:r>
      </w:del>
      <w:r w:rsidR="00A61498">
        <w:rPr>
          <w:webHidden/>
        </w:rPr>
        <w:fldChar w:fldCharType="end"/>
      </w:r>
      <w:r>
        <w:fldChar w:fldCharType="end"/>
      </w:r>
    </w:p>
    <w:p w14:paraId="441C9EA4" w14:textId="77777777" w:rsidR="00982364" w:rsidRPr="00E80B34" w:rsidRDefault="00A61498" w:rsidP="00125A26">
      <w:pPr>
        <w:rPr>
          <w:noProof/>
        </w:rPr>
      </w:pPr>
      <w:r>
        <w:rPr>
          <w:rFonts w:eastAsia="Times New Roman"/>
          <w:b/>
          <w:caps/>
          <w:noProof/>
          <w:kern w:val="20"/>
          <w:szCs w:val="20"/>
        </w:rPr>
        <w:fldChar w:fldCharType="end"/>
      </w:r>
    </w:p>
    <w:p w14:paraId="18FED6DE" w14:textId="77777777" w:rsidR="00982364" w:rsidRPr="00E80B34" w:rsidRDefault="00982364" w:rsidP="00125A26">
      <w:pPr>
        <w:pStyle w:val="Heading2"/>
        <w:rPr>
          <w:noProof/>
        </w:rPr>
      </w:pPr>
      <w:bookmarkStart w:id="206" w:name="_Toc29039335"/>
      <w:r w:rsidRPr="00E80B34">
        <w:rPr>
          <w:noProof/>
        </w:rPr>
        <w:t>P</w:t>
      </w:r>
      <w:bookmarkEnd w:id="27"/>
      <w:r w:rsidRPr="00E80B34">
        <w:rPr>
          <w:noProof/>
        </w:rPr>
        <w:t>URPOSE</w:t>
      </w:r>
      <w:bookmarkEnd w:id="134"/>
      <w:bookmarkEnd w:id="206"/>
    </w:p>
    <w:p w14:paraId="0385BB99" w14:textId="77777777"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14:paraId="3C7A91DB" w14:textId="77777777" w:rsidR="00982364" w:rsidRPr="00E80B34" w:rsidRDefault="00982364" w:rsidP="00125A26">
      <w:pPr>
        <w:rPr>
          <w:noProof/>
        </w:rPr>
      </w:pPr>
      <w:r w:rsidRPr="00E80B34">
        <w:rPr>
          <w:noProof/>
        </w:rPr>
        <w:t xml:space="preserve">Generally, information is entered into a Personnel Management system and passed to other systems requiring individual healthcare practitioner data either in the form of an unsolicited update or a response to a record-oriented query. </w:t>
      </w:r>
    </w:p>
    <w:p w14:paraId="453A5E04" w14:textId="77777777"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207" w:name="_Toc348247044"/>
      <w:bookmarkStart w:id="208" w:name="_Toc348256124"/>
      <w:bookmarkStart w:id="209" w:name="_Toc348259772"/>
      <w:bookmarkStart w:id="210" w:name="_Toc348344731"/>
      <w:bookmarkStart w:id="211" w:name="_Toc359236353"/>
      <w:r w:rsidRPr="00E80B34">
        <w:rPr>
          <w:noProof/>
        </w:rPr>
        <w:t>d using the HL7 Encoding Rules</w:t>
      </w:r>
      <w:bookmarkStart w:id="212" w:name="_Toc463264300"/>
      <w:r w:rsidRPr="00E80B34">
        <w:rPr>
          <w:noProof/>
        </w:rPr>
        <w:t xml:space="preserve">, Trigger Events </w:t>
      </w:r>
      <w:bookmarkEnd w:id="207"/>
      <w:bookmarkEnd w:id="208"/>
      <w:bookmarkEnd w:id="209"/>
      <w:bookmarkEnd w:id="210"/>
      <w:bookmarkEnd w:id="211"/>
      <w:r w:rsidRPr="00E80B34">
        <w:rPr>
          <w:noProof/>
        </w:rPr>
        <w:t>and Messages</w:t>
      </w:r>
      <w:bookmarkEnd w:id="212"/>
      <w:r w:rsidRPr="00E80B34">
        <w:rPr>
          <w:noProof/>
        </w:rPr>
        <w:t>.</w:t>
      </w:r>
    </w:p>
    <w:p w14:paraId="6B35A906" w14:textId="77777777" w:rsidR="00982364" w:rsidRPr="00E80B34" w:rsidRDefault="00982364" w:rsidP="00125A26">
      <w:pPr>
        <w:rPr>
          <w:noProof/>
        </w:rPr>
      </w:pPr>
      <w:r w:rsidRPr="00E80B34">
        <w:rPr>
          <w:noProof/>
        </w:rPr>
        <w:t>Each trigger event is documented below, along with the applicable form of the message exchange.  The notation used to describe the sequence, optionality, and repetition of segments is described in Chapter 2, section 2.12, "Chapter Formats for Defining HL7 Messages."</w:t>
      </w:r>
    </w:p>
    <w:p w14:paraId="04A248C3" w14:textId="77777777"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14:paraId="60CE24CC" w14:textId="77777777"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14:paraId="5F669CA5" w14:textId="77777777" w:rsidR="00982364" w:rsidRPr="00E80B34" w:rsidRDefault="00982364" w:rsidP="00125A26">
      <w:pPr>
        <w:pStyle w:val="Heading3"/>
        <w:rPr>
          <w:noProof/>
        </w:rPr>
      </w:pPr>
      <w:bookmarkStart w:id="213" w:name="_Toc494168630"/>
      <w:bookmarkStart w:id="214" w:name="_Toc29039336"/>
      <w:r w:rsidRPr="00E80B34">
        <w:rPr>
          <w:noProof/>
        </w:rPr>
        <w:t>Usage of Chapter 15 vs. Chapter 8</w:t>
      </w:r>
      <w:bookmarkEnd w:id="213"/>
      <w:bookmarkEnd w:id="214"/>
    </w:p>
    <w:p w14:paraId="7E944D6A" w14:textId="77777777" w:rsidR="00982364" w:rsidRPr="00E80B34" w:rsidRDefault="00982364" w:rsidP="00125A26">
      <w:pPr>
        <w:pStyle w:val="NormalIndented"/>
        <w:rPr>
          <w:noProof/>
        </w:rPr>
      </w:pPr>
      <w:r w:rsidRPr="00E80B34">
        <w:rPr>
          <w:noProof/>
        </w:rPr>
        <w:t>Chapter 8 deals with master file maintenance.</w:t>
      </w:r>
    </w:p>
    <w:p w14:paraId="1A6AD5CB" w14:textId="77777777" w:rsidR="00982364" w:rsidRPr="00E80B34" w:rsidRDefault="00982364" w:rsidP="00125A26">
      <w:pPr>
        <w:pStyle w:val="NormalIndented"/>
        <w:rPr>
          <w:noProof/>
        </w:rPr>
      </w:pPr>
      <w:r w:rsidRPr="00E80B34">
        <w:rPr>
          <w:noProof/>
        </w:rPr>
        <w:t>Chapter 15 manages operational relationships based on trigger events.</w:t>
      </w:r>
    </w:p>
    <w:p w14:paraId="0F989102" w14:textId="77777777" w:rsidR="00982364" w:rsidRPr="00E80B34" w:rsidRDefault="00982364" w:rsidP="00125A26">
      <w:pPr>
        <w:pStyle w:val="Heading2"/>
        <w:rPr>
          <w:noProof/>
        </w:rPr>
      </w:pPr>
      <w:bookmarkStart w:id="215" w:name="_Toc494168631"/>
      <w:bookmarkStart w:id="216" w:name="_Toc29039337"/>
      <w:bookmarkStart w:id="217" w:name="_Toc463264301"/>
      <w:r w:rsidRPr="00E80B34">
        <w:rPr>
          <w:noProof/>
        </w:rPr>
        <w:t>TRIGGER EVENTS AND MESSAGE DESCRIPTIONS</w:t>
      </w:r>
      <w:bookmarkEnd w:id="215"/>
      <w:bookmarkEnd w:id="216"/>
    </w:p>
    <w:p w14:paraId="6AFFBF68" w14:textId="77777777" w:rsidR="00982364" w:rsidRPr="00E80B34" w:rsidRDefault="00982364" w:rsidP="00125A26">
      <w:pPr>
        <w:pStyle w:val="Heading3"/>
        <w:rPr>
          <w:noProof/>
        </w:rPr>
      </w:pPr>
      <w:bookmarkStart w:id="218" w:name="_Toc494168632"/>
      <w:bookmarkStart w:id="219" w:name="_Toc29039338"/>
      <w:r w:rsidRPr="00E80B34">
        <w:rPr>
          <w:noProof/>
        </w:rPr>
        <w:t>PMU/ACK – Add Personnel Record (Event B01)</w:t>
      </w:r>
      <w:bookmarkEnd w:id="217"/>
      <w:bookmarkEnd w:id="218"/>
      <w:bookmarkEnd w:id="219"/>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14:paraId="705EF622" w14:textId="77777777"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14:paraId="06157236" w14:textId="77777777" w:rsidR="00982364" w:rsidRPr="00E80B34" w:rsidRDefault="00982364" w:rsidP="00125A26">
      <w:pPr>
        <w:pStyle w:val="NormalIndented"/>
        <w:rPr>
          <w:noProof/>
        </w:rPr>
      </w:pPr>
      <w:r w:rsidRPr="00E80B34">
        <w:rPr>
          <w:noProof/>
        </w:rPr>
        <w:lastRenderedPageBreak/>
        <w:t>The EVN segment is used to indicate the effective or planned date.</w:t>
      </w:r>
    </w:p>
    <w:p w14:paraId="7FCB3ED4" w14:textId="77777777"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B7B60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3365A9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73DBA8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628BF6E"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0444AD44" w14:textId="77777777" w:rsidR="00982364" w:rsidRPr="00E80B34" w:rsidRDefault="00982364" w:rsidP="00250CD3">
            <w:pPr>
              <w:pStyle w:val="MsgTableHeader"/>
              <w:jc w:val="center"/>
              <w:rPr>
                <w:noProof/>
              </w:rPr>
            </w:pPr>
            <w:r w:rsidRPr="00E80B34">
              <w:rPr>
                <w:noProof/>
              </w:rPr>
              <w:t>Chapter</w:t>
            </w:r>
          </w:p>
        </w:tc>
      </w:tr>
      <w:tr w:rsidR="00982364" w:rsidRPr="00982364" w14:paraId="1D41E06A"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77D04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CF3C062"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E281A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8916F0" w14:textId="77777777" w:rsidR="00982364" w:rsidRPr="00E80B34" w:rsidRDefault="00982364" w:rsidP="00250CD3">
            <w:pPr>
              <w:pStyle w:val="MsgTableBody"/>
              <w:jc w:val="center"/>
              <w:rPr>
                <w:noProof/>
              </w:rPr>
            </w:pPr>
            <w:r w:rsidRPr="00E80B34">
              <w:rPr>
                <w:noProof/>
              </w:rPr>
              <w:t>2</w:t>
            </w:r>
          </w:p>
        </w:tc>
      </w:tr>
      <w:tr w:rsidR="00982364" w:rsidRPr="00982364" w14:paraId="6535BCF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34AF337"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D613B0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6216DC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D691A" w14:textId="77777777" w:rsidR="00982364" w:rsidRPr="00E80B34" w:rsidRDefault="00982364" w:rsidP="00250CD3">
            <w:pPr>
              <w:pStyle w:val="MsgTableBody"/>
              <w:jc w:val="center"/>
              <w:rPr>
                <w:noProof/>
              </w:rPr>
            </w:pPr>
            <w:r w:rsidRPr="00E80B34">
              <w:rPr>
                <w:noProof/>
              </w:rPr>
              <w:t>2</w:t>
            </w:r>
          </w:p>
        </w:tc>
      </w:tr>
      <w:tr w:rsidR="00982364" w:rsidRPr="00982364" w14:paraId="5CCCB2B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9E7A16"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2FBE869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3E3E9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6092" w14:textId="77777777" w:rsidR="00982364" w:rsidRPr="00E80B34" w:rsidRDefault="00982364" w:rsidP="00250CD3">
            <w:pPr>
              <w:pStyle w:val="MsgTableBody"/>
              <w:jc w:val="center"/>
              <w:rPr>
                <w:noProof/>
              </w:rPr>
            </w:pPr>
            <w:r w:rsidRPr="00E80B34">
              <w:rPr>
                <w:noProof/>
              </w:rPr>
              <w:t>2</w:t>
            </w:r>
          </w:p>
        </w:tc>
      </w:tr>
      <w:tr w:rsidR="00982364" w:rsidRPr="00982364" w14:paraId="5D79AF8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F09249"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2F28CDC4"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4B6AAA7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ACEBB" w14:textId="77777777" w:rsidR="00982364" w:rsidRPr="00E80B34" w:rsidRDefault="00982364" w:rsidP="00250CD3">
            <w:pPr>
              <w:pStyle w:val="MsgTableBody"/>
              <w:jc w:val="center"/>
              <w:rPr>
                <w:noProof/>
              </w:rPr>
            </w:pPr>
            <w:r w:rsidRPr="00E80B34">
              <w:rPr>
                <w:noProof/>
              </w:rPr>
              <w:t>3</w:t>
            </w:r>
          </w:p>
        </w:tc>
      </w:tr>
      <w:tr w:rsidR="00982364" w:rsidRPr="00982364" w14:paraId="21F2F41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050A956" w14:textId="77777777" w:rsidR="00982364" w:rsidRPr="00E80B34" w:rsidRDefault="00000000" w:rsidP="00125A26">
            <w:pPr>
              <w:pStyle w:val="MsgTableBody"/>
              <w:rPr>
                <w:noProof/>
              </w:rPr>
            </w:pPr>
            <w:hyperlink w:anchor="STF" w:history="1">
              <w:r w:rsidR="00982364" w:rsidRPr="00E80B34">
                <w:rPr>
                  <w:rStyle w:val="Hyperlink"/>
                  <w:noProof/>
                </w:rPr>
                <w:t>S</w:t>
              </w:r>
              <w:bookmarkStart w:id="220" w:name="_Hlt489344053"/>
              <w:r w:rsidR="00982364" w:rsidRPr="00E80B34">
                <w:rPr>
                  <w:rStyle w:val="Hyperlink"/>
                  <w:noProof/>
                </w:rPr>
                <w:t>T</w:t>
              </w:r>
              <w:bookmarkEnd w:id="220"/>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14:paraId="517D1E69"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0477A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6E8BB8" w14:textId="77777777" w:rsidR="00982364" w:rsidRPr="00E80B34" w:rsidRDefault="00982364" w:rsidP="00250CD3">
            <w:pPr>
              <w:pStyle w:val="MsgTableBody"/>
              <w:jc w:val="center"/>
              <w:rPr>
                <w:noProof/>
              </w:rPr>
            </w:pPr>
            <w:r w:rsidRPr="00E80B34">
              <w:rPr>
                <w:noProof/>
              </w:rPr>
              <w:t>15.4.8</w:t>
            </w:r>
          </w:p>
        </w:tc>
      </w:tr>
      <w:tr w:rsidR="006138DD" w:rsidRPr="00982364" w14:paraId="20ECB934" w14:textId="77777777" w:rsidTr="00250CD3">
        <w:trPr>
          <w:jc w:val="center"/>
          <w:ins w:id="221" w:author="Frank Oemig" w:date="2022-07-10T13:55:00Z"/>
        </w:trPr>
        <w:tc>
          <w:tcPr>
            <w:tcW w:w="2880" w:type="dxa"/>
            <w:tcBorders>
              <w:top w:val="dotted" w:sz="4" w:space="0" w:color="auto"/>
              <w:left w:val="nil"/>
              <w:bottom w:val="dotted" w:sz="4" w:space="0" w:color="auto"/>
              <w:right w:val="nil"/>
            </w:tcBorders>
            <w:shd w:val="clear" w:color="auto" w:fill="FFFFFF"/>
          </w:tcPr>
          <w:p w14:paraId="7DC7CF7B" w14:textId="6D69EC88" w:rsidR="006138DD" w:rsidRDefault="006138DD" w:rsidP="00125A26">
            <w:pPr>
              <w:pStyle w:val="MsgTableBody"/>
              <w:rPr>
                <w:ins w:id="222" w:author="Frank Oemig" w:date="2022-07-10T13:55:00Z"/>
              </w:rPr>
            </w:pPr>
            <w:ins w:id="223" w:author="Frank Oemig" w:date="2022-07-10T13:55:00Z">
              <w:r>
                <w:t xml:space="preserve">[ </w:t>
              </w:r>
              <w:proofErr w:type="gramStart"/>
              <w:r>
                <w:t>{ GSP</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756F8EC7" w14:textId="5B49128B" w:rsidR="006138DD" w:rsidRPr="00E80B34" w:rsidRDefault="006138DD" w:rsidP="00125A26">
            <w:pPr>
              <w:pStyle w:val="MsgTableBody"/>
              <w:rPr>
                <w:ins w:id="224" w:author="Frank Oemig" w:date="2022-07-10T13:55:00Z"/>
                <w:noProof/>
              </w:rPr>
            </w:pPr>
            <w:ins w:id="225" w:author="Frank Oemig" w:date="2022-07-10T13:55: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3C5541D" w14:textId="77777777" w:rsidR="006138DD" w:rsidRPr="00E80B34" w:rsidRDefault="006138DD" w:rsidP="00250CD3">
            <w:pPr>
              <w:pStyle w:val="MsgTableBody"/>
              <w:jc w:val="center"/>
              <w:rPr>
                <w:ins w:id="226"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5438C50F" w14:textId="62CA2F6E" w:rsidR="006138DD" w:rsidRPr="00E80B34" w:rsidRDefault="006138DD" w:rsidP="00250CD3">
            <w:pPr>
              <w:pStyle w:val="MsgTableBody"/>
              <w:jc w:val="center"/>
              <w:rPr>
                <w:ins w:id="227" w:author="Frank Oemig" w:date="2022-07-10T13:55:00Z"/>
                <w:noProof/>
              </w:rPr>
            </w:pPr>
            <w:ins w:id="228" w:author="Frank Oemig" w:date="2022-07-10T13:55:00Z">
              <w:r>
                <w:rPr>
                  <w:noProof/>
                </w:rPr>
                <w:t>3</w:t>
              </w:r>
            </w:ins>
          </w:p>
        </w:tc>
      </w:tr>
      <w:tr w:rsidR="006138DD" w:rsidRPr="00982364" w14:paraId="1FB76F83" w14:textId="77777777" w:rsidTr="00250CD3">
        <w:trPr>
          <w:jc w:val="center"/>
          <w:ins w:id="229" w:author="Frank Oemig" w:date="2022-07-10T13:55:00Z"/>
        </w:trPr>
        <w:tc>
          <w:tcPr>
            <w:tcW w:w="2880" w:type="dxa"/>
            <w:tcBorders>
              <w:top w:val="dotted" w:sz="4" w:space="0" w:color="auto"/>
              <w:left w:val="nil"/>
              <w:bottom w:val="dotted" w:sz="4" w:space="0" w:color="auto"/>
              <w:right w:val="nil"/>
            </w:tcBorders>
            <w:shd w:val="clear" w:color="auto" w:fill="FFFFFF"/>
          </w:tcPr>
          <w:p w14:paraId="335BAAED" w14:textId="646CCFBA" w:rsidR="006138DD" w:rsidRDefault="006138DD" w:rsidP="00125A26">
            <w:pPr>
              <w:pStyle w:val="MsgTableBody"/>
              <w:rPr>
                <w:ins w:id="230" w:author="Frank Oemig" w:date="2022-07-10T13:55:00Z"/>
              </w:rPr>
            </w:pPr>
            <w:ins w:id="231" w:author="Frank Oemig" w:date="2022-07-10T13:55:00Z">
              <w:r>
                <w:t xml:space="preserve">[ </w:t>
              </w:r>
              <w:proofErr w:type="gramStart"/>
              <w:r>
                <w:t>{ GSR</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5EB915AC" w14:textId="7497ED69" w:rsidR="006138DD" w:rsidRDefault="006138DD" w:rsidP="00125A26">
            <w:pPr>
              <w:pStyle w:val="MsgTableBody"/>
              <w:rPr>
                <w:ins w:id="232" w:author="Frank Oemig" w:date="2022-07-10T13:55:00Z"/>
                <w:noProof/>
              </w:rPr>
            </w:pPr>
            <w:ins w:id="233" w:author="Frank Oemig" w:date="2022-07-10T13:55:00Z">
              <w:r>
                <w:rPr>
                  <w:noProof/>
                </w:rPr>
                <w:t>Record</w:t>
              </w:r>
            </w:ins>
            <w:ins w:id="234" w:author="Frank Oemig" w:date="2022-07-10T13:56:00Z">
              <w:r>
                <w:rPr>
                  <w:noProof/>
                </w:rPr>
                <w:t>ed</w:t>
              </w:r>
            </w:ins>
            <w:ins w:id="235" w:author="Frank Oemig" w:date="2022-07-10T13:55:00Z">
              <w:r>
                <w:rPr>
                  <w:noProof/>
                </w:rPr>
                <w:t xml:space="preserve"> Gender and Sex</w:t>
              </w:r>
            </w:ins>
          </w:p>
        </w:tc>
        <w:tc>
          <w:tcPr>
            <w:tcW w:w="864" w:type="dxa"/>
            <w:tcBorders>
              <w:top w:val="dotted" w:sz="4" w:space="0" w:color="auto"/>
              <w:left w:val="nil"/>
              <w:bottom w:val="dotted" w:sz="4" w:space="0" w:color="auto"/>
              <w:right w:val="nil"/>
            </w:tcBorders>
            <w:shd w:val="clear" w:color="auto" w:fill="FFFFFF"/>
          </w:tcPr>
          <w:p w14:paraId="7D813D93" w14:textId="77777777" w:rsidR="006138DD" w:rsidRPr="00E80B34" w:rsidRDefault="006138DD" w:rsidP="00250CD3">
            <w:pPr>
              <w:pStyle w:val="MsgTableBody"/>
              <w:jc w:val="center"/>
              <w:rPr>
                <w:ins w:id="236"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6224254A" w14:textId="3C093D11" w:rsidR="006138DD" w:rsidRDefault="006138DD" w:rsidP="00250CD3">
            <w:pPr>
              <w:pStyle w:val="MsgTableBody"/>
              <w:jc w:val="center"/>
              <w:rPr>
                <w:ins w:id="237" w:author="Frank Oemig" w:date="2022-07-10T13:55:00Z"/>
                <w:noProof/>
              </w:rPr>
            </w:pPr>
            <w:ins w:id="238" w:author="Frank Oemig" w:date="2022-07-10T13:55:00Z">
              <w:r>
                <w:rPr>
                  <w:noProof/>
                </w:rPr>
                <w:t>3</w:t>
              </w:r>
            </w:ins>
          </w:p>
        </w:tc>
      </w:tr>
      <w:tr w:rsidR="006138DD" w:rsidRPr="00982364" w14:paraId="07E45FCB" w14:textId="77777777" w:rsidTr="00250CD3">
        <w:trPr>
          <w:jc w:val="center"/>
          <w:ins w:id="239" w:author="Frank Oemig" w:date="2022-07-10T13:55:00Z"/>
        </w:trPr>
        <w:tc>
          <w:tcPr>
            <w:tcW w:w="2880" w:type="dxa"/>
            <w:tcBorders>
              <w:top w:val="dotted" w:sz="4" w:space="0" w:color="auto"/>
              <w:left w:val="nil"/>
              <w:bottom w:val="dotted" w:sz="4" w:space="0" w:color="auto"/>
              <w:right w:val="nil"/>
            </w:tcBorders>
            <w:shd w:val="clear" w:color="auto" w:fill="FFFFFF"/>
          </w:tcPr>
          <w:p w14:paraId="4BB8722B" w14:textId="79BB860E" w:rsidR="006138DD" w:rsidRDefault="006138DD" w:rsidP="00125A26">
            <w:pPr>
              <w:pStyle w:val="MsgTableBody"/>
              <w:rPr>
                <w:ins w:id="240" w:author="Frank Oemig" w:date="2022-07-10T13:55:00Z"/>
              </w:rPr>
            </w:pPr>
            <w:ins w:id="241" w:author="Frank Oemig" w:date="2022-07-10T13:55:00Z">
              <w:r>
                <w:t xml:space="preserve">[ </w:t>
              </w:r>
              <w:proofErr w:type="gramStart"/>
              <w:r>
                <w:t>{ GSC</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7E00BEAC" w14:textId="1103243F" w:rsidR="006138DD" w:rsidRDefault="006138DD" w:rsidP="00125A26">
            <w:pPr>
              <w:pStyle w:val="MsgTableBody"/>
              <w:rPr>
                <w:ins w:id="242" w:author="Frank Oemig" w:date="2022-07-10T13:55:00Z"/>
                <w:noProof/>
              </w:rPr>
            </w:pPr>
            <w:ins w:id="243" w:author="Frank Oemig" w:date="2022-07-10T13:56: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D9FD1A1" w14:textId="77777777" w:rsidR="006138DD" w:rsidRPr="00E80B34" w:rsidRDefault="006138DD" w:rsidP="00250CD3">
            <w:pPr>
              <w:pStyle w:val="MsgTableBody"/>
              <w:jc w:val="center"/>
              <w:rPr>
                <w:ins w:id="244"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773A0525" w14:textId="3A60C371" w:rsidR="006138DD" w:rsidRDefault="006138DD" w:rsidP="00250CD3">
            <w:pPr>
              <w:pStyle w:val="MsgTableBody"/>
              <w:jc w:val="center"/>
              <w:rPr>
                <w:ins w:id="245" w:author="Frank Oemig" w:date="2022-07-10T13:55:00Z"/>
                <w:noProof/>
              </w:rPr>
            </w:pPr>
            <w:ins w:id="246" w:author="Frank Oemig" w:date="2022-07-10T13:55:00Z">
              <w:r>
                <w:rPr>
                  <w:noProof/>
                </w:rPr>
                <w:t>3</w:t>
              </w:r>
            </w:ins>
          </w:p>
        </w:tc>
      </w:tr>
      <w:tr w:rsidR="00982364" w:rsidRPr="00982364" w14:paraId="055C932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8A5BD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6F1FFE6" w14:textId="77777777"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1CF30E9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4B690" w14:textId="77777777" w:rsidR="00982364" w:rsidRPr="00E80B34" w:rsidRDefault="00982364" w:rsidP="00250CD3">
            <w:pPr>
              <w:pStyle w:val="MsgTableBody"/>
              <w:jc w:val="center"/>
              <w:rPr>
                <w:noProof/>
              </w:rPr>
            </w:pPr>
            <w:r w:rsidRPr="00E80B34">
              <w:rPr>
                <w:noProof/>
              </w:rPr>
              <w:t>15.4.6</w:t>
            </w:r>
          </w:p>
        </w:tc>
      </w:tr>
      <w:tr w:rsidR="00982364" w:rsidRPr="00982364" w14:paraId="419EA76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84D9D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2A4DA54"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4958933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4A8DA" w14:textId="77777777" w:rsidR="00982364" w:rsidRPr="00E80B34" w:rsidRDefault="00982364" w:rsidP="00250CD3">
            <w:pPr>
              <w:pStyle w:val="MsgTableBody"/>
              <w:jc w:val="center"/>
              <w:rPr>
                <w:noProof/>
              </w:rPr>
            </w:pPr>
            <w:r w:rsidRPr="00E80B34">
              <w:rPr>
                <w:noProof/>
              </w:rPr>
              <w:t>15.4.5</w:t>
            </w:r>
          </w:p>
        </w:tc>
      </w:tr>
      <w:tr w:rsidR="00982364" w:rsidRPr="00982364" w14:paraId="2CBA6B2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E89366A"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0F98773"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2FCE4C3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13E1" w14:textId="77777777" w:rsidR="00982364" w:rsidRPr="00E80B34" w:rsidRDefault="00982364" w:rsidP="00250CD3">
            <w:pPr>
              <w:pStyle w:val="MsgTableBody"/>
              <w:jc w:val="center"/>
              <w:rPr>
                <w:noProof/>
              </w:rPr>
            </w:pPr>
            <w:r w:rsidRPr="00E80B34">
              <w:rPr>
                <w:noProof/>
              </w:rPr>
              <w:t>15.4.1</w:t>
            </w:r>
          </w:p>
        </w:tc>
      </w:tr>
      <w:tr w:rsidR="00982364" w:rsidRPr="00982364" w14:paraId="1FA17DC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6AE0E97"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E7272A6"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67A5223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DB47A" w14:textId="77777777" w:rsidR="00982364" w:rsidRPr="00E80B34" w:rsidRDefault="00982364" w:rsidP="00250CD3">
            <w:pPr>
              <w:pStyle w:val="MsgTableBody"/>
              <w:jc w:val="center"/>
              <w:rPr>
                <w:noProof/>
              </w:rPr>
            </w:pPr>
            <w:r w:rsidRPr="00E80B34">
              <w:rPr>
                <w:noProof/>
              </w:rPr>
              <w:t>15.4.4</w:t>
            </w:r>
          </w:p>
        </w:tc>
      </w:tr>
      <w:tr w:rsidR="00982364" w:rsidRPr="00982364" w14:paraId="308BFF7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62B30E"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27BD450"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38CCBB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F1BD8" w14:textId="77777777" w:rsidR="00982364" w:rsidRPr="00E80B34" w:rsidRDefault="00982364" w:rsidP="00250CD3">
            <w:pPr>
              <w:pStyle w:val="MsgTableBody"/>
              <w:jc w:val="center"/>
              <w:rPr>
                <w:noProof/>
              </w:rPr>
            </w:pPr>
            <w:r w:rsidRPr="00E80B34">
              <w:rPr>
                <w:noProof/>
              </w:rPr>
              <w:t>15.4.3</w:t>
            </w:r>
          </w:p>
        </w:tc>
      </w:tr>
      <w:tr w:rsidR="00982364" w:rsidRPr="00982364" w14:paraId="791D4BF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D360F4"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93B2E62"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0E6F32D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EB973" w14:textId="77777777" w:rsidR="00982364" w:rsidRPr="00E80B34" w:rsidRDefault="00982364" w:rsidP="00250CD3">
            <w:pPr>
              <w:pStyle w:val="MsgTableBody"/>
              <w:jc w:val="center"/>
              <w:rPr>
                <w:noProof/>
              </w:rPr>
            </w:pPr>
            <w:r w:rsidRPr="00E80B34">
              <w:rPr>
                <w:noProof/>
              </w:rPr>
              <w:t>15.4.2</w:t>
            </w:r>
          </w:p>
        </w:tc>
      </w:tr>
      <w:tr w:rsidR="00982364" w:rsidRPr="00982364" w14:paraId="5B212F7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3F81EBD" w14:textId="77777777"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10C03AF7"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39A2C46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5D034" w14:textId="77777777" w:rsidR="00982364" w:rsidRPr="00E80B34" w:rsidRDefault="00982364" w:rsidP="00250CD3">
            <w:pPr>
              <w:pStyle w:val="MsgTableBody"/>
              <w:jc w:val="center"/>
              <w:rPr>
                <w:noProof/>
              </w:rPr>
            </w:pPr>
            <w:r w:rsidRPr="00E80B34">
              <w:rPr>
                <w:noProof/>
              </w:rPr>
              <w:t>13</w:t>
            </w:r>
          </w:p>
        </w:tc>
      </w:tr>
      <w:tr w:rsidR="00982364" w:rsidRPr="00982364" w14:paraId="23F6CEA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32784A9" w14:textId="77777777"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3E190E5A"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486D0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CB48A" w14:textId="77777777" w:rsidR="00982364" w:rsidRPr="00E80B34" w:rsidRDefault="00982364" w:rsidP="00250CD3">
            <w:pPr>
              <w:pStyle w:val="MsgTableBody"/>
              <w:jc w:val="center"/>
              <w:rPr>
                <w:noProof/>
              </w:rPr>
            </w:pPr>
          </w:p>
        </w:tc>
      </w:tr>
      <w:tr w:rsidR="00982364" w:rsidRPr="00982364" w14:paraId="064D161C"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4E6393B2" w14:textId="77777777"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5D25ED21"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1306E02F"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09D332B6" w14:textId="77777777" w:rsidR="00982364" w:rsidRPr="00E80B34" w:rsidRDefault="00982364" w:rsidP="00250CD3">
            <w:pPr>
              <w:pStyle w:val="MsgTableBody"/>
              <w:jc w:val="center"/>
              <w:rPr>
                <w:noProof/>
              </w:rPr>
            </w:pPr>
            <w:r w:rsidRPr="00E80B34">
              <w:rPr>
                <w:noProof/>
              </w:rPr>
              <w:t>15.4.7</w:t>
            </w:r>
          </w:p>
        </w:tc>
      </w:tr>
    </w:tbl>
    <w:p w14:paraId="5655E72B"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14:paraId="5E1D4912" w14:textId="77777777" w:rsidTr="000C59F0">
        <w:trPr>
          <w:jc w:val="center"/>
        </w:trPr>
        <w:tc>
          <w:tcPr>
            <w:tcW w:w="8784" w:type="dxa"/>
            <w:gridSpan w:val="5"/>
          </w:tcPr>
          <w:p w14:paraId="389242E6" w14:textId="77777777" w:rsidR="000C59F0" w:rsidRPr="0083614A" w:rsidRDefault="000C59F0" w:rsidP="006C7D73">
            <w:pPr>
              <w:pStyle w:val="ACK-ChoreographyHeader"/>
            </w:pPr>
            <w:r>
              <w:t>Acknowledgement Choreography</w:t>
            </w:r>
          </w:p>
        </w:tc>
      </w:tr>
      <w:tr w:rsidR="000C59F0" w:rsidRPr="009928E9" w14:paraId="3A527D91" w14:textId="77777777" w:rsidTr="000C59F0">
        <w:trPr>
          <w:jc w:val="center"/>
        </w:trPr>
        <w:tc>
          <w:tcPr>
            <w:tcW w:w="8784" w:type="dxa"/>
            <w:gridSpan w:val="5"/>
          </w:tcPr>
          <w:p w14:paraId="24891760" w14:textId="77777777" w:rsidR="000C59F0" w:rsidRDefault="000C59F0" w:rsidP="000C59F0">
            <w:pPr>
              <w:pStyle w:val="ACK-ChoreographyHeader"/>
            </w:pPr>
            <w:r w:rsidRPr="00594610">
              <w:rPr>
                <w:noProof/>
                <w:lang w:val="fr-FR"/>
              </w:rPr>
              <w:t>PMU^B01^PMU_B01</w:t>
            </w:r>
          </w:p>
        </w:tc>
      </w:tr>
      <w:tr w:rsidR="00EF0D72" w:rsidRPr="009928E9" w14:paraId="69E73052" w14:textId="77777777" w:rsidTr="006C7D73">
        <w:trPr>
          <w:jc w:val="center"/>
        </w:trPr>
        <w:tc>
          <w:tcPr>
            <w:tcW w:w="1832" w:type="dxa"/>
          </w:tcPr>
          <w:p w14:paraId="09A7E64A" w14:textId="77777777" w:rsidR="00EF0D72" w:rsidRPr="0083614A" w:rsidRDefault="00EF0D72" w:rsidP="004E2D90">
            <w:pPr>
              <w:pStyle w:val="ACK-ChoreographyBody"/>
            </w:pPr>
            <w:r w:rsidRPr="0083614A">
              <w:t>Field name</w:t>
            </w:r>
          </w:p>
        </w:tc>
        <w:tc>
          <w:tcPr>
            <w:tcW w:w="2410" w:type="dxa"/>
          </w:tcPr>
          <w:p w14:paraId="093A6AB8" w14:textId="77777777" w:rsidR="00EF0D72" w:rsidRPr="0083614A" w:rsidRDefault="00EF0D72" w:rsidP="004E2D90">
            <w:pPr>
              <w:pStyle w:val="ACK-ChoreographyBody"/>
            </w:pPr>
            <w:r w:rsidRPr="0083614A">
              <w:t>Field Value: Original mode</w:t>
            </w:r>
          </w:p>
        </w:tc>
        <w:tc>
          <w:tcPr>
            <w:tcW w:w="4542" w:type="dxa"/>
            <w:gridSpan w:val="3"/>
          </w:tcPr>
          <w:p w14:paraId="211CD369" w14:textId="77777777" w:rsidR="00EF0D72" w:rsidRPr="0083614A" w:rsidRDefault="00EF0D72" w:rsidP="004E2D90">
            <w:pPr>
              <w:pStyle w:val="ACK-ChoreographyBody"/>
            </w:pPr>
            <w:r w:rsidRPr="0083614A">
              <w:t>Field value: Enhanced mode</w:t>
            </w:r>
          </w:p>
        </w:tc>
      </w:tr>
      <w:tr w:rsidR="00EF0D72" w:rsidRPr="009928E9" w14:paraId="2333A292" w14:textId="77777777" w:rsidTr="006C7D73">
        <w:trPr>
          <w:jc w:val="center"/>
        </w:trPr>
        <w:tc>
          <w:tcPr>
            <w:tcW w:w="1832" w:type="dxa"/>
          </w:tcPr>
          <w:p w14:paraId="65359713" w14:textId="77777777" w:rsidR="00EF0D72" w:rsidRPr="0083614A" w:rsidRDefault="004E2D90" w:rsidP="004E2D90">
            <w:pPr>
              <w:pStyle w:val="ACK-ChoreographyBody"/>
            </w:pPr>
            <w:r>
              <w:t>MSH-</w:t>
            </w:r>
            <w:r w:rsidR="00EF0D72" w:rsidRPr="0083614A">
              <w:t>15</w:t>
            </w:r>
          </w:p>
        </w:tc>
        <w:tc>
          <w:tcPr>
            <w:tcW w:w="2410" w:type="dxa"/>
          </w:tcPr>
          <w:p w14:paraId="53F19336" w14:textId="77777777" w:rsidR="00EF0D72" w:rsidRPr="0083614A" w:rsidRDefault="00EF0D72" w:rsidP="004E2D90">
            <w:pPr>
              <w:pStyle w:val="ACK-ChoreographyBody"/>
            </w:pPr>
            <w:r w:rsidRPr="0083614A">
              <w:t>Blank</w:t>
            </w:r>
          </w:p>
        </w:tc>
        <w:tc>
          <w:tcPr>
            <w:tcW w:w="928" w:type="dxa"/>
          </w:tcPr>
          <w:p w14:paraId="75A95A40" w14:textId="77777777" w:rsidR="00EF0D72" w:rsidRPr="0083614A" w:rsidRDefault="00EF0D72" w:rsidP="004E2D90">
            <w:pPr>
              <w:pStyle w:val="ACK-ChoreographyBody"/>
            </w:pPr>
            <w:r w:rsidRPr="0083614A">
              <w:t>NE</w:t>
            </w:r>
          </w:p>
        </w:tc>
        <w:tc>
          <w:tcPr>
            <w:tcW w:w="1771" w:type="dxa"/>
          </w:tcPr>
          <w:p w14:paraId="7CF84F12" w14:textId="77777777" w:rsidR="00EF0D72" w:rsidRPr="003C4436" w:rsidRDefault="00EF0D72" w:rsidP="004E2D90">
            <w:pPr>
              <w:pStyle w:val="ACK-ChoreographyBody"/>
              <w:rPr>
                <w:szCs w:val="16"/>
              </w:rPr>
            </w:pPr>
            <w:r w:rsidRPr="003C4436">
              <w:rPr>
                <w:szCs w:val="16"/>
              </w:rPr>
              <w:t>NE</w:t>
            </w:r>
          </w:p>
        </w:tc>
        <w:tc>
          <w:tcPr>
            <w:tcW w:w="1843" w:type="dxa"/>
          </w:tcPr>
          <w:p w14:paraId="5CFE4F43" w14:textId="77777777" w:rsidR="00EF0D72" w:rsidRPr="003C4436" w:rsidRDefault="00EF0D72" w:rsidP="004E2D90">
            <w:pPr>
              <w:pStyle w:val="ACK-ChoreographyBody"/>
              <w:rPr>
                <w:szCs w:val="16"/>
              </w:rPr>
            </w:pPr>
            <w:r w:rsidRPr="003C4436">
              <w:rPr>
                <w:szCs w:val="16"/>
              </w:rPr>
              <w:t>AL, SU, ER</w:t>
            </w:r>
          </w:p>
        </w:tc>
      </w:tr>
      <w:tr w:rsidR="00EF0D72" w:rsidRPr="009928E9" w14:paraId="4DEA4337" w14:textId="77777777" w:rsidTr="006C7D73">
        <w:trPr>
          <w:jc w:val="center"/>
        </w:trPr>
        <w:tc>
          <w:tcPr>
            <w:tcW w:w="1832" w:type="dxa"/>
          </w:tcPr>
          <w:p w14:paraId="0EF07DBB" w14:textId="77777777" w:rsidR="00EF0D72" w:rsidRPr="0083614A" w:rsidRDefault="004E2D90" w:rsidP="004E2D90">
            <w:pPr>
              <w:pStyle w:val="ACK-ChoreographyBody"/>
            </w:pPr>
            <w:r>
              <w:t>MSH-</w:t>
            </w:r>
            <w:r w:rsidR="00EF0D72" w:rsidRPr="0083614A">
              <w:t>16</w:t>
            </w:r>
          </w:p>
        </w:tc>
        <w:tc>
          <w:tcPr>
            <w:tcW w:w="2410" w:type="dxa"/>
          </w:tcPr>
          <w:p w14:paraId="3B14155F" w14:textId="77777777" w:rsidR="00EF0D72" w:rsidRPr="0083614A" w:rsidRDefault="00EF0D72" w:rsidP="004E2D90">
            <w:pPr>
              <w:pStyle w:val="ACK-ChoreographyBody"/>
            </w:pPr>
            <w:r w:rsidRPr="0083614A">
              <w:t>Blank</w:t>
            </w:r>
          </w:p>
        </w:tc>
        <w:tc>
          <w:tcPr>
            <w:tcW w:w="928" w:type="dxa"/>
          </w:tcPr>
          <w:p w14:paraId="0C84BE53" w14:textId="77777777" w:rsidR="00EF0D72" w:rsidRPr="0083614A" w:rsidRDefault="00EF0D72" w:rsidP="004E2D90">
            <w:pPr>
              <w:pStyle w:val="ACK-ChoreographyBody"/>
            </w:pPr>
            <w:r w:rsidRPr="0083614A">
              <w:t>NE</w:t>
            </w:r>
          </w:p>
        </w:tc>
        <w:tc>
          <w:tcPr>
            <w:tcW w:w="1771" w:type="dxa"/>
          </w:tcPr>
          <w:p w14:paraId="5B861D57" w14:textId="77777777" w:rsidR="00EF0D72" w:rsidRPr="003C4436" w:rsidRDefault="00EF0D72" w:rsidP="004E2D90">
            <w:pPr>
              <w:pStyle w:val="ACK-ChoreographyBody"/>
              <w:rPr>
                <w:szCs w:val="16"/>
              </w:rPr>
            </w:pPr>
            <w:r w:rsidRPr="003C4436">
              <w:rPr>
                <w:szCs w:val="16"/>
              </w:rPr>
              <w:t>AL, SU, ER</w:t>
            </w:r>
          </w:p>
        </w:tc>
        <w:tc>
          <w:tcPr>
            <w:tcW w:w="1843" w:type="dxa"/>
          </w:tcPr>
          <w:p w14:paraId="43206C5F" w14:textId="77777777" w:rsidR="00EF0D72" w:rsidRPr="003C4436" w:rsidRDefault="00EF0D72" w:rsidP="004E2D90">
            <w:pPr>
              <w:pStyle w:val="ACK-ChoreographyBody"/>
              <w:rPr>
                <w:szCs w:val="16"/>
              </w:rPr>
            </w:pPr>
            <w:r w:rsidRPr="003C4436">
              <w:rPr>
                <w:szCs w:val="16"/>
              </w:rPr>
              <w:t>AL, SU, ER</w:t>
            </w:r>
          </w:p>
        </w:tc>
      </w:tr>
      <w:tr w:rsidR="00EF0D72" w:rsidRPr="009928E9" w14:paraId="0D0093D6" w14:textId="77777777" w:rsidTr="006C7D73">
        <w:trPr>
          <w:jc w:val="center"/>
        </w:trPr>
        <w:tc>
          <w:tcPr>
            <w:tcW w:w="1832" w:type="dxa"/>
          </w:tcPr>
          <w:p w14:paraId="2F21727E" w14:textId="77777777" w:rsidR="00EF0D72" w:rsidRPr="0083614A" w:rsidRDefault="00EF0D72" w:rsidP="004E2D90">
            <w:pPr>
              <w:pStyle w:val="ACK-ChoreographyBody"/>
            </w:pPr>
            <w:r w:rsidRPr="0083614A">
              <w:t>Immediate Ack</w:t>
            </w:r>
          </w:p>
        </w:tc>
        <w:tc>
          <w:tcPr>
            <w:tcW w:w="2410" w:type="dxa"/>
          </w:tcPr>
          <w:p w14:paraId="313219A0" w14:textId="77777777" w:rsidR="00EF0D72" w:rsidRPr="0083614A" w:rsidRDefault="00EF0D72" w:rsidP="004E2D90">
            <w:pPr>
              <w:pStyle w:val="ACK-ChoreographyBody"/>
            </w:pPr>
            <w:r w:rsidRPr="0083614A">
              <w:t>-</w:t>
            </w:r>
          </w:p>
        </w:tc>
        <w:tc>
          <w:tcPr>
            <w:tcW w:w="928" w:type="dxa"/>
          </w:tcPr>
          <w:p w14:paraId="6A0DDE66" w14:textId="77777777" w:rsidR="00EF0D72" w:rsidRPr="0083614A" w:rsidRDefault="00EF0D72" w:rsidP="004E2D90">
            <w:pPr>
              <w:pStyle w:val="ACK-ChoreographyBody"/>
            </w:pPr>
            <w:r w:rsidRPr="0083614A">
              <w:t>-</w:t>
            </w:r>
          </w:p>
        </w:tc>
        <w:tc>
          <w:tcPr>
            <w:tcW w:w="1771" w:type="dxa"/>
          </w:tcPr>
          <w:p w14:paraId="3119CFA3" w14:textId="77777777" w:rsidR="00EF0D72" w:rsidRPr="003C4436" w:rsidRDefault="00EF0D72" w:rsidP="004E2D90">
            <w:pPr>
              <w:pStyle w:val="ACK-ChoreographyBody"/>
              <w:rPr>
                <w:szCs w:val="16"/>
              </w:rPr>
            </w:pPr>
            <w:r w:rsidRPr="003C4436">
              <w:rPr>
                <w:szCs w:val="16"/>
              </w:rPr>
              <w:t>-</w:t>
            </w:r>
          </w:p>
        </w:tc>
        <w:tc>
          <w:tcPr>
            <w:tcW w:w="1843" w:type="dxa"/>
          </w:tcPr>
          <w:p w14:paraId="463F7F39"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14:paraId="34091E40" w14:textId="77777777" w:rsidTr="006C7D73">
        <w:trPr>
          <w:jc w:val="center"/>
        </w:trPr>
        <w:tc>
          <w:tcPr>
            <w:tcW w:w="1832" w:type="dxa"/>
          </w:tcPr>
          <w:p w14:paraId="6A344252" w14:textId="77777777" w:rsidR="00EF0D72" w:rsidRPr="0083614A" w:rsidRDefault="00EF0D72" w:rsidP="004E2D90">
            <w:pPr>
              <w:pStyle w:val="ACK-ChoreographyBody"/>
            </w:pPr>
            <w:r w:rsidRPr="0083614A">
              <w:t>Application Ack</w:t>
            </w:r>
          </w:p>
        </w:tc>
        <w:tc>
          <w:tcPr>
            <w:tcW w:w="2410" w:type="dxa"/>
          </w:tcPr>
          <w:p w14:paraId="71E12BDD" w14:textId="77777777"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14:paraId="665CA296" w14:textId="77777777" w:rsidR="00EF0D72" w:rsidRPr="0083614A" w:rsidRDefault="00EF0D72" w:rsidP="004E2D90">
            <w:pPr>
              <w:pStyle w:val="ACK-ChoreographyBody"/>
            </w:pPr>
            <w:r w:rsidRPr="0083614A">
              <w:t>-</w:t>
            </w:r>
          </w:p>
        </w:tc>
        <w:tc>
          <w:tcPr>
            <w:tcW w:w="1771" w:type="dxa"/>
          </w:tcPr>
          <w:p w14:paraId="0AD64483"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14:paraId="590F1E45"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14:paraId="5CDA4747" w14:textId="77777777" w:rsidR="002B2E86" w:rsidRDefault="002B2E86" w:rsidP="002B2E86">
      <w:pPr>
        <w:rPr>
          <w:lang w:eastAsia="de-DE"/>
        </w:rPr>
      </w:pPr>
    </w:p>
    <w:p w14:paraId="3CED5A51"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78AEA200" w14:textId="77777777" w:rsidR="00982364" w:rsidRPr="00E80B34" w:rsidRDefault="00982364" w:rsidP="00125A26">
      <w:pPr>
        <w:pStyle w:val="MsgTableCaption"/>
        <w:rPr>
          <w:noProof/>
        </w:rPr>
      </w:pPr>
      <w:r w:rsidRPr="00E80B34">
        <w:rPr>
          <w:noProof/>
        </w:rPr>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89A34B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5E89CC4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676E26B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7CF33EA"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30742CB" w14:textId="77777777" w:rsidR="00982364" w:rsidRPr="00E80B34" w:rsidRDefault="00982364" w:rsidP="00250CD3">
            <w:pPr>
              <w:pStyle w:val="MsgTableHeader"/>
              <w:jc w:val="center"/>
              <w:rPr>
                <w:noProof/>
              </w:rPr>
            </w:pPr>
            <w:r w:rsidRPr="00E80B34">
              <w:rPr>
                <w:noProof/>
              </w:rPr>
              <w:t>Chapter</w:t>
            </w:r>
          </w:p>
        </w:tc>
      </w:tr>
      <w:tr w:rsidR="00982364" w:rsidRPr="00982364" w14:paraId="56E3157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EE561EB"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0EA3D8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5463C2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7D95A7" w14:textId="77777777" w:rsidR="00982364" w:rsidRPr="00E80B34" w:rsidRDefault="00982364" w:rsidP="00250CD3">
            <w:pPr>
              <w:pStyle w:val="MsgTableBody"/>
              <w:jc w:val="center"/>
              <w:rPr>
                <w:noProof/>
              </w:rPr>
            </w:pPr>
            <w:r w:rsidRPr="00E80B34">
              <w:rPr>
                <w:noProof/>
              </w:rPr>
              <w:t>2</w:t>
            </w:r>
          </w:p>
        </w:tc>
      </w:tr>
      <w:tr w:rsidR="00982364" w:rsidRPr="00982364" w14:paraId="4BDE2ED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BA479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5589CBB"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138192F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FF02F" w14:textId="77777777" w:rsidR="00982364" w:rsidRPr="00E80B34" w:rsidRDefault="00982364" w:rsidP="00250CD3">
            <w:pPr>
              <w:pStyle w:val="MsgTableBody"/>
              <w:jc w:val="center"/>
              <w:rPr>
                <w:noProof/>
              </w:rPr>
            </w:pPr>
            <w:r w:rsidRPr="00E80B34">
              <w:rPr>
                <w:noProof/>
              </w:rPr>
              <w:t>2</w:t>
            </w:r>
          </w:p>
        </w:tc>
      </w:tr>
      <w:tr w:rsidR="00982364" w:rsidRPr="00982364" w14:paraId="33346EA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5B7BA0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467B8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2344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CED9C" w14:textId="77777777" w:rsidR="00982364" w:rsidRPr="00E80B34" w:rsidRDefault="00982364" w:rsidP="00250CD3">
            <w:pPr>
              <w:pStyle w:val="MsgTableBody"/>
              <w:jc w:val="center"/>
              <w:rPr>
                <w:noProof/>
              </w:rPr>
            </w:pPr>
            <w:r w:rsidRPr="00E80B34">
              <w:rPr>
                <w:noProof/>
              </w:rPr>
              <w:t>2</w:t>
            </w:r>
          </w:p>
        </w:tc>
      </w:tr>
      <w:tr w:rsidR="00982364" w:rsidRPr="00982364" w14:paraId="070F5F2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852B71"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8E09225"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5A539EA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99D2B" w14:textId="77777777" w:rsidR="00982364" w:rsidRPr="00E80B34" w:rsidRDefault="00982364" w:rsidP="00250CD3">
            <w:pPr>
              <w:pStyle w:val="MsgTableBody"/>
              <w:jc w:val="center"/>
              <w:rPr>
                <w:noProof/>
              </w:rPr>
            </w:pPr>
            <w:r w:rsidRPr="00E80B34">
              <w:rPr>
                <w:noProof/>
              </w:rPr>
              <w:t>2</w:t>
            </w:r>
          </w:p>
        </w:tc>
      </w:tr>
      <w:tr w:rsidR="00982364" w:rsidRPr="00982364" w14:paraId="77E72E04"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3C3120B"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9821E4"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7058DEE6"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6C0ACD" w14:textId="77777777" w:rsidR="00982364" w:rsidRPr="00E80B34" w:rsidRDefault="00982364" w:rsidP="00250CD3">
            <w:pPr>
              <w:pStyle w:val="MsgTableBody"/>
              <w:jc w:val="center"/>
              <w:rPr>
                <w:noProof/>
              </w:rPr>
            </w:pPr>
            <w:r w:rsidRPr="00E80B34">
              <w:rPr>
                <w:noProof/>
              </w:rPr>
              <w:t>2</w:t>
            </w:r>
          </w:p>
        </w:tc>
      </w:tr>
    </w:tbl>
    <w:p w14:paraId="7ADD3D98" w14:textId="77777777" w:rsidR="004E2D90" w:rsidRDefault="004E2D90" w:rsidP="004E2D90">
      <w:bookmarkStart w:id="247" w:name="_Toc463264302"/>
      <w:bookmarkStart w:id="248"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177B2FF3" w14:textId="77777777" w:rsidTr="000C59F0">
        <w:trPr>
          <w:jc w:val="center"/>
        </w:trPr>
        <w:tc>
          <w:tcPr>
            <w:tcW w:w="6652" w:type="dxa"/>
            <w:gridSpan w:val="4"/>
          </w:tcPr>
          <w:p w14:paraId="1490F106" w14:textId="77777777" w:rsidR="000C59F0" w:rsidRPr="006D6BB6" w:rsidRDefault="000C59F0" w:rsidP="006C7D73">
            <w:pPr>
              <w:pStyle w:val="ACK-ChoreographyHeader"/>
            </w:pPr>
            <w:r>
              <w:t>Acknowledgement Choreography</w:t>
            </w:r>
          </w:p>
        </w:tc>
      </w:tr>
      <w:tr w:rsidR="000C59F0" w:rsidRPr="006D6BB6" w14:paraId="3A833939" w14:textId="77777777" w:rsidTr="000C59F0">
        <w:trPr>
          <w:jc w:val="center"/>
        </w:trPr>
        <w:tc>
          <w:tcPr>
            <w:tcW w:w="6652" w:type="dxa"/>
            <w:gridSpan w:val="4"/>
          </w:tcPr>
          <w:p w14:paraId="6BEB3CAA" w14:textId="77777777" w:rsidR="000C59F0" w:rsidRDefault="000C59F0" w:rsidP="000C59F0">
            <w:pPr>
              <w:pStyle w:val="ACK-ChoreographyHeader"/>
            </w:pPr>
            <w:r w:rsidRPr="00E80B34">
              <w:rPr>
                <w:noProof/>
              </w:rPr>
              <w:t>ACK^B01^ACK</w:t>
            </w:r>
          </w:p>
        </w:tc>
      </w:tr>
      <w:tr w:rsidR="004E2D90" w:rsidRPr="006D6BB6" w14:paraId="1CE3B216" w14:textId="77777777" w:rsidTr="006C7D73">
        <w:trPr>
          <w:jc w:val="center"/>
        </w:trPr>
        <w:tc>
          <w:tcPr>
            <w:tcW w:w="1458" w:type="dxa"/>
          </w:tcPr>
          <w:p w14:paraId="57371619" w14:textId="77777777" w:rsidR="004E2D90" w:rsidRPr="006D6BB6" w:rsidRDefault="004E2D90" w:rsidP="004E2D90">
            <w:pPr>
              <w:pStyle w:val="ACK-ChoreographyBody"/>
            </w:pPr>
            <w:r w:rsidRPr="006D6BB6">
              <w:t>Field name</w:t>
            </w:r>
          </w:p>
        </w:tc>
        <w:tc>
          <w:tcPr>
            <w:tcW w:w="2336" w:type="dxa"/>
          </w:tcPr>
          <w:p w14:paraId="7757A77A" w14:textId="77777777" w:rsidR="004E2D90" w:rsidRPr="006D6BB6" w:rsidRDefault="004E2D90" w:rsidP="004E2D90">
            <w:pPr>
              <w:pStyle w:val="ACK-ChoreographyBody"/>
            </w:pPr>
            <w:r w:rsidRPr="006D6BB6">
              <w:t>Field Value: Original mode</w:t>
            </w:r>
          </w:p>
        </w:tc>
        <w:tc>
          <w:tcPr>
            <w:tcW w:w="2858" w:type="dxa"/>
            <w:gridSpan w:val="2"/>
          </w:tcPr>
          <w:p w14:paraId="78C0F0D2" w14:textId="77777777" w:rsidR="004E2D90" w:rsidRPr="006D6BB6" w:rsidRDefault="004E2D90" w:rsidP="004E2D90">
            <w:pPr>
              <w:pStyle w:val="ACK-ChoreographyBody"/>
            </w:pPr>
            <w:r w:rsidRPr="006D6BB6">
              <w:t>Field value: Enhanced mode</w:t>
            </w:r>
          </w:p>
        </w:tc>
      </w:tr>
      <w:tr w:rsidR="004E2D90" w:rsidRPr="006D6BB6" w14:paraId="0941C50D" w14:textId="77777777" w:rsidTr="006C7D73">
        <w:trPr>
          <w:jc w:val="center"/>
        </w:trPr>
        <w:tc>
          <w:tcPr>
            <w:tcW w:w="1458" w:type="dxa"/>
          </w:tcPr>
          <w:p w14:paraId="6633AAF7" w14:textId="77777777" w:rsidR="004E2D90" w:rsidRPr="006D6BB6" w:rsidRDefault="004E2D90" w:rsidP="004E2D90">
            <w:pPr>
              <w:pStyle w:val="ACK-ChoreographyBody"/>
            </w:pPr>
            <w:r>
              <w:t>MSH-</w:t>
            </w:r>
            <w:r w:rsidRPr="006D6BB6">
              <w:t>15</w:t>
            </w:r>
          </w:p>
        </w:tc>
        <w:tc>
          <w:tcPr>
            <w:tcW w:w="2336" w:type="dxa"/>
          </w:tcPr>
          <w:p w14:paraId="6732AFAD" w14:textId="77777777" w:rsidR="004E2D90" w:rsidRPr="006D6BB6" w:rsidRDefault="004E2D90" w:rsidP="004E2D90">
            <w:pPr>
              <w:pStyle w:val="ACK-ChoreographyBody"/>
            </w:pPr>
            <w:r w:rsidRPr="006D6BB6">
              <w:t>Blank</w:t>
            </w:r>
          </w:p>
        </w:tc>
        <w:tc>
          <w:tcPr>
            <w:tcW w:w="850" w:type="dxa"/>
          </w:tcPr>
          <w:p w14:paraId="1E8A79E9" w14:textId="77777777" w:rsidR="004E2D90" w:rsidRPr="006D6BB6" w:rsidRDefault="004E2D90" w:rsidP="004E2D90">
            <w:pPr>
              <w:pStyle w:val="ACK-ChoreographyBody"/>
            </w:pPr>
            <w:r w:rsidRPr="006D6BB6">
              <w:t>NE</w:t>
            </w:r>
          </w:p>
        </w:tc>
        <w:tc>
          <w:tcPr>
            <w:tcW w:w="2008" w:type="dxa"/>
          </w:tcPr>
          <w:p w14:paraId="41738F00" w14:textId="77777777" w:rsidR="004E2D90" w:rsidRPr="006D6BB6" w:rsidRDefault="004E2D90" w:rsidP="004E2D90">
            <w:pPr>
              <w:pStyle w:val="ACK-ChoreographyBody"/>
            </w:pPr>
            <w:r w:rsidRPr="006D6BB6">
              <w:t>AL, SU, ER</w:t>
            </w:r>
          </w:p>
        </w:tc>
      </w:tr>
      <w:tr w:rsidR="004E2D90" w:rsidRPr="006D6BB6" w14:paraId="294B4DDB" w14:textId="77777777" w:rsidTr="006C7D73">
        <w:trPr>
          <w:jc w:val="center"/>
        </w:trPr>
        <w:tc>
          <w:tcPr>
            <w:tcW w:w="1458" w:type="dxa"/>
          </w:tcPr>
          <w:p w14:paraId="3B31333A" w14:textId="77777777" w:rsidR="004E2D90" w:rsidRPr="006D6BB6" w:rsidRDefault="004E2D90" w:rsidP="004E2D90">
            <w:pPr>
              <w:pStyle w:val="ACK-ChoreographyBody"/>
            </w:pPr>
            <w:r>
              <w:t>MSH-</w:t>
            </w:r>
            <w:r w:rsidRPr="006D6BB6">
              <w:t>16</w:t>
            </w:r>
          </w:p>
        </w:tc>
        <w:tc>
          <w:tcPr>
            <w:tcW w:w="2336" w:type="dxa"/>
          </w:tcPr>
          <w:p w14:paraId="6987180D" w14:textId="77777777" w:rsidR="004E2D90" w:rsidRPr="006D6BB6" w:rsidRDefault="004E2D90" w:rsidP="004E2D90">
            <w:pPr>
              <w:pStyle w:val="ACK-ChoreographyBody"/>
            </w:pPr>
            <w:r w:rsidRPr="006D6BB6">
              <w:t>Blank</w:t>
            </w:r>
          </w:p>
        </w:tc>
        <w:tc>
          <w:tcPr>
            <w:tcW w:w="850" w:type="dxa"/>
          </w:tcPr>
          <w:p w14:paraId="7EB29EB5" w14:textId="77777777" w:rsidR="004E2D90" w:rsidRPr="006D6BB6" w:rsidRDefault="004E2D90" w:rsidP="004E2D90">
            <w:pPr>
              <w:pStyle w:val="ACK-ChoreographyBody"/>
            </w:pPr>
            <w:r w:rsidRPr="006D6BB6">
              <w:t>NE</w:t>
            </w:r>
          </w:p>
        </w:tc>
        <w:tc>
          <w:tcPr>
            <w:tcW w:w="2008" w:type="dxa"/>
          </w:tcPr>
          <w:p w14:paraId="257F8CDA" w14:textId="77777777" w:rsidR="004E2D90" w:rsidRPr="006D6BB6" w:rsidRDefault="004E2D90" w:rsidP="004E2D90">
            <w:pPr>
              <w:pStyle w:val="ACK-ChoreographyBody"/>
            </w:pPr>
            <w:r w:rsidRPr="006D6BB6">
              <w:t>NE</w:t>
            </w:r>
          </w:p>
        </w:tc>
      </w:tr>
      <w:tr w:rsidR="004E2D90" w:rsidRPr="006D6BB6" w14:paraId="4A427E4A" w14:textId="77777777" w:rsidTr="006C7D73">
        <w:trPr>
          <w:jc w:val="center"/>
        </w:trPr>
        <w:tc>
          <w:tcPr>
            <w:tcW w:w="1458" w:type="dxa"/>
          </w:tcPr>
          <w:p w14:paraId="48F6890C" w14:textId="77777777" w:rsidR="004E2D90" w:rsidRPr="006D6BB6" w:rsidRDefault="004E2D90" w:rsidP="004E2D90">
            <w:pPr>
              <w:pStyle w:val="ACK-ChoreographyBody"/>
            </w:pPr>
            <w:r w:rsidRPr="006D6BB6">
              <w:t>Immediate Ack</w:t>
            </w:r>
          </w:p>
        </w:tc>
        <w:tc>
          <w:tcPr>
            <w:tcW w:w="2336" w:type="dxa"/>
          </w:tcPr>
          <w:p w14:paraId="34F47DEE" w14:textId="77777777" w:rsidR="004E2D90" w:rsidRPr="006D6BB6" w:rsidRDefault="004E2D90" w:rsidP="004E2D90">
            <w:pPr>
              <w:pStyle w:val="ACK-ChoreographyBody"/>
            </w:pPr>
            <w:r>
              <w:rPr>
                <w:szCs w:val="16"/>
              </w:rPr>
              <w:t>-</w:t>
            </w:r>
          </w:p>
        </w:tc>
        <w:tc>
          <w:tcPr>
            <w:tcW w:w="850" w:type="dxa"/>
          </w:tcPr>
          <w:p w14:paraId="228FF4DF" w14:textId="77777777" w:rsidR="004E2D90" w:rsidRPr="006D6BB6" w:rsidRDefault="004E2D90" w:rsidP="004E2D90">
            <w:pPr>
              <w:pStyle w:val="ACK-ChoreographyBody"/>
            </w:pPr>
            <w:r w:rsidRPr="006D6BB6">
              <w:t>-</w:t>
            </w:r>
          </w:p>
        </w:tc>
        <w:tc>
          <w:tcPr>
            <w:tcW w:w="2008" w:type="dxa"/>
          </w:tcPr>
          <w:p w14:paraId="07B1C796" w14:textId="77777777"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14:paraId="32A8A11B" w14:textId="77777777" w:rsidTr="006C7D73">
        <w:trPr>
          <w:jc w:val="center"/>
        </w:trPr>
        <w:tc>
          <w:tcPr>
            <w:tcW w:w="1458" w:type="dxa"/>
          </w:tcPr>
          <w:p w14:paraId="73F3AA95" w14:textId="77777777" w:rsidR="004E2D90" w:rsidRPr="006D6BB6" w:rsidRDefault="004E2D90" w:rsidP="004E2D90">
            <w:pPr>
              <w:pStyle w:val="ACK-ChoreographyBody"/>
            </w:pPr>
            <w:r w:rsidRPr="006D6BB6">
              <w:t>Application Ack</w:t>
            </w:r>
          </w:p>
        </w:tc>
        <w:tc>
          <w:tcPr>
            <w:tcW w:w="2336" w:type="dxa"/>
          </w:tcPr>
          <w:p w14:paraId="65E3FDD4" w14:textId="77777777" w:rsidR="004E2D90" w:rsidRPr="006D6BB6" w:rsidRDefault="004E2D90" w:rsidP="004E2D90">
            <w:pPr>
              <w:pStyle w:val="ACK-ChoreographyBody"/>
            </w:pPr>
            <w:r>
              <w:rPr>
                <w:szCs w:val="16"/>
              </w:rPr>
              <w:t>-</w:t>
            </w:r>
          </w:p>
        </w:tc>
        <w:tc>
          <w:tcPr>
            <w:tcW w:w="850" w:type="dxa"/>
          </w:tcPr>
          <w:p w14:paraId="768D96D6" w14:textId="77777777" w:rsidR="004E2D90" w:rsidRPr="006D6BB6" w:rsidRDefault="004E2D90" w:rsidP="004E2D90">
            <w:pPr>
              <w:pStyle w:val="ACK-ChoreographyBody"/>
            </w:pPr>
            <w:r w:rsidRPr="006D6BB6">
              <w:t>-</w:t>
            </w:r>
          </w:p>
        </w:tc>
        <w:tc>
          <w:tcPr>
            <w:tcW w:w="2008" w:type="dxa"/>
          </w:tcPr>
          <w:p w14:paraId="30E0945E" w14:textId="77777777" w:rsidR="004E2D90" w:rsidRPr="006D6BB6" w:rsidRDefault="004E2D90" w:rsidP="004E2D90">
            <w:pPr>
              <w:pStyle w:val="ACK-ChoreographyBody"/>
            </w:pPr>
            <w:r w:rsidRPr="006D6BB6">
              <w:t>-</w:t>
            </w:r>
          </w:p>
        </w:tc>
      </w:tr>
    </w:tbl>
    <w:p w14:paraId="0A39632D" w14:textId="77777777" w:rsidR="004E2D90" w:rsidRDefault="004E2D90" w:rsidP="004E2D90"/>
    <w:p w14:paraId="569E6B12" w14:textId="77777777" w:rsidR="00982364" w:rsidRPr="00594610" w:rsidRDefault="00982364" w:rsidP="00125A26">
      <w:pPr>
        <w:pStyle w:val="Heading3"/>
        <w:rPr>
          <w:noProof/>
          <w:lang w:val="fr-FR"/>
        </w:rPr>
      </w:pPr>
      <w:bookmarkStart w:id="249" w:name="_Toc29039339"/>
      <w:r w:rsidRPr="00594610">
        <w:rPr>
          <w:noProof/>
          <w:lang w:val="fr-FR"/>
        </w:rPr>
        <w:t>PMU/ACK – Update Personnel Record (Event B02)</w:t>
      </w:r>
      <w:bookmarkEnd w:id="247"/>
      <w:bookmarkEnd w:id="248"/>
      <w:bookmarkEnd w:id="249"/>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14:paraId="167E7473" w14:textId="77777777"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14:paraId="0C460A44" w14:textId="77777777" w:rsidR="00982364" w:rsidRPr="00E80B34" w:rsidRDefault="00982364" w:rsidP="00125A26">
      <w:pPr>
        <w:pStyle w:val="NormalIndented"/>
        <w:rPr>
          <w:noProof/>
        </w:rPr>
      </w:pPr>
      <w:r w:rsidRPr="00E80B34">
        <w:rPr>
          <w:noProof/>
        </w:rPr>
        <w:t>The EVN segment is used to indicate the effective or planned date.</w:t>
      </w:r>
    </w:p>
    <w:p w14:paraId="760485CD" w14:textId="77777777" w:rsidR="00982364" w:rsidRPr="00E80B34" w:rsidRDefault="00982364" w:rsidP="00125A26">
      <w:pPr>
        <w:pStyle w:val="MsgTableCaption"/>
        <w:rPr>
          <w:noProof/>
        </w:rPr>
      </w:pPr>
      <w:r w:rsidRPr="00E80B34">
        <w:rPr>
          <w:noProof/>
        </w:rPr>
        <w:t>PMU^B02^PMU_B01: Personnel Record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CA6F742" w14:textId="77777777" w:rsidTr="006138DD">
        <w:trPr>
          <w:tblHeader/>
          <w:jc w:val="center"/>
        </w:trPr>
        <w:tc>
          <w:tcPr>
            <w:tcW w:w="2880" w:type="dxa"/>
            <w:tcBorders>
              <w:top w:val="single" w:sz="2" w:space="0" w:color="auto"/>
              <w:left w:val="nil"/>
              <w:bottom w:val="single" w:sz="4" w:space="0" w:color="auto"/>
              <w:right w:val="nil"/>
            </w:tcBorders>
            <w:shd w:val="clear" w:color="auto" w:fill="FFFFFF"/>
          </w:tcPr>
          <w:p w14:paraId="268E0508"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3163CB9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5C87195B"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45E4914C" w14:textId="77777777" w:rsidR="00982364" w:rsidRPr="00E80B34" w:rsidRDefault="00982364" w:rsidP="00250CD3">
            <w:pPr>
              <w:pStyle w:val="MsgTableHeader"/>
              <w:jc w:val="center"/>
              <w:rPr>
                <w:noProof/>
              </w:rPr>
            </w:pPr>
            <w:r w:rsidRPr="00E80B34">
              <w:rPr>
                <w:noProof/>
              </w:rPr>
              <w:t>Chapter</w:t>
            </w:r>
          </w:p>
        </w:tc>
      </w:tr>
      <w:tr w:rsidR="00982364" w:rsidRPr="00982364" w14:paraId="74D476AC" w14:textId="77777777" w:rsidTr="006138DD">
        <w:trPr>
          <w:jc w:val="center"/>
        </w:trPr>
        <w:tc>
          <w:tcPr>
            <w:tcW w:w="2880" w:type="dxa"/>
            <w:tcBorders>
              <w:top w:val="single" w:sz="4" w:space="0" w:color="auto"/>
              <w:left w:val="nil"/>
              <w:bottom w:val="dotted" w:sz="4" w:space="0" w:color="auto"/>
              <w:right w:val="nil"/>
            </w:tcBorders>
            <w:shd w:val="clear" w:color="auto" w:fill="FFFFFF"/>
          </w:tcPr>
          <w:p w14:paraId="5C689955"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33CF438C"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15F1A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8844193" w14:textId="77777777" w:rsidR="00982364" w:rsidRPr="00E80B34" w:rsidRDefault="00982364" w:rsidP="00250CD3">
            <w:pPr>
              <w:pStyle w:val="MsgTableBody"/>
              <w:jc w:val="center"/>
              <w:rPr>
                <w:noProof/>
              </w:rPr>
            </w:pPr>
            <w:r w:rsidRPr="00E80B34">
              <w:rPr>
                <w:noProof/>
              </w:rPr>
              <w:t>2</w:t>
            </w:r>
          </w:p>
        </w:tc>
      </w:tr>
      <w:tr w:rsidR="00982364" w:rsidRPr="00982364" w14:paraId="11E2470F"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15D98F43"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59AAA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8F55E3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BC2F1" w14:textId="77777777" w:rsidR="00982364" w:rsidRPr="00E80B34" w:rsidRDefault="00982364" w:rsidP="00250CD3">
            <w:pPr>
              <w:pStyle w:val="MsgTableBody"/>
              <w:jc w:val="center"/>
              <w:rPr>
                <w:noProof/>
              </w:rPr>
            </w:pPr>
            <w:r w:rsidRPr="00E80B34">
              <w:rPr>
                <w:noProof/>
              </w:rPr>
              <w:t>2</w:t>
            </w:r>
          </w:p>
        </w:tc>
      </w:tr>
      <w:tr w:rsidR="00982364" w:rsidRPr="00982364" w14:paraId="638AB497"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30CCC41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3A8AB42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2E8FF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56C9DA" w14:textId="77777777" w:rsidR="00982364" w:rsidRPr="00E80B34" w:rsidRDefault="00982364" w:rsidP="00250CD3">
            <w:pPr>
              <w:pStyle w:val="MsgTableBody"/>
              <w:jc w:val="center"/>
              <w:rPr>
                <w:noProof/>
              </w:rPr>
            </w:pPr>
            <w:r w:rsidRPr="00E80B34">
              <w:rPr>
                <w:noProof/>
              </w:rPr>
              <w:t>2</w:t>
            </w:r>
          </w:p>
        </w:tc>
      </w:tr>
      <w:tr w:rsidR="00982364" w:rsidRPr="00982364" w14:paraId="069FA591"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5B3F038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1B7864B6"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74BC52D6"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2C8D6" w14:textId="77777777" w:rsidR="00982364" w:rsidRPr="00E80B34" w:rsidRDefault="00982364" w:rsidP="00250CD3">
            <w:pPr>
              <w:pStyle w:val="MsgTableBody"/>
              <w:jc w:val="center"/>
              <w:rPr>
                <w:noProof/>
              </w:rPr>
            </w:pPr>
            <w:r w:rsidRPr="00E80B34">
              <w:rPr>
                <w:noProof/>
              </w:rPr>
              <w:t>3</w:t>
            </w:r>
          </w:p>
        </w:tc>
      </w:tr>
      <w:tr w:rsidR="00982364" w:rsidRPr="00982364" w14:paraId="3A3E92DD"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359F6DD7"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4045937E"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38201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32F71B" w14:textId="77777777" w:rsidR="00982364" w:rsidRPr="00E80B34" w:rsidRDefault="00982364" w:rsidP="00250CD3">
            <w:pPr>
              <w:pStyle w:val="MsgTableBody"/>
              <w:jc w:val="center"/>
              <w:rPr>
                <w:noProof/>
              </w:rPr>
            </w:pPr>
            <w:r w:rsidRPr="00E80B34">
              <w:rPr>
                <w:noProof/>
              </w:rPr>
              <w:t>15.4.8</w:t>
            </w:r>
          </w:p>
        </w:tc>
      </w:tr>
      <w:tr w:rsidR="00EA4825" w:rsidRPr="00982364" w14:paraId="084D07B7" w14:textId="77777777" w:rsidTr="006138DD">
        <w:trPr>
          <w:jc w:val="center"/>
          <w:ins w:id="250" w:author="Frank Oemig" w:date="2022-07-10T14:06:00Z"/>
        </w:trPr>
        <w:tc>
          <w:tcPr>
            <w:tcW w:w="2880" w:type="dxa"/>
            <w:tcBorders>
              <w:top w:val="dotted" w:sz="4" w:space="0" w:color="auto"/>
              <w:left w:val="nil"/>
              <w:bottom w:val="dotted" w:sz="4" w:space="0" w:color="auto"/>
              <w:right w:val="nil"/>
            </w:tcBorders>
            <w:shd w:val="clear" w:color="auto" w:fill="FFFFFF"/>
          </w:tcPr>
          <w:p w14:paraId="76591959" w14:textId="0E60CFB2" w:rsidR="00EA4825" w:rsidRDefault="00EA4825" w:rsidP="00125A26">
            <w:pPr>
              <w:pStyle w:val="MsgTableBody"/>
              <w:rPr>
                <w:ins w:id="251" w:author="Frank Oemig" w:date="2022-07-10T14:06:00Z"/>
              </w:rPr>
            </w:pPr>
            <w:ins w:id="252" w:author="Frank Oemig" w:date="2022-07-10T14:07:00Z">
              <w:r>
                <w:t xml:space="preserve">[ </w:t>
              </w:r>
              <w:proofErr w:type="gramStart"/>
              <w:r>
                <w:t>{ GSP</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532E622B" w14:textId="11DF60F6" w:rsidR="00EA4825" w:rsidRPr="00E80B34" w:rsidRDefault="00EA4825" w:rsidP="00125A26">
            <w:pPr>
              <w:pStyle w:val="MsgTableBody"/>
              <w:rPr>
                <w:ins w:id="253" w:author="Frank Oemig" w:date="2022-07-10T14:06:00Z"/>
                <w:noProof/>
              </w:rPr>
            </w:pPr>
            <w:ins w:id="254" w:author="Frank Oemig" w:date="2022-07-10T14:07: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578E8C2" w14:textId="77777777" w:rsidR="00EA4825" w:rsidRPr="00E80B34" w:rsidRDefault="00EA4825" w:rsidP="00250CD3">
            <w:pPr>
              <w:pStyle w:val="MsgTableBody"/>
              <w:jc w:val="center"/>
              <w:rPr>
                <w:ins w:id="255" w:author="Frank Oemig" w:date="2022-07-10T14:06:00Z"/>
                <w:noProof/>
              </w:rPr>
            </w:pPr>
          </w:p>
        </w:tc>
        <w:tc>
          <w:tcPr>
            <w:tcW w:w="1008" w:type="dxa"/>
            <w:tcBorders>
              <w:top w:val="dotted" w:sz="4" w:space="0" w:color="auto"/>
              <w:left w:val="nil"/>
              <w:bottom w:val="dotted" w:sz="4" w:space="0" w:color="auto"/>
              <w:right w:val="nil"/>
            </w:tcBorders>
            <w:shd w:val="clear" w:color="auto" w:fill="FFFFFF"/>
          </w:tcPr>
          <w:p w14:paraId="7A862BD8" w14:textId="24B1EFFF" w:rsidR="00EA4825" w:rsidRPr="00E80B34" w:rsidRDefault="00EA4825" w:rsidP="00250CD3">
            <w:pPr>
              <w:pStyle w:val="MsgTableBody"/>
              <w:jc w:val="center"/>
              <w:rPr>
                <w:ins w:id="256" w:author="Frank Oemig" w:date="2022-07-10T14:06:00Z"/>
                <w:noProof/>
              </w:rPr>
            </w:pPr>
            <w:ins w:id="257" w:author="Frank Oemig" w:date="2022-07-10T14:07:00Z">
              <w:r>
                <w:rPr>
                  <w:noProof/>
                </w:rPr>
                <w:t>3</w:t>
              </w:r>
            </w:ins>
          </w:p>
        </w:tc>
      </w:tr>
      <w:tr w:rsidR="00EA4825" w:rsidRPr="00982364" w14:paraId="014B02A6" w14:textId="77777777" w:rsidTr="006138DD">
        <w:trPr>
          <w:jc w:val="center"/>
          <w:ins w:id="258" w:author="Frank Oemig" w:date="2022-07-10T14:07:00Z"/>
        </w:trPr>
        <w:tc>
          <w:tcPr>
            <w:tcW w:w="2880" w:type="dxa"/>
            <w:tcBorders>
              <w:top w:val="dotted" w:sz="4" w:space="0" w:color="auto"/>
              <w:left w:val="nil"/>
              <w:bottom w:val="dotted" w:sz="4" w:space="0" w:color="auto"/>
              <w:right w:val="nil"/>
            </w:tcBorders>
            <w:shd w:val="clear" w:color="auto" w:fill="FFFFFF"/>
          </w:tcPr>
          <w:p w14:paraId="450C5561" w14:textId="4954B1AB" w:rsidR="00EA4825" w:rsidRDefault="00EA4825" w:rsidP="00125A26">
            <w:pPr>
              <w:pStyle w:val="MsgTableBody"/>
              <w:rPr>
                <w:ins w:id="259" w:author="Frank Oemig" w:date="2022-07-10T14:07:00Z"/>
              </w:rPr>
            </w:pPr>
            <w:ins w:id="260" w:author="Frank Oemig" w:date="2022-07-10T14:07:00Z">
              <w:r>
                <w:t xml:space="preserve">[ </w:t>
              </w:r>
              <w:proofErr w:type="gramStart"/>
              <w:r>
                <w:t>{ GSR</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05344AFA" w14:textId="5DBFB7BC" w:rsidR="00EA4825" w:rsidRDefault="00EA4825" w:rsidP="00125A26">
            <w:pPr>
              <w:pStyle w:val="MsgTableBody"/>
              <w:rPr>
                <w:ins w:id="261" w:author="Frank Oemig" w:date="2022-07-10T14:07:00Z"/>
                <w:noProof/>
              </w:rPr>
            </w:pPr>
            <w:ins w:id="262" w:author="Frank Oemig" w:date="2022-07-10T14:07: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22CF90A" w14:textId="77777777" w:rsidR="00EA4825" w:rsidRPr="00E80B34" w:rsidRDefault="00EA4825" w:rsidP="00250CD3">
            <w:pPr>
              <w:pStyle w:val="MsgTableBody"/>
              <w:jc w:val="center"/>
              <w:rPr>
                <w:ins w:id="263" w:author="Frank Oemig" w:date="2022-07-10T14:07:00Z"/>
                <w:noProof/>
              </w:rPr>
            </w:pPr>
          </w:p>
        </w:tc>
        <w:tc>
          <w:tcPr>
            <w:tcW w:w="1008" w:type="dxa"/>
            <w:tcBorders>
              <w:top w:val="dotted" w:sz="4" w:space="0" w:color="auto"/>
              <w:left w:val="nil"/>
              <w:bottom w:val="dotted" w:sz="4" w:space="0" w:color="auto"/>
              <w:right w:val="nil"/>
            </w:tcBorders>
            <w:shd w:val="clear" w:color="auto" w:fill="FFFFFF"/>
          </w:tcPr>
          <w:p w14:paraId="525AD284" w14:textId="0590EDD7" w:rsidR="00EA4825" w:rsidRDefault="00EA4825" w:rsidP="00250CD3">
            <w:pPr>
              <w:pStyle w:val="MsgTableBody"/>
              <w:jc w:val="center"/>
              <w:rPr>
                <w:ins w:id="264" w:author="Frank Oemig" w:date="2022-07-10T14:07:00Z"/>
                <w:noProof/>
              </w:rPr>
            </w:pPr>
            <w:ins w:id="265" w:author="Frank Oemig" w:date="2022-07-10T14:07:00Z">
              <w:r>
                <w:rPr>
                  <w:noProof/>
                </w:rPr>
                <w:t>3</w:t>
              </w:r>
            </w:ins>
          </w:p>
        </w:tc>
      </w:tr>
      <w:tr w:rsidR="00EA4825" w:rsidRPr="00982364" w14:paraId="76D62B22" w14:textId="77777777" w:rsidTr="006138DD">
        <w:trPr>
          <w:jc w:val="center"/>
          <w:ins w:id="266" w:author="Frank Oemig" w:date="2022-07-10T14:07:00Z"/>
        </w:trPr>
        <w:tc>
          <w:tcPr>
            <w:tcW w:w="2880" w:type="dxa"/>
            <w:tcBorders>
              <w:top w:val="dotted" w:sz="4" w:space="0" w:color="auto"/>
              <w:left w:val="nil"/>
              <w:bottom w:val="dotted" w:sz="4" w:space="0" w:color="auto"/>
              <w:right w:val="nil"/>
            </w:tcBorders>
            <w:shd w:val="clear" w:color="auto" w:fill="FFFFFF"/>
          </w:tcPr>
          <w:p w14:paraId="695A0E52" w14:textId="6A2640A9" w:rsidR="00EA4825" w:rsidRDefault="00EA4825" w:rsidP="00125A26">
            <w:pPr>
              <w:pStyle w:val="MsgTableBody"/>
              <w:rPr>
                <w:ins w:id="267" w:author="Frank Oemig" w:date="2022-07-10T14:07:00Z"/>
              </w:rPr>
            </w:pPr>
            <w:ins w:id="268" w:author="Frank Oemig" w:date="2022-07-10T14:07:00Z">
              <w:r>
                <w:t xml:space="preserve">[ </w:t>
              </w:r>
              <w:proofErr w:type="gramStart"/>
              <w:r>
                <w:t>{ GSC</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3EE459EC" w14:textId="59B9DCF2" w:rsidR="00EA4825" w:rsidRDefault="00EA4825" w:rsidP="00125A26">
            <w:pPr>
              <w:pStyle w:val="MsgTableBody"/>
              <w:rPr>
                <w:ins w:id="269" w:author="Frank Oemig" w:date="2022-07-10T14:07:00Z"/>
                <w:noProof/>
              </w:rPr>
            </w:pPr>
            <w:ins w:id="270" w:author="Frank Oemig" w:date="2022-07-10T14:07: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95A8F6B" w14:textId="77777777" w:rsidR="00EA4825" w:rsidRPr="00E80B34" w:rsidRDefault="00EA4825" w:rsidP="00250CD3">
            <w:pPr>
              <w:pStyle w:val="MsgTableBody"/>
              <w:jc w:val="center"/>
              <w:rPr>
                <w:ins w:id="271" w:author="Frank Oemig" w:date="2022-07-10T14:07:00Z"/>
                <w:noProof/>
              </w:rPr>
            </w:pPr>
          </w:p>
        </w:tc>
        <w:tc>
          <w:tcPr>
            <w:tcW w:w="1008" w:type="dxa"/>
            <w:tcBorders>
              <w:top w:val="dotted" w:sz="4" w:space="0" w:color="auto"/>
              <w:left w:val="nil"/>
              <w:bottom w:val="dotted" w:sz="4" w:space="0" w:color="auto"/>
              <w:right w:val="nil"/>
            </w:tcBorders>
            <w:shd w:val="clear" w:color="auto" w:fill="FFFFFF"/>
          </w:tcPr>
          <w:p w14:paraId="023CF02A" w14:textId="7E9CD786" w:rsidR="00EA4825" w:rsidRDefault="00EA4825" w:rsidP="00250CD3">
            <w:pPr>
              <w:pStyle w:val="MsgTableBody"/>
              <w:jc w:val="center"/>
              <w:rPr>
                <w:ins w:id="272" w:author="Frank Oemig" w:date="2022-07-10T14:07:00Z"/>
                <w:noProof/>
              </w:rPr>
            </w:pPr>
            <w:ins w:id="273" w:author="Frank Oemig" w:date="2022-07-10T14:07:00Z">
              <w:r>
                <w:rPr>
                  <w:noProof/>
                </w:rPr>
                <w:t>3</w:t>
              </w:r>
            </w:ins>
          </w:p>
        </w:tc>
      </w:tr>
      <w:tr w:rsidR="00982364" w:rsidRPr="00982364" w14:paraId="14A47FE7"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0D94E9C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24D92154"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38E0698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3D7454" w14:textId="77777777" w:rsidR="00982364" w:rsidRPr="00E80B34" w:rsidRDefault="00982364" w:rsidP="00250CD3">
            <w:pPr>
              <w:pStyle w:val="MsgTableBody"/>
              <w:jc w:val="center"/>
              <w:rPr>
                <w:noProof/>
              </w:rPr>
            </w:pPr>
            <w:r w:rsidRPr="00E80B34">
              <w:rPr>
                <w:noProof/>
              </w:rPr>
              <w:t>15.4.6</w:t>
            </w:r>
          </w:p>
        </w:tc>
      </w:tr>
      <w:tr w:rsidR="00982364" w:rsidRPr="00982364" w14:paraId="1278C7CC"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05CB7C0A"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A624B2B"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57EAB20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C5E41" w14:textId="77777777" w:rsidR="00982364" w:rsidRPr="00E80B34" w:rsidRDefault="00982364" w:rsidP="00250CD3">
            <w:pPr>
              <w:pStyle w:val="MsgTableBody"/>
              <w:jc w:val="center"/>
              <w:rPr>
                <w:noProof/>
              </w:rPr>
            </w:pPr>
            <w:r w:rsidRPr="00E80B34">
              <w:rPr>
                <w:noProof/>
              </w:rPr>
              <w:t>15.4.5</w:t>
            </w:r>
          </w:p>
        </w:tc>
      </w:tr>
      <w:tr w:rsidR="00982364" w:rsidRPr="00982364" w14:paraId="623C9A7B"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3E958AF7"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0A0105DE"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644ACAD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4BF53" w14:textId="77777777" w:rsidR="00982364" w:rsidRPr="00E80B34" w:rsidRDefault="00982364" w:rsidP="00250CD3">
            <w:pPr>
              <w:pStyle w:val="MsgTableBody"/>
              <w:jc w:val="center"/>
              <w:rPr>
                <w:noProof/>
              </w:rPr>
            </w:pPr>
            <w:r w:rsidRPr="00E80B34">
              <w:rPr>
                <w:noProof/>
              </w:rPr>
              <w:t>15.4.1</w:t>
            </w:r>
          </w:p>
        </w:tc>
      </w:tr>
      <w:tr w:rsidR="00982364" w:rsidRPr="00982364" w14:paraId="168C1644"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49FF5DE3"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4C1BB4F"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773BAA7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7EFEC" w14:textId="77777777" w:rsidR="00982364" w:rsidRPr="00E80B34" w:rsidRDefault="00982364" w:rsidP="00250CD3">
            <w:pPr>
              <w:pStyle w:val="MsgTableBody"/>
              <w:jc w:val="center"/>
              <w:rPr>
                <w:noProof/>
              </w:rPr>
            </w:pPr>
            <w:r w:rsidRPr="00E80B34">
              <w:rPr>
                <w:noProof/>
              </w:rPr>
              <w:t>15.4.4</w:t>
            </w:r>
          </w:p>
        </w:tc>
      </w:tr>
      <w:tr w:rsidR="00982364" w:rsidRPr="00982364" w14:paraId="36007880"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173EE6E7"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32CE83C"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4CD6281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D5346" w14:textId="77777777" w:rsidR="00982364" w:rsidRPr="00E80B34" w:rsidRDefault="00982364" w:rsidP="00250CD3">
            <w:pPr>
              <w:pStyle w:val="MsgTableBody"/>
              <w:jc w:val="center"/>
              <w:rPr>
                <w:noProof/>
              </w:rPr>
            </w:pPr>
            <w:r w:rsidRPr="00E80B34">
              <w:rPr>
                <w:noProof/>
              </w:rPr>
              <w:t>15.4.3</w:t>
            </w:r>
          </w:p>
        </w:tc>
      </w:tr>
      <w:tr w:rsidR="00982364" w:rsidRPr="00982364" w14:paraId="49B246F5"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4B1B98B2"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CBDC877"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17C07B56"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60B1" w14:textId="77777777" w:rsidR="00982364" w:rsidRPr="00E80B34" w:rsidRDefault="00982364" w:rsidP="00250CD3">
            <w:pPr>
              <w:pStyle w:val="MsgTableBody"/>
              <w:jc w:val="center"/>
              <w:rPr>
                <w:noProof/>
              </w:rPr>
            </w:pPr>
            <w:r w:rsidRPr="00E80B34">
              <w:rPr>
                <w:noProof/>
              </w:rPr>
              <w:t>15.4.2</w:t>
            </w:r>
          </w:p>
        </w:tc>
      </w:tr>
      <w:tr w:rsidR="00982364" w:rsidRPr="00982364" w14:paraId="774D8ED1"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57590AFB" w14:textId="77777777"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0E072131"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42911EC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5B6AB" w14:textId="77777777" w:rsidR="00982364" w:rsidRPr="00E80B34" w:rsidRDefault="00982364" w:rsidP="00250CD3">
            <w:pPr>
              <w:pStyle w:val="MsgTableBody"/>
              <w:jc w:val="center"/>
              <w:rPr>
                <w:noProof/>
              </w:rPr>
            </w:pPr>
            <w:r w:rsidRPr="00E80B34">
              <w:rPr>
                <w:noProof/>
              </w:rPr>
              <w:t>13</w:t>
            </w:r>
          </w:p>
        </w:tc>
      </w:tr>
      <w:tr w:rsidR="00982364" w:rsidRPr="00982364" w14:paraId="788BB2FF"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756CD9D0" w14:textId="77777777"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ED045C"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CD2AB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ED9577" w14:textId="77777777" w:rsidR="00982364" w:rsidRPr="00E80B34" w:rsidRDefault="00982364" w:rsidP="00250CD3">
            <w:pPr>
              <w:pStyle w:val="MsgTableBody"/>
              <w:jc w:val="center"/>
              <w:rPr>
                <w:noProof/>
              </w:rPr>
            </w:pPr>
          </w:p>
        </w:tc>
      </w:tr>
      <w:tr w:rsidR="00982364" w:rsidRPr="00982364" w14:paraId="6D70065F" w14:textId="77777777" w:rsidTr="006138DD">
        <w:trPr>
          <w:jc w:val="center"/>
        </w:trPr>
        <w:tc>
          <w:tcPr>
            <w:tcW w:w="2880" w:type="dxa"/>
            <w:tcBorders>
              <w:top w:val="dotted" w:sz="4" w:space="0" w:color="auto"/>
              <w:left w:val="nil"/>
              <w:bottom w:val="single" w:sz="2" w:space="0" w:color="auto"/>
              <w:right w:val="nil"/>
            </w:tcBorders>
            <w:shd w:val="clear" w:color="auto" w:fill="FFFFFF"/>
          </w:tcPr>
          <w:p w14:paraId="225EC664" w14:textId="77777777"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28EDB795"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42A88D05"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5736D401" w14:textId="77777777" w:rsidR="00982364" w:rsidRPr="00E80B34" w:rsidRDefault="00982364" w:rsidP="00250CD3">
            <w:pPr>
              <w:pStyle w:val="MsgTableBody"/>
              <w:jc w:val="center"/>
              <w:rPr>
                <w:noProof/>
              </w:rPr>
            </w:pPr>
            <w:r w:rsidRPr="00E80B34">
              <w:rPr>
                <w:noProof/>
              </w:rPr>
              <w:t>15.4.7</w:t>
            </w:r>
          </w:p>
        </w:tc>
      </w:tr>
    </w:tbl>
    <w:p w14:paraId="7DB16CC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14:paraId="4329E671" w14:textId="77777777" w:rsidTr="000C59F0">
        <w:trPr>
          <w:jc w:val="center"/>
        </w:trPr>
        <w:tc>
          <w:tcPr>
            <w:tcW w:w="8500" w:type="dxa"/>
            <w:gridSpan w:val="5"/>
          </w:tcPr>
          <w:p w14:paraId="1AA83C9C" w14:textId="77777777" w:rsidR="000C59F0" w:rsidRPr="0083614A" w:rsidRDefault="000C59F0" w:rsidP="006C7D73">
            <w:pPr>
              <w:pStyle w:val="ACK-ChoreographyHeader"/>
            </w:pPr>
            <w:r>
              <w:lastRenderedPageBreak/>
              <w:t>Acknowledgement Choreography</w:t>
            </w:r>
          </w:p>
        </w:tc>
      </w:tr>
      <w:tr w:rsidR="000C59F0" w:rsidRPr="009928E9" w14:paraId="25A65787" w14:textId="77777777" w:rsidTr="000C59F0">
        <w:trPr>
          <w:jc w:val="center"/>
        </w:trPr>
        <w:tc>
          <w:tcPr>
            <w:tcW w:w="8500" w:type="dxa"/>
            <w:gridSpan w:val="5"/>
          </w:tcPr>
          <w:p w14:paraId="397A589D" w14:textId="77777777" w:rsidR="000C59F0" w:rsidRDefault="000C59F0" w:rsidP="000C59F0">
            <w:pPr>
              <w:pStyle w:val="ACK-ChoreographyHeader"/>
            </w:pPr>
            <w:r w:rsidRPr="00E80B34">
              <w:rPr>
                <w:noProof/>
              </w:rPr>
              <w:t>PMU^B02^PMU_B01</w:t>
            </w:r>
          </w:p>
        </w:tc>
      </w:tr>
      <w:tr w:rsidR="002B2E86" w:rsidRPr="009928E9" w14:paraId="5F98B8CD" w14:textId="77777777" w:rsidTr="006C7D73">
        <w:trPr>
          <w:jc w:val="center"/>
        </w:trPr>
        <w:tc>
          <w:tcPr>
            <w:tcW w:w="1696" w:type="dxa"/>
          </w:tcPr>
          <w:p w14:paraId="79789D5F" w14:textId="77777777" w:rsidR="002B2E86" w:rsidRPr="0083614A" w:rsidRDefault="002B2E86" w:rsidP="004E2D90">
            <w:pPr>
              <w:pStyle w:val="ACK-ChoreographyBody"/>
            </w:pPr>
            <w:r w:rsidRPr="0083614A">
              <w:t>Field name</w:t>
            </w:r>
          </w:p>
        </w:tc>
        <w:tc>
          <w:tcPr>
            <w:tcW w:w="2627" w:type="dxa"/>
          </w:tcPr>
          <w:p w14:paraId="233A42B8" w14:textId="77777777" w:rsidR="002B2E86" w:rsidRPr="0083614A" w:rsidRDefault="002B2E86" w:rsidP="004E2D90">
            <w:pPr>
              <w:pStyle w:val="ACK-ChoreographyBody"/>
            </w:pPr>
            <w:r w:rsidRPr="0083614A">
              <w:t>Field Value: Original mode</w:t>
            </w:r>
          </w:p>
        </w:tc>
        <w:tc>
          <w:tcPr>
            <w:tcW w:w="4177" w:type="dxa"/>
            <w:gridSpan w:val="3"/>
          </w:tcPr>
          <w:p w14:paraId="0D1E5467" w14:textId="77777777" w:rsidR="002B2E86" w:rsidRPr="0083614A" w:rsidRDefault="002B2E86" w:rsidP="004E2D90">
            <w:pPr>
              <w:pStyle w:val="ACK-ChoreographyBody"/>
            </w:pPr>
            <w:r w:rsidRPr="0083614A">
              <w:t>Field value: Enhanced mode</w:t>
            </w:r>
          </w:p>
        </w:tc>
      </w:tr>
      <w:tr w:rsidR="002B2E86" w:rsidRPr="009928E9" w14:paraId="41E4D7CE" w14:textId="77777777" w:rsidTr="006C7D73">
        <w:trPr>
          <w:jc w:val="center"/>
        </w:trPr>
        <w:tc>
          <w:tcPr>
            <w:tcW w:w="1696" w:type="dxa"/>
          </w:tcPr>
          <w:p w14:paraId="00F671F5" w14:textId="77777777" w:rsidR="002B2E86" w:rsidRPr="0083614A" w:rsidRDefault="004E2D90" w:rsidP="004E2D90">
            <w:pPr>
              <w:pStyle w:val="ACK-ChoreographyBody"/>
            </w:pPr>
            <w:r>
              <w:t>MSH-</w:t>
            </w:r>
            <w:r w:rsidR="002B2E86" w:rsidRPr="0083614A">
              <w:t>15</w:t>
            </w:r>
          </w:p>
        </w:tc>
        <w:tc>
          <w:tcPr>
            <w:tcW w:w="2627" w:type="dxa"/>
          </w:tcPr>
          <w:p w14:paraId="097E838C" w14:textId="77777777" w:rsidR="002B2E86" w:rsidRPr="0083614A" w:rsidRDefault="002B2E86" w:rsidP="004E2D90">
            <w:pPr>
              <w:pStyle w:val="ACK-ChoreographyBody"/>
            </w:pPr>
            <w:r w:rsidRPr="0083614A">
              <w:t>Blank</w:t>
            </w:r>
          </w:p>
        </w:tc>
        <w:tc>
          <w:tcPr>
            <w:tcW w:w="634" w:type="dxa"/>
          </w:tcPr>
          <w:p w14:paraId="55894689" w14:textId="77777777" w:rsidR="002B2E86" w:rsidRPr="0083614A" w:rsidRDefault="002B2E86" w:rsidP="004E2D90">
            <w:pPr>
              <w:pStyle w:val="ACK-ChoreographyBody"/>
            </w:pPr>
            <w:r w:rsidRPr="0083614A">
              <w:t>NE</w:t>
            </w:r>
          </w:p>
        </w:tc>
        <w:tc>
          <w:tcPr>
            <w:tcW w:w="1701" w:type="dxa"/>
          </w:tcPr>
          <w:p w14:paraId="0E63CF5A" w14:textId="77777777" w:rsidR="002B2E86" w:rsidRPr="003C4436" w:rsidRDefault="002B2E86" w:rsidP="004E2D90">
            <w:pPr>
              <w:pStyle w:val="ACK-ChoreographyBody"/>
              <w:rPr>
                <w:szCs w:val="16"/>
              </w:rPr>
            </w:pPr>
            <w:r w:rsidRPr="003C4436">
              <w:rPr>
                <w:szCs w:val="16"/>
              </w:rPr>
              <w:t>NE</w:t>
            </w:r>
          </w:p>
        </w:tc>
        <w:tc>
          <w:tcPr>
            <w:tcW w:w="1842" w:type="dxa"/>
          </w:tcPr>
          <w:p w14:paraId="261655C3" w14:textId="77777777" w:rsidR="002B2E86" w:rsidRPr="003C4436" w:rsidRDefault="002B2E86" w:rsidP="004E2D90">
            <w:pPr>
              <w:pStyle w:val="ACK-ChoreographyBody"/>
              <w:rPr>
                <w:szCs w:val="16"/>
              </w:rPr>
            </w:pPr>
            <w:r w:rsidRPr="003C4436">
              <w:rPr>
                <w:szCs w:val="16"/>
              </w:rPr>
              <w:t>AL, SU, ER</w:t>
            </w:r>
          </w:p>
        </w:tc>
      </w:tr>
      <w:tr w:rsidR="002B2E86" w:rsidRPr="009928E9" w14:paraId="46DBF737" w14:textId="77777777" w:rsidTr="006C7D73">
        <w:trPr>
          <w:jc w:val="center"/>
        </w:trPr>
        <w:tc>
          <w:tcPr>
            <w:tcW w:w="1696" w:type="dxa"/>
          </w:tcPr>
          <w:p w14:paraId="0337DBFF" w14:textId="77777777" w:rsidR="002B2E86" w:rsidRPr="0083614A" w:rsidRDefault="004E2D90" w:rsidP="004E2D90">
            <w:pPr>
              <w:pStyle w:val="ACK-ChoreographyBody"/>
            </w:pPr>
            <w:r>
              <w:t>MSH-</w:t>
            </w:r>
            <w:r w:rsidR="002B2E86" w:rsidRPr="0083614A">
              <w:t>16</w:t>
            </w:r>
          </w:p>
        </w:tc>
        <w:tc>
          <w:tcPr>
            <w:tcW w:w="2627" w:type="dxa"/>
          </w:tcPr>
          <w:p w14:paraId="10FF772B" w14:textId="77777777" w:rsidR="002B2E86" w:rsidRPr="0083614A" w:rsidRDefault="002B2E86" w:rsidP="004E2D90">
            <w:pPr>
              <w:pStyle w:val="ACK-ChoreographyBody"/>
            </w:pPr>
            <w:r w:rsidRPr="0083614A">
              <w:t>Blank</w:t>
            </w:r>
          </w:p>
        </w:tc>
        <w:tc>
          <w:tcPr>
            <w:tcW w:w="634" w:type="dxa"/>
          </w:tcPr>
          <w:p w14:paraId="338B6293" w14:textId="77777777" w:rsidR="002B2E86" w:rsidRPr="0083614A" w:rsidRDefault="002B2E86" w:rsidP="004E2D90">
            <w:pPr>
              <w:pStyle w:val="ACK-ChoreographyBody"/>
            </w:pPr>
            <w:r w:rsidRPr="0083614A">
              <w:t>NE</w:t>
            </w:r>
          </w:p>
        </w:tc>
        <w:tc>
          <w:tcPr>
            <w:tcW w:w="1701" w:type="dxa"/>
          </w:tcPr>
          <w:p w14:paraId="0551637E" w14:textId="77777777" w:rsidR="002B2E86" w:rsidRPr="003C4436" w:rsidRDefault="002B2E86" w:rsidP="004E2D90">
            <w:pPr>
              <w:pStyle w:val="ACK-ChoreographyBody"/>
              <w:rPr>
                <w:szCs w:val="16"/>
              </w:rPr>
            </w:pPr>
            <w:r w:rsidRPr="003C4436">
              <w:rPr>
                <w:szCs w:val="16"/>
              </w:rPr>
              <w:t>AL, SU, ER</w:t>
            </w:r>
          </w:p>
        </w:tc>
        <w:tc>
          <w:tcPr>
            <w:tcW w:w="1842" w:type="dxa"/>
          </w:tcPr>
          <w:p w14:paraId="1E629432" w14:textId="77777777" w:rsidR="002B2E86" w:rsidRPr="003C4436" w:rsidRDefault="002B2E86" w:rsidP="004E2D90">
            <w:pPr>
              <w:pStyle w:val="ACK-ChoreographyBody"/>
              <w:rPr>
                <w:szCs w:val="16"/>
              </w:rPr>
            </w:pPr>
            <w:r w:rsidRPr="003C4436">
              <w:rPr>
                <w:szCs w:val="16"/>
              </w:rPr>
              <w:t>AL, SU, ER</w:t>
            </w:r>
          </w:p>
        </w:tc>
      </w:tr>
      <w:tr w:rsidR="002B2E86" w:rsidRPr="009928E9" w14:paraId="3C6968BA" w14:textId="77777777" w:rsidTr="006C7D73">
        <w:trPr>
          <w:jc w:val="center"/>
        </w:trPr>
        <w:tc>
          <w:tcPr>
            <w:tcW w:w="1696" w:type="dxa"/>
          </w:tcPr>
          <w:p w14:paraId="7FA7C388" w14:textId="77777777" w:rsidR="002B2E86" w:rsidRPr="0083614A" w:rsidRDefault="002B2E86" w:rsidP="004E2D90">
            <w:pPr>
              <w:pStyle w:val="ACK-ChoreographyBody"/>
            </w:pPr>
            <w:r w:rsidRPr="0083614A">
              <w:t>Immediate Ack</w:t>
            </w:r>
          </w:p>
        </w:tc>
        <w:tc>
          <w:tcPr>
            <w:tcW w:w="2627" w:type="dxa"/>
          </w:tcPr>
          <w:p w14:paraId="62052E57" w14:textId="77777777" w:rsidR="002B2E86" w:rsidRPr="0083614A" w:rsidRDefault="002B2E86" w:rsidP="004E2D90">
            <w:pPr>
              <w:pStyle w:val="ACK-ChoreographyBody"/>
            </w:pPr>
            <w:r w:rsidRPr="0083614A">
              <w:t>-</w:t>
            </w:r>
          </w:p>
        </w:tc>
        <w:tc>
          <w:tcPr>
            <w:tcW w:w="634" w:type="dxa"/>
          </w:tcPr>
          <w:p w14:paraId="7BCFBC35" w14:textId="77777777" w:rsidR="002B2E86" w:rsidRPr="0083614A" w:rsidRDefault="002B2E86" w:rsidP="004E2D90">
            <w:pPr>
              <w:pStyle w:val="ACK-ChoreographyBody"/>
            </w:pPr>
            <w:r w:rsidRPr="0083614A">
              <w:t>-</w:t>
            </w:r>
          </w:p>
        </w:tc>
        <w:tc>
          <w:tcPr>
            <w:tcW w:w="1701" w:type="dxa"/>
          </w:tcPr>
          <w:p w14:paraId="6B744014" w14:textId="77777777" w:rsidR="002B2E86" w:rsidRPr="003C4436" w:rsidRDefault="002B2E86" w:rsidP="004E2D90">
            <w:pPr>
              <w:pStyle w:val="ACK-ChoreographyBody"/>
              <w:rPr>
                <w:szCs w:val="16"/>
              </w:rPr>
            </w:pPr>
            <w:r w:rsidRPr="003C4436">
              <w:rPr>
                <w:szCs w:val="16"/>
              </w:rPr>
              <w:t>-</w:t>
            </w:r>
          </w:p>
        </w:tc>
        <w:tc>
          <w:tcPr>
            <w:tcW w:w="1842" w:type="dxa"/>
          </w:tcPr>
          <w:p w14:paraId="65CB1ECC"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14:paraId="0494A7EF" w14:textId="77777777" w:rsidTr="006C7D73">
        <w:trPr>
          <w:jc w:val="center"/>
        </w:trPr>
        <w:tc>
          <w:tcPr>
            <w:tcW w:w="1696" w:type="dxa"/>
          </w:tcPr>
          <w:p w14:paraId="32E381A3" w14:textId="77777777" w:rsidR="002B2E86" w:rsidRPr="0083614A" w:rsidRDefault="002B2E86" w:rsidP="004E2D90">
            <w:pPr>
              <w:pStyle w:val="ACK-ChoreographyBody"/>
            </w:pPr>
            <w:r w:rsidRPr="0083614A">
              <w:t>Application Ack</w:t>
            </w:r>
          </w:p>
        </w:tc>
        <w:tc>
          <w:tcPr>
            <w:tcW w:w="2627" w:type="dxa"/>
          </w:tcPr>
          <w:p w14:paraId="5CF10A6D" w14:textId="77777777"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14:paraId="2629EAFD" w14:textId="77777777" w:rsidR="002B2E86" w:rsidRPr="0083614A" w:rsidRDefault="002B2E86" w:rsidP="004E2D90">
            <w:pPr>
              <w:pStyle w:val="ACK-ChoreographyBody"/>
            </w:pPr>
            <w:r w:rsidRPr="0083614A">
              <w:t>-</w:t>
            </w:r>
          </w:p>
        </w:tc>
        <w:tc>
          <w:tcPr>
            <w:tcW w:w="1701" w:type="dxa"/>
          </w:tcPr>
          <w:p w14:paraId="3128BB43"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14:paraId="02A4BA88"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14:paraId="55FB3BF7" w14:textId="77777777" w:rsidR="002B2E86" w:rsidRDefault="002B2E86" w:rsidP="002B2E86">
      <w:pPr>
        <w:rPr>
          <w:lang w:eastAsia="de-DE"/>
        </w:rPr>
      </w:pPr>
    </w:p>
    <w:p w14:paraId="22384FC9"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65598D23" w14:textId="77777777" w:rsidR="00982364" w:rsidRPr="00E80B34" w:rsidRDefault="00982364" w:rsidP="00125A26">
      <w:pPr>
        <w:pStyle w:val="MsgTableCaption"/>
        <w:rPr>
          <w:noProof/>
        </w:rPr>
      </w:pPr>
      <w:r w:rsidRPr="00E80B34">
        <w:rPr>
          <w:noProof/>
        </w:rPr>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356780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7885D9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057C517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D4D03C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E963404" w14:textId="77777777" w:rsidR="00982364" w:rsidRPr="00E80B34" w:rsidRDefault="00982364" w:rsidP="00250CD3">
            <w:pPr>
              <w:pStyle w:val="MsgTableHeader"/>
              <w:jc w:val="center"/>
              <w:rPr>
                <w:noProof/>
              </w:rPr>
            </w:pPr>
            <w:r w:rsidRPr="00E80B34">
              <w:rPr>
                <w:noProof/>
              </w:rPr>
              <w:t>Chapter</w:t>
            </w:r>
          </w:p>
        </w:tc>
      </w:tr>
      <w:tr w:rsidR="00982364" w:rsidRPr="00982364" w14:paraId="12F00F8E"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6747D167"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93937F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32570AD"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0642E" w14:textId="77777777" w:rsidR="00982364" w:rsidRPr="00E80B34" w:rsidRDefault="00982364" w:rsidP="00250CD3">
            <w:pPr>
              <w:pStyle w:val="MsgTableBody"/>
              <w:jc w:val="center"/>
              <w:rPr>
                <w:noProof/>
              </w:rPr>
            </w:pPr>
            <w:r w:rsidRPr="00E80B34">
              <w:rPr>
                <w:noProof/>
              </w:rPr>
              <w:t>2</w:t>
            </w:r>
          </w:p>
        </w:tc>
      </w:tr>
      <w:tr w:rsidR="00982364" w:rsidRPr="00982364" w14:paraId="4C18394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E91821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4F37AAF4"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25A6383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8880C" w14:textId="77777777" w:rsidR="00982364" w:rsidRPr="00E80B34" w:rsidRDefault="00982364" w:rsidP="00250CD3">
            <w:pPr>
              <w:pStyle w:val="MsgTableBody"/>
              <w:jc w:val="center"/>
              <w:rPr>
                <w:noProof/>
              </w:rPr>
            </w:pPr>
            <w:r w:rsidRPr="00E80B34">
              <w:rPr>
                <w:noProof/>
              </w:rPr>
              <w:t>2</w:t>
            </w:r>
          </w:p>
        </w:tc>
      </w:tr>
      <w:tr w:rsidR="00982364" w:rsidRPr="00982364" w14:paraId="3EAA8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85A61FC"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E6DF0CB"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BB52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AC8E9" w14:textId="77777777" w:rsidR="00982364" w:rsidRPr="00E80B34" w:rsidRDefault="00982364" w:rsidP="00250CD3">
            <w:pPr>
              <w:pStyle w:val="MsgTableBody"/>
              <w:jc w:val="center"/>
              <w:rPr>
                <w:noProof/>
              </w:rPr>
            </w:pPr>
            <w:r w:rsidRPr="00E80B34">
              <w:rPr>
                <w:noProof/>
              </w:rPr>
              <w:t>2</w:t>
            </w:r>
          </w:p>
        </w:tc>
      </w:tr>
      <w:tr w:rsidR="00982364" w:rsidRPr="00982364" w14:paraId="25F0E19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E9CF9EE"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72CDB8D"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EEFA3F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2ECBC" w14:textId="77777777" w:rsidR="00982364" w:rsidRPr="00E80B34" w:rsidRDefault="00982364" w:rsidP="00250CD3">
            <w:pPr>
              <w:pStyle w:val="MsgTableBody"/>
              <w:jc w:val="center"/>
              <w:rPr>
                <w:noProof/>
              </w:rPr>
            </w:pPr>
            <w:r w:rsidRPr="00E80B34">
              <w:rPr>
                <w:noProof/>
              </w:rPr>
              <w:t>2</w:t>
            </w:r>
          </w:p>
        </w:tc>
      </w:tr>
      <w:tr w:rsidR="00982364" w:rsidRPr="00982364" w14:paraId="7101FF7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50BD426"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51D66B4D"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DF5D5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0C8973" w14:textId="77777777" w:rsidR="00982364" w:rsidRPr="00E80B34" w:rsidRDefault="00982364" w:rsidP="00250CD3">
            <w:pPr>
              <w:pStyle w:val="MsgTableBody"/>
              <w:jc w:val="center"/>
              <w:rPr>
                <w:noProof/>
              </w:rPr>
            </w:pPr>
            <w:r w:rsidRPr="00E80B34">
              <w:rPr>
                <w:noProof/>
              </w:rPr>
              <w:t>2</w:t>
            </w:r>
          </w:p>
        </w:tc>
      </w:tr>
    </w:tbl>
    <w:p w14:paraId="74B2F184" w14:textId="77777777" w:rsidR="00F640A8" w:rsidRDefault="00F640A8" w:rsidP="00F640A8">
      <w:bookmarkStart w:id="274" w:name="_Toc463264303"/>
      <w:bookmarkStart w:id="275"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5B2F5E48" w14:textId="77777777" w:rsidTr="000C59F0">
        <w:trPr>
          <w:jc w:val="center"/>
        </w:trPr>
        <w:tc>
          <w:tcPr>
            <w:tcW w:w="6652" w:type="dxa"/>
            <w:gridSpan w:val="4"/>
          </w:tcPr>
          <w:p w14:paraId="0FE83B15" w14:textId="77777777" w:rsidR="000C59F0" w:rsidRPr="006D6BB6" w:rsidRDefault="000C59F0" w:rsidP="006C7D73">
            <w:pPr>
              <w:pStyle w:val="ACK-ChoreographyHeader"/>
            </w:pPr>
            <w:r>
              <w:t>Acknowledgement Choreography</w:t>
            </w:r>
          </w:p>
        </w:tc>
      </w:tr>
      <w:tr w:rsidR="000C59F0" w:rsidRPr="006D6BB6" w14:paraId="2ABF88B6" w14:textId="77777777" w:rsidTr="000C59F0">
        <w:trPr>
          <w:jc w:val="center"/>
        </w:trPr>
        <w:tc>
          <w:tcPr>
            <w:tcW w:w="6652" w:type="dxa"/>
            <w:gridSpan w:val="4"/>
          </w:tcPr>
          <w:p w14:paraId="4340DF33" w14:textId="77777777" w:rsidR="000C59F0" w:rsidRDefault="000C59F0" w:rsidP="000C59F0">
            <w:pPr>
              <w:pStyle w:val="ACK-ChoreographyHeader"/>
            </w:pPr>
            <w:r w:rsidRPr="00E80B34">
              <w:rPr>
                <w:noProof/>
              </w:rPr>
              <w:t>ACK^B02^ACK</w:t>
            </w:r>
          </w:p>
        </w:tc>
      </w:tr>
      <w:tr w:rsidR="00F640A8" w:rsidRPr="006D6BB6" w14:paraId="480C309A" w14:textId="77777777" w:rsidTr="006C7D73">
        <w:trPr>
          <w:jc w:val="center"/>
        </w:trPr>
        <w:tc>
          <w:tcPr>
            <w:tcW w:w="1458" w:type="dxa"/>
          </w:tcPr>
          <w:p w14:paraId="10EC7826" w14:textId="77777777" w:rsidR="00F640A8" w:rsidRPr="006D6BB6" w:rsidRDefault="00F640A8" w:rsidP="000C59F0">
            <w:pPr>
              <w:pStyle w:val="ACK-ChoreographyBody"/>
            </w:pPr>
            <w:r w:rsidRPr="006D6BB6">
              <w:t>Field name</w:t>
            </w:r>
          </w:p>
        </w:tc>
        <w:tc>
          <w:tcPr>
            <w:tcW w:w="2336" w:type="dxa"/>
          </w:tcPr>
          <w:p w14:paraId="5ACA0EF6" w14:textId="77777777" w:rsidR="00F640A8" w:rsidRPr="006D6BB6" w:rsidRDefault="00F640A8" w:rsidP="000C59F0">
            <w:pPr>
              <w:pStyle w:val="ACK-ChoreographyBody"/>
            </w:pPr>
            <w:r w:rsidRPr="006D6BB6">
              <w:t>Field Value: Original mode</w:t>
            </w:r>
          </w:p>
        </w:tc>
        <w:tc>
          <w:tcPr>
            <w:tcW w:w="2858" w:type="dxa"/>
            <w:gridSpan w:val="2"/>
          </w:tcPr>
          <w:p w14:paraId="14ACE64F" w14:textId="77777777" w:rsidR="00F640A8" w:rsidRPr="006D6BB6" w:rsidRDefault="00F640A8" w:rsidP="000C59F0">
            <w:pPr>
              <w:pStyle w:val="ACK-ChoreographyBody"/>
            </w:pPr>
            <w:r w:rsidRPr="006D6BB6">
              <w:t>Field value: Enhanced mode</w:t>
            </w:r>
          </w:p>
        </w:tc>
      </w:tr>
      <w:tr w:rsidR="00F640A8" w:rsidRPr="006D6BB6" w14:paraId="001E963E" w14:textId="77777777" w:rsidTr="006C7D73">
        <w:trPr>
          <w:jc w:val="center"/>
        </w:trPr>
        <w:tc>
          <w:tcPr>
            <w:tcW w:w="1458" w:type="dxa"/>
          </w:tcPr>
          <w:p w14:paraId="16B15DDD" w14:textId="77777777" w:rsidR="00F640A8" w:rsidRPr="006D6BB6" w:rsidRDefault="00F640A8" w:rsidP="000C59F0">
            <w:pPr>
              <w:pStyle w:val="ACK-ChoreographyBody"/>
            </w:pPr>
            <w:r>
              <w:t>MSH-</w:t>
            </w:r>
            <w:r w:rsidRPr="006D6BB6">
              <w:t>15</w:t>
            </w:r>
          </w:p>
        </w:tc>
        <w:tc>
          <w:tcPr>
            <w:tcW w:w="2336" w:type="dxa"/>
          </w:tcPr>
          <w:p w14:paraId="2D6A9990" w14:textId="77777777" w:rsidR="00F640A8" w:rsidRPr="006D6BB6" w:rsidRDefault="00F640A8" w:rsidP="000C59F0">
            <w:pPr>
              <w:pStyle w:val="ACK-ChoreographyBody"/>
            </w:pPr>
            <w:r w:rsidRPr="006D6BB6">
              <w:t>Blank</w:t>
            </w:r>
          </w:p>
        </w:tc>
        <w:tc>
          <w:tcPr>
            <w:tcW w:w="850" w:type="dxa"/>
          </w:tcPr>
          <w:p w14:paraId="6D91FE94" w14:textId="77777777" w:rsidR="00F640A8" w:rsidRPr="006D6BB6" w:rsidRDefault="00F640A8" w:rsidP="000C59F0">
            <w:pPr>
              <w:pStyle w:val="ACK-ChoreographyBody"/>
            </w:pPr>
            <w:r w:rsidRPr="006D6BB6">
              <w:t>NE</w:t>
            </w:r>
          </w:p>
        </w:tc>
        <w:tc>
          <w:tcPr>
            <w:tcW w:w="2008" w:type="dxa"/>
          </w:tcPr>
          <w:p w14:paraId="14E068BB" w14:textId="77777777" w:rsidR="00F640A8" w:rsidRPr="006D6BB6" w:rsidRDefault="00F640A8" w:rsidP="000C59F0">
            <w:pPr>
              <w:pStyle w:val="ACK-ChoreographyBody"/>
            </w:pPr>
            <w:r w:rsidRPr="006D6BB6">
              <w:t>AL, SU, ER</w:t>
            </w:r>
          </w:p>
        </w:tc>
      </w:tr>
      <w:tr w:rsidR="00F640A8" w:rsidRPr="006D6BB6" w14:paraId="52DCF235" w14:textId="77777777" w:rsidTr="006C7D73">
        <w:trPr>
          <w:jc w:val="center"/>
        </w:trPr>
        <w:tc>
          <w:tcPr>
            <w:tcW w:w="1458" w:type="dxa"/>
          </w:tcPr>
          <w:p w14:paraId="307686DD" w14:textId="77777777" w:rsidR="00F640A8" w:rsidRPr="006D6BB6" w:rsidRDefault="00F640A8" w:rsidP="000C59F0">
            <w:pPr>
              <w:pStyle w:val="ACK-ChoreographyBody"/>
            </w:pPr>
            <w:r>
              <w:t>MSH-</w:t>
            </w:r>
            <w:r w:rsidRPr="006D6BB6">
              <w:t>16</w:t>
            </w:r>
          </w:p>
        </w:tc>
        <w:tc>
          <w:tcPr>
            <w:tcW w:w="2336" w:type="dxa"/>
          </w:tcPr>
          <w:p w14:paraId="4E20AAEC" w14:textId="77777777" w:rsidR="00F640A8" w:rsidRPr="006D6BB6" w:rsidRDefault="00F640A8" w:rsidP="000C59F0">
            <w:pPr>
              <w:pStyle w:val="ACK-ChoreographyBody"/>
            </w:pPr>
            <w:r w:rsidRPr="006D6BB6">
              <w:t>Blank</w:t>
            </w:r>
          </w:p>
        </w:tc>
        <w:tc>
          <w:tcPr>
            <w:tcW w:w="850" w:type="dxa"/>
          </w:tcPr>
          <w:p w14:paraId="5649F168" w14:textId="77777777" w:rsidR="00F640A8" w:rsidRPr="006D6BB6" w:rsidRDefault="00F640A8" w:rsidP="000C59F0">
            <w:pPr>
              <w:pStyle w:val="ACK-ChoreographyBody"/>
            </w:pPr>
            <w:r w:rsidRPr="006D6BB6">
              <w:t>NE</w:t>
            </w:r>
          </w:p>
        </w:tc>
        <w:tc>
          <w:tcPr>
            <w:tcW w:w="2008" w:type="dxa"/>
          </w:tcPr>
          <w:p w14:paraId="6DBEFC2B" w14:textId="77777777" w:rsidR="00F640A8" w:rsidRPr="006D6BB6" w:rsidRDefault="00F640A8" w:rsidP="000C59F0">
            <w:pPr>
              <w:pStyle w:val="ACK-ChoreographyBody"/>
            </w:pPr>
            <w:r w:rsidRPr="006D6BB6">
              <w:t>NE</w:t>
            </w:r>
          </w:p>
        </w:tc>
      </w:tr>
      <w:tr w:rsidR="00F640A8" w:rsidRPr="006D6BB6" w14:paraId="22912F10" w14:textId="77777777" w:rsidTr="006C7D73">
        <w:trPr>
          <w:jc w:val="center"/>
        </w:trPr>
        <w:tc>
          <w:tcPr>
            <w:tcW w:w="1458" w:type="dxa"/>
          </w:tcPr>
          <w:p w14:paraId="0144CD60" w14:textId="77777777" w:rsidR="00F640A8" w:rsidRPr="006D6BB6" w:rsidRDefault="00F640A8" w:rsidP="000C59F0">
            <w:pPr>
              <w:pStyle w:val="ACK-ChoreographyBody"/>
            </w:pPr>
            <w:r w:rsidRPr="006D6BB6">
              <w:t>Immediate Ack</w:t>
            </w:r>
          </w:p>
        </w:tc>
        <w:tc>
          <w:tcPr>
            <w:tcW w:w="2336" w:type="dxa"/>
          </w:tcPr>
          <w:p w14:paraId="4787817D" w14:textId="77777777" w:rsidR="00F640A8" w:rsidRPr="006D6BB6" w:rsidRDefault="00F640A8" w:rsidP="000C59F0">
            <w:pPr>
              <w:pStyle w:val="ACK-ChoreographyBody"/>
            </w:pPr>
            <w:r>
              <w:rPr>
                <w:szCs w:val="16"/>
              </w:rPr>
              <w:t>-</w:t>
            </w:r>
          </w:p>
        </w:tc>
        <w:tc>
          <w:tcPr>
            <w:tcW w:w="850" w:type="dxa"/>
          </w:tcPr>
          <w:p w14:paraId="347F794B" w14:textId="77777777" w:rsidR="00F640A8" w:rsidRPr="006D6BB6" w:rsidRDefault="00F640A8" w:rsidP="000C59F0">
            <w:pPr>
              <w:pStyle w:val="ACK-ChoreographyBody"/>
            </w:pPr>
            <w:r w:rsidRPr="006D6BB6">
              <w:t>-</w:t>
            </w:r>
          </w:p>
        </w:tc>
        <w:tc>
          <w:tcPr>
            <w:tcW w:w="2008" w:type="dxa"/>
          </w:tcPr>
          <w:p w14:paraId="195D123B" w14:textId="77777777"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14:paraId="7BCEA30F" w14:textId="77777777" w:rsidTr="006C7D73">
        <w:trPr>
          <w:jc w:val="center"/>
        </w:trPr>
        <w:tc>
          <w:tcPr>
            <w:tcW w:w="1458" w:type="dxa"/>
          </w:tcPr>
          <w:p w14:paraId="36C7332F" w14:textId="77777777" w:rsidR="00F640A8" w:rsidRPr="006D6BB6" w:rsidRDefault="00F640A8" w:rsidP="000C59F0">
            <w:pPr>
              <w:pStyle w:val="ACK-ChoreographyBody"/>
            </w:pPr>
            <w:r w:rsidRPr="006D6BB6">
              <w:t>Application Ack</w:t>
            </w:r>
          </w:p>
        </w:tc>
        <w:tc>
          <w:tcPr>
            <w:tcW w:w="2336" w:type="dxa"/>
          </w:tcPr>
          <w:p w14:paraId="130358A9" w14:textId="77777777" w:rsidR="00F640A8" w:rsidRPr="006D6BB6" w:rsidRDefault="00F640A8" w:rsidP="000C59F0">
            <w:pPr>
              <w:pStyle w:val="ACK-ChoreographyBody"/>
            </w:pPr>
            <w:r>
              <w:rPr>
                <w:szCs w:val="16"/>
              </w:rPr>
              <w:t>-</w:t>
            </w:r>
          </w:p>
        </w:tc>
        <w:tc>
          <w:tcPr>
            <w:tcW w:w="850" w:type="dxa"/>
          </w:tcPr>
          <w:p w14:paraId="026D02EC" w14:textId="77777777" w:rsidR="00F640A8" w:rsidRPr="006D6BB6" w:rsidRDefault="00F640A8" w:rsidP="000C59F0">
            <w:pPr>
              <w:pStyle w:val="ACK-ChoreographyBody"/>
            </w:pPr>
            <w:r w:rsidRPr="006D6BB6">
              <w:t>-</w:t>
            </w:r>
          </w:p>
        </w:tc>
        <w:tc>
          <w:tcPr>
            <w:tcW w:w="2008" w:type="dxa"/>
          </w:tcPr>
          <w:p w14:paraId="2B15BBB4" w14:textId="77777777" w:rsidR="00F640A8" w:rsidRPr="006D6BB6" w:rsidRDefault="00F640A8" w:rsidP="000C59F0">
            <w:pPr>
              <w:pStyle w:val="ACK-ChoreographyBody"/>
            </w:pPr>
            <w:r w:rsidRPr="006D6BB6">
              <w:t>-</w:t>
            </w:r>
          </w:p>
        </w:tc>
      </w:tr>
    </w:tbl>
    <w:p w14:paraId="41526FE9" w14:textId="77777777" w:rsidR="00F640A8" w:rsidRDefault="00F640A8" w:rsidP="00F640A8"/>
    <w:p w14:paraId="129C020F" w14:textId="77777777" w:rsidR="00982364" w:rsidRPr="00E80B34" w:rsidRDefault="00982364" w:rsidP="00125A26">
      <w:pPr>
        <w:pStyle w:val="Heading3"/>
        <w:rPr>
          <w:noProof/>
        </w:rPr>
      </w:pPr>
      <w:bookmarkStart w:id="276" w:name="_Toc29039340"/>
      <w:r w:rsidRPr="00E80B34">
        <w:rPr>
          <w:noProof/>
        </w:rPr>
        <w:t>PMU/ACK – Delete Personnel Record (Event B03)</w:t>
      </w:r>
      <w:bookmarkEnd w:id="274"/>
      <w:bookmarkEnd w:id="275"/>
      <w:bookmarkEnd w:id="276"/>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14:paraId="0607A6B6" w14:textId="77777777"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14:paraId="6E933C80" w14:textId="77777777" w:rsidR="00982364" w:rsidRPr="00E80B34" w:rsidRDefault="00982364" w:rsidP="00125A26">
      <w:pPr>
        <w:pStyle w:val="NormalIndented"/>
        <w:rPr>
          <w:noProof/>
        </w:rPr>
      </w:pPr>
      <w:r w:rsidRPr="00E80B34">
        <w:rPr>
          <w:noProof/>
        </w:rPr>
        <w:t>The EVN segment is used to indicate the effective or planned date.</w:t>
      </w:r>
    </w:p>
    <w:p w14:paraId="2184F708" w14:textId="77777777" w:rsidR="00982364" w:rsidRPr="00E80B34" w:rsidRDefault="00982364" w:rsidP="00125A26">
      <w:pPr>
        <w:pStyle w:val="MsgTableCaption"/>
        <w:rPr>
          <w:noProof/>
        </w:rPr>
      </w:pPr>
      <w:r w:rsidRPr="00E80B34">
        <w:rPr>
          <w:noProof/>
        </w:rPr>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9B1DF7"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0505C38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2BC34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EF03AF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112CEFA" w14:textId="77777777" w:rsidR="00982364" w:rsidRPr="00E80B34" w:rsidRDefault="00982364" w:rsidP="00250CD3">
            <w:pPr>
              <w:pStyle w:val="MsgTableHeader"/>
              <w:jc w:val="center"/>
              <w:rPr>
                <w:noProof/>
              </w:rPr>
            </w:pPr>
            <w:r w:rsidRPr="00E80B34">
              <w:rPr>
                <w:noProof/>
              </w:rPr>
              <w:t>Chapter</w:t>
            </w:r>
          </w:p>
        </w:tc>
      </w:tr>
      <w:tr w:rsidR="00982364" w:rsidRPr="00982364" w14:paraId="23EA8A51"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ED9821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95FB13F"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171FAD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B46DE" w14:textId="77777777" w:rsidR="00982364" w:rsidRPr="00E80B34" w:rsidRDefault="00982364" w:rsidP="00250CD3">
            <w:pPr>
              <w:pStyle w:val="MsgTableBody"/>
              <w:jc w:val="center"/>
              <w:rPr>
                <w:noProof/>
              </w:rPr>
            </w:pPr>
            <w:r w:rsidRPr="00E80B34">
              <w:rPr>
                <w:noProof/>
              </w:rPr>
              <w:t>2</w:t>
            </w:r>
          </w:p>
        </w:tc>
      </w:tr>
      <w:tr w:rsidR="00982364" w:rsidRPr="00982364" w14:paraId="630F1C4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7C90CD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6FE253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EE58C2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E620" w14:textId="77777777" w:rsidR="00982364" w:rsidRPr="00E80B34" w:rsidRDefault="00982364" w:rsidP="00250CD3">
            <w:pPr>
              <w:pStyle w:val="MsgTableBody"/>
              <w:jc w:val="center"/>
              <w:rPr>
                <w:noProof/>
              </w:rPr>
            </w:pPr>
            <w:r w:rsidRPr="00E80B34">
              <w:rPr>
                <w:noProof/>
              </w:rPr>
              <w:t>2</w:t>
            </w:r>
          </w:p>
        </w:tc>
      </w:tr>
      <w:tr w:rsidR="00982364" w:rsidRPr="00982364" w14:paraId="0AB01BF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BDF5DD"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38E0017"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A6664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E3EE7" w14:textId="77777777" w:rsidR="00982364" w:rsidRPr="00E80B34" w:rsidRDefault="00982364" w:rsidP="00250CD3">
            <w:pPr>
              <w:pStyle w:val="MsgTableBody"/>
              <w:jc w:val="center"/>
              <w:rPr>
                <w:noProof/>
              </w:rPr>
            </w:pPr>
            <w:r w:rsidRPr="00E80B34">
              <w:rPr>
                <w:noProof/>
              </w:rPr>
              <w:t>2</w:t>
            </w:r>
          </w:p>
        </w:tc>
      </w:tr>
      <w:tr w:rsidR="00982364" w:rsidRPr="00982364" w14:paraId="42BD5BA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12D392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5EF775DF"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671D5E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73230" w14:textId="77777777" w:rsidR="00982364" w:rsidRPr="00E80B34" w:rsidRDefault="00982364" w:rsidP="00250CD3">
            <w:pPr>
              <w:pStyle w:val="MsgTableBody"/>
              <w:jc w:val="center"/>
              <w:rPr>
                <w:noProof/>
              </w:rPr>
            </w:pPr>
            <w:r w:rsidRPr="00E80B34">
              <w:rPr>
                <w:noProof/>
              </w:rPr>
              <w:t>3</w:t>
            </w:r>
          </w:p>
        </w:tc>
      </w:tr>
      <w:tr w:rsidR="00982364" w:rsidRPr="00982364" w14:paraId="11B4A5B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571743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14:paraId="1C8594A4"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14:paraId="4BA425E1"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4DFB75" w14:textId="77777777" w:rsidR="00982364" w:rsidRPr="00E80B34" w:rsidRDefault="00982364" w:rsidP="00250CD3">
            <w:pPr>
              <w:pStyle w:val="MsgTableBody"/>
              <w:jc w:val="center"/>
              <w:rPr>
                <w:noProof/>
              </w:rPr>
            </w:pPr>
            <w:r w:rsidRPr="00E80B34">
              <w:rPr>
                <w:noProof/>
              </w:rPr>
              <w:t>15.4.8</w:t>
            </w:r>
          </w:p>
        </w:tc>
      </w:tr>
    </w:tbl>
    <w:p w14:paraId="5A468B8A"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14:paraId="1B24735D" w14:textId="77777777" w:rsidTr="000C59F0">
        <w:trPr>
          <w:jc w:val="center"/>
        </w:trPr>
        <w:tc>
          <w:tcPr>
            <w:tcW w:w="8359" w:type="dxa"/>
            <w:gridSpan w:val="5"/>
          </w:tcPr>
          <w:p w14:paraId="5F640519" w14:textId="77777777" w:rsidR="000C59F0" w:rsidRPr="0083614A" w:rsidRDefault="000C59F0" w:rsidP="006C7D73">
            <w:pPr>
              <w:pStyle w:val="ACK-ChoreographyHeader"/>
            </w:pPr>
            <w:r>
              <w:t>Acknowledgement Choreography</w:t>
            </w:r>
          </w:p>
        </w:tc>
      </w:tr>
      <w:tr w:rsidR="000C59F0" w:rsidRPr="009928E9" w14:paraId="715B1164" w14:textId="77777777" w:rsidTr="000C59F0">
        <w:trPr>
          <w:jc w:val="center"/>
        </w:trPr>
        <w:tc>
          <w:tcPr>
            <w:tcW w:w="8359" w:type="dxa"/>
            <w:gridSpan w:val="5"/>
          </w:tcPr>
          <w:p w14:paraId="606A841C" w14:textId="77777777" w:rsidR="000C59F0" w:rsidRDefault="000C59F0" w:rsidP="000C59F0">
            <w:pPr>
              <w:pStyle w:val="ACK-ChoreographyHeader"/>
            </w:pPr>
            <w:r w:rsidRPr="00E80B34">
              <w:rPr>
                <w:noProof/>
              </w:rPr>
              <w:t>PMU^B03^PMU_B03</w:t>
            </w:r>
          </w:p>
        </w:tc>
      </w:tr>
      <w:tr w:rsidR="002B2E86" w:rsidRPr="009928E9" w14:paraId="70D08788" w14:textId="77777777" w:rsidTr="006C7D73">
        <w:trPr>
          <w:jc w:val="center"/>
        </w:trPr>
        <w:tc>
          <w:tcPr>
            <w:tcW w:w="1555" w:type="dxa"/>
          </w:tcPr>
          <w:p w14:paraId="4DB726C2" w14:textId="77777777" w:rsidR="002B2E86" w:rsidRPr="0083614A" w:rsidRDefault="002B2E86" w:rsidP="004E2D90">
            <w:pPr>
              <w:pStyle w:val="ACK-ChoreographyBody"/>
            </w:pPr>
            <w:r w:rsidRPr="0083614A">
              <w:t>Field name</w:t>
            </w:r>
          </w:p>
        </w:tc>
        <w:tc>
          <w:tcPr>
            <w:tcW w:w="2409" w:type="dxa"/>
          </w:tcPr>
          <w:p w14:paraId="0656BD04" w14:textId="77777777" w:rsidR="002B2E86" w:rsidRPr="0083614A" w:rsidRDefault="002B2E86" w:rsidP="004E2D90">
            <w:pPr>
              <w:pStyle w:val="ACK-ChoreographyBody"/>
            </w:pPr>
            <w:r w:rsidRPr="0083614A">
              <w:t>Field Value: Original mode</w:t>
            </w:r>
          </w:p>
        </w:tc>
        <w:tc>
          <w:tcPr>
            <w:tcW w:w="4395" w:type="dxa"/>
            <w:gridSpan w:val="3"/>
          </w:tcPr>
          <w:p w14:paraId="489E0271" w14:textId="77777777" w:rsidR="002B2E86" w:rsidRPr="0083614A" w:rsidRDefault="002B2E86" w:rsidP="004E2D90">
            <w:pPr>
              <w:pStyle w:val="ACK-ChoreographyBody"/>
            </w:pPr>
            <w:r w:rsidRPr="0083614A">
              <w:t>Field value: Enhanced mode</w:t>
            </w:r>
          </w:p>
        </w:tc>
      </w:tr>
      <w:tr w:rsidR="002B2E86" w:rsidRPr="009928E9" w14:paraId="1A039A17" w14:textId="77777777" w:rsidTr="006C7D73">
        <w:trPr>
          <w:jc w:val="center"/>
        </w:trPr>
        <w:tc>
          <w:tcPr>
            <w:tcW w:w="1555" w:type="dxa"/>
          </w:tcPr>
          <w:p w14:paraId="0AEC6E7C" w14:textId="77777777" w:rsidR="002B2E86" w:rsidRPr="0083614A" w:rsidRDefault="004E2D90" w:rsidP="004E2D90">
            <w:pPr>
              <w:pStyle w:val="ACK-ChoreographyBody"/>
            </w:pPr>
            <w:r>
              <w:t>MSH-</w:t>
            </w:r>
            <w:r w:rsidR="002B2E86" w:rsidRPr="0083614A">
              <w:t>15</w:t>
            </w:r>
          </w:p>
        </w:tc>
        <w:tc>
          <w:tcPr>
            <w:tcW w:w="2409" w:type="dxa"/>
          </w:tcPr>
          <w:p w14:paraId="2B574B1D" w14:textId="77777777" w:rsidR="002B2E86" w:rsidRPr="0083614A" w:rsidRDefault="002B2E86" w:rsidP="004E2D90">
            <w:pPr>
              <w:pStyle w:val="ACK-ChoreographyBody"/>
            </w:pPr>
            <w:r w:rsidRPr="0083614A">
              <w:t>Blank</w:t>
            </w:r>
          </w:p>
        </w:tc>
        <w:tc>
          <w:tcPr>
            <w:tcW w:w="709" w:type="dxa"/>
          </w:tcPr>
          <w:p w14:paraId="4EE956A0" w14:textId="77777777" w:rsidR="002B2E86" w:rsidRPr="0083614A" w:rsidRDefault="002B2E86" w:rsidP="004E2D90">
            <w:pPr>
              <w:pStyle w:val="ACK-ChoreographyBody"/>
            </w:pPr>
            <w:r w:rsidRPr="0083614A">
              <w:t>NE</w:t>
            </w:r>
          </w:p>
        </w:tc>
        <w:tc>
          <w:tcPr>
            <w:tcW w:w="1701" w:type="dxa"/>
          </w:tcPr>
          <w:p w14:paraId="68AD0FB7" w14:textId="77777777" w:rsidR="002B2E86" w:rsidRPr="003C4436" w:rsidRDefault="002B2E86" w:rsidP="004E2D90">
            <w:pPr>
              <w:pStyle w:val="ACK-ChoreographyBody"/>
              <w:rPr>
                <w:szCs w:val="16"/>
              </w:rPr>
            </w:pPr>
            <w:r w:rsidRPr="003C4436">
              <w:rPr>
                <w:szCs w:val="16"/>
              </w:rPr>
              <w:t>NE</w:t>
            </w:r>
          </w:p>
        </w:tc>
        <w:tc>
          <w:tcPr>
            <w:tcW w:w="1985" w:type="dxa"/>
          </w:tcPr>
          <w:p w14:paraId="5240C648" w14:textId="77777777" w:rsidR="002B2E86" w:rsidRPr="003C4436" w:rsidRDefault="002B2E86" w:rsidP="004E2D90">
            <w:pPr>
              <w:pStyle w:val="ACK-ChoreographyBody"/>
              <w:rPr>
                <w:szCs w:val="16"/>
              </w:rPr>
            </w:pPr>
            <w:r w:rsidRPr="003C4436">
              <w:rPr>
                <w:szCs w:val="16"/>
              </w:rPr>
              <w:t>AL, SU, ER</w:t>
            </w:r>
          </w:p>
        </w:tc>
      </w:tr>
      <w:tr w:rsidR="002B2E86" w:rsidRPr="009928E9" w14:paraId="17078AD5" w14:textId="77777777" w:rsidTr="006C7D73">
        <w:trPr>
          <w:jc w:val="center"/>
        </w:trPr>
        <w:tc>
          <w:tcPr>
            <w:tcW w:w="1555" w:type="dxa"/>
          </w:tcPr>
          <w:p w14:paraId="173B2758" w14:textId="77777777" w:rsidR="002B2E86" w:rsidRPr="0083614A" w:rsidRDefault="004E2D90" w:rsidP="004E2D90">
            <w:pPr>
              <w:pStyle w:val="ACK-ChoreographyBody"/>
            </w:pPr>
            <w:r>
              <w:t>MSH-</w:t>
            </w:r>
            <w:r w:rsidR="002B2E86" w:rsidRPr="0083614A">
              <w:t>16</w:t>
            </w:r>
          </w:p>
        </w:tc>
        <w:tc>
          <w:tcPr>
            <w:tcW w:w="2409" w:type="dxa"/>
          </w:tcPr>
          <w:p w14:paraId="53611D48" w14:textId="77777777" w:rsidR="002B2E86" w:rsidRPr="0083614A" w:rsidRDefault="002B2E86" w:rsidP="004E2D90">
            <w:pPr>
              <w:pStyle w:val="ACK-ChoreographyBody"/>
            </w:pPr>
            <w:r w:rsidRPr="0083614A">
              <w:t>Blank</w:t>
            </w:r>
          </w:p>
        </w:tc>
        <w:tc>
          <w:tcPr>
            <w:tcW w:w="709" w:type="dxa"/>
          </w:tcPr>
          <w:p w14:paraId="4FAD237B" w14:textId="77777777" w:rsidR="002B2E86" w:rsidRPr="0083614A" w:rsidRDefault="002B2E86" w:rsidP="004E2D90">
            <w:pPr>
              <w:pStyle w:val="ACK-ChoreographyBody"/>
            </w:pPr>
            <w:r w:rsidRPr="0083614A">
              <w:t>NE</w:t>
            </w:r>
          </w:p>
        </w:tc>
        <w:tc>
          <w:tcPr>
            <w:tcW w:w="1701" w:type="dxa"/>
          </w:tcPr>
          <w:p w14:paraId="4036F4BC" w14:textId="77777777" w:rsidR="002B2E86" w:rsidRPr="003C4436" w:rsidRDefault="002B2E86" w:rsidP="004E2D90">
            <w:pPr>
              <w:pStyle w:val="ACK-ChoreographyBody"/>
              <w:rPr>
                <w:szCs w:val="16"/>
              </w:rPr>
            </w:pPr>
            <w:r w:rsidRPr="003C4436">
              <w:rPr>
                <w:szCs w:val="16"/>
              </w:rPr>
              <w:t>AL, SU, ER</w:t>
            </w:r>
          </w:p>
        </w:tc>
        <w:tc>
          <w:tcPr>
            <w:tcW w:w="1985" w:type="dxa"/>
          </w:tcPr>
          <w:p w14:paraId="17579BFA" w14:textId="77777777" w:rsidR="002B2E86" w:rsidRPr="003C4436" w:rsidRDefault="002B2E86" w:rsidP="004E2D90">
            <w:pPr>
              <w:pStyle w:val="ACK-ChoreographyBody"/>
              <w:rPr>
                <w:szCs w:val="16"/>
              </w:rPr>
            </w:pPr>
            <w:r w:rsidRPr="003C4436">
              <w:rPr>
                <w:szCs w:val="16"/>
              </w:rPr>
              <w:t>AL, SU, ER</w:t>
            </w:r>
          </w:p>
        </w:tc>
      </w:tr>
      <w:tr w:rsidR="002B2E86" w:rsidRPr="009928E9" w14:paraId="138F44D0" w14:textId="77777777" w:rsidTr="006C7D73">
        <w:trPr>
          <w:jc w:val="center"/>
        </w:trPr>
        <w:tc>
          <w:tcPr>
            <w:tcW w:w="1555" w:type="dxa"/>
          </w:tcPr>
          <w:p w14:paraId="1765CC06" w14:textId="77777777" w:rsidR="002B2E86" w:rsidRPr="0083614A" w:rsidRDefault="002B2E86" w:rsidP="004E2D90">
            <w:pPr>
              <w:pStyle w:val="ACK-ChoreographyBody"/>
            </w:pPr>
            <w:r w:rsidRPr="0083614A">
              <w:t>Immediate Ack</w:t>
            </w:r>
          </w:p>
        </w:tc>
        <w:tc>
          <w:tcPr>
            <w:tcW w:w="2409" w:type="dxa"/>
          </w:tcPr>
          <w:p w14:paraId="3750AFF6" w14:textId="77777777" w:rsidR="002B2E86" w:rsidRPr="0083614A" w:rsidRDefault="002B2E86" w:rsidP="004E2D90">
            <w:pPr>
              <w:pStyle w:val="ACK-ChoreographyBody"/>
            </w:pPr>
            <w:r w:rsidRPr="0083614A">
              <w:t>-</w:t>
            </w:r>
          </w:p>
        </w:tc>
        <w:tc>
          <w:tcPr>
            <w:tcW w:w="709" w:type="dxa"/>
          </w:tcPr>
          <w:p w14:paraId="2D7B4989" w14:textId="77777777" w:rsidR="002B2E86" w:rsidRPr="0083614A" w:rsidRDefault="002B2E86" w:rsidP="004E2D90">
            <w:pPr>
              <w:pStyle w:val="ACK-ChoreographyBody"/>
            </w:pPr>
            <w:r w:rsidRPr="0083614A">
              <w:t>-</w:t>
            </w:r>
          </w:p>
        </w:tc>
        <w:tc>
          <w:tcPr>
            <w:tcW w:w="1701" w:type="dxa"/>
          </w:tcPr>
          <w:p w14:paraId="6DC0C616" w14:textId="77777777" w:rsidR="002B2E86" w:rsidRPr="003C4436" w:rsidRDefault="002B2E86" w:rsidP="004E2D90">
            <w:pPr>
              <w:pStyle w:val="ACK-ChoreographyBody"/>
              <w:rPr>
                <w:szCs w:val="16"/>
              </w:rPr>
            </w:pPr>
            <w:r w:rsidRPr="003C4436">
              <w:rPr>
                <w:szCs w:val="16"/>
              </w:rPr>
              <w:t>-</w:t>
            </w:r>
          </w:p>
        </w:tc>
        <w:tc>
          <w:tcPr>
            <w:tcW w:w="1985" w:type="dxa"/>
          </w:tcPr>
          <w:p w14:paraId="177C3879"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14:paraId="7CFA287A" w14:textId="77777777" w:rsidTr="006C7D73">
        <w:trPr>
          <w:jc w:val="center"/>
        </w:trPr>
        <w:tc>
          <w:tcPr>
            <w:tcW w:w="1555" w:type="dxa"/>
          </w:tcPr>
          <w:p w14:paraId="7A4FA4A5" w14:textId="77777777" w:rsidR="002B2E86" w:rsidRPr="0083614A" w:rsidRDefault="002B2E86" w:rsidP="004E2D90">
            <w:pPr>
              <w:pStyle w:val="ACK-ChoreographyBody"/>
            </w:pPr>
            <w:r w:rsidRPr="0083614A">
              <w:t>Application Ack</w:t>
            </w:r>
          </w:p>
        </w:tc>
        <w:tc>
          <w:tcPr>
            <w:tcW w:w="2409" w:type="dxa"/>
          </w:tcPr>
          <w:p w14:paraId="5C6C39E9" w14:textId="77777777"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14:paraId="3EF6961B" w14:textId="77777777" w:rsidR="002B2E86" w:rsidRPr="0083614A" w:rsidRDefault="002B2E86" w:rsidP="004E2D90">
            <w:pPr>
              <w:pStyle w:val="ACK-ChoreographyBody"/>
            </w:pPr>
            <w:r w:rsidRPr="0083614A">
              <w:t>-</w:t>
            </w:r>
          </w:p>
        </w:tc>
        <w:tc>
          <w:tcPr>
            <w:tcW w:w="1701" w:type="dxa"/>
          </w:tcPr>
          <w:p w14:paraId="14E96A52"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14:paraId="59A07D77"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14:paraId="23EFBFE4" w14:textId="77777777" w:rsidR="002B2E86" w:rsidRDefault="002B2E86" w:rsidP="002B2E86">
      <w:pPr>
        <w:rPr>
          <w:lang w:eastAsia="de-DE"/>
        </w:rPr>
      </w:pPr>
    </w:p>
    <w:p w14:paraId="3FA15323"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2AFF403B" w14:textId="77777777"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6A726D9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D4FDB19"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1B950262"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3E893B3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1B0E5F3" w14:textId="77777777" w:rsidR="00982364" w:rsidRPr="00E80B34" w:rsidRDefault="00982364" w:rsidP="00250CD3">
            <w:pPr>
              <w:pStyle w:val="MsgTableHeader"/>
              <w:jc w:val="center"/>
              <w:rPr>
                <w:noProof/>
              </w:rPr>
            </w:pPr>
            <w:r w:rsidRPr="00E80B34">
              <w:rPr>
                <w:noProof/>
              </w:rPr>
              <w:t>Chapter</w:t>
            </w:r>
          </w:p>
        </w:tc>
      </w:tr>
      <w:tr w:rsidR="00982364" w:rsidRPr="00982364" w14:paraId="67C64735"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2E45E8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E0A4A5D"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BD3A0E8"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D0DD4B" w14:textId="77777777" w:rsidR="00982364" w:rsidRPr="00E80B34" w:rsidRDefault="00982364" w:rsidP="00250CD3">
            <w:pPr>
              <w:pStyle w:val="MsgTableBody"/>
              <w:jc w:val="center"/>
              <w:rPr>
                <w:noProof/>
              </w:rPr>
            </w:pPr>
            <w:r w:rsidRPr="00E80B34">
              <w:rPr>
                <w:noProof/>
              </w:rPr>
              <w:t>2</w:t>
            </w:r>
          </w:p>
        </w:tc>
      </w:tr>
      <w:tr w:rsidR="00982364" w:rsidRPr="00982364" w14:paraId="17843B7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CA6A89A"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09EF3E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0014E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956D" w14:textId="77777777" w:rsidR="00982364" w:rsidRPr="00E80B34" w:rsidRDefault="00982364" w:rsidP="00250CD3">
            <w:pPr>
              <w:pStyle w:val="MsgTableBody"/>
              <w:jc w:val="center"/>
              <w:rPr>
                <w:noProof/>
              </w:rPr>
            </w:pPr>
            <w:r w:rsidRPr="00E80B34">
              <w:rPr>
                <w:noProof/>
              </w:rPr>
              <w:t>2</w:t>
            </w:r>
          </w:p>
        </w:tc>
      </w:tr>
      <w:tr w:rsidR="00982364" w:rsidRPr="00982364" w14:paraId="3A337EE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6E9CE9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2A6936E"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B72950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B7AD2" w14:textId="77777777" w:rsidR="00982364" w:rsidRPr="00E80B34" w:rsidRDefault="00982364" w:rsidP="00250CD3">
            <w:pPr>
              <w:pStyle w:val="MsgTableBody"/>
              <w:jc w:val="center"/>
              <w:rPr>
                <w:noProof/>
              </w:rPr>
            </w:pPr>
            <w:r w:rsidRPr="00E80B34">
              <w:rPr>
                <w:noProof/>
              </w:rPr>
              <w:t>2</w:t>
            </w:r>
          </w:p>
        </w:tc>
      </w:tr>
      <w:tr w:rsidR="00982364" w:rsidRPr="00982364" w14:paraId="0C993F0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497B7EF"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2B783420"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74837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47640" w14:textId="77777777" w:rsidR="00982364" w:rsidRPr="00E80B34" w:rsidRDefault="00982364" w:rsidP="00250CD3">
            <w:pPr>
              <w:pStyle w:val="MsgTableBody"/>
              <w:jc w:val="center"/>
              <w:rPr>
                <w:noProof/>
              </w:rPr>
            </w:pPr>
            <w:r w:rsidRPr="00E80B34">
              <w:rPr>
                <w:noProof/>
              </w:rPr>
              <w:t>2</w:t>
            </w:r>
          </w:p>
        </w:tc>
      </w:tr>
      <w:tr w:rsidR="00982364" w:rsidRPr="00982364" w14:paraId="1ECB8D36"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E14D2B3"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2FE41C55"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D1FB3BB"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3EF862" w14:textId="77777777" w:rsidR="00982364" w:rsidRPr="00E80B34" w:rsidRDefault="00982364" w:rsidP="00250CD3">
            <w:pPr>
              <w:pStyle w:val="MsgTableBody"/>
              <w:jc w:val="center"/>
              <w:rPr>
                <w:noProof/>
              </w:rPr>
            </w:pPr>
            <w:r w:rsidRPr="00E80B34">
              <w:rPr>
                <w:noProof/>
              </w:rPr>
              <w:t>2</w:t>
            </w:r>
          </w:p>
        </w:tc>
      </w:tr>
    </w:tbl>
    <w:p w14:paraId="01F520A5" w14:textId="77777777" w:rsidR="00F640A8" w:rsidRDefault="00F640A8" w:rsidP="00F640A8">
      <w:bookmarkStart w:id="277" w:name="_Toc463264304"/>
      <w:bookmarkStart w:id="278"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67EE140F" w14:textId="77777777" w:rsidTr="000C59F0">
        <w:trPr>
          <w:jc w:val="center"/>
        </w:trPr>
        <w:tc>
          <w:tcPr>
            <w:tcW w:w="6652" w:type="dxa"/>
            <w:gridSpan w:val="4"/>
          </w:tcPr>
          <w:p w14:paraId="33F20D1E" w14:textId="77777777" w:rsidR="000C59F0" w:rsidRPr="006D6BB6" w:rsidRDefault="000C59F0" w:rsidP="006C7D73">
            <w:pPr>
              <w:pStyle w:val="ACK-ChoreographyHeader"/>
            </w:pPr>
            <w:r>
              <w:t>Acknowledgement Choreography</w:t>
            </w:r>
          </w:p>
        </w:tc>
      </w:tr>
      <w:tr w:rsidR="000C59F0" w:rsidRPr="006D6BB6" w14:paraId="7DD54E2C" w14:textId="77777777" w:rsidTr="000C59F0">
        <w:trPr>
          <w:jc w:val="center"/>
        </w:trPr>
        <w:tc>
          <w:tcPr>
            <w:tcW w:w="6652" w:type="dxa"/>
            <w:gridSpan w:val="4"/>
          </w:tcPr>
          <w:p w14:paraId="33848454" w14:textId="77777777" w:rsidR="000C59F0" w:rsidRDefault="000C59F0" w:rsidP="000C59F0">
            <w:pPr>
              <w:pStyle w:val="ACK-ChoreographyHeader"/>
            </w:pPr>
            <w:r w:rsidRPr="00E80B34">
              <w:rPr>
                <w:noProof/>
              </w:rPr>
              <w:t>ACK^B03^ACK</w:t>
            </w:r>
          </w:p>
        </w:tc>
      </w:tr>
      <w:tr w:rsidR="00F640A8" w:rsidRPr="006D6BB6" w14:paraId="2A62886C" w14:textId="77777777" w:rsidTr="006C7D73">
        <w:trPr>
          <w:jc w:val="center"/>
        </w:trPr>
        <w:tc>
          <w:tcPr>
            <w:tcW w:w="1458" w:type="dxa"/>
          </w:tcPr>
          <w:p w14:paraId="7B24EF02" w14:textId="77777777" w:rsidR="00F640A8" w:rsidRPr="006D6BB6" w:rsidRDefault="00F640A8" w:rsidP="000C59F0">
            <w:pPr>
              <w:pStyle w:val="ACK-ChoreographyBody"/>
            </w:pPr>
            <w:r w:rsidRPr="006D6BB6">
              <w:t>Field name</w:t>
            </w:r>
          </w:p>
        </w:tc>
        <w:tc>
          <w:tcPr>
            <w:tcW w:w="2336" w:type="dxa"/>
          </w:tcPr>
          <w:p w14:paraId="52F217D6" w14:textId="77777777" w:rsidR="00F640A8" w:rsidRPr="006D6BB6" w:rsidRDefault="00F640A8" w:rsidP="000C59F0">
            <w:pPr>
              <w:pStyle w:val="ACK-ChoreographyBody"/>
            </w:pPr>
            <w:r w:rsidRPr="006D6BB6">
              <w:t>Field Value: Original mode</w:t>
            </w:r>
          </w:p>
        </w:tc>
        <w:tc>
          <w:tcPr>
            <w:tcW w:w="2858" w:type="dxa"/>
            <w:gridSpan w:val="2"/>
          </w:tcPr>
          <w:p w14:paraId="2C894D2D" w14:textId="77777777" w:rsidR="00F640A8" w:rsidRPr="006D6BB6" w:rsidRDefault="00F640A8" w:rsidP="000C59F0">
            <w:pPr>
              <w:pStyle w:val="ACK-ChoreographyBody"/>
            </w:pPr>
            <w:r w:rsidRPr="006D6BB6">
              <w:t>Field value: Enhanced mode</w:t>
            </w:r>
          </w:p>
        </w:tc>
      </w:tr>
      <w:tr w:rsidR="00F640A8" w:rsidRPr="006D6BB6" w14:paraId="451F0A63" w14:textId="77777777" w:rsidTr="006C7D73">
        <w:trPr>
          <w:jc w:val="center"/>
        </w:trPr>
        <w:tc>
          <w:tcPr>
            <w:tcW w:w="1458" w:type="dxa"/>
          </w:tcPr>
          <w:p w14:paraId="21185F3E" w14:textId="77777777" w:rsidR="00F640A8" w:rsidRPr="006D6BB6" w:rsidRDefault="00F640A8" w:rsidP="000C59F0">
            <w:pPr>
              <w:pStyle w:val="ACK-ChoreographyBody"/>
            </w:pPr>
            <w:r>
              <w:t>MSH-</w:t>
            </w:r>
            <w:r w:rsidRPr="006D6BB6">
              <w:t>15</w:t>
            </w:r>
          </w:p>
        </w:tc>
        <w:tc>
          <w:tcPr>
            <w:tcW w:w="2336" w:type="dxa"/>
          </w:tcPr>
          <w:p w14:paraId="3F0A965B" w14:textId="77777777" w:rsidR="00F640A8" w:rsidRPr="006D6BB6" w:rsidRDefault="00F640A8" w:rsidP="000C59F0">
            <w:pPr>
              <w:pStyle w:val="ACK-ChoreographyBody"/>
            </w:pPr>
            <w:r w:rsidRPr="006D6BB6">
              <w:t>Blank</w:t>
            </w:r>
          </w:p>
        </w:tc>
        <w:tc>
          <w:tcPr>
            <w:tcW w:w="850" w:type="dxa"/>
          </w:tcPr>
          <w:p w14:paraId="1436E9D1" w14:textId="77777777" w:rsidR="00F640A8" w:rsidRPr="006D6BB6" w:rsidRDefault="00F640A8" w:rsidP="000C59F0">
            <w:pPr>
              <w:pStyle w:val="ACK-ChoreographyBody"/>
            </w:pPr>
            <w:r w:rsidRPr="006D6BB6">
              <w:t>NE</w:t>
            </w:r>
          </w:p>
        </w:tc>
        <w:tc>
          <w:tcPr>
            <w:tcW w:w="2008" w:type="dxa"/>
          </w:tcPr>
          <w:p w14:paraId="19B4B8B7" w14:textId="77777777" w:rsidR="00F640A8" w:rsidRPr="006D6BB6" w:rsidRDefault="00F640A8" w:rsidP="000C59F0">
            <w:pPr>
              <w:pStyle w:val="ACK-ChoreographyBody"/>
            </w:pPr>
            <w:r w:rsidRPr="006D6BB6">
              <w:t>AL, SU, ER</w:t>
            </w:r>
          </w:p>
        </w:tc>
      </w:tr>
      <w:tr w:rsidR="00F640A8" w:rsidRPr="006D6BB6" w14:paraId="68E9B9CE" w14:textId="77777777" w:rsidTr="006C7D73">
        <w:trPr>
          <w:jc w:val="center"/>
        </w:trPr>
        <w:tc>
          <w:tcPr>
            <w:tcW w:w="1458" w:type="dxa"/>
          </w:tcPr>
          <w:p w14:paraId="52DE63DC" w14:textId="77777777" w:rsidR="00F640A8" w:rsidRPr="006D6BB6" w:rsidRDefault="00F640A8" w:rsidP="000C59F0">
            <w:pPr>
              <w:pStyle w:val="ACK-ChoreographyBody"/>
            </w:pPr>
            <w:r>
              <w:t>MSH-</w:t>
            </w:r>
            <w:r w:rsidRPr="006D6BB6">
              <w:t>16</w:t>
            </w:r>
          </w:p>
        </w:tc>
        <w:tc>
          <w:tcPr>
            <w:tcW w:w="2336" w:type="dxa"/>
          </w:tcPr>
          <w:p w14:paraId="38A9DE57" w14:textId="77777777" w:rsidR="00F640A8" w:rsidRPr="006D6BB6" w:rsidRDefault="00F640A8" w:rsidP="000C59F0">
            <w:pPr>
              <w:pStyle w:val="ACK-ChoreographyBody"/>
            </w:pPr>
            <w:r w:rsidRPr="006D6BB6">
              <w:t>Blank</w:t>
            </w:r>
          </w:p>
        </w:tc>
        <w:tc>
          <w:tcPr>
            <w:tcW w:w="850" w:type="dxa"/>
          </w:tcPr>
          <w:p w14:paraId="67C38D44" w14:textId="77777777" w:rsidR="00F640A8" w:rsidRPr="006D6BB6" w:rsidRDefault="00F640A8" w:rsidP="000C59F0">
            <w:pPr>
              <w:pStyle w:val="ACK-ChoreographyBody"/>
            </w:pPr>
            <w:r w:rsidRPr="006D6BB6">
              <w:t>NE</w:t>
            </w:r>
          </w:p>
        </w:tc>
        <w:tc>
          <w:tcPr>
            <w:tcW w:w="2008" w:type="dxa"/>
          </w:tcPr>
          <w:p w14:paraId="540F457D" w14:textId="77777777" w:rsidR="00F640A8" w:rsidRPr="006D6BB6" w:rsidRDefault="00F640A8" w:rsidP="000C59F0">
            <w:pPr>
              <w:pStyle w:val="ACK-ChoreographyBody"/>
            </w:pPr>
            <w:r w:rsidRPr="006D6BB6">
              <w:t>NE</w:t>
            </w:r>
          </w:p>
        </w:tc>
      </w:tr>
      <w:tr w:rsidR="00F640A8" w:rsidRPr="006D6BB6" w14:paraId="2386F4B5" w14:textId="77777777" w:rsidTr="006C7D73">
        <w:trPr>
          <w:jc w:val="center"/>
        </w:trPr>
        <w:tc>
          <w:tcPr>
            <w:tcW w:w="1458" w:type="dxa"/>
          </w:tcPr>
          <w:p w14:paraId="6989F52A" w14:textId="77777777" w:rsidR="00F640A8" w:rsidRPr="006D6BB6" w:rsidRDefault="00F640A8" w:rsidP="000C59F0">
            <w:pPr>
              <w:pStyle w:val="ACK-ChoreographyBody"/>
            </w:pPr>
            <w:r w:rsidRPr="006D6BB6">
              <w:t>Immediate Ack</w:t>
            </w:r>
          </w:p>
        </w:tc>
        <w:tc>
          <w:tcPr>
            <w:tcW w:w="2336" w:type="dxa"/>
          </w:tcPr>
          <w:p w14:paraId="6C8F4A96" w14:textId="77777777" w:rsidR="00F640A8" w:rsidRPr="006D6BB6" w:rsidRDefault="00F640A8" w:rsidP="000C59F0">
            <w:pPr>
              <w:pStyle w:val="ACK-ChoreographyBody"/>
            </w:pPr>
            <w:r>
              <w:rPr>
                <w:szCs w:val="16"/>
              </w:rPr>
              <w:t>-</w:t>
            </w:r>
          </w:p>
        </w:tc>
        <w:tc>
          <w:tcPr>
            <w:tcW w:w="850" w:type="dxa"/>
          </w:tcPr>
          <w:p w14:paraId="502D3FC6" w14:textId="77777777" w:rsidR="00F640A8" w:rsidRPr="006D6BB6" w:rsidRDefault="00F640A8" w:rsidP="000C59F0">
            <w:pPr>
              <w:pStyle w:val="ACK-ChoreographyBody"/>
            </w:pPr>
            <w:r w:rsidRPr="006D6BB6">
              <w:t>-</w:t>
            </w:r>
          </w:p>
        </w:tc>
        <w:tc>
          <w:tcPr>
            <w:tcW w:w="2008" w:type="dxa"/>
          </w:tcPr>
          <w:p w14:paraId="72F45C54" w14:textId="77777777"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14:paraId="15B899CB" w14:textId="77777777" w:rsidTr="006C7D73">
        <w:trPr>
          <w:jc w:val="center"/>
        </w:trPr>
        <w:tc>
          <w:tcPr>
            <w:tcW w:w="1458" w:type="dxa"/>
          </w:tcPr>
          <w:p w14:paraId="0B6696B4" w14:textId="77777777" w:rsidR="00F640A8" w:rsidRPr="006D6BB6" w:rsidRDefault="00F640A8" w:rsidP="000C59F0">
            <w:pPr>
              <w:pStyle w:val="ACK-ChoreographyBody"/>
            </w:pPr>
            <w:r w:rsidRPr="006D6BB6">
              <w:t>Application Ack</w:t>
            </w:r>
          </w:p>
        </w:tc>
        <w:tc>
          <w:tcPr>
            <w:tcW w:w="2336" w:type="dxa"/>
          </w:tcPr>
          <w:p w14:paraId="79B02DC9" w14:textId="77777777" w:rsidR="00F640A8" w:rsidRPr="006D6BB6" w:rsidRDefault="00F640A8" w:rsidP="000C59F0">
            <w:pPr>
              <w:pStyle w:val="ACK-ChoreographyBody"/>
            </w:pPr>
            <w:r>
              <w:rPr>
                <w:szCs w:val="16"/>
              </w:rPr>
              <w:t>-</w:t>
            </w:r>
          </w:p>
        </w:tc>
        <w:tc>
          <w:tcPr>
            <w:tcW w:w="850" w:type="dxa"/>
          </w:tcPr>
          <w:p w14:paraId="76D97346" w14:textId="77777777" w:rsidR="00F640A8" w:rsidRPr="006D6BB6" w:rsidRDefault="00F640A8" w:rsidP="000C59F0">
            <w:pPr>
              <w:pStyle w:val="ACK-ChoreographyBody"/>
            </w:pPr>
            <w:r w:rsidRPr="006D6BB6">
              <w:t>-</w:t>
            </w:r>
          </w:p>
        </w:tc>
        <w:tc>
          <w:tcPr>
            <w:tcW w:w="2008" w:type="dxa"/>
          </w:tcPr>
          <w:p w14:paraId="0F283CFE" w14:textId="77777777" w:rsidR="00F640A8" w:rsidRPr="006D6BB6" w:rsidRDefault="00F640A8" w:rsidP="000C59F0">
            <w:pPr>
              <w:pStyle w:val="ACK-ChoreographyBody"/>
            </w:pPr>
            <w:r w:rsidRPr="006D6BB6">
              <w:t>-</w:t>
            </w:r>
          </w:p>
        </w:tc>
      </w:tr>
    </w:tbl>
    <w:p w14:paraId="65F0B917" w14:textId="77777777" w:rsidR="00F640A8" w:rsidRDefault="00F640A8" w:rsidP="00F640A8"/>
    <w:p w14:paraId="5EF997F9" w14:textId="77777777" w:rsidR="00982364" w:rsidRPr="00E80B34" w:rsidRDefault="00982364" w:rsidP="00125A26">
      <w:pPr>
        <w:pStyle w:val="Heading3"/>
        <w:rPr>
          <w:noProof/>
        </w:rPr>
      </w:pPr>
      <w:bookmarkStart w:id="279" w:name="_Toc29039341"/>
      <w:r w:rsidRPr="00E80B34">
        <w:rPr>
          <w:noProof/>
        </w:rPr>
        <w:t>PMU/ACK – Activate Practicing Person (Event B04)</w:t>
      </w:r>
      <w:bookmarkEnd w:id="277"/>
      <w:bookmarkEnd w:id="278"/>
      <w:bookmarkEnd w:id="279"/>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14:paraId="28480586" w14:textId="77777777"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14:paraId="6E08A5E4" w14:textId="77777777" w:rsidR="00982364" w:rsidRPr="00E80B34" w:rsidRDefault="00982364" w:rsidP="00125A26">
      <w:pPr>
        <w:pStyle w:val="MsgTableCaption"/>
        <w:rPr>
          <w:noProof/>
        </w:rPr>
      </w:pPr>
      <w:r w:rsidRPr="00E80B34">
        <w:rPr>
          <w:noProof/>
        </w:rPr>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0E38D21"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5CD10F37"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B41A6B1"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00A4BBD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AC77515" w14:textId="77777777" w:rsidR="00982364" w:rsidRPr="00E80B34" w:rsidRDefault="00982364" w:rsidP="00250CD3">
            <w:pPr>
              <w:pStyle w:val="MsgTableHeader"/>
              <w:jc w:val="center"/>
              <w:rPr>
                <w:noProof/>
              </w:rPr>
            </w:pPr>
            <w:r w:rsidRPr="00E80B34">
              <w:rPr>
                <w:noProof/>
              </w:rPr>
              <w:t>Chapter</w:t>
            </w:r>
          </w:p>
        </w:tc>
      </w:tr>
      <w:tr w:rsidR="00982364" w:rsidRPr="00982364" w14:paraId="2D84E6BF"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14AA22E0"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5E08B6D4"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0F5AB97C"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68A950D" w14:textId="77777777" w:rsidR="00982364" w:rsidRPr="00E80B34" w:rsidRDefault="00982364" w:rsidP="00250CD3">
            <w:pPr>
              <w:pStyle w:val="MsgTableBody"/>
              <w:jc w:val="center"/>
              <w:rPr>
                <w:noProof/>
              </w:rPr>
            </w:pPr>
            <w:r w:rsidRPr="00E80B34">
              <w:rPr>
                <w:noProof/>
              </w:rPr>
              <w:t>2</w:t>
            </w:r>
          </w:p>
        </w:tc>
      </w:tr>
      <w:tr w:rsidR="00982364" w:rsidRPr="00982364" w14:paraId="6B67DAD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94EAC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1FEBEE4"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74EDDCF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442A2AE" w14:textId="77777777" w:rsidR="00982364" w:rsidRPr="00E80B34" w:rsidRDefault="00982364" w:rsidP="00250CD3">
            <w:pPr>
              <w:pStyle w:val="MsgTableBody"/>
              <w:jc w:val="center"/>
              <w:rPr>
                <w:noProof/>
              </w:rPr>
            </w:pPr>
            <w:r w:rsidRPr="00E80B34">
              <w:rPr>
                <w:noProof/>
              </w:rPr>
              <w:t>2</w:t>
            </w:r>
          </w:p>
        </w:tc>
      </w:tr>
      <w:tr w:rsidR="00982364" w:rsidRPr="00982364" w14:paraId="4A8067B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42ED42"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494A25E"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1525BC2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AEF881" w14:textId="77777777" w:rsidR="00982364" w:rsidRPr="00E80B34" w:rsidRDefault="00982364" w:rsidP="00250CD3">
            <w:pPr>
              <w:pStyle w:val="MsgTableBody"/>
              <w:jc w:val="center"/>
              <w:rPr>
                <w:noProof/>
              </w:rPr>
            </w:pPr>
            <w:r w:rsidRPr="00E80B34">
              <w:rPr>
                <w:noProof/>
              </w:rPr>
              <w:t>2</w:t>
            </w:r>
          </w:p>
        </w:tc>
      </w:tr>
      <w:tr w:rsidR="00982364" w:rsidRPr="00982364" w14:paraId="048ADB6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3B18E008"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44575DFC"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66BD66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B137562" w14:textId="77777777" w:rsidR="00982364" w:rsidRPr="00E80B34" w:rsidRDefault="00982364" w:rsidP="00250CD3">
            <w:pPr>
              <w:pStyle w:val="MsgTableBody"/>
              <w:jc w:val="center"/>
              <w:rPr>
                <w:noProof/>
              </w:rPr>
            </w:pPr>
            <w:r w:rsidRPr="00E80B34">
              <w:rPr>
                <w:noProof/>
              </w:rPr>
              <w:t>3</w:t>
            </w:r>
          </w:p>
        </w:tc>
      </w:tr>
      <w:tr w:rsidR="00982364" w:rsidRPr="00982364" w14:paraId="5CB17A5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0F33F0"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08486944"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5CFAF87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31AF839" w14:textId="77777777" w:rsidR="00982364" w:rsidRPr="00E80B34" w:rsidRDefault="00982364" w:rsidP="00250CD3">
            <w:pPr>
              <w:pStyle w:val="MsgTableBody"/>
              <w:jc w:val="center"/>
              <w:rPr>
                <w:noProof/>
              </w:rPr>
            </w:pPr>
            <w:r w:rsidRPr="00E80B34">
              <w:rPr>
                <w:noProof/>
              </w:rPr>
              <w:t>15.4.8</w:t>
            </w:r>
          </w:p>
        </w:tc>
      </w:tr>
      <w:tr w:rsidR="00982364" w:rsidRPr="00982364" w14:paraId="04B57E5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FB07C49" w14:textId="77777777" w:rsidR="00982364" w:rsidRPr="00E80B34" w:rsidRDefault="00982364" w:rsidP="00125A26">
            <w:pPr>
              <w:pStyle w:val="MsgTableBody"/>
              <w:rPr>
                <w:noProof/>
              </w:rPr>
            </w:pPr>
            <w:r w:rsidRPr="00E80B34">
              <w:rPr>
                <w:noProof/>
              </w:rPr>
              <w:lastRenderedPageBreak/>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09CB3F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26B0F47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D9EEB4B" w14:textId="77777777" w:rsidR="00982364" w:rsidRPr="00E80B34" w:rsidRDefault="00982364" w:rsidP="00250CD3">
            <w:pPr>
              <w:pStyle w:val="MsgTableBody"/>
              <w:jc w:val="center"/>
              <w:rPr>
                <w:noProof/>
              </w:rPr>
            </w:pPr>
            <w:r w:rsidRPr="00E80B34">
              <w:rPr>
                <w:noProof/>
              </w:rPr>
              <w:t>15.4.6</w:t>
            </w:r>
          </w:p>
        </w:tc>
      </w:tr>
      <w:tr w:rsidR="00982364" w:rsidRPr="00982364" w14:paraId="779AE651"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41BC2D83"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6B2AE1FD"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672C9A39"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35256B87" w14:textId="77777777" w:rsidR="00982364" w:rsidRPr="00E80B34" w:rsidRDefault="00982364" w:rsidP="00250CD3">
            <w:pPr>
              <w:pStyle w:val="MsgTableBody"/>
              <w:jc w:val="center"/>
              <w:rPr>
                <w:noProof/>
              </w:rPr>
            </w:pPr>
            <w:r w:rsidRPr="00E80B34">
              <w:rPr>
                <w:noProof/>
              </w:rPr>
              <w:t>15.4.5</w:t>
            </w:r>
          </w:p>
        </w:tc>
      </w:tr>
    </w:tbl>
    <w:p w14:paraId="0C82AE2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14:paraId="0110BA30" w14:textId="77777777" w:rsidTr="000C59F0">
        <w:trPr>
          <w:jc w:val="center"/>
        </w:trPr>
        <w:tc>
          <w:tcPr>
            <w:tcW w:w="8642" w:type="dxa"/>
            <w:gridSpan w:val="5"/>
          </w:tcPr>
          <w:p w14:paraId="0C610530" w14:textId="77777777" w:rsidR="000C59F0" w:rsidRPr="0083614A" w:rsidRDefault="000C59F0" w:rsidP="006C7D73">
            <w:pPr>
              <w:pStyle w:val="ACK-ChoreographyHeader"/>
            </w:pPr>
            <w:r>
              <w:t>Acknowledgement Choreography</w:t>
            </w:r>
          </w:p>
        </w:tc>
      </w:tr>
      <w:tr w:rsidR="000C59F0" w:rsidRPr="009928E9" w14:paraId="5B84B75E" w14:textId="77777777" w:rsidTr="000C59F0">
        <w:trPr>
          <w:jc w:val="center"/>
        </w:trPr>
        <w:tc>
          <w:tcPr>
            <w:tcW w:w="8642" w:type="dxa"/>
            <w:gridSpan w:val="5"/>
          </w:tcPr>
          <w:p w14:paraId="79C37C4E" w14:textId="77777777" w:rsidR="000C59F0" w:rsidRDefault="000C59F0" w:rsidP="000C59F0">
            <w:pPr>
              <w:pStyle w:val="ACK-ChoreographyHeader"/>
            </w:pPr>
            <w:r w:rsidRPr="00E80B34">
              <w:rPr>
                <w:noProof/>
              </w:rPr>
              <w:t>PMU^B04^PMU_B04</w:t>
            </w:r>
          </w:p>
        </w:tc>
      </w:tr>
      <w:tr w:rsidR="002B2E86" w:rsidRPr="009928E9" w14:paraId="385BF421" w14:textId="77777777" w:rsidTr="006C7D73">
        <w:trPr>
          <w:jc w:val="center"/>
        </w:trPr>
        <w:tc>
          <w:tcPr>
            <w:tcW w:w="1668" w:type="dxa"/>
          </w:tcPr>
          <w:p w14:paraId="0D7B8045" w14:textId="77777777" w:rsidR="002B2E86" w:rsidRPr="0083614A" w:rsidRDefault="002B2E86" w:rsidP="004E2D90">
            <w:pPr>
              <w:pStyle w:val="ACK-ChoreographyBody"/>
            </w:pPr>
            <w:r w:rsidRPr="0083614A">
              <w:t>Field name</w:t>
            </w:r>
          </w:p>
        </w:tc>
        <w:tc>
          <w:tcPr>
            <w:tcW w:w="2551" w:type="dxa"/>
          </w:tcPr>
          <w:p w14:paraId="55F498DA" w14:textId="77777777" w:rsidR="002B2E86" w:rsidRPr="0083614A" w:rsidRDefault="002B2E86" w:rsidP="004E2D90">
            <w:pPr>
              <w:pStyle w:val="ACK-ChoreographyBody"/>
            </w:pPr>
            <w:r w:rsidRPr="0083614A">
              <w:t>Field Value: Original mode</w:t>
            </w:r>
          </w:p>
        </w:tc>
        <w:tc>
          <w:tcPr>
            <w:tcW w:w="4423" w:type="dxa"/>
            <w:gridSpan w:val="3"/>
          </w:tcPr>
          <w:p w14:paraId="2398CF78" w14:textId="77777777" w:rsidR="002B2E86" w:rsidRPr="0083614A" w:rsidRDefault="002B2E86" w:rsidP="004E2D90">
            <w:pPr>
              <w:pStyle w:val="ACK-ChoreographyBody"/>
            </w:pPr>
            <w:r w:rsidRPr="0083614A">
              <w:t>Field value: Enhanced mode</w:t>
            </w:r>
          </w:p>
        </w:tc>
      </w:tr>
      <w:tr w:rsidR="002B2E86" w:rsidRPr="009928E9" w14:paraId="7E5DAF9C" w14:textId="77777777" w:rsidTr="006C7D73">
        <w:trPr>
          <w:jc w:val="center"/>
        </w:trPr>
        <w:tc>
          <w:tcPr>
            <w:tcW w:w="1668" w:type="dxa"/>
          </w:tcPr>
          <w:p w14:paraId="3AB15F0B" w14:textId="77777777" w:rsidR="002B2E86" w:rsidRPr="0083614A" w:rsidRDefault="004E2D90" w:rsidP="004E2D90">
            <w:pPr>
              <w:pStyle w:val="ACK-ChoreographyBody"/>
            </w:pPr>
            <w:r>
              <w:t>MSH-</w:t>
            </w:r>
            <w:r w:rsidR="002B2E86" w:rsidRPr="0083614A">
              <w:t>15</w:t>
            </w:r>
          </w:p>
        </w:tc>
        <w:tc>
          <w:tcPr>
            <w:tcW w:w="2551" w:type="dxa"/>
          </w:tcPr>
          <w:p w14:paraId="419806A8" w14:textId="77777777" w:rsidR="002B2E86" w:rsidRPr="0083614A" w:rsidRDefault="002B2E86" w:rsidP="004E2D90">
            <w:pPr>
              <w:pStyle w:val="ACK-ChoreographyBody"/>
            </w:pPr>
            <w:r w:rsidRPr="0083614A">
              <w:t>Blank</w:t>
            </w:r>
          </w:p>
        </w:tc>
        <w:tc>
          <w:tcPr>
            <w:tcW w:w="951" w:type="dxa"/>
          </w:tcPr>
          <w:p w14:paraId="004436D3" w14:textId="77777777" w:rsidR="002B2E86" w:rsidRPr="0083614A" w:rsidRDefault="002B2E86" w:rsidP="004E2D90">
            <w:pPr>
              <w:pStyle w:val="ACK-ChoreographyBody"/>
            </w:pPr>
            <w:r w:rsidRPr="0083614A">
              <w:t>NE</w:t>
            </w:r>
          </w:p>
        </w:tc>
        <w:tc>
          <w:tcPr>
            <w:tcW w:w="1629" w:type="dxa"/>
          </w:tcPr>
          <w:p w14:paraId="53F7DD52" w14:textId="77777777" w:rsidR="002B2E86" w:rsidRPr="003C4436" w:rsidRDefault="002B2E86" w:rsidP="004E2D90">
            <w:pPr>
              <w:pStyle w:val="ACK-ChoreographyBody"/>
              <w:rPr>
                <w:szCs w:val="16"/>
              </w:rPr>
            </w:pPr>
            <w:r w:rsidRPr="003C4436">
              <w:rPr>
                <w:szCs w:val="16"/>
              </w:rPr>
              <w:t>NE</w:t>
            </w:r>
          </w:p>
        </w:tc>
        <w:tc>
          <w:tcPr>
            <w:tcW w:w="1843" w:type="dxa"/>
          </w:tcPr>
          <w:p w14:paraId="66F2741F" w14:textId="77777777" w:rsidR="002B2E86" w:rsidRPr="003C4436" w:rsidRDefault="002B2E86" w:rsidP="004E2D90">
            <w:pPr>
              <w:pStyle w:val="ACK-ChoreographyBody"/>
              <w:rPr>
                <w:szCs w:val="16"/>
              </w:rPr>
            </w:pPr>
            <w:r w:rsidRPr="003C4436">
              <w:rPr>
                <w:szCs w:val="16"/>
              </w:rPr>
              <w:t>AL, SU, ER</w:t>
            </w:r>
          </w:p>
        </w:tc>
      </w:tr>
      <w:tr w:rsidR="002B2E86" w:rsidRPr="009928E9" w14:paraId="60759726" w14:textId="77777777" w:rsidTr="006C7D73">
        <w:trPr>
          <w:jc w:val="center"/>
        </w:trPr>
        <w:tc>
          <w:tcPr>
            <w:tcW w:w="1668" w:type="dxa"/>
          </w:tcPr>
          <w:p w14:paraId="6B26F884" w14:textId="77777777" w:rsidR="002B2E86" w:rsidRPr="0083614A" w:rsidRDefault="004E2D90" w:rsidP="004E2D90">
            <w:pPr>
              <w:pStyle w:val="ACK-ChoreographyBody"/>
            </w:pPr>
            <w:r>
              <w:t>MSH-</w:t>
            </w:r>
            <w:r w:rsidR="002B2E86" w:rsidRPr="0083614A">
              <w:t>16</w:t>
            </w:r>
          </w:p>
        </w:tc>
        <w:tc>
          <w:tcPr>
            <w:tcW w:w="2551" w:type="dxa"/>
          </w:tcPr>
          <w:p w14:paraId="5118E21A" w14:textId="77777777" w:rsidR="002B2E86" w:rsidRPr="0083614A" w:rsidRDefault="002B2E86" w:rsidP="004E2D90">
            <w:pPr>
              <w:pStyle w:val="ACK-ChoreographyBody"/>
            </w:pPr>
            <w:r w:rsidRPr="0083614A">
              <w:t>Blank</w:t>
            </w:r>
          </w:p>
        </w:tc>
        <w:tc>
          <w:tcPr>
            <w:tcW w:w="951" w:type="dxa"/>
          </w:tcPr>
          <w:p w14:paraId="42A6ECEA" w14:textId="77777777" w:rsidR="002B2E86" w:rsidRPr="0083614A" w:rsidRDefault="002B2E86" w:rsidP="004E2D90">
            <w:pPr>
              <w:pStyle w:val="ACK-ChoreographyBody"/>
            </w:pPr>
            <w:r w:rsidRPr="0083614A">
              <w:t>NE</w:t>
            </w:r>
          </w:p>
        </w:tc>
        <w:tc>
          <w:tcPr>
            <w:tcW w:w="1629" w:type="dxa"/>
          </w:tcPr>
          <w:p w14:paraId="18DBB550" w14:textId="77777777" w:rsidR="002B2E86" w:rsidRPr="003C4436" w:rsidRDefault="002B2E86" w:rsidP="004E2D90">
            <w:pPr>
              <w:pStyle w:val="ACK-ChoreographyBody"/>
              <w:rPr>
                <w:szCs w:val="16"/>
              </w:rPr>
            </w:pPr>
            <w:r w:rsidRPr="003C4436">
              <w:rPr>
                <w:szCs w:val="16"/>
              </w:rPr>
              <w:t>AL, SU, ER</w:t>
            </w:r>
          </w:p>
        </w:tc>
        <w:tc>
          <w:tcPr>
            <w:tcW w:w="1843" w:type="dxa"/>
          </w:tcPr>
          <w:p w14:paraId="3FC76B8B" w14:textId="77777777" w:rsidR="002B2E86" w:rsidRPr="003C4436" w:rsidRDefault="002B2E86" w:rsidP="004E2D90">
            <w:pPr>
              <w:pStyle w:val="ACK-ChoreographyBody"/>
              <w:rPr>
                <w:szCs w:val="16"/>
              </w:rPr>
            </w:pPr>
            <w:r w:rsidRPr="003C4436">
              <w:rPr>
                <w:szCs w:val="16"/>
              </w:rPr>
              <w:t>AL, SU, ER</w:t>
            </w:r>
          </w:p>
        </w:tc>
      </w:tr>
      <w:tr w:rsidR="002B2E86" w:rsidRPr="009928E9" w14:paraId="0B7009F5" w14:textId="77777777" w:rsidTr="006C7D73">
        <w:trPr>
          <w:jc w:val="center"/>
        </w:trPr>
        <w:tc>
          <w:tcPr>
            <w:tcW w:w="1668" w:type="dxa"/>
          </w:tcPr>
          <w:p w14:paraId="1A347CFA" w14:textId="77777777" w:rsidR="002B2E86" w:rsidRPr="0083614A" w:rsidRDefault="002B2E86" w:rsidP="004E2D90">
            <w:pPr>
              <w:pStyle w:val="ACK-ChoreographyBody"/>
            </w:pPr>
            <w:r w:rsidRPr="0083614A">
              <w:t>Immediate Ack</w:t>
            </w:r>
          </w:p>
        </w:tc>
        <w:tc>
          <w:tcPr>
            <w:tcW w:w="2551" w:type="dxa"/>
          </w:tcPr>
          <w:p w14:paraId="6AAB3312" w14:textId="77777777" w:rsidR="002B2E86" w:rsidRPr="0083614A" w:rsidRDefault="002B2E86" w:rsidP="004E2D90">
            <w:pPr>
              <w:pStyle w:val="ACK-ChoreographyBody"/>
            </w:pPr>
            <w:r w:rsidRPr="0083614A">
              <w:t>-</w:t>
            </w:r>
          </w:p>
        </w:tc>
        <w:tc>
          <w:tcPr>
            <w:tcW w:w="951" w:type="dxa"/>
          </w:tcPr>
          <w:p w14:paraId="44D338D8" w14:textId="77777777" w:rsidR="002B2E86" w:rsidRPr="0083614A" w:rsidRDefault="002B2E86" w:rsidP="004E2D90">
            <w:pPr>
              <w:pStyle w:val="ACK-ChoreographyBody"/>
            </w:pPr>
            <w:r w:rsidRPr="0083614A">
              <w:t>-</w:t>
            </w:r>
          </w:p>
        </w:tc>
        <w:tc>
          <w:tcPr>
            <w:tcW w:w="1629" w:type="dxa"/>
          </w:tcPr>
          <w:p w14:paraId="7638813F" w14:textId="77777777" w:rsidR="002B2E86" w:rsidRPr="003C4436" w:rsidRDefault="002B2E86" w:rsidP="004E2D90">
            <w:pPr>
              <w:pStyle w:val="ACK-ChoreographyBody"/>
              <w:rPr>
                <w:szCs w:val="16"/>
              </w:rPr>
            </w:pPr>
            <w:r w:rsidRPr="003C4436">
              <w:rPr>
                <w:szCs w:val="16"/>
              </w:rPr>
              <w:t>-</w:t>
            </w:r>
          </w:p>
        </w:tc>
        <w:tc>
          <w:tcPr>
            <w:tcW w:w="1843" w:type="dxa"/>
          </w:tcPr>
          <w:p w14:paraId="70C3325D"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14:paraId="6061C3CE" w14:textId="77777777" w:rsidTr="006C7D73">
        <w:trPr>
          <w:jc w:val="center"/>
        </w:trPr>
        <w:tc>
          <w:tcPr>
            <w:tcW w:w="1668" w:type="dxa"/>
          </w:tcPr>
          <w:p w14:paraId="643AAC55" w14:textId="77777777" w:rsidR="002B2E86" w:rsidRPr="0083614A" w:rsidRDefault="002B2E86" w:rsidP="004E2D90">
            <w:pPr>
              <w:pStyle w:val="ACK-ChoreographyBody"/>
            </w:pPr>
            <w:r w:rsidRPr="0083614A">
              <w:t>Application Ack</w:t>
            </w:r>
          </w:p>
        </w:tc>
        <w:tc>
          <w:tcPr>
            <w:tcW w:w="2551" w:type="dxa"/>
          </w:tcPr>
          <w:p w14:paraId="39F218CA" w14:textId="77777777"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14:paraId="17ADC40B" w14:textId="77777777" w:rsidR="002B2E86" w:rsidRPr="0083614A" w:rsidRDefault="002B2E86" w:rsidP="004E2D90">
            <w:pPr>
              <w:pStyle w:val="ACK-ChoreographyBody"/>
            </w:pPr>
            <w:r w:rsidRPr="0083614A">
              <w:t>-</w:t>
            </w:r>
          </w:p>
        </w:tc>
        <w:tc>
          <w:tcPr>
            <w:tcW w:w="1629" w:type="dxa"/>
          </w:tcPr>
          <w:p w14:paraId="0046987E"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14:paraId="2F54B99F"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14:paraId="21A1A329" w14:textId="77777777" w:rsidR="002B2E86" w:rsidRDefault="002B2E86" w:rsidP="002B2E86">
      <w:pPr>
        <w:rPr>
          <w:lang w:eastAsia="de-DE"/>
        </w:rPr>
      </w:pPr>
    </w:p>
    <w:p w14:paraId="50FD0FE5"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1757A048" w14:textId="77777777"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EF2F99B"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7ACA6B3"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5583F1E0"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E2F7D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B4AC84D" w14:textId="77777777" w:rsidR="00982364" w:rsidRPr="00E80B34" w:rsidRDefault="00982364" w:rsidP="00250CD3">
            <w:pPr>
              <w:pStyle w:val="MsgTableHeader"/>
              <w:jc w:val="center"/>
              <w:rPr>
                <w:noProof/>
              </w:rPr>
            </w:pPr>
            <w:r w:rsidRPr="00E80B34">
              <w:rPr>
                <w:noProof/>
              </w:rPr>
              <w:t>Chapter</w:t>
            </w:r>
          </w:p>
        </w:tc>
      </w:tr>
      <w:tr w:rsidR="00982364" w:rsidRPr="00982364" w14:paraId="3F59224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A5E7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5BADFC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D26D5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D534D8" w14:textId="77777777" w:rsidR="00982364" w:rsidRPr="00E80B34" w:rsidRDefault="00982364" w:rsidP="00250CD3">
            <w:pPr>
              <w:pStyle w:val="MsgTableBody"/>
              <w:jc w:val="center"/>
              <w:rPr>
                <w:noProof/>
              </w:rPr>
            </w:pPr>
            <w:r w:rsidRPr="00E80B34">
              <w:rPr>
                <w:noProof/>
              </w:rPr>
              <w:t>2</w:t>
            </w:r>
          </w:p>
        </w:tc>
      </w:tr>
      <w:tr w:rsidR="00982364" w:rsidRPr="00982364" w14:paraId="604C16A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85CA06"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CA43127"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1FE915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B81B6" w14:textId="77777777" w:rsidR="00982364" w:rsidRPr="00E80B34" w:rsidRDefault="00982364" w:rsidP="00250CD3">
            <w:pPr>
              <w:pStyle w:val="MsgTableBody"/>
              <w:jc w:val="center"/>
              <w:rPr>
                <w:noProof/>
              </w:rPr>
            </w:pPr>
            <w:r w:rsidRPr="00E80B34">
              <w:rPr>
                <w:noProof/>
              </w:rPr>
              <w:t>2</w:t>
            </w:r>
          </w:p>
        </w:tc>
      </w:tr>
      <w:tr w:rsidR="00982364" w:rsidRPr="00982364" w14:paraId="7602B4E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20E085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F61EABC"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7709E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4F548" w14:textId="77777777" w:rsidR="00982364" w:rsidRPr="00E80B34" w:rsidRDefault="00982364" w:rsidP="00250CD3">
            <w:pPr>
              <w:pStyle w:val="MsgTableBody"/>
              <w:jc w:val="center"/>
              <w:rPr>
                <w:noProof/>
              </w:rPr>
            </w:pPr>
            <w:r w:rsidRPr="00E80B34">
              <w:rPr>
                <w:noProof/>
              </w:rPr>
              <w:t>2</w:t>
            </w:r>
          </w:p>
        </w:tc>
      </w:tr>
      <w:tr w:rsidR="00982364" w:rsidRPr="00982364" w14:paraId="6E9401A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E200E4"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9490D0F"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286D74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EC9E3" w14:textId="77777777" w:rsidR="00982364" w:rsidRPr="00E80B34" w:rsidRDefault="00982364" w:rsidP="00250CD3">
            <w:pPr>
              <w:pStyle w:val="MsgTableBody"/>
              <w:jc w:val="center"/>
              <w:rPr>
                <w:noProof/>
              </w:rPr>
            </w:pPr>
            <w:r w:rsidRPr="00E80B34">
              <w:rPr>
                <w:noProof/>
              </w:rPr>
              <w:t>2</w:t>
            </w:r>
          </w:p>
        </w:tc>
      </w:tr>
      <w:tr w:rsidR="00982364" w:rsidRPr="00982364" w14:paraId="314AD587"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3F1024A2"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695A20E8"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41AD5E1D"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30065B6" w14:textId="77777777" w:rsidR="00982364" w:rsidRPr="00E80B34" w:rsidRDefault="00982364" w:rsidP="00250CD3">
            <w:pPr>
              <w:pStyle w:val="MsgTableBody"/>
              <w:jc w:val="center"/>
              <w:rPr>
                <w:noProof/>
              </w:rPr>
            </w:pPr>
            <w:r w:rsidRPr="00E80B34">
              <w:rPr>
                <w:noProof/>
              </w:rPr>
              <w:t>2</w:t>
            </w:r>
          </w:p>
        </w:tc>
      </w:tr>
    </w:tbl>
    <w:p w14:paraId="1EEE70CA" w14:textId="77777777" w:rsidR="00F640A8" w:rsidRDefault="00F640A8" w:rsidP="00F640A8">
      <w:bookmarkStart w:id="280" w:name="_Toc463264305"/>
      <w:bookmarkStart w:id="281"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3F00D4C1" w14:textId="77777777" w:rsidTr="000C59F0">
        <w:trPr>
          <w:jc w:val="center"/>
        </w:trPr>
        <w:tc>
          <w:tcPr>
            <w:tcW w:w="6652" w:type="dxa"/>
            <w:gridSpan w:val="4"/>
          </w:tcPr>
          <w:p w14:paraId="3C69B991" w14:textId="77777777" w:rsidR="000C59F0" w:rsidRPr="006D6BB6" w:rsidRDefault="000C59F0" w:rsidP="006C7D73">
            <w:pPr>
              <w:pStyle w:val="ACK-ChoreographyHeader"/>
            </w:pPr>
            <w:r>
              <w:t>Acknowledgement Choreography</w:t>
            </w:r>
          </w:p>
        </w:tc>
      </w:tr>
      <w:tr w:rsidR="000C59F0" w:rsidRPr="006D6BB6" w14:paraId="6CF7451D" w14:textId="77777777" w:rsidTr="000C59F0">
        <w:trPr>
          <w:jc w:val="center"/>
        </w:trPr>
        <w:tc>
          <w:tcPr>
            <w:tcW w:w="6652" w:type="dxa"/>
            <w:gridSpan w:val="4"/>
          </w:tcPr>
          <w:p w14:paraId="1DEECB3A" w14:textId="77777777" w:rsidR="000C59F0" w:rsidRDefault="000C59F0" w:rsidP="000C59F0">
            <w:pPr>
              <w:pStyle w:val="ACK-ChoreographyHeader"/>
            </w:pPr>
            <w:r w:rsidRPr="00E80B34">
              <w:rPr>
                <w:noProof/>
              </w:rPr>
              <w:t>ACK^B04^ACK</w:t>
            </w:r>
          </w:p>
        </w:tc>
      </w:tr>
      <w:tr w:rsidR="00F640A8" w:rsidRPr="006D6BB6" w14:paraId="52EB6116" w14:textId="77777777" w:rsidTr="006C7D73">
        <w:trPr>
          <w:jc w:val="center"/>
        </w:trPr>
        <w:tc>
          <w:tcPr>
            <w:tcW w:w="1458" w:type="dxa"/>
          </w:tcPr>
          <w:p w14:paraId="65234997" w14:textId="77777777" w:rsidR="00F640A8" w:rsidRPr="006D6BB6" w:rsidRDefault="00F640A8" w:rsidP="000C59F0">
            <w:pPr>
              <w:pStyle w:val="ACK-ChoreographyBody"/>
            </w:pPr>
            <w:r w:rsidRPr="006D6BB6">
              <w:t>Field name</w:t>
            </w:r>
          </w:p>
        </w:tc>
        <w:tc>
          <w:tcPr>
            <w:tcW w:w="2336" w:type="dxa"/>
          </w:tcPr>
          <w:p w14:paraId="15CB20F7" w14:textId="77777777" w:rsidR="00F640A8" w:rsidRPr="006D6BB6" w:rsidRDefault="00F640A8" w:rsidP="000C59F0">
            <w:pPr>
              <w:pStyle w:val="ACK-ChoreographyBody"/>
            </w:pPr>
            <w:r w:rsidRPr="006D6BB6">
              <w:t>Field Value: Original mode</w:t>
            </w:r>
          </w:p>
        </w:tc>
        <w:tc>
          <w:tcPr>
            <w:tcW w:w="2858" w:type="dxa"/>
            <w:gridSpan w:val="2"/>
          </w:tcPr>
          <w:p w14:paraId="2CBC67EB" w14:textId="77777777" w:rsidR="00F640A8" w:rsidRPr="006D6BB6" w:rsidRDefault="00F640A8" w:rsidP="000C59F0">
            <w:pPr>
              <w:pStyle w:val="ACK-ChoreographyBody"/>
            </w:pPr>
            <w:r w:rsidRPr="006D6BB6">
              <w:t>Field value: Enhanced mode</w:t>
            </w:r>
          </w:p>
        </w:tc>
      </w:tr>
      <w:tr w:rsidR="00F640A8" w:rsidRPr="006D6BB6" w14:paraId="52AEFEDD" w14:textId="77777777" w:rsidTr="006C7D73">
        <w:trPr>
          <w:jc w:val="center"/>
        </w:trPr>
        <w:tc>
          <w:tcPr>
            <w:tcW w:w="1458" w:type="dxa"/>
          </w:tcPr>
          <w:p w14:paraId="2AF8641B" w14:textId="77777777" w:rsidR="00F640A8" w:rsidRPr="006D6BB6" w:rsidRDefault="00F640A8" w:rsidP="000C59F0">
            <w:pPr>
              <w:pStyle w:val="ACK-ChoreographyBody"/>
            </w:pPr>
            <w:r>
              <w:t>MSH-</w:t>
            </w:r>
            <w:r w:rsidRPr="006D6BB6">
              <w:t>15</w:t>
            </w:r>
          </w:p>
        </w:tc>
        <w:tc>
          <w:tcPr>
            <w:tcW w:w="2336" w:type="dxa"/>
          </w:tcPr>
          <w:p w14:paraId="162534DB" w14:textId="77777777" w:rsidR="00F640A8" w:rsidRPr="006D6BB6" w:rsidRDefault="00F640A8" w:rsidP="000C59F0">
            <w:pPr>
              <w:pStyle w:val="ACK-ChoreographyBody"/>
            </w:pPr>
            <w:r w:rsidRPr="006D6BB6">
              <w:t>Blank</w:t>
            </w:r>
          </w:p>
        </w:tc>
        <w:tc>
          <w:tcPr>
            <w:tcW w:w="850" w:type="dxa"/>
          </w:tcPr>
          <w:p w14:paraId="2C696F41" w14:textId="77777777" w:rsidR="00F640A8" w:rsidRPr="006D6BB6" w:rsidRDefault="00F640A8" w:rsidP="000C59F0">
            <w:pPr>
              <w:pStyle w:val="ACK-ChoreographyBody"/>
            </w:pPr>
            <w:r w:rsidRPr="006D6BB6">
              <w:t>NE</w:t>
            </w:r>
          </w:p>
        </w:tc>
        <w:tc>
          <w:tcPr>
            <w:tcW w:w="2008" w:type="dxa"/>
          </w:tcPr>
          <w:p w14:paraId="63DDE535" w14:textId="77777777" w:rsidR="00F640A8" w:rsidRPr="006D6BB6" w:rsidRDefault="00F640A8" w:rsidP="000C59F0">
            <w:pPr>
              <w:pStyle w:val="ACK-ChoreographyBody"/>
            </w:pPr>
            <w:r w:rsidRPr="006D6BB6">
              <w:t>AL, SU, ER</w:t>
            </w:r>
          </w:p>
        </w:tc>
      </w:tr>
      <w:tr w:rsidR="00F640A8" w:rsidRPr="006D6BB6" w14:paraId="519782A2" w14:textId="77777777" w:rsidTr="006C7D73">
        <w:trPr>
          <w:jc w:val="center"/>
        </w:trPr>
        <w:tc>
          <w:tcPr>
            <w:tcW w:w="1458" w:type="dxa"/>
          </w:tcPr>
          <w:p w14:paraId="1E74519C" w14:textId="77777777" w:rsidR="00F640A8" w:rsidRPr="006D6BB6" w:rsidRDefault="00F640A8" w:rsidP="000C59F0">
            <w:pPr>
              <w:pStyle w:val="ACK-ChoreographyBody"/>
            </w:pPr>
            <w:r>
              <w:t>MSH-</w:t>
            </w:r>
            <w:r w:rsidRPr="006D6BB6">
              <w:t>16</w:t>
            </w:r>
          </w:p>
        </w:tc>
        <w:tc>
          <w:tcPr>
            <w:tcW w:w="2336" w:type="dxa"/>
          </w:tcPr>
          <w:p w14:paraId="6F6B81AB" w14:textId="77777777" w:rsidR="00F640A8" w:rsidRPr="006D6BB6" w:rsidRDefault="00F640A8" w:rsidP="000C59F0">
            <w:pPr>
              <w:pStyle w:val="ACK-ChoreographyBody"/>
            </w:pPr>
            <w:r w:rsidRPr="006D6BB6">
              <w:t>Blank</w:t>
            </w:r>
          </w:p>
        </w:tc>
        <w:tc>
          <w:tcPr>
            <w:tcW w:w="850" w:type="dxa"/>
          </w:tcPr>
          <w:p w14:paraId="0A5A7F93" w14:textId="77777777" w:rsidR="00F640A8" w:rsidRPr="006D6BB6" w:rsidRDefault="00F640A8" w:rsidP="000C59F0">
            <w:pPr>
              <w:pStyle w:val="ACK-ChoreographyBody"/>
            </w:pPr>
            <w:r w:rsidRPr="006D6BB6">
              <w:t>NE</w:t>
            </w:r>
          </w:p>
        </w:tc>
        <w:tc>
          <w:tcPr>
            <w:tcW w:w="2008" w:type="dxa"/>
          </w:tcPr>
          <w:p w14:paraId="4CDCE705" w14:textId="77777777" w:rsidR="00F640A8" w:rsidRPr="006D6BB6" w:rsidRDefault="00F640A8" w:rsidP="000C59F0">
            <w:pPr>
              <w:pStyle w:val="ACK-ChoreographyBody"/>
            </w:pPr>
            <w:r w:rsidRPr="006D6BB6">
              <w:t>NE</w:t>
            </w:r>
          </w:p>
        </w:tc>
      </w:tr>
      <w:tr w:rsidR="00F640A8" w:rsidRPr="006D6BB6" w14:paraId="5B741610" w14:textId="77777777" w:rsidTr="006C7D73">
        <w:trPr>
          <w:jc w:val="center"/>
        </w:trPr>
        <w:tc>
          <w:tcPr>
            <w:tcW w:w="1458" w:type="dxa"/>
          </w:tcPr>
          <w:p w14:paraId="3C7B5632" w14:textId="77777777" w:rsidR="00F640A8" w:rsidRPr="006D6BB6" w:rsidRDefault="00F640A8" w:rsidP="000C59F0">
            <w:pPr>
              <w:pStyle w:val="ACK-ChoreographyBody"/>
            </w:pPr>
            <w:r w:rsidRPr="006D6BB6">
              <w:t>Immediate Ack</w:t>
            </w:r>
          </w:p>
        </w:tc>
        <w:tc>
          <w:tcPr>
            <w:tcW w:w="2336" w:type="dxa"/>
          </w:tcPr>
          <w:p w14:paraId="62A691BB" w14:textId="77777777" w:rsidR="00F640A8" w:rsidRPr="006D6BB6" w:rsidRDefault="00F640A8" w:rsidP="000C59F0">
            <w:pPr>
              <w:pStyle w:val="ACK-ChoreographyBody"/>
            </w:pPr>
            <w:r>
              <w:rPr>
                <w:szCs w:val="16"/>
              </w:rPr>
              <w:t>-</w:t>
            </w:r>
          </w:p>
        </w:tc>
        <w:tc>
          <w:tcPr>
            <w:tcW w:w="850" w:type="dxa"/>
          </w:tcPr>
          <w:p w14:paraId="2B319D69" w14:textId="77777777" w:rsidR="00F640A8" w:rsidRPr="006D6BB6" w:rsidRDefault="00F640A8" w:rsidP="000C59F0">
            <w:pPr>
              <w:pStyle w:val="ACK-ChoreographyBody"/>
            </w:pPr>
            <w:r w:rsidRPr="006D6BB6">
              <w:t>-</w:t>
            </w:r>
          </w:p>
        </w:tc>
        <w:tc>
          <w:tcPr>
            <w:tcW w:w="2008" w:type="dxa"/>
          </w:tcPr>
          <w:p w14:paraId="29707CE5" w14:textId="77777777"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14:paraId="6009C8A6" w14:textId="77777777" w:rsidTr="006C7D73">
        <w:trPr>
          <w:jc w:val="center"/>
        </w:trPr>
        <w:tc>
          <w:tcPr>
            <w:tcW w:w="1458" w:type="dxa"/>
          </w:tcPr>
          <w:p w14:paraId="0F7F387C" w14:textId="77777777" w:rsidR="00F640A8" w:rsidRPr="006D6BB6" w:rsidRDefault="00F640A8" w:rsidP="000C59F0">
            <w:pPr>
              <w:pStyle w:val="ACK-ChoreographyBody"/>
            </w:pPr>
            <w:r w:rsidRPr="006D6BB6">
              <w:t>Application Ack</w:t>
            </w:r>
          </w:p>
        </w:tc>
        <w:tc>
          <w:tcPr>
            <w:tcW w:w="2336" w:type="dxa"/>
          </w:tcPr>
          <w:p w14:paraId="1EA6AA44" w14:textId="77777777" w:rsidR="00F640A8" w:rsidRPr="006D6BB6" w:rsidRDefault="00F640A8" w:rsidP="000C59F0">
            <w:pPr>
              <w:pStyle w:val="ACK-ChoreographyBody"/>
            </w:pPr>
            <w:r>
              <w:rPr>
                <w:szCs w:val="16"/>
              </w:rPr>
              <w:t>-</w:t>
            </w:r>
          </w:p>
        </w:tc>
        <w:tc>
          <w:tcPr>
            <w:tcW w:w="850" w:type="dxa"/>
          </w:tcPr>
          <w:p w14:paraId="7ADEB589" w14:textId="77777777" w:rsidR="00F640A8" w:rsidRPr="006D6BB6" w:rsidRDefault="00F640A8" w:rsidP="000C59F0">
            <w:pPr>
              <w:pStyle w:val="ACK-ChoreographyBody"/>
            </w:pPr>
            <w:r w:rsidRPr="006D6BB6">
              <w:t>-</w:t>
            </w:r>
          </w:p>
        </w:tc>
        <w:tc>
          <w:tcPr>
            <w:tcW w:w="2008" w:type="dxa"/>
          </w:tcPr>
          <w:p w14:paraId="4CE749DF" w14:textId="77777777" w:rsidR="00F640A8" w:rsidRPr="006D6BB6" w:rsidRDefault="00F640A8" w:rsidP="000C59F0">
            <w:pPr>
              <w:pStyle w:val="ACK-ChoreographyBody"/>
            </w:pPr>
            <w:r w:rsidRPr="006D6BB6">
              <w:t>-</w:t>
            </w:r>
          </w:p>
        </w:tc>
      </w:tr>
    </w:tbl>
    <w:p w14:paraId="726383EF" w14:textId="77777777" w:rsidR="00F640A8" w:rsidRDefault="00F640A8" w:rsidP="00F640A8"/>
    <w:p w14:paraId="6EC95CC9" w14:textId="77777777" w:rsidR="00982364" w:rsidRPr="00E80B34" w:rsidRDefault="00982364" w:rsidP="00125A26">
      <w:pPr>
        <w:pStyle w:val="Heading3"/>
        <w:rPr>
          <w:noProof/>
        </w:rPr>
      </w:pPr>
      <w:bookmarkStart w:id="282" w:name="_Toc29039342"/>
      <w:r w:rsidRPr="00E80B34">
        <w:rPr>
          <w:noProof/>
        </w:rPr>
        <w:t>PMU/ACK – Deactivate Practicing Person (Event B05)</w:t>
      </w:r>
      <w:bookmarkEnd w:id="280"/>
      <w:bookmarkEnd w:id="281"/>
      <w:bookmarkEnd w:id="282"/>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14:paraId="3DF979B0" w14:textId="77777777"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14:paraId="26BE39B8" w14:textId="77777777" w:rsidR="00982364" w:rsidRPr="00E80B34" w:rsidRDefault="00982364" w:rsidP="00125A26">
      <w:pPr>
        <w:pStyle w:val="MsgTableCaption"/>
        <w:rPr>
          <w:noProof/>
        </w:rPr>
      </w:pPr>
      <w:r>
        <w:rPr>
          <w:noProof/>
        </w:rPr>
        <w:t>PMU^B05^PMU_B04: Dea</w:t>
      </w:r>
      <w:r w:rsidRPr="00E80B34">
        <w:rPr>
          <w:noProof/>
        </w:rPr>
        <w:t>ctivate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025B8FA8"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6AB9071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7519628"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6FFA5B1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856409" w14:textId="77777777" w:rsidR="00982364" w:rsidRPr="00E80B34" w:rsidRDefault="00982364" w:rsidP="00250CD3">
            <w:pPr>
              <w:pStyle w:val="MsgTableHeader"/>
              <w:jc w:val="center"/>
              <w:rPr>
                <w:noProof/>
              </w:rPr>
            </w:pPr>
            <w:r w:rsidRPr="00E80B34">
              <w:rPr>
                <w:noProof/>
              </w:rPr>
              <w:t>Chapter</w:t>
            </w:r>
          </w:p>
        </w:tc>
      </w:tr>
      <w:tr w:rsidR="00982364" w:rsidRPr="00982364" w14:paraId="36F43924"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DA2C02E"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7B35545"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75DAF727"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6C48911F" w14:textId="77777777" w:rsidR="00982364" w:rsidRPr="00E80B34" w:rsidRDefault="00982364" w:rsidP="00250CD3">
            <w:pPr>
              <w:pStyle w:val="MsgTableBody"/>
              <w:jc w:val="center"/>
              <w:rPr>
                <w:noProof/>
              </w:rPr>
            </w:pPr>
            <w:r w:rsidRPr="00E80B34">
              <w:rPr>
                <w:noProof/>
              </w:rPr>
              <w:t>2</w:t>
            </w:r>
          </w:p>
        </w:tc>
      </w:tr>
      <w:tr w:rsidR="00982364" w:rsidRPr="00982364" w14:paraId="5D9A322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240DCB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D5F3823"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68F9554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0497855" w14:textId="77777777" w:rsidR="00982364" w:rsidRPr="00E80B34" w:rsidRDefault="00982364" w:rsidP="00250CD3">
            <w:pPr>
              <w:pStyle w:val="MsgTableBody"/>
              <w:jc w:val="center"/>
              <w:rPr>
                <w:noProof/>
              </w:rPr>
            </w:pPr>
            <w:r w:rsidRPr="00E80B34">
              <w:rPr>
                <w:noProof/>
              </w:rPr>
              <w:t>2</w:t>
            </w:r>
          </w:p>
        </w:tc>
      </w:tr>
      <w:tr w:rsidR="00982364" w:rsidRPr="00982364" w14:paraId="2921A4C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7F835490" w14:textId="77777777" w:rsidR="00982364" w:rsidRPr="00E80B34" w:rsidRDefault="00982364" w:rsidP="00125A26">
            <w:pPr>
              <w:pStyle w:val="MsgTableBody"/>
              <w:rPr>
                <w:noProof/>
              </w:rPr>
            </w:pPr>
            <w:r w:rsidRPr="00E80B34">
              <w:rPr>
                <w:noProof/>
              </w:rPr>
              <w:lastRenderedPageBreak/>
              <w:t>[ UAC ]</w:t>
            </w:r>
          </w:p>
        </w:tc>
        <w:tc>
          <w:tcPr>
            <w:tcW w:w="4353" w:type="dxa"/>
            <w:tcBorders>
              <w:top w:val="dotted" w:sz="4" w:space="0" w:color="auto"/>
              <w:left w:val="nil"/>
              <w:bottom w:val="dotted" w:sz="4" w:space="0" w:color="auto"/>
              <w:right w:val="nil"/>
            </w:tcBorders>
            <w:shd w:val="clear" w:color="auto" w:fill="FFFFFF"/>
          </w:tcPr>
          <w:p w14:paraId="6C501A50"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580E4E9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37EA0DD6" w14:textId="77777777" w:rsidR="00982364" w:rsidRPr="00E80B34" w:rsidRDefault="00982364" w:rsidP="00250CD3">
            <w:pPr>
              <w:pStyle w:val="MsgTableBody"/>
              <w:jc w:val="center"/>
              <w:rPr>
                <w:noProof/>
              </w:rPr>
            </w:pPr>
            <w:r w:rsidRPr="00E80B34">
              <w:rPr>
                <w:noProof/>
              </w:rPr>
              <w:t>2</w:t>
            </w:r>
          </w:p>
        </w:tc>
      </w:tr>
      <w:tr w:rsidR="00982364" w:rsidRPr="00982364" w14:paraId="31DA678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BC596B"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76BF0488"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191DCB1F"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7062587" w14:textId="77777777" w:rsidR="00982364" w:rsidRPr="00E80B34" w:rsidRDefault="00982364" w:rsidP="00250CD3">
            <w:pPr>
              <w:pStyle w:val="MsgTableBody"/>
              <w:jc w:val="center"/>
              <w:rPr>
                <w:noProof/>
              </w:rPr>
            </w:pPr>
            <w:r w:rsidRPr="00E80B34">
              <w:rPr>
                <w:noProof/>
              </w:rPr>
              <w:t>3</w:t>
            </w:r>
          </w:p>
        </w:tc>
      </w:tr>
      <w:tr w:rsidR="00982364" w:rsidRPr="00982364" w14:paraId="56D0061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2C2D527" w14:textId="77777777" w:rsidR="00982364" w:rsidRPr="00E80B34" w:rsidRDefault="00000000" w:rsidP="00125A26">
            <w:pPr>
              <w:pStyle w:val="MsgTableBody"/>
              <w:rPr>
                <w:noProof/>
              </w:rPr>
            </w:pPr>
            <w:hyperlink w:anchor="STF" w:history="1">
              <w:r w:rsidR="00982364" w:rsidRPr="00E80B34">
                <w:rPr>
                  <w:rStyle w:val="Hyperlink"/>
                  <w:noProof/>
                </w:rPr>
                <w:t>S</w:t>
              </w:r>
              <w:bookmarkStart w:id="283" w:name="_Hlt1379327"/>
              <w:r w:rsidR="00982364" w:rsidRPr="00E80B34">
                <w:rPr>
                  <w:rStyle w:val="Hyperlink"/>
                  <w:noProof/>
                </w:rPr>
                <w:t>T</w:t>
              </w:r>
              <w:bookmarkEnd w:id="283"/>
              <w:r w:rsidR="00982364" w:rsidRPr="00E80B34">
                <w:rPr>
                  <w:rStyle w:val="Hyperlink"/>
                  <w:noProof/>
                </w:rPr>
                <w:t>F</w:t>
              </w:r>
            </w:hyperlink>
          </w:p>
        </w:tc>
        <w:tc>
          <w:tcPr>
            <w:tcW w:w="4353" w:type="dxa"/>
            <w:tcBorders>
              <w:top w:val="dotted" w:sz="4" w:space="0" w:color="auto"/>
              <w:left w:val="nil"/>
              <w:bottom w:val="dotted" w:sz="4" w:space="0" w:color="auto"/>
              <w:right w:val="nil"/>
            </w:tcBorders>
            <w:shd w:val="clear" w:color="auto" w:fill="FFFFFF"/>
          </w:tcPr>
          <w:p w14:paraId="2777FF9A"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19586E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64D1C4" w14:textId="77777777" w:rsidR="00982364" w:rsidRPr="00E80B34" w:rsidRDefault="00982364" w:rsidP="00250CD3">
            <w:pPr>
              <w:pStyle w:val="MsgTableBody"/>
              <w:jc w:val="center"/>
              <w:rPr>
                <w:noProof/>
              </w:rPr>
            </w:pPr>
            <w:r w:rsidRPr="00E80B34">
              <w:rPr>
                <w:noProof/>
              </w:rPr>
              <w:t>15.4.8</w:t>
            </w:r>
          </w:p>
        </w:tc>
      </w:tr>
      <w:tr w:rsidR="00982364" w:rsidRPr="00982364" w14:paraId="444DEB0B"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587BCC4"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4361551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080A1B7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CB677D" w14:textId="77777777" w:rsidR="00982364" w:rsidRPr="00E80B34" w:rsidRDefault="00982364" w:rsidP="00250CD3">
            <w:pPr>
              <w:pStyle w:val="MsgTableBody"/>
              <w:jc w:val="center"/>
              <w:rPr>
                <w:noProof/>
              </w:rPr>
            </w:pPr>
            <w:r w:rsidRPr="00E80B34">
              <w:rPr>
                <w:noProof/>
              </w:rPr>
              <w:t>15.4.6</w:t>
            </w:r>
          </w:p>
        </w:tc>
      </w:tr>
      <w:tr w:rsidR="00982364" w:rsidRPr="00982364" w14:paraId="20C20D84"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7C3EED85"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152AF012"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B48939E"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1A53ED44" w14:textId="77777777" w:rsidR="00982364" w:rsidRPr="00E80B34" w:rsidRDefault="00982364" w:rsidP="00250CD3">
            <w:pPr>
              <w:pStyle w:val="MsgTableBody"/>
              <w:jc w:val="center"/>
              <w:rPr>
                <w:noProof/>
              </w:rPr>
            </w:pPr>
            <w:r w:rsidRPr="00E80B34">
              <w:rPr>
                <w:noProof/>
              </w:rPr>
              <w:t>15.4.5</w:t>
            </w:r>
          </w:p>
        </w:tc>
      </w:tr>
    </w:tbl>
    <w:p w14:paraId="4F8D4330"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14:paraId="2BA969B4" w14:textId="77777777" w:rsidTr="000C59F0">
        <w:trPr>
          <w:jc w:val="center"/>
        </w:trPr>
        <w:tc>
          <w:tcPr>
            <w:tcW w:w="8926" w:type="dxa"/>
            <w:gridSpan w:val="5"/>
          </w:tcPr>
          <w:p w14:paraId="79577827" w14:textId="77777777" w:rsidR="000C59F0" w:rsidRPr="0083614A" w:rsidRDefault="000C59F0" w:rsidP="006C7D73">
            <w:pPr>
              <w:pStyle w:val="ACK-ChoreographyHeader"/>
            </w:pPr>
            <w:r>
              <w:t>Acknowledgement Choreography</w:t>
            </w:r>
          </w:p>
        </w:tc>
      </w:tr>
      <w:tr w:rsidR="000C59F0" w:rsidRPr="009928E9" w14:paraId="113FD9F0" w14:textId="77777777" w:rsidTr="000C59F0">
        <w:trPr>
          <w:jc w:val="center"/>
        </w:trPr>
        <w:tc>
          <w:tcPr>
            <w:tcW w:w="8926" w:type="dxa"/>
            <w:gridSpan w:val="5"/>
          </w:tcPr>
          <w:p w14:paraId="1D48E9D9" w14:textId="77777777" w:rsidR="000C59F0" w:rsidRDefault="000C59F0" w:rsidP="000C59F0">
            <w:pPr>
              <w:pStyle w:val="ACK-ChoreographyHeader"/>
            </w:pPr>
            <w:r>
              <w:rPr>
                <w:noProof/>
              </w:rPr>
              <w:t>PMU^B05^PMU_B04</w:t>
            </w:r>
          </w:p>
        </w:tc>
      </w:tr>
      <w:tr w:rsidR="002B2E86" w:rsidRPr="009928E9" w14:paraId="769CE996" w14:textId="77777777" w:rsidTr="006C7D73">
        <w:trPr>
          <w:jc w:val="center"/>
        </w:trPr>
        <w:tc>
          <w:tcPr>
            <w:tcW w:w="1691" w:type="dxa"/>
          </w:tcPr>
          <w:p w14:paraId="59989731" w14:textId="77777777" w:rsidR="002B2E86" w:rsidRPr="0083614A" w:rsidRDefault="002B2E86" w:rsidP="004E2D90">
            <w:pPr>
              <w:pStyle w:val="ACK-ChoreographyBody"/>
            </w:pPr>
            <w:r w:rsidRPr="0083614A">
              <w:t>Field name</w:t>
            </w:r>
          </w:p>
        </w:tc>
        <w:tc>
          <w:tcPr>
            <w:tcW w:w="2409" w:type="dxa"/>
          </w:tcPr>
          <w:p w14:paraId="4DED05D2" w14:textId="77777777" w:rsidR="002B2E86" w:rsidRPr="0083614A" w:rsidRDefault="002B2E86" w:rsidP="004E2D90">
            <w:pPr>
              <w:pStyle w:val="ACK-ChoreographyBody"/>
            </w:pPr>
            <w:r w:rsidRPr="0083614A">
              <w:t>Field Value: Original mode</w:t>
            </w:r>
          </w:p>
        </w:tc>
        <w:tc>
          <w:tcPr>
            <w:tcW w:w="4826" w:type="dxa"/>
            <w:gridSpan w:val="3"/>
          </w:tcPr>
          <w:p w14:paraId="19052D05" w14:textId="77777777" w:rsidR="002B2E86" w:rsidRPr="0083614A" w:rsidRDefault="002B2E86" w:rsidP="004E2D90">
            <w:pPr>
              <w:pStyle w:val="ACK-ChoreographyBody"/>
            </w:pPr>
            <w:r w:rsidRPr="0083614A">
              <w:t>Field value: Enhanced mode</w:t>
            </w:r>
          </w:p>
        </w:tc>
      </w:tr>
      <w:tr w:rsidR="002B2E86" w:rsidRPr="009928E9" w14:paraId="14B58F8A" w14:textId="77777777" w:rsidTr="006C7D73">
        <w:trPr>
          <w:jc w:val="center"/>
        </w:trPr>
        <w:tc>
          <w:tcPr>
            <w:tcW w:w="1691" w:type="dxa"/>
          </w:tcPr>
          <w:p w14:paraId="7CBA1859" w14:textId="77777777" w:rsidR="002B2E86" w:rsidRPr="0083614A" w:rsidRDefault="004E2D90" w:rsidP="004E2D90">
            <w:pPr>
              <w:pStyle w:val="ACK-ChoreographyBody"/>
            </w:pPr>
            <w:r>
              <w:t>MSH-</w:t>
            </w:r>
            <w:r w:rsidR="002B2E86" w:rsidRPr="0083614A">
              <w:t>15</w:t>
            </w:r>
          </w:p>
        </w:tc>
        <w:tc>
          <w:tcPr>
            <w:tcW w:w="2409" w:type="dxa"/>
          </w:tcPr>
          <w:p w14:paraId="0A450E17" w14:textId="77777777" w:rsidR="002B2E86" w:rsidRPr="0083614A" w:rsidRDefault="002B2E86" w:rsidP="004E2D90">
            <w:pPr>
              <w:pStyle w:val="ACK-ChoreographyBody"/>
            </w:pPr>
            <w:r w:rsidRPr="0083614A">
              <w:t>Blank</w:t>
            </w:r>
          </w:p>
        </w:tc>
        <w:tc>
          <w:tcPr>
            <w:tcW w:w="1070" w:type="dxa"/>
          </w:tcPr>
          <w:p w14:paraId="163A304C" w14:textId="77777777" w:rsidR="002B2E86" w:rsidRPr="0083614A" w:rsidRDefault="002B2E86" w:rsidP="004E2D90">
            <w:pPr>
              <w:pStyle w:val="ACK-ChoreographyBody"/>
            </w:pPr>
            <w:r w:rsidRPr="0083614A">
              <w:t>NE</w:t>
            </w:r>
          </w:p>
        </w:tc>
        <w:tc>
          <w:tcPr>
            <w:tcW w:w="1771" w:type="dxa"/>
          </w:tcPr>
          <w:p w14:paraId="515B7FF7" w14:textId="77777777" w:rsidR="002B2E86" w:rsidRPr="003C4436" w:rsidRDefault="002B2E86" w:rsidP="004E2D90">
            <w:pPr>
              <w:pStyle w:val="ACK-ChoreographyBody"/>
              <w:rPr>
                <w:szCs w:val="16"/>
              </w:rPr>
            </w:pPr>
            <w:r w:rsidRPr="003C4436">
              <w:rPr>
                <w:szCs w:val="16"/>
              </w:rPr>
              <w:t>NE</w:t>
            </w:r>
          </w:p>
        </w:tc>
        <w:tc>
          <w:tcPr>
            <w:tcW w:w="1985" w:type="dxa"/>
          </w:tcPr>
          <w:p w14:paraId="3E4914F3" w14:textId="77777777" w:rsidR="002B2E86" w:rsidRPr="003C4436" w:rsidRDefault="002B2E86" w:rsidP="004E2D90">
            <w:pPr>
              <w:pStyle w:val="ACK-ChoreographyBody"/>
              <w:rPr>
                <w:szCs w:val="16"/>
              </w:rPr>
            </w:pPr>
            <w:r w:rsidRPr="003C4436">
              <w:rPr>
                <w:szCs w:val="16"/>
              </w:rPr>
              <w:t>AL, SU, ER</w:t>
            </w:r>
          </w:p>
        </w:tc>
      </w:tr>
      <w:tr w:rsidR="002B2E86" w:rsidRPr="009928E9" w14:paraId="68C7C235" w14:textId="77777777" w:rsidTr="006C7D73">
        <w:trPr>
          <w:jc w:val="center"/>
        </w:trPr>
        <w:tc>
          <w:tcPr>
            <w:tcW w:w="1691" w:type="dxa"/>
          </w:tcPr>
          <w:p w14:paraId="14504BC5" w14:textId="77777777" w:rsidR="002B2E86" w:rsidRPr="0083614A" w:rsidRDefault="002B2E86" w:rsidP="004E2D90">
            <w:pPr>
              <w:pStyle w:val="ACK-ChoreographyBody"/>
            </w:pPr>
            <w:r w:rsidRPr="0083614A">
              <w:t>MSH</w:t>
            </w:r>
            <w:r w:rsidR="004E2D90">
              <w:t>-</w:t>
            </w:r>
            <w:r w:rsidRPr="0083614A">
              <w:t>16</w:t>
            </w:r>
          </w:p>
        </w:tc>
        <w:tc>
          <w:tcPr>
            <w:tcW w:w="2409" w:type="dxa"/>
          </w:tcPr>
          <w:p w14:paraId="6777859A" w14:textId="77777777" w:rsidR="002B2E86" w:rsidRPr="0083614A" w:rsidRDefault="002B2E86" w:rsidP="004E2D90">
            <w:pPr>
              <w:pStyle w:val="ACK-ChoreographyBody"/>
            </w:pPr>
            <w:r w:rsidRPr="0083614A">
              <w:t>Blank</w:t>
            </w:r>
          </w:p>
        </w:tc>
        <w:tc>
          <w:tcPr>
            <w:tcW w:w="1070" w:type="dxa"/>
          </w:tcPr>
          <w:p w14:paraId="6F4D5842" w14:textId="77777777" w:rsidR="002B2E86" w:rsidRPr="0083614A" w:rsidRDefault="002B2E86" w:rsidP="004E2D90">
            <w:pPr>
              <w:pStyle w:val="ACK-ChoreographyBody"/>
            </w:pPr>
            <w:r w:rsidRPr="0083614A">
              <w:t>NE</w:t>
            </w:r>
          </w:p>
        </w:tc>
        <w:tc>
          <w:tcPr>
            <w:tcW w:w="1771" w:type="dxa"/>
          </w:tcPr>
          <w:p w14:paraId="053FCAB9" w14:textId="77777777" w:rsidR="002B2E86" w:rsidRPr="003C4436" w:rsidRDefault="002B2E86" w:rsidP="004E2D90">
            <w:pPr>
              <w:pStyle w:val="ACK-ChoreographyBody"/>
              <w:rPr>
                <w:szCs w:val="16"/>
              </w:rPr>
            </w:pPr>
            <w:r w:rsidRPr="003C4436">
              <w:rPr>
                <w:szCs w:val="16"/>
              </w:rPr>
              <w:t>AL, SU, ER</w:t>
            </w:r>
          </w:p>
        </w:tc>
        <w:tc>
          <w:tcPr>
            <w:tcW w:w="1985" w:type="dxa"/>
          </w:tcPr>
          <w:p w14:paraId="7B50E0AA" w14:textId="77777777" w:rsidR="002B2E86" w:rsidRPr="003C4436" w:rsidRDefault="002B2E86" w:rsidP="004E2D90">
            <w:pPr>
              <w:pStyle w:val="ACK-ChoreographyBody"/>
              <w:rPr>
                <w:szCs w:val="16"/>
              </w:rPr>
            </w:pPr>
            <w:r w:rsidRPr="003C4436">
              <w:rPr>
                <w:szCs w:val="16"/>
              </w:rPr>
              <w:t>AL, SU, ER</w:t>
            </w:r>
          </w:p>
        </w:tc>
      </w:tr>
      <w:tr w:rsidR="002B2E86" w:rsidRPr="009928E9" w14:paraId="3557C61F" w14:textId="77777777" w:rsidTr="006C7D73">
        <w:trPr>
          <w:jc w:val="center"/>
        </w:trPr>
        <w:tc>
          <w:tcPr>
            <w:tcW w:w="1691" w:type="dxa"/>
          </w:tcPr>
          <w:p w14:paraId="52724D2F" w14:textId="77777777" w:rsidR="002B2E86" w:rsidRPr="0083614A" w:rsidRDefault="002B2E86" w:rsidP="004E2D90">
            <w:pPr>
              <w:pStyle w:val="ACK-ChoreographyBody"/>
            </w:pPr>
            <w:r w:rsidRPr="0083614A">
              <w:t>Immediate Ack</w:t>
            </w:r>
          </w:p>
        </w:tc>
        <w:tc>
          <w:tcPr>
            <w:tcW w:w="2409" w:type="dxa"/>
          </w:tcPr>
          <w:p w14:paraId="0607ED6D" w14:textId="77777777" w:rsidR="002B2E86" w:rsidRPr="0083614A" w:rsidRDefault="002B2E86" w:rsidP="004E2D90">
            <w:pPr>
              <w:pStyle w:val="ACK-ChoreographyBody"/>
            </w:pPr>
            <w:r w:rsidRPr="0083614A">
              <w:t>-</w:t>
            </w:r>
          </w:p>
        </w:tc>
        <w:tc>
          <w:tcPr>
            <w:tcW w:w="1070" w:type="dxa"/>
          </w:tcPr>
          <w:p w14:paraId="792C30E8" w14:textId="77777777" w:rsidR="002B2E86" w:rsidRPr="0083614A" w:rsidRDefault="002B2E86" w:rsidP="004E2D90">
            <w:pPr>
              <w:pStyle w:val="ACK-ChoreographyBody"/>
            </w:pPr>
            <w:r w:rsidRPr="0083614A">
              <w:t>-</w:t>
            </w:r>
          </w:p>
        </w:tc>
        <w:tc>
          <w:tcPr>
            <w:tcW w:w="1771" w:type="dxa"/>
          </w:tcPr>
          <w:p w14:paraId="2F5D2AF8" w14:textId="77777777" w:rsidR="002B2E86" w:rsidRPr="003C4436" w:rsidRDefault="002B2E86" w:rsidP="004E2D90">
            <w:pPr>
              <w:pStyle w:val="ACK-ChoreographyBody"/>
              <w:rPr>
                <w:szCs w:val="16"/>
              </w:rPr>
            </w:pPr>
            <w:r w:rsidRPr="003C4436">
              <w:rPr>
                <w:szCs w:val="16"/>
              </w:rPr>
              <w:t>-</w:t>
            </w:r>
          </w:p>
        </w:tc>
        <w:tc>
          <w:tcPr>
            <w:tcW w:w="1985" w:type="dxa"/>
          </w:tcPr>
          <w:p w14:paraId="24463B25"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14:paraId="773DCFF9" w14:textId="77777777" w:rsidTr="006C7D73">
        <w:trPr>
          <w:jc w:val="center"/>
        </w:trPr>
        <w:tc>
          <w:tcPr>
            <w:tcW w:w="1691" w:type="dxa"/>
          </w:tcPr>
          <w:p w14:paraId="03585846" w14:textId="77777777" w:rsidR="002B2E86" w:rsidRPr="0083614A" w:rsidRDefault="002B2E86" w:rsidP="004E2D90">
            <w:pPr>
              <w:pStyle w:val="ACK-ChoreographyBody"/>
            </w:pPr>
            <w:r w:rsidRPr="0083614A">
              <w:t>Application Ack</w:t>
            </w:r>
          </w:p>
        </w:tc>
        <w:tc>
          <w:tcPr>
            <w:tcW w:w="2409" w:type="dxa"/>
          </w:tcPr>
          <w:p w14:paraId="6F3F3411" w14:textId="77777777"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14:paraId="66BD6AAE" w14:textId="77777777" w:rsidR="002B2E86" w:rsidRPr="0083614A" w:rsidRDefault="002B2E86" w:rsidP="004E2D90">
            <w:pPr>
              <w:pStyle w:val="ACK-ChoreographyBody"/>
            </w:pPr>
            <w:r w:rsidRPr="0083614A">
              <w:t>-</w:t>
            </w:r>
          </w:p>
        </w:tc>
        <w:tc>
          <w:tcPr>
            <w:tcW w:w="1771" w:type="dxa"/>
          </w:tcPr>
          <w:p w14:paraId="0BB294D1"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14:paraId="5D03D636"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14:paraId="1960750D" w14:textId="77777777" w:rsidR="002B2E86" w:rsidRDefault="002B2E86" w:rsidP="002B2E86">
      <w:pPr>
        <w:rPr>
          <w:lang w:eastAsia="de-DE"/>
        </w:rPr>
      </w:pPr>
    </w:p>
    <w:p w14:paraId="24773549"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0C4408E4" w14:textId="77777777"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700B696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2915BE5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234BDB7"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7C5EFDB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6337D5A1" w14:textId="77777777" w:rsidR="00982364" w:rsidRPr="00E80B34" w:rsidRDefault="00982364" w:rsidP="00250CD3">
            <w:pPr>
              <w:pStyle w:val="MsgTableHeader"/>
              <w:jc w:val="center"/>
              <w:rPr>
                <w:noProof/>
              </w:rPr>
            </w:pPr>
            <w:r w:rsidRPr="00E80B34">
              <w:rPr>
                <w:noProof/>
              </w:rPr>
              <w:t>Chapter</w:t>
            </w:r>
          </w:p>
        </w:tc>
      </w:tr>
      <w:tr w:rsidR="00982364" w:rsidRPr="00982364" w14:paraId="0975A0A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0D7DEE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48E096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80C4A1B"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83B2F7" w14:textId="77777777" w:rsidR="00982364" w:rsidRPr="00E80B34" w:rsidRDefault="00982364" w:rsidP="00250CD3">
            <w:pPr>
              <w:pStyle w:val="MsgTableBody"/>
              <w:jc w:val="center"/>
              <w:rPr>
                <w:noProof/>
              </w:rPr>
            </w:pPr>
            <w:r w:rsidRPr="00E80B34">
              <w:rPr>
                <w:noProof/>
              </w:rPr>
              <w:t>2</w:t>
            </w:r>
          </w:p>
        </w:tc>
      </w:tr>
      <w:tr w:rsidR="00982364" w:rsidRPr="00982364" w14:paraId="657F090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A1B26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4559E1"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D95E56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D9AF9" w14:textId="77777777" w:rsidR="00982364" w:rsidRPr="00E80B34" w:rsidRDefault="00982364" w:rsidP="00250CD3">
            <w:pPr>
              <w:pStyle w:val="MsgTableBody"/>
              <w:jc w:val="center"/>
              <w:rPr>
                <w:noProof/>
              </w:rPr>
            </w:pPr>
            <w:r w:rsidRPr="00E80B34">
              <w:rPr>
                <w:noProof/>
              </w:rPr>
              <w:t>2</w:t>
            </w:r>
          </w:p>
        </w:tc>
      </w:tr>
      <w:tr w:rsidR="00982364" w:rsidRPr="00982364" w14:paraId="05CFCC6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8AA284" w14:textId="77777777" w:rsidR="00982364" w:rsidRPr="00E80B34" w:rsidRDefault="00982364" w:rsidP="00125A26">
            <w:pPr>
              <w:pStyle w:val="MsgTableBody"/>
              <w:rPr>
                <w:noProof/>
              </w:rPr>
            </w:pPr>
            <w:bookmarkStart w:id="284"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28992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CBA4F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4C6EA" w14:textId="77777777" w:rsidR="00982364" w:rsidRPr="00E80B34" w:rsidRDefault="00982364" w:rsidP="00250CD3">
            <w:pPr>
              <w:pStyle w:val="MsgTableBody"/>
              <w:jc w:val="center"/>
              <w:rPr>
                <w:noProof/>
              </w:rPr>
            </w:pPr>
            <w:r w:rsidRPr="00E80B34">
              <w:rPr>
                <w:noProof/>
              </w:rPr>
              <w:t>2</w:t>
            </w:r>
          </w:p>
        </w:tc>
      </w:tr>
      <w:bookmarkEnd w:id="284"/>
      <w:tr w:rsidR="00982364" w:rsidRPr="00982364" w14:paraId="6C35AF6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FE1A3FA"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E5C5A67"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1804FE2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97FF9C" w14:textId="77777777" w:rsidR="00982364" w:rsidRPr="00E80B34" w:rsidRDefault="00982364" w:rsidP="00250CD3">
            <w:pPr>
              <w:pStyle w:val="MsgTableBody"/>
              <w:jc w:val="center"/>
              <w:rPr>
                <w:noProof/>
              </w:rPr>
            </w:pPr>
            <w:r w:rsidRPr="00E80B34">
              <w:rPr>
                <w:noProof/>
              </w:rPr>
              <w:t>2</w:t>
            </w:r>
          </w:p>
        </w:tc>
      </w:tr>
      <w:tr w:rsidR="00982364" w:rsidRPr="00982364" w14:paraId="01978FC5"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297EBC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93DCD0B"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2F01A54"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2EE1C1" w14:textId="77777777" w:rsidR="00982364" w:rsidRPr="00E80B34" w:rsidRDefault="00982364" w:rsidP="00250CD3">
            <w:pPr>
              <w:pStyle w:val="MsgTableBody"/>
              <w:jc w:val="center"/>
              <w:rPr>
                <w:noProof/>
              </w:rPr>
            </w:pPr>
            <w:r w:rsidRPr="00E80B34">
              <w:rPr>
                <w:noProof/>
              </w:rPr>
              <w:t>2</w:t>
            </w:r>
          </w:p>
        </w:tc>
      </w:tr>
    </w:tbl>
    <w:p w14:paraId="2E732633" w14:textId="77777777" w:rsidR="00F640A8" w:rsidRDefault="00F640A8" w:rsidP="00F640A8">
      <w:bookmarkStart w:id="285" w:name="_Toc494168637"/>
      <w:bookmarkStart w:id="286" w:name="_Toc463264306"/>
      <w:bookmarkStart w:id="287" w:name="_Toc348247049"/>
      <w:bookmarkStart w:id="288" w:name="_Toc348256129"/>
      <w:bookmarkStart w:id="289" w:name="_Toc348259777"/>
      <w:bookmarkStart w:id="290" w:name="_Toc348344736"/>
      <w:bookmarkStart w:id="291" w:name="_Ref358430413"/>
      <w:bookmarkStart w:id="292" w:name="_Toc359236358"/>
      <w:bookmarkStart w:id="293"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4F87088A" w14:textId="77777777" w:rsidTr="000C59F0">
        <w:trPr>
          <w:jc w:val="center"/>
        </w:trPr>
        <w:tc>
          <w:tcPr>
            <w:tcW w:w="6652" w:type="dxa"/>
            <w:gridSpan w:val="4"/>
          </w:tcPr>
          <w:p w14:paraId="128D3DC2" w14:textId="77777777" w:rsidR="000C59F0" w:rsidRPr="006D6BB6" w:rsidRDefault="000C59F0" w:rsidP="006C7D73">
            <w:pPr>
              <w:pStyle w:val="ACK-ChoreographyHeader"/>
            </w:pPr>
            <w:r>
              <w:t>Acknowledgement Choreography</w:t>
            </w:r>
          </w:p>
        </w:tc>
      </w:tr>
      <w:tr w:rsidR="000C59F0" w:rsidRPr="006D6BB6" w14:paraId="0C2A9014" w14:textId="77777777" w:rsidTr="000C59F0">
        <w:trPr>
          <w:jc w:val="center"/>
        </w:trPr>
        <w:tc>
          <w:tcPr>
            <w:tcW w:w="6652" w:type="dxa"/>
            <w:gridSpan w:val="4"/>
          </w:tcPr>
          <w:p w14:paraId="0A5F7C27" w14:textId="77777777" w:rsidR="000C59F0" w:rsidRDefault="000C59F0" w:rsidP="000C59F0">
            <w:pPr>
              <w:pStyle w:val="ACK-ChoreographyHeader"/>
            </w:pPr>
            <w:r w:rsidRPr="00E80B34">
              <w:rPr>
                <w:noProof/>
              </w:rPr>
              <w:t>ACK^B05^ACK</w:t>
            </w:r>
          </w:p>
        </w:tc>
      </w:tr>
      <w:tr w:rsidR="00F640A8" w:rsidRPr="006D6BB6" w14:paraId="53C88723" w14:textId="77777777" w:rsidTr="006C7D73">
        <w:trPr>
          <w:jc w:val="center"/>
        </w:trPr>
        <w:tc>
          <w:tcPr>
            <w:tcW w:w="1458" w:type="dxa"/>
          </w:tcPr>
          <w:p w14:paraId="57E613AD" w14:textId="77777777" w:rsidR="00F640A8" w:rsidRPr="006D6BB6" w:rsidRDefault="00F640A8" w:rsidP="000C59F0">
            <w:pPr>
              <w:pStyle w:val="ACK-ChoreographyBody"/>
            </w:pPr>
            <w:r w:rsidRPr="006D6BB6">
              <w:t>Field name</w:t>
            </w:r>
          </w:p>
        </w:tc>
        <w:tc>
          <w:tcPr>
            <w:tcW w:w="2336" w:type="dxa"/>
          </w:tcPr>
          <w:p w14:paraId="308DA778" w14:textId="77777777" w:rsidR="00F640A8" w:rsidRPr="006D6BB6" w:rsidRDefault="00F640A8" w:rsidP="000C59F0">
            <w:pPr>
              <w:pStyle w:val="ACK-ChoreographyBody"/>
            </w:pPr>
            <w:r w:rsidRPr="006D6BB6">
              <w:t>Field Value: Original mode</w:t>
            </w:r>
          </w:p>
        </w:tc>
        <w:tc>
          <w:tcPr>
            <w:tcW w:w="2858" w:type="dxa"/>
            <w:gridSpan w:val="2"/>
          </w:tcPr>
          <w:p w14:paraId="455E7558" w14:textId="77777777" w:rsidR="00F640A8" w:rsidRPr="006D6BB6" w:rsidRDefault="00F640A8" w:rsidP="000C59F0">
            <w:pPr>
              <w:pStyle w:val="ACK-ChoreographyBody"/>
            </w:pPr>
            <w:r w:rsidRPr="006D6BB6">
              <w:t>Field value: Enhanced mode</w:t>
            </w:r>
          </w:p>
        </w:tc>
      </w:tr>
      <w:tr w:rsidR="00F640A8" w:rsidRPr="006D6BB6" w14:paraId="4013AC3A" w14:textId="77777777" w:rsidTr="006C7D73">
        <w:trPr>
          <w:jc w:val="center"/>
        </w:trPr>
        <w:tc>
          <w:tcPr>
            <w:tcW w:w="1458" w:type="dxa"/>
          </w:tcPr>
          <w:p w14:paraId="4EF51F35" w14:textId="77777777" w:rsidR="00F640A8" w:rsidRPr="006D6BB6" w:rsidRDefault="00F640A8" w:rsidP="000C59F0">
            <w:pPr>
              <w:pStyle w:val="ACK-ChoreographyBody"/>
            </w:pPr>
            <w:r>
              <w:t>MSH-</w:t>
            </w:r>
            <w:r w:rsidRPr="006D6BB6">
              <w:t>15</w:t>
            </w:r>
          </w:p>
        </w:tc>
        <w:tc>
          <w:tcPr>
            <w:tcW w:w="2336" w:type="dxa"/>
          </w:tcPr>
          <w:p w14:paraId="2CBB17C3" w14:textId="77777777" w:rsidR="00F640A8" w:rsidRPr="006D6BB6" w:rsidRDefault="00F640A8" w:rsidP="000C59F0">
            <w:pPr>
              <w:pStyle w:val="ACK-ChoreographyBody"/>
            </w:pPr>
            <w:r w:rsidRPr="006D6BB6">
              <w:t>Blank</w:t>
            </w:r>
          </w:p>
        </w:tc>
        <w:tc>
          <w:tcPr>
            <w:tcW w:w="850" w:type="dxa"/>
          </w:tcPr>
          <w:p w14:paraId="208B4FB6" w14:textId="77777777" w:rsidR="00F640A8" w:rsidRPr="006D6BB6" w:rsidRDefault="00F640A8" w:rsidP="000C59F0">
            <w:pPr>
              <w:pStyle w:val="ACK-ChoreographyBody"/>
            </w:pPr>
            <w:r w:rsidRPr="006D6BB6">
              <w:t>NE</w:t>
            </w:r>
          </w:p>
        </w:tc>
        <w:tc>
          <w:tcPr>
            <w:tcW w:w="2008" w:type="dxa"/>
          </w:tcPr>
          <w:p w14:paraId="1B7DB19E" w14:textId="77777777" w:rsidR="00F640A8" w:rsidRPr="006D6BB6" w:rsidRDefault="00F640A8" w:rsidP="000C59F0">
            <w:pPr>
              <w:pStyle w:val="ACK-ChoreographyBody"/>
            </w:pPr>
            <w:r w:rsidRPr="006D6BB6">
              <w:t>AL, SU, ER</w:t>
            </w:r>
          </w:p>
        </w:tc>
      </w:tr>
      <w:tr w:rsidR="00F640A8" w:rsidRPr="006D6BB6" w14:paraId="78BAAD82" w14:textId="77777777" w:rsidTr="006C7D73">
        <w:trPr>
          <w:jc w:val="center"/>
        </w:trPr>
        <w:tc>
          <w:tcPr>
            <w:tcW w:w="1458" w:type="dxa"/>
          </w:tcPr>
          <w:p w14:paraId="4DC2FEE4" w14:textId="77777777" w:rsidR="00F640A8" w:rsidRPr="006D6BB6" w:rsidRDefault="00F640A8" w:rsidP="000C59F0">
            <w:pPr>
              <w:pStyle w:val="ACK-ChoreographyBody"/>
            </w:pPr>
            <w:r>
              <w:t>MSH-</w:t>
            </w:r>
            <w:r w:rsidRPr="006D6BB6">
              <w:t>16</w:t>
            </w:r>
          </w:p>
        </w:tc>
        <w:tc>
          <w:tcPr>
            <w:tcW w:w="2336" w:type="dxa"/>
          </w:tcPr>
          <w:p w14:paraId="4CB95827" w14:textId="77777777" w:rsidR="00F640A8" w:rsidRPr="006D6BB6" w:rsidRDefault="00F640A8" w:rsidP="000C59F0">
            <w:pPr>
              <w:pStyle w:val="ACK-ChoreographyBody"/>
            </w:pPr>
            <w:r w:rsidRPr="006D6BB6">
              <w:t>Blank</w:t>
            </w:r>
          </w:p>
        </w:tc>
        <w:tc>
          <w:tcPr>
            <w:tcW w:w="850" w:type="dxa"/>
          </w:tcPr>
          <w:p w14:paraId="7D77BC83" w14:textId="77777777" w:rsidR="00F640A8" w:rsidRPr="006D6BB6" w:rsidRDefault="00F640A8" w:rsidP="000C59F0">
            <w:pPr>
              <w:pStyle w:val="ACK-ChoreographyBody"/>
            </w:pPr>
            <w:r w:rsidRPr="006D6BB6">
              <w:t>NE</w:t>
            </w:r>
          </w:p>
        </w:tc>
        <w:tc>
          <w:tcPr>
            <w:tcW w:w="2008" w:type="dxa"/>
          </w:tcPr>
          <w:p w14:paraId="7587E074" w14:textId="77777777" w:rsidR="00F640A8" w:rsidRPr="006D6BB6" w:rsidRDefault="00F640A8" w:rsidP="000C59F0">
            <w:pPr>
              <w:pStyle w:val="ACK-ChoreographyBody"/>
            </w:pPr>
            <w:r w:rsidRPr="006D6BB6">
              <w:t>NE</w:t>
            </w:r>
          </w:p>
        </w:tc>
      </w:tr>
      <w:tr w:rsidR="00F640A8" w:rsidRPr="006D6BB6" w14:paraId="23AB000F" w14:textId="77777777" w:rsidTr="006C7D73">
        <w:trPr>
          <w:jc w:val="center"/>
        </w:trPr>
        <w:tc>
          <w:tcPr>
            <w:tcW w:w="1458" w:type="dxa"/>
          </w:tcPr>
          <w:p w14:paraId="2C9F5FAB" w14:textId="77777777" w:rsidR="00F640A8" w:rsidRPr="006D6BB6" w:rsidRDefault="00F640A8" w:rsidP="000C59F0">
            <w:pPr>
              <w:pStyle w:val="ACK-ChoreographyBody"/>
            </w:pPr>
            <w:r w:rsidRPr="006D6BB6">
              <w:t>Immediate Ack</w:t>
            </w:r>
          </w:p>
        </w:tc>
        <w:tc>
          <w:tcPr>
            <w:tcW w:w="2336" w:type="dxa"/>
          </w:tcPr>
          <w:p w14:paraId="7925FE4E" w14:textId="77777777" w:rsidR="00F640A8" w:rsidRPr="006D6BB6" w:rsidRDefault="00F640A8" w:rsidP="000C59F0">
            <w:pPr>
              <w:pStyle w:val="ACK-ChoreographyBody"/>
            </w:pPr>
            <w:r>
              <w:rPr>
                <w:szCs w:val="16"/>
              </w:rPr>
              <w:t>-</w:t>
            </w:r>
          </w:p>
        </w:tc>
        <w:tc>
          <w:tcPr>
            <w:tcW w:w="850" w:type="dxa"/>
          </w:tcPr>
          <w:p w14:paraId="4199F8B6" w14:textId="77777777" w:rsidR="00F640A8" w:rsidRPr="006D6BB6" w:rsidRDefault="00F640A8" w:rsidP="000C59F0">
            <w:pPr>
              <w:pStyle w:val="ACK-ChoreographyBody"/>
            </w:pPr>
            <w:r w:rsidRPr="006D6BB6">
              <w:t>-</w:t>
            </w:r>
          </w:p>
        </w:tc>
        <w:tc>
          <w:tcPr>
            <w:tcW w:w="2008" w:type="dxa"/>
          </w:tcPr>
          <w:p w14:paraId="4AE73A0E" w14:textId="77777777"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14:paraId="1E6C93A6" w14:textId="77777777" w:rsidTr="006C7D73">
        <w:trPr>
          <w:jc w:val="center"/>
        </w:trPr>
        <w:tc>
          <w:tcPr>
            <w:tcW w:w="1458" w:type="dxa"/>
          </w:tcPr>
          <w:p w14:paraId="722DF22C" w14:textId="77777777" w:rsidR="00F640A8" w:rsidRPr="006D6BB6" w:rsidRDefault="00F640A8" w:rsidP="000C59F0">
            <w:pPr>
              <w:pStyle w:val="ACK-ChoreographyBody"/>
            </w:pPr>
            <w:r w:rsidRPr="006D6BB6">
              <w:t>Application Ack</w:t>
            </w:r>
          </w:p>
        </w:tc>
        <w:tc>
          <w:tcPr>
            <w:tcW w:w="2336" w:type="dxa"/>
          </w:tcPr>
          <w:p w14:paraId="67B08110" w14:textId="77777777" w:rsidR="00F640A8" w:rsidRPr="006D6BB6" w:rsidRDefault="00F640A8" w:rsidP="000C59F0">
            <w:pPr>
              <w:pStyle w:val="ACK-ChoreographyBody"/>
            </w:pPr>
            <w:r>
              <w:rPr>
                <w:szCs w:val="16"/>
              </w:rPr>
              <w:t>-</w:t>
            </w:r>
          </w:p>
        </w:tc>
        <w:tc>
          <w:tcPr>
            <w:tcW w:w="850" w:type="dxa"/>
          </w:tcPr>
          <w:p w14:paraId="79541F0C" w14:textId="77777777" w:rsidR="00F640A8" w:rsidRPr="006D6BB6" w:rsidRDefault="00F640A8" w:rsidP="000C59F0">
            <w:pPr>
              <w:pStyle w:val="ACK-ChoreographyBody"/>
            </w:pPr>
            <w:r w:rsidRPr="006D6BB6">
              <w:t>-</w:t>
            </w:r>
          </w:p>
        </w:tc>
        <w:tc>
          <w:tcPr>
            <w:tcW w:w="2008" w:type="dxa"/>
          </w:tcPr>
          <w:p w14:paraId="2B380034" w14:textId="77777777" w:rsidR="00F640A8" w:rsidRPr="006D6BB6" w:rsidRDefault="00F640A8" w:rsidP="000C59F0">
            <w:pPr>
              <w:pStyle w:val="ACK-ChoreographyBody"/>
            </w:pPr>
            <w:r w:rsidRPr="006D6BB6">
              <w:t>-</w:t>
            </w:r>
          </w:p>
        </w:tc>
      </w:tr>
    </w:tbl>
    <w:p w14:paraId="46690917" w14:textId="77777777" w:rsidR="00F640A8" w:rsidRDefault="00F640A8" w:rsidP="00F640A8"/>
    <w:p w14:paraId="468EA3A0" w14:textId="77777777" w:rsidR="00982364" w:rsidRPr="00E80B34" w:rsidRDefault="00982364" w:rsidP="00125A26">
      <w:pPr>
        <w:pStyle w:val="Heading3"/>
        <w:rPr>
          <w:noProof/>
        </w:rPr>
      </w:pPr>
      <w:bookmarkStart w:id="294" w:name="_Toc29039343"/>
      <w:r w:rsidRPr="00E80B34">
        <w:rPr>
          <w:noProof/>
        </w:rPr>
        <w:t>PMU/ACK – Terminate Practicing Person (Event B06)</w:t>
      </w:r>
      <w:bookmarkEnd w:id="285"/>
      <w:bookmarkEnd w:id="294"/>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14:paraId="69281D05" w14:textId="77777777"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14:paraId="42EE383C" w14:textId="77777777" w:rsidR="00982364" w:rsidRPr="00E80B34" w:rsidRDefault="00982364" w:rsidP="00125A26">
      <w:pPr>
        <w:pStyle w:val="MsgTableCaption"/>
        <w:rPr>
          <w:noProof/>
        </w:rPr>
      </w:pPr>
      <w:r w:rsidRPr="00E80B34">
        <w:rPr>
          <w:noProof/>
        </w:rPr>
        <w:lastRenderedPageBreak/>
        <w:t xml:space="preserve">PMU^B06^PMU_B04: </w:t>
      </w:r>
      <w:r>
        <w:rPr>
          <w:noProof/>
        </w:rPr>
        <w:t>Terminat</w:t>
      </w:r>
      <w:r w:rsidRPr="00E80B34">
        <w:rPr>
          <w:noProof/>
        </w:rPr>
        <w: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5E80AF97"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47F0337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64F2EB4A"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639634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A27C1F" w14:textId="77777777" w:rsidR="00982364" w:rsidRPr="00E80B34" w:rsidRDefault="00982364" w:rsidP="00250CD3">
            <w:pPr>
              <w:pStyle w:val="MsgTableHeader"/>
              <w:jc w:val="center"/>
              <w:rPr>
                <w:noProof/>
              </w:rPr>
            </w:pPr>
            <w:r w:rsidRPr="00E80B34">
              <w:rPr>
                <w:noProof/>
              </w:rPr>
              <w:t>Chapter</w:t>
            </w:r>
          </w:p>
        </w:tc>
      </w:tr>
      <w:tr w:rsidR="00982364" w:rsidRPr="00982364" w14:paraId="2DFAE141"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9DD174A"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01D326C9"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1C83A9A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020FAA0A" w14:textId="77777777" w:rsidR="00982364" w:rsidRPr="00E80B34" w:rsidRDefault="00982364" w:rsidP="00250CD3">
            <w:pPr>
              <w:pStyle w:val="MsgTableBody"/>
              <w:jc w:val="center"/>
              <w:rPr>
                <w:noProof/>
              </w:rPr>
            </w:pPr>
            <w:r w:rsidRPr="00E80B34">
              <w:rPr>
                <w:noProof/>
              </w:rPr>
              <w:t>2</w:t>
            </w:r>
          </w:p>
        </w:tc>
      </w:tr>
      <w:tr w:rsidR="00982364" w:rsidRPr="00982364" w14:paraId="72681BB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CA0471F"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7BD525D5"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3B1957B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646BA5B" w14:textId="77777777" w:rsidR="00982364" w:rsidRPr="00E80B34" w:rsidRDefault="00982364" w:rsidP="00250CD3">
            <w:pPr>
              <w:pStyle w:val="MsgTableBody"/>
              <w:jc w:val="center"/>
              <w:rPr>
                <w:noProof/>
              </w:rPr>
            </w:pPr>
            <w:r w:rsidRPr="00E80B34">
              <w:rPr>
                <w:noProof/>
              </w:rPr>
              <w:t>2</w:t>
            </w:r>
          </w:p>
        </w:tc>
      </w:tr>
      <w:tr w:rsidR="00982364" w:rsidRPr="00982364" w14:paraId="1891A92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EFBE91D"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12AC8D7"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2167A8A3"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BD4876" w14:textId="77777777" w:rsidR="00982364" w:rsidRPr="00E80B34" w:rsidRDefault="00982364" w:rsidP="00250CD3">
            <w:pPr>
              <w:pStyle w:val="MsgTableBody"/>
              <w:jc w:val="center"/>
              <w:rPr>
                <w:noProof/>
              </w:rPr>
            </w:pPr>
            <w:r w:rsidRPr="00E80B34">
              <w:rPr>
                <w:noProof/>
              </w:rPr>
              <w:t>2</w:t>
            </w:r>
          </w:p>
        </w:tc>
      </w:tr>
      <w:tr w:rsidR="00982364" w:rsidRPr="00982364" w14:paraId="19AF132C"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7128E7D"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0DF12509"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72672A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9096D34" w14:textId="77777777" w:rsidR="00982364" w:rsidRPr="00E80B34" w:rsidRDefault="00982364" w:rsidP="00250CD3">
            <w:pPr>
              <w:pStyle w:val="MsgTableBody"/>
              <w:jc w:val="center"/>
              <w:rPr>
                <w:noProof/>
              </w:rPr>
            </w:pPr>
            <w:r w:rsidRPr="00E80B34">
              <w:rPr>
                <w:noProof/>
              </w:rPr>
              <w:t>3</w:t>
            </w:r>
          </w:p>
        </w:tc>
      </w:tr>
      <w:tr w:rsidR="00982364" w:rsidRPr="00982364" w14:paraId="11696629"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6C7F4A0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6A4921CD"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12A2952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240F7A7" w14:textId="77777777" w:rsidR="00982364" w:rsidRPr="00E80B34" w:rsidRDefault="00982364" w:rsidP="00250CD3">
            <w:pPr>
              <w:pStyle w:val="MsgTableBody"/>
              <w:jc w:val="center"/>
              <w:rPr>
                <w:noProof/>
              </w:rPr>
            </w:pPr>
            <w:r w:rsidRPr="00E80B34">
              <w:rPr>
                <w:noProof/>
              </w:rPr>
              <w:t>15.4.8</w:t>
            </w:r>
          </w:p>
        </w:tc>
      </w:tr>
      <w:tr w:rsidR="00982364" w:rsidRPr="00982364" w14:paraId="56CA7D38"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380F7FC"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5B634CB"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4A143D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5778F8B" w14:textId="77777777" w:rsidR="00982364" w:rsidRPr="00E80B34" w:rsidRDefault="00982364" w:rsidP="00250CD3">
            <w:pPr>
              <w:pStyle w:val="MsgTableBody"/>
              <w:jc w:val="center"/>
              <w:rPr>
                <w:noProof/>
              </w:rPr>
            </w:pPr>
            <w:r w:rsidRPr="00E80B34">
              <w:rPr>
                <w:noProof/>
              </w:rPr>
              <w:t>15.4.6</w:t>
            </w:r>
          </w:p>
        </w:tc>
      </w:tr>
      <w:tr w:rsidR="00982364" w:rsidRPr="00982364" w14:paraId="33588C38"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3132B04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00A0581A"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260908C"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6D96200D" w14:textId="77777777" w:rsidR="00982364" w:rsidRPr="00E80B34" w:rsidRDefault="00982364" w:rsidP="00250CD3">
            <w:pPr>
              <w:pStyle w:val="MsgTableBody"/>
              <w:jc w:val="center"/>
              <w:rPr>
                <w:noProof/>
              </w:rPr>
            </w:pPr>
            <w:r w:rsidRPr="00E80B34">
              <w:rPr>
                <w:noProof/>
              </w:rPr>
              <w:t>15.4.5</w:t>
            </w:r>
          </w:p>
        </w:tc>
      </w:tr>
    </w:tbl>
    <w:p w14:paraId="67081B61"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14:paraId="0EFD6D08" w14:textId="77777777" w:rsidTr="000C59F0">
        <w:trPr>
          <w:jc w:val="center"/>
        </w:trPr>
        <w:tc>
          <w:tcPr>
            <w:tcW w:w="9067" w:type="dxa"/>
            <w:gridSpan w:val="5"/>
          </w:tcPr>
          <w:p w14:paraId="3D0F4CAD" w14:textId="77777777" w:rsidR="000C59F0" w:rsidRPr="0083614A" w:rsidRDefault="000C59F0" w:rsidP="006C7D73">
            <w:pPr>
              <w:pStyle w:val="ACK-ChoreographyHeader"/>
            </w:pPr>
            <w:r>
              <w:t>Acknowledgement Choreography</w:t>
            </w:r>
          </w:p>
        </w:tc>
      </w:tr>
      <w:tr w:rsidR="000C59F0" w:rsidRPr="009928E9" w14:paraId="2FE80DF9" w14:textId="77777777" w:rsidTr="000C59F0">
        <w:trPr>
          <w:jc w:val="center"/>
        </w:trPr>
        <w:tc>
          <w:tcPr>
            <w:tcW w:w="9067" w:type="dxa"/>
            <w:gridSpan w:val="5"/>
          </w:tcPr>
          <w:p w14:paraId="2B4C79C4" w14:textId="77777777" w:rsidR="000C59F0" w:rsidRDefault="000C59F0" w:rsidP="000C59F0">
            <w:pPr>
              <w:pStyle w:val="ACK-ChoreographyHeader"/>
            </w:pPr>
            <w:r w:rsidRPr="00E80B34">
              <w:rPr>
                <w:noProof/>
              </w:rPr>
              <w:t>PMU^B06^PMU_B04</w:t>
            </w:r>
          </w:p>
        </w:tc>
      </w:tr>
      <w:tr w:rsidR="002B2E86" w:rsidRPr="009928E9" w14:paraId="6163209E" w14:textId="77777777" w:rsidTr="006C7D73">
        <w:trPr>
          <w:jc w:val="center"/>
        </w:trPr>
        <w:tc>
          <w:tcPr>
            <w:tcW w:w="1809" w:type="dxa"/>
          </w:tcPr>
          <w:p w14:paraId="746CE504" w14:textId="77777777" w:rsidR="002B2E86" w:rsidRPr="0083614A" w:rsidRDefault="002B2E86" w:rsidP="004E2D90">
            <w:pPr>
              <w:pStyle w:val="ACK-ChoreographyBody"/>
            </w:pPr>
            <w:r w:rsidRPr="0083614A">
              <w:t>Field name</w:t>
            </w:r>
          </w:p>
        </w:tc>
        <w:tc>
          <w:tcPr>
            <w:tcW w:w="2694" w:type="dxa"/>
          </w:tcPr>
          <w:p w14:paraId="109AC94F" w14:textId="77777777" w:rsidR="002B2E86" w:rsidRPr="0083614A" w:rsidRDefault="002B2E86" w:rsidP="004E2D90">
            <w:pPr>
              <w:pStyle w:val="ACK-ChoreographyBody"/>
            </w:pPr>
            <w:r w:rsidRPr="0083614A">
              <w:t>Field Value: Original mode</w:t>
            </w:r>
          </w:p>
        </w:tc>
        <w:tc>
          <w:tcPr>
            <w:tcW w:w="4564" w:type="dxa"/>
            <w:gridSpan w:val="3"/>
          </w:tcPr>
          <w:p w14:paraId="1D29A31C" w14:textId="77777777" w:rsidR="002B2E86" w:rsidRPr="0083614A" w:rsidRDefault="002B2E86" w:rsidP="004E2D90">
            <w:pPr>
              <w:pStyle w:val="ACK-ChoreographyBody"/>
            </w:pPr>
            <w:r w:rsidRPr="0083614A">
              <w:t>Field value: Enhanced mode</w:t>
            </w:r>
          </w:p>
        </w:tc>
      </w:tr>
      <w:tr w:rsidR="002B2E86" w:rsidRPr="009928E9" w14:paraId="4997E688" w14:textId="77777777" w:rsidTr="006C7D73">
        <w:trPr>
          <w:jc w:val="center"/>
        </w:trPr>
        <w:tc>
          <w:tcPr>
            <w:tcW w:w="1809" w:type="dxa"/>
          </w:tcPr>
          <w:p w14:paraId="32E73720" w14:textId="77777777" w:rsidR="002B2E86" w:rsidRPr="0083614A" w:rsidRDefault="004E2D90" w:rsidP="004E2D90">
            <w:pPr>
              <w:pStyle w:val="ACK-ChoreographyBody"/>
            </w:pPr>
            <w:r>
              <w:t>MSH-</w:t>
            </w:r>
            <w:r w:rsidR="002B2E86" w:rsidRPr="0083614A">
              <w:t>15</w:t>
            </w:r>
          </w:p>
        </w:tc>
        <w:tc>
          <w:tcPr>
            <w:tcW w:w="2694" w:type="dxa"/>
          </w:tcPr>
          <w:p w14:paraId="6B3A856A" w14:textId="77777777" w:rsidR="002B2E86" w:rsidRPr="0083614A" w:rsidRDefault="002B2E86" w:rsidP="004E2D90">
            <w:pPr>
              <w:pStyle w:val="ACK-ChoreographyBody"/>
            </w:pPr>
            <w:r w:rsidRPr="0083614A">
              <w:t>Blank</w:t>
            </w:r>
          </w:p>
        </w:tc>
        <w:tc>
          <w:tcPr>
            <w:tcW w:w="992" w:type="dxa"/>
          </w:tcPr>
          <w:p w14:paraId="3F1D1597" w14:textId="77777777" w:rsidR="002B2E86" w:rsidRPr="0083614A" w:rsidRDefault="002B2E86" w:rsidP="004E2D90">
            <w:pPr>
              <w:pStyle w:val="ACK-ChoreographyBody"/>
            </w:pPr>
            <w:r w:rsidRPr="0083614A">
              <w:t>NE</w:t>
            </w:r>
          </w:p>
        </w:tc>
        <w:tc>
          <w:tcPr>
            <w:tcW w:w="1765" w:type="dxa"/>
          </w:tcPr>
          <w:p w14:paraId="59D212DA" w14:textId="77777777" w:rsidR="002B2E86" w:rsidRPr="003C4436" w:rsidRDefault="002B2E86" w:rsidP="004E2D90">
            <w:pPr>
              <w:pStyle w:val="ACK-ChoreographyBody"/>
              <w:rPr>
                <w:szCs w:val="16"/>
              </w:rPr>
            </w:pPr>
            <w:r w:rsidRPr="003C4436">
              <w:rPr>
                <w:szCs w:val="16"/>
              </w:rPr>
              <w:t>NE</w:t>
            </w:r>
          </w:p>
        </w:tc>
        <w:tc>
          <w:tcPr>
            <w:tcW w:w="1807" w:type="dxa"/>
          </w:tcPr>
          <w:p w14:paraId="6B2A1C98" w14:textId="77777777" w:rsidR="002B2E86" w:rsidRPr="003C4436" w:rsidRDefault="002B2E86" w:rsidP="004E2D90">
            <w:pPr>
              <w:pStyle w:val="ACK-ChoreographyBody"/>
              <w:rPr>
                <w:szCs w:val="16"/>
              </w:rPr>
            </w:pPr>
            <w:r w:rsidRPr="003C4436">
              <w:rPr>
                <w:szCs w:val="16"/>
              </w:rPr>
              <w:t>AL, SU, ER</w:t>
            </w:r>
          </w:p>
        </w:tc>
      </w:tr>
      <w:tr w:rsidR="002B2E86" w:rsidRPr="009928E9" w14:paraId="5D492005" w14:textId="77777777" w:rsidTr="006C7D73">
        <w:trPr>
          <w:jc w:val="center"/>
        </w:trPr>
        <w:tc>
          <w:tcPr>
            <w:tcW w:w="1809" w:type="dxa"/>
          </w:tcPr>
          <w:p w14:paraId="6373DE39" w14:textId="77777777" w:rsidR="002B2E86" w:rsidRPr="0083614A" w:rsidRDefault="004E2D90" w:rsidP="004E2D90">
            <w:pPr>
              <w:pStyle w:val="ACK-ChoreographyBody"/>
            </w:pPr>
            <w:r>
              <w:t>MSH-</w:t>
            </w:r>
            <w:r w:rsidR="002B2E86" w:rsidRPr="0083614A">
              <w:t>16</w:t>
            </w:r>
          </w:p>
        </w:tc>
        <w:tc>
          <w:tcPr>
            <w:tcW w:w="2694" w:type="dxa"/>
          </w:tcPr>
          <w:p w14:paraId="6F212358" w14:textId="77777777" w:rsidR="002B2E86" w:rsidRPr="0083614A" w:rsidRDefault="002B2E86" w:rsidP="004E2D90">
            <w:pPr>
              <w:pStyle w:val="ACK-ChoreographyBody"/>
            </w:pPr>
            <w:r w:rsidRPr="0083614A">
              <w:t>Blank</w:t>
            </w:r>
          </w:p>
        </w:tc>
        <w:tc>
          <w:tcPr>
            <w:tcW w:w="992" w:type="dxa"/>
          </w:tcPr>
          <w:p w14:paraId="6555E3B9" w14:textId="77777777" w:rsidR="002B2E86" w:rsidRPr="0083614A" w:rsidRDefault="002B2E86" w:rsidP="004E2D90">
            <w:pPr>
              <w:pStyle w:val="ACK-ChoreographyBody"/>
            </w:pPr>
            <w:r w:rsidRPr="0083614A">
              <w:t>NE</w:t>
            </w:r>
          </w:p>
        </w:tc>
        <w:tc>
          <w:tcPr>
            <w:tcW w:w="1765" w:type="dxa"/>
          </w:tcPr>
          <w:p w14:paraId="2B0E1AAF" w14:textId="77777777" w:rsidR="002B2E86" w:rsidRPr="003C4436" w:rsidRDefault="002B2E86" w:rsidP="004E2D90">
            <w:pPr>
              <w:pStyle w:val="ACK-ChoreographyBody"/>
              <w:rPr>
                <w:szCs w:val="16"/>
              </w:rPr>
            </w:pPr>
            <w:r w:rsidRPr="003C4436">
              <w:rPr>
                <w:szCs w:val="16"/>
              </w:rPr>
              <w:t>AL, SU, ER</w:t>
            </w:r>
          </w:p>
        </w:tc>
        <w:tc>
          <w:tcPr>
            <w:tcW w:w="1807" w:type="dxa"/>
          </w:tcPr>
          <w:p w14:paraId="57226352" w14:textId="77777777" w:rsidR="002B2E86" w:rsidRPr="003C4436" w:rsidRDefault="002B2E86" w:rsidP="004E2D90">
            <w:pPr>
              <w:pStyle w:val="ACK-ChoreographyBody"/>
              <w:rPr>
                <w:szCs w:val="16"/>
              </w:rPr>
            </w:pPr>
            <w:r w:rsidRPr="003C4436">
              <w:rPr>
                <w:szCs w:val="16"/>
              </w:rPr>
              <w:t>AL, SU, ER</w:t>
            </w:r>
          </w:p>
        </w:tc>
      </w:tr>
      <w:tr w:rsidR="002B2E86" w:rsidRPr="009928E9" w14:paraId="6D147D16" w14:textId="77777777" w:rsidTr="006C7D73">
        <w:trPr>
          <w:jc w:val="center"/>
        </w:trPr>
        <w:tc>
          <w:tcPr>
            <w:tcW w:w="1809" w:type="dxa"/>
          </w:tcPr>
          <w:p w14:paraId="595E5AD9" w14:textId="77777777" w:rsidR="002B2E86" w:rsidRPr="0083614A" w:rsidRDefault="002B2E86" w:rsidP="004E2D90">
            <w:pPr>
              <w:pStyle w:val="ACK-ChoreographyBody"/>
            </w:pPr>
            <w:r w:rsidRPr="0083614A">
              <w:t>Immediate Ack</w:t>
            </w:r>
          </w:p>
        </w:tc>
        <w:tc>
          <w:tcPr>
            <w:tcW w:w="2694" w:type="dxa"/>
          </w:tcPr>
          <w:p w14:paraId="13D01A6A" w14:textId="77777777" w:rsidR="002B2E86" w:rsidRPr="0083614A" w:rsidRDefault="002B2E86" w:rsidP="004E2D90">
            <w:pPr>
              <w:pStyle w:val="ACK-ChoreographyBody"/>
            </w:pPr>
            <w:r w:rsidRPr="0083614A">
              <w:t>-</w:t>
            </w:r>
          </w:p>
        </w:tc>
        <w:tc>
          <w:tcPr>
            <w:tcW w:w="992" w:type="dxa"/>
          </w:tcPr>
          <w:p w14:paraId="31921758" w14:textId="77777777" w:rsidR="002B2E86" w:rsidRPr="0083614A" w:rsidRDefault="002B2E86" w:rsidP="004E2D90">
            <w:pPr>
              <w:pStyle w:val="ACK-ChoreographyBody"/>
            </w:pPr>
            <w:r w:rsidRPr="0083614A">
              <w:t>-</w:t>
            </w:r>
          </w:p>
        </w:tc>
        <w:tc>
          <w:tcPr>
            <w:tcW w:w="1765" w:type="dxa"/>
          </w:tcPr>
          <w:p w14:paraId="4C9665B5" w14:textId="77777777" w:rsidR="002B2E86" w:rsidRPr="003C4436" w:rsidRDefault="002B2E86" w:rsidP="004E2D90">
            <w:pPr>
              <w:pStyle w:val="ACK-ChoreographyBody"/>
              <w:rPr>
                <w:szCs w:val="16"/>
              </w:rPr>
            </w:pPr>
            <w:r w:rsidRPr="003C4436">
              <w:rPr>
                <w:szCs w:val="16"/>
              </w:rPr>
              <w:t>-</w:t>
            </w:r>
          </w:p>
        </w:tc>
        <w:tc>
          <w:tcPr>
            <w:tcW w:w="1807" w:type="dxa"/>
          </w:tcPr>
          <w:p w14:paraId="40C8A952"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14:paraId="3F00982F" w14:textId="77777777" w:rsidTr="006C7D73">
        <w:trPr>
          <w:jc w:val="center"/>
        </w:trPr>
        <w:tc>
          <w:tcPr>
            <w:tcW w:w="1809" w:type="dxa"/>
          </w:tcPr>
          <w:p w14:paraId="460FAE14" w14:textId="77777777" w:rsidR="002B2E86" w:rsidRPr="0083614A" w:rsidRDefault="002B2E86" w:rsidP="004E2D90">
            <w:pPr>
              <w:pStyle w:val="ACK-ChoreographyBody"/>
            </w:pPr>
            <w:r w:rsidRPr="0083614A">
              <w:t>Application Ack</w:t>
            </w:r>
          </w:p>
        </w:tc>
        <w:tc>
          <w:tcPr>
            <w:tcW w:w="2694" w:type="dxa"/>
          </w:tcPr>
          <w:p w14:paraId="6295FD1F" w14:textId="77777777"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14:paraId="2F1C6F85" w14:textId="77777777" w:rsidR="002B2E86" w:rsidRPr="0083614A" w:rsidRDefault="002B2E86" w:rsidP="004E2D90">
            <w:pPr>
              <w:pStyle w:val="ACK-ChoreographyBody"/>
            </w:pPr>
            <w:r w:rsidRPr="0083614A">
              <w:t>-</w:t>
            </w:r>
          </w:p>
        </w:tc>
        <w:tc>
          <w:tcPr>
            <w:tcW w:w="1765" w:type="dxa"/>
          </w:tcPr>
          <w:p w14:paraId="70EF1250"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14:paraId="1E9E6E77"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14:paraId="14DB0B75" w14:textId="77777777" w:rsidR="002B2E86" w:rsidRDefault="002B2E86" w:rsidP="002B2E86">
      <w:pPr>
        <w:rPr>
          <w:lang w:eastAsia="de-DE"/>
        </w:rPr>
      </w:pPr>
    </w:p>
    <w:p w14:paraId="32534CD0"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40B6A213" w14:textId="77777777"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B915F85"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9749CE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B50AC3"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6AAC70"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466171C" w14:textId="77777777" w:rsidR="00982364" w:rsidRPr="00E80B34" w:rsidRDefault="00982364" w:rsidP="00250CD3">
            <w:pPr>
              <w:pStyle w:val="MsgTableHeader"/>
              <w:jc w:val="center"/>
              <w:rPr>
                <w:noProof/>
              </w:rPr>
            </w:pPr>
            <w:r w:rsidRPr="00E80B34">
              <w:rPr>
                <w:noProof/>
              </w:rPr>
              <w:t>Chapter</w:t>
            </w:r>
          </w:p>
        </w:tc>
      </w:tr>
      <w:tr w:rsidR="00982364" w:rsidRPr="00982364" w14:paraId="19B66424"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30A3CB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5AC7482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A2842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877C3F" w14:textId="77777777" w:rsidR="00982364" w:rsidRPr="00E80B34" w:rsidRDefault="00982364" w:rsidP="00250CD3">
            <w:pPr>
              <w:pStyle w:val="MsgTableBody"/>
              <w:jc w:val="center"/>
              <w:rPr>
                <w:noProof/>
              </w:rPr>
            </w:pPr>
            <w:r w:rsidRPr="00E80B34">
              <w:rPr>
                <w:noProof/>
              </w:rPr>
              <w:t>2</w:t>
            </w:r>
          </w:p>
        </w:tc>
      </w:tr>
      <w:tr w:rsidR="00982364" w:rsidRPr="00982364" w14:paraId="5EC79F7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2C7819"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60801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C28518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899A" w14:textId="77777777" w:rsidR="00982364" w:rsidRPr="00E80B34" w:rsidRDefault="00982364" w:rsidP="00250CD3">
            <w:pPr>
              <w:pStyle w:val="MsgTableBody"/>
              <w:jc w:val="center"/>
              <w:rPr>
                <w:noProof/>
              </w:rPr>
            </w:pPr>
            <w:r w:rsidRPr="00E80B34">
              <w:rPr>
                <w:noProof/>
              </w:rPr>
              <w:t>2</w:t>
            </w:r>
          </w:p>
        </w:tc>
      </w:tr>
      <w:tr w:rsidR="00982364" w:rsidRPr="00982364" w14:paraId="5A16A7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B3CFC0F"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D9E99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82ED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31698" w14:textId="77777777" w:rsidR="00982364" w:rsidRPr="00E80B34" w:rsidRDefault="00982364" w:rsidP="00250CD3">
            <w:pPr>
              <w:pStyle w:val="MsgTableBody"/>
              <w:jc w:val="center"/>
              <w:rPr>
                <w:noProof/>
              </w:rPr>
            </w:pPr>
            <w:r w:rsidRPr="00E80B34">
              <w:rPr>
                <w:noProof/>
              </w:rPr>
              <w:t>2</w:t>
            </w:r>
          </w:p>
        </w:tc>
      </w:tr>
      <w:tr w:rsidR="00982364" w:rsidRPr="00982364" w14:paraId="1FD8B6B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21A2607"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03198B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9BD34F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E62A" w14:textId="77777777" w:rsidR="00982364" w:rsidRPr="00E80B34" w:rsidRDefault="00982364" w:rsidP="00250CD3">
            <w:pPr>
              <w:pStyle w:val="MsgTableBody"/>
              <w:jc w:val="center"/>
              <w:rPr>
                <w:noProof/>
              </w:rPr>
            </w:pPr>
            <w:r w:rsidRPr="00E80B34">
              <w:rPr>
                <w:noProof/>
              </w:rPr>
              <w:t>2</w:t>
            </w:r>
          </w:p>
        </w:tc>
      </w:tr>
      <w:tr w:rsidR="00982364" w:rsidRPr="00982364" w14:paraId="23AAAAA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57E5918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0D7B42"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3E4CD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15F6D2" w14:textId="77777777" w:rsidR="00982364" w:rsidRPr="00E80B34" w:rsidRDefault="00982364" w:rsidP="00250CD3">
            <w:pPr>
              <w:pStyle w:val="MsgTableBody"/>
              <w:jc w:val="center"/>
              <w:rPr>
                <w:noProof/>
              </w:rPr>
            </w:pPr>
            <w:r w:rsidRPr="00E80B34">
              <w:rPr>
                <w:noProof/>
              </w:rPr>
              <w:t>2</w:t>
            </w:r>
          </w:p>
        </w:tc>
      </w:tr>
    </w:tbl>
    <w:p w14:paraId="6561DD19" w14:textId="77777777" w:rsidR="00F640A8" w:rsidRDefault="00F640A8" w:rsidP="00F640A8">
      <w:bookmarkStart w:id="295"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14:paraId="288C9572" w14:textId="77777777" w:rsidTr="000C59F0">
        <w:trPr>
          <w:jc w:val="center"/>
        </w:trPr>
        <w:tc>
          <w:tcPr>
            <w:tcW w:w="6443" w:type="dxa"/>
            <w:gridSpan w:val="4"/>
          </w:tcPr>
          <w:p w14:paraId="766C01C3" w14:textId="77777777" w:rsidR="000C59F0" w:rsidRPr="006D6BB6" w:rsidRDefault="000C59F0" w:rsidP="006C7D73">
            <w:pPr>
              <w:pStyle w:val="ACK-ChoreographyHeader"/>
            </w:pPr>
            <w:r>
              <w:t>Acknowledgement Choreography</w:t>
            </w:r>
          </w:p>
        </w:tc>
      </w:tr>
      <w:tr w:rsidR="000C59F0" w:rsidRPr="006D6BB6" w14:paraId="2E010B42" w14:textId="77777777" w:rsidTr="000C59F0">
        <w:trPr>
          <w:jc w:val="center"/>
        </w:trPr>
        <w:tc>
          <w:tcPr>
            <w:tcW w:w="6443" w:type="dxa"/>
            <w:gridSpan w:val="4"/>
          </w:tcPr>
          <w:p w14:paraId="344DF6C7" w14:textId="77777777" w:rsidR="000C59F0" w:rsidRDefault="000C59F0" w:rsidP="000C59F0">
            <w:pPr>
              <w:pStyle w:val="ACK-ChoreographyHeader"/>
            </w:pPr>
            <w:r w:rsidRPr="00E80B34">
              <w:rPr>
                <w:noProof/>
              </w:rPr>
              <w:t>ACK^B06^ACK</w:t>
            </w:r>
          </w:p>
        </w:tc>
      </w:tr>
      <w:tr w:rsidR="00F640A8" w:rsidRPr="006D6BB6" w14:paraId="02EDE0FF" w14:textId="77777777" w:rsidTr="006C7D73">
        <w:trPr>
          <w:jc w:val="center"/>
        </w:trPr>
        <w:tc>
          <w:tcPr>
            <w:tcW w:w="1458" w:type="dxa"/>
          </w:tcPr>
          <w:p w14:paraId="7919AA15" w14:textId="77777777" w:rsidR="00F640A8" w:rsidRPr="006D6BB6" w:rsidRDefault="00F640A8" w:rsidP="000C59F0">
            <w:pPr>
              <w:pStyle w:val="ACK-ChoreographyBody"/>
            </w:pPr>
            <w:r w:rsidRPr="006D6BB6">
              <w:t>Field name</w:t>
            </w:r>
          </w:p>
        </w:tc>
        <w:tc>
          <w:tcPr>
            <w:tcW w:w="2336" w:type="dxa"/>
          </w:tcPr>
          <w:p w14:paraId="689ECFED" w14:textId="77777777" w:rsidR="00F640A8" w:rsidRPr="006D6BB6" w:rsidRDefault="00F640A8" w:rsidP="000C59F0">
            <w:pPr>
              <w:pStyle w:val="ACK-ChoreographyBody"/>
            </w:pPr>
            <w:r w:rsidRPr="006D6BB6">
              <w:t>Field Value: Original mode</w:t>
            </w:r>
          </w:p>
        </w:tc>
        <w:tc>
          <w:tcPr>
            <w:tcW w:w="2649" w:type="dxa"/>
            <w:gridSpan w:val="2"/>
          </w:tcPr>
          <w:p w14:paraId="2F9BB14F" w14:textId="77777777" w:rsidR="00F640A8" w:rsidRPr="006D6BB6" w:rsidRDefault="00F640A8" w:rsidP="000C59F0">
            <w:pPr>
              <w:pStyle w:val="ACK-ChoreographyBody"/>
            </w:pPr>
            <w:r w:rsidRPr="006D6BB6">
              <w:t>Field value: Enhanced mode</w:t>
            </w:r>
          </w:p>
        </w:tc>
      </w:tr>
      <w:tr w:rsidR="00F640A8" w:rsidRPr="006D6BB6" w14:paraId="2432D8BC" w14:textId="77777777" w:rsidTr="006C7D73">
        <w:trPr>
          <w:jc w:val="center"/>
        </w:trPr>
        <w:tc>
          <w:tcPr>
            <w:tcW w:w="1458" w:type="dxa"/>
          </w:tcPr>
          <w:p w14:paraId="7ADD3A13" w14:textId="77777777" w:rsidR="00F640A8" w:rsidRPr="006D6BB6" w:rsidRDefault="00F640A8" w:rsidP="000C59F0">
            <w:pPr>
              <w:pStyle w:val="ACK-ChoreographyBody"/>
            </w:pPr>
            <w:r>
              <w:t>MSH-</w:t>
            </w:r>
            <w:r w:rsidRPr="006D6BB6">
              <w:t>15</w:t>
            </w:r>
          </w:p>
        </w:tc>
        <w:tc>
          <w:tcPr>
            <w:tcW w:w="2336" w:type="dxa"/>
          </w:tcPr>
          <w:p w14:paraId="1409E7E3" w14:textId="77777777" w:rsidR="00F640A8" w:rsidRPr="006D6BB6" w:rsidRDefault="00F640A8" w:rsidP="000C59F0">
            <w:pPr>
              <w:pStyle w:val="ACK-ChoreographyBody"/>
            </w:pPr>
            <w:r w:rsidRPr="006D6BB6">
              <w:t>Blank</w:t>
            </w:r>
          </w:p>
        </w:tc>
        <w:tc>
          <w:tcPr>
            <w:tcW w:w="850" w:type="dxa"/>
          </w:tcPr>
          <w:p w14:paraId="5B11B91E" w14:textId="77777777" w:rsidR="00F640A8" w:rsidRPr="006D6BB6" w:rsidRDefault="00F640A8" w:rsidP="000C59F0">
            <w:pPr>
              <w:pStyle w:val="ACK-ChoreographyBody"/>
            </w:pPr>
            <w:r w:rsidRPr="006D6BB6">
              <w:t>NE</w:t>
            </w:r>
          </w:p>
        </w:tc>
        <w:tc>
          <w:tcPr>
            <w:tcW w:w="1799" w:type="dxa"/>
          </w:tcPr>
          <w:p w14:paraId="51F7A2F1" w14:textId="77777777" w:rsidR="00F640A8" w:rsidRPr="006D6BB6" w:rsidRDefault="00F640A8" w:rsidP="000C59F0">
            <w:pPr>
              <w:pStyle w:val="ACK-ChoreographyBody"/>
            </w:pPr>
            <w:r w:rsidRPr="006D6BB6">
              <w:t>AL, SU, ER</w:t>
            </w:r>
          </w:p>
        </w:tc>
      </w:tr>
      <w:tr w:rsidR="00F640A8" w:rsidRPr="006D6BB6" w14:paraId="1F4ADB6B" w14:textId="77777777" w:rsidTr="006C7D73">
        <w:trPr>
          <w:jc w:val="center"/>
        </w:trPr>
        <w:tc>
          <w:tcPr>
            <w:tcW w:w="1458" w:type="dxa"/>
          </w:tcPr>
          <w:p w14:paraId="4DB16E53" w14:textId="77777777" w:rsidR="00F640A8" w:rsidRPr="006D6BB6" w:rsidRDefault="00F640A8" w:rsidP="000C59F0">
            <w:pPr>
              <w:pStyle w:val="ACK-ChoreographyBody"/>
            </w:pPr>
            <w:r>
              <w:t>MSH-</w:t>
            </w:r>
            <w:r w:rsidRPr="006D6BB6">
              <w:t>16</w:t>
            </w:r>
          </w:p>
        </w:tc>
        <w:tc>
          <w:tcPr>
            <w:tcW w:w="2336" w:type="dxa"/>
          </w:tcPr>
          <w:p w14:paraId="2AE251AD" w14:textId="77777777" w:rsidR="00F640A8" w:rsidRPr="006D6BB6" w:rsidRDefault="00F640A8" w:rsidP="000C59F0">
            <w:pPr>
              <w:pStyle w:val="ACK-ChoreographyBody"/>
            </w:pPr>
            <w:r w:rsidRPr="006D6BB6">
              <w:t>Blank</w:t>
            </w:r>
          </w:p>
        </w:tc>
        <w:tc>
          <w:tcPr>
            <w:tcW w:w="850" w:type="dxa"/>
          </w:tcPr>
          <w:p w14:paraId="4764266D" w14:textId="77777777" w:rsidR="00F640A8" w:rsidRPr="006D6BB6" w:rsidRDefault="00F640A8" w:rsidP="000C59F0">
            <w:pPr>
              <w:pStyle w:val="ACK-ChoreographyBody"/>
            </w:pPr>
            <w:r w:rsidRPr="006D6BB6">
              <w:t>NE</w:t>
            </w:r>
          </w:p>
        </w:tc>
        <w:tc>
          <w:tcPr>
            <w:tcW w:w="1799" w:type="dxa"/>
          </w:tcPr>
          <w:p w14:paraId="6822EF7F" w14:textId="77777777" w:rsidR="00F640A8" w:rsidRPr="006D6BB6" w:rsidRDefault="00F640A8" w:rsidP="000C59F0">
            <w:pPr>
              <w:pStyle w:val="ACK-ChoreographyBody"/>
            </w:pPr>
            <w:r w:rsidRPr="006D6BB6">
              <w:t>NE</w:t>
            </w:r>
          </w:p>
        </w:tc>
      </w:tr>
      <w:tr w:rsidR="00F640A8" w:rsidRPr="006D6BB6" w14:paraId="43480B53" w14:textId="77777777" w:rsidTr="006C7D73">
        <w:trPr>
          <w:jc w:val="center"/>
        </w:trPr>
        <w:tc>
          <w:tcPr>
            <w:tcW w:w="1458" w:type="dxa"/>
          </w:tcPr>
          <w:p w14:paraId="15D04A27" w14:textId="77777777" w:rsidR="00F640A8" w:rsidRPr="006D6BB6" w:rsidRDefault="00F640A8" w:rsidP="000C59F0">
            <w:pPr>
              <w:pStyle w:val="ACK-ChoreographyBody"/>
            </w:pPr>
            <w:r w:rsidRPr="006D6BB6">
              <w:t>Immediate Ack</w:t>
            </w:r>
          </w:p>
        </w:tc>
        <w:tc>
          <w:tcPr>
            <w:tcW w:w="2336" w:type="dxa"/>
          </w:tcPr>
          <w:p w14:paraId="72B96912" w14:textId="77777777" w:rsidR="00F640A8" w:rsidRPr="006D6BB6" w:rsidRDefault="00F640A8" w:rsidP="000C59F0">
            <w:pPr>
              <w:pStyle w:val="ACK-ChoreographyBody"/>
            </w:pPr>
            <w:r>
              <w:rPr>
                <w:szCs w:val="16"/>
              </w:rPr>
              <w:t>-</w:t>
            </w:r>
          </w:p>
        </w:tc>
        <w:tc>
          <w:tcPr>
            <w:tcW w:w="850" w:type="dxa"/>
          </w:tcPr>
          <w:p w14:paraId="4E00CC80" w14:textId="77777777" w:rsidR="00F640A8" w:rsidRPr="006D6BB6" w:rsidRDefault="00F640A8" w:rsidP="000C59F0">
            <w:pPr>
              <w:pStyle w:val="ACK-ChoreographyBody"/>
            </w:pPr>
            <w:r w:rsidRPr="006D6BB6">
              <w:t>-</w:t>
            </w:r>
          </w:p>
        </w:tc>
        <w:tc>
          <w:tcPr>
            <w:tcW w:w="1799" w:type="dxa"/>
          </w:tcPr>
          <w:p w14:paraId="0FB2392C" w14:textId="77777777"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14:paraId="4F7DCF8D" w14:textId="77777777" w:rsidTr="006C7D73">
        <w:trPr>
          <w:jc w:val="center"/>
        </w:trPr>
        <w:tc>
          <w:tcPr>
            <w:tcW w:w="1458" w:type="dxa"/>
          </w:tcPr>
          <w:p w14:paraId="3DE74DCA" w14:textId="77777777" w:rsidR="00F640A8" w:rsidRPr="006D6BB6" w:rsidRDefault="00F640A8" w:rsidP="000C59F0">
            <w:pPr>
              <w:pStyle w:val="ACK-ChoreographyBody"/>
            </w:pPr>
            <w:r w:rsidRPr="006D6BB6">
              <w:t>Application Ack</w:t>
            </w:r>
          </w:p>
        </w:tc>
        <w:tc>
          <w:tcPr>
            <w:tcW w:w="2336" w:type="dxa"/>
          </w:tcPr>
          <w:p w14:paraId="6DA001AA" w14:textId="77777777" w:rsidR="00F640A8" w:rsidRPr="006D6BB6" w:rsidRDefault="00F640A8" w:rsidP="000C59F0">
            <w:pPr>
              <w:pStyle w:val="ACK-ChoreographyBody"/>
            </w:pPr>
            <w:r>
              <w:rPr>
                <w:szCs w:val="16"/>
              </w:rPr>
              <w:t>-</w:t>
            </w:r>
          </w:p>
        </w:tc>
        <w:tc>
          <w:tcPr>
            <w:tcW w:w="850" w:type="dxa"/>
          </w:tcPr>
          <w:p w14:paraId="2E6CDB4F" w14:textId="77777777" w:rsidR="00F640A8" w:rsidRPr="006D6BB6" w:rsidRDefault="00F640A8" w:rsidP="000C59F0">
            <w:pPr>
              <w:pStyle w:val="ACK-ChoreographyBody"/>
            </w:pPr>
            <w:r w:rsidRPr="006D6BB6">
              <w:t>-</w:t>
            </w:r>
          </w:p>
        </w:tc>
        <w:tc>
          <w:tcPr>
            <w:tcW w:w="1799" w:type="dxa"/>
          </w:tcPr>
          <w:p w14:paraId="2126259E" w14:textId="77777777" w:rsidR="00F640A8" w:rsidRPr="006D6BB6" w:rsidRDefault="00F640A8" w:rsidP="000C59F0">
            <w:pPr>
              <w:pStyle w:val="ACK-ChoreographyBody"/>
            </w:pPr>
            <w:r w:rsidRPr="006D6BB6">
              <w:t>-</w:t>
            </w:r>
          </w:p>
        </w:tc>
      </w:tr>
    </w:tbl>
    <w:p w14:paraId="2890340F" w14:textId="77777777" w:rsidR="00F640A8" w:rsidRDefault="00F640A8" w:rsidP="00F640A8"/>
    <w:p w14:paraId="3F29E323" w14:textId="77777777" w:rsidR="00982364" w:rsidRPr="00594610" w:rsidRDefault="00982364" w:rsidP="00125A26">
      <w:pPr>
        <w:pStyle w:val="Heading3"/>
        <w:rPr>
          <w:noProof/>
          <w:lang w:val="fr-FR"/>
        </w:rPr>
      </w:pPr>
      <w:bookmarkStart w:id="296" w:name="_Toc29039344"/>
      <w:r w:rsidRPr="00594610">
        <w:rPr>
          <w:noProof/>
          <w:lang w:val="fr-FR"/>
        </w:rPr>
        <w:lastRenderedPageBreak/>
        <w:t>QBP/RSP – Query Information (Event Q25/K25)</w:t>
      </w:r>
      <w:bookmarkEnd w:id="286"/>
      <w:bookmarkEnd w:id="295"/>
      <w:bookmarkEnd w:id="296"/>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14:paraId="44FB9EB0" w14:textId="77777777"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14:paraId="4B7F4255" w14:textId="77777777">
        <w:trPr>
          <w:tblHeader/>
          <w:jc w:val="center"/>
        </w:trPr>
        <w:tc>
          <w:tcPr>
            <w:tcW w:w="2880" w:type="dxa"/>
            <w:tcBorders>
              <w:top w:val="double" w:sz="4" w:space="0" w:color="auto"/>
              <w:bottom w:val="single" w:sz="4" w:space="0" w:color="auto"/>
            </w:tcBorders>
            <w:shd w:val="clear" w:color="auto" w:fill="FFFFFF"/>
          </w:tcPr>
          <w:p w14:paraId="0403B223" w14:textId="77777777" w:rsidR="00982364" w:rsidRPr="00E80B34" w:rsidRDefault="00982364" w:rsidP="00125A26">
            <w:pPr>
              <w:pStyle w:val="QryTableHeader"/>
              <w:rPr>
                <w:noProof/>
              </w:rPr>
            </w:pPr>
            <w:r w:rsidRPr="00E80B34">
              <w:rPr>
                <w:noProof/>
              </w:rPr>
              <w:t>Conformance Statement ID:</w:t>
            </w:r>
          </w:p>
        </w:tc>
        <w:tc>
          <w:tcPr>
            <w:tcW w:w="4608" w:type="dxa"/>
            <w:tcBorders>
              <w:top w:val="double" w:sz="4" w:space="0" w:color="auto"/>
              <w:bottom w:val="single" w:sz="4" w:space="0" w:color="auto"/>
            </w:tcBorders>
            <w:shd w:val="clear" w:color="auto" w:fill="FFFFFF"/>
          </w:tcPr>
          <w:p w14:paraId="1CD5A748" w14:textId="77777777" w:rsidR="00982364" w:rsidRPr="00E80B34" w:rsidRDefault="00982364" w:rsidP="00125A26">
            <w:pPr>
              <w:pStyle w:val="QryTableID"/>
              <w:rPr>
                <w:noProof/>
              </w:rPr>
            </w:pPr>
            <w:r w:rsidRPr="00E80B34">
              <w:rPr>
                <w:noProof/>
              </w:rPr>
              <w:t>Q25</w:t>
            </w:r>
          </w:p>
        </w:tc>
      </w:tr>
      <w:tr w:rsidR="00982364" w:rsidRPr="00982364" w14:paraId="282D0C51" w14:textId="77777777">
        <w:trPr>
          <w:jc w:val="center"/>
        </w:trPr>
        <w:tc>
          <w:tcPr>
            <w:tcW w:w="2880" w:type="dxa"/>
            <w:tcBorders>
              <w:top w:val="single" w:sz="4" w:space="0" w:color="auto"/>
              <w:bottom w:val="single" w:sz="4" w:space="0" w:color="auto"/>
            </w:tcBorders>
            <w:shd w:val="clear" w:color="auto" w:fill="FFFFFF"/>
          </w:tcPr>
          <w:p w14:paraId="6C20942A" w14:textId="77777777"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14:paraId="38E0EE91" w14:textId="77777777" w:rsidR="00982364" w:rsidRPr="00E80B34" w:rsidRDefault="00982364" w:rsidP="00125A26">
            <w:pPr>
              <w:pStyle w:val="QryTableType"/>
              <w:rPr>
                <w:noProof/>
              </w:rPr>
            </w:pPr>
            <w:r w:rsidRPr="00E80B34">
              <w:rPr>
                <w:noProof/>
              </w:rPr>
              <w:t>Query</w:t>
            </w:r>
          </w:p>
        </w:tc>
      </w:tr>
      <w:tr w:rsidR="00982364" w:rsidRPr="00982364" w14:paraId="7939150B" w14:textId="77777777">
        <w:trPr>
          <w:jc w:val="center"/>
        </w:trPr>
        <w:tc>
          <w:tcPr>
            <w:tcW w:w="2880" w:type="dxa"/>
            <w:tcBorders>
              <w:top w:val="single" w:sz="4" w:space="0" w:color="auto"/>
              <w:bottom w:val="single" w:sz="4" w:space="0" w:color="auto"/>
            </w:tcBorders>
            <w:shd w:val="clear" w:color="auto" w:fill="FFFFFF"/>
          </w:tcPr>
          <w:p w14:paraId="633E3885" w14:textId="77777777"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14:paraId="650B2FE3" w14:textId="77777777" w:rsidR="00982364" w:rsidRPr="00E80B34" w:rsidRDefault="00982364" w:rsidP="00125A26">
            <w:pPr>
              <w:pStyle w:val="QryTableName"/>
              <w:rPr>
                <w:noProof/>
              </w:rPr>
            </w:pPr>
            <w:r w:rsidRPr="00E80B34">
              <w:rPr>
                <w:noProof/>
              </w:rPr>
              <w:t>Personnel Information by Segment</w:t>
            </w:r>
          </w:p>
        </w:tc>
      </w:tr>
      <w:tr w:rsidR="00982364" w:rsidRPr="00982364" w14:paraId="614D32B6" w14:textId="77777777">
        <w:trPr>
          <w:jc w:val="center"/>
        </w:trPr>
        <w:tc>
          <w:tcPr>
            <w:tcW w:w="2880" w:type="dxa"/>
            <w:tcBorders>
              <w:top w:val="single" w:sz="4" w:space="0" w:color="auto"/>
              <w:bottom w:val="single" w:sz="4" w:space="0" w:color="auto"/>
            </w:tcBorders>
            <w:shd w:val="clear" w:color="auto" w:fill="FFFFFF"/>
          </w:tcPr>
          <w:p w14:paraId="1DE93152" w14:textId="77777777"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14:paraId="1615E70A" w14:textId="77777777" w:rsidR="00982364" w:rsidRPr="00E80B34" w:rsidRDefault="00982364" w:rsidP="00125A26">
            <w:pPr>
              <w:pStyle w:val="QryTableTriggerQuery"/>
              <w:rPr>
                <w:noProof/>
              </w:rPr>
            </w:pPr>
            <w:r w:rsidRPr="00E80B34">
              <w:rPr>
                <w:noProof/>
              </w:rPr>
              <w:t>QBP^Q25^QBP_Q21</w:t>
            </w:r>
          </w:p>
        </w:tc>
      </w:tr>
      <w:tr w:rsidR="00982364" w:rsidRPr="00982364" w14:paraId="2842D9E9" w14:textId="77777777">
        <w:trPr>
          <w:jc w:val="center"/>
        </w:trPr>
        <w:tc>
          <w:tcPr>
            <w:tcW w:w="2880" w:type="dxa"/>
            <w:tcBorders>
              <w:top w:val="single" w:sz="4" w:space="0" w:color="auto"/>
              <w:bottom w:val="single" w:sz="4" w:space="0" w:color="auto"/>
            </w:tcBorders>
            <w:shd w:val="clear" w:color="auto" w:fill="FFFFFF"/>
          </w:tcPr>
          <w:p w14:paraId="699F6647" w14:textId="77777777"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14:paraId="23239CCB" w14:textId="77777777" w:rsidR="00982364" w:rsidRPr="00E80B34" w:rsidRDefault="00982364" w:rsidP="00125A26">
            <w:pPr>
              <w:pStyle w:val="QryTableMode"/>
              <w:rPr>
                <w:noProof/>
              </w:rPr>
            </w:pPr>
            <w:r w:rsidRPr="00E80B34">
              <w:rPr>
                <w:noProof/>
              </w:rPr>
              <w:t>Both</w:t>
            </w:r>
          </w:p>
        </w:tc>
      </w:tr>
      <w:tr w:rsidR="00982364" w:rsidRPr="00982364" w14:paraId="00A82376" w14:textId="77777777">
        <w:trPr>
          <w:jc w:val="center"/>
        </w:trPr>
        <w:tc>
          <w:tcPr>
            <w:tcW w:w="2880" w:type="dxa"/>
            <w:tcBorders>
              <w:top w:val="single" w:sz="4" w:space="0" w:color="auto"/>
              <w:bottom w:val="single" w:sz="4" w:space="0" w:color="auto"/>
            </w:tcBorders>
            <w:shd w:val="clear" w:color="auto" w:fill="FFFFFF"/>
          </w:tcPr>
          <w:p w14:paraId="27AE8208" w14:textId="77777777"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14:paraId="6CBF4432" w14:textId="77777777" w:rsidR="00982364" w:rsidRPr="00E80B34" w:rsidRDefault="00982364" w:rsidP="00125A26">
            <w:pPr>
              <w:pStyle w:val="QryTableResponseTrigger"/>
              <w:rPr>
                <w:noProof/>
              </w:rPr>
            </w:pPr>
            <w:r w:rsidRPr="00E80B34">
              <w:rPr>
                <w:noProof/>
              </w:rPr>
              <w:t>RSP^K25^RSP_K25</w:t>
            </w:r>
          </w:p>
        </w:tc>
      </w:tr>
      <w:tr w:rsidR="00982364" w:rsidRPr="00982364" w14:paraId="1BF75A8D" w14:textId="77777777">
        <w:trPr>
          <w:jc w:val="center"/>
        </w:trPr>
        <w:tc>
          <w:tcPr>
            <w:tcW w:w="2880" w:type="dxa"/>
            <w:tcBorders>
              <w:top w:val="single" w:sz="4" w:space="0" w:color="auto"/>
              <w:bottom w:val="single" w:sz="4" w:space="0" w:color="auto"/>
            </w:tcBorders>
            <w:shd w:val="clear" w:color="auto" w:fill="FFFFFF"/>
          </w:tcPr>
          <w:p w14:paraId="4D650B8E" w14:textId="77777777"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14:paraId="38792E70" w14:textId="77777777"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14:paraId="437CE3B6" w14:textId="77777777">
        <w:trPr>
          <w:jc w:val="center"/>
        </w:trPr>
        <w:tc>
          <w:tcPr>
            <w:tcW w:w="2880" w:type="dxa"/>
            <w:tcBorders>
              <w:top w:val="single" w:sz="4" w:space="0" w:color="auto"/>
              <w:bottom w:val="single" w:sz="4" w:space="0" w:color="auto"/>
            </w:tcBorders>
            <w:shd w:val="clear" w:color="auto" w:fill="FFFFFF"/>
          </w:tcPr>
          <w:p w14:paraId="7B59A138" w14:textId="77777777"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14:paraId="388AE4EB" w14:textId="77777777"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14:paraId="6C3BA199" w14:textId="77777777">
        <w:trPr>
          <w:cantSplit/>
          <w:jc w:val="center"/>
        </w:trPr>
        <w:tc>
          <w:tcPr>
            <w:tcW w:w="2880" w:type="dxa"/>
            <w:tcBorders>
              <w:top w:val="single" w:sz="4" w:space="0" w:color="auto"/>
              <w:bottom w:val="single" w:sz="4" w:space="0" w:color="auto"/>
            </w:tcBorders>
            <w:shd w:val="clear" w:color="auto" w:fill="FFFFFF"/>
          </w:tcPr>
          <w:p w14:paraId="29389CE1" w14:textId="77777777"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14:paraId="7BE71C75" w14:textId="77777777"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14:paraId="3CB3274D" w14:textId="77777777">
        <w:trPr>
          <w:jc w:val="center"/>
        </w:trPr>
        <w:tc>
          <w:tcPr>
            <w:tcW w:w="2880" w:type="dxa"/>
            <w:tcBorders>
              <w:top w:val="single" w:sz="4" w:space="0" w:color="auto"/>
              <w:bottom w:val="double" w:sz="4" w:space="0" w:color="auto"/>
            </w:tcBorders>
            <w:shd w:val="clear" w:color="auto" w:fill="FFFFFF"/>
          </w:tcPr>
          <w:p w14:paraId="46B35667" w14:textId="77777777"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14:paraId="690695F1" w14:textId="77777777" w:rsidR="00982364" w:rsidRPr="00E80B34" w:rsidRDefault="00982364" w:rsidP="00125A26">
            <w:pPr>
              <w:pStyle w:val="QryTableSegmentPattern"/>
              <w:rPr>
                <w:b/>
                <w:noProof/>
              </w:rPr>
            </w:pPr>
            <w:r w:rsidRPr="00E80B34">
              <w:rPr>
                <w:noProof/>
              </w:rPr>
              <w:t>PMU_B01</w:t>
            </w:r>
          </w:p>
        </w:tc>
      </w:tr>
    </w:tbl>
    <w:p w14:paraId="3FF78C44" w14:textId="77777777" w:rsidR="00982364" w:rsidRPr="00E80B34" w:rsidRDefault="00982364" w:rsidP="00125A26">
      <w:pPr>
        <w:rPr>
          <w:noProof/>
        </w:rPr>
      </w:pPr>
    </w:p>
    <w:p w14:paraId="16CCD7A2" w14:textId="77777777"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14:paraId="28578C50"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B792DE7"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02E2DEC6"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88FBF7"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263708C1" w14:textId="77777777" w:rsidR="00982364" w:rsidRPr="00E80B34" w:rsidRDefault="00982364" w:rsidP="00250CD3">
            <w:pPr>
              <w:pStyle w:val="MsgTableHeader"/>
              <w:jc w:val="center"/>
              <w:rPr>
                <w:noProof/>
              </w:rPr>
            </w:pPr>
            <w:r w:rsidRPr="00E80B34">
              <w:rPr>
                <w:noProof/>
              </w:rPr>
              <w:t>Chapter</w:t>
            </w:r>
          </w:p>
        </w:tc>
      </w:tr>
      <w:tr w:rsidR="00982364" w:rsidRPr="00982364" w14:paraId="4EC3D6E7" w14:textId="77777777" w:rsidTr="00250CD3">
        <w:trPr>
          <w:jc w:val="center"/>
        </w:trPr>
        <w:tc>
          <w:tcPr>
            <w:tcW w:w="2880" w:type="dxa"/>
            <w:tcBorders>
              <w:top w:val="single" w:sz="4" w:space="0" w:color="auto"/>
              <w:left w:val="nil"/>
              <w:bottom w:val="single" w:sz="2" w:space="0" w:color="auto"/>
              <w:right w:val="nil"/>
            </w:tcBorders>
            <w:shd w:val="clear" w:color="auto" w:fill="FFFFFF"/>
          </w:tcPr>
          <w:p w14:paraId="41AE9561" w14:textId="77777777"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14:paraId="61A58C8B" w14:textId="77777777"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14:paraId="270D9653" w14:textId="77777777"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14:paraId="4F4CC239" w14:textId="77777777" w:rsidR="00982364" w:rsidRPr="00E80B34" w:rsidRDefault="00982364" w:rsidP="00250CD3">
            <w:pPr>
              <w:pStyle w:val="MsgTableBody"/>
              <w:jc w:val="center"/>
              <w:rPr>
                <w:noProof/>
              </w:rPr>
            </w:pPr>
            <w:r>
              <w:rPr>
                <w:noProof/>
              </w:rPr>
              <w:t>3.</w:t>
            </w:r>
            <w:r w:rsidR="00F81596">
              <w:rPr>
                <w:noProof/>
              </w:rPr>
              <w:t>3</w:t>
            </w:r>
            <w:r w:rsidRPr="00E80B34">
              <w:rPr>
                <w:noProof/>
              </w:rPr>
              <w:t>.5</w:t>
            </w:r>
            <w:r w:rsidR="00F81596">
              <w:rPr>
                <w:noProof/>
              </w:rPr>
              <w:t>8</w:t>
            </w:r>
          </w:p>
        </w:tc>
      </w:tr>
    </w:tbl>
    <w:p w14:paraId="4A183FB9"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14:paraId="12D9FFA8" w14:textId="77777777" w:rsidTr="000C59F0">
        <w:trPr>
          <w:jc w:val="center"/>
        </w:trPr>
        <w:tc>
          <w:tcPr>
            <w:tcW w:w="8500" w:type="dxa"/>
            <w:gridSpan w:val="5"/>
          </w:tcPr>
          <w:p w14:paraId="1F5173F3" w14:textId="77777777" w:rsidR="000C59F0" w:rsidRPr="004E2D90" w:rsidRDefault="000C59F0" w:rsidP="006C7D73">
            <w:pPr>
              <w:pStyle w:val="ACK-ChoreographyHeader"/>
            </w:pPr>
            <w:r>
              <w:t>Acknowledgement Choreography</w:t>
            </w:r>
          </w:p>
        </w:tc>
      </w:tr>
      <w:tr w:rsidR="000C59F0" w:rsidRPr="004E2D90" w14:paraId="16892429" w14:textId="77777777" w:rsidTr="000C59F0">
        <w:trPr>
          <w:jc w:val="center"/>
        </w:trPr>
        <w:tc>
          <w:tcPr>
            <w:tcW w:w="8500" w:type="dxa"/>
            <w:gridSpan w:val="5"/>
          </w:tcPr>
          <w:p w14:paraId="5031835B" w14:textId="77777777" w:rsidR="000C59F0" w:rsidRDefault="000C59F0" w:rsidP="000C59F0">
            <w:pPr>
              <w:pStyle w:val="ACK-ChoreographyHeader"/>
            </w:pPr>
            <w:r w:rsidRPr="00594610">
              <w:rPr>
                <w:noProof/>
                <w:lang w:val="fr-FR"/>
              </w:rPr>
              <w:t>QBP^Q25^QBP_Q21</w:t>
            </w:r>
          </w:p>
        </w:tc>
      </w:tr>
      <w:tr w:rsidR="00F640A8" w:rsidRPr="004E2D90" w14:paraId="4B55A68B" w14:textId="77777777" w:rsidTr="006C7D73">
        <w:trPr>
          <w:jc w:val="center"/>
        </w:trPr>
        <w:tc>
          <w:tcPr>
            <w:tcW w:w="1668" w:type="dxa"/>
          </w:tcPr>
          <w:p w14:paraId="263CF42A" w14:textId="77777777" w:rsidR="00F640A8" w:rsidRPr="004E2D90" w:rsidRDefault="00F640A8" w:rsidP="000C59F0">
            <w:pPr>
              <w:pStyle w:val="ACK-ChoreographyBody"/>
            </w:pPr>
            <w:r w:rsidRPr="004E2D90">
              <w:t>Field name</w:t>
            </w:r>
          </w:p>
        </w:tc>
        <w:tc>
          <w:tcPr>
            <w:tcW w:w="2268" w:type="dxa"/>
          </w:tcPr>
          <w:p w14:paraId="0B6FBCBD" w14:textId="77777777" w:rsidR="00F640A8" w:rsidRPr="004E2D90" w:rsidRDefault="00F640A8" w:rsidP="000C59F0">
            <w:pPr>
              <w:pStyle w:val="ACK-ChoreographyBody"/>
            </w:pPr>
            <w:r w:rsidRPr="004E2D90">
              <w:t>Field Value: Original mode</w:t>
            </w:r>
          </w:p>
        </w:tc>
        <w:tc>
          <w:tcPr>
            <w:tcW w:w="4564" w:type="dxa"/>
            <w:gridSpan w:val="3"/>
          </w:tcPr>
          <w:p w14:paraId="58A84B17" w14:textId="77777777" w:rsidR="00F640A8" w:rsidRPr="004E2D90" w:rsidRDefault="00F640A8" w:rsidP="000C59F0">
            <w:pPr>
              <w:pStyle w:val="ACK-ChoreographyBody"/>
            </w:pPr>
            <w:r w:rsidRPr="004E2D90">
              <w:t>Field value: Enhanced mode</w:t>
            </w:r>
          </w:p>
        </w:tc>
      </w:tr>
      <w:tr w:rsidR="00F640A8" w:rsidRPr="004E2D90" w14:paraId="2DD63882" w14:textId="77777777" w:rsidTr="006C7D73">
        <w:trPr>
          <w:jc w:val="center"/>
        </w:trPr>
        <w:tc>
          <w:tcPr>
            <w:tcW w:w="1668" w:type="dxa"/>
          </w:tcPr>
          <w:p w14:paraId="2FE2FFA2" w14:textId="77777777" w:rsidR="00F640A8" w:rsidRPr="004E2D90" w:rsidRDefault="00F640A8" w:rsidP="000C59F0">
            <w:pPr>
              <w:pStyle w:val="ACK-ChoreographyBody"/>
            </w:pPr>
            <w:r w:rsidRPr="004E2D90">
              <w:t>MSH-15</w:t>
            </w:r>
          </w:p>
        </w:tc>
        <w:tc>
          <w:tcPr>
            <w:tcW w:w="2268" w:type="dxa"/>
          </w:tcPr>
          <w:p w14:paraId="3275BB3A" w14:textId="77777777" w:rsidR="00F640A8" w:rsidRPr="004E2D90" w:rsidRDefault="00F640A8" w:rsidP="000C59F0">
            <w:pPr>
              <w:pStyle w:val="ACK-ChoreographyBody"/>
            </w:pPr>
            <w:r w:rsidRPr="004E2D90">
              <w:t>Blank</w:t>
            </w:r>
          </w:p>
        </w:tc>
        <w:tc>
          <w:tcPr>
            <w:tcW w:w="595" w:type="dxa"/>
          </w:tcPr>
          <w:p w14:paraId="699C5D96" w14:textId="77777777" w:rsidR="00F640A8" w:rsidRPr="004E2D90" w:rsidRDefault="00F640A8" w:rsidP="000C59F0">
            <w:pPr>
              <w:pStyle w:val="ACK-ChoreographyBody"/>
            </w:pPr>
            <w:r w:rsidRPr="004E2D90">
              <w:t>NE</w:t>
            </w:r>
          </w:p>
        </w:tc>
        <w:tc>
          <w:tcPr>
            <w:tcW w:w="1843" w:type="dxa"/>
          </w:tcPr>
          <w:p w14:paraId="2EBF2234" w14:textId="77777777" w:rsidR="00F640A8" w:rsidRPr="004E2D90" w:rsidRDefault="00F640A8" w:rsidP="000C59F0">
            <w:pPr>
              <w:pStyle w:val="ACK-ChoreographyBody"/>
            </w:pPr>
            <w:r w:rsidRPr="004E2D90">
              <w:t>NE</w:t>
            </w:r>
          </w:p>
        </w:tc>
        <w:tc>
          <w:tcPr>
            <w:tcW w:w="2126" w:type="dxa"/>
          </w:tcPr>
          <w:p w14:paraId="758FEF24" w14:textId="77777777" w:rsidR="00F640A8" w:rsidRPr="004E2D90" w:rsidRDefault="00F640A8" w:rsidP="000C59F0">
            <w:pPr>
              <w:pStyle w:val="ACK-ChoreographyBody"/>
            </w:pPr>
            <w:r w:rsidRPr="004E2D90">
              <w:t>AL, SU, ER</w:t>
            </w:r>
          </w:p>
        </w:tc>
      </w:tr>
      <w:tr w:rsidR="00F640A8" w:rsidRPr="004E2D90" w14:paraId="52EBCD8D" w14:textId="77777777" w:rsidTr="006C7D73">
        <w:trPr>
          <w:jc w:val="center"/>
        </w:trPr>
        <w:tc>
          <w:tcPr>
            <w:tcW w:w="1668" w:type="dxa"/>
          </w:tcPr>
          <w:p w14:paraId="0E429398" w14:textId="77777777" w:rsidR="00F640A8" w:rsidRPr="004E2D90" w:rsidRDefault="00F640A8" w:rsidP="000C59F0">
            <w:pPr>
              <w:pStyle w:val="ACK-ChoreographyBody"/>
            </w:pPr>
            <w:r w:rsidRPr="004E2D90">
              <w:t>MSH-16</w:t>
            </w:r>
          </w:p>
        </w:tc>
        <w:tc>
          <w:tcPr>
            <w:tcW w:w="2268" w:type="dxa"/>
          </w:tcPr>
          <w:p w14:paraId="2B24E2D2" w14:textId="77777777" w:rsidR="00F640A8" w:rsidRPr="004E2D90" w:rsidRDefault="00F640A8" w:rsidP="000C59F0">
            <w:pPr>
              <w:pStyle w:val="ACK-ChoreographyBody"/>
            </w:pPr>
            <w:r w:rsidRPr="004E2D90">
              <w:t>Blank</w:t>
            </w:r>
          </w:p>
        </w:tc>
        <w:tc>
          <w:tcPr>
            <w:tcW w:w="595" w:type="dxa"/>
          </w:tcPr>
          <w:p w14:paraId="411E5965" w14:textId="77777777" w:rsidR="00F640A8" w:rsidRPr="004E2D90" w:rsidRDefault="00F640A8" w:rsidP="000C59F0">
            <w:pPr>
              <w:pStyle w:val="ACK-ChoreographyBody"/>
            </w:pPr>
            <w:r w:rsidRPr="004E2D90">
              <w:t>NE</w:t>
            </w:r>
          </w:p>
        </w:tc>
        <w:tc>
          <w:tcPr>
            <w:tcW w:w="1843" w:type="dxa"/>
          </w:tcPr>
          <w:p w14:paraId="44585FFE" w14:textId="77777777" w:rsidR="00F640A8" w:rsidRPr="004E2D90" w:rsidRDefault="00F640A8" w:rsidP="000C59F0">
            <w:pPr>
              <w:pStyle w:val="ACK-ChoreographyBody"/>
            </w:pPr>
            <w:r w:rsidRPr="004E2D90">
              <w:t>AL, SU, ER</w:t>
            </w:r>
          </w:p>
        </w:tc>
        <w:tc>
          <w:tcPr>
            <w:tcW w:w="2126" w:type="dxa"/>
          </w:tcPr>
          <w:p w14:paraId="0D67671F" w14:textId="77777777" w:rsidR="00F640A8" w:rsidRPr="004E2D90" w:rsidRDefault="00F640A8" w:rsidP="000C59F0">
            <w:pPr>
              <w:pStyle w:val="ACK-ChoreographyBody"/>
            </w:pPr>
            <w:r w:rsidRPr="004E2D90">
              <w:t>AL, SU, ER</w:t>
            </w:r>
          </w:p>
        </w:tc>
      </w:tr>
      <w:tr w:rsidR="00F640A8" w:rsidRPr="004E2D90" w14:paraId="1CB209F0" w14:textId="77777777" w:rsidTr="006C7D73">
        <w:trPr>
          <w:jc w:val="center"/>
        </w:trPr>
        <w:tc>
          <w:tcPr>
            <w:tcW w:w="1668" w:type="dxa"/>
          </w:tcPr>
          <w:p w14:paraId="3B398A64" w14:textId="77777777" w:rsidR="00F640A8" w:rsidRPr="004E2D90" w:rsidRDefault="00F640A8" w:rsidP="000C59F0">
            <w:pPr>
              <w:pStyle w:val="ACK-ChoreographyBody"/>
            </w:pPr>
            <w:r w:rsidRPr="004E2D90">
              <w:t>Immediate Ack</w:t>
            </w:r>
          </w:p>
        </w:tc>
        <w:tc>
          <w:tcPr>
            <w:tcW w:w="2268" w:type="dxa"/>
          </w:tcPr>
          <w:p w14:paraId="297EF4F2" w14:textId="77777777" w:rsidR="00F640A8" w:rsidRPr="004E2D90" w:rsidRDefault="00F640A8" w:rsidP="000C59F0">
            <w:pPr>
              <w:pStyle w:val="ACK-ChoreographyBody"/>
            </w:pPr>
            <w:r w:rsidRPr="004E2D90">
              <w:t>-</w:t>
            </w:r>
          </w:p>
        </w:tc>
        <w:tc>
          <w:tcPr>
            <w:tcW w:w="595" w:type="dxa"/>
          </w:tcPr>
          <w:p w14:paraId="0687C0DC" w14:textId="77777777" w:rsidR="00F640A8" w:rsidRPr="004E2D90" w:rsidRDefault="00F640A8" w:rsidP="000C59F0">
            <w:pPr>
              <w:pStyle w:val="ACK-ChoreographyBody"/>
            </w:pPr>
            <w:r w:rsidRPr="004E2D90">
              <w:t>-</w:t>
            </w:r>
          </w:p>
        </w:tc>
        <w:tc>
          <w:tcPr>
            <w:tcW w:w="1843" w:type="dxa"/>
          </w:tcPr>
          <w:p w14:paraId="20FE5C57" w14:textId="77777777" w:rsidR="00F640A8" w:rsidRPr="004E2D90" w:rsidRDefault="00F640A8" w:rsidP="000C59F0">
            <w:pPr>
              <w:pStyle w:val="ACK-ChoreographyBody"/>
            </w:pPr>
            <w:r w:rsidRPr="004E2D90">
              <w:t>-</w:t>
            </w:r>
          </w:p>
        </w:tc>
        <w:tc>
          <w:tcPr>
            <w:tcW w:w="2126" w:type="dxa"/>
          </w:tcPr>
          <w:p w14:paraId="592933B8" w14:textId="77777777" w:rsidR="00F640A8" w:rsidRPr="004E2D90" w:rsidRDefault="00F640A8" w:rsidP="000C59F0">
            <w:pPr>
              <w:pStyle w:val="ACK-ChoreographyBody"/>
            </w:pPr>
            <w:r w:rsidRPr="004E2D90">
              <w:t>ACK^</w:t>
            </w:r>
            <w:r w:rsidR="004504AC">
              <w:t>Q25</w:t>
            </w:r>
            <w:r w:rsidRPr="004E2D90">
              <w:t>^ACK</w:t>
            </w:r>
          </w:p>
        </w:tc>
      </w:tr>
      <w:tr w:rsidR="00F640A8" w:rsidRPr="004E2D90" w14:paraId="6EC8929D" w14:textId="77777777" w:rsidTr="006C7D73">
        <w:trPr>
          <w:jc w:val="center"/>
        </w:trPr>
        <w:tc>
          <w:tcPr>
            <w:tcW w:w="1668" w:type="dxa"/>
          </w:tcPr>
          <w:p w14:paraId="75340BD5" w14:textId="77777777" w:rsidR="00F640A8" w:rsidRPr="004E2D90" w:rsidRDefault="00F640A8" w:rsidP="000C59F0">
            <w:pPr>
              <w:pStyle w:val="ACK-ChoreographyBody"/>
            </w:pPr>
            <w:r w:rsidRPr="004E2D90">
              <w:t>Application Ack</w:t>
            </w:r>
          </w:p>
        </w:tc>
        <w:tc>
          <w:tcPr>
            <w:tcW w:w="2268" w:type="dxa"/>
          </w:tcPr>
          <w:p w14:paraId="68B6EDCD" w14:textId="77777777" w:rsidR="00F640A8" w:rsidRPr="004E2D90" w:rsidRDefault="00F640A8" w:rsidP="000C59F0">
            <w:pPr>
              <w:pStyle w:val="ACK-ChoreographyBody"/>
              <w:rPr>
                <w:rStyle w:val="Strong"/>
                <w:b w:val="0"/>
                <w:sz w:val="18"/>
              </w:rPr>
            </w:pPr>
            <w:r w:rsidRPr="004E2D90">
              <w:rPr>
                <w:rStyle w:val="Strong"/>
                <w:b w:val="0"/>
                <w:sz w:val="18"/>
              </w:rPr>
              <w:t>RSP^K25^RSP_K25</w:t>
            </w:r>
          </w:p>
        </w:tc>
        <w:tc>
          <w:tcPr>
            <w:tcW w:w="595" w:type="dxa"/>
          </w:tcPr>
          <w:p w14:paraId="4CCDC264" w14:textId="77777777" w:rsidR="00F640A8" w:rsidRPr="004E2D90" w:rsidRDefault="00F640A8" w:rsidP="000C59F0">
            <w:pPr>
              <w:pStyle w:val="ACK-ChoreographyBody"/>
            </w:pPr>
            <w:r w:rsidRPr="004E2D90">
              <w:t>-</w:t>
            </w:r>
          </w:p>
        </w:tc>
        <w:tc>
          <w:tcPr>
            <w:tcW w:w="1843" w:type="dxa"/>
          </w:tcPr>
          <w:p w14:paraId="0CA745E8" w14:textId="77777777" w:rsidR="00F640A8" w:rsidRPr="004E2D90" w:rsidRDefault="00F640A8" w:rsidP="000C59F0">
            <w:pPr>
              <w:pStyle w:val="ACK-ChoreographyBody"/>
            </w:pPr>
            <w:r w:rsidRPr="004E2D90">
              <w:t>RSP^K25^RSP_K25</w:t>
            </w:r>
          </w:p>
        </w:tc>
        <w:tc>
          <w:tcPr>
            <w:tcW w:w="2126" w:type="dxa"/>
          </w:tcPr>
          <w:p w14:paraId="08318504" w14:textId="77777777" w:rsidR="00F640A8" w:rsidRPr="004E2D90" w:rsidRDefault="00F640A8" w:rsidP="000C59F0">
            <w:pPr>
              <w:pStyle w:val="ACK-ChoreographyBody"/>
            </w:pPr>
            <w:r w:rsidRPr="004E2D90">
              <w:t>RSP^K25^RSP_K25</w:t>
            </w:r>
          </w:p>
        </w:tc>
      </w:tr>
    </w:tbl>
    <w:p w14:paraId="1FAD78AA" w14:textId="77777777" w:rsidR="00F640A8" w:rsidRDefault="00F640A8" w:rsidP="00F640A8">
      <w:pPr>
        <w:rPr>
          <w:lang w:eastAsia="de-DE"/>
        </w:rPr>
      </w:pPr>
    </w:p>
    <w:p w14:paraId="5CFACD53" w14:textId="77777777" w:rsidR="00F640A8" w:rsidRDefault="00F640A8" w:rsidP="00F640A8">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1CA3D281" w14:textId="77777777"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14:paraId="77745A68" w14:textId="77777777">
        <w:trPr>
          <w:cantSplit/>
          <w:tblHeader/>
        </w:trPr>
        <w:tc>
          <w:tcPr>
            <w:tcW w:w="648" w:type="dxa"/>
            <w:tcBorders>
              <w:top w:val="double" w:sz="4" w:space="0" w:color="auto"/>
              <w:bottom w:val="single" w:sz="4" w:space="0" w:color="auto"/>
            </w:tcBorders>
            <w:shd w:val="clear" w:color="auto" w:fill="FFFFFF"/>
          </w:tcPr>
          <w:p w14:paraId="53CF612D" w14:textId="77777777"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14:paraId="55CFCBAB" w14:textId="77777777"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14:paraId="1FC55489" w14:textId="77777777" w:rsidR="00982364" w:rsidRPr="00E80B34" w:rsidRDefault="00982364" w:rsidP="00125A26">
            <w:pPr>
              <w:pStyle w:val="QryTableInputHeader"/>
              <w:rPr>
                <w:noProof/>
              </w:rPr>
            </w:pPr>
            <w:r w:rsidRPr="00E80B34">
              <w:rPr>
                <w:noProof/>
              </w:rPr>
              <w:t>Key/</w:t>
            </w:r>
          </w:p>
          <w:p w14:paraId="7048D772" w14:textId="77777777"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14:paraId="357E1BCA" w14:textId="77777777"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14:paraId="41FCD319" w14:textId="77777777"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14:paraId="1B3B4133" w14:textId="77777777"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14:paraId="4B40F035" w14:textId="77777777"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14:paraId="154C0151" w14:textId="77777777"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14:paraId="1FDB2EA9" w14:textId="77777777"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14:paraId="3699BFA5" w14:textId="77777777"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14:paraId="4359E3E6" w14:textId="77777777"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14:paraId="6A88C8EA" w14:textId="77777777"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14:paraId="1C90BB76" w14:textId="77777777" w:rsidR="00982364" w:rsidRPr="00E80B34" w:rsidRDefault="00982364" w:rsidP="00125A26">
            <w:pPr>
              <w:pStyle w:val="QryTableInputHeader"/>
              <w:rPr>
                <w:noProof/>
              </w:rPr>
            </w:pPr>
            <w:r w:rsidRPr="00E80B34">
              <w:rPr>
                <w:noProof/>
              </w:rPr>
              <w:t>Element Name</w:t>
            </w:r>
          </w:p>
        </w:tc>
      </w:tr>
      <w:tr w:rsidR="00982364" w:rsidRPr="00982364" w14:paraId="1AB8E889" w14:textId="77777777">
        <w:trPr>
          <w:cantSplit/>
        </w:trPr>
        <w:tc>
          <w:tcPr>
            <w:tcW w:w="648" w:type="dxa"/>
            <w:tcBorders>
              <w:top w:val="single" w:sz="4" w:space="0" w:color="auto"/>
              <w:bottom w:val="single" w:sz="4" w:space="0" w:color="auto"/>
            </w:tcBorders>
            <w:shd w:val="clear" w:color="auto" w:fill="FFFFFF"/>
          </w:tcPr>
          <w:p w14:paraId="45BD3EFE" w14:textId="77777777"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14:paraId="08266FD1" w14:textId="77777777"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14:paraId="459C5AB9"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1A515515"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D39D35B"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6E6E23E5" w14:textId="77777777"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14:paraId="1264003B"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1698A9D"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68F75ED5"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74FDFB40"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E9CB957" w14:textId="77777777"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14:paraId="6D7F1871"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3FD99F16" w14:textId="77777777" w:rsidR="00982364" w:rsidRPr="00E80B34" w:rsidRDefault="00982364" w:rsidP="00125A26">
            <w:pPr>
              <w:pStyle w:val="QryTableInput"/>
              <w:rPr>
                <w:noProof/>
              </w:rPr>
            </w:pPr>
            <w:r w:rsidRPr="00E80B34">
              <w:rPr>
                <w:noProof/>
              </w:rPr>
              <w:t>STF-2:  Staff ID Code</w:t>
            </w:r>
          </w:p>
        </w:tc>
      </w:tr>
      <w:tr w:rsidR="00982364" w:rsidRPr="00982364" w14:paraId="21F55AA2" w14:textId="77777777">
        <w:trPr>
          <w:cantSplit/>
        </w:trPr>
        <w:tc>
          <w:tcPr>
            <w:tcW w:w="648" w:type="dxa"/>
            <w:tcBorders>
              <w:top w:val="single" w:sz="4" w:space="0" w:color="auto"/>
              <w:bottom w:val="single" w:sz="4" w:space="0" w:color="auto"/>
            </w:tcBorders>
            <w:shd w:val="clear" w:color="auto" w:fill="FFFFFF"/>
          </w:tcPr>
          <w:p w14:paraId="42BD8591" w14:textId="77777777"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14:paraId="7BB9F58C" w14:textId="77777777"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14:paraId="280DEEF3"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3994BA1E"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19B4E293" w14:textId="77777777"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14:paraId="4B64D46E" w14:textId="77777777"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14:paraId="76364E2F"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C625331"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031E4ADB"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3C2A750C"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3D91DC3" w14:textId="77777777"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14:paraId="7B57887E"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681C54FD" w14:textId="77777777" w:rsidR="00982364" w:rsidRPr="00E80B34" w:rsidRDefault="00982364" w:rsidP="00125A26">
            <w:pPr>
              <w:pStyle w:val="QryTableInput"/>
              <w:rPr>
                <w:noProof/>
              </w:rPr>
            </w:pPr>
            <w:r w:rsidRPr="00E80B34">
              <w:rPr>
                <w:noProof/>
              </w:rPr>
              <w:t>STF-3:  Staff Name</w:t>
            </w:r>
          </w:p>
        </w:tc>
      </w:tr>
      <w:tr w:rsidR="00982364" w:rsidRPr="00982364" w14:paraId="785E0A36" w14:textId="77777777">
        <w:trPr>
          <w:cantSplit/>
        </w:trPr>
        <w:tc>
          <w:tcPr>
            <w:tcW w:w="648" w:type="dxa"/>
            <w:tcBorders>
              <w:top w:val="single" w:sz="4" w:space="0" w:color="auto"/>
              <w:bottom w:val="single" w:sz="4" w:space="0" w:color="auto"/>
            </w:tcBorders>
            <w:shd w:val="clear" w:color="auto" w:fill="FFFFFF"/>
          </w:tcPr>
          <w:p w14:paraId="5CA2C1D5" w14:textId="77777777" w:rsidR="00982364" w:rsidRPr="00E80B34" w:rsidRDefault="00982364" w:rsidP="00125A26">
            <w:pPr>
              <w:pStyle w:val="QryTableInput"/>
              <w:rPr>
                <w:noProof/>
              </w:rPr>
            </w:pPr>
            <w:r w:rsidRPr="00E80B34">
              <w:rPr>
                <w:noProof/>
              </w:rPr>
              <w:lastRenderedPageBreak/>
              <w:t>3</w:t>
            </w:r>
          </w:p>
        </w:tc>
        <w:tc>
          <w:tcPr>
            <w:tcW w:w="1296" w:type="dxa"/>
            <w:tcBorders>
              <w:top w:val="single" w:sz="4" w:space="0" w:color="auto"/>
              <w:bottom w:val="single" w:sz="4" w:space="0" w:color="auto"/>
            </w:tcBorders>
            <w:shd w:val="clear" w:color="auto" w:fill="FFFFFF"/>
          </w:tcPr>
          <w:p w14:paraId="6AF2DF12" w14:textId="77777777"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14:paraId="02649574"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67C6236F"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74A3E2E" w14:textId="77777777"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14:paraId="364047EC" w14:textId="77777777"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14:paraId="5B140113"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97A15AA"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4B9DD37A"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0C6DC6C" w14:textId="77777777" w:rsidR="00982364" w:rsidRPr="00E80B34" w:rsidRDefault="00000000"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14:paraId="6802BA54" w14:textId="77777777"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14:paraId="4BB310F7"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2F9EC0FA" w14:textId="77777777" w:rsidR="00982364" w:rsidRPr="00E80B34" w:rsidRDefault="00982364" w:rsidP="00125A26">
            <w:pPr>
              <w:pStyle w:val="QryTableInput"/>
              <w:rPr>
                <w:noProof/>
              </w:rPr>
            </w:pPr>
            <w:r w:rsidRPr="00E80B34">
              <w:rPr>
                <w:noProof/>
              </w:rPr>
              <w:t>PRA-3:  Practitioner Category</w:t>
            </w:r>
          </w:p>
        </w:tc>
      </w:tr>
      <w:tr w:rsidR="00982364" w:rsidRPr="00982364" w14:paraId="731E51F2" w14:textId="77777777">
        <w:trPr>
          <w:cantSplit/>
        </w:trPr>
        <w:tc>
          <w:tcPr>
            <w:tcW w:w="648" w:type="dxa"/>
            <w:tcBorders>
              <w:top w:val="single" w:sz="4" w:space="0" w:color="auto"/>
              <w:bottom w:val="single" w:sz="4" w:space="0" w:color="auto"/>
            </w:tcBorders>
            <w:shd w:val="clear" w:color="auto" w:fill="FFFFFF"/>
          </w:tcPr>
          <w:p w14:paraId="4ABAC030" w14:textId="77777777"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14:paraId="796BD3F7" w14:textId="77777777"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14:paraId="38AFA577"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456B8E16"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4A36C34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1ED3F40"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75A03B49"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F0F52D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29E9A433"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34D04CF" w14:textId="77777777" w:rsidR="00982364" w:rsidRPr="00E80B34" w:rsidRDefault="00000000"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14:paraId="3CBE293B" w14:textId="77777777"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14:paraId="6640807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38D69BD" w14:textId="77777777" w:rsidR="00982364" w:rsidRPr="00E80B34" w:rsidRDefault="00982364" w:rsidP="00125A26">
            <w:pPr>
              <w:pStyle w:val="QryTableInput"/>
              <w:rPr>
                <w:noProof/>
              </w:rPr>
            </w:pPr>
            <w:r w:rsidRPr="00E80B34">
              <w:rPr>
                <w:noProof/>
              </w:rPr>
              <w:t>LAN-2:  Language</w:t>
            </w:r>
          </w:p>
        </w:tc>
      </w:tr>
      <w:tr w:rsidR="00982364" w:rsidRPr="00982364" w14:paraId="4D404075" w14:textId="77777777">
        <w:trPr>
          <w:cantSplit/>
        </w:trPr>
        <w:tc>
          <w:tcPr>
            <w:tcW w:w="648" w:type="dxa"/>
            <w:tcBorders>
              <w:top w:val="single" w:sz="4" w:space="0" w:color="auto"/>
              <w:bottom w:val="single" w:sz="4" w:space="0" w:color="auto"/>
            </w:tcBorders>
            <w:shd w:val="clear" w:color="auto" w:fill="FFFFFF"/>
          </w:tcPr>
          <w:p w14:paraId="6D3AAC65" w14:textId="77777777" w:rsidR="00982364" w:rsidRPr="00E80B34" w:rsidRDefault="00982364" w:rsidP="00125A26">
            <w:pPr>
              <w:pStyle w:val="QryTableInput"/>
              <w:rPr>
                <w:noProof/>
              </w:rPr>
            </w:pPr>
            <w:r w:rsidRPr="00E80B34">
              <w:rPr>
                <w:noProof/>
              </w:rPr>
              <w:t>5</w:t>
            </w:r>
          </w:p>
        </w:tc>
        <w:tc>
          <w:tcPr>
            <w:tcW w:w="1296" w:type="dxa"/>
            <w:tcBorders>
              <w:top w:val="single" w:sz="4" w:space="0" w:color="auto"/>
              <w:bottom w:val="single" w:sz="4" w:space="0" w:color="auto"/>
            </w:tcBorders>
            <w:shd w:val="clear" w:color="auto" w:fill="FFFFFF"/>
          </w:tcPr>
          <w:p w14:paraId="7EF485B7" w14:textId="77777777"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14:paraId="05BAB465" w14:textId="77777777"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14:paraId="66A7445B"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9F643B5"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79038C4"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32DE920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14:paraId="1F9482FD"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1F71EE17"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70C7BB73" w14:textId="77777777" w:rsidR="00982364" w:rsidRPr="00E80B34" w:rsidRDefault="00000000"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14:paraId="396F157A" w14:textId="77777777"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14:paraId="7597B5F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82CE454" w14:textId="77777777" w:rsidR="00982364" w:rsidRPr="00E80B34" w:rsidRDefault="00982364" w:rsidP="00125A26">
            <w:pPr>
              <w:pStyle w:val="QryTableInput"/>
              <w:rPr>
                <w:noProof/>
              </w:rPr>
            </w:pPr>
            <w:r w:rsidRPr="00E80B34">
              <w:rPr>
                <w:noProof/>
              </w:rPr>
              <w:t>LAN-3:  Language Ability</w:t>
            </w:r>
          </w:p>
        </w:tc>
      </w:tr>
      <w:tr w:rsidR="00982364" w:rsidRPr="00982364" w14:paraId="31CC0A3B" w14:textId="77777777">
        <w:trPr>
          <w:cantSplit/>
        </w:trPr>
        <w:tc>
          <w:tcPr>
            <w:tcW w:w="648" w:type="dxa"/>
            <w:tcBorders>
              <w:top w:val="single" w:sz="4" w:space="0" w:color="auto"/>
              <w:bottom w:val="double" w:sz="4" w:space="0" w:color="auto"/>
            </w:tcBorders>
            <w:shd w:val="clear" w:color="auto" w:fill="FFFFFF"/>
          </w:tcPr>
          <w:p w14:paraId="34F5AF75" w14:textId="77777777"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14:paraId="5058E502" w14:textId="77777777"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14:paraId="7D565ED5" w14:textId="77777777"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14:paraId="7580FACD"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14:paraId="70227A3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14:paraId="75B67D0B"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14:paraId="74E807B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14:paraId="047C763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14:paraId="35CFA5CC"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14:paraId="7A185514" w14:textId="77777777" w:rsidR="00982364" w:rsidRPr="00E80B34" w:rsidRDefault="00000000"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14:paraId="1284D588" w14:textId="77777777"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14:paraId="0D00803A" w14:textId="77777777"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14:paraId="6743DEED" w14:textId="77777777" w:rsidR="00982364" w:rsidRPr="00E80B34" w:rsidRDefault="00982364" w:rsidP="00125A26">
            <w:pPr>
              <w:pStyle w:val="QryTableInput"/>
              <w:rPr>
                <w:noProof/>
              </w:rPr>
            </w:pPr>
            <w:r w:rsidRPr="00E80B34">
              <w:rPr>
                <w:noProof/>
              </w:rPr>
              <w:t>LAN-4:  Language Proficiency</w:t>
            </w:r>
          </w:p>
        </w:tc>
      </w:tr>
    </w:tbl>
    <w:p w14:paraId="7BB154FE" w14:textId="77777777"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14:paraId="7DBDC7DC" w14:textId="77777777">
        <w:trPr>
          <w:tblHeader/>
        </w:trPr>
        <w:tc>
          <w:tcPr>
            <w:tcW w:w="1584" w:type="dxa"/>
            <w:tcBorders>
              <w:top w:val="double" w:sz="4" w:space="0" w:color="auto"/>
              <w:bottom w:val="single" w:sz="4" w:space="0" w:color="auto"/>
            </w:tcBorders>
            <w:shd w:val="pct10" w:color="auto" w:fill="FFFFFF"/>
          </w:tcPr>
          <w:p w14:paraId="5D169320" w14:textId="77777777"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14:paraId="46172065" w14:textId="77777777"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14:paraId="0042A081" w14:textId="77777777"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14:paraId="1714383A" w14:textId="77777777" w:rsidR="00982364" w:rsidRPr="00E80B34" w:rsidRDefault="00982364" w:rsidP="00125A26">
            <w:pPr>
              <w:pStyle w:val="QryTableInputParamHeader"/>
              <w:rPr>
                <w:noProof/>
              </w:rPr>
            </w:pPr>
            <w:r w:rsidRPr="00E80B34">
              <w:rPr>
                <w:noProof/>
              </w:rPr>
              <w:t>Description</w:t>
            </w:r>
          </w:p>
        </w:tc>
      </w:tr>
      <w:tr w:rsidR="00982364" w:rsidRPr="00982364" w14:paraId="4A06986F" w14:textId="77777777">
        <w:tc>
          <w:tcPr>
            <w:tcW w:w="1584" w:type="dxa"/>
            <w:tcBorders>
              <w:top w:val="single" w:sz="4" w:space="0" w:color="auto"/>
              <w:bottom w:val="single" w:sz="4" w:space="0" w:color="auto"/>
            </w:tcBorders>
            <w:shd w:val="clear" w:color="auto" w:fill="FFFFFF"/>
          </w:tcPr>
          <w:p w14:paraId="74A9335E" w14:textId="77777777"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14:paraId="1A249782"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08D52188" w14:textId="77777777"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14:paraId="737426EF" w14:textId="77777777"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14:paraId="200EFDDF" w14:textId="77777777">
        <w:tc>
          <w:tcPr>
            <w:tcW w:w="1584" w:type="dxa"/>
            <w:tcBorders>
              <w:top w:val="single" w:sz="4" w:space="0" w:color="auto"/>
              <w:bottom w:val="single" w:sz="4" w:space="0" w:color="auto"/>
            </w:tcBorders>
            <w:shd w:val="clear" w:color="auto" w:fill="FFFFFF"/>
          </w:tcPr>
          <w:p w14:paraId="7A12ACAB"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9770DDD"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275BA6F0"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1FFBE4" w14:textId="77777777"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14:paraId="00DBB986" w14:textId="77777777">
        <w:tc>
          <w:tcPr>
            <w:tcW w:w="1584" w:type="dxa"/>
            <w:tcBorders>
              <w:top w:val="single" w:sz="4" w:space="0" w:color="auto"/>
              <w:bottom w:val="single" w:sz="4" w:space="0" w:color="auto"/>
            </w:tcBorders>
            <w:shd w:val="clear" w:color="auto" w:fill="FFFFFF"/>
          </w:tcPr>
          <w:p w14:paraId="7A2E15A6"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176A4"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34315CCD"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C1FB8A"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62D26A0" w14:textId="77777777">
        <w:tc>
          <w:tcPr>
            <w:tcW w:w="1584" w:type="dxa"/>
            <w:tcBorders>
              <w:top w:val="single" w:sz="4" w:space="0" w:color="auto"/>
              <w:bottom w:val="single" w:sz="4" w:space="0" w:color="auto"/>
            </w:tcBorders>
            <w:shd w:val="clear" w:color="auto" w:fill="FFFFFF"/>
          </w:tcPr>
          <w:p w14:paraId="0868FBBC"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E8E1BA9"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6CC808DB"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5108B5A4" w14:textId="77777777" w:rsidR="00982364" w:rsidRPr="00E80B34" w:rsidRDefault="00982364" w:rsidP="00125A26">
            <w:pPr>
              <w:pStyle w:val="QryTableInputParam"/>
              <w:rPr>
                <w:noProof/>
              </w:rPr>
            </w:pPr>
            <w:r w:rsidRPr="00E80B34">
              <w:rPr>
                <w:noProof/>
              </w:rPr>
              <w:t>The following components may be specified:</w:t>
            </w:r>
          </w:p>
        </w:tc>
      </w:tr>
      <w:tr w:rsidR="00982364" w:rsidRPr="00982364" w14:paraId="217553CC" w14:textId="77777777">
        <w:tc>
          <w:tcPr>
            <w:tcW w:w="1584" w:type="dxa"/>
            <w:tcBorders>
              <w:top w:val="single" w:sz="4" w:space="0" w:color="auto"/>
              <w:bottom w:val="single" w:sz="4" w:space="0" w:color="auto"/>
            </w:tcBorders>
            <w:shd w:val="clear" w:color="auto" w:fill="FFFFFF"/>
          </w:tcPr>
          <w:p w14:paraId="1D2F9DFF"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46CCF942" w14:textId="77777777"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14:paraId="4083269A"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6CC2AF" w14:textId="77777777"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14:paraId="2C6AEB69" w14:textId="77777777">
        <w:tc>
          <w:tcPr>
            <w:tcW w:w="1584" w:type="dxa"/>
            <w:tcBorders>
              <w:top w:val="single" w:sz="4" w:space="0" w:color="auto"/>
              <w:bottom w:val="single" w:sz="4" w:space="0" w:color="auto"/>
            </w:tcBorders>
            <w:shd w:val="clear" w:color="auto" w:fill="FFFFFF"/>
          </w:tcPr>
          <w:p w14:paraId="2D1C70A3"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719D82F" w14:textId="77777777"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14:paraId="75875B09"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BC71E9" w14:textId="77777777"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14:paraId="2695626F" w14:textId="77777777">
        <w:tc>
          <w:tcPr>
            <w:tcW w:w="1584" w:type="dxa"/>
            <w:tcBorders>
              <w:top w:val="single" w:sz="4" w:space="0" w:color="auto"/>
              <w:bottom w:val="single" w:sz="4" w:space="0" w:color="auto"/>
            </w:tcBorders>
            <w:shd w:val="clear" w:color="auto" w:fill="FFFFFF"/>
          </w:tcPr>
          <w:p w14:paraId="1CD5E6F9"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AB167" w14:textId="77777777"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14:paraId="1644992F"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0B54E9A" w14:textId="77777777"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14:paraId="7A524DD2" w14:textId="77777777">
        <w:tc>
          <w:tcPr>
            <w:tcW w:w="1584" w:type="dxa"/>
            <w:tcBorders>
              <w:top w:val="single" w:sz="4" w:space="0" w:color="auto"/>
              <w:bottom w:val="single" w:sz="4" w:space="0" w:color="auto"/>
            </w:tcBorders>
            <w:shd w:val="clear" w:color="auto" w:fill="FFFFFF"/>
          </w:tcPr>
          <w:p w14:paraId="4BEDF2CC" w14:textId="77777777"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14:paraId="028857FA"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3A3B975" w14:textId="77777777"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14:paraId="7B0E9AB7"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1C55202" w14:textId="77777777">
        <w:tc>
          <w:tcPr>
            <w:tcW w:w="1584" w:type="dxa"/>
            <w:tcBorders>
              <w:top w:val="single" w:sz="4" w:space="0" w:color="auto"/>
              <w:bottom w:val="single" w:sz="4" w:space="0" w:color="auto"/>
            </w:tcBorders>
            <w:shd w:val="clear" w:color="auto" w:fill="FFFFFF"/>
          </w:tcPr>
          <w:p w14:paraId="42806E7F" w14:textId="77777777"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14:paraId="541BC5B1"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87C030C" w14:textId="77777777"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14:paraId="588DC4D7"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752A61D9" w14:textId="77777777">
        <w:tc>
          <w:tcPr>
            <w:tcW w:w="1584" w:type="dxa"/>
            <w:tcBorders>
              <w:top w:val="single" w:sz="4" w:space="0" w:color="auto"/>
              <w:bottom w:val="single" w:sz="4" w:space="0" w:color="auto"/>
            </w:tcBorders>
            <w:shd w:val="clear" w:color="auto" w:fill="FFFFFF"/>
          </w:tcPr>
          <w:p w14:paraId="19E7F1C4" w14:textId="77777777"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14:paraId="7232BA4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1F2119F9"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3EE39C0"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41942555" w14:textId="77777777">
        <w:tc>
          <w:tcPr>
            <w:tcW w:w="1584" w:type="dxa"/>
            <w:tcBorders>
              <w:top w:val="single" w:sz="4" w:space="0" w:color="auto"/>
              <w:bottom w:val="single" w:sz="4" w:space="0" w:color="auto"/>
            </w:tcBorders>
            <w:shd w:val="clear" w:color="auto" w:fill="FFFFFF"/>
          </w:tcPr>
          <w:p w14:paraId="75F8BFA2" w14:textId="77777777"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14:paraId="62DCA92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6522E62"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9CA510C"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14:paraId="3026D878" w14:textId="77777777">
        <w:tc>
          <w:tcPr>
            <w:tcW w:w="1584" w:type="dxa"/>
            <w:tcBorders>
              <w:top w:val="single" w:sz="4" w:space="0" w:color="auto"/>
              <w:bottom w:val="double" w:sz="4" w:space="0" w:color="auto"/>
            </w:tcBorders>
            <w:shd w:val="clear" w:color="auto" w:fill="FFFFFF"/>
          </w:tcPr>
          <w:p w14:paraId="6B68FDE6" w14:textId="77777777"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14:paraId="35E16075" w14:textId="77777777"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14:paraId="223E44BE"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14:paraId="49DFF780"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14:paraId="5D4B4DCE" w14:textId="77777777" w:rsidR="00982364" w:rsidRPr="00E80B34" w:rsidRDefault="00982364" w:rsidP="00125A26">
      <w:pPr>
        <w:rPr>
          <w:noProof/>
        </w:rPr>
      </w:pPr>
    </w:p>
    <w:p w14:paraId="2CF4CC5A" w14:textId="77777777" w:rsidR="00982364" w:rsidRPr="00594610" w:rsidRDefault="00982364" w:rsidP="00125A26">
      <w:pPr>
        <w:pStyle w:val="MsgTableCaption"/>
        <w:rPr>
          <w:noProof/>
          <w:lang w:val="fr-FR"/>
        </w:rPr>
      </w:pPr>
      <w:r w:rsidRPr="00594610">
        <w:rPr>
          <w:noProof/>
          <w:lang w:val="fr-FR"/>
        </w:rPr>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18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915"/>
        <w:gridCol w:w="4371"/>
        <w:gridCol w:w="874"/>
        <w:gridCol w:w="1020"/>
      </w:tblGrid>
      <w:tr w:rsidR="00250CD3" w:rsidRPr="00982364" w14:paraId="0D2A88DC" w14:textId="77777777" w:rsidTr="00E90030">
        <w:trPr>
          <w:tblHeader/>
          <w:jc w:val="center"/>
        </w:trPr>
        <w:tc>
          <w:tcPr>
            <w:tcW w:w="2880" w:type="dxa"/>
            <w:tcBorders>
              <w:top w:val="double" w:sz="2" w:space="0" w:color="auto"/>
              <w:left w:val="nil"/>
              <w:bottom w:val="single" w:sz="4" w:space="0" w:color="auto"/>
              <w:right w:val="nil"/>
            </w:tcBorders>
            <w:shd w:val="clear" w:color="auto" w:fill="FFFFFF"/>
          </w:tcPr>
          <w:p w14:paraId="46505D7B"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141F07C9"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057A642B"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4361774C" w14:textId="77777777" w:rsidR="00982364" w:rsidRPr="00E80B34" w:rsidRDefault="00982364" w:rsidP="00250CD3">
            <w:pPr>
              <w:pStyle w:val="MsgTableHeader"/>
              <w:jc w:val="center"/>
              <w:rPr>
                <w:noProof/>
              </w:rPr>
            </w:pPr>
            <w:r w:rsidRPr="00E80B34">
              <w:rPr>
                <w:noProof/>
              </w:rPr>
              <w:t>Chapter</w:t>
            </w:r>
          </w:p>
        </w:tc>
      </w:tr>
      <w:tr w:rsidR="00982364" w:rsidRPr="00982364" w14:paraId="3ECA07DA" w14:textId="77777777" w:rsidTr="00E90030">
        <w:trPr>
          <w:jc w:val="center"/>
        </w:trPr>
        <w:tc>
          <w:tcPr>
            <w:tcW w:w="2880" w:type="dxa"/>
            <w:tcBorders>
              <w:top w:val="single" w:sz="4" w:space="0" w:color="auto"/>
              <w:left w:val="nil"/>
              <w:bottom w:val="dotted" w:sz="4" w:space="0" w:color="auto"/>
              <w:right w:val="nil"/>
            </w:tcBorders>
            <w:shd w:val="clear" w:color="auto" w:fill="FFFFFF"/>
          </w:tcPr>
          <w:p w14:paraId="33D1292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A239C38"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32D0A41"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EF2778" w14:textId="77777777" w:rsidR="00982364" w:rsidRPr="00E80B34" w:rsidRDefault="00982364" w:rsidP="00250CD3">
            <w:pPr>
              <w:pStyle w:val="MsgTableBody"/>
              <w:jc w:val="center"/>
              <w:rPr>
                <w:noProof/>
              </w:rPr>
            </w:pPr>
            <w:r w:rsidRPr="00E80B34">
              <w:rPr>
                <w:noProof/>
              </w:rPr>
              <w:t>2.16.9</w:t>
            </w:r>
          </w:p>
        </w:tc>
      </w:tr>
      <w:tr w:rsidR="00982364" w:rsidRPr="00982364" w14:paraId="50ADBF81"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679C0731"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7CCCA33"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675F9D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E9BD9" w14:textId="77777777" w:rsidR="00982364" w:rsidRPr="00E80B34" w:rsidRDefault="00982364" w:rsidP="00250CD3">
            <w:pPr>
              <w:pStyle w:val="MsgTableBody"/>
              <w:jc w:val="center"/>
              <w:rPr>
                <w:noProof/>
              </w:rPr>
            </w:pPr>
            <w:r w:rsidRPr="00E80B34">
              <w:rPr>
                <w:noProof/>
              </w:rPr>
              <w:t>2</w:t>
            </w:r>
          </w:p>
        </w:tc>
      </w:tr>
      <w:tr w:rsidR="00982364" w:rsidRPr="00982364" w14:paraId="1FAA40F9" w14:textId="77777777" w:rsidTr="00E90030">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498926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C3456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F690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785F1" w14:textId="77777777" w:rsidR="00982364" w:rsidRPr="00E80B34" w:rsidRDefault="00982364" w:rsidP="00250CD3">
            <w:pPr>
              <w:pStyle w:val="MsgTableBody"/>
              <w:jc w:val="center"/>
              <w:rPr>
                <w:noProof/>
              </w:rPr>
            </w:pPr>
            <w:r w:rsidRPr="00E80B34">
              <w:rPr>
                <w:noProof/>
              </w:rPr>
              <w:t>2</w:t>
            </w:r>
          </w:p>
        </w:tc>
      </w:tr>
      <w:tr w:rsidR="00982364" w:rsidRPr="00982364" w14:paraId="539689D8"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618B62CD"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B5A4437" w14:textId="77777777" w:rsidR="00982364" w:rsidRPr="00E80B34" w:rsidRDefault="00982364" w:rsidP="00125A26">
            <w:pPr>
              <w:pStyle w:val="MsgTableBody"/>
              <w:rPr>
                <w:noProof/>
              </w:rPr>
            </w:pPr>
            <w:r w:rsidRPr="00E80B34">
              <w:rPr>
                <w:noProof/>
              </w:rPr>
              <w:t>Message Acknowledgement</w:t>
            </w:r>
          </w:p>
        </w:tc>
        <w:tc>
          <w:tcPr>
            <w:tcW w:w="864" w:type="dxa"/>
            <w:tcBorders>
              <w:top w:val="dotted" w:sz="4" w:space="0" w:color="auto"/>
              <w:left w:val="nil"/>
              <w:bottom w:val="dotted" w:sz="4" w:space="0" w:color="auto"/>
              <w:right w:val="nil"/>
            </w:tcBorders>
            <w:shd w:val="clear" w:color="auto" w:fill="FFFFFF"/>
          </w:tcPr>
          <w:p w14:paraId="10F7C17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65AD0" w14:textId="77777777" w:rsidR="00982364" w:rsidRPr="00E80B34" w:rsidRDefault="00982364" w:rsidP="00250CD3">
            <w:pPr>
              <w:pStyle w:val="MsgTableBody"/>
              <w:jc w:val="center"/>
              <w:rPr>
                <w:noProof/>
              </w:rPr>
            </w:pPr>
            <w:r w:rsidRPr="00E80B34">
              <w:rPr>
                <w:noProof/>
              </w:rPr>
              <w:t>2.16.8</w:t>
            </w:r>
          </w:p>
        </w:tc>
      </w:tr>
      <w:tr w:rsidR="00982364" w:rsidRPr="00982364" w14:paraId="4AB67C3E"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1330AB8" w14:textId="77777777" w:rsidR="00982364" w:rsidRPr="00E80B34" w:rsidRDefault="00982364" w:rsidP="00125A26">
            <w:pPr>
              <w:pStyle w:val="MsgTableBody"/>
              <w:rPr>
                <w:noProof/>
              </w:rPr>
            </w:pPr>
            <w:r w:rsidRPr="00E80B34">
              <w:rPr>
                <w:noProof/>
              </w:rPr>
              <w:t>[ {ERR } ]</w:t>
            </w:r>
          </w:p>
        </w:tc>
        <w:tc>
          <w:tcPr>
            <w:tcW w:w="4320" w:type="dxa"/>
            <w:tcBorders>
              <w:top w:val="dotted" w:sz="4" w:space="0" w:color="auto"/>
              <w:left w:val="nil"/>
              <w:bottom w:val="dotted" w:sz="4" w:space="0" w:color="auto"/>
              <w:right w:val="nil"/>
            </w:tcBorders>
            <w:shd w:val="clear" w:color="auto" w:fill="FFFFFF"/>
          </w:tcPr>
          <w:p w14:paraId="2E2F1A39"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dotted" w:sz="4" w:space="0" w:color="auto"/>
              <w:right w:val="nil"/>
            </w:tcBorders>
            <w:shd w:val="clear" w:color="auto" w:fill="FFFFFF"/>
          </w:tcPr>
          <w:p w14:paraId="600DCD5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FA71" w14:textId="77777777" w:rsidR="00982364" w:rsidRPr="00E80B34" w:rsidRDefault="00982364" w:rsidP="00250CD3">
            <w:pPr>
              <w:pStyle w:val="MsgTableBody"/>
              <w:jc w:val="center"/>
              <w:rPr>
                <w:noProof/>
              </w:rPr>
            </w:pPr>
            <w:r w:rsidRPr="00E80B34">
              <w:rPr>
                <w:noProof/>
              </w:rPr>
              <w:t>2.16.5</w:t>
            </w:r>
          </w:p>
        </w:tc>
      </w:tr>
      <w:tr w:rsidR="00982364" w:rsidRPr="00982364" w14:paraId="21BFE55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5C94365" w14:textId="77777777" w:rsidR="00982364" w:rsidRPr="00E80B34" w:rsidRDefault="00982364" w:rsidP="00125A26">
            <w:pPr>
              <w:pStyle w:val="MsgTableBody"/>
              <w:rPr>
                <w:noProof/>
              </w:rPr>
            </w:pPr>
            <w:r w:rsidRPr="00E80B34">
              <w:rPr>
                <w:noProof/>
              </w:rPr>
              <w:t>QAK</w:t>
            </w:r>
          </w:p>
        </w:tc>
        <w:tc>
          <w:tcPr>
            <w:tcW w:w="4320" w:type="dxa"/>
            <w:tcBorders>
              <w:top w:val="dotted" w:sz="4" w:space="0" w:color="auto"/>
              <w:left w:val="nil"/>
              <w:bottom w:val="dotted" w:sz="4" w:space="0" w:color="auto"/>
              <w:right w:val="nil"/>
            </w:tcBorders>
            <w:shd w:val="clear" w:color="auto" w:fill="FFFFFF"/>
          </w:tcPr>
          <w:p w14:paraId="252B509C" w14:textId="77777777" w:rsidR="00982364" w:rsidRPr="00E80B34" w:rsidRDefault="00982364" w:rsidP="00125A26">
            <w:pPr>
              <w:pStyle w:val="MsgTableBody"/>
              <w:rPr>
                <w:noProof/>
              </w:rPr>
            </w:pPr>
            <w:r w:rsidRPr="00E80B34">
              <w:rPr>
                <w:noProof/>
              </w:rPr>
              <w:t>Query Acknowledgement</w:t>
            </w:r>
          </w:p>
        </w:tc>
        <w:tc>
          <w:tcPr>
            <w:tcW w:w="864" w:type="dxa"/>
            <w:tcBorders>
              <w:top w:val="dotted" w:sz="4" w:space="0" w:color="auto"/>
              <w:left w:val="nil"/>
              <w:bottom w:val="dotted" w:sz="4" w:space="0" w:color="auto"/>
              <w:right w:val="nil"/>
            </w:tcBorders>
            <w:shd w:val="clear" w:color="auto" w:fill="FFFFFF"/>
          </w:tcPr>
          <w:p w14:paraId="09C03F2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268EC" w14:textId="77777777" w:rsidR="00982364" w:rsidRPr="00E80B34" w:rsidRDefault="00982364" w:rsidP="00250CD3">
            <w:pPr>
              <w:pStyle w:val="MsgTableBody"/>
              <w:jc w:val="center"/>
              <w:rPr>
                <w:noProof/>
              </w:rPr>
            </w:pPr>
            <w:r w:rsidRPr="00E80B34">
              <w:rPr>
                <w:noProof/>
              </w:rPr>
              <w:t>5.5.2</w:t>
            </w:r>
          </w:p>
        </w:tc>
      </w:tr>
      <w:tr w:rsidR="00982364" w:rsidRPr="00982364" w14:paraId="28E60AD8"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9CE6956" w14:textId="77777777" w:rsidR="00982364" w:rsidRPr="00E80B34" w:rsidRDefault="00982364" w:rsidP="00125A26">
            <w:pPr>
              <w:pStyle w:val="MsgTableBody"/>
              <w:rPr>
                <w:noProof/>
              </w:rPr>
            </w:pPr>
            <w:r w:rsidRPr="00E80B34">
              <w:rPr>
                <w:noProof/>
              </w:rPr>
              <w:lastRenderedPageBreak/>
              <w:t>QPD</w:t>
            </w:r>
          </w:p>
        </w:tc>
        <w:tc>
          <w:tcPr>
            <w:tcW w:w="4320" w:type="dxa"/>
            <w:tcBorders>
              <w:top w:val="dotted" w:sz="4" w:space="0" w:color="auto"/>
              <w:left w:val="nil"/>
              <w:bottom w:val="dotted" w:sz="4" w:space="0" w:color="auto"/>
              <w:right w:val="nil"/>
            </w:tcBorders>
            <w:shd w:val="clear" w:color="auto" w:fill="FFFFFF"/>
          </w:tcPr>
          <w:p w14:paraId="5EABF88F" w14:textId="77777777" w:rsidR="00982364" w:rsidRPr="00E80B34" w:rsidRDefault="00982364" w:rsidP="00125A26">
            <w:pPr>
              <w:pStyle w:val="MsgTableBody"/>
              <w:rPr>
                <w:noProof/>
              </w:rPr>
            </w:pPr>
            <w:r w:rsidRPr="00E80B34">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066B6A8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1A78F" w14:textId="77777777" w:rsidR="00982364" w:rsidRPr="00E80B34" w:rsidRDefault="00982364" w:rsidP="00250CD3">
            <w:pPr>
              <w:pStyle w:val="MsgTableBody"/>
              <w:jc w:val="center"/>
              <w:rPr>
                <w:noProof/>
              </w:rPr>
            </w:pPr>
            <w:r w:rsidRPr="00E80B34">
              <w:rPr>
                <w:noProof/>
              </w:rPr>
              <w:t>5.5.4</w:t>
            </w:r>
          </w:p>
        </w:tc>
      </w:tr>
      <w:tr w:rsidR="00982364" w:rsidRPr="00982364" w14:paraId="300FF6FB"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1C3AB78B" w14:textId="77777777" w:rsidR="00982364" w:rsidRPr="00E80B34" w:rsidRDefault="00982364" w:rsidP="00125A26">
            <w:pPr>
              <w:pStyle w:val="MsgTableBody"/>
              <w:rPr>
                <w:noProof/>
              </w:rPr>
            </w:pPr>
            <w:r w:rsidRPr="00E80B34">
              <w:rPr>
                <w:noProof/>
              </w:rPr>
              <w:t>RCP</w:t>
            </w:r>
          </w:p>
        </w:tc>
        <w:tc>
          <w:tcPr>
            <w:tcW w:w="4320" w:type="dxa"/>
            <w:tcBorders>
              <w:top w:val="dotted" w:sz="4" w:space="0" w:color="auto"/>
              <w:left w:val="nil"/>
              <w:bottom w:val="dotted" w:sz="4" w:space="0" w:color="auto"/>
              <w:right w:val="nil"/>
            </w:tcBorders>
            <w:shd w:val="clear" w:color="auto" w:fill="FFFFFF"/>
          </w:tcPr>
          <w:p w14:paraId="13A01662" w14:textId="77777777" w:rsidR="00982364" w:rsidRPr="00E80B34" w:rsidRDefault="00982364" w:rsidP="00125A26">
            <w:pPr>
              <w:pStyle w:val="MsgTableBody"/>
              <w:rPr>
                <w:noProof/>
              </w:rPr>
            </w:pPr>
            <w:r w:rsidRPr="00E80B34">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7F875AA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CD910" w14:textId="77777777" w:rsidR="00982364" w:rsidRPr="00E80B34" w:rsidRDefault="00982364" w:rsidP="00250CD3">
            <w:pPr>
              <w:pStyle w:val="MsgTableBody"/>
              <w:jc w:val="center"/>
              <w:rPr>
                <w:noProof/>
              </w:rPr>
            </w:pPr>
            <w:r w:rsidRPr="00E80B34">
              <w:rPr>
                <w:noProof/>
              </w:rPr>
              <w:t>5.5.6</w:t>
            </w:r>
          </w:p>
        </w:tc>
      </w:tr>
      <w:tr w:rsidR="00982364" w:rsidRPr="00982364" w14:paraId="0C02A28E"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6F82CF8D" w14:textId="77777777"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14:paraId="0861424C" w14:textId="77777777" w:rsidR="00982364" w:rsidRPr="00E80B34" w:rsidRDefault="00982364" w:rsidP="00125A26">
            <w:pPr>
              <w:pStyle w:val="MsgTableBody"/>
              <w:rPr>
                <w:noProof/>
              </w:rPr>
            </w:pPr>
            <w:r w:rsidRPr="00E80B34">
              <w:rPr>
                <w:noProof/>
              </w:rPr>
              <w:t>--- STAFF begin</w:t>
            </w:r>
          </w:p>
        </w:tc>
        <w:tc>
          <w:tcPr>
            <w:tcW w:w="864" w:type="dxa"/>
            <w:tcBorders>
              <w:top w:val="dotted" w:sz="4" w:space="0" w:color="auto"/>
              <w:left w:val="nil"/>
              <w:bottom w:val="dotted" w:sz="4" w:space="0" w:color="auto"/>
              <w:right w:val="nil"/>
            </w:tcBorders>
            <w:shd w:val="clear" w:color="auto" w:fill="FFFFFF"/>
          </w:tcPr>
          <w:p w14:paraId="16390AA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A15CA" w14:textId="77777777" w:rsidR="00982364" w:rsidRPr="00E80B34" w:rsidRDefault="00982364" w:rsidP="00250CD3">
            <w:pPr>
              <w:pStyle w:val="MsgTableBody"/>
              <w:jc w:val="center"/>
              <w:rPr>
                <w:noProof/>
              </w:rPr>
            </w:pPr>
          </w:p>
        </w:tc>
      </w:tr>
      <w:tr w:rsidR="00982364" w:rsidRPr="00982364" w14:paraId="22A046D3"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C22CF97" w14:textId="77777777" w:rsidR="00982364" w:rsidRPr="00E80B34" w:rsidRDefault="00982364" w:rsidP="00125A26">
            <w:pPr>
              <w:pStyle w:val="MsgTableBody"/>
              <w:rPr>
                <w:noProof/>
              </w:rPr>
            </w:pPr>
            <w:r w:rsidRPr="00E80B34">
              <w:rPr>
                <w:noProof/>
              </w:rPr>
              <w:t xml:space="preserve">  </w:t>
            </w:r>
            <w:hyperlink w:anchor="STF" w:history="1">
              <w:r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3E82C1E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3956746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D061C" w14:textId="77777777" w:rsidR="00982364" w:rsidRPr="00E80B34" w:rsidRDefault="00982364" w:rsidP="00250CD3">
            <w:pPr>
              <w:pStyle w:val="MsgTableBody"/>
              <w:jc w:val="center"/>
              <w:rPr>
                <w:noProof/>
              </w:rPr>
            </w:pPr>
            <w:r w:rsidRPr="00E80B34">
              <w:rPr>
                <w:noProof/>
              </w:rPr>
              <w:t>15.4.6</w:t>
            </w:r>
          </w:p>
        </w:tc>
      </w:tr>
      <w:tr w:rsidR="00E90030" w:rsidRPr="00982364" w14:paraId="5A1204DF" w14:textId="77777777" w:rsidTr="00E90030">
        <w:trPr>
          <w:jc w:val="center"/>
          <w:ins w:id="297" w:author="Frank Oemig" w:date="2022-07-10T14:01:00Z"/>
        </w:trPr>
        <w:tc>
          <w:tcPr>
            <w:tcW w:w="2880" w:type="dxa"/>
            <w:tcBorders>
              <w:top w:val="dotted" w:sz="4" w:space="0" w:color="auto"/>
              <w:left w:val="nil"/>
              <w:bottom w:val="dotted" w:sz="4" w:space="0" w:color="auto"/>
              <w:right w:val="nil"/>
            </w:tcBorders>
            <w:shd w:val="clear" w:color="auto" w:fill="FFFFFF"/>
          </w:tcPr>
          <w:p w14:paraId="4867DC96" w14:textId="497D949E" w:rsidR="00E90030" w:rsidRPr="00E80B34" w:rsidRDefault="00E90030" w:rsidP="00125A26">
            <w:pPr>
              <w:pStyle w:val="MsgTableBody"/>
              <w:rPr>
                <w:ins w:id="298" w:author="Frank Oemig" w:date="2022-07-10T14:01:00Z"/>
                <w:noProof/>
              </w:rPr>
            </w:pPr>
            <w:ins w:id="299" w:author="Frank Oemig" w:date="2022-07-10T14:01:00Z">
              <w:r>
                <w:rPr>
                  <w:noProof/>
                </w:rPr>
                <w:t xml:space="preserve">  [ { GSP } ]</w:t>
              </w:r>
            </w:ins>
          </w:p>
        </w:tc>
        <w:tc>
          <w:tcPr>
            <w:tcW w:w="4320" w:type="dxa"/>
            <w:tcBorders>
              <w:top w:val="dotted" w:sz="4" w:space="0" w:color="auto"/>
              <w:left w:val="nil"/>
              <w:bottom w:val="dotted" w:sz="4" w:space="0" w:color="auto"/>
              <w:right w:val="nil"/>
            </w:tcBorders>
            <w:shd w:val="clear" w:color="auto" w:fill="FFFFFF"/>
          </w:tcPr>
          <w:p w14:paraId="5386461A" w14:textId="37A1FEC9" w:rsidR="00E90030" w:rsidRPr="00E80B34" w:rsidRDefault="00E90030" w:rsidP="00125A26">
            <w:pPr>
              <w:pStyle w:val="MsgTableBody"/>
              <w:rPr>
                <w:ins w:id="300" w:author="Frank Oemig" w:date="2022-07-10T14:01:00Z"/>
                <w:noProof/>
              </w:rPr>
            </w:pPr>
            <w:ins w:id="301" w:author="Frank Oemig" w:date="2022-07-10T14:01: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13C2497" w14:textId="77777777" w:rsidR="00E90030" w:rsidRPr="00E80B34" w:rsidRDefault="00E90030" w:rsidP="00250CD3">
            <w:pPr>
              <w:pStyle w:val="MsgTableBody"/>
              <w:jc w:val="center"/>
              <w:rPr>
                <w:ins w:id="302" w:author="Frank Oemig" w:date="2022-07-10T14:01:00Z"/>
                <w:noProof/>
              </w:rPr>
            </w:pPr>
          </w:p>
        </w:tc>
        <w:tc>
          <w:tcPr>
            <w:tcW w:w="1008" w:type="dxa"/>
            <w:tcBorders>
              <w:top w:val="dotted" w:sz="4" w:space="0" w:color="auto"/>
              <w:left w:val="nil"/>
              <w:bottom w:val="dotted" w:sz="4" w:space="0" w:color="auto"/>
              <w:right w:val="nil"/>
            </w:tcBorders>
            <w:shd w:val="clear" w:color="auto" w:fill="FFFFFF"/>
          </w:tcPr>
          <w:p w14:paraId="5B54AA31" w14:textId="77416C27" w:rsidR="00E90030" w:rsidRPr="00E80B34" w:rsidRDefault="00E90030" w:rsidP="00250CD3">
            <w:pPr>
              <w:pStyle w:val="MsgTableBody"/>
              <w:jc w:val="center"/>
              <w:rPr>
                <w:ins w:id="303" w:author="Frank Oemig" w:date="2022-07-10T14:01:00Z"/>
                <w:noProof/>
              </w:rPr>
            </w:pPr>
            <w:ins w:id="304" w:author="Frank Oemig" w:date="2022-07-10T14:01:00Z">
              <w:r>
                <w:rPr>
                  <w:noProof/>
                </w:rPr>
                <w:t>3</w:t>
              </w:r>
            </w:ins>
          </w:p>
        </w:tc>
      </w:tr>
      <w:tr w:rsidR="00E90030" w:rsidRPr="00982364" w14:paraId="24F17FE2" w14:textId="77777777" w:rsidTr="00E90030">
        <w:trPr>
          <w:jc w:val="center"/>
          <w:ins w:id="305" w:author="Frank Oemig" w:date="2022-07-10T14:01:00Z"/>
        </w:trPr>
        <w:tc>
          <w:tcPr>
            <w:tcW w:w="2880" w:type="dxa"/>
            <w:tcBorders>
              <w:top w:val="dotted" w:sz="4" w:space="0" w:color="auto"/>
              <w:left w:val="nil"/>
              <w:bottom w:val="dotted" w:sz="4" w:space="0" w:color="auto"/>
              <w:right w:val="nil"/>
            </w:tcBorders>
            <w:shd w:val="clear" w:color="auto" w:fill="FFFFFF"/>
          </w:tcPr>
          <w:p w14:paraId="05DF35AD" w14:textId="07490A25" w:rsidR="00E90030" w:rsidRDefault="00E90030" w:rsidP="00125A26">
            <w:pPr>
              <w:pStyle w:val="MsgTableBody"/>
              <w:rPr>
                <w:ins w:id="306" w:author="Frank Oemig" w:date="2022-07-10T14:01:00Z"/>
                <w:noProof/>
              </w:rPr>
            </w:pPr>
            <w:ins w:id="307" w:author="Frank Oemig" w:date="2022-07-10T14:01:00Z">
              <w:r>
                <w:rPr>
                  <w:noProof/>
                </w:rPr>
                <w:t xml:space="preserve">  [ {</w:t>
              </w:r>
            </w:ins>
            <w:ins w:id="308" w:author="Frank Oemig" w:date="2022-07-10T14:02:00Z">
              <w:r>
                <w:rPr>
                  <w:noProof/>
                </w:rPr>
                <w:t xml:space="preserve"> GSR } ]</w:t>
              </w:r>
            </w:ins>
          </w:p>
        </w:tc>
        <w:tc>
          <w:tcPr>
            <w:tcW w:w="4320" w:type="dxa"/>
            <w:tcBorders>
              <w:top w:val="dotted" w:sz="4" w:space="0" w:color="auto"/>
              <w:left w:val="nil"/>
              <w:bottom w:val="dotted" w:sz="4" w:space="0" w:color="auto"/>
              <w:right w:val="nil"/>
            </w:tcBorders>
            <w:shd w:val="clear" w:color="auto" w:fill="FFFFFF"/>
          </w:tcPr>
          <w:p w14:paraId="5F1ADD80" w14:textId="0EB05F1A" w:rsidR="00E90030" w:rsidRDefault="00E90030" w:rsidP="00125A26">
            <w:pPr>
              <w:pStyle w:val="MsgTableBody"/>
              <w:rPr>
                <w:ins w:id="309" w:author="Frank Oemig" w:date="2022-07-10T14:01:00Z"/>
                <w:noProof/>
              </w:rPr>
            </w:pPr>
            <w:ins w:id="310" w:author="Frank Oemig" w:date="2022-07-10T14:02:00Z">
              <w:r>
                <w:rPr>
                  <w:noProof/>
                </w:rPr>
                <w:t>Recordded Gender and Sex</w:t>
              </w:r>
            </w:ins>
          </w:p>
        </w:tc>
        <w:tc>
          <w:tcPr>
            <w:tcW w:w="864" w:type="dxa"/>
            <w:tcBorders>
              <w:top w:val="dotted" w:sz="4" w:space="0" w:color="auto"/>
              <w:left w:val="nil"/>
              <w:bottom w:val="dotted" w:sz="4" w:space="0" w:color="auto"/>
              <w:right w:val="nil"/>
            </w:tcBorders>
            <w:shd w:val="clear" w:color="auto" w:fill="FFFFFF"/>
          </w:tcPr>
          <w:p w14:paraId="24B0656C" w14:textId="77777777" w:rsidR="00E90030" w:rsidRPr="00E80B34" w:rsidRDefault="00E90030" w:rsidP="00250CD3">
            <w:pPr>
              <w:pStyle w:val="MsgTableBody"/>
              <w:jc w:val="center"/>
              <w:rPr>
                <w:ins w:id="311" w:author="Frank Oemig" w:date="2022-07-10T14:01:00Z"/>
                <w:noProof/>
              </w:rPr>
            </w:pPr>
          </w:p>
        </w:tc>
        <w:tc>
          <w:tcPr>
            <w:tcW w:w="1008" w:type="dxa"/>
            <w:tcBorders>
              <w:top w:val="dotted" w:sz="4" w:space="0" w:color="auto"/>
              <w:left w:val="nil"/>
              <w:bottom w:val="dotted" w:sz="4" w:space="0" w:color="auto"/>
              <w:right w:val="nil"/>
            </w:tcBorders>
            <w:shd w:val="clear" w:color="auto" w:fill="FFFFFF"/>
          </w:tcPr>
          <w:p w14:paraId="1E2FA59F" w14:textId="370A0959" w:rsidR="00E90030" w:rsidRDefault="00E90030" w:rsidP="00250CD3">
            <w:pPr>
              <w:pStyle w:val="MsgTableBody"/>
              <w:jc w:val="center"/>
              <w:rPr>
                <w:ins w:id="312" w:author="Frank Oemig" w:date="2022-07-10T14:01:00Z"/>
                <w:noProof/>
              </w:rPr>
            </w:pPr>
            <w:ins w:id="313" w:author="Frank Oemig" w:date="2022-07-10T14:02:00Z">
              <w:r>
                <w:rPr>
                  <w:noProof/>
                </w:rPr>
                <w:t>3</w:t>
              </w:r>
            </w:ins>
          </w:p>
        </w:tc>
      </w:tr>
      <w:tr w:rsidR="00E90030" w:rsidRPr="00982364" w14:paraId="1A524022" w14:textId="77777777" w:rsidTr="00E90030">
        <w:trPr>
          <w:jc w:val="center"/>
          <w:ins w:id="314" w:author="Frank Oemig" w:date="2022-07-10T14:02:00Z"/>
        </w:trPr>
        <w:tc>
          <w:tcPr>
            <w:tcW w:w="2880" w:type="dxa"/>
            <w:tcBorders>
              <w:top w:val="dotted" w:sz="4" w:space="0" w:color="auto"/>
              <w:left w:val="nil"/>
              <w:bottom w:val="dotted" w:sz="4" w:space="0" w:color="auto"/>
              <w:right w:val="nil"/>
            </w:tcBorders>
            <w:shd w:val="clear" w:color="auto" w:fill="FFFFFF"/>
          </w:tcPr>
          <w:p w14:paraId="20BA9B33" w14:textId="69874AE3" w:rsidR="00E90030" w:rsidRDefault="00E90030" w:rsidP="00125A26">
            <w:pPr>
              <w:pStyle w:val="MsgTableBody"/>
              <w:rPr>
                <w:ins w:id="315" w:author="Frank Oemig" w:date="2022-07-10T14:02:00Z"/>
                <w:noProof/>
              </w:rPr>
            </w:pPr>
            <w:ins w:id="316" w:author="Frank Oemig" w:date="2022-07-10T14:02:00Z">
              <w:r>
                <w:rPr>
                  <w:noProof/>
                </w:rPr>
                <w:t xml:space="preserve">  [ { GSC } ]</w:t>
              </w:r>
            </w:ins>
          </w:p>
        </w:tc>
        <w:tc>
          <w:tcPr>
            <w:tcW w:w="4320" w:type="dxa"/>
            <w:tcBorders>
              <w:top w:val="dotted" w:sz="4" w:space="0" w:color="auto"/>
              <w:left w:val="nil"/>
              <w:bottom w:val="dotted" w:sz="4" w:space="0" w:color="auto"/>
              <w:right w:val="nil"/>
            </w:tcBorders>
            <w:shd w:val="clear" w:color="auto" w:fill="FFFFFF"/>
          </w:tcPr>
          <w:p w14:paraId="31E0A49B" w14:textId="43CE1D80" w:rsidR="00E90030" w:rsidRDefault="00E90030" w:rsidP="00125A26">
            <w:pPr>
              <w:pStyle w:val="MsgTableBody"/>
              <w:rPr>
                <w:ins w:id="317" w:author="Frank Oemig" w:date="2022-07-10T14:02:00Z"/>
                <w:noProof/>
              </w:rPr>
            </w:pPr>
            <w:ins w:id="318" w:author="Frank Oemig" w:date="2022-07-10T14:02: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217A72D" w14:textId="77777777" w:rsidR="00E90030" w:rsidRPr="00E80B34" w:rsidRDefault="00E90030" w:rsidP="00250CD3">
            <w:pPr>
              <w:pStyle w:val="MsgTableBody"/>
              <w:jc w:val="center"/>
              <w:rPr>
                <w:ins w:id="319" w:author="Frank Oemig" w:date="2022-07-10T14:02:00Z"/>
                <w:noProof/>
              </w:rPr>
            </w:pPr>
          </w:p>
        </w:tc>
        <w:tc>
          <w:tcPr>
            <w:tcW w:w="1008" w:type="dxa"/>
            <w:tcBorders>
              <w:top w:val="dotted" w:sz="4" w:space="0" w:color="auto"/>
              <w:left w:val="nil"/>
              <w:bottom w:val="dotted" w:sz="4" w:space="0" w:color="auto"/>
              <w:right w:val="nil"/>
            </w:tcBorders>
            <w:shd w:val="clear" w:color="auto" w:fill="FFFFFF"/>
          </w:tcPr>
          <w:p w14:paraId="30752D29" w14:textId="5F375106" w:rsidR="00E90030" w:rsidRDefault="00E90030" w:rsidP="00250CD3">
            <w:pPr>
              <w:pStyle w:val="MsgTableBody"/>
              <w:jc w:val="center"/>
              <w:rPr>
                <w:ins w:id="320" w:author="Frank Oemig" w:date="2022-07-10T14:02:00Z"/>
                <w:noProof/>
              </w:rPr>
            </w:pPr>
            <w:ins w:id="321" w:author="Frank Oemig" w:date="2022-07-10T14:02:00Z">
              <w:r>
                <w:rPr>
                  <w:noProof/>
                </w:rPr>
                <w:t>3</w:t>
              </w:r>
            </w:ins>
          </w:p>
        </w:tc>
      </w:tr>
      <w:tr w:rsidR="00982364" w:rsidRPr="00982364" w14:paraId="23A48EC9"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9C9E0A5" w14:textId="77777777" w:rsidR="00982364" w:rsidRPr="00E80B34" w:rsidRDefault="00982364" w:rsidP="00125A26">
            <w:pPr>
              <w:pStyle w:val="MsgTableBody"/>
              <w:rPr>
                <w:noProof/>
              </w:rPr>
            </w:pPr>
            <w:r w:rsidRPr="00E80B34">
              <w:rPr>
                <w:noProof/>
              </w:rPr>
              <w:t xml:space="preserve">  [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0BC0B88"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5913485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ABC3F" w14:textId="77777777" w:rsidR="00982364" w:rsidRPr="00E80B34" w:rsidRDefault="00982364" w:rsidP="00250CD3">
            <w:pPr>
              <w:pStyle w:val="MsgTableBody"/>
              <w:jc w:val="center"/>
              <w:rPr>
                <w:noProof/>
              </w:rPr>
            </w:pPr>
            <w:r w:rsidRPr="00E80B34">
              <w:rPr>
                <w:noProof/>
              </w:rPr>
              <w:t>15.4.5</w:t>
            </w:r>
          </w:p>
        </w:tc>
      </w:tr>
      <w:tr w:rsidR="00982364" w:rsidRPr="00982364" w14:paraId="5BC6CD02"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B067CF3" w14:textId="77777777" w:rsidR="00982364" w:rsidRPr="00E80B34" w:rsidRDefault="00982364" w:rsidP="00125A26">
            <w:pPr>
              <w:pStyle w:val="MsgTableBody"/>
              <w:rPr>
                <w:noProof/>
              </w:rPr>
            </w:pPr>
            <w:r w:rsidRPr="00E80B34">
              <w:rPr>
                <w:noProof/>
              </w:rPr>
              <w:t xml:space="preserve">  [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2F45E81"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33DA47D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01E54E" w14:textId="77777777" w:rsidR="00982364" w:rsidRPr="00E80B34" w:rsidRDefault="00982364" w:rsidP="00250CD3">
            <w:pPr>
              <w:pStyle w:val="MsgTableBody"/>
              <w:jc w:val="center"/>
              <w:rPr>
                <w:noProof/>
              </w:rPr>
            </w:pPr>
            <w:r w:rsidRPr="00E80B34">
              <w:rPr>
                <w:noProof/>
              </w:rPr>
              <w:t>15.4.4</w:t>
            </w:r>
          </w:p>
        </w:tc>
      </w:tr>
      <w:tr w:rsidR="00982364" w:rsidRPr="00982364" w14:paraId="28BAE74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4B3A03D" w14:textId="77777777" w:rsidR="00982364" w:rsidRPr="00E80B34" w:rsidRDefault="00982364" w:rsidP="00125A26">
            <w:pPr>
              <w:pStyle w:val="MsgTableBody"/>
              <w:rPr>
                <w:noProof/>
              </w:rPr>
            </w:pPr>
            <w:r w:rsidRPr="00E80B34">
              <w:rPr>
                <w:noProof/>
              </w:rPr>
              <w:t xml:space="preserve">  [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2A172E2F"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56539BD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8D5320" w14:textId="77777777" w:rsidR="00982364" w:rsidRPr="00E80B34" w:rsidRDefault="00982364" w:rsidP="00250CD3">
            <w:pPr>
              <w:pStyle w:val="MsgTableBody"/>
              <w:jc w:val="center"/>
              <w:rPr>
                <w:noProof/>
              </w:rPr>
            </w:pPr>
            <w:r w:rsidRPr="00E80B34">
              <w:rPr>
                <w:noProof/>
              </w:rPr>
              <w:t>15.4.1</w:t>
            </w:r>
          </w:p>
        </w:tc>
      </w:tr>
      <w:tr w:rsidR="00982364" w:rsidRPr="00982364" w14:paraId="2F5633AE"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2547D49B" w14:textId="77777777" w:rsidR="00982364" w:rsidRPr="00E80B34" w:rsidRDefault="00982364" w:rsidP="00125A26">
            <w:pPr>
              <w:pStyle w:val="MsgTableBody"/>
              <w:rPr>
                <w:noProof/>
              </w:rPr>
            </w:pPr>
            <w:r w:rsidRPr="00E80B34">
              <w:rPr>
                <w:noProof/>
              </w:rPr>
              <w:t xml:space="preserve">  [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FB4062A"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485D5A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4AF3" w14:textId="77777777" w:rsidR="00982364" w:rsidRPr="00E80B34" w:rsidRDefault="00982364" w:rsidP="00250CD3">
            <w:pPr>
              <w:pStyle w:val="MsgTableBody"/>
              <w:jc w:val="center"/>
              <w:rPr>
                <w:noProof/>
              </w:rPr>
            </w:pPr>
            <w:r w:rsidRPr="00E80B34">
              <w:rPr>
                <w:noProof/>
              </w:rPr>
              <w:t>15.4.3</w:t>
            </w:r>
          </w:p>
        </w:tc>
      </w:tr>
      <w:tr w:rsidR="00982364" w:rsidRPr="00982364" w14:paraId="2ACC94D8"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1909672A" w14:textId="77777777" w:rsidR="00982364" w:rsidRPr="00E80B34" w:rsidRDefault="00982364" w:rsidP="00125A26">
            <w:pPr>
              <w:pStyle w:val="MsgTableBody"/>
              <w:rPr>
                <w:noProof/>
              </w:rPr>
            </w:pPr>
            <w:r w:rsidRPr="00E80B34">
              <w:rPr>
                <w:noProof/>
              </w:rPr>
              <w:t xml:space="preserve">  [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8C77EA4"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8521EE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7C4FA" w14:textId="77777777" w:rsidR="00982364" w:rsidRPr="00E80B34" w:rsidRDefault="00982364" w:rsidP="00250CD3">
            <w:pPr>
              <w:pStyle w:val="MsgTableBody"/>
              <w:jc w:val="center"/>
              <w:rPr>
                <w:noProof/>
              </w:rPr>
            </w:pPr>
            <w:r w:rsidRPr="00E80B34">
              <w:rPr>
                <w:noProof/>
              </w:rPr>
              <w:t>15.4.2</w:t>
            </w:r>
          </w:p>
        </w:tc>
      </w:tr>
      <w:tr w:rsidR="00982364" w:rsidRPr="00982364" w14:paraId="58455554"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0576FD23" w14:textId="77777777" w:rsidR="00982364" w:rsidRPr="00E80B34" w:rsidRDefault="00982364" w:rsidP="00125A26">
            <w:pPr>
              <w:pStyle w:val="MsgTableBody"/>
              <w:rPr>
                <w:noProof/>
              </w:rPr>
            </w:pPr>
            <w:r w:rsidRPr="00E80B34">
              <w:rPr>
                <w:noProof/>
              </w:rPr>
              <w:t xml:space="preserve">  [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0D9D2F3"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7F7E86B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5360" w14:textId="77777777" w:rsidR="00982364" w:rsidRPr="00E80B34" w:rsidRDefault="00982364" w:rsidP="00250CD3">
            <w:pPr>
              <w:pStyle w:val="MsgTableBody"/>
              <w:jc w:val="center"/>
              <w:rPr>
                <w:noProof/>
              </w:rPr>
            </w:pPr>
            <w:r w:rsidRPr="00E80B34">
              <w:rPr>
                <w:noProof/>
              </w:rPr>
              <w:t>15.4.2</w:t>
            </w:r>
          </w:p>
        </w:tc>
      </w:tr>
      <w:tr w:rsidR="00982364" w:rsidRPr="00982364" w14:paraId="69C9E546"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6E74DFB" w14:textId="77777777" w:rsidR="00982364" w:rsidRPr="00E80B34" w:rsidRDefault="00982364" w:rsidP="00125A26">
            <w:pPr>
              <w:pStyle w:val="MsgTableBody"/>
              <w:rPr>
                <w:noProof/>
              </w:rPr>
            </w:pPr>
            <w:r w:rsidRPr="00E80B34">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2A7878D"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1007FF5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DAB120" w14:textId="77777777" w:rsidR="00982364" w:rsidRPr="00E80B34" w:rsidRDefault="00982364" w:rsidP="00250CD3">
            <w:pPr>
              <w:pStyle w:val="MsgTableBody"/>
              <w:jc w:val="center"/>
              <w:rPr>
                <w:noProof/>
              </w:rPr>
            </w:pPr>
            <w:r w:rsidRPr="00E80B34">
              <w:rPr>
                <w:noProof/>
              </w:rPr>
              <w:t>13</w:t>
            </w:r>
          </w:p>
        </w:tc>
      </w:tr>
      <w:tr w:rsidR="00982364" w:rsidRPr="00982364" w14:paraId="5AAC9DD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016DA7AB" w14:textId="77777777" w:rsidR="00982364" w:rsidRPr="00E80B34" w:rsidRDefault="00982364" w:rsidP="00125A26">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6C5FA8C"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429CC3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D1D5F" w14:textId="77777777" w:rsidR="00982364" w:rsidRPr="00E80B34" w:rsidRDefault="00982364" w:rsidP="00250CD3">
            <w:pPr>
              <w:pStyle w:val="MsgTableBody"/>
              <w:jc w:val="center"/>
              <w:rPr>
                <w:noProof/>
              </w:rPr>
            </w:pPr>
          </w:p>
        </w:tc>
      </w:tr>
      <w:tr w:rsidR="00982364" w:rsidRPr="00982364" w14:paraId="156064A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2B3093F5" w14:textId="77777777" w:rsidR="00982364" w:rsidRPr="00E80B34" w:rsidRDefault="00982364" w:rsidP="00125A26">
            <w:pPr>
              <w:pStyle w:val="MsgTableBody"/>
              <w:rPr>
                <w:noProof/>
              </w:rPr>
            </w:pPr>
            <w:r w:rsidRPr="00E80B34">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01A8D6BB"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dotted" w:sz="4" w:space="0" w:color="auto"/>
              <w:right w:val="nil"/>
            </w:tcBorders>
            <w:shd w:val="clear" w:color="auto" w:fill="FFFFFF"/>
          </w:tcPr>
          <w:p w14:paraId="4542644D"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0EC9CC" w14:textId="77777777" w:rsidR="00982364" w:rsidRPr="00E80B34" w:rsidRDefault="00982364" w:rsidP="00250CD3">
            <w:pPr>
              <w:pStyle w:val="MsgTableBody"/>
              <w:jc w:val="center"/>
              <w:rPr>
                <w:noProof/>
              </w:rPr>
            </w:pPr>
            <w:r w:rsidRPr="00E80B34">
              <w:rPr>
                <w:noProof/>
              </w:rPr>
              <w:t>15.4.7</w:t>
            </w:r>
          </w:p>
        </w:tc>
      </w:tr>
      <w:tr w:rsidR="00982364" w:rsidRPr="00982364" w14:paraId="113E1D64"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2E028129" w14:textId="77777777"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14:paraId="3121CC99" w14:textId="77777777" w:rsidR="00982364" w:rsidRPr="00E80B34" w:rsidRDefault="00982364" w:rsidP="00125A26">
            <w:pPr>
              <w:pStyle w:val="MsgTableBody"/>
              <w:rPr>
                <w:noProof/>
              </w:rPr>
            </w:pPr>
            <w:r w:rsidRPr="00E80B34">
              <w:rPr>
                <w:noProof/>
              </w:rPr>
              <w:t>--- STAFF end</w:t>
            </w:r>
          </w:p>
        </w:tc>
        <w:tc>
          <w:tcPr>
            <w:tcW w:w="864" w:type="dxa"/>
            <w:tcBorders>
              <w:top w:val="dotted" w:sz="4" w:space="0" w:color="auto"/>
              <w:left w:val="nil"/>
              <w:bottom w:val="dotted" w:sz="4" w:space="0" w:color="auto"/>
              <w:right w:val="nil"/>
            </w:tcBorders>
            <w:shd w:val="clear" w:color="auto" w:fill="FFFFFF"/>
          </w:tcPr>
          <w:p w14:paraId="78B2E7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85193" w14:textId="77777777" w:rsidR="00982364" w:rsidRPr="00E80B34" w:rsidRDefault="00982364" w:rsidP="00250CD3">
            <w:pPr>
              <w:pStyle w:val="MsgTableBody"/>
              <w:jc w:val="center"/>
              <w:rPr>
                <w:noProof/>
              </w:rPr>
            </w:pPr>
          </w:p>
        </w:tc>
      </w:tr>
      <w:tr w:rsidR="00982364" w:rsidRPr="00982364" w14:paraId="11B5B3A8" w14:textId="77777777" w:rsidTr="00E90030">
        <w:trPr>
          <w:jc w:val="center"/>
        </w:trPr>
        <w:tc>
          <w:tcPr>
            <w:tcW w:w="2880" w:type="dxa"/>
            <w:tcBorders>
              <w:top w:val="dotted" w:sz="4" w:space="0" w:color="auto"/>
              <w:left w:val="nil"/>
              <w:bottom w:val="single" w:sz="2" w:space="0" w:color="auto"/>
              <w:right w:val="nil"/>
            </w:tcBorders>
            <w:shd w:val="clear" w:color="auto" w:fill="FFFFFF"/>
          </w:tcPr>
          <w:p w14:paraId="16FA4685" w14:textId="77777777" w:rsidR="00982364" w:rsidRPr="00E80B34" w:rsidRDefault="00982364" w:rsidP="00125A26">
            <w:pPr>
              <w:pStyle w:val="MsgTableBody"/>
              <w:rPr>
                <w:noProof/>
              </w:rPr>
            </w:pPr>
            <w:r w:rsidRPr="00E80B34">
              <w:rPr>
                <w:noProof/>
              </w:rPr>
              <w:t>[ DSC ]</w:t>
            </w:r>
          </w:p>
        </w:tc>
        <w:tc>
          <w:tcPr>
            <w:tcW w:w="4320" w:type="dxa"/>
            <w:tcBorders>
              <w:top w:val="dotted" w:sz="4" w:space="0" w:color="auto"/>
              <w:left w:val="nil"/>
              <w:bottom w:val="single" w:sz="2" w:space="0" w:color="auto"/>
              <w:right w:val="nil"/>
            </w:tcBorders>
            <w:shd w:val="clear" w:color="auto" w:fill="FFFFFF"/>
          </w:tcPr>
          <w:p w14:paraId="1A7027D9" w14:textId="77777777" w:rsidR="00982364" w:rsidRPr="00E80B34" w:rsidRDefault="00982364" w:rsidP="00125A26">
            <w:pPr>
              <w:pStyle w:val="MsgTableBody"/>
              <w:rPr>
                <w:noProof/>
              </w:rPr>
            </w:pPr>
            <w:r w:rsidRPr="00E80B34">
              <w:rPr>
                <w:noProof/>
              </w:rPr>
              <w:t>Continuation Pointer</w:t>
            </w:r>
          </w:p>
        </w:tc>
        <w:tc>
          <w:tcPr>
            <w:tcW w:w="864" w:type="dxa"/>
            <w:tcBorders>
              <w:top w:val="dotted" w:sz="4" w:space="0" w:color="auto"/>
              <w:left w:val="nil"/>
              <w:bottom w:val="single" w:sz="2" w:space="0" w:color="auto"/>
              <w:right w:val="nil"/>
            </w:tcBorders>
            <w:shd w:val="clear" w:color="auto" w:fill="FFFFFF"/>
          </w:tcPr>
          <w:p w14:paraId="5BB566E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939992A" w14:textId="77777777" w:rsidR="00982364" w:rsidRPr="00E80B34" w:rsidRDefault="00982364" w:rsidP="00250CD3">
            <w:pPr>
              <w:pStyle w:val="MsgTableBody"/>
              <w:jc w:val="center"/>
              <w:rPr>
                <w:noProof/>
              </w:rPr>
            </w:pPr>
            <w:r w:rsidRPr="00E80B34">
              <w:rPr>
                <w:noProof/>
              </w:rPr>
              <w:t>2.16.4</w:t>
            </w:r>
          </w:p>
        </w:tc>
      </w:tr>
    </w:tbl>
    <w:p w14:paraId="02B9EDE1" w14:textId="77777777" w:rsidR="000C59F0" w:rsidRDefault="000C59F0" w:rsidP="004E2D90">
      <w:pPr>
        <w:pStyle w:val="ACK-ChoreographyHeader"/>
      </w:pPr>
      <w:bookmarkStart w:id="322" w:name="_Toc463264308"/>
      <w:bookmarkStart w:id="323"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14:paraId="1B1574A8" w14:textId="77777777" w:rsidTr="000C59F0">
        <w:trPr>
          <w:jc w:val="center"/>
        </w:trPr>
        <w:tc>
          <w:tcPr>
            <w:tcW w:w="7494" w:type="dxa"/>
            <w:gridSpan w:val="4"/>
          </w:tcPr>
          <w:p w14:paraId="31E78CE8" w14:textId="77777777" w:rsidR="000C59F0" w:rsidRPr="003C4436" w:rsidRDefault="000C59F0" w:rsidP="006C7D73">
            <w:pPr>
              <w:pStyle w:val="ACK-ChoreographyHeader"/>
            </w:pPr>
            <w:r>
              <w:t>Acknowledgement Choreography</w:t>
            </w:r>
          </w:p>
        </w:tc>
      </w:tr>
      <w:tr w:rsidR="000C59F0" w:rsidRPr="003C4436" w14:paraId="3E59987E" w14:textId="77777777" w:rsidTr="000C59F0">
        <w:trPr>
          <w:jc w:val="center"/>
        </w:trPr>
        <w:tc>
          <w:tcPr>
            <w:tcW w:w="7494" w:type="dxa"/>
            <w:gridSpan w:val="4"/>
          </w:tcPr>
          <w:p w14:paraId="21290961" w14:textId="77777777" w:rsidR="000C59F0" w:rsidRDefault="000C59F0" w:rsidP="000C59F0">
            <w:pPr>
              <w:pStyle w:val="ACK-ChoreographyHeader"/>
            </w:pPr>
            <w:r w:rsidRPr="00594610">
              <w:rPr>
                <w:noProof/>
                <w:lang w:val="fr-FR"/>
              </w:rPr>
              <w:t>RSP^K25^RSP_K25</w:t>
            </w:r>
          </w:p>
        </w:tc>
      </w:tr>
      <w:tr w:rsidR="00C103CB" w:rsidRPr="003C4436" w14:paraId="23F79647" w14:textId="77777777" w:rsidTr="006C7D73">
        <w:trPr>
          <w:jc w:val="center"/>
        </w:trPr>
        <w:tc>
          <w:tcPr>
            <w:tcW w:w="1794" w:type="dxa"/>
          </w:tcPr>
          <w:p w14:paraId="0E3BF3D7" w14:textId="77777777" w:rsidR="00C103CB" w:rsidRPr="003C4436" w:rsidRDefault="00C103CB" w:rsidP="004E2D90">
            <w:pPr>
              <w:pStyle w:val="ACK-ChoreographyBody"/>
            </w:pPr>
            <w:r w:rsidRPr="003C4436">
              <w:t>Field name</w:t>
            </w:r>
          </w:p>
        </w:tc>
        <w:tc>
          <w:tcPr>
            <w:tcW w:w="2732" w:type="dxa"/>
          </w:tcPr>
          <w:p w14:paraId="2D063F52" w14:textId="77777777" w:rsidR="00C103CB" w:rsidRPr="003C4436" w:rsidRDefault="00C103CB" w:rsidP="004E2D90">
            <w:pPr>
              <w:pStyle w:val="ACK-ChoreographyBody"/>
            </w:pPr>
            <w:r w:rsidRPr="003C4436">
              <w:t>Field Value: Original mode</w:t>
            </w:r>
          </w:p>
        </w:tc>
        <w:tc>
          <w:tcPr>
            <w:tcW w:w="2968" w:type="dxa"/>
            <w:gridSpan w:val="2"/>
          </w:tcPr>
          <w:p w14:paraId="63B7F9D0" w14:textId="77777777" w:rsidR="00C103CB" w:rsidRPr="003C4436" w:rsidRDefault="00C103CB" w:rsidP="004E2D90">
            <w:pPr>
              <w:pStyle w:val="ACK-ChoreographyBody"/>
            </w:pPr>
            <w:r w:rsidRPr="003C4436">
              <w:t>Field Value: Enhanced Mode</w:t>
            </w:r>
          </w:p>
        </w:tc>
      </w:tr>
      <w:tr w:rsidR="00C103CB" w:rsidRPr="003C4436" w14:paraId="633D8D72" w14:textId="77777777" w:rsidTr="006C7D73">
        <w:trPr>
          <w:jc w:val="center"/>
        </w:trPr>
        <w:tc>
          <w:tcPr>
            <w:tcW w:w="1794" w:type="dxa"/>
          </w:tcPr>
          <w:p w14:paraId="6C4CE2FA" w14:textId="77777777" w:rsidR="00C103CB" w:rsidRPr="003C4436" w:rsidRDefault="004E2D90" w:rsidP="004E2D90">
            <w:pPr>
              <w:pStyle w:val="ACK-ChoreographyBody"/>
            </w:pPr>
            <w:r>
              <w:t>MSH-</w:t>
            </w:r>
            <w:r w:rsidR="00C103CB" w:rsidRPr="003C4436">
              <w:t>15</w:t>
            </w:r>
          </w:p>
        </w:tc>
        <w:tc>
          <w:tcPr>
            <w:tcW w:w="2732" w:type="dxa"/>
          </w:tcPr>
          <w:p w14:paraId="5CAC9212" w14:textId="77777777" w:rsidR="00C103CB" w:rsidRPr="003C4436" w:rsidRDefault="00C103CB" w:rsidP="004E2D90">
            <w:pPr>
              <w:pStyle w:val="ACK-ChoreographyBody"/>
            </w:pPr>
            <w:r w:rsidRPr="003C4436">
              <w:t>Blank</w:t>
            </w:r>
          </w:p>
        </w:tc>
        <w:tc>
          <w:tcPr>
            <w:tcW w:w="842" w:type="dxa"/>
          </w:tcPr>
          <w:p w14:paraId="636CA31D" w14:textId="77777777" w:rsidR="00C103CB" w:rsidRPr="003C4436" w:rsidRDefault="00C103CB" w:rsidP="004E2D90">
            <w:pPr>
              <w:pStyle w:val="ACK-ChoreographyBody"/>
            </w:pPr>
            <w:r w:rsidRPr="003C4436">
              <w:t>NE</w:t>
            </w:r>
          </w:p>
        </w:tc>
        <w:tc>
          <w:tcPr>
            <w:tcW w:w="2126" w:type="dxa"/>
          </w:tcPr>
          <w:p w14:paraId="59BA82EC" w14:textId="77777777" w:rsidR="00C103CB" w:rsidRPr="003C4436" w:rsidRDefault="00C103CB" w:rsidP="004E2D90">
            <w:pPr>
              <w:pStyle w:val="ACK-ChoreographyBody"/>
            </w:pPr>
            <w:r w:rsidRPr="003C4436">
              <w:t>AL, ER, SU</w:t>
            </w:r>
          </w:p>
        </w:tc>
      </w:tr>
      <w:tr w:rsidR="00C103CB" w:rsidRPr="003C4436" w14:paraId="1629474B" w14:textId="77777777" w:rsidTr="006C7D73">
        <w:trPr>
          <w:jc w:val="center"/>
        </w:trPr>
        <w:tc>
          <w:tcPr>
            <w:tcW w:w="1794" w:type="dxa"/>
          </w:tcPr>
          <w:p w14:paraId="4B6835F7" w14:textId="77777777" w:rsidR="00C103CB" w:rsidRPr="003C4436" w:rsidRDefault="004E2D90" w:rsidP="004E2D90">
            <w:pPr>
              <w:pStyle w:val="ACK-ChoreographyBody"/>
            </w:pPr>
            <w:r>
              <w:t>MSH-</w:t>
            </w:r>
            <w:r w:rsidR="00C103CB" w:rsidRPr="003C4436">
              <w:t>16</w:t>
            </w:r>
          </w:p>
        </w:tc>
        <w:tc>
          <w:tcPr>
            <w:tcW w:w="2732" w:type="dxa"/>
          </w:tcPr>
          <w:p w14:paraId="77EB1F9E" w14:textId="77777777" w:rsidR="00C103CB" w:rsidRPr="003C4436" w:rsidRDefault="00C103CB" w:rsidP="004E2D90">
            <w:pPr>
              <w:pStyle w:val="ACK-ChoreographyBody"/>
            </w:pPr>
            <w:r w:rsidRPr="003C4436">
              <w:t>Blank</w:t>
            </w:r>
          </w:p>
        </w:tc>
        <w:tc>
          <w:tcPr>
            <w:tcW w:w="842" w:type="dxa"/>
          </w:tcPr>
          <w:p w14:paraId="1228D6E7" w14:textId="77777777" w:rsidR="00C103CB" w:rsidRPr="003C4436" w:rsidRDefault="00C103CB" w:rsidP="004E2D90">
            <w:pPr>
              <w:pStyle w:val="ACK-ChoreographyBody"/>
            </w:pPr>
            <w:r w:rsidRPr="003C4436">
              <w:t>NE</w:t>
            </w:r>
          </w:p>
        </w:tc>
        <w:tc>
          <w:tcPr>
            <w:tcW w:w="2126" w:type="dxa"/>
          </w:tcPr>
          <w:p w14:paraId="43C921FA" w14:textId="77777777" w:rsidR="00C103CB" w:rsidRPr="003C4436" w:rsidRDefault="00C103CB" w:rsidP="004E2D90">
            <w:pPr>
              <w:pStyle w:val="ACK-ChoreographyBody"/>
            </w:pPr>
            <w:r w:rsidRPr="003C4436">
              <w:t>NE</w:t>
            </w:r>
          </w:p>
        </w:tc>
      </w:tr>
      <w:tr w:rsidR="00C103CB" w:rsidRPr="003C4436" w14:paraId="5E8ABF6A" w14:textId="77777777" w:rsidTr="006C7D73">
        <w:trPr>
          <w:jc w:val="center"/>
        </w:trPr>
        <w:tc>
          <w:tcPr>
            <w:tcW w:w="1794" w:type="dxa"/>
          </w:tcPr>
          <w:p w14:paraId="48A0C90F" w14:textId="77777777" w:rsidR="00C103CB" w:rsidRPr="003C4436" w:rsidRDefault="00C103CB" w:rsidP="004E2D90">
            <w:pPr>
              <w:pStyle w:val="ACK-ChoreographyBody"/>
            </w:pPr>
            <w:r w:rsidRPr="003C4436">
              <w:t>Immediate Ack</w:t>
            </w:r>
          </w:p>
        </w:tc>
        <w:tc>
          <w:tcPr>
            <w:tcW w:w="2732" w:type="dxa"/>
          </w:tcPr>
          <w:p w14:paraId="5B4E22DC" w14:textId="77777777" w:rsidR="00C103CB" w:rsidRPr="003C4436" w:rsidRDefault="00C103CB" w:rsidP="004E2D90">
            <w:pPr>
              <w:pStyle w:val="ACK-ChoreographyBody"/>
            </w:pPr>
            <w:r>
              <w:t>ACK^K25</w:t>
            </w:r>
            <w:r w:rsidRPr="003C4436">
              <w:t>^ACK</w:t>
            </w:r>
          </w:p>
        </w:tc>
        <w:tc>
          <w:tcPr>
            <w:tcW w:w="842" w:type="dxa"/>
          </w:tcPr>
          <w:p w14:paraId="5F9C26AA" w14:textId="77777777" w:rsidR="00C103CB" w:rsidRPr="003C4436" w:rsidRDefault="00C103CB" w:rsidP="004E2D90">
            <w:pPr>
              <w:pStyle w:val="ACK-ChoreographyBody"/>
            </w:pPr>
            <w:r w:rsidRPr="003C4436">
              <w:t>-</w:t>
            </w:r>
          </w:p>
        </w:tc>
        <w:tc>
          <w:tcPr>
            <w:tcW w:w="2126" w:type="dxa"/>
          </w:tcPr>
          <w:p w14:paraId="0484324F" w14:textId="77777777" w:rsidR="00C103CB" w:rsidRPr="003C4436" w:rsidRDefault="00C103CB" w:rsidP="004E2D90">
            <w:pPr>
              <w:pStyle w:val="ACK-ChoreographyBody"/>
            </w:pPr>
            <w:r>
              <w:t>ACK^K25</w:t>
            </w:r>
            <w:r w:rsidRPr="003C4436">
              <w:t>^ACK</w:t>
            </w:r>
          </w:p>
        </w:tc>
      </w:tr>
      <w:tr w:rsidR="00C103CB" w:rsidRPr="003C4436" w14:paraId="0F9702A2" w14:textId="77777777" w:rsidTr="006C7D73">
        <w:trPr>
          <w:jc w:val="center"/>
        </w:trPr>
        <w:tc>
          <w:tcPr>
            <w:tcW w:w="1794" w:type="dxa"/>
          </w:tcPr>
          <w:p w14:paraId="0BDE20A0" w14:textId="77777777" w:rsidR="00C103CB" w:rsidRPr="003C4436" w:rsidRDefault="00C103CB" w:rsidP="004E2D90">
            <w:pPr>
              <w:pStyle w:val="ACK-ChoreographyBody"/>
            </w:pPr>
            <w:r w:rsidRPr="003C4436">
              <w:t>Application Ack</w:t>
            </w:r>
          </w:p>
        </w:tc>
        <w:tc>
          <w:tcPr>
            <w:tcW w:w="2732" w:type="dxa"/>
          </w:tcPr>
          <w:p w14:paraId="639648CE" w14:textId="77777777" w:rsidR="00C103CB" w:rsidRPr="003C4436" w:rsidRDefault="00C103CB" w:rsidP="004E2D90">
            <w:pPr>
              <w:pStyle w:val="ACK-ChoreographyBody"/>
            </w:pPr>
            <w:r w:rsidRPr="003C4436">
              <w:t>-</w:t>
            </w:r>
          </w:p>
        </w:tc>
        <w:tc>
          <w:tcPr>
            <w:tcW w:w="842" w:type="dxa"/>
          </w:tcPr>
          <w:p w14:paraId="1773E6E6" w14:textId="77777777" w:rsidR="00C103CB" w:rsidRPr="003C4436" w:rsidRDefault="00C103CB" w:rsidP="004E2D90">
            <w:pPr>
              <w:pStyle w:val="ACK-ChoreographyBody"/>
            </w:pPr>
            <w:r w:rsidRPr="003C4436">
              <w:t>-</w:t>
            </w:r>
          </w:p>
        </w:tc>
        <w:tc>
          <w:tcPr>
            <w:tcW w:w="2126" w:type="dxa"/>
          </w:tcPr>
          <w:p w14:paraId="546DB3C9" w14:textId="77777777" w:rsidR="00C103CB" w:rsidRPr="003C4436" w:rsidRDefault="00C103CB" w:rsidP="004E2D90">
            <w:pPr>
              <w:pStyle w:val="ACK-ChoreographyBody"/>
            </w:pPr>
            <w:r w:rsidRPr="003C4436">
              <w:t>-</w:t>
            </w:r>
          </w:p>
        </w:tc>
      </w:tr>
    </w:tbl>
    <w:p w14:paraId="2F4CC7CF" w14:textId="77777777" w:rsidR="00C103CB" w:rsidRPr="0083614A" w:rsidRDefault="00C103CB" w:rsidP="00C103CB">
      <w:pPr>
        <w:pStyle w:val="NormalIndented"/>
        <w:rPr>
          <w:lang w:eastAsia="de-DE"/>
        </w:rPr>
      </w:pPr>
    </w:p>
    <w:p w14:paraId="2F9A2A90" w14:textId="77777777" w:rsidR="00C103CB" w:rsidRPr="007F26A6" w:rsidRDefault="00C103CB" w:rsidP="00C103CB">
      <w:pPr>
        <w:pStyle w:val="NormalIndented"/>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485FB266" w14:textId="77777777" w:rsidR="00982364" w:rsidRPr="00594610" w:rsidRDefault="00982364" w:rsidP="00125A26">
      <w:pPr>
        <w:pStyle w:val="Heading3"/>
        <w:rPr>
          <w:noProof/>
          <w:lang w:val="fr-FR"/>
        </w:rPr>
      </w:pPr>
      <w:bookmarkStart w:id="324" w:name="_Toc29039345"/>
      <w:r w:rsidRPr="00594610">
        <w:rPr>
          <w:noProof/>
          <w:lang w:val="fr-FR"/>
        </w:rPr>
        <w:t>PMU/ACK – Grant Certificate/Permission (Event B07)</w:t>
      </w:r>
      <w:bookmarkEnd w:id="324"/>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14:paraId="1A4BD5F6" w14:textId="77777777"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14:paraId="6A5C0F36" w14:textId="77777777" w:rsidR="00982364" w:rsidRPr="00E80B34" w:rsidRDefault="00982364" w:rsidP="00125A26">
      <w:pPr>
        <w:pStyle w:val="NormalIndented"/>
        <w:rPr>
          <w:noProof/>
        </w:rPr>
      </w:pPr>
      <w:r w:rsidRPr="00E80B34">
        <w:rPr>
          <w:noProof/>
        </w:rPr>
        <w:t>A permission is issued by an organization and documented in form of a certificate.  An update of a role results in an issuing of a new certificate.</w:t>
      </w:r>
    </w:p>
    <w:p w14:paraId="68C08A71" w14:textId="77777777" w:rsidR="00982364" w:rsidRPr="00E80B34" w:rsidRDefault="00982364" w:rsidP="00125A26">
      <w:pPr>
        <w:pStyle w:val="NormalIndented"/>
        <w:rPr>
          <w:noProof/>
        </w:rPr>
      </w:pPr>
      <w:r w:rsidRPr="00E80B34">
        <w:rPr>
          <w:noProof/>
        </w:rPr>
        <w:t>The EVN segment is used to indicate the effective or planned date.</w:t>
      </w:r>
    </w:p>
    <w:p w14:paraId="3D8C0C9C" w14:textId="77777777"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Change w:id="325" w:author="Frank Oemig" w:date="2022-07-13T17:38:00Z">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PrChange>
      </w:tblPr>
      <w:tblGrid>
        <w:gridCol w:w="2849"/>
        <w:gridCol w:w="4104"/>
        <w:gridCol w:w="1134"/>
        <w:gridCol w:w="992"/>
        <w:tblGridChange w:id="326">
          <w:tblGrid>
            <w:gridCol w:w="2880"/>
            <w:gridCol w:w="4320"/>
            <w:gridCol w:w="864"/>
            <w:gridCol w:w="1008"/>
          </w:tblGrid>
        </w:tblGridChange>
      </w:tblGrid>
      <w:tr w:rsidR="00250CD3" w:rsidRPr="00982364" w14:paraId="671D8198" w14:textId="77777777" w:rsidTr="00CE65F0">
        <w:trPr>
          <w:tblHeader/>
          <w:jc w:val="center"/>
          <w:trPrChange w:id="327" w:author="Frank Oemig" w:date="2022-07-13T17:38:00Z">
            <w:trPr>
              <w:wAfter w:w="70" w:type="dxa"/>
              <w:tblHeader/>
              <w:jc w:val="center"/>
            </w:trPr>
          </w:trPrChange>
        </w:trPr>
        <w:tc>
          <w:tcPr>
            <w:tcW w:w="2849" w:type="dxa"/>
            <w:tcBorders>
              <w:top w:val="double" w:sz="2" w:space="0" w:color="auto"/>
              <w:left w:val="nil"/>
              <w:bottom w:val="single" w:sz="4" w:space="0" w:color="auto"/>
              <w:right w:val="nil"/>
            </w:tcBorders>
            <w:shd w:val="clear" w:color="auto" w:fill="FFFFFF"/>
            <w:tcPrChange w:id="328" w:author="Frank Oemig" w:date="2022-07-13T17:38:00Z">
              <w:tcPr>
                <w:tcW w:w="2880" w:type="dxa"/>
                <w:tcBorders>
                  <w:top w:val="double" w:sz="2" w:space="0" w:color="auto"/>
                  <w:left w:val="nil"/>
                  <w:bottom w:val="single" w:sz="4" w:space="0" w:color="auto"/>
                  <w:right w:val="nil"/>
                </w:tcBorders>
                <w:shd w:val="clear" w:color="auto" w:fill="FFFFFF"/>
              </w:tcPr>
            </w:tcPrChange>
          </w:tcPr>
          <w:p w14:paraId="40CC844E" w14:textId="77777777" w:rsidR="00982364" w:rsidRPr="00E80B34" w:rsidRDefault="00982364" w:rsidP="00125A26">
            <w:pPr>
              <w:pStyle w:val="MsgTableHeader"/>
              <w:rPr>
                <w:noProof/>
              </w:rPr>
            </w:pPr>
            <w:r w:rsidRPr="00E80B34">
              <w:rPr>
                <w:noProof/>
              </w:rPr>
              <w:t>Segments</w:t>
            </w:r>
          </w:p>
        </w:tc>
        <w:tc>
          <w:tcPr>
            <w:tcW w:w="4104" w:type="dxa"/>
            <w:tcBorders>
              <w:top w:val="double" w:sz="2" w:space="0" w:color="auto"/>
              <w:left w:val="nil"/>
              <w:bottom w:val="single" w:sz="4" w:space="0" w:color="auto"/>
              <w:right w:val="nil"/>
            </w:tcBorders>
            <w:shd w:val="clear" w:color="auto" w:fill="FFFFFF"/>
            <w:tcPrChange w:id="329" w:author="Frank Oemig" w:date="2022-07-13T17:38:00Z">
              <w:tcPr>
                <w:tcW w:w="4320" w:type="dxa"/>
                <w:tcBorders>
                  <w:top w:val="double" w:sz="2" w:space="0" w:color="auto"/>
                  <w:left w:val="nil"/>
                  <w:bottom w:val="single" w:sz="4" w:space="0" w:color="auto"/>
                  <w:right w:val="nil"/>
                </w:tcBorders>
                <w:shd w:val="clear" w:color="auto" w:fill="FFFFFF"/>
              </w:tcPr>
            </w:tcPrChange>
          </w:tcPr>
          <w:p w14:paraId="00FC70B1" w14:textId="77777777" w:rsidR="00982364" w:rsidRPr="00E80B34" w:rsidRDefault="00982364" w:rsidP="00125A26">
            <w:pPr>
              <w:pStyle w:val="MsgTableHeader"/>
              <w:rPr>
                <w:noProof/>
              </w:rPr>
            </w:pPr>
            <w:r w:rsidRPr="00E80B34">
              <w:rPr>
                <w:noProof/>
              </w:rPr>
              <w:t>Description</w:t>
            </w:r>
          </w:p>
        </w:tc>
        <w:tc>
          <w:tcPr>
            <w:tcW w:w="1134" w:type="dxa"/>
            <w:tcBorders>
              <w:top w:val="double" w:sz="2" w:space="0" w:color="auto"/>
              <w:left w:val="nil"/>
              <w:bottom w:val="single" w:sz="4" w:space="0" w:color="auto"/>
              <w:right w:val="nil"/>
            </w:tcBorders>
            <w:shd w:val="clear" w:color="auto" w:fill="FFFFFF"/>
            <w:tcPrChange w:id="330" w:author="Frank Oemig" w:date="2022-07-13T17:38:00Z">
              <w:tcPr>
                <w:tcW w:w="864" w:type="dxa"/>
                <w:tcBorders>
                  <w:top w:val="double" w:sz="2" w:space="0" w:color="auto"/>
                  <w:left w:val="nil"/>
                  <w:bottom w:val="single" w:sz="4" w:space="0" w:color="auto"/>
                  <w:right w:val="nil"/>
                </w:tcBorders>
                <w:shd w:val="clear" w:color="auto" w:fill="FFFFFF"/>
              </w:tcPr>
            </w:tcPrChange>
          </w:tcPr>
          <w:p w14:paraId="6F7BED4C" w14:textId="77777777" w:rsidR="00982364" w:rsidRPr="00E80B34" w:rsidRDefault="00982364" w:rsidP="00250CD3">
            <w:pPr>
              <w:pStyle w:val="MsgTableHeader"/>
              <w:jc w:val="center"/>
              <w:rPr>
                <w:noProof/>
              </w:rPr>
            </w:pPr>
            <w:r w:rsidRPr="00E80B34">
              <w:rPr>
                <w:noProof/>
              </w:rPr>
              <w:t>Status</w:t>
            </w:r>
          </w:p>
        </w:tc>
        <w:tc>
          <w:tcPr>
            <w:tcW w:w="992" w:type="dxa"/>
            <w:tcBorders>
              <w:top w:val="double" w:sz="2" w:space="0" w:color="auto"/>
              <w:left w:val="nil"/>
              <w:bottom w:val="single" w:sz="4" w:space="0" w:color="auto"/>
              <w:right w:val="nil"/>
            </w:tcBorders>
            <w:shd w:val="clear" w:color="auto" w:fill="FFFFFF"/>
            <w:tcPrChange w:id="331" w:author="Frank Oemig" w:date="2022-07-13T17:38:00Z">
              <w:tcPr>
                <w:tcW w:w="1008" w:type="dxa"/>
                <w:tcBorders>
                  <w:top w:val="double" w:sz="2" w:space="0" w:color="auto"/>
                  <w:left w:val="nil"/>
                  <w:bottom w:val="single" w:sz="4" w:space="0" w:color="auto"/>
                  <w:right w:val="nil"/>
                </w:tcBorders>
                <w:shd w:val="clear" w:color="auto" w:fill="FFFFFF"/>
              </w:tcPr>
            </w:tcPrChange>
          </w:tcPr>
          <w:p w14:paraId="004B62E4" w14:textId="77777777" w:rsidR="00982364" w:rsidRPr="00E80B34" w:rsidRDefault="00982364" w:rsidP="00250CD3">
            <w:pPr>
              <w:pStyle w:val="MsgTableHeader"/>
              <w:jc w:val="center"/>
              <w:rPr>
                <w:noProof/>
              </w:rPr>
            </w:pPr>
            <w:r w:rsidRPr="00E80B34">
              <w:rPr>
                <w:noProof/>
              </w:rPr>
              <w:t>Chapter</w:t>
            </w:r>
          </w:p>
        </w:tc>
      </w:tr>
      <w:tr w:rsidR="00982364" w:rsidRPr="00982364" w14:paraId="040C9671" w14:textId="77777777" w:rsidTr="00CE65F0">
        <w:trPr>
          <w:jc w:val="center"/>
          <w:trPrChange w:id="332" w:author="Frank Oemig" w:date="2022-07-13T17:38:00Z">
            <w:trPr>
              <w:wAfter w:w="70" w:type="dxa"/>
              <w:jc w:val="center"/>
            </w:trPr>
          </w:trPrChange>
        </w:trPr>
        <w:tc>
          <w:tcPr>
            <w:tcW w:w="2849" w:type="dxa"/>
            <w:tcBorders>
              <w:top w:val="single" w:sz="4" w:space="0" w:color="auto"/>
              <w:left w:val="nil"/>
              <w:bottom w:val="dotted" w:sz="4" w:space="0" w:color="auto"/>
              <w:right w:val="nil"/>
            </w:tcBorders>
            <w:shd w:val="clear" w:color="auto" w:fill="FFFFFF"/>
            <w:tcPrChange w:id="333" w:author="Frank Oemig" w:date="2022-07-13T17:38:00Z">
              <w:tcPr>
                <w:tcW w:w="2880" w:type="dxa"/>
                <w:tcBorders>
                  <w:top w:val="single" w:sz="4" w:space="0" w:color="auto"/>
                  <w:left w:val="nil"/>
                  <w:bottom w:val="dotted" w:sz="4" w:space="0" w:color="auto"/>
                  <w:right w:val="nil"/>
                </w:tcBorders>
                <w:shd w:val="clear" w:color="auto" w:fill="FFFFFF"/>
              </w:tcPr>
            </w:tcPrChange>
          </w:tcPr>
          <w:p w14:paraId="720189F8" w14:textId="77777777" w:rsidR="00982364" w:rsidRPr="00E80B34" w:rsidRDefault="00982364" w:rsidP="00125A26">
            <w:pPr>
              <w:pStyle w:val="MsgTableBody"/>
              <w:rPr>
                <w:noProof/>
              </w:rPr>
            </w:pPr>
            <w:r w:rsidRPr="00E80B34">
              <w:rPr>
                <w:noProof/>
              </w:rPr>
              <w:t>MSH</w:t>
            </w:r>
          </w:p>
        </w:tc>
        <w:tc>
          <w:tcPr>
            <w:tcW w:w="4104" w:type="dxa"/>
            <w:tcBorders>
              <w:top w:val="single" w:sz="4" w:space="0" w:color="auto"/>
              <w:left w:val="nil"/>
              <w:bottom w:val="dotted" w:sz="4" w:space="0" w:color="auto"/>
              <w:right w:val="nil"/>
            </w:tcBorders>
            <w:shd w:val="clear" w:color="auto" w:fill="FFFFFF"/>
            <w:tcPrChange w:id="334" w:author="Frank Oemig" w:date="2022-07-13T17:38:00Z">
              <w:tcPr>
                <w:tcW w:w="4320" w:type="dxa"/>
                <w:tcBorders>
                  <w:top w:val="single" w:sz="4" w:space="0" w:color="auto"/>
                  <w:left w:val="nil"/>
                  <w:bottom w:val="dotted" w:sz="4" w:space="0" w:color="auto"/>
                  <w:right w:val="nil"/>
                </w:tcBorders>
                <w:shd w:val="clear" w:color="auto" w:fill="FFFFFF"/>
              </w:tcPr>
            </w:tcPrChange>
          </w:tcPr>
          <w:p w14:paraId="4016F0F2" w14:textId="77777777" w:rsidR="00982364" w:rsidRPr="00E80B34" w:rsidRDefault="00982364" w:rsidP="00125A26">
            <w:pPr>
              <w:pStyle w:val="MsgTableBody"/>
              <w:rPr>
                <w:noProof/>
              </w:rPr>
            </w:pPr>
            <w:r w:rsidRPr="00E80B34">
              <w:rPr>
                <w:noProof/>
              </w:rPr>
              <w:t>Message Header</w:t>
            </w:r>
          </w:p>
        </w:tc>
        <w:tc>
          <w:tcPr>
            <w:tcW w:w="1134" w:type="dxa"/>
            <w:tcBorders>
              <w:top w:val="single" w:sz="4" w:space="0" w:color="auto"/>
              <w:left w:val="nil"/>
              <w:bottom w:val="dotted" w:sz="4" w:space="0" w:color="auto"/>
              <w:right w:val="nil"/>
            </w:tcBorders>
            <w:shd w:val="clear" w:color="auto" w:fill="FFFFFF"/>
            <w:tcPrChange w:id="335" w:author="Frank Oemig" w:date="2022-07-13T17:38:00Z">
              <w:tcPr>
                <w:tcW w:w="864" w:type="dxa"/>
                <w:tcBorders>
                  <w:top w:val="single" w:sz="4" w:space="0" w:color="auto"/>
                  <w:left w:val="nil"/>
                  <w:bottom w:val="dotted" w:sz="4" w:space="0" w:color="auto"/>
                  <w:right w:val="nil"/>
                </w:tcBorders>
                <w:shd w:val="clear" w:color="auto" w:fill="FFFFFF"/>
              </w:tcPr>
            </w:tcPrChange>
          </w:tcPr>
          <w:p w14:paraId="4B264583" w14:textId="77777777" w:rsidR="00982364" w:rsidRPr="00E80B34" w:rsidRDefault="00982364" w:rsidP="00250CD3">
            <w:pPr>
              <w:pStyle w:val="MsgTableBody"/>
              <w:jc w:val="center"/>
              <w:rPr>
                <w:noProof/>
              </w:rPr>
            </w:pPr>
          </w:p>
        </w:tc>
        <w:tc>
          <w:tcPr>
            <w:tcW w:w="992" w:type="dxa"/>
            <w:tcBorders>
              <w:top w:val="single" w:sz="4" w:space="0" w:color="auto"/>
              <w:left w:val="nil"/>
              <w:bottom w:val="dotted" w:sz="4" w:space="0" w:color="auto"/>
              <w:right w:val="nil"/>
            </w:tcBorders>
            <w:shd w:val="clear" w:color="auto" w:fill="FFFFFF"/>
            <w:tcPrChange w:id="336" w:author="Frank Oemig" w:date="2022-07-13T17:38:00Z">
              <w:tcPr>
                <w:tcW w:w="1008" w:type="dxa"/>
                <w:tcBorders>
                  <w:top w:val="single" w:sz="4" w:space="0" w:color="auto"/>
                  <w:left w:val="nil"/>
                  <w:bottom w:val="dotted" w:sz="4" w:space="0" w:color="auto"/>
                  <w:right w:val="nil"/>
                </w:tcBorders>
                <w:shd w:val="clear" w:color="auto" w:fill="FFFFFF"/>
              </w:tcPr>
            </w:tcPrChange>
          </w:tcPr>
          <w:p w14:paraId="16458504" w14:textId="77777777" w:rsidR="00982364" w:rsidRPr="00E80B34" w:rsidRDefault="00982364" w:rsidP="00250CD3">
            <w:pPr>
              <w:pStyle w:val="MsgTableBody"/>
              <w:jc w:val="center"/>
              <w:rPr>
                <w:noProof/>
              </w:rPr>
            </w:pPr>
            <w:r w:rsidRPr="00E80B34">
              <w:rPr>
                <w:noProof/>
              </w:rPr>
              <w:t>2</w:t>
            </w:r>
          </w:p>
        </w:tc>
      </w:tr>
      <w:tr w:rsidR="00982364" w:rsidRPr="00982364" w14:paraId="4D1D3996" w14:textId="77777777" w:rsidTr="00CE65F0">
        <w:trPr>
          <w:jc w:val="center"/>
          <w:trPrChange w:id="337"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38" w:author="Frank Oemig" w:date="2022-07-13T17:38:00Z">
              <w:tcPr>
                <w:tcW w:w="2880" w:type="dxa"/>
                <w:tcBorders>
                  <w:top w:val="dotted" w:sz="4" w:space="0" w:color="auto"/>
                  <w:left w:val="nil"/>
                  <w:bottom w:val="dotted" w:sz="4" w:space="0" w:color="auto"/>
                  <w:right w:val="nil"/>
                </w:tcBorders>
                <w:shd w:val="clear" w:color="auto" w:fill="FFFFFF"/>
              </w:tcPr>
            </w:tcPrChange>
          </w:tcPr>
          <w:p w14:paraId="71F41210" w14:textId="77777777" w:rsidR="00982364" w:rsidRPr="00E80B34" w:rsidRDefault="00982364" w:rsidP="00125A26">
            <w:pPr>
              <w:pStyle w:val="MsgTableBody"/>
              <w:rPr>
                <w:noProof/>
              </w:rPr>
            </w:pPr>
            <w:r w:rsidRPr="00E80B34">
              <w:rPr>
                <w:noProof/>
              </w:rPr>
              <w:t>[ { SFT } ]</w:t>
            </w:r>
          </w:p>
        </w:tc>
        <w:tc>
          <w:tcPr>
            <w:tcW w:w="4104" w:type="dxa"/>
            <w:tcBorders>
              <w:top w:val="dotted" w:sz="4" w:space="0" w:color="auto"/>
              <w:left w:val="nil"/>
              <w:bottom w:val="dotted" w:sz="4" w:space="0" w:color="auto"/>
              <w:right w:val="nil"/>
            </w:tcBorders>
            <w:shd w:val="clear" w:color="auto" w:fill="FFFFFF"/>
            <w:tcPrChange w:id="339" w:author="Frank Oemig" w:date="2022-07-13T17:38:00Z">
              <w:tcPr>
                <w:tcW w:w="4320" w:type="dxa"/>
                <w:tcBorders>
                  <w:top w:val="dotted" w:sz="4" w:space="0" w:color="auto"/>
                  <w:left w:val="nil"/>
                  <w:bottom w:val="dotted" w:sz="4" w:space="0" w:color="auto"/>
                  <w:right w:val="nil"/>
                </w:tcBorders>
                <w:shd w:val="clear" w:color="auto" w:fill="FFFFFF"/>
              </w:tcPr>
            </w:tcPrChange>
          </w:tcPr>
          <w:p w14:paraId="3B65E5AD" w14:textId="77777777" w:rsidR="00982364" w:rsidRPr="00E80B34" w:rsidRDefault="00982364" w:rsidP="00125A26">
            <w:pPr>
              <w:pStyle w:val="MsgTableBody"/>
              <w:rPr>
                <w:noProof/>
              </w:rPr>
            </w:pPr>
            <w:r w:rsidRPr="00E80B34">
              <w:rPr>
                <w:noProof/>
              </w:rPr>
              <w:t>Software</w:t>
            </w:r>
          </w:p>
        </w:tc>
        <w:tc>
          <w:tcPr>
            <w:tcW w:w="1134" w:type="dxa"/>
            <w:tcBorders>
              <w:top w:val="dotted" w:sz="4" w:space="0" w:color="auto"/>
              <w:left w:val="nil"/>
              <w:bottom w:val="dotted" w:sz="4" w:space="0" w:color="auto"/>
              <w:right w:val="nil"/>
            </w:tcBorders>
            <w:shd w:val="clear" w:color="auto" w:fill="FFFFFF"/>
            <w:tcPrChange w:id="340" w:author="Frank Oemig" w:date="2022-07-13T17:38:00Z">
              <w:tcPr>
                <w:tcW w:w="864" w:type="dxa"/>
                <w:tcBorders>
                  <w:top w:val="dotted" w:sz="4" w:space="0" w:color="auto"/>
                  <w:left w:val="nil"/>
                  <w:bottom w:val="dotted" w:sz="4" w:space="0" w:color="auto"/>
                  <w:right w:val="nil"/>
                </w:tcBorders>
                <w:shd w:val="clear" w:color="auto" w:fill="FFFFFF"/>
              </w:tcPr>
            </w:tcPrChange>
          </w:tcPr>
          <w:p w14:paraId="4F28ED0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41" w:author="Frank Oemig" w:date="2022-07-13T17:38:00Z">
              <w:tcPr>
                <w:tcW w:w="1008" w:type="dxa"/>
                <w:tcBorders>
                  <w:top w:val="dotted" w:sz="4" w:space="0" w:color="auto"/>
                  <w:left w:val="nil"/>
                  <w:bottom w:val="dotted" w:sz="4" w:space="0" w:color="auto"/>
                  <w:right w:val="nil"/>
                </w:tcBorders>
                <w:shd w:val="clear" w:color="auto" w:fill="FFFFFF"/>
              </w:tcPr>
            </w:tcPrChange>
          </w:tcPr>
          <w:p w14:paraId="701ABEF9" w14:textId="77777777" w:rsidR="00982364" w:rsidRPr="00E80B34" w:rsidRDefault="00982364" w:rsidP="00250CD3">
            <w:pPr>
              <w:pStyle w:val="MsgTableBody"/>
              <w:jc w:val="center"/>
              <w:rPr>
                <w:noProof/>
              </w:rPr>
            </w:pPr>
            <w:r w:rsidRPr="00E80B34">
              <w:rPr>
                <w:noProof/>
              </w:rPr>
              <w:t>2</w:t>
            </w:r>
          </w:p>
        </w:tc>
      </w:tr>
      <w:tr w:rsidR="00982364" w:rsidRPr="00982364" w14:paraId="45378EEA" w14:textId="77777777" w:rsidTr="00CE65F0">
        <w:trPr>
          <w:jc w:val="center"/>
          <w:trPrChange w:id="342"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43" w:author="Frank Oemig" w:date="2022-07-13T17:38:00Z">
              <w:tcPr>
                <w:tcW w:w="2880" w:type="dxa"/>
                <w:tcBorders>
                  <w:top w:val="dotted" w:sz="4" w:space="0" w:color="auto"/>
                  <w:left w:val="nil"/>
                  <w:bottom w:val="dotted" w:sz="4" w:space="0" w:color="auto"/>
                  <w:right w:val="nil"/>
                </w:tcBorders>
                <w:shd w:val="clear" w:color="auto" w:fill="FFFFFF"/>
              </w:tcPr>
            </w:tcPrChange>
          </w:tcPr>
          <w:p w14:paraId="75371551" w14:textId="77777777" w:rsidR="00982364" w:rsidRPr="00E80B34" w:rsidRDefault="00982364" w:rsidP="00125A26">
            <w:pPr>
              <w:pStyle w:val="MsgTableBody"/>
              <w:rPr>
                <w:noProof/>
              </w:rPr>
            </w:pPr>
            <w:r w:rsidRPr="00E80B34">
              <w:rPr>
                <w:noProof/>
              </w:rPr>
              <w:lastRenderedPageBreak/>
              <w:t>[ UAC ]</w:t>
            </w:r>
          </w:p>
        </w:tc>
        <w:tc>
          <w:tcPr>
            <w:tcW w:w="4104" w:type="dxa"/>
            <w:tcBorders>
              <w:top w:val="dotted" w:sz="4" w:space="0" w:color="auto"/>
              <w:left w:val="nil"/>
              <w:bottom w:val="dotted" w:sz="4" w:space="0" w:color="auto"/>
              <w:right w:val="nil"/>
            </w:tcBorders>
            <w:shd w:val="clear" w:color="auto" w:fill="FFFFFF"/>
            <w:tcPrChange w:id="344" w:author="Frank Oemig" w:date="2022-07-13T17:38:00Z">
              <w:tcPr>
                <w:tcW w:w="4320" w:type="dxa"/>
                <w:tcBorders>
                  <w:top w:val="dotted" w:sz="4" w:space="0" w:color="auto"/>
                  <w:left w:val="nil"/>
                  <w:bottom w:val="dotted" w:sz="4" w:space="0" w:color="auto"/>
                  <w:right w:val="nil"/>
                </w:tcBorders>
                <w:shd w:val="clear" w:color="auto" w:fill="FFFFFF"/>
              </w:tcPr>
            </w:tcPrChange>
          </w:tcPr>
          <w:p w14:paraId="5D39BEDB" w14:textId="77777777" w:rsidR="00982364" w:rsidRPr="00E80B34" w:rsidRDefault="00982364" w:rsidP="00125A26">
            <w:pPr>
              <w:pStyle w:val="MsgTableBody"/>
              <w:rPr>
                <w:noProof/>
              </w:rPr>
            </w:pPr>
            <w:r w:rsidRPr="00E80B34">
              <w:rPr>
                <w:noProof/>
              </w:rPr>
              <w:t>User Authentication Credential</w:t>
            </w:r>
          </w:p>
        </w:tc>
        <w:tc>
          <w:tcPr>
            <w:tcW w:w="1134" w:type="dxa"/>
            <w:tcBorders>
              <w:top w:val="dotted" w:sz="4" w:space="0" w:color="auto"/>
              <w:left w:val="nil"/>
              <w:bottom w:val="dotted" w:sz="4" w:space="0" w:color="auto"/>
              <w:right w:val="nil"/>
            </w:tcBorders>
            <w:shd w:val="clear" w:color="auto" w:fill="FFFFFF"/>
            <w:tcPrChange w:id="345" w:author="Frank Oemig" w:date="2022-07-13T17:38:00Z">
              <w:tcPr>
                <w:tcW w:w="864" w:type="dxa"/>
                <w:tcBorders>
                  <w:top w:val="dotted" w:sz="4" w:space="0" w:color="auto"/>
                  <w:left w:val="nil"/>
                  <w:bottom w:val="dotted" w:sz="4" w:space="0" w:color="auto"/>
                  <w:right w:val="nil"/>
                </w:tcBorders>
                <w:shd w:val="clear" w:color="auto" w:fill="FFFFFF"/>
              </w:tcPr>
            </w:tcPrChange>
          </w:tcPr>
          <w:p w14:paraId="0B5BD046"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46" w:author="Frank Oemig" w:date="2022-07-13T17:38:00Z">
              <w:tcPr>
                <w:tcW w:w="1008" w:type="dxa"/>
                <w:tcBorders>
                  <w:top w:val="dotted" w:sz="4" w:space="0" w:color="auto"/>
                  <w:left w:val="nil"/>
                  <w:bottom w:val="dotted" w:sz="4" w:space="0" w:color="auto"/>
                  <w:right w:val="nil"/>
                </w:tcBorders>
                <w:shd w:val="clear" w:color="auto" w:fill="FFFFFF"/>
              </w:tcPr>
            </w:tcPrChange>
          </w:tcPr>
          <w:p w14:paraId="5C51B271" w14:textId="77777777" w:rsidR="00982364" w:rsidRPr="00E80B34" w:rsidRDefault="00982364" w:rsidP="00250CD3">
            <w:pPr>
              <w:pStyle w:val="MsgTableBody"/>
              <w:jc w:val="center"/>
              <w:rPr>
                <w:noProof/>
              </w:rPr>
            </w:pPr>
            <w:r w:rsidRPr="00E80B34">
              <w:rPr>
                <w:noProof/>
              </w:rPr>
              <w:t>2</w:t>
            </w:r>
          </w:p>
        </w:tc>
      </w:tr>
      <w:tr w:rsidR="00982364" w:rsidRPr="00982364" w14:paraId="58B4EAFB" w14:textId="77777777" w:rsidTr="00CE65F0">
        <w:trPr>
          <w:jc w:val="center"/>
          <w:trPrChange w:id="347"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48" w:author="Frank Oemig" w:date="2022-07-13T17:38:00Z">
              <w:tcPr>
                <w:tcW w:w="2880" w:type="dxa"/>
                <w:tcBorders>
                  <w:top w:val="dotted" w:sz="4" w:space="0" w:color="auto"/>
                  <w:left w:val="nil"/>
                  <w:bottom w:val="dotted" w:sz="4" w:space="0" w:color="auto"/>
                  <w:right w:val="nil"/>
                </w:tcBorders>
                <w:shd w:val="clear" w:color="auto" w:fill="FFFFFF"/>
              </w:tcPr>
            </w:tcPrChange>
          </w:tcPr>
          <w:p w14:paraId="7F727621" w14:textId="77777777" w:rsidR="00982364" w:rsidRPr="00E80B34" w:rsidRDefault="00982364" w:rsidP="00125A26">
            <w:pPr>
              <w:pStyle w:val="MsgTableBody"/>
              <w:rPr>
                <w:noProof/>
              </w:rPr>
            </w:pPr>
            <w:r w:rsidRPr="00E80B34">
              <w:rPr>
                <w:noProof/>
              </w:rPr>
              <w:t>EVN</w:t>
            </w:r>
          </w:p>
        </w:tc>
        <w:tc>
          <w:tcPr>
            <w:tcW w:w="4104" w:type="dxa"/>
            <w:tcBorders>
              <w:top w:val="dotted" w:sz="4" w:space="0" w:color="auto"/>
              <w:left w:val="nil"/>
              <w:bottom w:val="dotted" w:sz="4" w:space="0" w:color="auto"/>
              <w:right w:val="nil"/>
            </w:tcBorders>
            <w:shd w:val="clear" w:color="auto" w:fill="FFFFFF"/>
            <w:tcPrChange w:id="349" w:author="Frank Oemig" w:date="2022-07-13T17:38:00Z">
              <w:tcPr>
                <w:tcW w:w="4320" w:type="dxa"/>
                <w:tcBorders>
                  <w:top w:val="dotted" w:sz="4" w:space="0" w:color="auto"/>
                  <w:left w:val="nil"/>
                  <w:bottom w:val="dotted" w:sz="4" w:space="0" w:color="auto"/>
                  <w:right w:val="nil"/>
                </w:tcBorders>
                <w:shd w:val="clear" w:color="auto" w:fill="FFFFFF"/>
              </w:tcPr>
            </w:tcPrChange>
          </w:tcPr>
          <w:p w14:paraId="652AC8FF" w14:textId="77777777" w:rsidR="00982364" w:rsidRPr="00E80B34" w:rsidRDefault="00982364" w:rsidP="00125A26">
            <w:pPr>
              <w:pStyle w:val="MsgTableBody"/>
              <w:rPr>
                <w:noProof/>
              </w:rPr>
            </w:pPr>
            <w:r w:rsidRPr="00E80B34">
              <w:rPr>
                <w:noProof/>
              </w:rPr>
              <w:t>Event Type</w:t>
            </w:r>
          </w:p>
        </w:tc>
        <w:tc>
          <w:tcPr>
            <w:tcW w:w="1134" w:type="dxa"/>
            <w:tcBorders>
              <w:top w:val="dotted" w:sz="4" w:space="0" w:color="auto"/>
              <w:left w:val="nil"/>
              <w:bottom w:val="dotted" w:sz="4" w:space="0" w:color="auto"/>
              <w:right w:val="nil"/>
            </w:tcBorders>
            <w:shd w:val="clear" w:color="auto" w:fill="FFFFFF"/>
            <w:tcPrChange w:id="350" w:author="Frank Oemig" w:date="2022-07-13T17:38:00Z">
              <w:tcPr>
                <w:tcW w:w="864" w:type="dxa"/>
                <w:tcBorders>
                  <w:top w:val="dotted" w:sz="4" w:space="0" w:color="auto"/>
                  <w:left w:val="nil"/>
                  <w:bottom w:val="dotted" w:sz="4" w:space="0" w:color="auto"/>
                  <w:right w:val="nil"/>
                </w:tcBorders>
                <w:shd w:val="clear" w:color="auto" w:fill="FFFFFF"/>
              </w:tcPr>
            </w:tcPrChange>
          </w:tcPr>
          <w:p w14:paraId="356DC5F7"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51" w:author="Frank Oemig" w:date="2022-07-13T17:38:00Z">
              <w:tcPr>
                <w:tcW w:w="1008" w:type="dxa"/>
                <w:tcBorders>
                  <w:top w:val="dotted" w:sz="4" w:space="0" w:color="auto"/>
                  <w:left w:val="nil"/>
                  <w:bottom w:val="dotted" w:sz="4" w:space="0" w:color="auto"/>
                  <w:right w:val="nil"/>
                </w:tcBorders>
                <w:shd w:val="clear" w:color="auto" w:fill="FFFFFF"/>
              </w:tcPr>
            </w:tcPrChange>
          </w:tcPr>
          <w:p w14:paraId="4F505AB6" w14:textId="77777777" w:rsidR="00982364" w:rsidRPr="00E80B34" w:rsidRDefault="00982364" w:rsidP="00250CD3">
            <w:pPr>
              <w:pStyle w:val="MsgTableBody"/>
              <w:jc w:val="center"/>
              <w:rPr>
                <w:noProof/>
              </w:rPr>
            </w:pPr>
            <w:r w:rsidRPr="00E80B34">
              <w:rPr>
                <w:noProof/>
              </w:rPr>
              <w:t>2</w:t>
            </w:r>
          </w:p>
        </w:tc>
      </w:tr>
      <w:tr w:rsidR="00982364" w:rsidRPr="00982364" w14:paraId="25E38B93" w14:textId="77777777" w:rsidTr="00CE65F0">
        <w:trPr>
          <w:jc w:val="center"/>
          <w:trPrChange w:id="352"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53" w:author="Frank Oemig" w:date="2022-07-13T17:38:00Z">
              <w:tcPr>
                <w:tcW w:w="2880" w:type="dxa"/>
                <w:tcBorders>
                  <w:top w:val="dotted" w:sz="4" w:space="0" w:color="auto"/>
                  <w:left w:val="nil"/>
                  <w:bottom w:val="dotted" w:sz="4" w:space="0" w:color="auto"/>
                  <w:right w:val="nil"/>
                </w:tcBorders>
                <w:shd w:val="clear" w:color="auto" w:fill="FFFFFF"/>
              </w:tcPr>
            </w:tcPrChange>
          </w:tcPr>
          <w:p w14:paraId="2FA78A7B" w14:textId="77777777" w:rsidR="00982364" w:rsidRPr="00E80B34" w:rsidRDefault="00897DE0" w:rsidP="00125A26">
            <w:pPr>
              <w:pStyle w:val="MsgTableBody"/>
              <w:rPr>
                <w:noProof/>
              </w:rPr>
            </w:pPr>
            <w:r>
              <w:fldChar w:fldCharType="begin"/>
            </w:r>
            <w:r>
              <w:instrText>HYPERLINK \l "STF"</w:instrText>
            </w:r>
            <w:r>
              <w:fldChar w:fldCharType="separate"/>
            </w:r>
            <w:r w:rsidR="00982364" w:rsidRPr="00E80B34">
              <w:rPr>
                <w:rStyle w:val="Hyperlink"/>
                <w:noProof/>
              </w:rPr>
              <w:t>STF</w:t>
            </w:r>
            <w:r>
              <w:rPr>
                <w:rStyle w:val="Hyperlink"/>
                <w:noProof/>
              </w:rPr>
              <w:fldChar w:fldCharType="end"/>
            </w:r>
          </w:p>
        </w:tc>
        <w:tc>
          <w:tcPr>
            <w:tcW w:w="4104" w:type="dxa"/>
            <w:tcBorders>
              <w:top w:val="dotted" w:sz="4" w:space="0" w:color="auto"/>
              <w:left w:val="nil"/>
              <w:bottom w:val="dotted" w:sz="4" w:space="0" w:color="auto"/>
              <w:right w:val="nil"/>
            </w:tcBorders>
            <w:shd w:val="clear" w:color="auto" w:fill="FFFFFF"/>
            <w:tcPrChange w:id="354" w:author="Frank Oemig" w:date="2022-07-13T17:38:00Z">
              <w:tcPr>
                <w:tcW w:w="4320" w:type="dxa"/>
                <w:tcBorders>
                  <w:top w:val="dotted" w:sz="4" w:space="0" w:color="auto"/>
                  <w:left w:val="nil"/>
                  <w:bottom w:val="dotted" w:sz="4" w:space="0" w:color="auto"/>
                  <w:right w:val="nil"/>
                </w:tcBorders>
                <w:shd w:val="clear" w:color="auto" w:fill="FFFFFF"/>
              </w:tcPr>
            </w:tcPrChange>
          </w:tcPr>
          <w:p w14:paraId="49786EB8" w14:textId="77777777" w:rsidR="00982364" w:rsidRPr="00E80B34" w:rsidRDefault="00982364" w:rsidP="00125A26">
            <w:pPr>
              <w:pStyle w:val="MsgTableBody"/>
              <w:rPr>
                <w:noProof/>
              </w:rPr>
            </w:pPr>
            <w:r w:rsidRPr="00E80B34">
              <w:rPr>
                <w:noProof/>
              </w:rPr>
              <w:t>Staff</w:t>
            </w:r>
          </w:p>
        </w:tc>
        <w:tc>
          <w:tcPr>
            <w:tcW w:w="1134" w:type="dxa"/>
            <w:tcBorders>
              <w:top w:val="dotted" w:sz="4" w:space="0" w:color="auto"/>
              <w:left w:val="nil"/>
              <w:bottom w:val="dotted" w:sz="4" w:space="0" w:color="auto"/>
              <w:right w:val="nil"/>
            </w:tcBorders>
            <w:shd w:val="clear" w:color="auto" w:fill="FFFFFF"/>
            <w:tcPrChange w:id="355" w:author="Frank Oemig" w:date="2022-07-13T17:38:00Z">
              <w:tcPr>
                <w:tcW w:w="864" w:type="dxa"/>
                <w:tcBorders>
                  <w:top w:val="dotted" w:sz="4" w:space="0" w:color="auto"/>
                  <w:left w:val="nil"/>
                  <w:bottom w:val="dotted" w:sz="4" w:space="0" w:color="auto"/>
                  <w:right w:val="nil"/>
                </w:tcBorders>
                <w:shd w:val="clear" w:color="auto" w:fill="FFFFFF"/>
              </w:tcPr>
            </w:tcPrChange>
          </w:tcPr>
          <w:p w14:paraId="2C3C611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56" w:author="Frank Oemig" w:date="2022-07-13T17:38:00Z">
              <w:tcPr>
                <w:tcW w:w="1008" w:type="dxa"/>
                <w:tcBorders>
                  <w:top w:val="dotted" w:sz="4" w:space="0" w:color="auto"/>
                  <w:left w:val="nil"/>
                  <w:bottom w:val="dotted" w:sz="4" w:space="0" w:color="auto"/>
                  <w:right w:val="nil"/>
                </w:tcBorders>
                <w:shd w:val="clear" w:color="auto" w:fill="FFFFFF"/>
              </w:tcPr>
            </w:tcPrChange>
          </w:tcPr>
          <w:p w14:paraId="236647F7" w14:textId="77777777" w:rsidR="00982364" w:rsidRPr="00E80B34" w:rsidRDefault="00982364" w:rsidP="00250CD3">
            <w:pPr>
              <w:pStyle w:val="MsgTableBody"/>
              <w:jc w:val="center"/>
              <w:rPr>
                <w:noProof/>
              </w:rPr>
            </w:pPr>
            <w:r w:rsidRPr="00E80B34">
              <w:rPr>
                <w:noProof/>
              </w:rPr>
              <w:t>15.4.8</w:t>
            </w:r>
          </w:p>
        </w:tc>
      </w:tr>
      <w:tr w:rsidR="00982364" w:rsidRPr="00982364" w14:paraId="538F1760" w14:textId="77777777" w:rsidTr="00CE65F0">
        <w:trPr>
          <w:jc w:val="center"/>
          <w:trPrChange w:id="357"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58" w:author="Frank Oemig" w:date="2022-07-13T17:38:00Z">
              <w:tcPr>
                <w:tcW w:w="2880" w:type="dxa"/>
                <w:tcBorders>
                  <w:top w:val="dotted" w:sz="4" w:space="0" w:color="auto"/>
                  <w:left w:val="nil"/>
                  <w:bottom w:val="dotted" w:sz="4" w:space="0" w:color="auto"/>
                  <w:right w:val="nil"/>
                </w:tcBorders>
                <w:shd w:val="clear" w:color="auto" w:fill="FFFFFF"/>
              </w:tcPr>
            </w:tcPrChange>
          </w:tcPr>
          <w:p w14:paraId="256E4CC3" w14:textId="77777777" w:rsidR="00982364" w:rsidRPr="00E80B34" w:rsidRDefault="00982364" w:rsidP="00125A26">
            <w:pPr>
              <w:pStyle w:val="MsgTableBody"/>
              <w:rPr>
                <w:noProof/>
              </w:rPr>
            </w:pPr>
            <w:r w:rsidRPr="00E80B34">
              <w:rPr>
                <w:noProof/>
              </w:rPr>
              <w:t xml:space="preserve">[ </w:t>
            </w:r>
            <w:r>
              <w:fldChar w:fldCharType="begin"/>
            </w:r>
            <w:r>
              <w:instrText>HYPERLINK \l "PRA"</w:instrText>
            </w:r>
            <w:r>
              <w:fldChar w:fldCharType="separate"/>
            </w:r>
            <w:r w:rsidRPr="00E80B34">
              <w:rPr>
                <w:rStyle w:val="Hyperlink"/>
                <w:noProof/>
              </w:rPr>
              <w:t>PRA</w:t>
            </w:r>
            <w:r>
              <w:rPr>
                <w:rStyle w:val="Hyperlink"/>
                <w:noProof/>
              </w:rPr>
              <w:fldChar w:fldCharType="end"/>
            </w:r>
            <w:r w:rsidRPr="00E80B34">
              <w:rPr>
                <w:noProof/>
              </w:rPr>
              <w:t xml:space="preserve"> ]</w:t>
            </w:r>
          </w:p>
        </w:tc>
        <w:tc>
          <w:tcPr>
            <w:tcW w:w="4104" w:type="dxa"/>
            <w:tcBorders>
              <w:top w:val="dotted" w:sz="4" w:space="0" w:color="auto"/>
              <w:left w:val="nil"/>
              <w:bottom w:val="dotted" w:sz="4" w:space="0" w:color="auto"/>
              <w:right w:val="nil"/>
            </w:tcBorders>
            <w:shd w:val="clear" w:color="auto" w:fill="FFFFFF"/>
            <w:tcPrChange w:id="359" w:author="Frank Oemig" w:date="2022-07-13T17:38:00Z">
              <w:tcPr>
                <w:tcW w:w="4320" w:type="dxa"/>
                <w:tcBorders>
                  <w:top w:val="dotted" w:sz="4" w:space="0" w:color="auto"/>
                  <w:left w:val="nil"/>
                  <w:bottom w:val="dotted" w:sz="4" w:space="0" w:color="auto"/>
                  <w:right w:val="nil"/>
                </w:tcBorders>
                <w:shd w:val="clear" w:color="auto" w:fill="FFFFFF"/>
              </w:tcPr>
            </w:tcPrChange>
          </w:tcPr>
          <w:p w14:paraId="13839DD3" w14:textId="77777777" w:rsidR="00982364" w:rsidRPr="00E80B34" w:rsidRDefault="00982364" w:rsidP="00125A26">
            <w:pPr>
              <w:pStyle w:val="MsgTableBody"/>
              <w:rPr>
                <w:noProof/>
              </w:rPr>
            </w:pPr>
            <w:r w:rsidRPr="00E80B34">
              <w:rPr>
                <w:noProof/>
              </w:rPr>
              <w:t>Practitioner</w:t>
            </w:r>
          </w:p>
        </w:tc>
        <w:tc>
          <w:tcPr>
            <w:tcW w:w="1134" w:type="dxa"/>
            <w:tcBorders>
              <w:top w:val="dotted" w:sz="4" w:space="0" w:color="auto"/>
              <w:left w:val="nil"/>
              <w:bottom w:val="dotted" w:sz="4" w:space="0" w:color="auto"/>
              <w:right w:val="nil"/>
            </w:tcBorders>
            <w:shd w:val="clear" w:color="auto" w:fill="FFFFFF"/>
            <w:tcPrChange w:id="360" w:author="Frank Oemig" w:date="2022-07-13T17:38:00Z">
              <w:tcPr>
                <w:tcW w:w="864" w:type="dxa"/>
                <w:tcBorders>
                  <w:top w:val="dotted" w:sz="4" w:space="0" w:color="auto"/>
                  <w:left w:val="nil"/>
                  <w:bottom w:val="dotted" w:sz="4" w:space="0" w:color="auto"/>
                  <w:right w:val="nil"/>
                </w:tcBorders>
                <w:shd w:val="clear" w:color="auto" w:fill="FFFFFF"/>
              </w:tcPr>
            </w:tcPrChange>
          </w:tcPr>
          <w:p w14:paraId="3B4A57FB"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61" w:author="Frank Oemig" w:date="2022-07-13T17:38:00Z">
              <w:tcPr>
                <w:tcW w:w="1008" w:type="dxa"/>
                <w:tcBorders>
                  <w:top w:val="dotted" w:sz="4" w:space="0" w:color="auto"/>
                  <w:left w:val="nil"/>
                  <w:bottom w:val="dotted" w:sz="4" w:space="0" w:color="auto"/>
                  <w:right w:val="nil"/>
                </w:tcBorders>
                <w:shd w:val="clear" w:color="auto" w:fill="FFFFFF"/>
              </w:tcPr>
            </w:tcPrChange>
          </w:tcPr>
          <w:p w14:paraId="2E1E1818" w14:textId="77777777" w:rsidR="00982364" w:rsidRPr="00E80B34" w:rsidRDefault="00982364" w:rsidP="00250CD3">
            <w:pPr>
              <w:pStyle w:val="MsgTableBody"/>
              <w:jc w:val="center"/>
              <w:rPr>
                <w:noProof/>
              </w:rPr>
            </w:pPr>
            <w:r w:rsidRPr="00E80B34">
              <w:rPr>
                <w:noProof/>
              </w:rPr>
              <w:t>15.4.6</w:t>
            </w:r>
          </w:p>
        </w:tc>
      </w:tr>
      <w:tr w:rsidR="00982364" w:rsidRPr="00982364" w14:paraId="32167758" w14:textId="77777777" w:rsidTr="00CE65F0">
        <w:trPr>
          <w:jc w:val="center"/>
          <w:trPrChange w:id="362"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63" w:author="Frank Oemig" w:date="2022-07-13T17:38:00Z">
              <w:tcPr>
                <w:tcW w:w="2880" w:type="dxa"/>
                <w:tcBorders>
                  <w:top w:val="dotted" w:sz="4" w:space="0" w:color="auto"/>
                  <w:left w:val="nil"/>
                  <w:bottom w:val="dotted" w:sz="4" w:space="0" w:color="auto"/>
                  <w:right w:val="nil"/>
                </w:tcBorders>
                <w:shd w:val="clear" w:color="auto" w:fill="FFFFFF"/>
              </w:tcPr>
            </w:tcPrChange>
          </w:tcPr>
          <w:p w14:paraId="3380A2BB"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dotted" w:sz="4" w:space="0" w:color="auto"/>
              <w:right w:val="nil"/>
            </w:tcBorders>
            <w:shd w:val="clear" w:color="auto" w:fill="FFFFFF"/>
            <w:tcPrChange w:id="364" w:author="Frank Oemig" w:date="2022-07-13T17:38:00Z">
              <w:tcPr>
                <w:tcW w:w="4320" w:type="dxa"/>
                <w:tcBorders>
                  <w:top w:val="dotted" w:sz="4" w:space="0" w:color="auto"/>
                  <w:left w:val="nil"/>
                  <w:bottom w:val="dotted" w:sz="4" w:space="0" w:color="auto"/>
                  <w:right w:val="nil"/>
                </w:tcBorders>
                <w:shd w:val="clear" w:color="auto" w:fill="FFFFFF"/>
              </w:tcPr>
            </w:tcPrChange>
          </w:tcPr>
          <w:p w14:paraId="68EFA624" w14:textId="77777777" w:rsidR="00982364" w:rsidRPr="00E80B34" w:rsidRDefault="00982364" w:rsidP="00125A26">
            <w:pPr>
              <w:pStyle w:val="MsgTableBody"/>
              <w:rPr>
                <w:noProof/>
              </w:rPr>
            </w:pPr>
            <w:r w:rsidRPr="00E80B34">
              <w:rPr>
                <w:noProof/>
              </w:rPr>
              <w:t>--- CERTIFICATE begin</w:t>
            </w:r>
          </w:p>
        </w:tc>
        <w:tc>
          <w:tcPr>
            <w:tcW w:w="1134" w:type="dxa"/>
            <w:tcBorders>
              <w:top w:val="dotted" w:sz="4" w:space="0" w:color="auto"/>
              <w:left w:val="nil"/>
              <w:bottom w:val="dotted" w:sz="4" w:space="0" w:color="auto"/>
              <w:right w:val="nil"/>
            </w:tcBorders>
            <w:shd w:val="clear" w:color="auto" w:fill="FFFFFF"/>
            <w:tcPrChange w:id="365" w:author="Frank Oemig" w:date="2022-07-13T17:38:00Z">
              <w:tcPr>
                <w:tcW w:w="864" w:type="dxa"/>
                <w:tcBorders>
                  <w:top w:val="dotted" w:sz="4" w:space="0" w:color="auto"/>
                  <w:left w:val="nil"/>
                  <w:bottom w:val="dotted" w:sz="4" w:space="0" w:color="auto"/>
                  <w:right w:val="nil"/>
                </w:tcBorders>
                <w:shd w:val="clear" w:color="auto" w:fill="FFFFFF"/>
              </w:tcPr>
            </w:tcPrChange>
          </w:tcPr>
          <w:p w14:paraId="4CC5947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66" w:author="Frank Oemig" w:date="2022-07-13T17:38:00Z">
              <w:tcPr>
                <w:tcW w:w="1008" w:type="dxa"/>
                <w:tcBorders>
                  <w:top w:val="dotted" w:sz="4" w:space="0" w:color="auto"/>
                  <w:left w:val="nil"/>
                  <w:bottom w:val="dotted" w:sz="4" w:space="0" w:color="auto"/>
                  <w:right w:val="nil"/>
                </w:tcBorders>
                <w:shd w:val="clear" w:color="auto" w:fill="FFFFFF"/>
              </w:tcPr>
            </w:tcPrChange>
          </w:tcPr>
          <w:p w14:paraId="52DE37FB" w14:textId="77777777" w:rsidR="00982364" w:rsidRPr="00E80B34" w:rsidRDefault="00982364" w:rsidP="00250CD3">
            <w:pPr>
              <w:pStyle w:val="MsgTableBody"/>
              <w:jc w:val="center"/>
              <w:rPr>
                <w:noProof/>
              </w:rPr>
            </w:pPr>
          </w:p>
        </w:tc>
      </w:tr>
      <w:tr w:rsidR="00982364" w:rsidRPr="00982364" w14:paraId="5250866B" w14:textId="77777777" w:rsidTr="00CE65F0">
        <w:trPr>
          <w:jc w:val="center"/>
          <w:trPrChange w:id="367"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68" w:author="Frank Oemig" w:date="2022-07-13T17:38:00Z">
              <w:tcPr>
                <w:tcW w:w="2880" w:type="dxa"/>
                <w:tcBorders>
                  <w:top w:val="dotted" w:sz="4" w:space="0" w:color="auto"/>
                  <w:left w:val="nil"/>
                  <w:bottom w:val="dotted" w:sz="4" w:space="0" w:color="auto"/>
                  <w:right w:val="nil"/>
                </w:tcBorders>
                <w:shd w:val="clear" w:color="auto" w:fill="FFFFFF"/>
              </w:tcPr>
            </w:tcPrChange>
          </w:tcPr>
          <w:p w14:paraId="22ED38AC" w14:textId="77777777" w:rsidR="00982364" w:rsidRPr="00E80B34" w:rsidRDefault="00982364" w:rsidP="00125A26">
            <w:pPr>
              <w:pStyle w:val="MsgTableBody"/>
              <w:rPr>
                <w:rStyle w:val="Hyperlink"/>
                <w:noProof/>
              </w:rPr>
            </w:pPr>
            <w:r w:rsidRPr="00E80B34">
              <w:rPr>
                <w:noProof/>
              </w:rPr>
              <w:t xml:space="preserve">   </w:t>
            </w:r>
            <w:r>
              <w:fldChar w:fldCharType="begin"/>
            </w:r>
            <w:r>
              <w:instrText>HYPERLINK \l "CER"</w:instrText>
            </w:r>
            <w:r>
              <w:fldChar w:fldCharType="separate"/>
            </w:r>
            <w:r w:rsidRPr="00E80B34">
              <w:rPr>
                <w:rStyle w:val="Hyperlink"/>
                <w:noProof/>
              </w:rPr>
              <w:t>C</w:t>
            </w:r>
            <w:bookmarkStart w:id="369" w:name="_Hlt1379381"/>
            <w:r w:rsidRPr="00E80B34">
              <w:rPr>
                <w:rStyle w:val="Hyperlink"/>
                <w:noProof/>
              </w:rPr>
              <w:t>E</w:t>
            </w:r>
            <w:bookmarkEnd w:id="369"/>
            <w:r w:rsidRPr="00E80B34">
              <w:rPr>
                <w:rStyle w:val="Hyperlink"/>
                <w:noProof/>
              </w:rPr>
              <w:t>R</w:t>
            </w:r>
            <w:r>
              <w:rPr>
                <w:rStyle w:val="Hyperlink"/>
                <w:noProof/>
              </w:rPr>
              <w:fldChar w:fldCharType="end"/>
            </w:r>
          </w:p>
        </w:tc>
        <w:tc>
          <w:tcPr>
            <w:tcW w:w="4104" w:type="dxa"/>
            <w:tcBorders>
              <w:top w:val="dotted" w:sz="4" w:space="0" w:color="auto"/>
              <w:left w:val="nil"/>
              <w:bottom w:val="dotted" w:sz="4" w:space="0" w:color="auto"/>
              <w:right w:val="nil"/>
            </w:tcBorders>
            <w:shd w:val="clear" w:color="auto" w:fill="FFFFFF"/>
            <w:tcPrChange w:id="370" w:author="Frank Oemig" w:date="2022-07-13T17:38:00Z">
              <w:tcPr>
                <w:tcW w:w="4320" w:type="dxa"/>
                <w:tcBorders>
                  <w:top w:val="dotted" w:sz="4" w:space="0" w:color="auto"/>
                  <w:left w:val="nil"/>
                  <w:bottom w:val="dotted" w:sz="4" w:space="0" w:color="auto"/>
                  <w:right w:val="nil"/>
                </w:tcBorders>
                <w:shd w:val="clear" w:color="auto" w:fill="FFFFFF"/>
              </w:tcPr>
            </w:tcPrChange>
          </w:tcPr>
          <w:p w14:paraId="01A3DFD3" w14:textId="77777777" w:rsidR="00982364" w:rsidRPr="00E80B34" w:rsidRDefault="00982364" w:rsidP="00125A26">
            <w:pPr>
              <w:pStyle w:val="MsgTableBody"/>
              <w:rPr>
                <w:noProof/>
              </w:rPr>
            </w:pPr>
            <w:r w:rsidRPr="00E80B34">
              <w:rPr>
                <w:noProof/>
              </w:rPr>
              <w:t>Certificate</w:t>
            </w:r>
          </w:p>
        </w:tc>
        <w:tc>
          <w:tcPr>
            <w:tcW w:w="1134" w:type="dxa"/>
            <w:tcBorders>
              <w:top w:val="dotted" w:sz="4" w:space="0" w:color="auto"/>
              <w:left w:val="nil"/>
              <w:bottom w:val="dotted" w:sz="4" w:space="0" w:color="auto"/>
              <w:right w:val="nil"/>
            </w:tcBorders>
            <w:shd w:val="clear" w:color="auto" w:fill="FFFFFF"/>
            <w:tcPrChange w:id="371" w:author="Frank Oemig" w:date="2022-07-13T17:38:00Z">
              <w:tcPr>
                <w:tcW w:w="864" w:type="dxa"/>
                <w:tcBorders>
                  <w:top w:val="dotted" w:sz="4" w:space="0" w:color="auto"/>
                  <w:left w:val="nil"/>
                  <w:bottom w:val="dotted" w:sz="4" w:space="0" w:color="auto"/>
                  <w:right w:val="nil"/>
                </w:tcBorders>
                <w:shd w:val="clear" w:color="auto" w:fill="FFFFFF"/>
              </w:tcPr>
            </w:tcPrChange>
          </w:tcPr>
          <w:p w14:paraId="06CE641E"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72" w:author="Frank Oemig" w:date="2022-07-13T17:38:00Z">
              <w:tcPr>
                <w:tcW w:w="1008" w:type="dxa"/>
                <w:tcBorders>
                  <w:top w:val="dotted" w:sz="4" w:space="0" w:color="auto"/>
                  <w:left w:val="nil"/>
                  <w:bottom w:val="dotted" w:sz="4" w:space="0" w:color="auto"/>
                  <w:right w:val="nil"/>
                </w:tcBorders>
                <w:shd w:val="clear" w:color="auto" w:fill="FFFFFF"/>
              </w:tcPr>
            </w:tcPrChange>
          </w:tcPr>
          <w:p w14:paraId="36E38ACC" w14:textId="77777777" w:rsidR="00982364" w:rsidRPr="00E80B34" w:rsidRDefault="00982364" w:rsidP="00250CD3">
            <w:pPr>
              <w:pStyle w:val="MsgTableBody"/>
              <w:jc w:val="center"/>
              <w:rPr>
                <w:noProof/>
              </w:rPr>
            </w:pPr>
            <w:r w:rsidRPr="00E80B34">
              <w:rPr>
                <w:noProof/>
              </w:rPr>
              <w:t>15.4.2</w:t>
            </w:r>
          </w:p>
        </w:tc>
      </w:tr>
      <w:tr w:rsidR="00982364" w:rsidRPr="00982364" w14:paraId="6DC96498" w14:textId="77777777" w:rsidTr="00CE65F0">
        <w:trPr>
          <w:jc w:val="center"/>
          <w:trPrChange w:id="373"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74" w:author="Frank Oemig" w:date="2022-07-13T17:38:00Z">
              <w:tcPr>
                <w:tcW w:w="2880" w:type="dxa"/>
                <w:tcBorders>
                  <w:top w:val="dotted" w:sz="4" w:space="0" w:color="auto"/>
                  <w:left w:val="nil"/>
                  <w:bottom w:val="dotted" w:sz="4" w:space="0" w:color="auto"/>
                  <w:right w:val="nil"/>
                </w:tcBorders>
                <w:shd w:val="clear" w:color="auto" w:fill="FFFFFF"/>
              </w:tcPr>
            </w:tcPrChange>
          </w:tcPr>
          <w:p w14:paraId="764191FB" w14:textId="77777777" w:rsidR="00982364" w:rsidRPr="00E80B34" w:rsidRDefault="00982364" w:rsidP="00125A26">
            <w:pPr>
              <w:pStyle w:val="MsgTableBody"/>
              <w:rPr>
                <w:noProof/>
              </w:rPr>
            </w:pPr>
            <w:r>
              <w:rPr>
                <w:noProof/>
              </w:rPr>
              <w:t xml:space="preserve">   [ { PRT } ]</w:t>
            </w:r>
          </w:p>
        </w:tc>
        <w:tc>
          <w:tcPr>
            <w:tcW w:w="4104" w:type="dxa"/>
            <w:tcBorders>
              <w:top w:val="dotted" w:sz="4" w:space="0" w:color="auto"/>
              <w:left w:val="nil"/>
              <w:bottom w:val="dotted" w:sz="4" w:space="0" w:color="auto"/>
              <w:right w:val="nil"/>
            </w:tcBorders>
            <w:shd w:val="clear" w:color="auto" w:fill="FFFFFF"/>
            <w:tcPrChange w:id="375" w:author="Frank Oemig" w:date="2022-07-13T17:38:00Z">
              <w:tcPr>
                <w:tcW w:w="4320" w:type="dxa"/>
                <w:tcBorders>
                  <w:top w:val="dotted" w:sz="4" w:space="0" w:color="auto"/>
                  <w:left w:val="nil"/>
                  <w:bottom w:val="dotted" w:sz="4" w:space="0" w:color="auto"/>
                  <w:right w:val="nil"/>
                </w:tcBorders>
                <w:shd w:val="clear" w:color="auto" w:fill="FFFFFF"/>
              </w:tcPr>
            </w:tcPrChange>
          </w:tcPr>
          <w:p w14:paraId="4C8A4597" w14:textId="77777777" w:rsidR="00982364" w:rsidRPr="00E80B34" w:rsidRDefault="00982364" w:rsidP="00125A26">
            <w:pPr>
              <w:pStyle w:val="MsgTableBody"/>
              <w:rPr>
                <w:noProof/>
              </w:rPr>
            </w:pPr>
            <w:r>
              <w:rPr>
                <w:noProof/>
              </w:rPr>
              <w:t>Participation</w:t>
            </w:r>
          </w:p>
        </w:tc>
        <w:tc>
          <w:tcPr>
            <w:tcW w:w="1134" w:type="dxa"/>
            <w:tcBorders>
              <w:top w:val="dotted" w:sz="4" w:space="0" w:color="auto"/>
              <w:left w:val="nil"/>
              <w:bottom w:val="dotted" w:sz="4" w:space="0" w:color="auto"/>
              <w:right w:val="nil"/>
            </w:tcBorders>
            <w:shd w:val="clear" w:color="auto" w:fill="FFFFFF"/>
            <w:tcPrChange w:id="376" w:author="Frank Oemig" w:date="2022-07-13T17:38:00Z">
              <w:tcPr>
                <w:tcW w:w="864" w:type="dxa"/>
                <w:tcBorders>
                  <w:top w:val="dotted" w:sz="4" w:space="0" w:color="auto"/>
                  <w:left w:val="nil"/>
                  <w:bottom w:val="dotted" w:sz="4" w:space="0" w:color="auto"/>
                  <w:right w:val="nil"/>
                </w:tcBorders>
                <w:shd w:val="clear" w:color="auto" w:fill="FFFFFF"/>
              </w:tcPr>
            </w:tcPrChange>
          </w:tcPr>
          <w:p w14:paraId="6F9C91F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377" w:author="Frank Oemig" w:date="2022-07-13T17:38:00Z">
              <w:tcPr>
                <w:tcW w:w="1008" w:type="dxa"/>
                <w:tcBorders>
                  <w:top w:val="dotted" w:sz="4" w:space="0" w:color="auto"/>
                  <w:left w:val="nil"/>
                  <w:bottom w:val="dotted" w:sz="4" w:space="0" w:color="auto"/>
                  <w:right w:val="nil"/>
                </w:tcBorders>
                <w:shd w:val="clear" w:color="auto" w:fill="FFFFFF"/>
              </w:tcPr>
            </w:tcPrChange>
          </w:tcPr>
          <w:p w14:paraId="64997278" w14:textId="77777777" w:rsidR="00982364" w:rsidRPr="00E80B34" w:rsidRDefault="00982364" w:rsidP="00250CD3">
            <w:pPr>
              <w:pStyle w:val="MsgTableBody"/>
              <w:jc w:val="center"/>
              <w:rPr>
                <w:noProof/>
              </w:rPr>
            </w:pPr>
          </w:p>
        </w:tc>
      </w:tr>
      <w:tr w:rsidR="00982364" w:rsidRPr="00982364" w14:paraId="646D74C4" w14:textId="77777777" w:rsidTr="00CE65F0">
        <w:trPr>
          <w:jc w:val="center"/>
          <w:trPrChange w:id="378"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379" w:author="Frank Oemig" w:date="2022-07-13T17:38:00Z">
              <w:tcPr>
                <w:tcW w:w="2880" w:type="dxa"/>
                <w:tcBorders>
                  <w:top w:val="dotted" w:sz="4" w:space="0" w:color="auto"/>
                  <w:left w:val="nil"/>
                  <w:bottom w:val="dotted" w:sz="4" w:space="0" w:color="auto"/>
                  <w:right w:val="nil"/>
                </w:tcBorders>
                <w:shd w:val="clear" w:color="auto" w:fill="FFFFFF"/>
              </w:tcPr>
            </w:tcPrChange>
          </w:tcPr>
          <w:p w14:paraId="622516D9" w14:textId="77777777" w:rsidR="00982364" w:rsidRPr="00E80B34" w:rsidRDefault="00982364" w:rsidP="00125A26">
            <w:pPr>
              <w:pStyle w:val="MsgTableBody"/>
              <w:rPr>
                <w:noProof/>
              </w:rPr>
            </w:pPr>
            <w:r w:rsidRPr="00E80B34">
              <w:rPr>
                <w:noProof/>
              </w:rPr>
              <w:t xml:space="preserve">   [ { </w:t>
            </w:r>
            <w:r>
              <w:fldChar w:fldCharType="begin"/>
            </w:r>
            <w:r>
              <w:instrText>HYPERLINK \l "ROL"</w:instrText>
            </w:r>
            <w:r>
              <w:fldChar w:fldCharType="separate"/>
            </w:r>
            <w:r w:rsidRPr="00E80B34">
              <w:rPr>
                <w:rStyle w:val="Hyperlink"/>
                <w:noProof/>
              </w:rPr>
              <w:t>ROL</w:t>
            </w:r>
            <w:r>
              <w:rPr>
                <w:rStyle w:val="Hyperlink"/>
                <w:noProof/>
              </w:rPr>
              <w:fldChar w:fldCharType="end"/>
            </w:r>
            <w:r w:rsidRPr="00E80B34">
              <w:rPr>
                <w:noProof/>
              </w:rPr>
              <w:t xml:space="preserve"> } ]</w:t>
            </w:r>
          </w:p>
        </w:tc>
        <w:tc>
          <w:tcPr>
            <w:tcW w:w="4104" w:type="dxa"/>
            <w:tcBorders>
              <w:top w:val="dotted" w:sz="4" w:space="0" w:color="auto"/>
              <w:left w:val="nil"/>
              <w:bottom w:val="dotted" w:sz="4" w:space="0" w:color="auto"/>
              <w:right w:val="nil"/>
            </w:tcBorders>
            <w:shd w:val="clear" w:color="auto" w:fill="FFFFFF"/>
            <w:tcPrChange w:id="380" w:author="Frank Oemig" w:date="2022-07-13T17:38:00Z">
              <w:tcPr>
                <w:tcW w:w="4320" w:type="dxa"/>
                <w:tcBorders>
                  <w:top w:val="dotted" w:sz="4" w:space="0" w:color="auto"/>
                  <w:left w:val="nil"/>
                  <w:bottom w:val="dotted" w:sz="4" w:space="0" w:color="auto"/>
                  <w:right w:val="nil"/>
                </w:tcBorders>
                <w:shd w:val="clear" w:color="auto" w:fill="FFFFFF"/>
              </w:tcPr>
            </w:tcPrChange>
          </w:tcPr>
          <w:p w14:paraId="43EA77F2" w14:textId="77777777" w:rsidR="00982364" w:rsidRPr="00E80B34" w:rsidRDefault="00E26855" w:rsidP="00125A26">
            <w:pPr>
              <w:pStyle w:val="MsgTableBody"/>
              <w:rPr>
                <w:noProof/>
              </w:rPr>
            </w:pPr>
            <w:r>
              <w:rPr>
                <w:noProof/>
              </w:rPr>
              <w:t>deprecated as of v2.9</w:t>
            </w:r>
          </w:p>
        </w:tc>
        <w:tc>
          <w:tcPr>
            <w:tcW w:w="1134" w:type="dxa"/>
            <w:tcBorders>
              <w:top w:val="dotted" w:sz="4" w:space="0" w:color="auto"/>
              <w:left w:val="nil"/>
              <w:bottom w:val="dotted" w:sz="4" w:space="0" w:color="auto"/>
              <w:right w:val="nil"/>
            </w:tcBorders>
            <w:shd w:val="clear" w:color="auto" w:fill="FFFFFF"/>
            <w:tcPrChange w:id="381" w:author="Frank Oemig" w:date="2022-07-13T17:38:00Z">
              <w:tcPr>
                <w:tcW w:w="864" w:type="dxa"/>
                <w:tcBorders>
                  <w:top w:val="dotted" w:sz="4" w:space="0" w:color="auto"/>
                  <w:left w:val="nil"/>
                  <w:bottom w:val="dotted" w:sz="4" w:space="0" w:color="auto"/>
                  <w:right w:val="nil"/>
                </w:tcBorders>
                <w:shd w:val="clear" w:color="auto" w:fill="FFFFFF"/>
              </w:tcPr>
            </w:tcPrChange>
          </w:tcPr>
          <w:p w14:paraId="15085516" w14:textId="77777777" w:rsidR="00982364" w:rsidRPr="00E80B34" w:rsidRDefault="00E26855" w:rsidP="00250CD3">
            <w:pPr>
              <w:pStyle w:val="MsgTableBody"/>
              <w:jc w:val="center"/>
              <w:rPr>
                <w:noProof/>
              </w:rPr>
            </w:pPr>
            <w:r>
              <w:rPr>
                <w:noProof/>
              </w:rPr>
              <w:t>deprecated</w:t>
            </w:r>
          </w:p>
        </w:tc>
        <w:tc>
          <w:tcPr>
            <w:tcW w:w="992" w:type="dxa"/>
            <w:tcBorders>
              <w:top w:val="dotted" w:sz="4" w:space="0" w:color="auto"/>
              <w:left w:val="nil"/>
              <w:bottom w:val="dotted" w:sz="4" w:space="0" w:color="auto"/>
              <w:right w:val="nil"/>
            </w:tcBorders>
            <w:shd w:val="clear" w:color="auto" w:fill="FFFFFF"/>
            <w:tcPrChange w:id="382" w:author="Frank Oemig" w:date="2022-07-13T17:38:00Z">
              <w:tcPr>
                <w:tcW w:w="1008" w:type="dxa"/>
                <w:tcBorders>
                  <w:top w:val="dotted" w:sz="4" w:space="0" w:color="auto"/>
                  <w:left w:val="nil"/>
                  <w:bottom w:val="dotted" w:sz="4" w:space="0" w:color="auto"/>
                  <w:right w:val="nil"/>
                </w:tcBorders>
                <w:shd w:val="clear" w:color="auto" w:fill="FFFFFF"/>
              </w:tcPr>
            </w:tcPrChange>
          </w:tcPr>
          <w:p w14:paraId="7BB4DC1E" w14:textId="77777777" w:rsidR="00982364" w:rsidRPr="00E80B34" w:rsidRDefault="00982364" w:rsidP="00250CD3">
            <w:pPr>
              <w:pStyle w:val="MsgTableBody"/>
              <w:jc w:val="center"/>
              <w:rPr>
                <w:noProof/>
              </w:rPr>
            </w:pPr>
            <w:r w:rsidRPr="00E80B34">
              <w:rPr>
                <w:noProof/>
              </w:rPr>
              <w:t>15.4.7</w:t>
            </w:r>
          </w:p>
        </w:tc>
      </w:tr>
      <w:tr w:rsidR="00982364" w:rsidRPr="00982364" w14:paraId="1285CAF4" w14:textId="77777777" w:rsidTr="00CE65F0">
        <w:trPr>
          <w:jc w:val="center"/>
          <w:trPrChange w:id="383" w:author="Frank Oemig" w:date="2022-07-13T17:38:00Z">
            <w:trPr>
              <w:wAfter w:w="70" w:type="dxa"/>
              <w:jc w:val="center"/>
            </w:trPr>
          </w:trPrChange>
        </w:trPr>
        <w:tc>
          <w:tcPr>
            <w:tcW w:w="2849" w:type="dxa"/>
            <w:tcBorders>
              <w:top w:val="dotted" w:sz="4" w:space="0" w:color="auto"/>
              <w:left w:val="nil"/>
              <w:bottom w:val="single" w:sz="2" w:space="0" w:color="auto"/>
              <w:right w:val="nil"/>
            </w:tcBorders>
            <w:shd w:val="clear" w:color="auto" w:fill="FFFFFF"/>
            <w:tcPrChange w:id="384" w:author="Frank Oemig" w:date="2022-07-13T17:38:00Z">
              <w:tcPr>
                <w:tcW w:w="2880" w:type="dxa"/>
                <w:tcBorders>
                  <w:top w:val="dotted" w:sz="4" w:space="0" w:color="auto"/>
                  <w:left w:val="nil"/>
                  <w:bottom w:val="single" w:sz="2" w:space="0" w:color="auto"/>
                  <w:right w:val="nil"/>
                </w:tcBorders>
                <w:shd w:val="clear" w:color="auto" w:fill="FFFFFF"/>
              </w:tcPr>
            </w:tcPrChange>
          </w:tcPr>
          <w:p w14:paraId="5625656F"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single" w:sz="2" w:space="0" w:color="auto"/>
              <w:right w:val="nil"/>
            </w:tcBorders>
            <w:shd w:val="clear" w:color="auto" w:fill="FFFFFF"/>
            <w:tcPrChange w:id="385" w:author="Frank Oemig" w:date="2022-07-13T17:38:00Z">
              <w:tcPr>
                <w:tcW w:w="4320" w:type="dxa"/>
                <w:tcBorders>
                  <w:top w:val="dotted" w:sz="4" w:space="0" w:color="auto"/>
                  <w:left w:val="nil"/>
                  <w:bottom w:val="single" w:sz="2" w:space="0" w:color="auto"/>
                  <w:right w:val="nil"/>
                </w:tcBorders>
                <w:shd w:val="clear" w:color="auto" w:fill="FFFFFF"/>
              </w:tcPr>
            </w:tcPrChange>
          </w:tcPr>
          <w:p w14:paraId="73B1322E" w14:textId="77777777" w:rsidR="00982364" w:rsidRPr="00E80B34" w:rsidRDefault="00982364" w:rsidP="00125A26">
            <w:pPr>
              <w:pStyle w:val="MsgTableBody"/>
              <w:rPr>
                <w:noProof/>
              </w:rPr>
            </w:pPr>
            <w:r w:rsidRPr="00E80B34">
              <w:rPr>
                <w:noProof/>
              </w:rPr>
              <w:t>--- CERTIFICATE end</w:t>
            </w:r>
          </w:p>
        </w:tc>
        <w:tc>
          <w:tcPr>
            <w:tcW w:w="1134" w:type="dxa"/>
            <w:tcBorders>
              <w:top w:val="dotted" w:sz="4" w:space="0" w:color="auto"/>
              <w:left w:val="nil"/>
              <w:bottom w:val="single" w:sz="2" w:space="0" w:color="auto"/>
              <w:right w:val="nil"/>
            </w:tcBorders>
            <w:shd w:val="clear" w:color="auto" w:fill="FFFFFF"/>
            <w:tcPrChange w:id="386" w:author="Frank Oemig" w:date="2022-07-13T17:38:00Z">
              <w:tcPr>
                <w:tcW w:w="864" w:type="dxa"/>
                <w:tcBorders>
                  <w:top w:val="dotted" w:sz="4" w:space="0" w:color="auto"/>
                  <w:left w:val="nil"/>
                  <w:bottom w:val="single" w:sz="2" w:space="0" w:color="auto"/>
                  <w:right w:val="nil"/>
                </w:tcBorders>
                <w:shd w:val="clear" w:color="auto" w:fill="FFFFFF"/>
              </w:tcPr>
            </w:tcPrChange>
          </w:tcPr>
          <w:p w14:paraId="6FDF0D43" w14:textId="77777777" w:rsidR="00982364" w:rsidRPr="00E80B34" w:rsidRDefault="00982364" w:rsidP="00250CD3">
            <w:pPr>
              <w:pStyle w:val="MsgTableBody"/>
              <w:jc w:val="center"/>
              <w:rPr>
                <w:noProof/>
              </w:rPr>
            </w:pPr>
          </w:p>
        </w:tc>
        <w:tc>
          <w:tcPr>
            <w:tcW w:w="992" w:type="dxa"/>
            <w:tcBorders>
              <w:top w:val="dotted" w:sz="4" w:space="0" w:color="auto"/>
              <w:left w:val="nil"/>
              <w:bottom w:val="single" w:sz="2" w:space="0" w:color="auto"/>
              <w:right w:val="nil"/>
            </w:tcBorders>
            <w:shd w:val="clear" w:color="auto" w:fill="FFFFFF"/>
            <w:tcPrChange w:id="387" w:author="Frank Oemig" w:date="2022-07-13T17:38:00Z">
              <w:tcPr>
                <w:tcW w:w="1008" w:type="dxa"/>
                <w:tcBorders>
                  <w:top w:val="dotted" w:sz="4" w:space="0" w:color="auto"/>
                  <w:left w:val="nil"/>
                  <w:bottom w:val="single" w:sz="2" w:space="0" w:color="auto"/>
                  <w:right w:val="nil"/>
                </w:tcBorders>
                <w:shd w:val="clear" w:color="auto" w:fill="FFFFFF"/>
              </w:tcPr>
            </w:tcPrChange>
          </w:tcPr>
          <w:p w14:paraId="5B0CBB99" w14:textId="77777777" w:rsidR="00982364" w:rsidRPr="00E80B34" w:rsidRDefault="00982364" w:rsidP="00250CD3">
            <w:pPr>
              <w:pStyle w:val="MsgTableBody"/>
              <w:jc w:val="center"/>
              <w:rPr>
                <w:noProof/>
              </w:rPr>
            </w:pPr>
          </w:p>
        </w:tc>
      </w:tr>
    </w:tbl>
    <w:p w14:paraId="31C7BB79"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14:paraId="1C000345" w14:textId="77777777" w:rsidTr="000C59F0">
        <w:trPr>
          <w:jc w:val="center"/>
        </w:trPr>
        <w:tc>
          <w:tcPr>
            <w:tcW w:w="8217" w:type="dxa"/>
            <w:gridSpan w:val="5"/>
          </w:tcPr>
          <w:p w14:paraId="566FD9B6" w14:textId="77777777" w:rsidR="000C59F0" w:rsidRPr="0083614A" w:rsidRDefault="000C59F0" w:rsidP="006C7D73">
            <w:pPr>
              <w:pStyle w:val="ACK-ChoreographyHeader"/>
            </w:pPr>
            <w:r>
              <w:t>Acknowledgement Choreography</w:t>
            </w:r>
          </w:p>
        </w:tc>
      </w:tr>
      <w:tr w:rsidR="000C59F0" w:rsidRPr="009928E9" w14:paraId="1BF8C35B" w14:textId="77777777" w:rsidTr="000C59F0">
        <w:trPr>
          <w:jc w:val="center"/>
        </w:trPr>
        <w:tc>
          <w:tcPr>
            <w:tcW w:w="8217" w:type="dxa"/>
            <w:gridSpan w:val="5"/>
          </w:tcPr>
          <w:p w14:paraId="478A33F9" w14:textId="77777777" w:rsidR="000C59F0" w:rsidRDefault="000C59F0" w:rsidP="000C59F0">
            <w:pPr>
              <w:pStyle w:val="ACK-ChoreographyHeader"/>
            </w:pPr>
            <w:r w:rsidRPr="00594610">
              <w:rPr>
                <w:noProof/>
                <w:lang w:val="fr-FR"/>
              </w:rPr>
              <w:t>PMU^B07^PMU_B07</w:t>
            </w:r>
          </w:p>
        </w:tc>
      </w:tr>
      <w:tr w:rsidR="00C103CB" w:rsidRPr="009928E9" w14:paraId="329D61C0" w14:textId="77777777" w:rsidTr="006C7D73">
        <w:trPr>
          <w:jc w:val="center"/>
        </w:trPr>
        <w:tc>
          <w:tcPr>
            <w:tcW w:w="1549" w:type="dxa"/>
          </w:tcPr>
          <w:p w14:paraId="316B431D" w14:textId="77777777" w:rsidR="00C103CB" w:rsidRPr="0083614A" w:rsidRDefault="00C103CB" w:rsidP="004E2D90">
            <w:pPr>
              <w:pStyle w:val="ACK-ChoreographyBody"/>
            </w:pPr>
            <w:r w:rsidRPr="0083614A">
              <w:t>Field name</w:t>
            </w:r>
          </w:p>
        </w:tc>
        <w:tc>
          <w:tcPr>
            <w:tcW w:w="2410" w:type="dxa"/>
          </w:tcPr>
          <w:p w14:paraId="7AFA8D31" w14:textId="77777777" w:rsidR="00C103CB" w:rsidRPr="0083614A" w:rsidRDefault="00C103CB" w:rsidP="004E2D90">
            <w:pPr>
              <w:pStyle w:val="ACK-ChoreographyBody"/>
            </w:pPr>
            <w:r w:rsidRPr="0083614A">
              <w:t>Field Value: Original mode</w:t>
            </w:r>
          </w:p>
        </w:tc>
        <w:tc>
          <w:tcPr>
            <w:tcW w:w="4258" w:type="dxa"/>
            <w:gridSpan w:val="3"/>
          </w:tcPr>
          <w:p w14:paraId="790792F3" w14:textId="77777777" w:rsidR="00C103CB" w:rsidRPr="0083614A" w:rsidRDefault="00C103CB" w:rsidP="004E2D90">
            <w:pPr>
              <w:pStyle w:val="ACK-ChoreographyBody"/>
            </w:pPr>
            <w:r w:rsidRPr="0083614A">
              <w:t>Field value: Enhanced mode</w:t>
            </w:r>
          </w:p>
        </w:tc>
      </w:tr>
      <w:tr w:rsidR="00C103CB" w:rsidRPr="009928E9" w14:paraId="18275E71" w14:textId="77777777" w:rsidTr="006C7D73">
        <w:trPr>
          <w:jc w:val="center"/>
        </w:trPr>
        <w:tc>
          <w:tcPr>
            <w:tcW w:w="1549" w:type="dxa"/>
          </w:tcPr>
          <w:p w14:paraId="5ABBC4C3" w14:textId="77777777" w:rsidR="00C103CB" w:rsidRPr="0083614A" w:rsidRDefault="004E2D90" w:rsidP="004E2D90">
            <w:pPr>
              <w:pStyle w:val="ACK-ChoreographyBody"/>
            </w:pPr>
            <w:r>
              <w:t>MSH-</w:t>
            </w:r>
            <w:r w:rsidR="00C103CB" w:rsidRPr="0083614A">
              <w:t>15</w:t>
            </w:r>
          </w:p>
        </w:tc>
        <w:tc>
          <w:tcPr>
            <w:tcW w:w="2410" w:type="dxa"/>
          </w:tcPr>
          <w:p w14:paraId="707847A6" w14:textId="77777777" w:rsidR="00C103CB" w:rsidRPr="0083614A" w:rsidRDefault="00C103CB" w:rsidP="004E2D90">
            <w:pPr>
              <w:pStyle w:val="ACK-ChoreographyBody"/>
            </w:pPr>
            <w:r w:rsidRPr="0083614A">
              <w:t>Blank</w:t>
            </w:r>
          </w:p>
        </w:tc>
        <w:tc>
          <w:tcPr>
            <w:tcW w:w="714" w:type="dxa"/>
          </w:tcPr>
          <w:p w14:paraId="5161B133" w14:textId="77777777" w:rsidR="00C103CB" w:rsidRPr="0083614A" w:rsidRDefault="00C103CB" w:rsidP="004E2D90">
            <w:pPr>
              <w:pStyle w:val="ACK-ChoreographyBody"/>
            </w:pPr>
            <w:r w:rsidRPr="0083614A">
              <w:t>NE</w:t>
            </w:r>
          </w:p>
        </w:tc>
        <w:tc>
          <w:tcPr>
            <w:tcW w:w="1701" w:type="dxa"/>
          </w:tcPr>
          <w:p w14:paraId="2BD7E225" w14:textId="77777777" w:rsidR="00C103CB" w:rsidRPr="003C4436" w:rsidRDefault="00C103CB" w:rsidP="004E2D90">
            <w:pPr>
              <w:pStyle w:val="ACK-ChoreographyBody"/>
              <w:rPr>
                <w:szCs w:val="16"/>
              </w:rPr>
            </w:pPr>
            <w:r w:rsidRPr="003C4436">
              <w:rPr>
                <w:szCs w:val="16"/>
              </w:rPr>
              <w:t>NE</w:t>
            </w:r>
          </w:p>
        </w:tc>
        <w:tc>
          <w:tcPr>
            <w:tcW w:w="1843" w:type="dxa"/>
          </w:tcPr>
          <w:p w14:paraId="140B7F82" w14:textId="77777777" w:rsidR="00C103CB" w:rsidRPr="003C4436" w:rsidRDefault="00C103CB" w:rsidP="004E2D90">
            <w:pPr>
              <w:pStyle w:val="ACK-ChoreographyBody"/>
              <w:rPr>
                <w:szCs w:val="16"/>
              </w:rPr>
            </w:pPr>
            <w:r w:rsidRPr="003C4436">
              <w:rPr>
                <w:szCs w:val="16"/>
              </w:rPr>
              <w:t>AL, SU, ER</w:t>
            </w:r>
          </w:p>
        </w:tc>
      </w:tr>
      <w:tr w:rsidR="00C103CB" w:rsidRPr="009928E9" w14:paraId="185ABCF5" w14:textId="77777777" w:rsidTr="006C7D73">
        <w:trPr>
          <w:jc w:val="center"/>
        </w:trPr>
        <w:tc>
          <w:tcPr>
            <w:tcW w:w="1549" w:type="dxa"/>
          </w:tcPr>
          <w:p w14:paraId="395EE214" w14:textId="77777777" w:rsidR="00C103CB" w:rsidRPr="0083614A" w:rsidRDefault="004E2D90" w:rsidP="004E2D90">
            <w:pPr>
              <w:pStyle w:val="ACK-ChoreographyBody"/>
            </w:pPr>
            <w:r>
              <w:t>MSH-</w:t>
            </w:r>
            <w:r w:rsidR="00C103CB" w:rsidRPr="0083614A">
              <w:t>16</w:t>
            </w:r>
          </w:p>
        </w:tc>
        <w:tc>
          <w:tcPr>
            <w:tcW w:w="2410" w:type="dxa"/>
          </w:tcPr>
          <w:p w14:paraId="0813E89E" w14:textId="77777777" w:rsidR="00C103CB" w:rsidRPr="0083614A" w:rsidRDefault="00C103CB" w:rsidP="004E2D90">
            <w:pPr>
              <w:pStyle w:val="ACK-ChoreographyBody"/>
            </w:pPr>
            <w:r w:rsidRPr="0083614A">
              <w:t>Blank</w:t>
            </w:r>
          </w:p>
        </w:tc>
        <w:tc>
          <w:tcPr>
            <w:tcW w:w="714" w:type="dxa"/>
          </w:tcPr>
          <w:p w14:paraId="7ECFB695" w14:textId="77777777" w:rsidR="00C103CB" w:rsidRPr="0083614A" w:rsidRDefault="00C103CB" w:rsidP="004E2D90">
            <w:pPr>
              <w:pStyle w:val="ACK-ChoreographyBody"/>
            </w:pPr>
            <w:r w:rsidRPr="0083614A">
              <w:t>NE</w:t>
            </w:r>
          </w:p>
        </w:tc>
        <w:tc>
          <w:tcPr>
            <w:tcW w:w="1701" w:type="dxa"/>
          </w:tcPr>
          <w:p w14:paraId="019C7362" w14:textId="77777777" w:rsidR="00C103CB" w:rsidRPr="003C4436" w:rsidRDefault="00C103CB" w:rsidP="004E2D90">
            <w:pPr>
              <w:pStyle w:val="ACK-ChoreographyBody"/>
              <w:rPr>
                <w:szCs w:val="16"/>
              </w:rPr>
            </w:pPr>
            <w:r w:rsidRPr="003C4436">
              <w:rPr>
                <w:szCs w:val="16"/>
              </w:rPr>
              <w:t>AL, SU, ER</w:t>
            </w:r>
          </w:p>
        </w:tc>
        <w:tc>
          <w:tcPr>
            <w:tcW w:w="1843" w:type="dxa"/>
          </w:tcPr>
          <w:p w14:paraId="6A0336D0" w14:textId="77777777" w:rsidR="00C103CB" w:rsidRPr="003C4436" w:rsidRDefault="00C103CB" w:rsidP="004E2D90">
            <w:pPr>
              <w:pStyle w:val="ACK-ChoreographyBody"/>
              <w:rPr>
                <w:szCs w:val="16"/>
              </w:rPr>
            </w:pPr>
            <w:r w:rsidRPr="003C4436">
              <w:rPr>
                <w:szCs w:val="16"/>
              </w:rPr>
              <w:t>AL, SU, ER</w:t>
            </w:r>
          </w:p>
        </w:tc>
      </w:tr>
      <w:tr w:rsidR="00C103CB" w:rsidRPr="009928E9" w14:paraId="6507AE9A" w14:textId="77777777" w:rsidTr="006C7D73">
        <w:trPr>
          <w:jc w:val="center"/>
        </w:trPr>
        <w:tc>
          <w:tcPr>
            <w:tcW w:w="1549" w:type="dxa"/>
          </w:tcPr>
          <w:p w14:paraId="6C0FB774" w14:textId="77777777" w:rsidR="00C103CB" w:rsidRPr="0083614A" w:rsidRDefault="00C103CB" w:rsidP="004E2D90">
            <w:pPr>
              <w:pStyle w:val="ACK-ChoreographyBody"/>
            </w:pPr>
            <w:r w:rsidRPr="0083614A">
              <w:t>Immediate Ack</w:t>
            </w:r>
          </w:p>
        </w:tc>
        <w:tc>
          <w:tcPr>
            <w:tcW w:w="2410" w:type="dxa"/>
          </w:tcPr>
          <w:p w14:paraId="31FDBCAD" w14:textId="77777777" w:rsidR="00C103CB" w:rsidRPr="0083614A" w:rsidRDefault="00C103CB" w:rsidP="004E2D90">
            <w:pPr>
              <w:pStyle w:val="ACK-ChoreographyBody"/>
            </w:pPr>
            <w:r w:rsidRPr="0083614A">
              <w:t>-</w:t>
            </w:r>
          </w:p>
        </w:tc>
        <w:tc>
          <w:tcPr>
            <w:tcW w:w="714" w:type="dxa"/>
          </w:tcPr>
          <w:p w14:paraId="6E3C0319" w14:textId="77777777" w:rsidR="00C103CB" w:rsidRPr="0083614A" w:rsidRDefault="00C103CB" w:rsidP="004E2D90">
            <w:pPr>
              <w:pStyle w:val="ACK-ChoreographyBody"/>
            </w:pPr>
            <w:r w:rsidRPr="0083614A">
              <w:t>-</w:t>
            </w:r>
          </w:p>
        </w:tc>
        <w:tc>
          <w:tcPr>
            <w:tcW w:w="1701" w:type="dxa"/>
          </w:tcPr>
          <w:p w14:paraId="0F4FD683" w14:textId="77777777" w:rsidR="00C103CB" w:rsidRPr="003C4436" w:rsidRDefault="00C103CB" w:rsidP="004E2D90">
            <w:pPr>
              <w:pStyle w:val="ACK-ChoreographyBody"/>
              <w:rPr>
                <w:szCs w:val="16"/>
              </w:rPr>
            </w:pPr>
            <w:r w:rsidRPr="003C4436">
              <w:rPr>
                <w:szCs w:val="16"/>
              </w:rPr>
              <w:t>-</w:t>
            </w:r>
          </w:p>
        </w:tc>
        <w:tc>
          <w:tcPr>
            <w:tcW w:w="1843" w:type="dxa"/>
          </w:tcPr>
          <w:p w14:paraId="04E51FF5"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14:paraId="21A52B94" w14:textId="77777777" w:rsidTr="006C7D73">
        <w:trPr>
          <w:jc w:val="center"/>
        </w:trPr>
        <w:tc>
          <w:tcPr>
            <w:tcW w:w="1549" w:type="dxa"/>
          </w:tcPr>
          <w:p w14:paraId="72C2376A" w14:textId="77777777" w:rsidR="00C103CB" w:rsidRPr="0083614A" w:rsidRDefault="00C103CB" w:rsidP="004E2D90">
            <w:pPr>
              <w:pStyle w:val="ACK-ChoreographyBody"/>
            </w:pPr>
            <w:r w:rsidRPr="0083614A">
              <w:t>Application Ack</w:t>
            </w:r>
          </w:p>
        </w:tc>
        <w:tc>
          <w:tcPr>
            <w:tcW w:w="2410" w:type="dxa"/>
          </w:tcPr>
          <w:p w14:paraId="1FD4C5CF" w14:textId="77777777"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14:paraId="40B56A0B" w14:textId="77777777" w:rsidR="00C103CB" w:rsidRPr="0083614A" w:rsidRDefault="00C103CB" w:rsidP="004E2D90">
            <w:pPr>
              <w:pStyle w:val="ACK-ChoreographyBody"/>
            </w:pPr>
            <w:r w:rsidRPr="0083614A">
              <w:t>-</w:t>
            </w:r>
          </w:p>
        </w:tc>
        <w:tc>
          <w:tcPr>
            <w:tcW w:w="1701" w:type="dxa"/>
          </w:tcPr>
          <w:p w14:paraId="0AB20BA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14:paraId="6B75CF7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14:paraId="58857F57" w14:textId="77777777" w:rsidR="00C103CB" w:rsidRDefault="00C103CB" w:rsidP="00C103CB">
      <w:pPr>
        <w:rPr>
          <w:lang w:eastAsia="de-DE"/>
        </w:rPr>
      </w:pPr>
    </w:p>
    <w:p w14:paraId="14731DC0" w14:textId="77777777" w:rsidR="00C103CB" w:rsidRDefault="00C103CB" w:rsidP="00C103CB">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1F490CDE" w14:textId="77777777"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7BAB96A"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507F6A61"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4320DAE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E7A1386"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C4BEC73" w14:textId="77777777" w:rsidR="00982364" w:rsidRPr="00E80B34" w:rsidRDefault="00982364" w:rsidP="00250CD3">
            <w:pPr>
              <w:pStyle w:val="MsgTableHeader"/>
              <w:jc w:val="center"/>
              <w:rPr>
                <w:noProof/>
              </w:rPr>
            </w:pPr>
            <w:r w:rsidRPr="00E80B34">
              <w:rPr>
                <w:noProof/>
              </w:rPr>
              <w:t>Chapter</w:t>
            </w:r>
          </w:p>
        </w:tc>
      </w:tr>
      <w:tr w:rsidR="00982364" w:rsidRPr="00982364" w14:paraId="05A0815F"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3167F5D8"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C4F2D3E"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487923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004694" w14:textId="77777777" w:rsidR="00982364" w:rsidRPr="00E80B34" w:rsidRDefault="00982364" w:rsidP="00250CD3">
            <w:pPr>
              <w:pStyle w:val="MsgTableBody"/>
              <w:jc w:val="center"/>
              <w:rPr>
                <w:noProof/>
              </w:rPr>
            </w:pPr>
            <w:r w:rsidRPr="00E80B34">
              <w:rPr>
                <w:noProof/>
              </w:rPr>
              <w:t>2</w:t>
            </w:r>
          </w:p>
        </w:tc>
      </w:tr>
      <w:tr w:rsidR="00982364" w:rsidRPr="00982364" w14:paraId="76E4859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98FD8AC"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E78436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6BECF9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F83EA" w14:textId="77777777" w:rsidR="00982364" w:rsidRPr="00E80B34" w:rsidRDefault="00982364" w:rsidP="00250CD3">
            <w:pPr>
              <w:pStyle w:val="MsgTableBody"/>
              <w:jc w:val="center"/>
              <w:rPr>
                <w:noProof/>
              </w:rPr>
            </w:pPr>
          </w:p>
        </w:tc>
      </w:tr>
      <w:tr w:rsidR="00982364" w:rsidRPr="00982364" w14:paraId="3CBA98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7E5ED0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AC363C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4D7F6F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AB04E" w14:textId="77777777" w:rsidR="00982364" w:rsidRPr="00E80B34" w:rsidRDefault="00982364" w:rsidP="00250CD3">
            <w:pPr>
              <w:pStyle w:val="MsgTableBody"/>
              <w:jc w:val="center"/>
              <w:rPr>
                <w:noProof/>
              </w:rPr>
            </w:pPr>
            <w:r w:rsidRPr="00E80B34">
              <w:rPr>
                <w:noProof/>
              </w:rPr>
              <w:t>2</w:t>
            </w:r>
          </w:p>
        </w:tc>
      </w:tr>
      <w:tr w:rsidR="00982364" w:rsidRPr="00982364" w14:paraId="677FCA0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D6E8E29"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550915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2EE567C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37B" w14:textId="77777777" w:rsidR="00982364" w:rsidRPr="00E80B34" w:rsidRDefault="00982364" w:rsidP="00250CD3">
            <w:pPr>
              <w:pStyle w:val="MsgTableBody"/>
              <w:jc w:val="center"/>
              <w:rPr>
                <w:noProof/>
              </w:rPr>
            </w:pPr>
            <w:r w:rsidRPr="00E80B34">
              <w:rPr>
                <w:noProof/>
              </w:rPr>
              <w:t>2</w:t>
            </w:r>
          </w:p>
        </w:tc>
      </w:tr>
      <w:tr w:rsidR="00982364" w:rsidRPr="00982364" w14:paraId="5F5349E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C75EE78"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434A4477"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13315F0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174231" w14:textId="77777777" w:rsidR="00982364" w:rsidRPr="00E80B34" w:rsidRDefault="00982364" w:rsidP="00250CD3">
            <w:pPr>
              <w:pStyle w:val="MsgTableBody"/>
              <w:jc w:val="center"/>
              <w:rPr>
                <w:noProof/>
              </w:rPr>
            </w:pPr>
            <w:r w:rsidRPr="00E80B34">
              <w:rPr>
                <w:noProof/>
              </w:rPr>
              <w:t>2</w:t>
            </w:r>
          </w:p>
        </w:tc>
      </w:tr>
    </w:tbl>
    <w:p w14:paraId="19475001"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097FC7B9" w14:textId="77777777" w:rsidTr="000C59F0">
        <w:trPr>
          <w:jc w:val="center"/>
        </w:trPr>
        <w:tc>
          <w:tcPr>
            <w:tcW w:w="6652" w:type="dxa"/>
            <w:gridSpan w:val="4"/>
          </w:tcPr>
          <w:p w14:paraId="5FD50077" w14:textId="77777777" w:rsidR="000C59F0" w:rsidRPr="006D6BB6" w:rsidRDefault="000C59F0" w:rsidP="006C7D73">
            <w:pPr>
              <w:pStyle w:val="ACK-ChoreographyHeader"/>
            </w:pPr>
            <w:r>
              <w:t>Acknowledgement Choreography</w:t>
            </w:r>
          </w:p>
        </w:tc>
      </w:tr>
      <w:tr w:rsidR="000C59F0" w:rsidRPr="006D6BB6" w14:paraId="40416209" w14:textId="77777777" w:rsidTr="000C59F0">
        <w:trPr>
          <w:jc w:val="center"/>
        </w:trPr>
        <w:tc>
          <w:tcPr>
            <w:tcW w:w="6652" w:type="dxa"/>
            <w:gridSpan w:val="4"/>
          </w:tcPr>
          <w:p w14:paraId="061DCCAB" w14:textId="77777777" w:rsidR="000C59F0" w:rsidRDefault="000C59F0" w:rsidP="000C59F0">
            <w:pPr>
              <w:pStyle w:val="ACK-ChoreographyHeader"/>
            </w:pPr>
            <w:r w:rsidRPr="00E80B34">
              <w:rPr>
                <w:noProof/>
              </w:rPr>
              <w:t>ACK^B07^ACK</w:t>
            </w:r>
          </w:p>
        </w:tc>
      </w:tr>
      <w:tr w:rsidR="00F640A8" w:rsidRPr="006D6BB6" w14:paraId="518EB3D2" w14:textId="77777777" w:rsidTr="006C7D73">
        <w:trPr>
          <w:jc w:val="center"/>
        </w:trPr>
        <w:tc>
          <w:tcPr>
            <w:tcW w:w="1458" w:type="dxa"/>
          </w:tcPr>
          <w:p w14:paraId="275AC9AA" w14:textId="77777777" w:rsidR="00F640A8" w:rsidRPr="006D6BB6" w:rsidRDefault="00F640A8" w:rsidP="000C59F0">
            <w:pPr>
              <w:pStyle w:val="ACK-ChoreographyBody"/>
            </w:pPr>
            <w:r w:rsidRPr="006D6BB6">
              <w:t>Field name</w:t>
            </w:r>
          </w:p>
        </w:tc>
        <w:tc>
          <w:tcPr>
            <w:tcW w:w="2336" w:type="dxa"/>
          </w:tcPr>
          <w:p w14:paraId="60F742CB" w14:textId="77777777" w:rsidR="00F640A8" w:rsidRPr="006D6BB6" w:rsidRDefault="00F640A8" w:rsidP="000C59F0">
            <w:pPr>
              <w:pStyle w:val="ACK-ChoreographyBody"/>
            </w:pPr>
            <w:r w:rsidRPr="006D6BB6">
              <w:t>Field Value: Original mode</w:t>
            </w:r>
          </w:p>
        </w:tc>
        <w:tc>
          <w:tcPr>
            <w:tcW w:w="2858" w:type="dxa"/>
            <w:gridSpan w:val="2"/>
          </w:tcPr>
          <w:p w14:paraId="08CA3CE4" w14:textId="77777777" w:rsidR="00F640A8" w:rsidRPr="006D6BB6" w:rsidRDefault="00F640A8" w:rsidP="000C59F0">
            <w:pPr>
              <w:pStyle w:val="ACK-ChoreographyBody"/>
            </w:pPr>
            <w:r w:rsidRPr="006D6BB6">
              <w:t>Field value: Enhanced mode</w:t>
            </w:r>
          </w:p>
        </w:tc>
      </w:tr>
      <w:tr w:rsidR="00F640A8" w:rsidRPr="006D6BB6" w14:paraId="1D42F835" w14:textId="77777777" w:rsidTr="006C7D73">
        <w:trPr>
          <w:jc w:val="center"/>
        </w:trPr>
        <w:tc>
          <w:tcPr>
            <w:tcW w:w="1458" w:type="dxa"/>
          </w:tcPr>
          <w:p w14:paraId="6A955395" w14:textId="77777777" w:rsidR="00F640A8" w:rsidRPr="006D6BB6" w:rsidRDefault="00F640A8" w:rsidP="000C59F0">
            <w:pPr>
              <w:pStyle w:val="ACK-ChoreographyBody"/>
            </w:pPr>
            <w:r>
              <w:t>MSH-</w:t>
            </w:r>
            <w:r w:rsidRPr="006D6BB6">
              <w:t>15</w:t>
            </w:r>
          </w:p>
        </w:tc>
        <w:tc>
          <w:tcPr>
            <w:tcW w:w="2336" w:type="dxa"/>
          </w:tcPr>
          <w:p w14:paraId="7DB4623A" w14:textId="77777777" w:rsidR="00F640A8" w:rsidRPr="006D6BB6" w:rsidRDefault="00F640A8" w:rsidP="000C59F0">
            <w:pPr>
              <w:pStyle w:val="ACK-ChoreographyBody"/>
            </w:pPr>
            <w:r w:rsidRPr="006D6BB6">
              <w:t>Blank</w:t>
            </w:r>
          </w:p>
        </w:tc>
        <w:tc>
          <w:tcPr>
            <w:tcW w:w="850" w:type="dxa"/>
          </w:tcPr>
          <w:p w14:paraId="0C2948E1" w14:textId="77777777" w:rsidR="00F640A8" w:rsidRPr="006D6BB6" w:rsidRDefault="00F640A8" w:rsidP="000C59F0">
            <w:pPr>
              <w:pStyle w:val="ACK-ChoreographyBody"/>
            </w:pPr>
            <w:r w:rsidRPr="006D6BB6">
              <w:t>NE</w:t>
            </w:r>
          </w:p>
        </w:tc>
        <w:tc>
          <w:tcPr>
            <w:tcW w:w="2008" w:type="dxa"/>
          </w:tcPr>
          <w:p w14:paraId="26DD9251" w14:textId="77777777" w:rsidR="00F640A8" w:rsidRPr="006D6BB6" w:rsidRDefault="00F640A8" w:rsidP="000C59F0">
            <w:pPr>
              <w:pStyle w:val="ACK-ChoreographyBody"/>
            </w:pPr>
            <w:r w:rsidRPr="006D6BB6">
              <w:t>AL, SU, ER</w:t>
            </w:r>
          </w:p>
        </w:tc>
      </w:tr>
      <w:tr w:rsidR="00F640A8" w:rsidRPr="006D6BB6" w14:paraId="09AFF6A3" w14:textId="77777777" w:rsidTr="006C7D73">
        <w:trPr>
          <w:jc w:val="center"/>
        </w:trPr>
        <w:tc>
          <w:tcPr>
            <w:tcW w:w="1458" w:type="dxa"/>
          </w:tcPr>
          <w:p w14:paraId="2D38C75F" w14:textId="77777777" w:rsidR="00F640A8" w:rsidRPr="006D6BB6" w:rsidRDefault="00F640A8" w:rsidP="000C59F0">
            <w:pPr>
              <w:pStyle w:val="ACK-ChoreographyBody"/>
            </w:pPr>
            <w:r>
              <w:t>MSH-</w:t>
            </w:r>
            <w:r w:rsidRPr="006D6BB6">
              <w:t>16</w:t>
            </w:r>
          </w:p>
        </w:tc>
        <w:tc>
          <w:tcPr>
            <w:tcW w:w="2336" w:type="dxa"/>
          </w:tcPr>
          <w:p w14:paraId="7645513D" w14:textId="77777777" w:rsidR="00F640A8" w:rsidRPr="006D6BB6" w:rsidRDefault="00F640A8" w:rsidP="000C59F0">
            <w:pPr>
              <w:pStyle w:val="ACK-ChoreographyBody"/>
            </w:pPr>
            <w:r w:rsidRPr="006D6BB6">
              <w:t>Blank</w:t>
            </w:r>
          </w:p>
        </w:tc>
        <w:tc>
          <w:tcPr>
            <w:tcW w:w="850" w:type="dxa"/>
          </w:tcPr>
          <w:p w14:paraId="5C4A872C" w14:textId="77777777" w:rsidR="00F640A8" w:rsidRPr="006D6BB6" w:rsidRDefault="00F640A8" w:rsidP="000C59F0">
            <w:pPr>
              <w:pStyle w:val="ACK-ChoreographyBody"/>
            </w:pPr>
            <w:r w:rsidRPr="006D6BB6">
              <w:t>NE</w:t>
            </w:r>
          </w:p>
        </w:tc>
        <w:tc>
          <w:tcPr>
            <w:tcW w:w="2008" w:type="dxa"/>
          </w:tcPr>
          <w:p w14:paraId="3230801F" w14:textId="77777777" w:rsidR="00F640A8" w:rsidRPr="006D6BB6" w:rsidRDefault="00F640A8" w:rsidP="000C59F0">
            <w:pPr>
              <w:pStyle w:val="ACK-ChoreographyBody"/>
            </w:pPr>
            <w:r w:rsidRPr="006D6BB6">
              <w:t>NE</w:t>
            </w:r>
          </w:p>
        </w:tc>
      </w:tr>
      <w:tr w:rsidR="00F640A8" w:rsidRPr="006D6BB6" w14:paraId="1D2AAFA6" w14:textId="77777777" w:rsidTr="006C7D73">
        <w:trPr>
          <w:jc w:val="center"/>
        </w:trPr>
        <w:tc>
          <w:tcPr>
            <w:tcW w:w="1458" w:type="dxa"/>
          </w:tcPr>
          <w:p w14:paraId="3E9588BB" w14:textId="77777777" w:rsidR="00F640A8" w:rsidRPr="006D6BB6" w:rsidRDefault="00F640A8" w:rsidP="000C59F0">
            <w:pPr>
              <w:pStyle w:val="ACK-ChoreographyBody"/>
            </w:pPr>
            <w:r w:rsidRPr="006D6BB6">
              <w:t>Immediate Ack</w:t>
            </w:r>
          </w:p>
        </w:tc>
        <w:tc>
          <w:tcPr>
            <w:tcW w:w="2336" w:type="dxa"/>
          </w:tcPr>
          <w:p w14:paraId="09AB4CA6" w14:textId="77777777" w:rsidR="00F640A8" w:rsidRPr="006D6BB6" w:rsidRDefault="00F640A8" w:rsidP="000C59F0">
            <w:pPr>
              <w:pStyle w:val="ACK-ChoreographyBody"/>
            </w:pPr>
            <w:r>
              <w:rPr>
                <w:szCs w:val="16"/>
              </w:rPr>
              <w:t>-</w:t>
            </w:r>
          </w:p>
        </w:tc>
        <w:tc>
          <w:tcPr>
            <w:tcW w:w="850" w:type="dxa"/>
          </w:tcPr>
          <w:p w14:paraId="0BA82033" w14:textId="77777777" w:rsidR="00F640A8" w:rsidRPr="006D6BB6" w:rsidRDefault="00F640A8" w:rsidP="000C59F0">
            <w:pPr>
              <w:pStyle w:val="ACK-ChoreographyBody"/>
            </w:pPr>
            <w:r w:rsidRPr="006D6BB6">
              <w:t>-</w:t>
            </w:r>
          </w:p>
        </w:tc>
        <w:tc>
          <w:tcPr>
            <w:tcW w:w="2008" w:type="dxa"/>
          </w:tcPr>
          <w:p w14:paraId="4BE7F83A" w14:textId="77777777"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14:paraId="24BE50CF" w14:textId="77777777" w:rsidTr="006C7D73">
        <w:trPr>
          <w:jc w:val="center"/>
        </w:trPr>
        <w:tc>
          <w:tcPr>
            <w:tcW w:w="1458" w:type="dxa"/>
          </w:tcPr>
          <w:p w14:paraId="09A14056" w14:textId="77777777" w:rsidR="00F640A8" w:rsidRPr="006D6BB6" w:rsidRDefault="00F640A8" w:rsidP="000C59F0">
            <w:pPr>
              <w:pStyle w:val="ACK-ChoreographyBody"/>
            </w:pPr>
            <w:r w:rsidRPr="006D6BB6">
              <w:t>Application Ack</w:t>
            </w:r>
          </w:p>
        </w:tc>
        <w:tc>
          <w:tcPr>
            <w:tcW w:w="2336" w:type="dxa"/>
          </w:tcPr>
          <w:p w14:paraId="0A2DCC3B" w14:textId="77777777" w:rsidR="00F640A8" w:rsidRPr="006D6BB6" w:rsidRDefault="00F640A8" w:rsidP="000C59F0">
            <w:pPr>
              <w:pStyle w:val="ACK-ChoreographyBody"/>
            </w:pPr>
            <w:r>
              <w:rPr>
                <w:szCs w:val="16"/>
              </w:rPr>
              <w:t>-</w:t>
            </w:r>
          </w:p>
        </w:tc>
        <w:tc>
          <w:tcPr>
            <w:tcW w:w="850" w:type="dxa"/>
          </w:tcPr>
          <w:p w14:paraId="1A00B4A0" w14:textId="77777777" w:rsidR="00F640A8" w:rsidRPr="006D6BB6" w:rsidRDefault="00F640A8" w:rsidP="000C59F0">
            <w:pPr>
              <w:pStyle w:val="ACK-ChoreographyBody"/>
            </w:pPr>
            <w:r w:rsidRPr="006D6BB6">
              <w:t>-</w:t>
            </w:r>
          </w:p>
        </w:tc>
        <w:tc>
          <w:tcPr>
            <w:tcW w:w="2008" w:type="dxa"/>
          </w:tcPr>
          <w:p w14:paraId="281E12A7" w14:textId="77777777" w:rsidR="00F640A8" w:rsidRPr="006D6BB6" w:rsidRDefault="00F640A8" w:rsidP="000C59F0">
            <w:pPr>
              <w:pStyle w:val="ACK-ChoreographyBody"/>
            </w:pPr>
            <w:r w:rsidRPr="006D6BB6">
              <w:t>-</w:t>
            </w:r>
          </w:p>
        </w:tc>
      </w:tr>
    </w:tbl>
    <w:p w14:paraId="342EDB42" w14:textId="77777777" w:rsidR="00F640A8" w:rsidRDefault="00F640A8" w:rsidP="00F640A8"/>
    <w:p w14:paraId="049E4673" w14:textId="77777777" w:rsidR="00982364" w:rsidRPr="00E80B34" w:rsidRDefault="00982364" w:rsidP="00125A26">
      <w:pPr>
        <w:pStyle w:val="Heading3"/>
        <w:rPr>
          <w:noProof/>
        </w:rPr>
      </w:pPr>
      <w:bookmarkStart w:id="388" w:name="_Toc29039346"/>
      <w:r w:rsidRPr="00E80B34">
        <w:rPr>
          <w:noProof/>
        </w:rPr>
        <w:lastRenderedPageBreak/>
        <w:t>PMU/ACK – Revoke Certificate/Permission (Event B08)</w:t>
      </w:r>
      <w:bookmarkEnd w:id="388"/>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14:paraId="47016A97" w14:textId="77777777" w:rsidR="00982364" w:rsidRPr="00E80B34" w:rsidRDefault="00982364" w:rsidP="00125A26">
      <w:pPr>
        <w:pStyle w:val="NormalIndented"/>
        <w:rPr>
          <w:noProof/>
        </w:rPr>
      </w:pPr>
      <w:r w:rsidRPr="00E80B34">
        <w:rPr>
          <w:noProof/>
        </w:rPr>
        <w:t>An event B08 indicates that a certificate/permission for a health professional is revoked.</w:t>
      </w:r>
    </w:p>
    <w:p w14:paraId="1C630145" w14:textId="77777777" w:rsidR="00982364" w:rsidRPr="00E80B34" w:rsidRDefault="00982364" w:rsidP="00125A26">
      <w:pPr>
        <w:pStyle w:val="NormalIndented"/>
        <w:rPr>
          <w:noProof/>
        </w:rPr>
      </w:pPr>
      <w:r w:rsidRPr="00E80B34">
        <w:rPr>
          <w:noProof/>
        </w:rPr>
        <w:t>The EVN segment is used to indicate the effective or planned date.</w:t>
      </w:r>
    </w:p>
    <w:p w14:paraId="1D346273" w14:textId="77777777"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Change w:id="389" w:author="Frank Oemig" w:date="2022-07-13T17:39:00Z">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PrChange>
      </w:tblPr>
      <w:tblGrid>
        <w:gridCol w:w="2880"/>
        <w:gridCol w:w="4320"/>
        <w:gridCol w:w="864"/>
        <w:gridCol w:w="1008"/>
        <w:tblGridChange w:id="390">
          <w:tblGrid>
            <w:gridCol w:w="2880"/>
            <w:gridCol w:w="4320"/>
            <w:gridCol w:w="864"/>
            <w:gridCol w:w="1008"/>
          </w:tblGrid>
        </w:tblGridChange>
      </w:tblGrid>
      <w:tr w:rsidR="00982364" w:rsidRPr="00982364" w14:paraId="418088F1" w14:textId="77777777" w:rsidTr="00CE65F0">
        <w:trPr>
          <w:tblHeader/>
          <w:jc w:val="center"/>
          <w:trPrChange w:id="391" w:author="Frank Oemig" w:date="2022-07-13T17:39:00Z">
            <w:trPr>
              <w:wAfter w:w="70" w:type="dxa"/>
              <w:tblHeader/>
              <w:jc w:val="center"/>
            </w:trPr>
          </w:trPrChange>
        </w:trPr>
        <w:tc>
          <w:tcPr>
            <w:tcW w:w="2880" w:type="dxa"/>
            <w:tcBorders>
              <w:top w:val="double" w:sz="2" w:space="0" w:color="auto"/>
              <w:left w:val="nil"/>
              <w:bottom w:val="single" w:sz="4" w:space="0" w:color="auto"/>
              <w:right w:val="nil"/>
            </w:tcBorders>
            <w:shd w:val="clear" w:color="auto" w:fill="FFFFFF"/>
            <w:tcPrChange w:id="392" w:author="Frank Oemig" w:date="2022-07-13T17:39:00Z">
              <w:tcPr>
                <w:tcW w:w="2880" w:type="dxa"/>
                <w:tcBorders>
                  <w:top w:val="double" w:sz="2" w:space="0" w:color="auto"/>
                  <w:left w:val="nil"/>
                  <w:bottom w:val="single" w:sz="4" w:space="0" w:color="auto"/>
                  <w:right w:val="nil"/>
                </w:tcBorders>
                <w:shd w:val="clear" w:color="auto" w:fill="FFFFFF"/>
              </w:tcPr>
            </w:tcPrChange>
          </w:tcPr>
          <w:p w14:paraId="7DB199F5"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Change w:id="393" w:author="Frank Oemig" w:date="2022-07-13T17:39:00Z">
              <w:tcPr>
                <w:tcW w:w="4320" w:type="dxa"/>
                <w:tcBorders>
                  <w:top w:val="double" w:sz="2" w:space="0" w:color="auto"/>
                  <w:left w:val="nil"/>
                  <w:bottom w:val="single" w:sz="4" w:space="0" w:color="auto"/>
                  <w:right w:val="nil"/>
                </w:tcBorders>
                <w:shd w:val="clear" w:color="auto" w:fill="FFFFFF"/>
              </w:tcPr>
            </w:tcPrChange>
          </w:tcPr>
          <w:p w14:paraId="216C577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Change w:id="394" w:author="Frank Oemig" w:date="2022-07-13T17:39:00Z">
              <w:tcPr>
                <w:tcW w:w="864" w:type="dxa"/>
                <w:tcBorders>
                  <w:top w:val="double" w:sz="2" w:space="0" w:color="auto"/>
                  <w:left w:val="nil"/>
                  <w:bottom w:val="single" w:sz="4" w:space="0" w:color="auto"/>
                  <w:right w:val="nil"/>
                </w:tcBorders>
                <w:shd w:val="clear" w:color="auto" w:fill="FFFFFF"/>
              </w:tcPr>
            </w:tcPrChange>
          </w:tcPr>
          <w:p w14:paraId="54638B9A"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Change w:id="395" w:author="Frank Oemig" w:date="2022-07-13T17:39:00Z">
              <w:tcPr>
                <w:tcW w:w="1008" w:type="dxa"/>
                <w:tcBorders>
                  <w:top w:val="double" w:sz="2" w:space="0" w:color="auto"/>
                  <w:left w:val="nil"/>
                  <w:bottom w:val="single" w:sz="4" w:space="0" w:color="auto"/>
                  <w:right w:val="nil"/>
                </w:tcBorders>
                <w:shd w:val="clear" w:color="auto" w:fill="FFFFFF"/>
              </w:tcPr>
            </w:tcPrChange>
          </w:tcPr>
          <w:p w14:paraId="09EF6EF6" w14:textId="77777777" w:rsidR="00982364" w:rsidRPr="00E80B34" w:rsidRDefault="00982364" w:rsidP="00250CD3">
            <w:pPr>
              <w:pStyle w:val="MsgTableHeader"/>
              <w:jc w:val="center"/>
              <w:rPr>
                <w:noProof/>
              </w:rPr>
            </w:pPr>
            <w:r w:rsidRPr="00E80B34">
              <w:rPr>
                <w:noProof/>
              </w:rPr>
              <w:t>Chapter</w:t>
            </w:r>
          </w:p>
        </w:tc>
      </w:tr>
      <w:tr w:rsidR="00982364" w:rsidRPr="00982364" w14:paraId="3CA5263F" w14:textId="77777777" w:rsidTr="00CE65F0">
        <w:trPr>
          <w:jc w:val="center"/>
          <w:trPrChange w:id="396" w:author="Frank Oemig" w:date="2022-07-13T17:39:00Z">
            <w:trPr>
              <w:wAfter w:w="70" w:type="dxa"/>
              <w:jc w:val="center"/>
            </w:trPr>
          </w:trPrChange>
        </w:trPr>
        <w:tc>
          <w:tcPr>
            <w:tcW w:w="2880" w:type="dxa"/>
            <w:tcBorders>
              <w:top w:val="single" w:sz="4" w:space="0" w:color="auto"/>
              <w:left w:val="nil"/>
              <w:bottom w:val="dotted" w:sz="4" w:space="0" w:color="auto"/>
              <w:right w:val="nil"/>
            </w:tcBorders>
            <w:shd w:val="clear" w:color="auto" w:fill="FFFFFF"/>
            <w:tcPrChange w:id="397" w:author="Frank Oemig" w:date="2022-07-13T17:39:00Z">
              <w:tcPr>
                <w:tcW w:w="2880" w:type="dxa"/>
                <w:tcBorders>
                  <w:top w:val="single" w:sz="4" w:space="0" w:color="auto"/>
                  <w:left w:val="nil"/>
                  <w:bottom w:val="dotted" w:sz="4" w:space="0" w:color="auto"/>
                  <w:right w:val="nil"/>
                </w:tcBorders>
                <w:shd w:val="clear" w:color="auto" w:fill="FFFFFF"/>
              </w:tcPr>
            </w:tcPrChange>
          </w:tcPr>
          <w:p w14:paraId="7B125A84"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Change w:id="398" w:author="Frank Oemig" w:date="2022-07-13T17:39:00Z">
              <w:tcPr>
                <w:tcW w:w="4320" w:type="dxa"/>
                <w:tcBorders>
                  <w:top w:val="single" w:sz="4" w:space="0" w:color="auto"/>
                  <w:left w:val="nil"/>
                  <w:bottom w:val="dotted" w:sz="4" w:space="0" w:color="auto"/>
                  <w:right w:val="nil"/>
                </w:tcBorders>
                <w:shd w:val="clear" w:color="auto" w:fill="FFFFFF"/>
              </w:tcPr>
            </w:tcPrChange>
          </w:tcPr>
          <w:p w14:paraId="0A27796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Change w:id="399" w:author="Frank Oemig" w:date="2022-07-13T17:39:00Z">
              <w:tcPr>
                <w:tcW w:w="864" w:type="dxa"/>
                <w:tcBorders>
                  <w:top w:val="single" w:sz="4" w:space="0" w:color="auto"/>
                  <w:left w:val="nil"/>
                  <w:bottom w:val="dotted" w:sz="4" w:space="0" w:color="auto"/>
                  <w:right w:val="nil"/>
                </w:tcBorders>
                <w:shd w:val="clear" w:color="auto" w:fill="FFFFFF"/>
              </w:tcPr>
            </w:tcPrChange>
          </w:tcPr>
          <w:p w14:paraId="27696393"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400" w:author="Frank Oemig" w:date="2022-07-13T17:39:00Z">
              <w:tcPr>
                <w:tcW w:w="1008" w:type="dxa"/>
                <w:tcBorders>
                  <w:top w:val="single" w:sz="4" w:space="0" w:color="auto"/>
                  <w:left w:val="nil"/>
                  <w:bottom w:val="dotted" w:sz="4" w:space="0" w:color="auto"/>
                  <w:right w:val="nil"/>
                </w:tcBorders>
                <w:shd w:val="clear" w:color="auto" w:fill="FFFFFF"/>
              </w:tcPr>
            </w:tcPrChange>
          </w:tcPr>
          <w:p w14:paraId="111DBB3F" w14:textId="77777777" w:rsidR="00982364" w:rsidRPr="00E80B34" w:rsidRDefault="00982364" w:rsidP="00250CD3">
            <w:pPr>
              <w:pStyle w:val="MsgTableBody"/>
              <w:jc w:val="center"/>
              <w:rPr>
                <w:noProof/>
              </w:rPr>
            </w:pPr>
            <w:r w:rsidRPr="00E80B34">
              <w:rPr>
                <w:noProof/>
              </w:rPr>
              <w:t>2</w:t>
            </w:r>
          </w:p>
        </w:tc>
      </w:tr>
      <w:tr w:rsidR="00982364" w:rsidRPr="00982364" w14:paraId="47470A86" w14:textId="77777777" w:rsidTr="00CE65F0">
        <w:trPr>
          <w:jc w:val="center"/>
          <w:trPrChange w:id="401"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402" w:author="Frank Oemig" w:date="2022-07-13T17:39:00Z">
              <w:tcPr>
                <w:tcW w:w="2880" w:type="dxa"/>
                <w:tcBorders>
                  <w:top w:val="dotted" w:sz="4" w:space="0" w:color="auto"/>
                  <w:left w:val="nil"/>
                  <w:bottom w:val="dotted" w:sz="4" w:space="0" w:color="auto"/>
                  <w:right w:val="nil"/>
                </w:tcBorders>
                <w:shd w:val="clear" w:color="auto" w:fill="FFFFFF"/>
              </w:tcPr>
            </w:tcPrChange>
          </w:tcPr>
          <w:p w14:paraId="26B907DE"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Change w:id="403" w:author="Frank Oemig" w:date="2022-07-13T17:39:00Z">
              <w:tcPr>
                <w:tcW w:w="4320" w:type="dxa"/>
                <w:tcBorders>
                  <w:top w:val="dotted" w:sz="4" w:space="0" w:color="auto"/>
                  <w:left w:val="nil"/>
                  <w:bottom w:val="dotted" w:sz="4" w:space="0" w:color="auto"/>
                  <w:right w:val="nil"/>
                </w:tcBorders>
                <w:shd w:val="clear" w:color="auto" w:fill="FFFFFF"/>
              </w:tcPr>
            </w:tcPrChange>
          </w:tcPr>
          <w:p w14:paraId="236FA6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Change w:id="404" w:author="Frank Oemig" w:date="2022-07-13T17:39:00Z">
              <w:tcPr>
                <w:tcW w:w="864" w:type="dxa"/>
                <w:tcBorders>
                  <w:top w:val="dotted" w:sz="4" w:space="0" w:color="auto"/>
                  <w:left w:val="nil"/>
                  <w:bottom w:val="dotted" w:sz="4" w:space="0" w:color="auto"/>
                  <w:right w:val="nil"/>
                </w:tcBorders>
                <w:shd w:val="clear" w:color="auto" w:fill="FFFFFF"/>
              </w:tcPr>
            </w:tcPrChange>
          </w:tcPr>
          <w:p w14:paraId="0D4D37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05" w:author="Frank Oemig" w:date="2022-07-13T17:39:00Z">
              <w:tcPr>
                <w:tcW w:w="1008" w:type="dxa"/>
                <w:tcBorders>
                  <w:top w:val="dotted" w:sz="4" w:space="0" w:color="auto"/>
                  <w:left w:val="nil"/>
                  <w:bottom w:val="dotted" w:sz="4" w:space="0" w:color="auto"/>
                  <w:right w:val="nil"/>
                </w:tcBorders>
                <w:shd w:val="clear" w:color="auto" w:fill="FFFFFF"/>
              </w:tcPr>
            </w:tcPrChange>
          </w:tcPr>
          <w:p w14:paraId="6657899C" w14:textId="77777777" w:rsidR="00982364" w:rsidRPr="00E80B34" w:rsidRDefault="00982364" w:rsidP="00250CD3">
            <w:pPr>
              <w:pStyle w:val="MsgTableBody"/>
              <w:jc w:val="center"/>
              <w:rPr>
                <w:noProof/>
              </w:rPr>
            </w:pPr>
            <w:r w:rsidRPr="00E80B34">
              <w:rPr>
                <w:noProof/>
              </w:rPr>
              <w:t>2</w:t>
            </w:r>
          </w:p>
        </w:tc>
      </w:tr>
      <w:tr w:rsidR="00982364" w:rsidRPr="00982364" w14:paraId="7E7D2086" w14:textId="77777777" w:rsidTr="00CE65F0">
        <w:trPr>
          <w:jc w:val="center"/>
          <w:trPrChange w:id="406"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407" w:author="Frank Oemig" w:date="2022-07-13T17:39:00Z">
              <w:tcPr>
                <w:tcW w:w="2880" w:type="dxa"/>
                <w:tcBorders>
                  <w:top w:val="dotted" w:sz="4" w:space="0" w:color="auto"/>
                  <w:left w:val="nil"/>
                  <w:bottom w:val="dotted" w:sz="4" w:space="0" w:color="auto"/>
                  <w:right w:val="nil"/>
                </w:tcBorders>
                <w:shd w:val="clear" w:color="auto" w:fill="FFFFFF"/>
              </w:tcPr>
            </w:tcPrChange>
          </w:tcPr>
          <w:p w14:paraId="0B6BA34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Change w:id="408" w:author="Frank Oemig" w:date="2022-07-13T17:39:00Z">
              <w:tcPr>
                <w:tcW w:w="4320" w:type="dxa"/>
                <w:tcBorders>
                  <w:top w:val="dotted" w:sz="4" w:space="0" w:color="auto"/>
                  <w:left w:val="nil"/>
                  <w:bottom w:val="dotted" w:sz="4" w:space="0" w:color="auto"/>
                  <w:right w:val="nil"/>
                </w:tcBorders>
                <w:shd w:val="clear" w:color="auto" w:fill="FFFFFF"/>
              </w:tcPr>
            </w:tcPrChange>
          </w:tcPr>
          <w:p w14:paraId="3B62AFA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409" w:author="Frank Oemig" w:date="2022-07-13T17:39:00Z">
              <w:tcPr>
                <w:tcW w:w="864" w:type="dxa"/>
                <w:tcBorders>
                  <w:top w:val="dotted" w:sz="4" w:space="0" w:color="auto"/>
                  <w:left w:val="nil"/>
                  <w:bottom w:val="dotted" w:sz="4" w:space="0" w:color="auto"/>
                  <w:right w:val="nil"/>
                </w:tcBorders>
                <w:shd w:val="clear" w:color="auto" w:fill="FFFFFF"/>
              </w:tcPr>
            </w:tcPrChange>
          </w:tcPr>
          <w:p w14:paraId="53F99E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10" w:author="Frank Oemig" w:date="2022-07-13T17:39:00Z">
              <w:tcPr>
                <w:tcW w:w="1008" w:type="dxa"/>
                <w:tcBorders>
                  <w:top w:val="dotted" w:sz="4" w:space="0" w:color="auto"/>
                  <w:left w:val="nil"/>
                  <w:bottom w:val="dotted" w:sz="4" w:space="0" w:color="auto"/>
                  <w:right w:val="nil"/>
                </w:tcBorders>
                <w:shd w:val="clear" w:color="auto" w:fill="FFFFFF"/>
              </w:tcPr>
            </w:tcPrChange>
          </w:tcPr>
          <w:p w14:paraId="2A5448E4" w14:textId="77777777" w:rsidR="00982364" w:rsidRPr="00E80B34" w:rsidRDefault="00982364" w:rsidP="00250CD3">
            <w:pPr>
              <w:pStyle w:val="MsgTableBody"/>
              <w:jc w:val="center"/>
              <w:rPr>
                <w:noProof/>
              </w:rPr>
            </w:pPr>
            <w:r w:rsidRPr="00E80B34">
              <w:rPr>
                <w:noProof/>
              </w:rPr>
              <w:t>2</w:t>
            </w:r>
          </w:p>
        </w:tc>
      </w:tr>
      <w:tr w:rsidR="00982364" w:rsidRPr="00982364" w14:paraId="5A954C36" w14:textId="77777777" w:rsidTr="00CE65F0">
        <w:trPr>
          <w:jc w:val="center"/>
          <w:trPrChange w:id="411"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412" w:author="Frank Oemig" w:date="2022-07-13T17:39:00Z">
              <w:tcPr>
                <w:tcW w:w="2880" w:type="dxa"/>
                <w:tcBorders>
                  <w:top w:val="dotted" w:sz="4" w:space="0" w:color="auto"/>
                  <w:left w:val="nil"/>
                  <w:bottom w:val="dotted" w:sz="4" w:space="0" w:color="auto"/>
                  <w:right w:val="nil"/>
                </w:tcBorders>
                <w:shd w:val="clear" w:color="auto" w:fill="FFFFFF"/>
              </w:tcPr>
            </w:tcPrChange>
          </w:tcPr>
          <w:p w14:paraId="2155C2B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Change w:id="413" w:author="Frank Oemig" w:date="2022-07-13T17:39:00Z">
              <w:tcPr>
                <w:tcW w:w="4320" w:type="dxa"/>
                <w:tcBorders>
                  <w:top w:val="dotted" w:sz="4" w:space="0" w:color="auto"/>
                  <w:left w:val="nil"/>
                  <w:bottom w:val="dotted" w:sz="4" w:space="0" w:color="auto"/>
                  <w:right w:val="nil"/>
                </w:tcBorders>
                <w:shd w:val="clear" w:color="auto" w:fill="FFFFFF"/>
              </w:tcPr>
            </w:tcPrChange>
          </w:tcPr>
          <w:p w14:paraId="721CDBD8"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Change w:id="414" w:author="Frank Oemig" w:date="2022-07-13T17:39:00Z">
              <w:tcPr>
                <w:tcW w:w="864" w:type="dxa"/>
                <w:tcBorders>
                  <w:top w:val="dotted" w:sz="4" w:space="0" w:color="auto"/>
                  <w:left w:val="nil"/>
                  <w:bottom w:val="dotted" w:sz="4" w:space="0" w:color="auto"/>
                  <w:right w:val="nil"/>
                </w:tcBorders>
                <w:shd w:val="clear" w:color="auto" w:fill="FFFFFF"/>
              </w:tcPr>
            </w:tcPrChange>
          </w:tcPr>
          <w:p w14:paraId="582AF2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15" w:author="Frank Oemig" w:date="2022-07-13T17:39:00Z">
              <w:tcPr>
                <w:tcW w:w="1008" w:type="dxa"/>
                <w:tcBorders>
                  <w:top w:val="dotted" w:sz="4" w:space="0" w:color="auto"/>
                  <w:left w:val="nil"/>
                  <w:bottom w:val="dotted" w:sz="4" w:space="0" w:color="auto"/>
                  <w:right w:val="nil"/>
                </w:tcBorders>
                <w:shd w:val="clear" w:color="auto" w:fill="FFFFFF"/>
              </w:tcPr>
            </w:tcPrChange>
          </w:tcPr>
          <w:p w14:paraId="029649AE" w14:textId="77777777" w:rsidR="00982364" w:rsidRPr="00E80B34" w:rsidRDefault="00982364" w:rsidP="00250CD3">
            <w:pPr>
              <w:pStyle w:val="MsgTableBody"/>
              <w:jc w:val="center"/>
              <w:rPr>
                <w:noProof/>
              </w:rPr>
            </w:pPr>
            <w:r w:rsidRPr="00E80B34">
              <w:rPr>
                <w:noProof/>
              </w:rPr>
              <w:t>2</w:t>
            </w:r>
          </w:p>
        </w:tc>
      </w:tr>
      <w:tr w:rsidR="00982364" w:rsidRPr="00982364" w14:paraId="6E18499C" w14:textId="77777777" w:rsidTr="00CE65F0">
        <w:trPr>
          <w:jc w:val="center"/>
          <w:trPrChange w:id="416"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417" w:author="Frank Oemig" w:date="2022-07-13T17:39:00Z">
              <w:tcPr>
                <w:tcW w:w="2880" w:type="dxa"/>
                <w:tcBorders>
                  <w:top w:val="dotted" w:sz="4" w:space="0" w:color="auto"/>
                  <w:left w:val="nil"/>
                  <w:bottom w:val="dotted" w:sz="4" w:space="0" w:color="auto"/>
                  <w:right w:val="nil"/>
                </w:tcBorders>
                <w:shd w:val="clear" w:color="auto" w:fill="FFFFFF"/>
              </w:tcPr>
            </w:tcPrChange>
          </w:tcPr>
          <w:p w14:paraId="2C998FB5" w14:textId="77777777" w:rsidR="00982364" w:rsidRPr="00E80B34" w:rsidRDefault="00897DE0" w:rsidP="00125A26">
            <w:pPr>
              <w:pStyle w:val="MsgTableBody"/>
              <w:rPr>
                <w:noProof/>
              </w:rPr>
            </w:pPr>
            <w:r>
              <w:fldChar w:fldCharType="begin"/>
            </w:r>
            <w:r>
              <w:instrText>HYPERLINK \l "STF"</w:instrText>
            </w:r>
            <w:r>
              <w:fldChar w:fldCharType="separate"/>
            </w:r>
            <w:r w:rsidR="00982364" w:rsidRPr="00E80B34">
              <w:rPr>
                <w:rStyle w:val="Hyperlink"/>
                <w:noProof/>
              </w:rPr>
              <w:t>STF</w:t>
            </w:r>
            <w:r>
              <w:rPr>
                <w:rStyle w:val="Hyperlink"/>
                <w:noProof/>
              </w:rPr>
              <w:fldChar w:fldCharType="end"/>
            </w:r>
          </w:p>
        </w:tc>
        <w:tc>
          <w:tcPr>
            <w:tcW w:w="4320" w:type="dxa"/>
            <w:tcBorders>
              <w:top w:val="dotted" w:sz="4" w:space="0" w:color="auto"/>
              <w:left w:val="nil"/>
              <w:bottom w:val="dotted" w:sz="4" w:space="0" w:color="auto"/>
              <w:right w:val="nil"/>
            </w:tcBorders>
            <w:shd w:val="clear" w:color="auto" w:fill="FFFFFF"/>
            <w:tcPrChange w:id="418" w:author="Frank Oemig" w:date="2022-07-13T17:39:00Z">
              <w:tcPr>
                <w:tcW w:w="4320" w:type="dxa"/>
                <w:tcBorders>
                  <w:top w:val="dotted" w:sz="4" w:space="0" w:color="auto"/>
                  <w:left w:val="nil"/>
                  <w:bottom w:val="dotted" w:sz="4" w:space="0" w:color="auto"/>
                  <w:right w:val="nil"/>
                </w:tcBorders>
                <w:shd w:val="clear" w:color="auto" w:fill="FFFFFF"/>
              </w:tcPr>
            </w:tcPrChange>
          </w:tcPr>
          <w:p w14:paraId="1A2AE64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Change w:id="419" w:author="Frank Oemig" w:date="2022-07-13T17:39:00Z">
              <w:tcPr>
                <w:tcW w:w="864" w:type="dxa"/>
                <w:tcBorders>
                  <w:top w:val="dotted" w:sz="4" w:space="0" w:color="auto"/>
                  <w:left w:val="nil"/>
                  <w:bottom w:val="dotted" w:sz="4" w:space="0" w:color="auto"/>
                  <w:right w:val="nil"/>
                </w:tcBorders>
                <w:shd w:val="clear" w:color="auto" w:fill="FFFFFF"/>
              </w:tcPr>
            </w:tcPrChange>
          </w:tcPr>
          <w:p w14:paraId="7AD1DFC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20" w:author="Frank Oemig" w:date="2022-07-13T17:39:00Z">
              <w:tcPr>
                <w:tcW w:w="1008" w:type="dxa"/>
                <w:tcBorders>
                  <w:top w:val="dotted" w:sz="4" w:space="0" w:color="auto"/>
                  <w:left w:val="nil"/>
                  <w:bottom w:val="dotted" w:sz="4" w:space="0" w:color="auto"/>
                  <w:right w:val="nil"/>
                </w:tcBorders>
                <w:shd w:val="clear" w:color="auto" w:fill="FFFFFF"/>
              </w:tcPr>
            </w:tcPrChange>
          </w:tcPr>
          <w:p w14:paraId="6081C966" w14:textId="77777777" w:rsidR="00982364" w:rsidRPr="00E80B34" w:rsidRDefault="00982364" w:rsidP="00250CD3">
            <w:pPr>
              <w:pStyle w:val="MsgTableBody"/>
              <w:jc w:val="center"/>
              <w:rPr>
                <w:noProof/>
              </w:rPr>
            </w:pPr>
            <w:r w:rsidRPr="00E80B34">
              <w:rPr>
                <w:noProof/>
              </w:rPr>
              <w:t>15.4.8</w:t>
            </w:r>
          </w:p>
        </w:tc>
      </w:tr>
      <w:tr w:rsidR="00982364" w:rsidRPr="00982364" w14:paraId="0D6CABE9" w14:textId="77777777" w:rsidTr="00CE65F0">
        <w:trPr>
          <w:jc w:val="center"/>
          <w:trPrChange w:id="421"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422" w:author="Frank Oemig" w:date="2022-07-13T17:39:00Z">
              <w:tcPr>
                <w:tcW w:w="2880" w:type="dxa"/>
                <w:tcBorders>
                  <w:top w:val="dotted" w:sz="4" w:space="0" w:color="auto"/>
                  <w:left w:val="nil"/>
                  <w:bottom w:val="dotted" w:sz="4" w:space="0" w:color="auto"/>
                  <w:right w:val="nil"/>
                </w:tcBorders>
                <w:shd w:val="clear" w:color="auto" w:fill="FFFFFF"/>
              </w:tcPr>
            </w:tcPrChange>
          </w:tcPr>
          <w:p w14:paraId="34CCD3AB" w14:textId="77777777" w:rsidR="00982364" w:rsidRPr="00E80B34" w:rsidRDefault="00982364" w:rsidP="00125A26">
            <w:pPr>
              <w:pStyle w:val="MsgTableBody"/>
              <w:rPr>
                <w:noProof/>
              </w:rPr>
            </w:pPr>
            <w:r w:rsidRPr="00E80B34">
              <w:rPr>
                <w:noProof/>
              </w:rPr>
              <w:t xml:space="preserve">[ </w:t>
            </w:r>
            <w:r>
              <w:fldChar w:fldCharType="begin"/>
            </w:r>
            <w:r>
              <w:instrText>HYPERLINK \l "PRA"</w:instrText>
            </w:r>
            <w:r>
              <w:fldChar w:fldCharType="separate"/>
            </w:r>
            <w:r w:rsidRPr="00E80B34">
              <w:rPr>
                <w:rStyle w:val="Hyperlink"/>
                <w:noProof/>
              </w:rPr>
              <w:t>PRA</w:t>
            </w:r>
            <w:r>
              <w:rPr>
                <w:rStyle w:val="Hyperlink"/>
                <w:noProof/>
              </w:rPr>
              <w:fldChar w:fldCharType="end"/>
            </w:r>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Change w:id="423" w:author="Frank Oemig" w:date="2022-07-13T17:39:00Z">
              <w:tcPr>
                <w:tcW w:w="4320" w:type="dxa"/>
                <w:tcBorders>
                  <w:top w:val="dotted" w:sz="4" w:space="0" w:color="auto"/>
                  <w:left w:val="nil"/>
                  <w:bottom w:val="dotted" w:sz="4" w:space="0" w:color="auto"/>
                  <w:right w:val="nil"/>
                </w:tcBorders>
                <w:shd w:val="clear" w:color="auto" w:fill="FFFFFF"/>
              </w:tcPr>
            </w:tcPrChange>
          </w:tcPr>
          <w:p w14:paraId="30E11379"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Change w:id="424" w:author="Frank Oemig" w:date="2022-07-13T17:39:00Z">
              <w:tcPr>
                <w:tcW w:w="864" w:type="dxa"/>
                <w:tcBorders>
                  <w:top w:val="dotted" w:sz="4" w:space="0" w:color="auto"/>
                  <w:left w:val="nil"/>
                  <w:bottom w:val="dotted" w:sz="4" w:space="0" w:color="auto"/>
                  <w:right w:val="nil"/>
                </w:tcBorders>
                <w:shd w:val="clear" w:color="auto" w:fill="FFFFFF"/>
              </w:tcPr>
            </w:tcPrChange>
          </w:tcPr>
          <w:p w14:paraId="45B4E65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25" w:author="Frank Oemig" w:date="2022-07-13T17:39:00Z">
              <w:tcPr>
                <w:tcW w:w="1008" w:type="dxa"/>
                <w:tcBorders>
                  <w:top w:val="dotted" w:sz="4" w:space="0" w:color="auto"/>
                  <w:left w:val="nil"/>
                  <w:bottom w:val="dotted" w:sz="4" w:space="0" w:color="auto"/>
                  <w:right w:val="nil"/>
                </w:tcBorders>
                <w:shd w:val="clear" w:color="auto" w:fill="FFFFFF"/>
              </w:tcPr>
            </w:tcPrChange>
          </w:tcPr>
          <w:p w14:paraId="47F497B4" w14:textId="77777777" w:rsidR="00982364" w:rsidRPr="00E80B34" w:rsidRDefault="00982364" w:rsidP="00250CD3">
            <w:pPr>
              <w:pStyle w:val="MsgTableBody"/>
              <w:jc w:val="center"/>
              <w:rPr>
                <w:noProof/>
              </w:rPr>
            </w:pPr>
            <w:r w:rsidRPr="00E80B34">
              <w:rPr>
                <w:noProof/>
              </w:rPr>
              <w:t>15.4.6</w:t>
            </w:r>
          </w:p>
        </w:tc>
      </w:tr>
      <w:tr w:rsidR="00982364" w:rsidRPr="00982364" w14:paraId="3DA47B87" w14:textId="77777777" w:rsidTr="00CE65F0">
        <w:trPr>
          <w:jc w:val="center"/>
          <w:trPrChange w:id="426" w:author="Frank Oemig" w:date="2022-07-13T17:39:00Z">
            <w:trPr>
              <w:wAfter w:w="70" w:type="dxa"/>
              <w:jc w:val="center"/>
            </w:trPr>
          </w:trPrChange>
        </w:trPr>
        <w:tc>
          <w:tcPr>
            <w:tcW w:w="2880" w:type="dxa"/>
            <w:tcBorders>
              <w:top w:val="dotted" w:sz="4" w:space="0" w:color="auto"/>
              <w:left w:val="nil"/>
              <w:bottom w:val="single" w:sz="2" w:space="0" w:color="auto"/>
              <w:right w:val="nil"/>
            </w:tcBorders>
            <w:shd w:val="clear" w:color="auto" w:fill="FFFFFF"/>
            <w:tcPrChange w:id="427" w:author="Frank Oemig" w:date="2022-07-13T17:39:00Z">
              <w:tcPr>
                <w:tcW w:w="2880" w:type="dxa"/>
                <w:tcBorders>
                  <w:top w:val="dotted" w:sz="4" w:space="0" w:color="auto"/>
                  <w:left w:val="nil"/>
                  <w:bottom w:val="single" w:sz="2" w:space="0" w:color="auto"/>
                  <w:right w:val="nil"/>
                </w:tcBorders>
                <w:shd w:val="clear" w:color="auto" w:fill="FFFFFF"/>
              </w:tcPr>
            </w:tcPrChange>
          </w:tcPr>
          <w:p w14:paraId="1D0BC31E" w14:textId="77777777" w:rsidR="00982364" w:rsidRPr="00E80B34" w:rsidRDefault="00982364" w:rsidP="00125A26">
            <w:pPr>
              <w:pStyle w:val="MsgTableBody"/>
              <w:rPr>
                <w:noProof/>
              </w:rPr>
            </w:pPr>
            <w:r w:rsidRPr="00E80B34">
              <w:rPr>
                <w:noProof/>
              </w:rPr>
              <w:t xml:space="preserve">[ { </w:t>
            </w:r>
            <w:r>
              <w:fldChar w:fldCharType="begin"/>
            </w:r>
            <w:r>
              <w:instrText>HYPERLINK \l "CER"</w:instrText>
            </w:r>
            <w:r>
              <w:fldChar w:fldCharType="separate"/>
            </w:r>
            <w:r w:rsidRPr="00E80B34">
              <w:rPr>
                <w:rStyle w:val="Hyperlink"/>
                <w:noProof/>
              </w:rPr>
              <w:t>CER</w:t>
            </w:r>
            <w:r>
              <w:rPr>
                <w:rStyle w:val="Hyperlink"/>
                <w:noProof/>
              </w:rPr>
              <w:fldChar w:fldCharType="end"/>
            </w:r>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Change w:id="428" w:author="Frank Oemig" w:date="2022-07-13T17:39:00Z">
              <w:tcPr>
                <w:tcW w:w="4320" w:type="dxa"/>
                <w:tcBorders>
                  <w:top w:val="dotted" w:sz="4" w:space="0" w:color="auto"/>
                  <w:left w:val="nil"/>
                  <w:bottom w:val="single" w:sz="2" w:space="0" w:color="auto"/>
                  <w:right w:val="nil"/>
                </w:tcBorders>
                <w:shd w:val="clear" w:color="auto" w:fill="FFFFFF"/>
              </w:tcPr>
            </w:tcPrChange>
          </w:tcPr>
          <w:p w14:paraId="67491596"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Change w:id="429" w:author="Frank Oemig" w:date="2022-07-13T17:39:00Z">
              <w:tcPr>
                <w:tcW w:w="864" w:type="dxa"/>
                <w:tcBorders>
                  <w:top w:val="dotted" w:sz="4" w:space="0" w:color="auto"/>
                  <w:left w:val="nil"/>
                  <w:bottom w:val="single" w:sz="2" w:space="0" w:color="auto"/>
                  <w:right w:val="nil"/>
                </w:tcBorders>
                <w:shd w:val="clear" w:color="auto" w:fill="FFFFFF"/>
              </w:tcPr>
            </w:tcPrChange>
          </w:tcPr>
          <w:p w14:paraId="79CE047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430" w:author="Frank Oemig" w:date="2022-07-13T17:39:00Z">
              <w:tcPr>
                <w:tcW w:w="1008" w:type="dxa"/>
                <w:tcBorders>
                  <w:top w:val="dotted" w:sz="4" w:space="0" w:color="auto"/>
                  <w:left w:val="nil"/>
                  <w:bottom w:val="single" w:sz="2" w:space="0" w:color="auto"/>
                  <w:right w:val="nil"/>
                </w:tcBorders>
                <w:shd w:val="clear" w:color="auto" w:fill="FFFFFF"/>
              </w:tcPr>
            </w:tcPrChange>
          </w:tcPr>
          <w:p w14:paraId="6F8E356D" w14:textId="77777777" w:rsidR="00982364" w:rsidRPr="00E80B34" w:rsidRDefault="00982364" w:rsidP="00250CD3">
            <w:pPr>
              <w:pStyle w:val="MsgTableBody"/>
              <w:jc w:val="center"/>
              <w:rPr>
                <w:noProof/>
              </w:rPr>
            </w:pPr>
            <w:r w:rsidRPr="00E80B34">
              <w:rPr>
                <w:noProof/>
              </w:rPr>
              <w:t>15.4.2</w:t>
            </w:r>
          </w:p>
        </w:tc>
      </w:tr>
    </w:tbl>
    <w:p w14:paraId="6A23B74B"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14:paraId="44EFB5B0" w14:textId="77777777" w:rsidTr="000C59F0">
        <w:trPr>
          <w:jc w:val="center"/>
        </w:trPr>
        <w:tc>
          <w:tcPr>
            <w:tcW w:w="8500" w:type="dxa"/>
            <w:gridSpan w:val="5"/>
          </w:tcPr>
          <w:p w14:paraId="773B9C7F" w14:textId="77777777" w:rsidR="000C59F0" w:rsidRPr="0083614A" w:rsidRDefault="000C59F0" w:rsidP="006C7D73">
            <w:pPr>
              <w:pStyle w:val="ACK-ChoreographyHeader"/>
            </w:pPr>
            <w:r>
              <w:t>Acknowledgement Choreography</w:t>
            </w:r>
          </w:p>
        </w:tc>
      </w:tr>
      <w:tr w:rsidR="000C59F0" w:rsidRPr="009928E9" w14:paraId="6F0CB215" w14:textId="77777777" w:rsidTr="000C59F0">
        <w:trPr>
          <w:jc w:val="center"/>
        </w:trPr>
        <w:tc>
          <w:tcPr>
            <w:tcW w:w="8500" w:type="dxa"/>
            <w:gridSpan w:val="5"/>
          </w:tcPr>
          <w:p w14:paraId="3B19FD06" w14:textId="77777777" w:rsidR="000C59F0" w:rsidRDefault="000C59F0" w:rsidP="000C59F0">
            <w:pPr>
              <w:pStyle w:val="ACK-ChoreographyHeader"/>
            </w:pPr>
            <w:r w:rsidRPr="00E80B34">
              <w:rPr>
                <w:noProof/>
              </w:rPr>
              <w:t>PMU^B08^PMU_B08</w:t>
            </w:r>
          </w:p>
        </w:tc>
      </w:tr>
      <w:tr w:rsidR="00C103CB" w:rsidRPr="009928E9" w14:paraId="0D178453" w14:textId="77777777" w:rsidTr="006C7D73">
        <w:trPr>
          <w:jc w:val="center"/>
        </w:trPr>
        <w:tc>
          <w:tcPr>
            <w:tcW w:w="1526" w:type="dxa"/>
          </w:tcPr>
          <w:p w14:paraId="5518C6D7" w14:textId="77777777" w:rsidR="00C103CB" w:rsidRPr="0083614A" w:rsidRDefault="00C103CB" w:rsidP="004E2D90">
            <w:pPr>
              <w:pStyle w:val="ACK-ChoreographyBody"/>
            </w:pPr>
            <w:r w:rsidRPr="0083614A">
              <w:t>Field name</w:t>
            </w:r>
          </w:p>
        </w:tc>
        <w:tc>
          <w:tcPr>
            <w:tcW w:w="2410" w:type="dxa"/>
          </w:tcPr>
          <w:p w14:paraId="3290FFA5" w14:textId="77777777" w:rsidR="00C103CB" w:rsidRPr="0083614A" w:rsidRDefault="00C103CB" w:rsidP="004E2D90">
            <w:pPr>
              <w:pStyle w:val="ACK-ChoreographyBody"/>
            </w:pPr>
            <w:r w:rsidRPr="0083614A">
              <w:t>Field Value: Original mode</w:t>
            </w:r>
          </w:p>
        </w:tc>
        <w:tc>
          <w:tcPr>
            <w:tcW w:w="4564" w:type="dxa"/>
            <w:gridSpan w:val="3"/>
          </w:tcPr>
          <w:p w14:paraId="7FAC391A" w14:textId="77777777" w:rsidR="00C103CB" w:rsidRPr="0083614A" w:rsidRDefault="00C103CB" w:rsidP="004E2D90">
            <w:pPr>
              <w:pStyle w:val="ACK-ChoreographyBody"/>
            </w:pPr>
            <w:r w:rsidRPr="0083614A">
              <w:t>Field value: Enhanced mode</w:t>
            </w:r>
          </w:p>
        </w:tc>
      </w:tr>
      <w:tr w:rsidR="00C103CB" w:rsidRPr="009928E9" w14:paraId="43449756" w14:textId="77777777" w:rsidTr="006C7D73">
        <w:trPr>
          <w:jc w:val="center"/>
        </w:trPr>
        <w:tc>
          <w:tcPr>
            <w:tcW w:w="1526" w:type="dxa"/>
          </w:tcPr>
          <w:p w14:paraId="5A3C0A97" w14:textId="77777777" w:rsidR="00C103CB" w:rsidRPr="0083614A" w:rsidRDefault="004E2D90" w:rsidP="004E2D90">
            <w:pPr>
              <w:pStyle w:val="ACK-ChoreographyBody"/>
            </w:pPr>
            <w:r>
              <w:t>MSH-</w:t>
            </w:r>
            <w:r w:rsidR="00C103CB" w:rsidRPr="0083614A">
              <w:t>15</w:t>
            </w:r>
          </w:p>
        </w:tc>
        <w:tc>
          <w:tcPr>
            <w:tcW w:w="2410" w:type="dxa"/>
          </w:tcPr>
          <w:p w14:paraId="4C6F23AA" w14:textId="77777777" w:rsidR="00C103CB" w:rsidRPr="0083614A" w:rsidRDefault="00C103CB" w:rsidP="004E2D90">
            <w:pPr>
              <w:pStyle w:val="ACK-ChoreographyBody"/>
            </w:pPr>
            <w:r w:rsidRPr="0083614A">
              <w:t>Blank</w:t>
            </w:r>
          </w:p>
        </w:tc>
        <w:tc>
          <w:tcPr>
            <w:tcW w:w="879" w:type="dxa"/>
          </w:tcPr>
          <w:p w14:paraId="5EB7FE4F" w14:textId="77777777" w:rsidR="00C103CB" w:rsidRPr="0083614A" w:rsidRDefault="00C103CB" w:rsidP="004E2D90">
            <w:pPr>
              <w:pStyle w:val="ACK-ChoreographyBody"/>
            </w:pPr>
            <w:r w:rsidRPr="0083614A">
              <w:t>NE</w:t>
            </w:r>
          </w:p>
        </w:tc>
        <w:tc>
          <w:tcPr>
            <w:tcW w:w="1843" w:type="dxa"/>
          </w:tcPr>
          <w:p w14:paraId="53A3F676" w14:textId="77777777" w:rsidR="00C103CB" w:rsidRPr="003C4436" w:rsidRDefault="00C103CB" w:rsidP="004E2D90">
            <w:pPr>
              <w:pStyle w:val="ACK-ChoreographyBody"/>
              <w:rPr>
                <w:szCs w:val="16"/>
              </w:rPr>
            </w:pPr>
            <w:r w:rsidRPr="003C4436">
              <w:rPr>
                <w:szCs w:val="16"/>
              </w:rPr>
              <w:t>NE</w:t>
            </w:r>
          </w:p>
        </w:tc>
        <w:tc>
          <w:tcPr>
            <w:tcW w:w="1842" w:type="dxa"/>
          </w:tcPr>
          <w:p w14:paraId="5432FDEF" w14:textId="77777777" w:rsidR="00C103CB" w:rsidRPr="003C4436" w:rsidRDefault="00C103CB" w:rsidP="004E2D90">
            <w:pPr>
              <w:pStyle w:val="ACK-ChoreographyBody"/>
              <w:rPr>
                <w:szCs w:val="16"/>
              </w:rPr>
            </w:pPr>
            <w:r w:rsidRPr="003C4436">
              <w:rPr>
                <w:szCs w:val="16"/>
              </w:rPr>
              <w:t>AL, SU, ER</w:t>
            </w:r>
          </w:p>
        </w:tc>
      </w:tr>
      <w:tr w:rsidR="00C103CB" w:rsidRPr="009928E9" w14:paraId="33CA5B6B" w14:textId="77777777" w:rsidTr="006C7D73">
        <w:trPr>
          <w:jc w:val="center"/>
        </w:trPr>
        <w:tc>
          <w:tcPr>
            <w:tcW w:w="1526" w:type="dxa"/>
          </w:tcPr>
          <w:p w14:paraId="396E8C18" w14:textId="77777777" w:rsidR="00C103CB" w:rsidRPr="0083614A" w:rsidRDefault="004E2D90" w:rsidP="004E2D90">
            <w:pPr>
              <w:pStyle w:val="ACK-ChoreographyBody"/>
            </w:pPr>
            <w:r>
              <w:t>MSH-</w:t>
            </w:r>
            <w:r w:rsidR="00C103CB" w:rsidRPr="0083614A">
              <w:t>16</w:t>
            </w:r>
          </w:p>
        </w:tc>
        <w:tc>
          <w:tcPr>
            <w:tcW w:w="2410" w:type="dxa"/>
          </w:tcPr>
          <w:p w14:paraId="610143FE" w14:textId="77777777" w:rsidR="00C103CB" w:rsidRPr="0083614A" w:rsidRDefault="00C103CB" w:rsidP="004E2D90">
            <w:pPr>
              <w:pStyle w:val="ACK-ChoreographyBody"/>
            </w:pPr>
            <w:r w:rsidRPr="0083614A">
              <w:t>Blank</w:t>
            </w:r>
          </w:p>
        </w:tc>
        <w:tc>
          <w:tcPr>
            <w:tcW w:w="879" w:type="dxa"/>
          </w:tcPr>
          <w:p w14:paraId="089A47DC" w14:textId="77777777" w:rsidR="00C103CB" w:rsidRPr="0083614A" w:rsidRDefault="00C103CB" w:rsidP="004E2D90">
            <w:pPr>
              <w:pStyle w:val="ACK-ChoreographyBody"/>
            </w:pPr>
            <w:r w:rsidRPr="0083614A">
              <w:t>NE</w:t>
            </w:r>
          </w:p>
        </w:tc>
        <w:tc>
          <w:tcPr>
            <w:tcW w:w="1843" w:type="dxa"/>
          </w:tcPr>
          <w:p w14:paraId="21C37B92" w14:textId="77777777" w:rsidR="00C103CB" w:rsidRPr="003C4436" w:rsidRDefault="00C103CB" w:rsidP="004E2D90">
            <w:pPr>
              <w:pStyle w:val="ACK-ChoreographyBody"/>
              <w:rPr>
                <w:szCs w:val="16"/>
              </w:rPr>
            </w:pPr>
            <w:r w:rsidRPr="003C4436">
              <w:rPr>
                <w:szCs w:val="16"/>
              </w:rPr>
              <w:t>AL, SU, ER</w:t>
            </w:r>
          </w:p>
        </w:tc>
        <w:tc>
          <w:tcPr>
            <w:tcW w:w="1842" w:type="dxa"/>
          </w:tcPr>
          <w:p w14:paraId="63684FCD" w14:textId="77777777" w:rsidR="00C103CB" w:rsidRPr="003C4436" w:rsidRDefault="00C103CB" w:rsidP="004E2D90">
            <w:pPr>
              <w:pStyle w:val="ACK-ChoreographyBody"/>
              <w:rPr>
                <w:szCs w:val="16"/>
              </w:rPr>
            </w:pPr>
            <w:r w:rsidRPr="003C4436">
              <w:rPr>
                <w:szCs w:val="16"/>
              </w:rPr>
              <w:t>AL, SU, ER</w:t>
            </w:r>
          </w:p>
        </w:tc>
      </w:tr>
      <w:tr w:rsidR="00C103CB" w:rsidRPr="009928E9" w14:paraId="2A5E3AA0" w14:textId="77777777" w:rsidTr="006C7D73">
        <w:trPr>
          <w:jc w:val="center"/>
        </w:trPr>
        <w:tc>
          <w:tcPr>
            <w:tcW w:w="1526" w:type="dxa"/>
          </w:tcPr>
          <w:p w14:paraId="7521D995" w14:textId="77777777" w:rsidR="00C103CB" w:rsidRPr="0083614A" w:rsidRDefault="00C103CB" w:rsidP="004E2D90">
            <w:pPr>
              <w:pStyle w:val="ACK-ChoreographyBody"/>
            </w:pPr>
            <w:r w:rsidRPr="0083614A">
              <w:t>Immediate Ack</w:t>
            </w:r>
          </w:p>
        </w:tc>
        <w:tc>
          <w:tcPr>
            <w:tcW w:w="2410" w:type="dxa"/>
          </w:tcPr>
          <w:p w14:paraId="2EA50E6F" w14:textId="77777777" w:rsidR="00C103CB" w:rsidRPr="0083614A" w:rsidRDefault="00C103CB" w:rsidP="004E2D90">
            <w:pPr>
              <w:pStyle w:val="ACK-ChoreographyBody"/>
            </w:pPr>
            <w:r w:rsidRPr="0083614A">
              <w:t>-</w:t>
            </w:r>
          </w:p>
        </w:tc>
        <w:tc>
          <w:tcPr>
            <w:tcW w:w="879" w:type="dxa"/>
          </w:tcPr>
          <w:p w14:paraId="0D2781FB" w14:textId="77777777" w:rsidR="00C103CB" w:rsidRPr="0083614A" w:rsidRDefault="00C103CB" w:rsidP="004E2D90">
            <w:pPr>
              <w:pStyle w:val="ACK-ChoreographyBody"/>
            </w:pPr>
            <w:r w:rsidRPr="0083614A">
              <w:t>-</w:t>
            </w:r>
          </w:p>
        </w:tc>
        <w:tc>
          <w:tcPr>
            <w:tcW w:w="1843" w:type="dxa"/>
          </w:tcPr>
          <w:p w14:paraId="3FB242DD" w14:textId="77777777" w:rsidR="00C103CB" w:rsidRPr="003C4436" w:rsidRDefault="00C103CB" w:rsidP="004E2D90">
            <w:pPr>
              <w:pStyle w:val="ACK-ChoreographyBody"/>
              <w:rPr>
                <w:szCs w:val="16"/>
              </w:rPr>
            </w:pPr>
            <w:r w:rsidRPr="003C4436">
              <w:rPr>
                <w:szCs w:val="16"/>
              </w:rPr>
              <w:t>-</w:t>
            </w:r>
          </w:p>
        </w:tc>
        <w:tc>
          <w:tcPr>
            <w:tcW w:w="1842" w:type="dxa"/>
          </w:tcPr>
          <w:p w14:paraId="34BBF978"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14:paraId="1FABBCE7" w14:textId="77777777" w:rsidTr="006C7D73">
        <w:trPr>
          <w:jc w:val="center"/>
        </w:trPr>
        <w:tc>
          <w:tcPr>
            <w:tcW w:w="1526" w:type="dxa"/>
          </w:tcPr>
          <w:p w14:paraId="7BFBD148" w14:textId="77777777" w:rsidR="00C103CB" w:rsidRPr="0083614A" w:rsidRDefault="00C103CB" w:rsidP="004E2D90">
            <w:pPr>
              <w:pStyle w:val="ACK-ChoreographyBody"/>
            </w:pPr>
            <w:r w:rsidRPr="0083614A">
              <w:t>Application Ack</w:t>
            </w:r>
          </w:p>
        </w:tc>
        <w:tc>
          <w:tcPr>
            <w:tcW w:w="2410" w:type="dxa"/>
          </w:tcPr>
          <w:p w14:paraId="0698AA1A" w14:textId="77777777"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14:paraId="29C24D23" w14:textId="77777777" w:rsidR="00C103CB" w:rsidRPr="0083614A" w:rsidRDefault="00C103CB" w:rsidP="004E2D90">
            <w:pPr>
              <w:pStyle w:val="ACK-ChoreographyBody"/>
            </w:pPr>
            <w:r w:rsidRPr="0083614A">
              <w:t>-</w:t>
            </w:r>
          </w:p>
        </w:tc>
        <w:tc>
          <w:tcPr>
            <w:tcW w:w="1843" w:type="dxa"/>
          </w:tcPr>
          <w:p w14:paraId="1E15F934"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14:paraId="4C06104A"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14:paraId="1A7AB17A" w14:textId="77777777" w:rsidR="00C103CB" w:rsidRDefault="00C103CB" w:rsidP="00C103CB">
      <w:pPr>
        <w:rPr>
          <w:lang w:eastAsia="de-DE"/>
        </w:rPr>
      </w:pPr>
    </w:p>
    <w:p w14:paraId="6FF75AB4" w14:textId="77777777" w:rsidR="00C103CB" w:rsidRDefault="00C103CB" w:rsidP="00C103CB">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7F5F8CDE" w14:textId="77777777"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A6770A7"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0FAC2CFE"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5B46C7FD"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45732C32"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6E735A98" w14:textId="77777777" w:rsidR="00982364" w:rsidRPr="00E80B34" w:rsidRDefault="00982364" w:rsidP="00250CD3">
            <w:pPr>
              <w:pStyle w:val="MsgTableHeader"/>
              <w:jc w:val="center"/>
              <w:rPr>
                <w:noProof/>
              </w:rPr>
            </w:pPr>
            <w:r w:rsidRPr="00E80B34">
              <w:rPr>
                <w:noProof/>
              </w:rPr>
              <w:t>Chapter</w:t>
            </w:r>
          </w:p>
        </w:tc>
      </w:tr>
      <w:tr w:rsidR="00982364" w:rsidRPr="00982364" w14:paraId="763FDFC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D59A530"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322F935"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6FBF26C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3F161C" w14:textId="77777777" w:rsidR="00982364" w:rsidRPr="00E80B34" w:rsidRDefault="00982364" w:rsidP="00250CD3">
            <w:pPr>
              <w:pStyle w:val="MsgTableBody"/>
              <w:jc w:val="center"/>
              <w:rPr>
                <w:noProof/>
              </w:rPr>
            </w:pPr>
            <w:r w:rsidRPr="00E80B34">
              <w:rPr>
                <w:noProof/>
              </w:rPr>
              <w:t>2</w:t>
            </w:r>
          </w:p>
        </w:tc>
      </w:tr>
      <w:tr w:rsidR="00982364" w:rsidRPr="00982364" w14:paraId="7456A6F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B77AFB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099C560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9DD30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607D1" w14:textId="77777777" w:rsidR="00982364" w:rsidRPr="00E80B34" w:rsidRDefault="00982364" w:rsidP="00250CD3">
            <w:pPr>
              <w:pStyle w:val="MsgTableBody"/>
              <w:jc w:val="center"/>
              <w:rPr>
                <w:noProof/>
              </w:rPr>
            </w:pPr>
            <w:r w:rsidRPr="00E80B34">
              <w:rPr>
                <w:noProof/>
              </w:rPr>
              <w:t>2</w:t>
            </w:r>
          </w:p>
        </w:tc>
      </w:tr>
      <w:tr w:rsidR="00982364" w:rsidRPr="00982364" w14:paraId="141C03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B4FCA2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F0B79E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50B28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D47E6" w14:textId="77777777" w:rsidR="00982364" w:rsidRPr="00E80B34" w:rsidRDefault="00982364" w:rsidP="00250CD3">
            <w:pPr>
              <w:pStyle w:val="MsgTableBody"/>
              <w:jc w:val="center"/>
              <w:rPr>
                <w:noProof/>
              </w:rPr>
            </w:pPr>
            <w:r w:rsidRPr="00E80B34">
              <w:rPr>
                <w:noProof/>
              </w:rPr>
              <w:t>2</w:t>
            </w:r>
          </w:p>
        </w:tc>
      </w:tr>
      <w:tr w:rsidR="00982364" w:rsidRPr="00982364" w14:paraId="0BAA9A0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B44BD2"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4CCD6DE9"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FFE6D7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9742C" w14:textId="77777777" w:rsidR="00982364" w:rsidRPr="00E80B34" w:rsidRDefault="00982364" w:rsidP="00250CD3">
            <w:pPr>
              <w:pStyle w:val="MsgTableBody"/>
              <w:jc w:val="center"/>
              <w:rPr>
                <w:noProof/>
              </w:rPr>
            </w:pPr>
            <w:r w:rsidRPr="00E80B34">
              <w:rPr>
                <w:noProof/>
              </w:rPr>
              <w:t>2</w:t>
            </w:r>
          </w:p>
        </w:tc>
      </w:tr>
      <w:tr w:rsidR="00982364" w:rsidRPr="00982364" w14:paraId="2F18402E"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AE38A15"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635206A"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6F298C1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EFA1A0" w14:textId="77777777" w:rsidR="00982364" w:rsidRPr="00E80B34" w:rsidRDefault="00982364" w:rsidP="00250CD3">
            <w:pPr>
              <w:pStyle w:val="MsgTableBody"/>
              <w:jc w:val="center"/>
              <w:rPr>
                <w:noProof/>
              </w:rPr>
            </w:pPr>
            <w:r w:rsidRPr="00E80B34">
              <w:rPr>
                <w:noProof/>
              </w:rPr>
              <w:t>2</w:t>
            </w:r>
          </w:p>
        </w:tc>
      </w:tr>
    </w:tbl>
    <w:p w14:paraId="5063025F"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2DB69B02" w14:textId="77777777" w:rsidTr="000C59F0">
        <w:trPr>
          <w:jc w:val="center"/>
        </w:trPr>
        <w:tc>
          <w:tcPr>
            <w:tcW w:w="6652" w:type="dxa"/>
            <w:gridSpan w:val="4"/>
          </w:tcPr>
          <w:p w14:paraId="015ED24E" w14:textId="77777777" w:rsidR="000C59F0" w:rsidRPr="006D6BB6" w:rsidRDefault="000C59F0" w:rsidP="006C7D73">
            <w:pPr>
              <w:pStyle w:val="ACK-ChoreographyHeader"/>
            </w:pPr>
            <w:r>
              <w:lastRenderedPageBreak/>
              <w:t>Acknowledgement Choreography</w:t>
            </w:r>
          </w:p>
        </w:tc>
      </w:tr>
      <w:tr w:rsidR="000C59F0" w:rsidRPr="006D6BB6" w14:paraId="37BBCE22" w14:textId="77777777" w:rsidTr="000C59F0">
        <w:trPr>
          <w:jc w:val="center"/>
        </w:trPr>
        <w:tc>
          <w:tcPr>
            <w:tcW w:w="6652" w:type="dxa"/>
            <w:gridSpan w:val="4"/>
          </w:tcPr>
          <w:p w14:paraId="516556B2" w14:textId="77777777" w:rsidR="000C59F0" w:rsidRDefault="000C59F0" w:rsidP="000C59F0">
            <w:pPr>
              <w:pStyle w:val="ACK-ChoreographyHeader"/>
            </w:pPr>
            <w:r w:rsidRPr="00E80B34">
              <w:rPr>
                <w:noProof/>
              </w:rPr>
              <w:t>ACK^B08^ACK</w:t>
            </w:r>
          </w:p>
        </w:tc>
      </w:tr>
      <w:tr w:rsidR="00F640A8" w:rsidRPr="006D6BB6" w14:paraId="276595D5" w14:textId="77777777" w:rsidTr="006C7D73">
        <w:trPr>
          <w:jc w:val="center"/>
        </w:trPr>
        <w:tc>
          <w:tcPr>
            <w:tcW w:w="1458" w:type="dxa"/>
          </w:tcPr>
          <w:p w14:paraId="3ADFB9E1" w14:textId="77777777" w:rsidR="00F640A8" w:rsidRPr="006D6BB6" w:rsidRDefault="00F640A8" w:rsidP="000C59F0">
            <w:pPr>
              <w:pStyle w:val="ACK-ChoreographyBody"/>
            </w:pPr>
            <w:r w:rsidRPr="006D6BB6">
              <w:t>Field name</w:t>
            </w:r>
          </w:p>
        </w:tc>
        <w:tc>
          <w:tcPr>
            <w:tcW w:w="2336" w:type="dxa"/>
          </w:tcPr>
          <w:p w14:paraId="33EACA2D" w14:textId="77777777" w:rsidR="00F640A8" w:rsidRPr="006D6BB6" w:rsidRDefault="00F640A8" w:rsidP="000C59F0">
            <w:pPr>
              <w:pStyle w:val="ACK-ChoreographyBody"/>
            </w:pPr>
            <w:r w:rsidRPr="006D6BB6">
              <w:t>Field Value: Original mode</w:t>
            </w:r>
          </w:p>
        </w:tc>
        <w:tc>
          <w:tcPr>
            <w:tcW w:w="2858" w:type="dxa"/>
            <w:gridSpan w:val="2"/>
          </w:tcPr>
          <w:p w14:paraId="515AE73B" w14:textId="77777777" w:rsidR="00F640A8" w:rsidRPr="006D6BB6" w:rsidRDefault="00F640A8" w:rsidP="000C59F0">
            <w:pPr>
              <w:pStyle w:val="ACK-ChoreographyBody"/>
            </w:pPr>
            <w:r w:rsidRPr="006D6BB6">
              <w:t>Field value: Enhanced mode</w:t>
            </w:r>
          </w:p>
        </w:tc>
      </w:tr>
      <w:tr w:rsidR="00F640A8" w:rsidRPr="006D6BB6" w14:paraId="0EB0F9E6" w14:textId="77777777" w:rsidTr="006C7D73">
        <w:trPr>
          <w:jc w:val="center"/>
        </w:trPr>
        <w:tc>
          <w:tcPr>
            <w:tcW w:w="1458" w:type="dxa"/>
          </w:tcPr>
          <w:p w14:paraId="7F31C638" w14:textId="77777777" w:rsidR="00F640A8" w:rsidRPr="006D6BB6" w:rsidRDefault="00F640A8" w:rsidP="000C59F0">
            <w:pPr>
              <w:pStyle w:val="ACK-ChoreographyBody"/>
            </w:pPr>
            <w:r>
              <w:t>MSH-</w:t>
            </w:r>
            <w:r w:rsidRPr="006D6BB6">
              <w:t>15</w:t>
            </w:r>
          </w:p>
        </w:tc>
        <w:tc>
          <w:tcPr>
            <w:tcW w:w="2336" w:type="dxa"/>
          </w:tcPr>
          <w:p w14:paraId="338E5B3D" w14:textId="77777777" w:rsidR="00F640A8" w:rsidRPr="006D6BB6" w:rsidRDefault="00F640A8" w:rsidP="000C59F0">
            <w:pPr>
              <w:pStyle w:val="ACK-ChoreographyBody"/>
            </w:pPr>
            <w:r w:rsidRPr="006D6BB6">
              <w:t>Blank</w:t>
            </w:r>
          </w:p>
        </w:tc>
        <w:tc>
          <w:tcPr>
            <w:tcW w:w="850" w:type="dxa"/>
          </w:tcPr>
          <w:p w14:paraId="774F079A" w14:textId="77777777" w:rsidR="00F640A8" w:rsidRPr="006D6BB6" w:rsidRDefault="00F640A8" w:rsidP="000C59F0">
            <w:pPr>
              <w:pStyle w:val="ACK-ChoreographyBody"/>
            </w:pPr>
            <w:r w:rsidRPr="006D6BB6">
              <w:t>NE</w:t>
            </w:r>
          </w:p>
        </w:tc>
        <w:tc>
          <w:tcPr>
            <w:tcW w:w="2008" w:type="dxa"/>
          </w:tcPr>
          <w:p w14:paraId="2DE393FC" w14:textId="77777777" w:rsidR="00F640A8" w:rsidRPr="006D6BB6" w:rsidRDefault="00F640A8" w:rsidP="000C59F0">
            <w:pPr>
              <w:pStyle w:val="ACK-ChoreographyBody"/>
            </w:pPr>
            <w:r w:rsidRPr="006D6BB6">
              <w:t>AL, SU, ER</w:t>
            </w:r>
          </w:p>
        </w:tc>
      </w:tr>
      <w:tr w:rsidR="00F640A8" w:rsidRPr="006D6BB6" w14:paraId="7CD321C0" w14:textId="77777777" w:rsidTr="006C7D73">
        <w:trPr>
          <w:jc w:val="center"/>
        </w:trPr>
        <w:tc>
          <w:tcPr>
            <w:tcW w:w="1458" w:type="dxa"/>
          </w:tcPr>
          <w:p w14:paraId="366FADBE" w14:textId="77777777" w:rsidR="00F640A8" w:rsidRPr="006D6BB6" w:rsidRDefault="00F640A8" w:rsidP="000C59F0">
            <w:pPr>
              <w:pStyle w:val="ACK-ChoreographyBody"/>
            </w:pPr>
            <w:r>
              <w:t>MSH-</w:t>
            </w:r>
            <w:r w:rsidRPr="006D6BB6">
              <w:t>16</w:t>
            </w:r>
          </w:p>
        </w:tc>
        <w:tc>
          <w:tcPr>
            <w:tcW w:w="2336" w:type="dxa"/>
          </w:tcPr>
          <w:p w14:paraId="75692CE9" w14:textId="77777777" w:rsidR="00F640A8" w:rsidRPr="006D6BB6" w:rsidRDefault="00F640A8" w:rsidP="000C59F0">
            <w:pPr>
              <w:pStyle w:val="ACK-ChoreographyBody"/>
            </w:pPr>
            <w:r w:rsidRPr="006D6BB6">
              <w:t>Blank</w:t>
            </w:r>
          </w:p>
        </w:tc>
        <w:tc>
          <w:tcPr>
            <w:tcW w:w="850" w:type="dxa"/>
          </w:tcPr>
          <w:p w14:paraId="5EECCD25" w14:textId="77777777" w:rsidR="00F640A8" w:rsidRPr="006D6BB6" w:rsidRDefault="00F640A8" w:rsidP="000C59F0">
            <w:pPr>
              <w:pStyle w:val="ACK-ChoreographyBody"/>
            </w:pPr>
            <w:r w:rsidRPr="006D6BB6">
              <w:t>NE</w:t>
            </w:r>
          </w:p>
        </w:tc>
        <w:tc>
          <w:tcPr>
            <w:tcW w:w="2008" w:type="dxa"/>
          </w:tcPr>
          <w:p w14:paraId="3D86F0DD" w14:textId="77777777" w:rsidR="00F640A8" w:rsidRPr="006D6BB6" w:rsidRDefault="00F640A8" w:rsidP="000C59F0">
            <w:pPr>
              <w:pStyle w:val="ACK-ChoreographyBody"/>
            </w:pPr>
            <w:r w:rsidRPr="006D6BB6">
              <w:t>NE</w:t>
            </w:r>
          </w:p>
        </w:tc>
      </w:tr>
      <w:tr w:rsidR="00F640A8" w:rsidRPr="006D6BB6" w14:paraId="5D67B3C9" w14:textId="77777777" w:rsidTr="006C7D73">
        <w:trPr>
          <w:jc w:val="center"/>
        </w:trPr>
        <w:tc>
          <w:tcPr>
            <w:tcW w:w="1458" w:type="dxa"/>
          </w:tcPr>
          <w:p w14:paraId="4AC2D04A" w14:textId="77777777" w:rsidR="00F640A8" w:rsidRPr="006D6BB6" w:rsidRDefault="00F640A8" w:rsidP="000C59F0">
            <w:pPr>
              <w:pStyle w:val="ACK-ChoreographyBody"/>
            </w:pPr>
            <w:r w:rsidRPr="006D6BB6">
              <w:t>Immediate Ack</w:t>
            </w:r>
          </w:p>
        </w:tc>
        <w:tc>
          <w:tcPr>
            <w:tcW w:w="2336" w:type="dxa"/>
          </w:tcPr>
          <w:p w14:paraId="2EBD855E" w14:textId="77777777" w:rsidR="00F640A8" w:rsidRPr="006D6BB6" w:rsidRDefault="00F640A8" w:rsidP="000C59F0">
            <w:pPr>
              <w:pStyle w:val="ACK-ChoreographyBody"/>
            </w:pPr>
            <w:r>
              <w:rPr>
                <w:szCs w:val="16"/>
              </w:rPr>
              <w:t>-</w:t>
            </w:r>
          </w:p>
        </w:tc>
        <w:tc>
          <w:tcPr>
            <w:tcW w:w="850" w:type="dxa"/>
          </w:tcPr>
          <w:p w14:paraId="37B242DD" w14:textId="77777777" w:rsidR="00F640A8" w:rsidRPr="006D6BB6" w:rsidRDefault="00F640A8" w:rsidP="000C59F0">
            <w:pPr>
              <w:pStyle w:val="ACK-ChoreographyBody"/>
            </w:pPr>
            <w:r w:rsidRPr="006D6BB6">
              <w:t>-</w:t>
            </w:r>
          </w:p>
        </w:tc>
        <w:tc>
          <w:tcPr>
            <w:tcW w:w="2008" w:type="dxa"/>
          </w:tcPr>
          <w:p w14:paraId="4CBBD859" w14:textId="77777777"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14:paraId="45A5783D" w14:textId="77777777" w:rsidTr="006C7D73">
        <w:trPr>
          <w:jc w:val="center"/>
        </w:trPr>
        <w:tc>
          <w:tcPr>
            <w:tcW w:w="1458" w:type="dxa"/>
          </w:tcPr>
          <w:p w14:paraId="6E68FD9C" w14:textId="77777777" w:rsidR="00F640A8" w:rsidRPr="006D6BB6" w:rsidRDefault="00F640A8" w:rsidP="000C59F0">
            <w:pPr>
              <w:pStyle w:val="ACK-ChoreographyBody"/>
            </w:pPr>
            <w:r w:rsidRPr="006D6BB6">
              <w:t>Application Ack</w:t>
            </w:r>
          </w:p>
        </w:tc>
        <w:tc>
          <w:tcPr>
            <w:tcW w:w="2336" w:type="dxa"/>
          </w:tcPr>
          <w:p w14:paraId="4CD63079" w14:textId="77777777" w:rsidR="00F640A8" w:rsidRPr="006D6BB6" w:rsidRDefault="00F640A8" w:rsidP="000C59F0">
            <w:pPr>
              <w:pStyle w:val="ACK-ChoreographyBody"/>
            </w:pPr>
            <w:r>
              <w:rPr>
                <w:szCs w:val="16"/>
              </w:rPr>
              <w:t>-</w:t>
            </w:r>
          </w:p>
        </w:tc>
        <w:tc>
          <w:tcPr>
            <w:tcW w:w="850" w:type="dxa"/>
          </w:tcPr>
          <w:p w14:paraId="500E73E3" w14:textId="77777777" w:rsidR="00F640A8" w:rsidRPr="006D6BB6" w:rsidRDefault="00F640A8" w:rsidP="000C59F0">
            <w:pPr>
              <w:pStyle w:val="ACK-ChoreographyBody"/>
            </w:pPr>
            <w:r w:rsidRPr="006D6BB6">
              <w:t>-</w:t>
            </w:r>
          </w:p>
        </w:tc>
        <w:tc>
          <w:tcPr>
            <w:tcW w:w="2008" w:type="dxa"/>
          </w:tcPr>
          <w:p w14:paraId="5580B4D0" w14:textId="77777777" w:rsidR="00F640A8" w:rsidRPr="006D6BB6" w:rsidRDefault="00F640A8" w:rsidP="000C59F0">
            <w:pPr>
              <w:pStyle w:val="ACK-ChoreographyBody"/>
            </w:pPr>
            <w:r w:rsidRPr="006D6BB6">
              <w:t>-</w:t>
            </w:r>
          </w:p>
        </w:tc>
      </w:tr>
    </w:tbl>
    <w:p w14:paraId="78028C7B" w14:textId="77777777" w:rsidR="00F640A8" w:rsidRDefault="00F640A8" w:rsidP="00F640A8"/>
    <w:p w14:paraId="14D44019" w14:textId="77777777" w:rsidR="00982364" w:rsidRPr="00E80B34" w:rsidRDefault="00982364" w:rsidP="00125A26">
      <w:pPr>
        <w:pStyle w:val="Heading2"/>
        <w:rPr>
          <w:noProof/>
        </w:rPr>
      </w:pPr>
      <w:bookmarkStart w:id="431" w:name="_Toc29039347"/>
      <w:r w:rsidRPr="00E80B34">
        <w:rPr>
          <w:noProof/>
        </w:rPr>
        <w:t>M</w:t>
      </w:r>
      <w:bookmarkEnd w:id="287"/>
      <w:bookmarkEnd w:id="288"/>
      <w:bookmarkEnd w:id="289"/>
      <w:bookmarkEnd w:id="290"/>
      <w:bookmarkEnd w:id="291"/>
      <w:bookmarkEnd w:id="292"/>
      <w:bookmarkEnd w:id="293"/>
      <w:bookmarkEnd w:id="322"/>
      <w:r w:rsidRPr="00E80B34">
        <w:rPr>
          <w:noProof/>
        </w:rPr>
        <w:t>ESSAGE SEGMENTS</w:t>
      </w:r>
      <w:bookmarkEnd w:id="323"/>
      <w:bookmarkEnd w:id="431"/>
    </w:p>
    <w:p w14:paraId="2DABCAD6" w14:textId="77777777" w:rsidR="00982364" w:rsidRPr="00E80B34" w:rsidRDefault="00982364" w:rsidP="00125A26">
      <w:pPr>
        <w:rPr>
          <w:noProof/>
        </w:rPr>
      </w:pPr>
      <w:r w:rsidRPr="00E80B34">
        <w:rPr>
          <w:noProof/>
        </w:rPr>
        <w:t xml:space="preserve">The following segments are defined for the Personnel Management </w:t>
      </w:r>
      <w:bookmarkStart w:id="432" w:name="_Toc348247113"/>
      <w:bookmarkStart w:id="433" w:name="_Toc348256242"/>
      <w:bookmarkStart w:id="434" w:name="_Toc348256452"/>
      <w:bookmarkStart w:id="435" w:name="_Toc348256617"/>
      <w:bookmarkStart w:id="436" w:name="_Toc348259929"/>
      <w:bookmarkStart w:id="437" w:name="_Toc348344990"/>
      <w:bookmarkStart w:id="438" w:name="_Toc359236369"/>
      <w:r w:rsidRPr="00E80B34">
        <w:rPr>
          <w:noProof/>
        </w:rPr>
        <w:t>messages.</w:t>
      </w:r>
    </w:p>
    <w:p w14:paraId="32913FB8" w14:textId="77777777" w:rsidR="00982364" w:rsidRPr="00E80B34" w:rsidRDefault="00982364" w:rsidP="00125A26">
      <w:pPr>
        <w:pStyle w:val="Heading3"/>
        <w:rPr>
          <w:noProof/>
        </w:rPr>
      </w:pPr>
      <w:bookmarkStart w:id="439" w:name="_Toc463264311"/>
      <w:bookmarkStart w:id="440" w:name="_Toc494168640"/>
      <w:bookmarkStart w:id="441" w:name="_Toc29039348"/>
      <w:bookmarkStart w:id="442" w:name="_Toc348247053"/>
      <w:bookmarkStart w:id="443" w:name="_Toc348256133"/>
      <w:bookmarkStart w:id="444" w:name="_Toc348259781"/>
      <w:bookmarkStart w:id="445" w:name="_Toc348344740"/>
      <w:bookmarkStart w:id="446" w:name="_Toc359236362"/>
      <w:bookmarkStart w:id="447" w:name="_Toc348247115"/>
      <w:bookmarkStart w:id="448" w:name="_Toc348256244"/>
      <w:bookmarkStart w:id="449" w:name="_Toc348256454"/>
      <w:bookmarkStart w:id="450" w:name="_Toc348256619"/>
      <w:bookmarkStart w:id="451" w:name="_Toc348259931"/>
      <w:bookmarkStart w:id="452" w:name="_Toc348344992"/>
      <w:bookmarkStart w:id="453" w:name="_Toc359236371"/>
      <w:bookmarkEnd w:id="432"/>
      <w:bookmarkEnd w:id="433"/>
      <w:bookmarkEnd w:id="434"/>
      <w:bookmarkEnd w:id="435"/>
      <w:bookmarkEnd w:id="436"/>
      <w:bookmarkEnd w:id="437"/>
      <w:bookmarkEnd w:id="438"/>
      <w:r w:rsidRPr="00E80B34">
        <w:rPr>
          <w:noProof/>
        </w:rPr>
        <w:t>AFF - Professional Affiliation Segment</w:t>
      </w:r>
      <w:bookmarkEnd w:id="439"/>
      <w:bookmarkEnd w:id="440"/>
      <w:bookmarkEnd w:id="441"/>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14:paraId="094656BB" w14:textId="77777777"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14:paraId="6A79F216" w14:textId="77777777" w:rsidR="00982364" w:rsidRPr="00E80B34" w:rsidRDefault="00982364" w:rsidP="00125A26">
      <w:pPr>
        <w:pStyle w:val="AttributeTableCaption"/>
        <w:rPr>
          <w:noProof/>
        </w:rPr>
      </w:pPr>
      <w:bookmarkStart w:id="454" w:name="AFF"/>
      <w:r w:rsidRPr="00E80B34">
        <w:rPr>
          <w:noProof/>
        </w:rPr>
        <w:t>HL7 Attribute Table – AFF – Professional Affiliation</w:t>
      </w:r>
      <w:bookmarkEnd w:id="454"/>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49CC077"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34931FF"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0A0FF515"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139DA42"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CF39"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FF88EDB"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3D8D3689"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6D71EA7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3D39D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5DFC5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3836BD5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C9082F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EFE74CF"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2D412E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6CCF7"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5D51E26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96806AD"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D4F29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6B593C" w14:textId="77777777"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14:paraId="6B4B061F" w14:textId="77777777" w:rsidR="00982364" w:rsidRPr="00E80B34" w:rsidRDefault="00982364" w:rsidP="00CC0700">
            <w:pPr>
              <w:pStyle w:val="AttributeTableBody"/>
              <w:jc w:val="left"/>
              <w:rPr>
                <w:noProof/>
              </w:rPr>
            </w:pPr>
            <w:r w:rsidRPr="00E80B34">
              <w:rPr>
                <w:noProof/>
              </w:rPr>
              <w:t>Set ID – AFF</w:t>
            </w:r>
          </w:p>
        </w:tc>
      </w:tr>
      <w:tr w:rsidR="00250CD3" w:rsidRPr="00982364" w14:paraId="7BBF73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0B6B2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7C19C2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04F7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42486"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28FA024C"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6F1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6F2E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23C05" w14:textId="77777777"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14:paraId="1735886D" w14:textId="77777777" w:rsidR="00982364" w:rsidRPr="00E80B34" w:rsidRDefault="00982364" w:rsidP="00CC0700">
            <w:pPr>
              <w:pStyle w:val="AttributeTableBody"/>
              <w:jc w:val="left"/>
              <w:rPr>
                <w:noProof/>
              </w:rPr>
            </w:pPr>
            <w:r w:rsidRPr="00E80B34">
              <w:rPr>
                <w:noProof/>
              </w:rPr>
              <w:t>Professional Organization</w:t>
            </w:r>
          </w:p>
        </w:tc>
      </w:tr>
      <w:tr w:rsidR="00250CD3" w:rsidRPr="00982364" w14:paraId="146888E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AC932EA"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13B340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B50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C4125"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55CC0A8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FBC87A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ADDF4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A6733" w14:textId="77777777"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14:paraId="4A35FE45" w14:textId="77777777" w:rsidR="00982364" w:rsidRPr="00E80B34" w:rsidRDefault="00982364" w:rsidP="00CC0700">
            <w:pPr>
              <w:pStyle w:val="AttributeTableBody"/>
              <w:jc w:val="left"/>
              <w:rPr>
                <w:noProof/>
              </w:rPr>
            </w:pPr>
            <w:r w:rsidRPr="00E80B34">
              <w:rPr>
                <w:noProof/>
              </w:rPr>
              <w:t>Professional Organization Address</w:t>
            </w:r>
          </w:p>
        </w:tc>
      </w:tr>
      <w:tr w:rsidR="00250CD3" w:rsidRPr="00982364" w14:paraId="163D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5854EB"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1CBE76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FFEC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EA2A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12F3235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9F49F9"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DE5A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0BBD0" w14:textId="77777777"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14:paraId="3BC1D60E" w14:textId="77777777"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14:paraId="7AC3C5F1"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5900F70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14:paraId="1511977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ED8F58" w14:textId="77777777"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14:paraId="5AA10340"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14:paraId="6E0697B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0DF871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3D529"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E5364D" w14:textId="77777777"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14:paraId="2260E87D" w14:textId="77777777" w:rsidR="00982364" w:rsidRPr="00E80B34" w:rsidRDefault="00982364" w:rsidP="00CC0700">
            <w:pPr>
              <w:pStyle w:val="AttributeTableBody"/>
              <w:jc w:val="left"/>
              <w:rPr>
                <w:noProof/>
              </w:rPr>
            </w:pPr>
            <w:r w:rsidRPr="00E80B34">
              <w:rPr>
                <w:noProof/>
              </w:rPr>
              <w:t>Professional Affiliation Additional Information</w:t>
            </w:r>
          </w:p>
        </w:tc>
      </w:tr>
    </w:tbl>
    <w:p w14:paraId="438DBA24" w14:textId="77777777" w:rsidR="00982364" w:rsidRPr="00E80B34" w:rsidRDefault="00982364" w:rsidP="00125A26">
      <w:pPr>
        <w:pStyle w:val="Heading4"/>
        <w:rPr>
          <w:noProof/>
        </w:rPr>
      </w:pPr>
      <w:bookmarkStart w:id="455" w:name="_Toc494168641"/>
      <w:r w:rsidRPr="00E80B34">
        <w:rPr>
          <w:noProof/>
        </w:rPr>
        <w:t>AFF Field Definitions</w:t>
      </w:r>
      <w:bookmarkEnd w:id="455"/>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14:paraId="2F2AE034" w14:textId="77777777" w:rsidR="00982364" w:rsidRPr="00E80B34" w:rsidRDefault="00982364" w:rsidP="00125A26">
      <w:pPr>
        <w:pStyle w:val="Heading4"/>
      </w:pPr>
      <w:bookmarkStart w:id="456"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proofErr w:type="gramStart"/>
      <w:r w:rsidRPr="00E80B34">
        <w:t xml:space="preserve">   (</w:t>
      </w:r>
      <w:proofErr w:type="gramEnd"/>
      <w:r w:rsidRPr="00E80B34">
        <w:t>SI)   01427</w:t>
      </w:r>
      <w:bookmarkEnd w:id="456"/>
    </w:p>
    <w:p w14:paraId="1AE7FEAA" w14:textId="77777777"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14:paraId="51217615" w14:textId="77777777" w:rsidR="00982364" w:rsidRPr="00E80B34" w:rsidRDefault="00982364" w:rsidP="00125A26">
      <w:pPr>
        <w:pStyle w:val="Heading4"/>
        <w:rPr>
          <w:noProof/>
        </w:rPr>
      </w:pPr>
      <w:bookmarkStart w:id="457"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457"/>
    </w:p>
    <w:p w14:paraId="0BBBD18F" w14:textId="77777777" w:rsidR="00817EEA" w:rsidRDefault="00817EEA" w:rsidP="00817EEA">
      <w:pPr>
        <w:pStyle w:val="Components"/>
      </w:pPr>
      <w:bookmarkStart w:id="458"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F630AD4"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A3437A" w14:textId="77777777" w:rsidR="00817EEA" w:rsidRDefault="00817EEA" w:rsidP="00817EEA">
      <w:pPr>
        <w:pStyle w:val="Components"/>
      </w:pPr>
      <w:r>
        <w:t>Subcomponents for Assigning Authority (HD):  &lt;Namespace ID (IS)&gt; &amp; &lt;Universal ID (ST)&gt; &amp; &lt;Universal ID Type (ID)&gt;</w:t>
      </w:r>
    </w:p>
    <w:p w14:paraId="73607EB4" w14:textId="77777777" w:rsidR="00817EEA" w:rsidRDefault="00817EEA" w:rsidP="00817EEA">
      <w:pPr>
        <w:pStyle w:val="Components"/>
      </w:pPr>
      <w:r>
        <w:lastRenderedPageBreak/>
        <w:t>Subcomponents for Assigning Facility (HD):  &lt;Namespace ID (IS)&gt; &amp; &lt;Universal ID (ST)&gt; &amp; &lt;Universal ID Type (ID)&gt;</w:t>
      </w:r>
      <w:bookmarkEnd w:id="458"/>
    </w:p>
    <w:p w14:paraId="57E9A1FF" w14:textId="77777777"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14:paraId="38F88EFA" w14:textId="77777777" w:rsidR="00982364" w:rsidRPr="00E80B34" w:rsidRDefault="00982364" w:rsidP="00125A26">
      <w:pPr>
        <w:pStyle w:val="Heading4"/>
        <w:rPr>
          <w:noProof/>
        </w:rPr>
      </w:pPr>
      <w:bookmarkStart w:id="459"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459"/>
    </w:p>
    <w:p w14:paraId="3291D068" w14:textId="77777777" w:rsidR="00817EEA" w:rsidRDefault="00817EEA" w:rsidP="00817EEA">
      <w:pPr>
        <w:pStyle w:val="Components"/>
      </w:pPr>
      <w:bookmarkStart w:id="46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EF4F97A" w14:textId="77777777" w:rsidR="00817EEA" w:rsidRDefault="00817EEA" w:rsidP="00817EEA">
      <w:pPr>
        <w:pStyle w:val="Components"/>
      </w:pPr>
      <w:r>
        <w:t>Subcomponents for Street Address (SAD):  &lt;Street or Mailing Address (ST)&gt; &amp; &lt;Street Name (ST)&gt; &amp; &lt;Dwelling Number (ST)&gt;</w:t>
      </w:r>
    </w:p>
    <w:p w14:paraId="3713930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CB8AF"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45C114"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CFC41"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35F0F3" w14:textId="77777777" w:rsidR="00817EEA" w:rsidRDefault="00817EEA" w:rsidP="00817EEA">
      <w:pPr>
        <w:pStyle w:val="Components"/>
      </w:pPr>
      <w:r>
        <w:t>Subcomponents for Address Identifier (EI):  &lt;Entity Identifier (ST)&gt; &amp; &lt;Namespace ID (IS)&gt; &amp; &lt;Universal ID (ST)&gt; &amp; &lt;Universal ID Type (ID)&gt;</w:t>
      </w:r>
      <w:bookmarkEnd w:id="460"/>
    </w:p>
    <w:p w14:paraId="566981FA" w14:textId="77777777" w:rsidR="00982364" w:rsidRPr="00E80B34" w:rsidRDefault="00982364" w:rsidP="00125A26">
      <w:pPr>
        <w:pStyle w:val="NormalIndented"/>
        <w:rPr>
          <w:noProof/>
        </w:rPr>
      </w:pPr>
      <w:r w:rsidRPr="00E80B34">
        <w:rPr>
          <w:noProof/>
        </w:rPr>
        <w:lastRenderedPageBreak/>
        <w:t>Definition:  This field contains the postal address of the professional organization with which the Staff Member is associated.</w:t>
      </w:r>
    </w:p>
    <w:p w14:paraId="28AC3CA6" w14:textId="77777777" w:rsidR="00982364" w:rsidRPr="00E80B34" w:rsidRDefault="00982364" w:rsidP="00125A26">
      <w:pPr>
        <w:pStyle w:val="Heading4"/>
        <w:rPr>
          <w:noProof/>
        </w:rPr>
      </w:pPr>
      <w:bookmarkStart w:id="461"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461"/>
    </w:p>
    <w:p w14:paraId="729F6433" w14:textId="77777777" w:rsidR="00817EEA" w:rsidRDefault="00817EEA" w:rsidP="00817EEA">
      <w:pPr>
        <w:pStyle w:val="Components"/>
      </w:pPr>
      <w:bookmarkStart w:id="462" w:name="DRComponent"/>
      <w:r>
        <w:t>Components:  &lt;Range Start Date/Time (DTM)&gt; ^ &lt;Range End Date/Time (DTM)&gt;</w:t>
      </w:r>
      <w:bookmarkEnd w:id="462"/>
    </w:p>
    <w:p w14:paraId="67D3E5B2" w14:textId="77777777"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14:paraId="471FD087" w14:textId="77777777" w:rsidR="00982364" w:rsidRPr="00E80B34" w:rsidRDefault="00982364" w:rsidP="00125A26">
      <w:pPr>
        <w:pStyle w:val="Heading4"/>
        <w:rPr>
          <w:noProof/>
        </w:rPr>
      </w:pPr>
      <w:bookmarkStart w:id="463"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463"/>
    </w:p>
    <w:p w14:paraId="2A8FB658" w14:textId="77777777"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14:paraId="665305A3" w14:textId="77777777" w:rsidR="00982364" w:rsidRPr="00E80B34" w:rsidRDefault="00982364" w:rsidP="00125A26">
      <w:pPr>
        <w:pStyle w:val="Heading3"/>
        <w:rPr>
          <w:noProof/>
        </w:rPr>
      </w:pPr>
      <w:bookmarkStart w:id="464" w:name="_Toc29039349"/>
      <w:bookmarkStart w:id="465" w:name="_Toc463264312"/>
      <w:bookmarkStart w:id="466" w:name="_Toc494168647"/>
      <w:r w:rsidRPr="00E80B34">
        <w:rPr>
          <w:noProof/>
        </w:rPr>
        <w:t>CER - Certificate Detail Segment</w:t>
      </w:r>
      <w:bookmarkEnd w:id="464"/>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14:paraId="1A0C3CD9" w14:textId="77777777"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14:paraId="62870342" w14:textId="77777777" w:rsidR="00982364" w:rsidRPr="00594610" w:rsidRDefault="00982364" w:rsidP="00125A26">
      <w:pPr>
        <w:pStyle w:val="AttributeTableCaption"/>
        <w:rPr>
          <w:noProof/>
          <w:lang w:val="fr-FR"/>
        </w:rPr>
      </w:pPr>
      <w:bookmarkStart w:id="467" w:name="CER"/>
      <w:r w:rsidRPr="00594610">
        <w:rPr>
          <w:noProof/>
          <w:lang w:val="fr-FR"/>
        </w:rPr>
        <w:t>HL7 Attribute Table – CER</w:t>
      </w:r>
      <w:bookmarkEnd w:id="467"/>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0B8A44F8"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94DE2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A1C776F"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511EA66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E1B4E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0E5B75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7B771F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539D4B55"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545FD3EB"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7B51C89E" w14:textId="77777777" w:rsidR="00982364" w:rsidRPr="00E80B34" w:rsidRDefault="00982364" w:rsidP="00CC0700">
            <w:pPr>
              <w:pStyle w:val="AttributeTableHeader"/>
              <w:jc w:val="left"/>
              <w:rPr>
                <w:noProof/>
              </w:rPr>
            </w:pPr>
            <w:r w:rsidRPr="00E80B34">
              <w:rPr>
                <w:noProof/>
              </w:rPr>
              <w:t>ELEMENT NAME</w:t>
            </w:r>
          </w:p>
        </w:tc>
      </w:tr>
      <w:tr w:rsidR="00250CD3" w:rsidRPr="00982364" w14:paraId="757921D1"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5284A367"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57D80EE"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7AC8147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C6B3B5"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29E91EDE"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6F51E4A4"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BD580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1E79091" w14:textId="77777777"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14:paraId="2BA1B3BD" w14:textId="77777777" w:rsidR="00982364" w:rsidRPr="00E80B34" w:rsidRDefault="00982364" w:rsidP="00CC0700">
            <w:pPr>
              <w:pStyle w:val="AttributeTableBody"/>
              <w:jc w:val="left"/>
              <w:rPr>
                <w:noProof/>
              </w:rPr>
            </w:pPr>
            <w:r w:rsidRPr="00E80B34">
              <w:rPr>
                <w:noProof/>
              </w:rPr>
              <w:t>Set ID – CER</w:t>
            </w:r>
          </w:p>
        </w:tc>
      </w:tr>
      <w:tr w:rsidR="00250CD3" w:rsidRPr="00982364" w14:paraId="693F3B8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33CB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540C56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1298C"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4283E741"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94B8B2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225DED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99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1BF64" w14:textId="77777777"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14:paraId="51D81234" w14:textId="77777777" w:rsidR="00982364" w:rsidRPr="00E80B34" w:rsidRDefault="00982364" w:rsidP="00CC0700">
            <w:pPr>
              <w:pStyle w:val="AttributeTableBody"/>
              <w:jc w:val="left"/>
              <w:rPr>
                <w:noProof/>
              </w:rPr>
            </w:pPr>
            <w:r w:rsidRPr="00E80B34">
              <w:rPr>
                <w:noProof/>
              </w:rPr>
              <w:t>Serial Number</w:t>
            </w:r>
          </w:p>
        </w:tc>
      </w:tr>
      <w:tr w:rsidR="00250CD3" w:rsidRPr="00982364" w14:paraId="1C432A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DC177E"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B7E08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5CFED"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23068E77"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D943D2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AF9E2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3399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56F76" w14:textId="77777777"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14:paraId="3AD1C36E" w14:textId="77777777" w:rsidR="00982364" w:rsidRPr="00E80B34" w:rsidRDefault="00982364" w:rsidP="00CC0700">
            <w:pPr>
              <w:pStyle w:val="AttributeTableBody"/>
              <w:jc w:val="left"/>
              <w:rPr>
                <w:noProof/>
              </w:rPr>
            </w:pPr>
            <w:r w:rsidRPr="00E80B34">
              <w:rPr>
                <w:noProof/>
              </w:rPr>
              <w:t>Version</w:t>
            </w:r>
          </w:p>
        </w:tc>
      </w:tr>
      <w:tr w:rsidR="00250CD3" w:rsidRPr="00982364" w14:paraId="5F9D4E8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BBAA69"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55856C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DECE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699E3"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079A5B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A2F2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DA6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AEA6E" w14:textId="77777777"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14:paraId="77003FD2" w14:textId="77777777" w:rsidR="00982364" w:rsidRPr="00E80B34" w:rsidRDefault="00982364" w:rsidP="00CC0700">
            <w:pPr>
              <w:pStyle w:val="AttributeTableBody"/>
              <w:jc w:val="left"/>
              <w:rPr>
                <w:noProof/>
              </w:rPr>
            </w:pPr>
            <w:r w:rsidRPr="00E80B34">
              <w:rPr>
                <w:noProof/>
              </w:rPr>
              <w:t>Granting Authority</w:t>
            </w:r>
          </w:p>
        </w:tc>
      </w:tr>
      <w:tr w:rsidR="00250CD3" w:rsidRPr="00982364" w14:paraId="20DADE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DA78F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485F99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5C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2C823"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3F04A8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C402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635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9AD7E" w14:textId="77777777"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14:paraId="5C616E8C" w14:textId="77777777" w:rsidR="00982364" w:rsidRPr="00E80B34" w:rsidRDefault="00982364" w:rsidP="00CC0700">
            <w:pPr>
              <w:pStyle w:val="AttributeTableBody"/>
              <w:jc w:val="left"/>
              <w:rPr>
                <w:noProof/>
              </w:rPr>
            </w:pPr>
            <w:r w:rsidRPr="00E80B34">
              <w:rPr>
                <w:noProof/>
              </w:rPr>
              <w:t>Issuing Authority</w:t>
            </w:r>
          </w:p>
        </w:tc>
      </w:tr>
      <w:tr w:rsidR="00250CD3" w:rsidRPr="00982364" w14:paraId="19D0C7D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79304B1"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E27A3A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6E6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F11E1"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14:paraId="0E7DCD1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B32AC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AB1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65BD3"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14:paraId="0F0DA71D" w14:textId="77777777" w:rsidR="00982364" w:rsidRPr="00E80B34" w:rsidRDefault="00982364" w:rsidP="00CC0700">
            <w:pPr>
              <w:pStyle w:val="AttributeTableBody"/>
              <w:jc w:val="left"/>
              <w:rPr>
                <w:noProof/>
              </w:rPr>
            </w:pPr>
            <w:r w:rsidRPr="00E80B34">
              <w:rPr>
                <w:noProof/>
              </w:rPr>
              <w:t xml:space="preserve">Signature </w:t>
            </w:r>
          </w:p>
        </w:tc>
      </w:tr>
      <w:tr w:rsidR="00250CD3" w:rsidRPr="00982364" w14:paraId="5845322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9082A9"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7F186A1"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47C6A46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EF6E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2F73388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24BDA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C816" w14:textId="77777777" w:rsidR="00982364" w:rsidRPr="00E80B34" w:rsidRDefault="00000000" w:rsidP="00125A26">
            <w:pPr>
              <w:pStyle w:val="AttributeTableBody"/>
              <w:rPr>
                <w:rFonts w:ascii="Times New Roman" w:hAnsi="Times New Roman" w:cs="Times New Roman"/>
                <w:noProof/>
                <w:kern w:val="20"/>
                <w:sz w:val="20"/>
              </w:rPr>
            </w:pPr>
            <w:hyperlink r:id="rId11"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C35E3B6" w14:textId="77777777"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14:paraId="7A6D9049" w14:textId="77777777" w:rsidR="00982364" w:rsidRPr="00E80B34" w:rsidRDefault="00982364" w:rsidP="00CC0700">
            <w:pPr>
              <w:pStyle w:val="AttributeTableBody"/>
              <w:jc w:val="left"/>
              <w:rPr>
                <w:noProof/>
              </w:rPr>
            </w:pPr>
            <w:r w:rsidRPr="00E80B34">
              <w:rPr>
                <w:noProof/>
              </w:rPr>
              <w:t>Granting Country</w:t>
            </w:r>
          </w:p>
        </w:tc>
      </w:tr>
      <w:tr w:rsidR="00250CD3" w:rsidRPr="00982364" w14:paraId="6944CAF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1A3240A"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AA943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4A9C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1AF5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E0DFC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DF64F4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B48A8" w14:textId="77777777" w:rsidR="00982364" w:rsidRPr="00E80B34" w:rsidRDefault="00000000" w:rsidP="00125A26">
            <w:pPr>
              <w:pStyle w:val="AttributeTableBody"/>
              <w:rPr>
                <w:noProof/>
              </w:rPr>
            </w:pPr>
            <w:hyperlink r:id="rId12"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C2F18EB" w14:textId="77777777"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14:paraId="55DBB893" w14:textId="77777777" w:rsidR="00982364" w:rsidRPr="00E80B34" w:rsidRDefault="00982364" w:rsidP="00CC0700">
            <w:pPr>
              <w:pStyle w:val="AttributeTableBody"/>
              <w:jc w:val="left"/>
              <w:rPr>
                <w:noProof/>
              </w:rPr>
            </w:pPr>
            <w:r w:rsidRPr="00E80B34">
              <w:rPr>
                <w:noProof/>
              </w:rPr>
              <w:t>Granting State/Province</w:t>
            </w:r>
          </w:p>
        </w:tc>
      </w:tr>
      <w:tr w:rsidR="00250CD3" w:rsidRPr="00982364" w14:paraId="68EFA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2C928C"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3BFECC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89D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DE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6D4EC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1776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37837" w14:textId="77777777" w:rsidR="00982364" w:rsidRPr="00E80B34" w:rsidRDefault="00000000" w:rsidP="00125A26">
            <w:pPr>
              <w:pStyle w:val="AttributeTableBody"/>
              <w:rPr>
                <w:noProof/>
              </w:rPr>
            </w:pPr>
            <w:hyperlink r:id="rId13"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03679C44" w14:textId="77777777"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14:paraId="38E29EB7" w14:textId="77777777" w:rsidR="00982364" w:rsidRPr="00E80B34" w:rsidRDefault="00982364" w:rsidP="00CC0700">
            <w:pPr>
              <w:pStyle w:val="AttributeTableBody"/>
              <w:jc w:val="left"/>
              <w:rPr>
                <w:noProof/>
              </w:rPr>
            </w:pPr>
            <w:r w:rsidRPr="00E80B34">
              <w:rPr>
                <w:noProof/>
              </w:rPr>
              <w:t>Granting County/Parish</w:t>
            </w:r>
          </w:p>
        </w:tc>
      </w:tr>
      <w:tr w:rsidR="00250CD3" w:rsidRPr="00982364" w14:paraId="4EE313B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DD7F5C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0FCC3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1BBD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BFEB83"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BAFA9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42BA8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EB65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5D6BC" w14:textId="77777777"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14:paraId="3B0BCDCD" w14:textId="77777777" w:rsidR="00982364" w:rsidRPr="00E80B34" w:rsidRDefault="00982364" w:rsidP="00CC0700">
            <w:pPr>
              <w:pStyle w:val="AttributeTableBody"/>
              <w:jc w:val="left"/>
              <w:rPr>
                <w:noProof/>
              </w:rPr>
            </w:pPr>
            <w:r w:rsidRPr="00E80B34">
              <w:rPr>
                <w:noProof/>
              </w:rPr>
              <w:t>Certificate Type</w:t>
            </w:r>
          </w:p>
        </w:tc>
      </w:tr>
      <w:tr w:rsidR="00250CD3" w:rsidRPr="00982364" w14:paraId="14867C4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877BF3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24F0D2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60AF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ED43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3FDD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620848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A49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B2E00" w14:textId="77777777"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14:paraId="75609023" w14:textId="77777777" w:rsidR="00982364" w:rsidRPr="00E80B34" w:rsidRDefault="00982364" w:rsidP="00CC0700">
            <w:pPr>
              <w:pStyle w:val="AttributeTableBody"/>
              <w:jc w:val="left"/>
              <w:rPr>
                <w:noProof/>
              </w:rPr>
            </w:pPr>
            <w:r w:rsidRPr="00E80B34">
              <w:rPr>
                <w:noProof/>
              </w:rPr>
              <w:t>Certificate Domain</w:t>
            </w:r>
          </w:p>
        </w:tc>
      </w:tr>
      <w:tr w:rsidR="00250CD3" w:rsidRPr="00982364" w14:paraId="076BD8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9DF66"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DC03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F7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B6AF13" w14:textId="77777777"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14:paraId="1F67739A"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14:paraId="5ECA8C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19A0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2E4B" w14:textId="77777777"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14:paraId="1342DED9" w14:textId="77777777" w:rsidR="00982364" w:rsidRPr="00E80B34" w:rsidRDefault="00982364" w:rsidP="00CC0700">
            <w:pPr>
              <w:pStyle w:val="AttributeTableBody"/>
              <w:jc w:val="left"/>
              <w:rPr>
                <w:noProof/>
              </w:rPr>
            </w:pPr>
            <w:r w:rsidRPr="00E80B34">
              <w:rPr>
                <w:noProof/>
              </w:rPr>
              <w:t>Subject ID</w:t>
            </w:r>
          </w:p>
        </w:tc>
      </w:tr>
      <w:tr w:rsidR="00250CD3" w:rsidRPr="00982364" w14:paraId="66F821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F4AD93C"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057CAD1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8FA1D" w14:textId="77777777"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14:paraId="426FEB33"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A9ED400"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7E0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F0D5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FD516" w14:textId="77777777"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14:paraId="754EB163" w14:textId="77777777" w:rsidR="00982364" w:rsidRPr="00E80B34" w:rsidRDefault="00982364" w:rsidP="00CC0700">
            <w:pPr>
              <w:pStyle w:val="AttributeTableBody"/>
              <w:jc w:val="left"/>
              <w:rPr>
                <w:noProof/>
              </w:rPr>
            </w:pPr>
            <w:r w:rsidRPr="00E80B34">
              <w:rPr>
                <w:noProof/>
              </w:rPr>
              <w:t>Subject Name</w:t>
            </w:r>
          </w:p>
        </w:tc>
      </w:tr>
      <w:tr w:rsidR="00250CD3" w:rsidRPr="00982364" w14:paraId="542C60D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8307CF4"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573682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0A94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ACEA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BC5B50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ABFA744"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58092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5E36F" w14:textId="77777777"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14:paraId="0B72F4F7" w14:textId="77777777" w:rsidR="00982364" w:rsidRPr="00E80B34" w:rsidRDefault="00982364" w:rsidP="00CC0700">
            <w:pPr>
              <w:pStyle w:val="AttributeTableBody"/>
              <w:jc w:val="left"/>
              <w:rPr>
                <w:noProof/>
              </w:rPr>
            </w:pPr>
            <w:r w:rsidRPr="00E80B34">
              <w:rPr>
                <w:noProof/>
              </w:rPr>
              <w:t>Subject Directory Attribute Extension</w:t>
            </w:r>
          </w:p>
        </w:tc>
      </w:tr>
      <w:tr w:rsidR="00250CD3" w:rsidRPr="00982364" w14:paraId="03EB160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58B683A"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102A504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6EAD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C30A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662EB0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BE04C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0AC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92B99" w14:textId="77777777"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14:paraId="3F5A3D36" w14:textId="77777777" w:rsidR="00982364" w:rsidRPr="00E80B34" w:rsidRDefault="00982364" w:rsidP="00CC0700">
            <w:pPr>
              <w:pStyle w:val="AttributeTableBody"/>
              <w:jc w:val="left"/>
              <w:rPr>
                <w:noProof/>
              </w:rPr>
            </w:pPr>
            <w:r w:rsidRPr="00E80B34">
              <w:rPr>
                <w:noProof/>
              </w:rPr>
              <w:t>Subject Public Key Info</w:t>
            </w:r>
          </w:p>
        </w:tc>
      </w:tr>
      <w:tr w:rsidR="00250CD3" w:rsidRPr="00982364" w14:paraId="4663E69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B933CE"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18054C3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8AC1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FE183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2F2C7A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E104F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8484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9C6C1" w14:textId="77777777"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14:paraId="6D5A906F" w14:textId="77777777" w:rsidR="00982364" w:rsidRPr="00E80B34" w:rsidRDefault="00982364" w:rsidP="00CC0700">
            <w:pPr>
              <w:pStyle w:val="AttributeTableBody"/>
              <w:jc w:val="left"/>
              <w:rPr>
                <w:noProof/>
              </w:rPr>
            </w:pPr>
            <w:r w:rsidRPr="00E80B34">
              <w:rPr>
                <w:noProof/>
              </w:rPr>
              <w:t>Authority Key Identifier</w:t>
            </w:r>
          </w:p>
        </w:tc>
      </w:tr>
      <w:tr w:rsidR="00250CD3" w:rsidRPr="00982364" w14:paraId="17B313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92EB48"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7C58DF4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8799FF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BE7DB"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6FA9DE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880BD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C2DE6" w14:textId="77777777" w:rsidR="00982364" w:rsidRPr="00E80B34" w:rsidRDefault="00000000" w:rsidP="00125A26">
            <w:pPr>
              <w:pStyle w:val="AttributeTableBody"/>
              <w:rPr>
                <w:noProof/>
              </w:rPr>
            </w:pPr>
            <w:hyperlink r:id="rId1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4B999C3" w14:textId="77777777"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14:paraId="5F4C9312" w14:textId="77777777" w:rsidR="00982364" w:rsidRPr="00E80B34" w:rsidRDefault="00982364" w:rsidP="00CC0700">
            <w:pPr>
              <w:pStyle w:val="AttributeTableBody"/>
              <w:jc w:val="left"/>
              <w:rPr>
                <w:noProof/>
              </w:rPr>
            </w:pPr>
            <w:r w:rsidRPr="00E80B34">
              <w:rPr>
                <w:noProof/>
              </w:rPr>
              <w:t>Basic Constraint</w:t>
            </w:r>
          </w:p>
        </w:tc>
      </w:tr>
      <w:tr w:rsidR="00250CD3" w:rsidRPr="00982364" w14:paraId="547EFF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BFDEA8F"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671C4A3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8DB4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119D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A85D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621DED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C6E2E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8DDE6" w14:textId="77777777"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14:paraId="0B659E85" w14:textId="77777777" w:rsidR="00982364" w:rsidRPr="00E80B34" w:rsidRDefault="00982364" w:rsidP="00CC0700">
            <w:pPr>
              <w:pStyle w:val="AttributeTableBody"/>
              <w:jc w:val="left"/>
              <w:rPr>
                <w:noProof/>
              </w:rPr>
            </w:pPr>
            <w:r w:rsidRPr="00E80B34">
              <w:rPr>
                <w:noProof/>
              </w:rPr>
              <w:t>CRL Distribution Point</w:t>
            </w:r>
          </w:p>
        </w:tc>
      </w:tr>
      <w:tr w:rsidR="00250CD3" w:rsidRPr="00982364" w14:paraId="651F9B5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13172A"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226C62BA"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331443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C705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A1F74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3C9297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874E5" w14:textId="77777777" w:rsidR="00982364" w:rsidRPr="00E80B34" w:rsidRDefault="00000000" w:rsidP="00125A26">
            <w:pPr>
              <w:pStyle w:val="AttributeTableBody"/>
              <w:rPr>
                <w:noProof/>
              </w:rPr>
            </w:pPr>
            <w:hyperlink r:id="rId15"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1B97E03" w14:textId="77777777"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14:paraId="342406A4" w14:textId="77777777" w:rsidR="00982364" w:rsidRPr="00E80B34" w:rsidRDefault="00982364" w:rsidP="00CC0700">
            <w:pPr>
              <w:pStyle w:val="AttributeTableBody"/>
              <w:jc w:val="left"/>
              <w:rPr>
                <w:noProof/>
              </w:rPr>
            </w:pPr>
            <w:r w:rsidRPr="00E80B34">
              <w:rPr>
                <w:noProof/>
              </w:rPr>
              <w:t>Jurisdiction Country</w:t>
            </w:r>
          </w:p>
        </w:tc>
      </w:tr>
      <w:tr w:rsidR="00250CD3" w:rsidRPr="00982364" w14:paraId="747B01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9749AD"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2EF228F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B8C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966B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715282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1B265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E4542" w14:textId="77777777" w:rsidR="00982364" w:rsidRPr="00E80B34" w:rsidRDefault="00000000" w:rsidP="00125A26">
            <w:pPr>
              <w:pStyle w:val="AttributeTableBody"/>
              <w:rPr>
                <w:noProof/>
              </w:rPr>
            </w:pPr>
            <w:hyperlink r:id="rId16"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6E3E4EC" w14:textId="77777777"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14:paraId="3FD1F399" w14:textId="77777777" w:rsidR="00982364" w:rsidRPr="00E80B34" w:rsidRDefault="00982364" w:rsidP="00CC0700">
            <w:pPr>
              <w:pStyle w:val="AttributeTableBody"/>
              <w:jc w:val="left"/>
              <w:rPr>
                <w:noProof/>
              </w:rPr>
            </w:pPr>
            <w:r w:rsidRPr="00E80B34">
              <w:rPr>
                <w:noProof/>
              </w:rPr>
              <w:t>Jurisdiction State/Province</w:t>
            </w:r>
          </w:p>
        </w:tc>
      </w:tr>
      <w:tr w:rsidR="00250CD3" w:rsidRPr="00982364" w14:paraId="074325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F3CD48"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7D170CA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D90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D67E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178B87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490D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0815D" w14:textId="77777777" w:rsidR="00982364" w:rsidRPr="00E80B34" w:rsidRDefault="00000000" w:rsidP="00125A26">
            <w:pPr>
              <w:pStyle w:val="AttributeTableBody"/>
              <w:rPr>
                <w:noProof/>
              </w:rPr>
            </w:pPr>
            <w:hyperlink r:id="rId17"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22BFBBC2" w14:textId="77777777"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14:paraId="3092B554" w14:textId="77777777" w:rsidR="00982364" w:rsidRPr="00E80B34" w:rsidRDefault="00982364" w:rsidP="00CC0700">
            <w:pPr>
              <w:pStyle w:val="AttributeTableBody"/>
              <w:jc w:val="left"/>
              <w:rPr>
                <w:noProof/>
              </w:rPr>
            </w:pPr>
            <w:r w:rsidRPr="00E80B34">
              <w:rPr>
                <w:noProof/>
              </w:rPr>
              <w:t>Jurisdiction County/Parish</w:t>
            </w:r>
          </w:p>
        </w:tc>
      </w:tr>
      <w:tr w:rsidR="00250CD3" w:rsidRPr="00982364" w14:paraId="2757AC2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608D5E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0C02F5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6A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7F9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758B4D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EB23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A6AEAF" w14:textId="77777777" w:rsidR="00982364" w:rsidRPr="00E80B34" w:rsidRDefault="00000000" w:rsidP="00125A26">
            <w:pPr>
              <w:pStyle w:val="AttributeTableBody"/>
              <w:rPr>
                <w:rStyle w:val="HyperlinkTable"/>
                <w:noProof/>
              </w:rPr>
            </w:pPr>
            <w:hyperlink r:id="rId18"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14:paraId="628841D8" w14:textId="77777777"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14:paraId="2052E63E" w14:textId="77777777" w:rsidR="00982364" w:rsidRPr="00E80B34" w:rsidRDefault="00982364" w:rsidP="00CC0700">
            <w:pPr>
              <w:pStyle w:val="AttributeTableBody"/>
              <w:jc w:val="left"/>
              <w:rPr>
                <w:noProof/>
              </w:rPr>
            </w:pPr>
            <w:r w:rsidRPr="00E80B34">
              <w:rPr>
                <w:noProof/>
              </w:rPr>
              <w:t>Jurisdiction Breadth</w:t>
            </w:r>
          </w:p>
        </w:tc>
      </w:tr>
      <w:tr w:rsidR="00250CD3" w:rsidRPr="00982364" w14:paraId="6A7BDE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973D630"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1BECEB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55E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AA8400"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96AFD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E5B6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9771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6E7B2" w14:textId="77777777"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14:paraId="7A5358A0" w14:textId="77777777" w:rsidR="00982364" w:rsidRPr="00E80B34" w:rsidRDefault="00982364" w:rsidP="00CC0700">
            <w:pPr>
              <w:pStyle w:val="AttributeTableBody"/>
              <w:jc w:val="left"/>
              <w:rPr>
                <w:noProof/>
              </w:rPr>
            </w:pPr>
            <w:r w:rsidRPr="00E80B34">
              <w:rPr>
                <w:noProof/>
              </w:rPr>
              <w:t>Granting Date</w:t>
            </w:r>
          </w:p>
        </w:tc>
      </w:tr>
      <w:tr w:rsidR="00250CD3" w:rsidRPr="00982364" w14:paraId="5890B8F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12949C"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3CDBF78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4654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EA0E5"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1C8F694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4C78F6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559D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4EE91" w14:textId="77777777"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14:paraId="36A0F982" w14:textId="77777777" w:rsidR="00982364" w:rsidRPr="00E80B34" w:rsidRDefault="00982364" w:rsidP="00CC0700">
            <w:pPr>
              <w:pStyle w:val="AttributeTableBody"/>
              <w:jc w:val="left"/>
              <w:rPr>
                <w:noProof/>
              </w:rPr>
            </w:pPr>
            <w:r w:rsidRPr="00E80B34">
              <w:rPr>
                <w:noProof/>
              </w:rPr>
              <w:t>Issuing Date</w:t>
            </w:r>
          </w:p>
        </w:tc>
      </w:tr>
      <w:tr w:rsidR="00250CD3" w:rsidRPr="00982364" w14:paraId="573109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55D56"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25AA72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A07B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64D73"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D45EC1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7E70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5FD5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48735" w14:textId="77777777"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14:paraId="7983FA94" w14:textId="77777777" w:rsidR="00982364" w:rsidRPr="00E80B34" w:rsidRDefault="00982364" w:rsidP="00CC0700">
            <w:pPr>
              <w:pStyle w:val="AttributeTableBody"/>
              <w:jc w:val="left"/>
              <w:rPr>
                <w:noProof/>
              </w:rPr>
            </w:pPr>
            <w:r w:rsidRPr="00E80B34">
              <w:rPr>
                <w:noProof/>
              </w:rPr>
              <w:t>Activation Date</w:t>
            </w:r>
          </w:p>
        </w:tc>
      </w:tr>
      <w:tr w:rsidR="00250CD3" w:rsidRPr="00982364" w14:paraId="54293A8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42CE8C"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0FA9C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9DEE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860DE"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D38D35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8101D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B65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6E6752" w14:textId="77777777"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14:paraId="567EA914" w14:textId="77777777" w:rsidR="00982364" w:rsidRPr="00E80B34" w:rsidRDefault="00982364" w:rsidP="00CC0700">
            <w:pPr>
              <w:pStyle w:val="AttributeTableBody"/>
              <w:jc w:val="left"/>
              <w:rPr>
                <w:noProof/>
              </w:rPr>
            </w:pPr>
            <w:r w:rsidRPr="00E80B34">
              <w:rPr>
                <w:noProof/>
              </w:rPr>
              <w:t>Inactivation Date</w:t>
            </w:r>
          </w:p>
        </w:tc>
      </w:tr>
      <w:tr w:rsidR="00250CD3" w:rsidRPr="00982364" w14:paraId="5AE8B4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CB669B0" w14:textId="77777777" w:rsidR="00982364" w:rsidRPr="00E80B34" w:rsidRDefault="00982364" w:rsidP="00125A26">
            <w:pPr>
              <w:pStyle w:val="AttributeTableBody"/>
              <w:rPr>
                <w:noProof/>
              </w:rPr>
            </w:pPr>
            <w:r w:rsidRPr="00E80B34">
              <w:rPr>
                <w:noProof/>
              </w:rPr>
              <w:lastRenderedPageBreak/>
              <w:t>27</w:t>
            </w:r>
          </w:p>
        </w:tc>
        <w:tc>
          <w:tcPr>
            <w:tcW w:w="648" w:type="dxa"/>
            <w:tcBorders>
              <w:top w:val="dotted" w:sz="4" w:space="0" w:color="auto"/>
              <w:left w:val="nil"/>
              <w:bottom w:val="dotted" w:sz="4" w:space="0" w:color="auto"/>
              <w:right w:val="nil"/>
            </w:tcBorders>
            <w:shd w:val="clear" w:color="auto" w:fill="FFFFFF"/>
          </w:tcPr>
          <w:p w14:paraId="0D01645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2806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7E08"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53BC7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A7301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C2E5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851B" w14:textId="77777777"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14:paraId="4C54590A" w14:textId="77777777" w:rsidR="00982364" w:rsidRPr="00E80B34" w:rsidRDefault="00982364" w:rsidP="00CC0700">
            <w:pPr>
              <w:pStyle w:val="AttributeTableBody"/>
              <w:jc w:val="left"/>
              <w:rPr>
                <w:noProof/>
              </w:rPr>
            </w:pPr>
            <w:r w:rsidRPr="00E80B34">
              <w:rPr>
                <w:noProof/>
              </w:rPr>
              <w:t>Expiration Date</w:t>
            </w:r>
          </w:p>
        </w:tc>
      </w:tr>
      <w:tr w:rsidR="00250CD3" w:rsidRPr="00982364" w14:paraId="465FC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C6B9EC4"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37B69D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C7CF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4197C"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77B24B3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FD4E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8FBE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0D7C" w14:textId="77777777"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14:paraId="2B9320D8" w14:textId="77777777" w:rsidR="00982364" w:rsidRPr="00E80B34" w:rsidRDefault="00982364" w:rsidP="00CC0700">
            <w:pPr>
              <w:pStyle w:val="AttributeTableBody"/>
              <w:jc w:val="left"/>
              <w:rPr>
                <w:noProof/>
              </w:rPr>
            </w:pPr>
            <w:r w:rsidRPr="00E80B34">
              <w:rPr>
                <w:noProof/>
              </w:rPr>
              <w:t>Renewal Date</w:t>
            </w:r>
          </w:p>
        </w:tc>
      </w:tr>
      <w:tr w:rsidR="00250CD3" w:rsidRPr="00982364" w14:paraId="168430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4539361"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7549E7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551F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A005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68EDAE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566B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951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45932" w14:textId="77777777"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14:paraId="422EBFE3" w14:textId="77777777" w:rsidR="00982364" w:rsidRPr="00E80B34" w:rsidRDefault="00982364" w:rsidP="00CC0700">
            <w:pPr>
              <w:pStyle w:val="AttributeTableBody"/>
              <w:jc w:val="left"/>
              <w:rPr>
                <w:noProof/>
              </w:rPr>
            </w:pPr>
            <w:r w:rsidRPr="00E80B34">
              <w:rPr>
                <w:noProof/>
              </w:rPr>
              <w:t>Revocation Date</w:t>
            </w:r>
          </w:p>
        </w:tc>
      </w:tr>
      <w:tr w:rsidR="00250CD3" w:rsidRPr="00982364" w14:paraId="3222A3C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8435C1B"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7B3157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F4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F6B7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E7C42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5C50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EF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8555" w14:textId="77777777"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14:paraId="1E8A13B4" w14:textId="77777777" w:rsidR="00982364" w:rsidRPr="00E80B34" w:rsidRDefault="00982364" w:rsidP="00CC0700">
            <w:pPr>
              <w:pStyle w:val="AttributeTableBody"/>
              <w:jc w:val="left"/>
              <w:rPr>
                <w:noProof/>
              </w:rPr>
            </w:pPr>
            <w:r w:rsidRPr="00E80B34">
              <w:rPr>
                <w:noProof/>
              </w:rPr>
              <w:t>Revocation Reason Code</w:t>
            </w:r>
          </w:p>
        </w:tc>
      </w:tr>
      <w:tr w:rsidR="00250CD3" w:rsidRPr="00982364" w14:paraId="052BAD87"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5F0E1E6"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14:paraId="35173D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8BF9FF"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02930A"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6DCFB3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542949D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03DBD5" w14:textId="77777777" w:rsidR="00982364" w:rsidRPr="00E80B34" w:rsidRDefault="00000000" w:rsidP="00125A26">
            <w:pPr>
              <w:pStyle w:val="AttributeTableBody"/>
              <w:rPr>
                <w:rStyle w:val="HyperlinkTable"/>
                <w:noProof/>
              </w:rPr>
            </w:pPr>
            <w:hyperlink r:id="rId19"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14:paraId="621562D4" w14:textId="77777777"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14:paraId="697D40CB" w14:textId="77777777" w:rsidR="00982364" w:rsidRPr="00E80B34" w:rsidRDefault="00982364" w:rsidP="00CC0700">
            <w:pPr>
              <w:pStyle w:val="AttributeTableBody"/>
              <w:jc w:val="left"/>
              <w:rPr>
                <w:noProof/>
              </w:rPr>
            </w:pPr>
            <w:r w:rsidRPr="00E80B34">
              <w:rPr>
                <w:noProof/>
              </w:rPr>
              <w:t>Certificate Status Code</w:t>
            </w:r>
          </w:p>
        </w:tc>
      </w:tr>
    </w:tbl>
    <w:p w14:paraId="77ACB83B" w14:textId="77777777" w:rsidR="00982364" w:rsidRPr="00BA048F" w:rsidRDefault="00982364" w:rsidP="00125A26">
      <w:pPr>
        <w:pStyle w:val="Heading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14:paraId="3824A55F" w14:textId="77777777" w:rsidR="00982364" w:rsidRPr="00E80B34" w:rsidRDefault="00982364" w:rsidP="00125A26">
      <w:pPr>
        <w:pStyle w:val="Heading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14:paraId="70E903C0"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3641DF93" w14:textId="77777777" w:rsidR="00982364" w:rsidRPr="00E80B34" w:rsidRDefault="00982364" w:rsidP="00125A26">
      <w:pPr>
        <w:pStyle w:val="Heading4"/>
        <w:rPr>
          <w:noProof/>
        </w:rPr>
      </w:pPr>
      <w:r w:rsidRPr="00E80B34">
        <w:rPr>
          <w:noProof/>
        </w:rPr>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14:paraId="182AE9F0" w14:textId="77777777"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14:paraId="415D665E" w14:textId="77777777" w:rsidR="00982364" w:rsidRPr="00E80B34" w:rsidRDefault="00982364" w:rsidP="00125A26">
      <w:pPr>
        <w:pStyle w:val="NormalIndented"/>
        <w:rPr>
          <w:noProof/>
        </w:rPr>
      </w:pPr>
      <w:r w:rsidRPr="00E80B34">
        <w:rPr>
          <w:noProof/>
        </w:rPr>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14:paraId="372CF73F" w14:textId="77777777" w:rsidR="00982364" w:rsidRPr="00E80B34" w:rsidRDefault="00982364" w:rsidP="00125A26">
      <w:pPr>
        <w:pStyle w:val="Heading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14:paraId="5315F038" w14:textId="77777777" w:rsidR="00982364" w:rsidRPr="00E80B34" w:rsidRDefault="00982364" w:rsidP="00125A26">
      <w:pPr>
        <w:pStyle w:val="NormalIndented"/>
        <w:rPr>
          <w:noProof/>
        </w:rPr>
      </w:pPr>
      <w:r w:rsidRPr="00E80B34">
        <w:rPr>
          <w:noProof/>
        </w:rPr>
        <w:t>Definition: The version number differentiates among different versions of the attribute certificate.</w:t>
      </w:r>
    </w:p>
    <w:p w14:paraId="0BAD875D" w14:textId="77777777" w:rsidR="00982364" w:rsidRPr="00E80B34" w:rsidRDefault="00982364" w:rsidP="00125A26">
      <w:pPr>
        <w:pStyle w:val="Heading4"/>
        <w:rPr>
          <w:noProof/>
        </w:rPr>
      </w:pPr>
      <w:r w:rsidRPr="00E80B34">
        <w:rPr>
          <w:noProof/>
        </w:rPr>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14:paraId="1B2EA74C"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D4BE09"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8B5EA5" w14:textId="77777777" w:rsidR="00817EEA" w:rsidRDefault="00817EEA" w:rsidP="00817EEA">
      <w:pPr>
        <w:pStyle w:val="Components"/>
      </w:pPr>
      <w:r>
        <w:t>Subcomponents for Assigning Authority (HD):  &lt;Namespace ID (IS)&gt; &amp; &lt;Universal ID (ST)&gt; &amp; &lt;Universal ID Type (ID)&gt;</w:t>
      </w:r>
    </w:p>
    <w:p w14:paraId="68BAD80D" w14:textId="77777777" w:rsidR="00817EEA" w:rsidRDefault="00817EEA" w:rsidP="00817EEA">
      <w:pPr>
        <w:pStyle w:val="Components"/>
      </w:pPr>
      <w:r>
        <w:t>Subcomponents for Assigning Facility (HD):  &lt;Namespace ID (IS)&gt; &amp; &lt;Universal ID (ST)&gt; &amp; &lt;Universal ID Type (ID)&gt;</w:t>
      </w:r>
    </w:p>
    <w:p w14:paraId="62FF4B14" w14:textId="77777777" w:rsidR="00982364" w:rsidRPr="00E80B34" w:rsidRDefault="00982364" w:rsidP="00125A26">
      <w:pPr>
        <w:pStyle w:val="NormalIndented"/>
        <w:rPr>
          <w:noProof/>
        </w:rPr>
      </w:pPr>
      <w:r w:rsidRPr="00E80B34">
        <w:rPr>
          <w:noProof/>
        </w:rPr>
        <w:t>Definition:  It specifies the authority that granted the certificate to the person.</w:t>
      </w:r>
    </w:p>
    <w:p w14:paraId="76F02EBB" w14:textId="77777777" w:rsidR="00982364" w:rsidRPr="00E80B34" w:rsidRDefault="00982364" w:rsidP="00125A26">
      <w:pPr>
        <w:pStyle w:val="Heading4"/>
        <w:rPr>
          <w:noProof/>
        </w:rPr>
      </w:pPr>
      <w:r w:rsidRPr="00E80B34">
        <w:rPr>
          <w:noProof/>
        </w:rPr>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14:paraId="773DAE6C" w14:textId="77777777" w:rsidR="00817EEA" w:rsidRDefault="00817EEA" w:rsidP="00817EEA">
      <w:pPr>
        <w:pStyle w:val="Components"/>
      </w:pPr>
      <w:bookmarkStart w:id="46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59540E" w14:textId="77777777" w:rsidR="00817EEA" w:rsidRDefault="00817EEA" w:rsidP="00817EEA">
      <w:pPr>
        <w:pStyle w:val="Components"/>
      </w:pPr>
      <w:r>
        <w:lastRenderedPageBreak/>
        <w:t>Subcomponents for Family Name (FN):  &lt;Surname (ST)&gt; &amp; &lt;Own Surname Prefix (ST)&gt; &amp; &lt;Own Surname (ST)&gt; &amp; &lt;Surname Prefix from Partner/Spouse (ST)&gt; &amp; &lt;Surname from Partner/Spouse (ST)&gt;</w:t>
      </w:r>
    </w:p>
    <w:p w14:paraId="41FA6970" w14:textId="77777777"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ABCB0C" w14:textId="77777777" w:rsidR="00817EEA" w:rsidRDefault="00817EEA" w:rsidP="00817EEA">
      <w:pPr>
        <w:pStyle w:val="Components"/>
      </w:pPr>
      <w:r>
        <w:t>Subcomponents for Assigning Authority (HD):  &lt;Namespace ID (IS)&gt; &amp; &lt;Universal ID (ST)&gt; &amp; &lt;Universal ID Type (ID)&gt;</w:t>
      </w:r>
    </w:p>
    <w:p w14:paraId="5F9971A3" w14:textId="77777777" w:rsidR="00817EEA" w:rsidRDefault="00817EEA" w:rsidP="00817EEA">
      <w:pPr>
        <w:pStyle w:val="Components"/>
      </w:pPr>
      <w:r>
        <w:t>Subcomponents for Assigning Facility (HD):  &lt;Namespace ID (IS)&gt; &amp; &lt;Universal ID (ST)&gt; &amp; &lt;Universal ID Type (ID)&gt;</w:t>
      </w:r>
    </w:p>
    <w:p w14:paraId="1CA951BC"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152C5"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C10F41"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8"/>
    </w:p>
    <w:p w14:paraId="38731997" w14:textId="77777777" w:rsidR="00982364" w:rsidRPr="00E80B34" w:rsidRDefault="00982364" w:rsidP="00125A26">
      <w:pPr>
        <w:pStyle w:val="NormalIndented"/>
        <w:rPr>
          <w:noProof/>
        </w:rPr>
      </w:pPr>
      <w:r w:rsidRPr="00E80B34">
        <w:rPr>
          <w:noProof/>
        </w:rPr>
        <w:t>Definition:  Specifies the authority that issued the certificate to the person.</w:t>
      </w:r>
    </w:p>
    <w:p w14:paraId="32A97BC4" w14:textId="77777777" w:rsidR="00982364" w:rsidRPr="00E80B34" w:rsidRDefault="00982364" w:rsidP="00125A26">
      <w:pPr>
        <w:pStyle w:val="Heading4"/>
        <w:rPr>
          <w:noProof/>
        </w:rPr>
      </w:pPr>
      <w:r w:rsidRPr="00E80B34">
        <w:rPr>
          <w:noProof/>
        </w:rPr>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14:paraId="2AFDD3BD" w14:textId="77777777" w:rsidR="00817EEA" w:rsidRDefault="00817EEA" w:rsidP="00817EEA">
      <w:pPr>
        <w:pStyle w:val="Components"/>
      </w:pPr>
      <w:bookmarkStart w:id="469" w:name="EDComponent"/>
      <w:r>
        <w:t>Components:  &lt;Source Application (HD)&gt; ^ &lt;Type of Data (ID)&gt; ^ &lt;Data Subtype (ID)&gt; ^ &lt;Encoding (ID)&gt; ^ &lt;Data (TX)&gt;</w:t>
      </w:r>
    </w:p>
    <w:p w14:paraId="66B0C2B7" w14:textId="77777777" w:rsidR="00817EEA" w:rsidRDefault="00817EEA" w:rsidP="00817EEA">
      <w:pPr>
        <w:pStyle w:val="Components"/>
      </w:pPr>
      <w:r>
        <w:t>Subcomponents for Source Application (HD):  &lt;Namespace ID (IS)&gt; &amp; &lt;Universal ID (ST)&gt; &amp; &lt;Universal ID Type (ID)&gt;</w:t>
      </w:r>
      <w:bookmarkEnd w:id="469"/>
    </w:p>
    <w:p w14:paraId="262AC425" w14:textId="77777777"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14:paraId="51B374DD" w14:textId="77777777" w:rsidR="00982364" w:rsidRPr="00E80B34" w:rsidRDefault="00982364" w:rsidP="00125A26">
      <w:pPr>
        <w:pStyle w:val="Heading4"/>
        <w:rPr>
          <w:noProof/>
        </w:rPr>
      </w:pPr>
      <w:r w:rsidRPr="00E80B34">
        <w:rPr>
          <w:noProof/>
        </w:rPr>
        <w:lastRenderedPageBreak/>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14:paraId="6C972FAE" w14:textId="77777777" w:rsidR="00982364" w:rsidRPr="00E80B34" w:rsidRDefault="00982364" w:rsidP="00125A26">
      <w:pPr>
        <w:pStyle w:val="NormalIndented"/>
        <w:rPr>
          <w:noProof/>
        </w:rPr>
      </w:pPr>
      <w:r w:rsidRPr="00E80B34">
        <w:rPr>
          <w:noProof/>
        </w:rPr>
        <w:t xml:space="preserve">Definition:  ID of the country granting the certificate.  Refer to </w:t>
      </w:r>
      <w:hyperlink r:id="rId20" w:anchor="HL70399" w:history="1">
        <w:r w:rsidRPr="00E80B34">
          <w:rPr>
            <w:rStyle w:val="ReferenceUserTable"/>
          </w:rPr>
          <w:t>External Table 0399 – Country Code</w:t>
        </w:r>
      </w:hyperlink>
      <w:r w:rsidRPr="00E80B34">
        <w:rPr>
          <w:noProof/>
        </w:rPr>
        <w:t xml:space="preserve"> for valid values.</w:t>
      </w:r>
    </w:p>
    <w:p w14:paraId="7F0D078A" w14:textId="77777777" w:rsidR="00982364" w:rsidRPr="00E80B34" w:rsidRDefault="00982364" w:rsidP="00125A26">
      <w:pPr>
        <w:pStyle w:val="Heading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14:paraId="31E7378A" w14:textId="77777777" w:rsidR="00817EEA" w:rsidRDefault="00817EEA" w:rsidP="00817EEA">
      <w:pPr>
        <w:pStyle w:val="Components"/>
        <w:rPr>
          <w:noProof/>
        </w:rPr>
      </w:pPr>
      <w:bookmarkStart w:id="47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70"/>
    </w:p>
    <w:p w14:paraId="0E4A6D19" w14:textId="77777777" w:rsidR="00982364" w:rsidRPr="00E80B34" w:rsidRDefault="00982364" w:rsidP="00125A26">
      <w:pPr>
        <w:pStyle w:val="NormalIndented"/>
        <w:rPr>
          <w:noProof/>
        </w:rPr>
      </w:pPr>
      <w:r w:rsidRPr="00E80B34">
        <w:rPr>
          <w:noProof/>
        </w:rPr>
        <w:t>Definition: State/province granting the certificate.  Refer to</w:t>
      </w:r>
      <w:r w:rsidRPr="00E80B34">
        <w:rPr>
          <w:rStyle w:val="ReferenceHL7Table"/>
          <w:noProof/>
        </w:rPr>
        <w:t xml:space="preserve"> </w:t>
      </w:r>
      <w:hyperlink r:id="rId21" w:anchor="HL70347" w:history="1">
        <w:r w:rsidRPr="00E80B34">
          <w:rPr>
            <w:rStyle w:val="ReferenceUserTable"/>
          </w:rPr>
          <w:t>User-defined Table 0347 – State/Province</w:t>
        </w:r>
      </w:hyperlink>
      <w:r w:rsidRPr="00E80B34">
        <w:rPr>
          <w:noProof/>
        </w:rPr>
        <w:t xml:space="preserve"> for valid values (in Chapter 2)</w:t>
      </w:r>
    </w:p>
    <w:p w14:paraId="584801E4" w14:textId="77777777" w:rsidR="00982364" w:rsidRPr="00E80B34" w:rsidRDefault="00982364" w:rsidP="00125A26">
      <w:pPr>
        <w:pStyle w:val="Heading4"/>
        <w:rPr>
          <w:noProof/>
        </w:rPr>
      </w:pPr>
      <w:r w:rsidRPr="00E80B34">
        <w:rPr>
          <w:noProof/>
        </w:rPr>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14:paraId="5D7D6F4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3D742" w14:textId="77777777" w:rsidR="00982364" w:rsidRPr="00E80B34" w:rsidRDefault="00982364" w:rsidP="00125A26">
      <w:pPr>
        <w:pStyle w:val="NormalIndented"/>
        <w:rPr>
          <w:noProof/>
        </w:rPr>
      </w:pPr>
      <w:r w:rsidRPr="00E80B34">
        <w:rPr>
          <w:noProof/>
        </w:rPr>
        <w:t xml:space="preserve">Definition:  County/parish granting the certificate.  Refer to </w:t>
      </w:r>
      <w:hyperlink r:id="rId22" w:anchor="HL70289" w:history="1">
        <w:r w:rsidRPr="00E80B34">
          <w:rPr>
            <w:rStyle w:val="ReferenceUserTable"/>
          </w:rPr>
          <w:t>User-defined Table 0289 – County/Parish</w:t>
        </w:r>
      </w:hyperlink>
      <w:r w:rsidRPr="00E80B34">
        <w:rPr>
          <w:noProof/>
        </w:rPr>
        <w:t xml:space="preserve"> for valid values (in Chapter 2).</w:t>
      </w:r>
    </w:p>
    <w:p w14:paraId="6A05C33C" w14:textId="77777777" w:rsidR="00982364" w:rsidRPr="00E80B34" w:rsidRDefault="00982364" w:rsidP="00125A26">
      <w:pPr>
        <w:pStyle w:val="Heading4"/>
        <w:rPr>
          <w:noProof/>
        </w:rPr>
      </w:pPr>
      <w:r w:rsidRPr="00E80B34">
        <w:rPr>
          <w:noProof/>
        </w:rPr>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14:paraId="7A1FC0D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35F576" w14:textId="77777777"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14:paraId="4416855C" w14:textId="77777777" w:rsidR="00982364" w:rsidRPr="00E80B34" w:rsidRDefault="00982364" w:rsidP="00125A26">
      <w:pPr>
        <w:pStyle w:val="Heading4"/>
        <w:rPr>
          <w:noProof/>
        </w:rPr>
      </w:pPr>
      <w:r w:rsidRPr="00E80B34">
        <w:rPr>
          <w:noProof/>
        </w:rPr>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14:paraId="2F06FDE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84F54" w14:textId="77777777"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14:paraId="03182861" w14:textId="77777777" w:rsidR="00982364" w:rsidRPr="00E80B34" w:rsidRDefault="00982364" w:rsidP="00125A26">
      <w:pPr>
        <w:pStyle w:val="Heading4"/>
        <w:rPr>
          <w:noProof/>
        </w:rPr>
      </w:pPr>
      <w:r w:rsidRPr="00E80B34">
        <w:rPr>
          <w:noProof/>
        </w:rPr>
        <w:lastRenderedPageBreak/>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14:paraId="50D1C311" w14:textId="77777777" w:rsidR="00817EEA" w:rsidRDefault="00817EEA" w:rsidP="00817EEA">
      <w:pPr>
        <w:pStyle w:val="Components"/>
      </w:pPr>
      <w:bookmarkStart w:id="471" w:name="EIComponent"/>
      <w:r>
        <w:t>Components:  &lt;Entity Identifier (ST)&gt; ^ &lt;Namespace ID (IS)&gt; ^ &lt;Universal ID (ST)&gt; ^ &lt;Universal ID Type (ID)&gt;</w:t>
      </w:r>
      <w:bookmarkEnd w:id="471"/>
    </w:p>
    <w:p w14:paraId="1A353501" w14:textId="77777777"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14:paraId="063F18F8" w14:textId="77777777" w:rsidR="00982364" w:rsidRPr="00E80B34" w:rsidRDefault="00982364" w:rsidP="00125A26">
      <w:pPr>
        <w:pStyle w:val="Heading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14:paraId="3DAD9F03" w14:textId="77777777"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14:paraId="48BA036A" w14:textId="77777777" w:rsidR="00982364" w:rsidRPr="00E80B34" w:rsidRDefault="00982364" w:rsidP="00125A26">
      <w:pPr>
        <w:pStyle w:val="Heading4"/>
        <w:rPr>
          <w:noProof/>
        </w:rPr>
      </w:pPr>
      <w:r w:rsidRPr="00E80B34">
        <w:rPr>
          <w:noProof/>
        </w:rPr>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14:paraId="2321E4B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0B100" w14:textId="77777777"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14:paraId="40A32963" w14:textId="77777777" w:rsidR="00982364" w:rsidRPr="00E80B34" w:rsidRDefault="00982364" w:rsidP="00125A26">
      <w:pPr>
        <w:pStyle w:val="Heading4"/>
        <w:rPr>
          <w:noProof/>
        </w:rPr>
      </w:pPr>
      <w:r w:rsidRPr="00E80B34">
        <w:rPr>
          <w:noProof/>
        </w:rPr>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14:paraId="4E77936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5DD6F7" w14:textId="77777777"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14:paraId="170C9CB2" w14:textId="77777777" w:rsidR="00982364" w:rsidRPr="00E80B34" w:rsidRDefault="00982364" w:rsidP="00125A26">
      <w:pPr>
        <w:pStyle w:val="NormalIndented"/>
        <w:rPr>
          <w:noProof/>
        </w:rPr>
      </w:pPr>
      <w:r w:rsidRPr="00E80B34">
        <w:rPr>
          <w:noProof/>
        </w:rPr>
        <w:t>X.509 is an ISO standard specifying certificates.</w:t>
      </w:r>
    </w:p>
    <w:p w14:paraId="59E41FC5" w14:textId="77777777" w:rsidR="00982364" w:rsidRPr="00E80B34" w:rsidRDefault="00982364" w:rsidP="00125A26">
      <w:pPr>
        <w:pStyle w:val="Heading4"/>
        <w:rPr>
          <w:noProof/>
        </w:rPr>
      </w:pPr>
      <w:r w:rsidRPr="00E80B34">
        <w:rPr>
          <w:noProof/>
        </w:rPr>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14:paraId="1FA3B0D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5087E" w14:textId="77777777"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14:paraId="52E3AD6D" w14:textId="77777777" w:rsidR="00982364" w:rsidRPr="00E80B34" w:rsidRDefault="00982364" w:rsidP="00125A26">
      <w:pPr>
        <w:pStyle w:val="Heading4"/>
        <w:rPr>
          <w:noProof/>
        </w:rPr>
      </w:pPr>
      <w:r w:rsidRPr="00E80B34">
        <w:rPr>
          <w:noProof/>
        </w:rPr>
        <w:lastRenderedPageBreak/>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14:paraId="03811EC5" w14:textId="77777777"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14:paraId="0B861BD3" w14:textId="77777777" w:rsidR="00982364" w:rsidRPr="00E80B34" w:rsidRDefault="00982364" w:rsidP="00125A26">
      <w:pPr>
        <w:pStyle w:val="Heading4"/>
        <w:rPr>
          <w:noProof/>
        </w:rPr>
      </w:pPr>
      <w:r w:rsidRPr="00E80B34">
        <w:rPr>
          <w:noProof/>
        </w:rPr>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14:paraId="32E6203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F4236" w14:textId="77777777"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14:paraId="644BF618" w14:textId="77777777" w:rsidR="00982364" w:rsidRPr="00E80B34" w:rsidRDefault="00982364" w:rsidP="00125A26">
      <w:pPr>
        <w:pStyle w:val="Heading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14:paraId="512CE6D0" w14:textId="77777777"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3" w:anchor="HL70399" w:history="1">
        <w:r w:rsidRPr="00E80B34">
          <w:rPr>
            <w:rStyle w:val="ReferenceUserTable"/>
          </w:rPr>
          <w:t>External Table 0399 – Country Code</w:t>
        </w:r>
      </w:hyperlink>
      <w:r w:rsidRPr="00E80B34">
        <w:rPr>
          <w:noProof/>
        </w:rPr>
        <w:t xml:space="preserve"> for valid values.</w:t>
      </w:r>
    </w:p>
    <w:p w14:paraId="429F8936" w14:textId="77777777" w:rsidR="00982364" w:rsidRPr="00E80B34" w:rsidRDefault="00982364" w:rsidP="00125A26">
      <w:pPr>
        <w:pStyle w:val="Heading4"/>
        <w:rPr>
          <w:noProof/>
        </w:rPr>
      </w:pPr>
      <w:r w:rsidRPr="00E80B34">
        <w:rPr>
          <w:noProof/>
        </w:rPr>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14:paraId="7D5FB9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63129D" w14:textId="77777777"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4" w:anchor="HL70347" w:history="1">
        <w:r w:rsidRPr="00E80B34">
          <w:rPr>
            <w:rStyle w:val="ReferenceUserTable"/>
          </w:rPr>
          <w:t>User-defined Table 0347 – State/Province</w:t>
        </w:r>
      </w:hyperlink>
      <w:r w:rsidRPr="00E80B34">
        <w:rPr>
          <w:noProof/>
        </w:rPr>
        <w:t>.</w:t>
      </w:r>
    </w:p>
    <w:p w14:paraId="5FCDF91C" w14:textId="77777777" w:rsidR="00982364" w:rsidRPr="00E80B34" w:rsidRDefault="00982364" w:rsidP="00125A26">
      <w:pPr>
        <w:pStyle w:val="Heading4"/>
        <w:rPr>
          <w:noProof/>
        </w:rPr>
      </w:pPr>
      <w:r w:rsidRPr="00E80B34">
        <w:rPr>
          <w:noProof/>
        </w:rPr>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14:paraId="7BDA8C7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4BEDFA" w14:textId="77777777"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5" w:anchor="HL70289" w:history="1">
        <w:r w:rsidRPr="00E80B34">
          <w:rPr>
            <w:rStyle w:val="ReferenceUserTable"/>
          </w:rPr>
          <w:t>User-defined Table 0289 – County/Parish</w:t>
        </w:r>
      </w:hyperlink>
      <w:r w:rsidRPr="00E80B34">
        <w:rPr>
          <w:noProof/>
        </w:rPr>
        <w:t>.</w:t>
      </w:r>
    </w:p>
    <w:p w14:paraId="1DF55894" w14:textId="77777777" w:rsidR="00982364" w:rsidRPr="00E80B34" w:rsidRDefault="00982364" w:rsidP="00125A26">
      <w:pPr>
        <w:pStyle w:val="Heading4"/>
        <w:rPr>
          <w:noProof/>
        </w:rPr>
      </w:pPr>
      <w:r w:rsidRPr="00E80B34">
        <w:rPr>
          <w:noProof/>
        </w:rPr>
        <w:lastRenderedPageBreak/>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14:paraId="6853E78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E6F87E" w14:textId="77777777" w:rsidR="00982364" w:rsidRDefault="00982364" w:rsidP="00125A26">
      <w:pPr>
        <w:pStyle w:val="NormalIndented"/>
        <w:rPr>
          <w:noProof/>
        </w:rPr>
      </w:pPr>
      <w:r w:rsidRPr="00E80B34">
        <w:rPr>
          <w:noProof/>
        </w:rPr>
        <w:t xml:space="preserve">Definition:  This field contains the breadth/extent of the jurisdiction where the qualification is valid.  HL7 suggests using values in </w:t>
      </w:r>
      <w:hyperlink r:id="rId26" w:anchor="HL70547" w:history="1">
        <w:r w:rsidRPr="00E80B34">
          <w:rPr>
            <w:rStyle w:val="ReferenceUserTable"/>
            <w:noProof/>
          </w:rPr>
          <w:t>User-defined Table 0547 – Jurisdictional Breadth</w:t>
        </w:r>
      </w:hyperlink>
      <w:r w:rsidRPr="00E80B34">
        <w:rPr>
          <w:noProof/>
        </w:rPr>
        <w:t>.</w:t>
      </w:r>
    </w:p>
    <w:p w14:paraId="38D7E5AC" w14:textId="77777777" w:rsidR="00982364" w:rsidRPr="00F63F22" w:rsidRDefault="00982364" w:rsidP="00125A26">
      <w:pPr>
        <w:pStyle w:val="NormalIndented"/>
        <w:rPr>
          <w:noProof/>
        </w:rPr>
      </w:pPr>
      <w:r w:rsidRPr="00F63F22">
        <w:rPr>
          <w:noProof/>
        </w:rPr>
        <w:t xml:space="preserve">Refer to </w:t>
      </w:r>
      <w:hyperlink r:id="rId27"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14:paraId="4D92C08A" w14:textId="77777777" w:rsidR="00982364" w:rsidRPr="00E80B34" w:rsidRDefault="00982364" w:rsidP="00125A26">
      <w:pPr>
        <w:pStyle w:val="Heading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14:paraId="11F14BCC" w14:textId="77777777" w:rsidR="00982364" w:rsidRPr="00E80B34" w:rsidRDefault="00982364" w:rsidP="00125A26">
      <w:pPr>
        <w:pStyle w:val="NormalIndented"/>
        <w:rPr>
          <w:noProof/>
        </w:rPr>
      </w:pPr>
      <w:r w:rsidRPr="00E80B34">
        <w:rPr>
          <w:noProof/>
        </w:rPr>
        <w:t>Definition:  This field contains the date when the certificate was granted.</w:t>
      </w:r>
    </w:p>
    <w:p w14:paraId="70F58688" w14:textId="77777777" w:rsidR="00982364" w:rsidRPr="00E80B34" w:rsidRDefault="00982364" w:rsidP="00125A26">
      <w:pPr>
        <w:pStyle w:val="Heading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14:paraId="1636FCCE" w14:textId="77777777" w:rsidR="00982364" w:rsidRPr="00E80B34" w:rsidRDefault="00982364" w:rsidP="00125A26">
      <w:pPr>
        <w:pStyle w:val="NormalIndented"/>
        <w:rPr>
          <w:noProof/>
        </w:rPr>
      </w:pPr>
      <w:r w:rsidRPr="00E80B34">
        <w:rPr>
          <w:noProof/>
        </w:rPr>
        <w:t>Definition:  This field contains the date/time when the certificate was issued.</w:t>
      </w:r>
    </w:p>
    <w:p w14:paraId="568D25CE" w14:textId="77777777" w:rsidR="00982364" w:rsidRPr="00E80B34" w:rsidRDefault="00982364" w:rsidP="00125A26">
      <w:pPr>
        <w:pStyle w:val="Heading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14:paraId="7FF027CC" w14:textId="77777777" w:rsidR="00982364" w:rsidRPr="00E80B34" w:rsidRDefault="00982364" w:rsidP="00125A26">
      <w:pPr>
        <w:pStyle w:val="NormalIndented"/>
        <w:rPr>
          <w:noProof/>
        </w:rPr>
      </w:pPr>
      <w:r w:rsidRPr="00E80B34">
        <w:rPr>
          <w:noProof/>
        </w:rPr>
        <w:t>Definition:  This field contains the date/time when the certificate became or will become active.</w:t>
      </w:r>
    </w:p>
    <w:p w14:paraId="3B33C6C1" w14:textId="77777777" w:rsidR="00982364" w:rsidRPr="00E80B34" w:rsidRDefault="00982364" w:rsidP="00125A26">
      <w:pPr>
        <w:pStyle w:val="Heading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14:paraId="4C5CA784" w14:textId="77777777" w:rsidR="00982364" w:rsidRPr="00E80B34" w:rsidRDefault="00982364" w:rsidP="00125A26">
      <w:pPr>
        <w:pStyle w:val="NormalIndented"/>
        <w:rPr>
          <w:noProof/>
        </w:rPr>
      </w:pPr>
      <w:r w:rsidRPr="00E80B34">
        <w:rPr>
          <w:noProof/>
        </w:rPr>
        <w:t>Definition:  This field contains the date/time when the certificate became or will become inactive.</w:t>
      </w:r>
    </w:p>
    <w:p w14:paraId="19933EC9" w14:textId="77777777" w:rsidR="00982364" w:rsidRPr="00E80B34" w:rsidRDefault="00982364" w:rsidP="00125A26">
      <w:pPr>
        <w:pStyle w:val="Heading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14:paraId="40DC519A" w14:textId="77777777" w:rsidR="00982364" w:rsidRPr="00E80B34" w:rsidRDefault="00982364" w:rsidP="00125A26">
      <w:pPr>
        <w:pStyle w:val="NormalIndented"/>
        <w:rPr>
          <w:noProof/>
        </w:rPr>
      </w:pPr>
      <w:r w:rsidRPr="00E80B34">
        <w:rPr>
          <w:noProof/>
        </w:rPr>
        <w:t>Definition:  This field contains the date/time when the certificate expires or will expire.</w:t>
      </w:r>
    </w:p>
    <w:p w14:paraId="5F335DB4" w14:textId="77777777" w:rsidR="00982364" w:rsidRPr="00E80B34" w:rsidRDefault="00982364" w:rsidP="00125A26">
      <w:pPr>
        <w:pStyle w:val="Heading4"/>
        <w:rPr>
          <w:noProof/>
        </w:rPr>
      </w:pPr>
      <w:r w:rsidRPr="00E80B34">
        <w:rPr>
          <w:noProof/>
        </w:rPr>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14:paraId="509EBDA6" w14:textId="77777777" w:rsidR="00982364" w:rsidRPr="00E80B34" w:rsidRDefault="00982364" w:rsidP="00125A26">
      <w:pPr>
        <w:pStyle w:val="NormalIndented"/>
        <w:rPr>
          <w:noProof/>
        </w:rPr>
      </w:pPr>
      <w:r w:rsidRPr="00E80B34">
        <w:rPr>
          <w:noProof/>
        </w:rPr>
        <w:t>Definition:  This field contains the date/time when the certificate must/will/ be / has been renewed.</w:t>
      </w:r>
    </w:p>
    <w:p w14:paraId="74DE5B6C" w14:textId="77777777" w:rsidR="00982364" w:rsidRPr="00E80B34" w:rsidRDefault="00982364" w:rsidP="00125A26">
      <w:pPr>
        <w:pStyle w:val="Heading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14:paraId="11664170" w14:textId="77777777" w:rsidR="00982364" w:rsidRPr="00E80B34" w:rsidRDefault="00982364" w:rsidP="00125A26">
      <w:pPr>
        <w:pStyle w:val="NormalIndented"/>
        <w:rPr>
          <w:noProof/>
        </w:rPr>
      </w:pPr>
      <w:r w:rsidRPr="00E80B34">
        <w:rPr>
          <w:noProof/>
        </w:rPr>
        <w:t>Definition:  This field contains the date/time when the certificate has been revoked.</w:t>
      </w:r>
    </w:p>
    <w:p w14:paraId="1AE91B44" w14:textId="77777777" w:rsidR="00982364" w:rsidRPr="00E80B34" w:rsidRDefault="00982364" w:rsidP="00125A26">
      <w:pPr>
        <w:pStyle w:val="Heading4"/>
        <w:rPr>
          <w:noProof/>
        </w:rPr>
      </w:pPr>
      <w:r w:rsidRPr="00E80B34">
        <w:rPr>
          <w:noProof/>
        </w:rPr>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14:paraId="7BC7AE4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6E5CA" w14:textId="77777777"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14:paraId="0A5A4F2D" w14:textId="77777777" w:rsidR="00982364" w:rsidRPr="00594610" w:rsidRDefault="00982364" w:rsidP="00125A26">
      <w:pPr>
        <w:pStyle w:val="Heading4"/>
        <w:rPr>
          <w:noProof/>
          <w:lang w:val="fr-FR"/>
        </w:rPr>
      </w:pPr>
      <w:r w:rsidRPr="00594610">
        <w:rPr>
          <w:noProof/>
          <w:lang w:val="fr-FR"/>
        </w:rPr>
        <w:lastRenderedPageBreak/>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14:paraId="459C2E3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A4D429" w14:textId="77777777"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8"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14:paraId="356BF1E0" w14:textId="77777777" w:rsidR="00982364" w:rsidRPr="00E80B34" w:rsidRDefault="00982364" w:rsidP="00125A26">
      <w:pPr>
        <w:pStyle w:val="Heading3"/>
        <w:rPr>
          <w:noProof/>
        </w:rPr>
      </w:pPr>
      <w:bookmarkStart w:id="472" w:name="_Toc29039350"/>
      <w:r w:rsidRPr="00E80B34">
        <w:rPr>
          <w:noProof/>
        </w:rPr>
        <w:t>EDU - Educational Detail Segment</w:t>
      </w:r>
      <w:bookmarkEnd w:id="465"/>
      <w:bookmarkEnd w:id="466"/>
      <w:bookmarkEnd w:id="472"/>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14:paraId="092AF512" w14:textId="77777777"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14:paraId="50086D15" w14:textId="77777777" w:rsidR="00982364" w:rsidRPr="00E80B34" w:rsidRDefault="00982364" w:rsidP="00125A26">
      <w:pPr>
        <w:pStyle w:val="AttributeTableCaption"/>
        <w:rPr>
          <w:noProof/>
        </w:rPr>
      </w:pPr>
      <w:bookmarkStart w:id="473" w:name="EDU"/>
      <w:r w:rsidRPr="00E80B34">
        <w:rPr>
          <w:noProof/>
        </w:rPr>
        <w:t xml:space="preserve">HL7 Attribute Table – EDU – Educational Detail </w:t>
      </w:r>
      <w:bookmarkEnd w:id="473"/>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1BE624A9"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E4DABA6"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34BEE429"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1A43BF4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340CE9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E6A42E9"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D95C48D"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5A2423E"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CD42973"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22471465" w14:textId="77777777" w:rsidR="00982364" w:rsidRPr="00E80B34" w:rsidRDefault="00982364" w:rsidP="00CC0700">
            <w:pPr>
              <w:pStyle w:val="AttributeTableHeader"/>
              <w:jc w:val="left"/>
              <w:rPr>
                <w:noProof/>
              </w:rPr>
            </w:pPr>
            <w:r w:rsidRPr="00E80B34">
              <w:rPr>
                <w:noProof/>
              </w:rPr>
              <w:t>ELEMENT NAME</w:t>
            </w:r>
          </w:p>
        </w:tc>
      </w:tr>
      <w:tr w:rsidR="00250CD3" w:rsidRPr="00982364" w14:paraId="00058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719232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A67C054"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94A32D5"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8CC076"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78C059B6"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063E9C3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FBE8F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25E0D1" w14:textId="77777777"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14:paraId="512E8086" w14:textId="77777777" w:rsidR="00982364" w:rsidRPr="00E80B34" w:rsidRDefault="00982364" w:rsidP="00CC0700">
            <w:pPr>
              <w:pStyle w:val="AttributeTableBody"/>
              <w:jc w:val="left"/>
              <w:rPr>
                <w:noProof/>
              </w:rPr>
            </w:pPr>
            <w:r w:rsidRPr="00E80B34">
              <w:rPr>
                <w:noProof/>
              </w:rPr>
              <w:t>Set ID – EDU</w:t>
            </w:r>
          </w:p>
        </w:tc>
      </w:tr>
      <w:tr w:rsidR="00250CD3" w:rsidRPr="00982364" w14:paraId="3D7D569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89F22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D1C18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2224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ABD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8C247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2BD37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B36D" w14:textId="77777777" w:rsidR="00982364" w:rsidRPr="00E80B34" w:rsidRDefault="00000000" w:rsidP="00125A26">
            <w:pPr>
              <w:pStyle w:val="AttributeTableBody"/>
              <w:rPr>
                <w:noProof/>
              </w:rPr>
            </w:pPr>
            <w:hyperlink r:id="rId29"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14:paraId="0B5C6113" w14:textId="77777777"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14:paraId="7204CEC5" w14:textId="77777777" w:rsidR="00982364" w:rsidRPr="00E80B34" w:rsidRDefault="00982364" w:rsidP="00CC0700">
            <w:pPr>
              <w:pStyle w:val="AttributeTableBody"/>
              <w:jc w:val="left"/>
              <w:rPr>
                <w:noProof/>
              </w:rPr>
            </w:pPr>
            <w:r w:rsidRPr="00E80B34">
              <w:rPr>
                <w:noProof/>
              </w:rPr>
              <w:t>Academic Degree</w:t>
            </w:r>
          </w:p>
        </w:tc>
      </w:tr>
      <w:tr w:rsidR="00250CD3" w:rsidRPr="00982364" w14:paraId="1A02892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700F5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084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C243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71179"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48663C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52EC9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A642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21D1E" w14:textId="77777777"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14:paraId="4B83CAA9" w14:textId="77777777" w:rsidR="00982364" w:rsidRPr="00E80B34" w:rsidRDefault="00982364" w:rsidP="00CC0700">
            <w:pPr>
              <w:pStyle w:val="AttributeTableBody"/>
              <w:jc w:val="left"/>
              <w:rPr>
                <w:noProof/>
              </w:rPr>
            </w:pPr>
            <w:r w:rsidRPr="00E80B34">
              <w:rPr>
                <w:noProof/>
              </w:rPr>
              <w:t>Academic Degree Program Date Range</w:t>
            </w:r>
          </w:p>
        </w:tc>
      </w:tr>
      <w:tr w:rsidR="00250CD3" w:rsidRPr="00982364" w14:paraId="23E19A7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54ECF1"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4B12CD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F875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83DC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0157742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0EF8A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69A6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F38ED" w14:textId="77777777"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14:paraId="0377BEDB" w14:textId="77777777"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14:paraId="32C87BC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EFCF4D"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2AF0916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07848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74BE0F"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42AC1F1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0308B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5824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4B770" w14:textId="77777777"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14:paraId="39CE1A01" w14:textId="77777777" w:rsidR="00982364" w:rsidRPr="00E80B34" w:rsidRDefault="00982364" w:rsidP="00CC0700">
            <w:pPr>
              <w:pStyle w:val="AttributeTableBody"/>
              <w:jc w:val="left"/>
              <w:rPr>
                <w:noProof/>
              </w:rPr>
            </w:pPr>
            <w:r w:rsidRPr="00E80B34">
              <w:rPr>
                <w:noProof/>
              </w:rPr>
              <w:t>Academic Degree Granted Date</w:t>
            </w:r>
          </w:p>
        </w:tc>
      </w:tr>
      <w:tr w:rsidR="00250CD3" w:rsidRPr="00982364" w14:paraId="09CDFEF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041F602"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0D878DB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4309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82662"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1B45532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D94831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60D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D5D40" w14:textId="77777777"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14:paraId="0EEF34EC" w14:textId="77777777" w:rsidR="00982364" w:rsidRPr="00E80B34" w:rsidRDefault="00982364" w:rsidP="00CC0700">
            <w:pPr>
              <w:pStyle w:val="AttributeTableBody"/>
              <w:jc w:val="left"/>
              <w:rPr>
                <w:noProof/>
              </w:rPr>
            </w:pPr>
            <w:r w:rsidRPr="00E80B34">
              <w:rPr>
                <w:noProof/>
              </w:rPr>
              <w:t>School</w:t>
            </w:r>
          </w:p>
        </w:tc>
      </w:tr>
      <w:tr w:rsidR="00250CD3" w:rsidRPr="00982364" w14:paraId="7C0252C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EBA997A"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179EB81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7F00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8F97C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BD99D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5C36E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6C4D8" w14:textId="77777777" w:rsidR="00982364" w:rsidRPr="00E80B34" w:rsidRDefault="00000000" w:rsidP="00125A26">
            <w:pPr>
              <w:pStyle w:val="AttributeTableBody"/>
              <w:rPr>
                <w:rStyle w:val="HyperlinkTable"/>
                <w:noProof/>
              </w:rPr>
            </w:pPr>
            <w:hyperlink r:id="rId30"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14:paraId="086A3D1B" w14:textId="77777777"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14:paraId="6EB6F5D8" w14:textId="77777777" w:rsidR="00982364" w:rsidRPr="00E80B34" w:rsidRDefault="00982364" w:rsidP="00CC0700">
            <w:pPr>
              <w:pStyle w:val="AttributeTableBody"/>
              <w:jc w:val="left"/>
              <w:rPr>
                <w:noProof/>
              </w:rPr>
            </w:pPr>
            <w:r w:rsidRPr="00E80B34">
              <w:rPr>
                <w:noProof/>
              </w:rPr>
              <w:t>School Type Code</w:t>
            </w:r>
          </w:p>
        </w:tc>
      </w:tr>
      <w:tr w:rsidR="00250CD3" w:rsidRPr="00982364" w14:paraId="252FEFB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02EB17B"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5B61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EE0D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4B31D"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04183A2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7AA8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59C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47C81" w14:textId="77777777"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14:paraId="55792FE9" w14:textId="77777777" w:rsidR="00982364" w:rsidRPr="00E80B34" w:rsidRDefault="00982364" w:rsidP="00CC0700">
            <w:pPr>
              <w:pStyle w:val="AttributeTableBody"/>
              <w:jc w:val="left"/>
              <w:rPr>
                <w:noProof/>
              </w:rPr>
            </w:pPr>
            <w:r w:rsidRPr="00E80B34">
              <w:rPr>
                <w:noProof/>
              </w:rPr>
              <w:t>School Address</w:t>
            </w:r>
          </w:p>
        </w:tc>
      </w:tr>
      <w:tr w:rsidR="00250CD3" w:rsidRPr="00982364" w14:paraId="123C6D6D"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3B0AF7F2"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14:paraId="2ED6E3E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4F28285"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85DB1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3833ED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3B2E453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79234CBD"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43DA1B" w14:textId="77777777"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14:paraId="781329ED" w14:textId="77777777" w:rsidR="00982364" w:rsidRPr="00E80B34" w:rsidRDefault="00982364" w:rsidP="00CC0700">
            <w:pPr>
              <w:pStyle w:val="AttributeTableBody"/>
              <w:jc w:val="left"/>
              <w:rPr>
                <w:noProof/>
              </w:rPr>
            </w:pPr>
            <w:r w:rsidRPr="00E80B34">
              <w:rPr>
                <w:noProof/>
              </w:rPr>
              <w:t>Major Field of Study</w:t>
            </w:r>
          </w:p>
        </w:tc>
      </w:tr>
    </w:tbl>
    <w:p w14:paraId="333E99AF" w14:textId="77777777" w:rsidR="00982364" w:rsidRPr="00C371BC" w:rsidRDefault="00982364" w:rsidP="00125A26">
      <w:pPr>
        <w:pStyle w:val="Heading4"/>
        <w:rPr>
          <w:noProof/>
          <w:vanish/>
        </w:rPr>
      </w:pPr>
      <w:bookmarkStart w:id="474" w:name="_Toc494168648"/>
      <w:r w:rsidRPr="00C371BC">
        <w:rPr>
          <w:noProof/>
          <w:vanish/>
        </w:rPr>
        <w:t xml:space="preserve">EDU </w:t>
      </w:r>
      <w:bookmarkEnd w:id="474"/>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14:paraId="039A9310" w14:textId="77777777" w:rsidR="00982364" w:rsidRPr="00F167CC" w:rsidRDefault="00982364" w:rsidP="00125A26">
      <w:pPr>
        <w:pStyle w:val="Heading4"/>
        <w:rPr>
          <w:noProof/>
          <w:lang w:val="fr-FR"/>
          <w:rPrChange w:id="475" w:author="Merrick, Riki | APHL" w:date="2022-08-02T12:30:00Z">
            <w:rPr>
              <w:noProof/>
            </w:rPr>
          </w:rPrChange>
        </w:rPr>
      </w:pPr>
      <w:bookmarkStart w:id="476" w:name="_Toc494168649"/>
      <w:r w:rsidRPr="00F167CC">
        <w:rPr>
          <w:noProof/>
          <w:lang w:val="fr-FR"/>
          <w:rPrChange w:id="477" w:author="Merrick, Riki | APHL" w:date="2022-08-02T12:30:00Z">
            <w:rPr>
              <w:noProof/>
            </w:rPr>
          </w:rPrChange>
        </w:rPr>
        <w:t>EDU-1   Set ID - EDU</w:t>
      </w:r>
      <w:r w:rsidR="00263F43" w:rsidRPr="00E80B34">
        <w:rPr>
          <w:noProof/>
        </w:rPr>
        <w:fldChar w:fldCharType="begin"/>
      </w:r>
      <w:r w:rsidRPr="00F167CC">
        <w:rPr>
          <w:noProof/>
          <w:lang w:val="fr-FR"/>
          <w:rPrChange w:id="478" w:author="Merrick, Riki | APHL" w:date="2022-08-02T12:30:00Z">
            <w:rPr>
              <w:noProof/>
            </w:rPr>
          </w:rPrChange>
        </w:rPr>
        <w:instrText xml:space="preserve"> XE "Set ID - EDU" </w:instrText>
      </w:r>
      <w:r w:rsidR="00263F43" w:rsidRPr="00E80B34">
        <w:rPr>
          <w:noProof/>
        </w:rPr>
        <w:fldChar w:fldCharType="end"/>
      </w:r>
      <w:r w:rsidRPr="00F167CC">
        <w:rPr>
          <w:noProof/>
          <w:lang w:val="fr-FR"/>
          <w:rPrChange w:id="479" w:author="Merrick, Riki | APHL" w:date="2022-08-02T12:30:00Z">
            <w:rPr>
              <w:noProof/>
            </w:rPr>
          </w:rPrChange>
        </w:rPr>
        <w:t xml:space="preserve">   (SI)   01448</w:t>
      </w:r>
      <w:bookmarkEnd w:id="476"/>
    </w:p>
    <w:p w14:paraId="5C088109"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4D4B2743" w14:textId="77777777" w:rsidR="00982364" w:rsidRPr="00E80B34" w:rsidRDefault="00982364" w:rsidP="00125A26">
      <w:pPr>
        <w:pStyle w:val="Heading4"/>
        <w:rPr>
          <w:noProof/>
        </w:rPr>
      </w:pPr>
      <w:bookmarkStart w:id="480" w:name="_Toc494168650"/>
      <w:r w:rsidRPr="00E80B34">
        <w:rPr>
          <w:noProof/>
        </w:rPr>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480"/>
    </w:p>
    <w:p w14:paraId="572E0BE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AF13" w14:textId="77777777"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31" w:anchor="HL70360" w:history="1">
        <w:r w:rsidRPr="00E80B34">
          <w:rPr>
            <w:rStyle w:val="ReferenceUserTable"/>
          </w:rPr>
          <w:t>User-defined Table 0360 - Degree/License/Certificate</w:t>
        </w:r>
      </w:hyperlink>
      <w:r w:rsidRPr="00E80B34">
        <w:rPr>
          <w:noProof/>
        </w:rPr>
        <w:t>.</w:t>
      </w:r>
    </w:p>
    <w:p w14:paraId="0F6B3ACE" w14:textId="77777777" w:rsidR="00982364" w:rsidRPr="00E80B34" w:rsidRDefault="00982364" w:rsidP="00125A26">
      <w:pPr>
        <w:pStyle w:val="Heading4"/>
        <w:rPr>
          <w:noProof/>
        </w:rPr>
      </w:pPr>
      <w:bookmarkStart w:id="481" w:name="_Toc494168651"/>
      <w:r w:rsidRPr="00E80B34">
        <w:rPr>
          <w:noProof/>
        </w:rPr>
        <w:lastRenderedPageBreak/>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481"/>
    </w:p>
    <w:p w14:paraId="1FBBAE94" w14:textId="77777777" w:rsidR="00817EEA" w:rsidRDefault="00817EEA" w:rsidP="00817EEA">
      <w:pPr>
        <w:pStyle w:val="Components"/>
      </w:pPr>
      <w:r>
        <w:t>Components:  &lt;Range Start Date/Time (DTM)&gt; ^ &lt;Range End Date/Time (DTM)&gt;</w:t>
      </w:r>
    </w:p>
    <w:p w14:paraId="7E253103" w14:textId="77777777" w:rsidR="00982364" w:rsidRPr="00E80B34" w:rsidRDefault="00982364" w:rsidP="00125A26">
      <w:pPr>
        <w:pStyle w:val="NormalIndented"/>
        <w:rPr>
          <w:noProof/>
        </w:rPr>
      </w:pPr>
      <w:r w:rsidRPr="00E80B34">
        <w:rPr>
          <w:noProof/>
        </w:rPr>
        <w:t>Definition:  This field contains the date range when the academic degree program took place.</w:t>
      </w:r>
    </w:p>
    <w:p w14:paraId="73D64AB4" w14:textId="77777777" w:rsidR="00982364" w:rsidRPr="00E80B34" w:rsidRDefault="00982364" w:rsidP="00125A26">
      <w:pPr>
        <w:pStyle w:val="Heading4"/>
        <w:rPr>
          <w:noProof/>
        </w:rPr>
      </w:pPr>
      <w:bookmarkStart w:id="482"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482"/>
    </w:p>
    <w:p w14:paraId="7EFCDD17" w14:textId="77777777" w:rsidR="00817EEA" w:rsidRDefault="00817EEA" w:rsidP="00817EEA">
      <w:pPr>
        <w:pStyle w:val="Components"/>
      </w:pPr>
      <w:r>
        <w:t>Components:  &lt;Range Start Date/Time (DTM)&gt; ^ &lt;Range End Date/Time (DTM)&gt;</w:t>
      </w:r>
    </w:p>
    <w:p w14:paraId="45BAA561" w14:textId="77777777"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14:paraId="246754FA" w14:textId="77777777" w:rsidR="00982364" w:rsidRPr="00E80B34" w:rsidRDefault="00982364" w:rsidP="00125A26">
      <w:pPr>
        <w:pStyle w:val="Heading4"/>
        <w:rPr>
          <w:noProof/>
        </w:rPr>
      </w:pPr>
      <w:bookmarkStart w:id="483"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483"/>
    </w:p>
    <w:p w14:paraId="2B33D363" w14:textId="77777777" w:rsidR="00982364" w:rsidRPr="00E80B34" w:rsidRDefault="00982364" w:rsidP="00125A26">
      <w:pPr>
        <w:pStyle w:val="NormalIndented"/>
        <w:rPr>
          <w:noProof/>
        </w:rPr>
      </w:pPr>
      <w:r w:rsidRPr="00E80B34">
        <w:rPr>
          <w:noProof/>
        </w:rPr>
        <w:t>Definition:  This field contains the date the academic degree was granted to the staff member.</w:t>
      </w:r>
    </w:p>
    <w:p w14:paraId="7E414B43" w14:textId="77777777" w:rsidR="00982364" w:rsidRPr="00E80B34" w:rsidRDefault="00982364" w:rsidP="00125A26">
      <w:pPr>
        <w:pStyle w:val="Heading4"/>
        <w:rPr>
          <w:noProof/>
        </w:rPr>
      </w:pPr>
      <w:bookmarkStart w:id="484" w:name="_Toc494168654"/>
      <w:r w:rsidRPr="00E80B34">
        <w:rPr>
          <w:noProof/>
        </w:rPr>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484"/>
    </w:p>
    <w:p w14:paraId="29F1426D"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78E1775"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269E67" w14:textId="77777777" w:rsidR="00817EEA" w:rsidRDefault="00817EEA" w:rsidP="00817EEA">
      <w:pPr>
        <w:pStyle w:val="Components"/>
      </w:pPr>
      <w:r>
        <w:t>Subcomponents for Assigning Authority (HD):  &lt;Namespace ID (IS)&gt; &amp; &lt;Universal ID (ST)&gt; &amp; &lt;Universal ID Type (ID)&gt;</w:t>
      </w:r>
    </w:p>
    <w:p w14:paraId="1197800E" w14:textId="77777777" w:rsidR="00817EEA" w:rsidRDefault="00817EEA" w:rsidP="00817EEA">
      <w:pPr>
        <w:pStyle w:val="Components"/>
      </w:pPr>
      <w:r>
        <w:t>Subcomponents for Assigning Facility (HD):  &lt;Namespace ID (IS)&gt; &amp; &lt;Universal ID (ST)&gt; &amp; &lt;Universal ID Type (ID)&gt;</w:t>
      </w:r>
    </w:p>
    <w:p w14:paraId="7C185A1F" w14:textId="77777777"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14:paraId="4D464A93" w14:textId="77777777" w:rsidR="00982364" w:rsidRPr="00594610" w:rsidRDefault="00982364" w:rsidP="00125A26">
      <w:pPr>
        <w:pStyle w:val="Heading4"/>
        <w:rPr>
          <w:noProof/>
          <w:lang w:val="nl-NL"/>
        </w:rPr>
      </w:pPr>
      <w:bookmarkStart w:id="485" w:name="_Toc494168655"/>
      <w:r w:rsidRPr="00594610">
        <w:rPr>
          <w:noProof/>
          <w:lang w:val="nl-NL"/>
        </w:rPr>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485"/>
    </w:p>
    <w:p w14:paraId="1CA7D83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1ECEFB" w14:textId="77777777"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2" w:anchor="HL70402" w:history="1">
        <w:r w:rsidRPr="00E80B34">
          <w:rPr>
            <w:rStyle w:val="ReferenceUserTable"/>
            <w:noProof/>
          </w:rPr>
          <w:t>User-defined Table 0402 – School Type</w:t>
        </w:r>
      </w:hyperlink>
      <w:r w:rsidRPr="00E80B34">
        <w:rPr>
          <w:noProof/>
        </w:rPr>
        <w:t>.</w:t>
      </w:r>
    </w:p>
    <w:p w14:paraId="2EF76FF1" w14:textId="77777777" w:rsidR="00982364" w:rsidRPr="00E80B34" w:rsidRDefault="00982364" w:rsidP="00125A26">
      <w:pPr>
        <w:pStyle w:val="NormalIndented"/>
        <w:rPr>
          <w:noProof/>
        </w:rPr>
      </w:pPr>
      <w:r w:rsidRPr="00F63F22">
        <w:rPr>
          <w:noProof/>
        </w:rPr>
        <w:t xml:space="preserve">Refer to </w:t>
      </w:r>
      <w:hyperlink r:id="rId33"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14:paraId="658E34A9" w14:textId="77777777" w:rsidR="00982364" w:rsidRPr="00E80B34" w:rsidRDefault="00982364" w:rsidP="00125A26">
      <w:pPr>
        <w:pStyle w:val="Heading4"/>
        <w:rPr>
          <w:noProof/>
        </w:rPr>
      </w:pPr>
      <w:bookmarkStart w:id="486" w:name="_Toc494168656"/>
      <w:r w:rsidRPr="00E80B34">
        <w:rPr>
          <w:noProof/>
        </w:rPr>
        <w:lastRenderedPageBreak/>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486"/>
    </w:p>
    <w:p w14:paraId="1B87158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50D519" w14:textId="77777777" w:rsidR="00817EEA" w:rsidRDefault="00817EEA" w:rsidP="00817EEA">
      <w:pPr>
        <w:pStyle w:val="Components"/>
      </w:pPr>
      <w:r>
        <w:t>Subcomponents for Street Address (SAD):  &lt;Street or Mailing Address (ST)&gt; &amp; &lt;Street Name (ST)&gt; &amp; &lt;Dwelling Number (ST)&gt;</w:t>
      </w:r>
    </w:p>
    <w:p w14:paraId="400BF4C0"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94D5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D878B7"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BDF39"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CF3FE9" w14:textId="77777777" w:rsidR="00817EEA" w:rsidRDefault="00817EEA" w:rsidP="00817EEA">
      <w:pPr>
        <w:pStyle w:val="Components"/>
      </w:pPr>
      <w:r>
        <w:t>Subcomponents for Address Identifier (EI):  &lt;Entity Identifier (ST)&gt; &amp; &lt;Namespace ID (IS)&gt; &amp; &lt;Universal ID (ST)&gt; &amp; &lt;Universal ID Type (ID)&gt;</w:t>
      </w:r>
    </w:p>
    <w:p w14:paraId="3AD39BF2" w14:textId="77777777"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14:paraId="631265A2" w14:textId="77777777" w:rsidR="00982364" w:rsidRPr="00E80B34" w:rsidRDefault="00982364" w:rsidP="00125A26">
      <w:pPr>
        <w:pStyle w:val="Heading4"/>
        <w:rPr>
          <w:noProof/>
        </w:rPr>
      </w:pPr>
      <w:r w:rsidRPr="00E80B34">
        <w:rPr>
          <w:noProof/>
        </w:rPr>
        <w:lastRenderedPageBreak/>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14:paraId="53D1E61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421CC" w14:textId="77777777"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14:paraId="2041601C" w14:textId="77777777" w:rsidR="00982364" w:rsidRPr="00E80B34" w:rsidRDefault="00982364" w:rsidP="00125A26">
      <w:pPr>
        <w:pStyle w:val="Heading3"/>
        <w:rPr>
          <w:noProof/>
        </w:rPr>
      </w:pPr>
      <w:bookmarkStart w:id="487" w:name="_Toc463264313"/>
      <w:bookmarkStart w:id="488" w:name="_Toc494168657"/>
      <w:bookmarkStart w:id="489" w:name="_Toc29039351"/>
      <w:r w:rsidRPr="00E80B34">
        <w:rPr>
          <w:noProof/>
        </w:rPr>
        <w:t>LAN - Language Detail Segment</w:t>
      </w:r>
      <w:bookmarkEnd w:id="487"/>
      <w:bookmarkEnd w:id="488"/>
      <w:bookmarkEnd w:id="489"/>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14:paraId="0710D337" w14:textId="77777777"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14:paraId="2B838B92" w14:textId="77777777" w:rsidR="00982364" w:rsidRPr="00E80B34" w:rsidRDefault="00982364" w:rsidP="00125A26">
      <w:pPr>
        <w:pStyle w:val="AttributeTableCaption"/>
        <w:rPr>
          <w:noProof/>
        </w:rPr>
      </w:pPr>
      <w:bookmarkStart w:id="490" w:name="LAN"/>
      <w:r w:rsidRPr="00E80B34">
        <w:rPr>
          <w:noProof/>
        </w:rPr>
        <w:t xml:space="preserve">HL7 Attribute Table – LAN – Language Detail </w:t>
      </w:r>
      <w:bookmarkEnd w:id="490"/>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3C5BC1B1"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8E286B"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8B17C8C" w14:textId="77777777" w:rsidR="00982364" w:rsidRPr="00E80B34" w:rsidRDefault="00982364" w:rsidP="00125A26">
            <w:pPr>
              <w:pStyle w:val="AttributeTableHeader"/>
              <w:rPr>
                <w:noProof/>
              </w:rPr>
            </w:pPr>
            <w:r w:rsidRPr="00E80B34">
              <w:rPr>
                <w:noProof/>
              </w:rPr>
              <w:t>C.LEN</w:t>
            </w:r>
          </w:p>
        </w:tc>
        <w:tc>
          <w:tcPr>
            <w:tcW w:w="720" w:type="dxa"/>
            <w:tcBorders>
              <w:top w:val="single" w:sz="4" w:space="0" w:color="auto"/>
              <w:left w:val="nil"/>
              <w:bottom w:val="single" w:sz="4" w:space="0" w:color="auto"/>
              <w:right w:val="nil"/>
            </w:tcBorders>
            <w:shd w:val="clear" w:color="auto" w:fill="FFFFFF"/>
          </w:tcPr>
          <w:p w14:paraId="6C03BB15" w14:textId="77777777" w:rsidR="00982364" w:rsidRPr="00E80B34" w:rsidRDefault="00982364" w:rsidP="00125A26">
            <w:pPr>
              <w:pStyle w:val="AttributeTableHeader"/>
              <w:rPr>
                <w:noProof/>
              </w:rPr>
            </w:pPr>
            <w:r w:rsidRPr="00E80B34">
              <w:rPr>
                <w:noProof/>
              </w:rPr>
              <w:t>LEN</w:t>
            </w:r>
          </w:p>
        </w:tc>
        <w:tc>
          <w:tcPr>
            <w:tcW w:w="648" w:type="dxa"/>
            <w:tcBorders>
              <w:top w:val="single" w:sz="4" w:space="0" w:color="auto"/>
              <w:left w:val="nil"/>
              <w:bottom w:val="single" w:sz="4" w:space="0" w:color="auto"/>
              <w:right w:val="nil"/>
            </w:tcBorders>
            <w:shd w:val="clear" w:color="auto" w:fill="FFFFFF"/>
          </w:tcPr>
          <w:p w14:paraId="662D059E"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83D7B4D"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9B0314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760729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A193BAF"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65139C30" w14:textId="77777777" w:rsidR="00982364" w:rsidRPr="00E80B34" w:rsidRDefault="00982364" w:rsidP="00250CD3">
            <w:pPr>
              <w:pStyle w:val="AttributeTableHeader"/>
              <w:jc w:val="left"/>
              <w:rPr>
                <w:noProof/>
              </w:rPr>
            </w:pPr>
            <w:r w:rsidRPr="00E80B34">
              <w:rPr>
                <w:noProof/>
              </w:rPr>
              <w:t>ELEMENT NAME</w:t>
            </w:r>
          </w:p>
        </w:tc>
      </w:tr>
      <w:tr w:rsidR="00250CD3" w:rsidRPr="00982364" w14:paraId="2391DE1F"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7227E7E"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15B5D6B"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591BD4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A77108"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01A7F99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41F5D8B"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5453B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1D98D8" w14:textId="77777777"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14:paraId="027D7F86" w14:textId="77777777" w:rsidR="00982364" w:rsidRPr="00E80B34" w:rsidRDefault="00982364" w:rsidP="00250CD3">
            <w:pPr>
              <w:pStyle w:val="AttributeTableBody"/>
              <w:jc w:val="left"/>
              <w:rPr>
                <w:noProof/>
              </w:rPr>
            </w:pPr>
            <w:r w:rsidRPr="00E80B34">
              <w:rPr>
                <w:noProof/>
              </w:rPr>
              <w:t>Set ID – LAN</w:t>
            </w:r>
          </w:p>
        </w:tc>
      </w:tr>
      <w:tr w:rsidR="00250CD3" w:rsidRPr="00982364" w14:paraId="3FF4CB1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E0305B6"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4FED5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A08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30FC9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056BD91"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0AB32A9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48359" w14:textId="77777777" w:rsidR="00982364" w:rsidRPr="00E80B34" w:rsidRDefault="00000000" w:rsidP="00125A26">
            <w:pPr>
              <w:pStyle w:val="AttributeTableBody"/>
              <w:rPr>
                <w:noProof/>
              </w:rPr>
            </w:pPr>
            <w:hyperlink r:id="rId34" w:anchor="HL70296" w:history="1">
              <w:r w:rsidR="00982364" w:rsidRPr="00E80B34">
                <w:rPr>
                  <w:rStyle w:val="Hyperlink"/>
                  <w:noProof/>
                  <w:kern w:val="16"/>
                </w:rPr>
                <w:t>0</w:t>
              </w:r>
              <w:bookmarkStart w:id="491" w:name="_Hlt489245607"/>
              <w:r w:rsidR="00982364" w:rsidRPr="00E80B34">
                <w:rPr>
                  <w:rStyle w:val="Hyperlink"/>
                  <w:noProof/>
                  <w:kern w:val="16"/>
                </w:rPr>
                <w:t>2</w:t>
              </w:r>
              <w:bookmarkEnd w:id="491"/>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14:paraId="0EDFA72E" w14:textId="77777777"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14:paraId="351D4BE1" w14:textId="77777777" w:rsidR="00982364" w:rsidRPr="00E80B34" w:rsidRDefault="00982364" w:rsidP="00250CD3">
            <w:pPr>
              <w:pStyle w:val="AttributeTableBody"/>
              <w:jc w:val="left"/>
              <w:rPr>
                <w:noProof/>
              </w:rPr>
            </w:pPr>
            <w:r w:rsidRPr="00E80B34">
              <w:rPr>
                <w:noProof/>
              </w:rPr>
              <w:t>Language Code</w:t>
            </w:r>
          </w:p>
        </w:tc>
      </w:tr>
      <w:tr w:rsidR="00250CD3" w:rsidRPr="00982364" w14:paraId="7044F2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0B8E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5B6163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20FB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0B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9CA9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82CDB6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BEAA629" w14:textId="77777777" w:rsidR="00982364" w:rsidRPr="00E80B34" w:rsidRDefault="00000000" w:rsidP="00125A26">
            <w:pPr>
              <w:pStyle w:val="AttributeTableBody"/>
              <w:rPr>
                <w:rStyle w:val="HyperlinkTable"/>
                <w:noProof/>
              </w:rPr>
            </w:pPr>
            <w:hyperlink r:id="rId35" w:anchor="HL70403" w:history="1">
              <w:r w:rsidR="00982364" w:rsidRPr="00E80B34">
                <w:rPr>
                  <w:rStyle w:val="HyperlinkTable"/>
                  <w:noProof/>
                </w:rPr>
                <w:t>04</w:t>
              </w:r>
              <w:bookmarkStart w:id="492" w:name="_Hlt489245613"/>
              <w:r w:rsidR="00982364" w:rsidRPr="00E80B34">
                <w:rPr>
                  <w:rStyle w:val="HyperlinkTable"/>
                  <w:noProof/>
                </w:rPr>
                <w:t>0</w:t>
              </w:r>
              <w:bookmarkEnd w:id="492"/>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14:paraId="33F54A43" w14:textId="77777777"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14:paraId="642EBE3C" w14:textId="77777777" w:rsidR="00982364" w:rsidRPr="00E80B34" w:rsidRDefault="00982364" w:rsidP="00250CD3">
            <w:pPr>
              <w:pStyle w:val="AttributeTableBody"/>
              <w:jc w:val="left"/>
              <w:rPr>
                <w:noProof/>
              </w:rPr>
            </w:pPr>
            <w:r w:rsidRPr="00E80B34">
              <w:rPr>
                <w:noProof/>
              </w:rPr>
              <w:t>Language Ability Code</w:t>
            </w:r>
          </w:p>
        </w:tc>
      </w:tr>
      <w:tr w:rsidR="00250CD3" w:rsidRPr="00982364" w14:paraId="41543CA0"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0084495"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14:paraId="783BD514"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A4F03"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65EB8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00A425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449EB27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31F419" w14:textId="77777777" w:rsidR="00982364" w:rsidRPr="00E80B34" w:rsidRDefault="00000000" w:rsidP="00125A26">
            <w:pPr>
              <w:pStyle w:val="AttributeTableBody"/>
              <w:rPr>
                <w:rStyle w:val="HyperlinkTable"/>
                <w:noProof/>
              </w:rPr>
            </w:pPr>
            <w:hyperlink r:id="rId36" w:anchor="HL70404" w:history="1">
              <w:r w:rsidR="00982364" w:rsidRPr="00E80B34">
                <w:rPr>
                  <w:rStyle w:val="HyperlinkTable"/>
                  <w:noProof/>
                </w:rPr>
                <w:t>04</w:t>
              </w:r>
              <w:bookmarkStart w:id="493" w:name="_Hlt489245618"/>
              <w:r w:rsidR="00982364" w:rsidRPr="00E80B34">
                <w:rPr>
                  <w:rStyle w:val="HyperlinkTable"/>
                  <w:noProof/>
                </w:rPr>
                <w:t>0</w:t>
              </w:r>
              <w:bookmarkEnd w:id="493"/>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14:paraId="726E2DA2" w14:textId="77777777"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14:paraId="07D995CB" w14:textId="77777777" w:rsidR="00982364" w:rsidRPr="00E80B34" w:rsidRDefault="00982364" w:rsidP="00250CD3">
            <w:pPr>
              <w:pStyle w:val="AttributeTableBody"/>
              <w:jc w:val="left"/>
              <w:rPr>
                <w:noProof/>
              </w:rPr>
            </w:pPr>
            <w:r w:rsidRPr="00E80B34">
              <w:rPr>
                <w:noProof/>
              </w:rPr>
              <w:t>Language Proficiency Code</w:t>
            </w:r>
          </w:p>
        </w:tc>
      </w:tr>
    </w:tbl>
    <w:p w14:paraId="57A6A296" w14:textId="77777777" w:rsidR="00982364" w:rsidRPr="008C049C" w:rsidRDefault="00982364" w:rsidP="00125A26">
      <w:pPr>
        <w:pStyle w:val="Heading4"/>
        <w:rPr>
          <w:noProof/>
          <w:vanish/>
        </w:rPr>
      </w:pPr>
      <w:bookmarkStart w:id="494" w:name="_Toc494168658"/>
      <w:r w:rsidRPr="008C049C">
        <w:rPr>
          <w:noProof/>
          <w:vanish/>
        </w:rPr>
        <w:t>LAN Field Definitions</w:t>
      </w:r>
      <w:bookmarkEnd w:id="494"/>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14:paraId="2EB833E1" w14:textId="77777777" w:rsidR="00982364" w:rsidRPr="00E80B34" w:rsidRDefault="00982364" w:rsidP="00125A26">
      <w:pPr>
        <w:pStyle w:val="Heading4"/>
        <w:rPr>
          <w:noProof/>
        </w:rPr>
      </w:pPr>
      <w:bookmarkStart w:id="495"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495"/>
    </w:p>
    <w:p w14:paraId="6BAAFAF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96B4A86" w14:textId="77777777" w:rsidR="00982364" w:rsidRPr="00E80B34" w:rsidRDefault="00982364" w:rsidP="00125A26">
      <w:pPr>
        <w:pStyle w:val="Heading4"/>
        <w:rPr>
          <w:noProof/>
        </w:rPr>
      </w:pPr>
      <w:bookmarkStart w:id="496" w:name="_Toc494168660"/>
      <w:r w:rsidRPr="00E80B34">
        <w:rPr>
          <w:noProof/>
        </w:rPr>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496"/>
    </w:p>
    <w:p w14:paraId="4416BA5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77645" w14:textId="77777777"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7" w:anchor="HL70296" w:history="1">
        <w:r w:rsidRPr="00E80B34">
          <w:rPr>
            <w:rStyle w:val="ReferenceUserTable"/>
          </w:rPr>
          <w:t>User-defined Table 0296 – Primary Language</w:t>
        </w:r>
      </w:hyperlink>
      <w:r w:rsidRPr="00E80B34">
        <w:rPr>
          <w:noProof/>
        </w:rPr>
        <w:t>.</w:t>
      </w:r>
    </w:p>
    <w:p w14:paraId="4E8106AA" w14:textId="77777777" w:rsidR="00982364" w:rsidRPr="00E80B34" w:rsidRDefault="00982364" w:rsidP="00125A26">
      <w:pPr>
        <w:pStyle w:val="Heading4"/>
        <w:rPr>
          <w:noProof/>
        </w:rPr>
      </w:pPr>
      <w:bookmarkStart w:id="497"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497"/>
    </w:p>
    <w:p w14:paraId="46E97A2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010910" w14:textId="77777777" w:rsidR="00982364" w:rsidRPr="00E80B34" w:rsidRDefault="00982364" w:rsidP="00125A26">
      <w:pPr>
        <w:pStyle w:val="NormalIndented"/>
        <w:rPr>
          <w:noProof/>
        </w:rPr>
      </w:pPr>
      <w:r w:rsidRPr="00E80B34">
        <w:rPr>
          <w:noProof/>
        </w:rPr>
        <w:lastRenderedPageBreak/>
        <w:t xml:space="preserve">Definition:  This field contains the ability the Staff Member possesses with respect to the language.  HL7 recommends using values in </w:t>
      </w:r>
      <w:hyperlink r:id="rId38" w:anchor="HL70403" w:history="1">
        <w:r w:rsidRPr="00E80B34">
          <w:rPr>
            <w:rStyle w:val="ReferenceHL7Table"/>
            <w:noProof/>
          </w:rPr>
          <w:t>HL7 Table 0403 - Language Ability</w:t>
        </w:r>
      </w:hyperlink>
      <w:r w:rsidRPr="00E80B34">
        <w:rPr>
          <w:noProof/>
        </w:rPr>
        <w:t>.</w:t>
      </w:r>
    </w:p>
    <w:p w14:paraId="70C54FD3" w14:textId="77777777" w:rsidR="00982364" w:rsidRPr="00E80B34" w:rsidRDefault="00982364" w:rsidP="00125A26">
      <w:pPr>
        <w:pStyle w:val="NormalIndented"/>
        <w:rPr>
          <w:noProof/>
        </w:rPr>
      </w:pPr>
      <w:bookmarkStart w:id="498" w:name="_Hlt489245616"/>
      <w:bookmarkStart w:id="499" w:name="HL70403"/>
      <w:bookmarkEnd w:id="498"/>
      <w:r w:rsidRPr="00F63F22">
        <w:rPr>
          <w:noProof/>
        </w:rPr>
        <w:t xml:space="preserve">Refer to </w:t>
      </w:r>
      <w:hyperlink r:id="rId39"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14:paraId="5C944783" w14:textId="77777777" w:rsidR="00982364" w:rsidRPr="00E80B34" w:rsidRDefault="00982364" w:rsidP="00125A26">
      <w:pPr>
        <w:pStyle w:val="Heading4"/>
        <w:rPr>
          <w:noProof/>
        </w:rPr>
      </w:pPr>
      <w:bookmarkStart w:id="500" w:name="_Toc494168662"/>
      <w:bookmarkEnd w:id="499"/>
      <w:r w:rsidRPr="00E80B34">
        <w:rPr>
          <w:noProof/>
        </w:rPr>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500"/>
    </w:p>
    <w:p w14:paraId="3F88622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2A4BC8" w14:textId="77777777" w:rsidR="00982364" w:rsidRPr="00E80B34" w:rsidRDefault="00982364" w:rsidP="00125A26">
      <w:pPr>
        <w:pStyle w:val="NormalIndented"/>
        <w:rPr>
          <w:noProof/>
        </w:rPr>
      </w:pPr>
      <w:r w:rsidRPr="00E80B34">
        <w:rPr>
          <w:noProof/>
        </w:rPr>
        <w:t xml:space="preserve">Definition:  This field contains the level of knowledge the Staff Member possesses with respect to the language ability.  HL7 suggests using values in </w:t>
      </w:r>
      <w:hyperlink r:id="rId40" w:anchor="HL70404" w:history="1">
        <w:r w:rsidRPr="00E80B34">
          <w:rPr>
            <w:rStyle w:val="ReferenceHL7Table"/>
            <w:noProof/>
          </w:rPr>
          <w:t>HL7 Table 0404 - Language Proficiency</w:t>
        </w:r>
      </w:hyperlink>
      <w:r w:rsidRPr="00E80B34">
        <w:rPr>
          <w:noProof/>
        </w:rPr>
        <w:t>.</w:t>
      </w:r>
    </w:p>
    <w:p w14:paraId="67AA1AC9" w14:textId="77777777" w:rsidR="00982364" w:rsidRPr="00E80B34" w:rsidRDefault="00982364" w:rsidP="00125A26">
      <w:pPr>
        <w:pStyle w:val="NormalIndented"/>
        <w:rPr>
          <w:noProof/>
        </w:rPr>
      </w:pPr>
      <w:bookmarkStart w:id="501" w:name="_Hlt489245619"/>
      <w:bookmarkStart w:id="502" w:name="HL70404"/>
      <w:bookmarkEnd w:id="501"/>
      <w:r w:rsidRPr="00F63F22">
        <w:rPr>
          <w:noProof/>
        </w:rPr>
        <w:t xml:space="preserve">Refer to </w:t>
      </w:r>
      <w:hyperlink r:id="rId41"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14:paraId="03D276DA" w14:textId="77777777" w:rsidR="00982364" w:rsidRPr="00E80B34" w:rsidRDefault="00982364" w:rsidP="00125A26">
      <w:pPr>
        <w:pStyle w:val="Heading3"/>
        <w:rPr>
          <w:noProof/>
        </w:rPr>
      </w:pPr>
      <w:bookmarkStart w:id="503" w:name="_Toc463264314"/>
      <w:bookmarkStart w:id="504" w:name="_Toc494168663"/>
      <w:bookmarkStart w:id="505" w:name="_Toc29039352"/>
      <w:bookmarkEnd w:id="502"/>
      <w:r w:rsidRPr="00E80B34">
        <w:rPr>
          <w:noProof/>
        </w:rPr>
        <w:t>ORG - Practitioner Organization Unit Segment</w:t>
      </w:r>
      <w:bookmarkEnd w:id="503"/>
      <w:bookmarkEnd w:id="504"/>
      <w:bookmarkEnd w:id="505"/>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14:paraId="3C2636E7" w14:textId="77777777"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14:paraId="21150E1E" w14:textId="77777777" w:rsidR="00982364" w:rsidRPr="00E80B34" w:rsidRDefault="00982364" w:rsidP="00125A26">
      <w:pPr>
        <w:pStyle w:val="AttributeTableCaption"/>
        <w:rPr>
          <w:noProof/>
        </w:rPr>
      </w:pPr>
      <w:bookmarkStart w:id="506" w:name="ORG"/>
      <w:r w:rsidRPr="00E80B34">
        <w:rPr>
          <w:noProof/>
        </w:rPr>
        <w:t xml:space="preserve">HL7 Attribute Table – ORG – Practitioner Organization Unit </w:t>
      </w:r>
      <w:bookmarkEnd w:id="506"/>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2D4673D"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3FCB5257"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622AB5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B1443B5"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50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FEA8E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40A20C3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3BB8E9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D5942CA"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146431BA" w14:textId="77777777" w:rsidR="00982364" w:rsidRPr="00E80B34" w:rsidRDefault="00982364" w:rsidP="00CC0700">
            <w:pPr>
              <w:pStyle w:val="AttributeTableHeader"/>
              <w:jc w:val="left"/>
              <w:rPr>
                <w:noProof/>
              </w:rPr>
            </w:pPr>
            <w:r w:rsidRPr="00E80B34">
              <w:rPr>
                <w:noProof/>
              </w:rPr>
              <w:t>ELEMENT NAME</w:t>
            </w:r>
          </w:p>
        </w:tc>
      </w:tr>
      <w:tr w:rsidR="00250CD3" w:rsidRPr="00982364" w14:paraId="4B4B7459"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0989719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8D887CC"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25DE8F4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62C4FEB"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4D02C722"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7E9E383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E09B0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A77890" w14:textId="77777777"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14:paraId="50C9082D" w14:textId="77777777" w:rsidR="00982364" w:rsidRPr="00E80B34" w:rsidRDefault="00982364" w:rsidP="00CC0700">
            <w:pPr>
              <w:pStyle w:val="AttributeTableBody"/>
              <w:jc w:val="left"/>
              <w:rPr>
                <w:noProof/>
              </w:rPr>
            </w:pPr>
            <w:r w:rsidRPr="00E80B34">
              <w:rPr>
                <w:noProof/>
              </w:rPr>
              <w:t>Set ID – ORG</w:t>
            </w:r>
          </w:p>
        </w:tc>
      </w:tr>
      <w:tr w:rsidR="00250CD3" w:rsidRPr="00982364" w14:paraId="1D53A67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BB578B"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61A47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2BC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65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E796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07AF48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3D5E1" w14:textId="77777777" w:rsidR="00982364" w:rsidRPr="00E80B34" w:rsidRDefault="00000000" w:rsidP="00125A26">
            <w:pPr>
              <w:pStyle w:val="AttributeTableBody"/>
              <w:rPr>
                <w:rStyle w:val="HyperlinkTable"/>
                <w:noProof/>
              </w:rPr>
            </w:pPr>
            <w:hyperlink r:id="rId42"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14:paraId="5630F5B9" w14:textId="77777777"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14:paraId="2F4FA402" w14:textId="77777777" w:rsidR="00982364" w:rsidRPr="00E80B34" w:rsidRDefault="00982364" w:rsidP="00CC0700">
            <w:pPr>
              <w:pStyle w:val="AttributeTableBody"/>
              <w:jc w:val="left"/>
              <w:rPr>
                <w:noProof/>
              </w:rPr>
            </w:pPr>
            <w:r w:rsidRPr="00E80B34">
              <w:rPr>
                <w:noProof/>
              </w:rPr>
              <w:t>Organization Unit Code</w:t>
            </w:r>
          </w:p>
        </w:tc>
      </w:tr>
      <w:tr w:rsidR="00250CD3" w:rsidRPr="00982364" w14:paraId="09CF88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6C10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C73B0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0321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E7F3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621E6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34C6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E9CCC" w14:textId="77777777" w:rsidR="00982364" w:rsidRPr="00E80B34" w:rsidRDefault="00000000" w:rsidP="00125A26">
            <w:pPr>
              <w:pStyle w:val="AttributeTableBody"/>
              <w:rPr>
                <w:rStyle w:val="HyperlinkTable"/>
                <w:noProof/>
              </w:rPr>
            </w:pPr>
            <w:hyperlink r:id="rId43"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14:paraId="72922FFF" w14:textId="77777777"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14:paraId="6D484D6F" w14:textId="77777777" w:rsidR="00982364" w:rsidRPr="00E80B34" w:rsidRDefault="00982364" w:rsidP="00CC0700">
            <w:pPr>
              <w:pStyle w:val="AttributeTableBody"/>
              <w:jc w:val="left"/>
              <w:rPr>
                <w:noProof/>
              </w:rPr>
            </w:pPr>
            <w:r w:rsidRPr="00E80B34">
              <w:rPr>
                <w:noProof/>
              </w:rPr>
              <w:t>Organization Unit Type Code</w:t>
            </w:r>
          </w:p>
        </w:tc>
      </w:tr>
      <w:tr w:rsidR="00250CD3" w:rsidRPr="00982364" w14:paraId="337DC60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9FC6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6F13F84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6C293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A7F3"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040EC3A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574EE9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188D8" w14:textId="77777777" w:rsidR="00982364" w:rsidRPr="00E80B34" w:rsidRDefault="00000000" w:rsidP="00125A26">
            <w:pPr>
              <w:pStyle w:val="AttributeTableBody"/>
              <w:rPr>
                <w:noProof/>
              </w:rPr>
            </w:pPr>
            <w:hyperlink r:id="rId4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A1BA196" w14:textId="77777777"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14:paraId="3112A62C" w14:textId="77777777" w:rsidR="00982364" w:rsidRPr="00E80B34" w:rsidRDefault="00982364" w:rsidP="00CC0700">
            <w:pPr>
              <w:pStyle w:val="AttributeTableBody"/>
              <w:jc w:val="left"/>
              <w:rPr>
                <w:noProof/>
              </w:rPr>
            </w:pPr>
            <w:r w:rsidRPr="00E80B34">
              <w:rPr>
                <w:noProof/>
              </w:rPr>
              <w:t>Primary Org Unit Indicator</w:t>
            </w:r>
          </w:p>
        </w:tc>
      </w:tr>
      <w:tr w:rsidR="00250CD3" w:rsidRPr="00982364" w14:paraId="483FDCA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B23689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1870457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D3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1A297"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4F3730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4F80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8175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3F159" w14:textId="77777777"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14:paraId="33FE9250" w14:textId="77777777" w:rsidR="00982364" w:rsidRPr="00E80B34" w:rsidRDefault="00982364" w:rsidP="00CC0700">
            <w:pPr>
              <w:pStyle w:val="AttributeTableBody"/>
              <w:jc w:val="left"/>
              <w:rPr>
                <w:noProof/>
              </w:rPr>
            </w:pPr>
            <w:r w:rsidRPr="00E80B34">
              <w:rPr>
                <w:noProof/>
              </w:rPr>
              <w:t>Practitioner Org Unit Identifier</w:t>
            </w:r>
          </w:p>
        </w:tc>
      </w:tr>
      <w:tr w:rsidR="00250CD3" w:rsidRPr="00982364" w14:paraId="0C1FBD6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4FFF6F6"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7AB219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83C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7E85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EE8C91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764F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3B8F1" w14:textId="77777777" w:rsidR="00982364" w:rsidRPr="00E80B34" w:rsidRDefault="00000000" w:rsidP="00125A26">
            <w:pPr>
              <w:pStyle w:val="AttributeTableBody"/>
              <w:rPr>
                <w:rStyle w:val="HyperlinkTable"/>
                <w:noProof/>
              </w:rPr>
            </w:pPr>
            <w:hyperlink r:id="rId45"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14:paraId="073ACA99" w14:textId="77777777"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14:paraId="757B0946" w14:textId="77777777" w:rsidR="00982364" w:rsidRPr="00E80B34" w:rsidRDefault="00982364" w:rsidP="00CC0700">
            <w:pPr>
              <w:pStyle w:val="AttributeTableBody"/>
              <w:jc w:val="left"/>
              <w:rPr>
                <w:noProof/>
              </w:rPr>
            </w:pPr>
            <w:r w:rsidRPr="00E80B34">
              <w:rPr>
                <w:noProof/>
              </w:rPr>
              <w:t>Health Care Provider Type Code</w:t>
            </w:r>
          </w:p>
        </w:tc>
      </w:tr>
      <w:tr w:rsidR="00250CD3" w:rsidRPr="00982364" w14:paraId="447E4B0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8B15BA7"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0715E3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9147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CF5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78A9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FFA21E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F36E04" w14:textId="77777777" w:rsidR="00982364" w:rsidRPr="00E80B34" w:rsidRDefault="00000000" w:rsidP="00125A26">
            <w:pPr>
              <w:pStyle w:val="AttributeTableBody"/>
              <w:rPr>
                <w:rStyle w:val="HyperlinkTable"/>
                <w:noProof/>
              </w:rPr>
            </w:pPr>
            <w:hyperlink r:id="rId46"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14:paraId="4AD053DD" w14:textId="77777777"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14:paraId="352E18E8" w14:textId="77777777" w:rsidR="00982364" w:rsidRPr="00E80B34" w:rsidRDefault="00982364" w:rsidP="00CC0700">
            <w:pPr>
              <w:pStyle w:val="AttributeTableBody"/>
              <w:jc w:val="left"/>
              <w:rPr>
                <w:noProof/>
              </w:rPr>
            </w:pPr>
            <w:r w:rsidRPr="00E80B34">
              <w:rPr>
                <w:noProof/>
              </w:rPr>
              <w:t>Health Care Provider Classification Code</w:t>
            </w:r>
          </w:p>
        </w:tc>
      </w:tr>
      <w:tr w:rsidR="00250CD3" w:rsidRPr="00982364" w14:paraId="01EC95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C114813"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7E06D6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BC43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2946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A83C58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C3E8A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50D655" w14:textId="77777777" w:rsidR="00982364" w:rsidRPr="00E80B34" w:rsidRDefault="00000000" w:rsidP="00125A26">
            <w:pPr>
              <w:pStyle w:val="AttributeTableBody"/>
              <w:rPr>
                <w:rStyle w:val="HyperlinkTable"/>
                <w:noProof/>
              </w:rPr>
            </w:pPr>
            <w:hyperlink r:id="rId47"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14:paraId="363B3BD8" w14:textId="77777777"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14:paraId="19739374" w14:textId="77777777"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14:paraId="3986E11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359FE0"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04332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1D56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95133C"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560FA27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D8758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10AF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808B" w14:textId="77777777"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14:paraId="6A863407" w14:textId="77777777" w:rsidR="00982364" w:rsidRPr="00E80B34" w:rsidRDefault="00982364" w:rsidP="00CC0700">
            <w:pPr>
              <w:pStyle w:val="AttributeTableBody"/>
              <w:jc w:val="left"/>
              <w:rPr>
                <w:noProof/>
              </w:rPr>
            </w:pPr>
            <w:r w:rsidRPr="00E80B34">
              <w:rPr>
                <w:noProof/>
              </w:rPr>
              <w:t>Effective Date Range</w:t>
            </w:r>
          </w:p>
        </w:tc>
      </w:tr>
      <w:tr w:rsidR="00250CD3" w:rsidRPr="00982364" w14:paraId="00126C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75DC1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28922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4AC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6BDF9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6D5A4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2C44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D0159" w14:textId="77777777" w:rsidR="00982364" w:rsidRPr="00E80B34" w:rsidRDefault="00000000" w:rsidP="00125A26">
            <w:pPr>
              <w:pStyle w:val="AttributeTableBody"/>
              <w:rPr>
                <w:rStyle w:val="HyperlinkTable"/>
                <w:noProof/>
              </w:rPr>
            </w:pPr>
            <w:hyperlink r:id="rId48"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D39902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545C9D7B"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59A5A2F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CDA54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354BBE2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5CB190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8C6EE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58828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3941A3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CD2E" w14:textId="77777777" w:rsidR="00982364" w:rsidRPr="00E80B34" w:rsidRDefault="00000000" w:rsidP="00125A26">
            <w:pPr>
              <w:pStyle w:val="AttributeTableBody"/>
              <w:rPr>
                <w:noProof/>
              </w:rPr>
            </w:pPr>
            <w:hyperlink r:id="rId4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D23AB2" w14:textId="77777777"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14:paraId="7122A876" w14:textId="77777777" w:rsidR="00982364" w:rsidRPr="00E80B34" w:rsidRDefault="00982364" w:rsidP="00CC0700">
            <w:pPr>
              <w:pStyle w:val="AttributeTableBody"/>
              <w:jc w:val="left"/>
              <w:rPr>
                <w:noProof/>
              </w:rPr>
            </w:pPr>
            <w:r w:rsidRPr="00E80B34">
              <w:rPr>
                <w:noProof/>
              </w:rPr>
              <w:t>Board Approval Indicator</w:t>
            </w:r>
          </w:p>
        </w:tc>
      </w:tr>
      <w:tr w:rsidR="00250CD3" w:rsidRPr="00982364" w14:paraId="07727FF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26AA1F2"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0FD3992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43A852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71DBB5"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A06751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C7A28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278A6" w14:textId="77777777" w:rsidR="00982364" w:rsidRPr="00E80B34" w:rsidRDefault="00000000" w:rsidP="00125A26">
            <w:pPr>
              <w:pStyle w:val="AttributeTableBody"/>
              <w:rPr>
                <w:noProof/>
              </w:rPr>
            </w:pPr>
            <w:hyperlink r:id="rId5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ECB31ED" w14:textId="77777777"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14:paraId="14471EBA" w14:textId="77777777" w:rsidR="00982364" w:rsidRPr="00E80B34" w:rsidRDefault="00982364" w:rsidP="00CC0700">
            <w:pPr>
              <w:pStyle w:val="AttributeTableBody"/>
              <w:jc w:val="left"/>
              <w:rPr>
                <w:noProof/>
              </w:rPr>
            </w:pPr>
            <w:r w:rsidRPr="00E80B34">
              <w:rPr>
                <w:noProof/>
              </w:rPr>
              <w:t>Primary Care Physician Indicator</w:t>
            </w:r>
          </w:p>
        </w:tc>
      </w:tr>
      <w:tr w:rsidR="00250CD3" w:rsidRPr="00982364" w14:paraId="6C186B99"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4EA30722"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14:paraId="5F55813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4BCB7D"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CA5B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A22E0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170E889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239A3E14" w14:textId="77777777" w:rsidR="00982364" w:rsidRPr="00E80B34" w:rsidRDefault="00000000" w:rsidP="00125A26">
            <w:pPr>
              <w:pStyle w:val="AttributeTableBody"/>
              <w:rPr>
                <w:noProof/>
              </w:rPr>
            </w:pPr>
            <w:hyperlink r:id="rId51"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14:paraId="6F4C5476"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14:paraId="5E5132D8" w14:textId="77777777" w:rsidR="00982364" w:rsidRPr="00E80B34" w:rsidRDefault="00982364" w:rsidP="00CC0700">
            <w:pPr>
              <w:pStyle w:val="AttributeTableBody"/>
              <w:jc w:val="left"/>
              <w:rPr>
                <w:noProof/>
              </w:rPr>
            </w:pPr>
            <w:r w:rsidRPr="00E80B34">
              <w:rPr>
                <w:noProof/>
              </w:rPr>
              <w:t>Cost Center Code</w:t>
            </w:r>
          </w:p>
        </w:tc>
      </w:tr>
    </w:tbl>
    <w:p w14:paraId="7FE4B255" w14:textId="77777777" w:rsidR="00982364" w:rsidRPr="007A245D" w:rsidRDefault="00982364" w:rsidP="00125A26">
      <w:pPr>
        <w:pStyle w:val="Heading4"/>
        <w:rPr>
          <w:noProof/>
          <w:vanish/>
        </w:rPr>
      </w:pPr>
      <w:bookmarkStart w:id="507" w:name="_Toc494168664"/>
      <w:r w:rsidRPr="007A245D">
        <w:rPr>
          <w:noProof/>
          <w:vanish/>
        </w:rPr>
        <w:t>ORG Field Definitions</w:t>
      </w:r>
      <w:bookmarkEnd w:id="507"/>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14:paraId="039A5A7F" w14:textId="77777777" w:rsidR="00982364" w:rsidRPr="00E80B34" w:rsidRDefault="00982364" w:rsidP="00125A26">
      <w:pPr>
        <w:pStyle w:val="Heading4"/>
        <w:rPr>
          <w:noProof/>
        </w:rPr>
      </w:pPr>
      <w:bookmarkStart w:id="508"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508"/>
    </w:p>
    <w:p w14:paraId="538E781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BA25F9B" w14:textId="77777777" w:rsidR="00982364" w:rsidRPr="00E80B34" w:rsidRDefault="00982364" w:rsidP="00125A26">
      <w:pPr>
        <w:pStyle w:val="Heading4"/>
        <w:rPr>
          <w:noProof/>
        </w:rPr>
      </w:pPr>
      <w:bookmarkStart w:id="509" w:name="_Toc494168666"/>
      <w:r w:rsidRPr="00E80B34">
        <w:rPr>
          <w:noProof/>
        </w:rPr>
        <w:lastRenderedPageBreak/>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509"/>
    </w:p>
    <w:p w14:paraId="3F3A6ED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AE40E" w14:textId="77777777"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2" w:anchor="HL70405" w:history="1">
        <w:r w:rsidRPr="00E80B34">
          <w:rPr>
            <w:rStyle w:val="ReferenceUserTable"/>
            <w:noProof/>
          </w:rPr>
          <w:t>User-defined Table 0405 - Organization Unit</w:t>
        </w:r>
      </w:hyperlink>
      <w:r w:rsidRPr="00E80B34">
        <w:rPr>
          <w:noProof/>
        </w:rPr>
        <w:t xml:space="preserve"> for suggested values.</w:t>
      </w:r>
    </w:p>
    <w:p w14:paraId="7FCBBE88" w14:textId="77777777" w:rsidR="00982364" w:rsidRPr="00E80B34" w:rsidRDefault="00982364" w:rsidP="00125A26">
      <w:pPr>
        <w:pStyle w:val="NormalIndented"/>
        <w:rPr>
          <w:noProof/>
        </w:rPr>
      </w:pPr>
      <w:bookmarkStart w:id="510" w:name="HL70405"/>
      <w:r w:rsidRPr="00F63F22">
        <w:rPr>
          <w:noProof/>
        </w:rPr>
        <w:t xml:space="preserve">Refer to </w:t>
      </w:r>
      <w:hyperlink r:id="rId53"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6595241" w14:textId="77777777" w:rsidR="00982364" w:rsidRPr="00E80B34" w:rsidRDefault="00982364" w:rsidP="00125A26">
      <w:pPr>
        <w:pStyle w:val="Heading4"/>
        <w:rPr>
          <w:noProof/>
        </w:rPr>
      </w:pPr>
      <w:bookmarkStart w:id="511" w:name="_Toc494168667"/>
      <w:bookmarkEnd w:id="510"/>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511"/>
      <w:r w:rsidRPr="00E80B34">
        <w:rPr>
          <w:noProof/>
        </w:rPr>
        <w:t>625</w:t>
      </w:r>
    </w:p>
    <w:p w14:paraId="6BB5625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AEF43" w14:textId="77777777"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4" w:anchor="HL70474" w:history="1">
        <w:r w:rsidRPr="00E80B34">
          <w:rPr>
            <w:rStyle w:val="ReferenceUserTable"/>
            <w:noProof/>
          </w:rPr>
          <w:t>User-defined Table 0474 - Organization Unit Type</w:t>
        </w:r>
      </w:hyperlink>
      <w:r w:rsidRPr="00E80B34">
        <w:rPr>
          <w:noProof/>
        </w:rPr>
        <w:t>.</w:t>
      </w:r>
    </w:p>
    <w:p w14:paraId="7509ABC9" w14:textId="77777777" w:rsidR="00982364" w:rsidRPr="00E80B34" w:rsidRDefault="00982364" w:rsidP="00125A26">
      <w:pPr>
        <w:pStyle w:val="NormalIndented"/>
        <w:rPr>
          <w:noProof/>
        </w:rPr>
      </w:pPr>
      <w:r w:rsidRPr="00F63F22">
        <w:rPr>
          <w:noProof/>
        </w:rPr>
        <w:t xml:space="preserve">Refer to </w:t>
      </w:r>
      <w:hyperlink r:id="rId55"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14:paraId="0F10450B" w14:textId="77777777" w:rsidR="00982364" w:rsidRPr="00E80B34" w:rsidRDefault="00982364" w:rsidP="00125A26">
      <w:pPr>
        <w:pStyle w:val="Heading4"/>
        <w:rPr>
          <w:noProof/>
        </w:rPr>
      </w:pPr>
      <w:bookmarkStart w:id="512" w:name="HL70474"/>
      <w:bookmarkStart w:id="513" w:name="_Toc494168668"/>
      <w:bookmarkEnd w:id="512"/>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513"/>
    </w:p>
    <w:p w14:paraId="7E3576C2" w14:textId="77777777"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6" w:anchor="HL70136" w:history="1">
        <w:r w:rsidRPr="00E80B34">
          <w:rPr>
            <w:rStyle w:val="ReferenceHL7Table"/>
          </w:rPr>
          <w:t>HL7 Table 0136 - Yes/no Indicator</w:t>
        </w:r>
      </w:hyperlink>
      <w:r w:rsidRPr="00E80B34">
        <w:rPr>
          <w:noProof/>
        </w:rPr>
        <w:t xml:space="preserve"> for valid values.</w:t>
      </w:r>
    </w:p>
    <w:p w14:paraId="6419E06B" w14:textId="77777777" w:rsidR="00982364" w:rsidRPr="00E80B34" w:rsidRDefault="00982364" w:rsidP="00125A26">
      <w:pPr>
        <w:pStyle w:val="NormalList"/>
        <w:rPr>
          <w:noProof/>
        </w:rPr>
      </w:pPr>
      <w:r w:rsidRPr="00E80B34">
        <w:rPr>
          <w:noProof/>
        </w:rPr>
        <w:tab/>
        <w:t>Y</w:t>
      </w:r>
      <w:r w:rsidRPr="00E80B34">
        <w:rPr>
          <w:noProof/>
        </w:rPr>
        <w:tab/>
        <w:t>this is the primary organization unit</w:t>
      </w:r>
    </w:p>
    <w:p w14:paraId="4FC35119" w14:textId="77777777" w:rsidR="00982364" w:rsidRPr="00E80B34" w:rsidRDefault="00982364" w:rsidP="00125A26">
      <w:pPr>
        <w:pStyle w:val="NormalList"/>
        <w:rPr>
          <w:noProof/>
        </w:rPr>
      </w:pPr>
      <w:r w:rsidRPr="00E80B34">
        <w:rPr>
          <w:noProof/>
        </w:rPr>
        <w:tab/>
        <w:t>N</w:t>
      </w:r>
      <w:r w:rsidRPr="00E80B34">
        <w:rPr>
          <w:noProof/>
        </w:rPr>
        <w:tab/>
        <w:t>this is not the primary organization unit</w:t>
      </w:r>
    </w:p>
    <w:p w14:paraId="130AF8F6" w14:textId="77777777" w:rsidR="00982364" w:rsidRPr="00E80B34" w:rsidRDefault="00982364" w:rsidP="00125A26">
      <w:pPr>
        <w:pStyle w:val="Heading4"/>
        <w:rPr>
          <w:noProof/>
        </w:rPr>
      </w:pPr>
      <w:bookmarkStart w:id="514"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514"/>
    </w:p>
    <w:p w14:paraId="26FDB6C8" w14:textId="77777777" w:rsidR="00817EEA" w:rsidRDefault="00817EEA" w:rsidP="00817EEA">
      <w:pPr>
        <w:pStyle w:val="Components"/>
      </w:pPr>
      <w:bookmarkStart w:id="515"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59E015" w14:textId="77777777" w:rsidR="00817EEA" w:rsidRDefault="00817EEA" w:rsidP="00817EEA">
      <w:pPr>
        <w:pStyle w:val="Components"/>
      </w:pPr>
      <w:r>
        <w:t>Subcomponents for Assigning Authority (HD):  &lt;Namespace ID (IS)&gt; &amp; &lt;Universal ID (ST)&gt; &amp; &lt;Universal ID Type (ID)&gt;</w:t>
      </w:r>
    </w:p>
    <w:p w14:paraId="08F68622" w14:textId="77777777" w:rsidR="00817EEA" w:rsidRDefault="00817EEA" w:rsidP="00817EEA">
      <w:pPr>
        <w:pStyle w:val="Components"/>
      </w:pPr>
      <w:r>
        <w:t>Subcomponents for Assigning Facility (HD):  &lt;Namespace ID (IS)&gt; &amp; &lt;Universal ID (ST)&gt; &amp; &lt;Universal ID Type (ID)&gt;</w:t>
      </w:r>
    </w:p>
    <w:p w14:paraId="74848D9B" w14:textId="77777777" w:rsidR="00817EEA" w:rsidRDefault="00817EEA" w:rsidP="00817EEA">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9698C"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15"/>
    </w:p>
    <w:p w14:paraId="6192EB9C" w14:textId="77777777" w:rsidR="00982364" w:rsidRPr="00E80B34" w:rsidRDefault="00982364" w:rsidP="00125A26">
      <w:pPr>
        <w:pStyle w:val="NormalIndented"/>
        <w:rPr>
          <w:noProof/>
        </w:rPr>
      </w:pPr>
      <w:r w:rsidRPr="00E80B34">
        <w:rPr>
          <w:noProof/>
        </w:rPr>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14:paraId="5C65B203" w14:textId="77777777" w:rsidR="00982364" w:rsidRPr="00E80B34" w:rsidRDefault="00982364" w:rsidP="00125A26">
      <w:pPr>
        <w:pStyle w:val="Heading4"/>
        <w:rPr>
          <w:noProof/>
        </w:rPr>
      </w:pPr>
      <w:bookmarkStart w:id="516"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516"/>
    </w:p>
    <w:p w14:paraId="446AFDF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9E0DFA" w14:textId="77777777" w:rsidR="00982364" w:rsidRPr="00E80B34" w:rsidRDefault="00982364" w:rsidP="00125A26">
      <w:pPr>
        <w:pStyle w:val="NormalIndented"/>
        <w:rPr>
          <w:noProof/>
        </w:rPr>
      </w:pPr>
      <w:r w:rsidRPr="00E80B34">
        <w:rPr>
          <w:noProof/>
        </w:rPr>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14:paraId="658B0576" w14:textId="77777777" w:rsidR="00982364" w:rsidRPr="00E80B34" w:rsidRDefault="00982364" w:rsidP="00125A26">
      <w:pPr>
        <w:pStyle w:val="NormalIndented"/>
        <w:rPr>
          <w:noProof/>
        </w:rPr>
      </w:pPr>
      <w:r w:rsidRPr="00F63F22">
        <w:rPr>
          <w:noProof/>
        </w:rPr>
        <w:t xml:space="preserve">Refer to </w:t>
      </w:r>
      <w:hyperlink r:id="rId57"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14:paraId="215D7150" w14:textId="77777777" w:rsidR="00982364" w:rsidRPr="00E80B34" w:rsidRDefault="00982364" w:rsidP="00125A26">
      <w:pPr>
        <w:pStyle w:val="Heading4"/>
        <w:rPr>
          <w:noProof/>
        </w:rPr>
      </w:pPr>
      <w:bookmarkStart w:id="517"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517"/>
    </w:p>
    <w:p w14:paraId="18D0BDB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9E88C" w14:textId="77777777"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14:paraId="662B1401" w14:textId="77777777" w:rsidR="00982364" w:rsidRPr="00E80B34" w:rsidRDefault="00982364" w:rsidP="00125A26">
      <w:pPr>
        <w:pStyle w:val="NormalIndented"/>
        <w:rPr>
          <w:noProof/>
        </w:rPr>
      </w:pPr>
      <w:bookmarkStart w:id="518" w:name="HL70453"/>
      <w:r w:rsidRPr="00F63F22">
        <w:rPr>
          <w:noProof/>
        </w:rPr>
        <w:t xml:space="preserve">Refer to </w:t>
      </w:r>
      <w:hyperlink r:id="rId58"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14:paraId="1DAB5FB4" w14:textId="77777777" w:rsidR="00982364" w:rsidRPr="00E80B34" w:rsidRDefault="00982364" w:rsidP="00125A26">
      <w:pPr>
        <w:pStyle w:val="Heading4"/>
        <w:rPr>
          <w:noProof/>
        </w:rPr>
      </w:pPr>
      <w:bookmarkStart w:id="519" w:name="_Toc494168672"/>
      <w:bookmarkEnd w:id="518"/>
      <w:r w:rsidRPr="00E80B34">
        <w:rPr>
          <w:noProof/>
        </w:rPr>
        <w:lastRenderedPageBreak/>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519"/>
    </w:p>
    <w:p w14:paraId="5283411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654B94" w14:textId="77777777"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14:paraId="19112B09" w14:textId="77777777" w:rsidR="00982364" w:rsidRPr="00E80B34" w:rsidRDefault="00982364" w:rsidP="00125A26">
      <w:pPr>
        <w:pStyle w:val="NormalIndented"/>
        <w:rPr>
          <w:noProof/>
        </w:rPr>
      </w:pPr>
      <w:bookmarkStart w:id="520" w:name="HL70454"/>
      <w:r w:rsidRPr="00F63F22">
        <w:rPr>
          <w:noProof/>
        </w:rPr>
        <w:t xml:space="preserve">Refer to </w:t>
      </w:r>
      <w:hyperlink r:id="rId59"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14:paraId="42ACA993" w14:textId="77777777" w:rsidR="00982364" w:rsidRPr="00594610" w:rsidRDefault="00982364" w:rsidP="00125A26">
      <w:pPr>
        <w:pStyle w:val="Heading4"/>
        <w:rPr>
          <w:noProof/>
          <w:lang w:val="fr-FR"/>
        </w:rPr>
      </w:pPr>
      <w:bookmarkStart w:id="521" w:name="_Toc494168673"/>
      <w:bookmarkEnd w:id="520"/>
      <w:r w:rsidRPr="00594610">
        <w:rPr>
          <w:noProof/>
          <w:lang w:val="fr-FR"/>
        </w:rPr>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521"/>
    </w:p>
    <w:p w14:paraId="74F233CE" w14:textId="77777777" w:rsidR="00817EEA" w:rsidRDefault="00817EEA" w:rsidP="00817EEA">
      <w:pPr>
        <w:pStyle w:val="Components"/>
      </w:pPr>
      <w:r>
        <w:t>Components:  &lt;Range Start Date/Time (DTM)&gt; ^ &lt;Range End Date/Time (DTM)&gt;</w:t>
      </w:r>
    </w:p>
    <w:p w14:paraId="0ABA6A03" w14:textId="77777777"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14:paraId="2C81B874" w14:textId="77777777" w:rsidR="00982364" w:rsidRPr="00E80B34" w:rsidRDefault="00982364" w:rsidP="00125A26">
      <w:pPr>
        <w:pStyle w:val="Heading4"/>
        <w:rPr>
          <w:noProof/>
        </w:rPr>
      </w:pPr>
      <w:bookmarkStart w:id="522" w:name="_Toc494168674"/>
      <w:r w:rsidRPr="00E80B34">
        <w:rPr>
          <w:noProof/>
        </w:rPr>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522"/>
    </w:p>
    <w:p w14:paraId="078DF8EF"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3A48A" w14:textId="77777777" w:rsidR="00982364" w:rsidRPr="00E80B34" w:rsidRDefault="00982364" w:rsidP="00125A26">
      <w:pPr>
        <w:pStyle w:val="NormalIndented"/>
        <w:rPr>
          <w:noProof/>
        </w:rPr>
      </w:pPr>
      <w:r w:rsidRPr="00E80B34">
        <w:rPr>
          <w:noProof/>
        </w:rPr>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60"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14:paraId="771C396A" w14:textId="77777777" w:rsidR="00982364" w:rsidRPr="00E80B34" w:rsidRDefault="00982364" w:rsidP="00125A26">
      <w:pPr>
        <w:pStyle w:val="Heading4"/>
        <w:rPr>
          <w:noProof/>
        </w:rPr>
      </w:pPr>
      <w:bookmarkStart w:id="523" w:name="_Toc494168675"/>
      <w:r w:rsidRPr="00E80B34">
        <w:rPr>
          <w:noProof/>
        </w:rPr>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523"/>
    </w:p>
    <w:p w14:paraId="10D39E4F"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61" w:anchor="HL70136" w:history="1">
        <w:r w:rsidRPr="00E80B34">
          <w:rPr>
            <w:rStyle w:val="ReferenceHL7Table"/>
          </w:rPr>
          <w:t>HL7 Table 0136 - Yes/no Indicator</w:t>
        </w:r>
      </w:hyperlink>
      <w:r w:rsidRPr="00E80B34">
        <w:rPr>
          <w:noProof/>
        </w:rPr>
        <w:t xml:space="preserve"> for valid values.</w:t>
      </w:r>
    </w:p>
    <w:p w14:paraId="216CE77C" w14:textId="77777777" w:rsidR="00982364" w:rsidRPr="00E80B34" w:rsidRDefault="00982364" w:rsidP="00125A26">
      <w:pPr>
        <w:pStyle w:val="NormalList"/>
        <w:rPr>
          <w:noProof/>
        </w:rPr>
      </w:pPr>
      <w:r w:rsidRPr="00E80B34">
        <w:rPr>
          <w:noProof/>
        </w:rPr>
        <w:t>Y</w:t>
      </w:r>
      <w:r w:rsidRPr="00E80B34">
        <w:rPr>
          <w:noProof/>
        </w:rPr>
        <w:tab/>
        <w:t>this practice specialty requires board approval</w:t>
      </w:r>
    </w:p>
    <w:p w14:paraId="69F94F05" w14:textId="77777777"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14:paraId="1C595DE4" w14:textId="77777777" w:rsidR="00982364" w:rsidRPr="00E80B34" w:rsidRDefault="00982364" w:rsidP="00125A26">
      <w:pPr>
        <w:pStyle w:val="Heading4"/>
        <w:rPr>
          <w:noProof/>
        </w:rPr>
      </w:pPr>
      <w:bookmarkStart w:id="524"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524"/>
    </w:p>
    <w:p w14:paraId="2B73BCF6"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2" w:anchor="HL70136" w:history="1">
        <w:r w:rsidRPr="00E80B34">
          <w:rPr>
            <w:rStyle w:val="ReferenceHL7Table"/>
          </w:rPr>
          <w:t>HL7 Table 0136 - Yes/no Indicator</w:t>
        </w:r>
      </w:hyperlink>
      <w:r w:rsidRPr="00E80B34">
        <w:rPr>
          <w:noProof/>
        </w:rPr>
        <w:t xml:space="preserve"> for valid values.</w:t>
      </w:r>
    </w:p>
    <w:p w14:paraId="1224E7A3" w14:textId="77777777"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14:paraId="2CD70985" w14:textId="77777777"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14:paraId="5094FAB9" w14:textId="77777777" w:rsidR="00982364" w:rsidRPr="00E80B34" w:rsidRDefault="00982364" w:rsidP="00125A26">
      <w:pPr>
        <w:pStyle w:val="Heading4"/>
        <w:rPr>
          <w:noProof/>
        </w:rPr>
      </w:pPr>
      <w:r w:rsidRPr="00E80B34">
        <w:rPr>
          <w:noProof/>
        </w:rPr>
        <w:lastRenderedPageBreak/>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14:paraId="7E63690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0A82D" w14:textId="77777777"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3"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14:paraId="6800AB93" w14:textId="77777777" w:rsidR="00982364" w:rsidRPr="00E80B34" w:rsidRDefault="00982364" w:rsidP="00125A26">
      <w:pPr>
        <w:pStyle w:val="Heading3"/>
        <w:rPr>
          <w:noProof/>
        </w:rPr>
      </w:pPr>
      <w:bookmarkStart w:id="525" w:name="_Toc348247114"/>
      <w:bookmarkStart w:id="526" w:name="_Toc348256243"/>
      <w:bookmarkStart w:id="527" w:name="_Toc348256453"/>
      <w:bookmarkStart w:id="528" w:name="_Toc348256618"/>
      <w:bookmarkStart w:id="529" w:name="_Toc348259930"/>
      <w:bookmarkStart w:id="530" w:name="_Toc348344991"/>
      <w:bookmarkStart w:id="531" w:name="_Toc359236370"/>
      <w:bookmarkStart w:id="532" w:name="_Toc463264310"/>
      <w:bookmarkStart w:id="533" w:name="_Toc494168677"/>
      <w:bookmarkStart w:id="534" w:name="_Toc29039353"/>
      <w:bookmarkStart w:id="535" w:name="_Toc463264316"/>
      <w:bookmarkEnd w:id="442"/>
      <w:bookmarkEnd w:id="443"/>
      <w:bookmarkEnd w:id="444"/>
      <w:bookmarkEnd w:id="445"/>
      <w:bookmarkEnd w:id="446"/>
      <w:r w:rsidRPr="00E80B34">
        <w:rPr>
          <w:noProof/>
        </w:rPr>
        <w:t>PRA - Practitioner Detail Segment</w:t>
      </w:r>
      <w:bookmarkEnd w:id="525"/>
      <w:bookmarkEnd w:id="526"/>
      <w:bookmarkEnd w:id="527"/>
      <w:bookmarkEnd w:id="528"/>
      <w:bookmarkEnd w:id="529"/>
      <w:bookmarkEnd w:id="530"/>
      <w:bookmarkEnd w:id="531"/>
      <w:bookmarkEnd w:id="532"/>
      <w:bookmarkEnd w:id="533"/>
      <w:bookmarkEnd w:id="534"/>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14:paraId="7CC30F73" w14:textId="77777777" w:rsidR="00982364" w:rsidRPr="00E80B34" w:rsidRDefault="00982364" w:rsidP="00125A26">
      <w:pPr>
        <w:pStyle w:val="NormalIndented"/>
        <w:rPr>
          <w:noProof/>
        </w:rPr>
      </w:pPr>
      <w:r w:rsidRPr="00E80B34">
        <w:rPr>
          <w:noProof/>
        </w:rPr>
        <w:t>The Technical Steward for the PRA segment is PA and Personnel Management.</w:t>
      </w:r>
    </w:p>
    <w:p w14:paraId="6234A1F1" w14:textId="77777777"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14:paraId="18357B70" w14:textId="77777777" w:rsidR="00982364" w:rsidRPr="00594610" w:rsidRDefault="00982364" w:rsidP="00125A26">
      <w:pPr>
        <w:pStyle w:val="AttributeTableCaption"/>
        <w:rPr>
          <w:noProof/>
          <w:lang w:val="fr-FR"/>
        </w:rPr>
      </w:pPr>
      <w:bookmarkStart w:id="536" w:name="PRA"/>
      <w:r w:rsidRPr="00594610">
        <w:rPr>
          <w:noProof/>
          <w:lang w:val="fr-FR"/>
        </w:rPr>
        <w:t>HL7 Attribute Table – PRA – Practitioner Detail</w:t>
      </w:r>
      <w:bookmarkEnd w:id="536"/>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0445A26F"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6CD25D8"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731A51D"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698149C"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735BA505"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1DD6B6CA"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512F348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AFF146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BDB85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77549E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2C0D0F7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E752DB3"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06720C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60D90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734CBF"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3F53F562"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12F97AB6"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4959" w14:textId="77777777"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14:paraId="023B9BC6" w14:textId="77777777"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14:paraId="43D3B67F" w14:textId="77777777" w:rsidR="00982364" w:rsidRPr="00E80B34" w:rsidRDefault="00982364" w:rsidP="00CC0700">
            <w:pPr>
              <w:pStyle w:val="AttributeTableBody"/>
              <w:jc w:val="left"/>
              <w:rPr>
                <w:noProof/>
              </w:rPr>
            </w:pPr>
            <w:r w:rsidRPr="00E80B34">
              <w:rPr>
                <w:noProof/>
              </w:rPr>
              <w:t>Primary Key Value - PRA</w:t>
            </w:r>
          </w:p>
        </w:tc>
      </w:tr>
      <w:tr w:rsidR="00250CD3" w:rsidRPr="00982364" w14:paraId="72E4078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1807B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10ED31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D61E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C133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DEE77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661A3C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AD4FF4E" w14:textId="77777777" w:rsidR="00982364" w:rsidRPr="00E80B34" w:rsidRDefault="00000000" w:rsidP="00125A26">
            <w:pPr>
              <w:pStyle w:val="AttributeTableBody"/>
              <w:rPr>
                <w:rStyle w:val="HyperlinkTable"/>
                <w:noProof/>
              </w:rPr>
            </w:pPr>
            <w:hyperlink r:id="rId64"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14:paraId="18533066" w14:textId="77777777"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14:paraId="4A748375" w14:textId="77777777" w:rsidR="00982364" w:rsidRPr="00E80B34" w:rsidRDefault="00982364" w:rsidP="00CC0700">
            <w:pPr>
              <w:pStyle w:val="AttributeTableBody"/>
              <w:jc w:val="left"/>
              <w:rPr>
                <w:noProof/>
              </w:rPr>
            </w:pPr>
            <w:r w:rsidRPr="00E80B34">
              <w:rPr>
                <w:noProof/>
              </w:rPr>
              <w:t>Practitioner Group</w:t>
            </w:r>
          </w:p>
        </w:tc>
      </w:tr>
      <w:tr w:rsidR="00250CD3" w:rsidRPr="00982364" w14:paraId="62A504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100BE33"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048D78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FF08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AB22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E2220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5896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8EB713" w14:textId="77777777" w:rsidR="00982364" w:rsidRPr="00E80B34" w:rsidRDefault="00000000" w:rsidP="00125A26">
            <w:pPr>
              <w:pStyle w:val="AttributeTableBody"/>
              <w:rPr>
                <w:rStyle w:val="HyperlinkTable"/>
                <w:noProof/>
              </w:rPr>
            </w:pPr>
            <w:hyperlink r:id="rId65"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14:paraId="59121C95" w14:textId="77777777"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14:paraId="26DF6150" w14:textId="77777777" w:rsidR="00982364" w:rsidRPr="00E80B34" w:rsidRDefault="00982364" w:rsidP="00CC0700">
            <w:pPr>
              <w:pStyle w:val="AttributeTableBody"/>
              <w:jc w:val="left"/>
              <w:rPr>
                <w:noProof/>
              </w:rPr>
            </w:pPr>
            <w:r w:rsidRPr="00E80B34">
              <w:rPr>
                <w:noProof/>
              </w:rPr>
              <w:t>Practitioner Category</w:t>
            </w:r>
          </w:p>
        </w:tc>
      </w:tr>
      <w:tr w:rsidR="00250CD3" w:rsidRPr="00982364" w14:paraId="2B78210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9AD1E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21727151"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E71FC7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FBC2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912B4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D9EE9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54052" w14:textId="77777777" w:rsidR="00982364" w:rsidRPr="00E80B34" w:rsidRDefault="00000000" w:rsidP="00125A26">
            <w:pPr>
              <w:pStyle w:val="AttributeTableBody"/>
              <w:rPr>
                <w:rStyle w:val="HyperlinkTable"/>
                <w:noProof/>
              </w:rPr>
            </w:pPr>
            <w:hyperlink r:id="rId66"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14:paraId="21314F40" w14:textId="77777777"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14:paraId="7BBA0C55" w14:textId="77777777" w:rsidR="00982364" w:rsidRPr="00E80B34" w:rsidRDefault="00982364" w:rsidP="00CC0700">
            <w:pPr>
              <w:pStyle w:val="AttributeTableBody"/>
              <w:jc w:val="left"/>
              <w:rPr>
                <w:noProof/>
              </w:rPr>
            </w:pPr>
            <w:r w:rsidRPr="00E80B34">
              <w:rPr>
                <w:noProof/>
              </w:rPr>
              <w:t>Provider Billing</w:t>
            </w:r>
          </w:p>
        </w:tc>
      </w:tr>
      <w:tr w:rsidR="00250CD3" w:rsidRPr="00982364" w14:paraId="0B8A28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A97BEAB"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6A7A77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CC06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7DB928" w14:textId="77777777"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14:paraId="303525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DB1E5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E26E4EA" w14:textId="77777777" w:rsidR="00982364" w:rsidRPr="00E80B34" w:rsidRDefault="00000000" w:rsidP="00125A26">
            <w:pPr>
              <w:pStyle w:val="AttributeTableBody"/>
              <w:rPr>
                <w:rStyle w:val="HyperlinkTable"/>
                <w:noProof/>
              </w:rPr>
            </w:pPr>
            <w:hyperlink r:id="rId67"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14:paraId="4528B688" w14:textId="77777777"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14:paraId="45EF61DD" w14:textId="77777777" w:rsidR="00982364" w:rsidRPr="00E80B34" w:rsidRDefault="00982364" w:rsidP="00CC0700">
            <w:pPr>
              <w:pStyle w:val="AttributeTableBody"/>
              <w:jc w:val="left"/>
              <w:rPr>
                <w:noProof/>
              </w:rPr>
            </w:pPr>
            <w:r w:rsidRPr="00E80B34">
              <w:rPr>
                <w:noProof/>
              </w:rPr>
              <w:t>Specialty</w:t>
            </w:r>
          </w:p>
        </w:tc>
      </w:tr>
      <w:tr w:rsidR="00250CD3" w:rsidRPr="00982364" w14:paraId="48779D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E47B3C4"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FC839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543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3DE693" w14:textId="77777777"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14:paraId="54C34129"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61A79EB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68147CB" w14:textId="77777777" w:rsidR="00982364" w:rsidRPr="00E80B34" w:rsidRDefault="00000000" w:rsidP="00125A26">
            <w:pPr>
              <w:pStyle w:val="AttributeTableBody"/>
              <w:rPr>
                <w:noProof/>
              </w:rPr>
            </w:pPr>
            <w:hyperlink r:id="rId68"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14:paraId="58AC2B1C" w14:textId="77777777"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14:paraId="5FFEAE75" w14:textId="77777777" w:rsidR="00982364" w:rsidRPr="00E80B34" w:rsidRDefault="00982364" w:rsidP="00CC0700">
            <w:pPr>
              <w:pStyle w:val="AttributeTableBody"/>
              <w:jc w:val="left"/>
              <w:rPr>
                <w:noProof/>
              </w:rPr>
            </w:pPr>
            <w:r w:rsidRPr="00E80B34">
              <w:rPr>
                <w:noProof/>
              </w:rPr>
              <w:t>Practitioner ID Numbers</w:t>
            </w:r>
          </w:p>
        </w:tc>
      </w:tr>
      <w:tr w:rsidR="00250CD3" w:rsidRPr="00982364" w14:paraId="2530B0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EE1033"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5AF053F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2D41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20807A" w14:textId="77777777"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14:paraId="50EDB2A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EB341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F3B24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15B02" w14:textId="77777777"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14:paraId="326D465A" w14:textId="77777777" w:rsidR="00982364" w:rsidRPr="00E80B34" w:rsidRDefault="00982364" w:rsidP="00CC0700">
            <w:pPr>
              <w:pStyle w:val="AttributeTableBody"/>
              <w:jc w:val="left"/>
              <w:rPr>
                <w:noProof/>
              </w:rPr>
            </w:pPr>
            <w:r w:rsidRPr="00E80B34">
              <w:rPr>
                <w:noProof/>
              </w:rPr>
              <w:t>Privileges</w:t>
            </w:r>
          </w:p>
        </w:tc>
      </w:tr>
      <w:tr w:rsidR="00250CD3" w:rsidRPr="00982364" w14:paraId="7EC8C4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EE3019"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67B826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23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766AA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2EE678E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AB9603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D8C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64C4" w14:textId="77777777"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14:paraId="1B28942A" w14:textId="77777777" w:rsidR="00982364" w:rsidRPr="00E80B34" w:rsidRDefault="00982364" w:rsidP="00CC0700">
            <w:pPr>
              <w:pStyle w:val="AttributeTableBody"/>
              <w:jc w:val="left"/>
              <w:rPr>
                <w:noProof/>
              </w:rPr>
            </w:pPr>
            <w:r w:rsidRPr="00E80B34">
              <w:rPr>
                <w:noProof/>
              </w:rPr>
              <w:t>Date Entered Practice</w:t>
            </w:r>
          </w:p>
        </w:tc>
      </w:tr>
      <w:tr w:rsidR="00250CD3" w:rsidRPr="00982364" w14:paraId="1AECF10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22B51F"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098B58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CD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EA50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1276E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67A03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9DE82" w14:textId="77777777" w:rsidR="00982364" w:rsidRPr="00E80B34" w:rsidRDefault="00000000" w:rsidP="00125A26">
            <w:pPr>
              <w:pStyle w:val="AttributeTableBody"/>
              <w:rPr>
                <w:rStyle w:val="HyperlinkTable"/>
                <w:noProof/>
              </w:rPr>
            </w:pPr>
            <w:hyperlink r:id="rId69"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6659DF1E" w14:textId="77777777"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14:paraId="20D15D17" w14:textId="77777777" w:rsidR="00982364" w:rsidRPr="00E80B34" w:rsidRDefault="00982364" w:rsidP="00CC0700">
            <w:pPr>
              <w:pStyle w:val="AttributeTableBody"/>
              <w:jc w:val="left"/>
              <w:rPr>
                <w:noProof/>
              </w:rPr>
            </w:pPr>
            <w:r w:rsidRPr="00E80B34">
              <w:rPr>
                <w:noProof/>
              </w:rPr>
              <w:t xml:space="preserve">Institution </w:t>
            </w:r>
          </w:p>
        </w:tc>
      </w:tr>
      <w:tr w:rsidR="00250CD3" w:rsidRPr="00982364" w14:paraId="576F5BB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EE68F4E"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E1451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863A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3634A"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77510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1062F9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CF6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A2269" w14:textId="77777777"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14:paraId="64B6E4AB" w14:textId="77777777" w:rsidR="00982364" w:rsidRPr="00E80B34" w:rsidRDefault="00982364" w:rsidP="00CC0700">
            <w:pPr>
              <w:pStyle w:val="AttributeTableBody"/>
              <w:jc w:val="left"/>
              <w:rPr>
                <w:noProof/>
              </w:rPr>
            </w:pPr>
            <w:r w:rsidRPr="00E80B34">
              <w:rPr>
                <w:noProof/>
              </w:rPr>
              <w:t>Date Left Practice</w:t>
            </w:r>
          </w:p>
        </w:tc>
      </w:tr>
      <w:tr w:rsidR="00250CD3" w:rsidRPr="00982364" w14:paraId="3142BF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1F903E"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63ED7CE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D96B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EBBA6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95BE08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4C1A1B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364C670" w14:textId="77777777" w:rsidR="00982364" w:rsidRPr="00E80B34" w:rsidRDefault="00000000" w:rsidP="00125A26">
            <w:pPr>
              <w:pStyle w:val="AttributeTableBody"/>
              <w:rPr>
                <w:rStyle w:val="HyperlinkTable"/>
                <w:noProof/>
              </w:rPr>
            </w:pPr>
            <w:hyperlink r:id="rId70"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14:paraId="3C1D86F0" w14:textId="77777777"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14:paraId="53CE6D45" w14:textId="77777777"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14:paraId="2B8EBC2C"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68C76C48"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14:paraId="4591EEAE" w14:textId="77777777"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14:paraId="0A7E71F7"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FE6C1A9" w14:textId="77777777"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14:paraId="42A03B53"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14:paraId="1810AB35"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84D1BE"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6F366C" w14:textId="77777777"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14:paraId="6187A340" w14:textId="77777777" w:rsidR="00982364" w:rsidRPr="00E80B34" w:rsidRDefault="00982364" w:rsidP="00CC0700">
            <w:pPr>
              <w:pStyle w:val="AttributeTableBody"/>
              <w:jc w:val="left"/>
              <w:rPr>
                <w:noProof/>
              </w:rPr>
            </w:pPr>
            <w:r w:rsidRPr="00E80B34">
              <w:rPr>
                <w:noProof/>
              </w:rPr>
              <w:t>Set ID - PRA</w:t>
            </w:r>
          </w:p>
        </w:tc>
      </w:tr>
    </w:tbl>
    <w:p w14:paraId="1DD5A95F" w14:textId="77777777" w:rsidR="00982364" w:rsidRPr="001A1C96" w:rsidRDefault="00982364" w:rsidP="00125A26">
      <w:pPr>
        <w:pStyle w:val="Heading4"/>
        <w:rPr>
          <w:noProof/>
          <w:vanish/>
        </w:rPr>
      </w:pPr>
      <w:bookmarkStart w:id="537" w:name="_Toc494168678"/>
      <w:r w:rsidRPr="001A1C96">
        <w:rPr>
          <w:noProof/>
          <w:vanish/>
        </w:rPr>
        <w:t>PRA Field Definitions</w:t>
      </w:r>
      <w:bookmarkEnd w:id="537"/>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14:paraId="28CF5CA2" w14:textId="77777777" w:rsidR="00982364" w:rsidRPr="00E80B34" w:rsidRDefault="00982364" w:rsidP="00125A26">
      <w:pPr>
        <w:pStyle w:val="Heading4"/>
        <w:rPr>
          <w:noProof/>
        </w:rPr>
      </w:pPr>
      <w:bookmarkStart w:id="538"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538"/>
    </w:p>
    <w:p w14:paraId="3621726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E415E"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14:paraId="558E8139" w14:textId="77777777" w:rsidR="00982364" w:rsidRPr="00E80B34" w:rsidRDefault="00982364" w:rsidP="00125A26">
      <w:pPr>
        <w:pStyle w:val="Heading4"/>
        <w:rPr>
          <w:noProof/>
        </w:rPr>
      </w:pPr>
      <w:bookmarkStart w:id="539" w:name="_Toc494168680"/>
      <w:r w:rsidRPr="00E80B34">
        <w:rPr>
          <w:noProof/>
        </w:rPr>
        <w:lastRenderedPageBreak/>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539"/>
    </w:p>
    <w:p w14:paraId="57004BE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C17AF" w14:textId="77777777"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71" w:anchor="HL70358" w:history="1">
        <w:r w:rsidRPr="00E80B34">
          <w:rPr>
            <w:rStyle w:val="ReferenceUserTable"/>
            <w:noProof/>
          </w:rPr>
          <w:t>User-defined Table 0358 Practitioner Group</w:t>
        </w:r>
      </w:hyperlink>
      <w:r w:rsidRPr="00E80B34">
        <w:rPr>
          <w:noProof/>
        </w:rPr>
        <w:t xml:space="preserve"> for suggested values. </w:t>
      </w:r>
    </w:p>
    <w:p w14:paraId="6AD574B4" w14:textId="77777777" w:rsidR="00982364" w:rsidRPr="00E80B34" w:rsidRDefault="00982364" w:rsidP="00125A26">
      <w:pPr>
        <w:pStyle w:val="NormalIndented"/>
        <w:rPr>
          <w:noProof/>
        </w:rPr>
      </w:pPr>
      <w:bookmarkStart w:id="540" w:name="HL70358"/>
      <w:r w:rsidRPr="00F63F22">
        <w:rPr>
          <w:noProof/>
        </w:rPr>
        <w:t xml:space="preserve">Refer to </w:t>
      </w:r>
      <w:hyperlink r:id="rId72"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19EB1F52" w14:textId="77777777" w:rsidR="00982364" w:rsidRPr="00E80B34" w:rsidRDefault="00982364" w:rsidP="00125A26">
      <w:pPr>
        <w:pStyle w:val="Heading4"/>
        <w:rPr>
          <w:noProof/>
        </w:rPr>
      </w:pPr>
      <w:bookmarkStart w:id="541" w:name="_Toc494168681"/>
      <w:bookmarkEnd w:id="540"/>
      <w:r w:rsidRPr="00E80B34">
        <w:rPr>
          <w:noProof/>
        </w:rPr>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541"/>
    </w:p>
    <w:p w14:paraId="6C1D3F1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094472" w14:textId="77777777" w:rsidR="00982364" w:rsidRPr="00E80B34" w:rsidRDefault="00982364" w:rsidP="00125A26">
      <w:pPr>
        <w:pStyle w:val="NormalIndented"/>
        <w:rPr>
          <w:noProof/>
        </w:rPr>
      </w:pPr>
      <w:r w:rsidRPr="00E80B34">
        <w:rPr>
          <w:noProof/>
        </w:rPr>
        <w:t xml:space="preserve">Definition:  This field contains the category of practitioner. Refer to </w:t>
      </w:r>
      <w:hyperlink r:id="rId73"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14:paraId="3393982A" w14:textId="77777777" w:rsidR="00982364" w:rsidRPr="00E80B34" w:rsidRDefault="00982364" w:rsidP="00125A26">
      <w:pPr>
        <w:pStyle w:val="NormalIndented"/>
        <w:rPr>
          <w:noProof/>
        </w:rPr>
      </w:pPr>
      <w:bookmarkStart w:id="542" w:name="HL70186"/>
      <w:r w:rsidRPr="00F63F22">
        <w:rPr>
          <w:noProof/>
        </w:rPr>
        <w:t xml:space="preserve">Refer to </w:t>
      </w:r>
      <w:hyperlink r:id="rId74"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041596D" w14:textId="77777777" w:rsidR="00982364" w:rsidRPr="00E80B34" w:rsidRDefault="00982364" w:rsidP="00125A26">
      <w:pPr>
        <w:pStyle w:val="Heading4"/>
        <w:rPr>
          <w:noProof/>
        </w:rPr>
      </w:pPr>
      <w:bookmarkStart w:id="543" w:name="_Toc494168682"/>
      <w:bookmarkEnd w:id="542"/>
      <w:r w:rsidRPr="00E80B34">
        <w:rPr>
          <w:noProof/>
        </w:rPr>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543"/>
    </w:p>
    <w:p w14:paraId="26108018" w14:textId="77777777"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5" w:anchor="HL70187" w:history="1">
        <w:r w:rsidRPr="00E80B34">
          <w:rPr>
            <w:rStyle w:val="ReferenceHL7Table"/>
            <w:noProof/>
          </w:rPr>
          <w:t>HL7 Table 0187 - Provider Billing</w:t>
        </w:r>
      </w:hyperlink>
      <w:r w:rsidRPr="00E80B34">
        <w:rPr>
          <w:noProof/>
        </w:rPr>
        <w:t xml:space="preserve"> for valid values.</w:t>
      </w:r>
    </w:p>
    <w:p w14:paraId="620ED5DC" w14:textId="77777777" w:rsidR="00982364" w:rsidRPr="00E80B34" w:rsidRDefault="00982364" w:rsidP="00125A26">
      <w:pPr>
        <w:pStyle w:val="NormalIndented"/>
        <w:rPr>
          <w:noProof/>
        </w:rPr>
      </w:pPr>
      <w:bookmarkStart w:id="544" w:name="HL70187"/>
      <w:r w:rsidRPr="00F63F22">
        <w:rPr>
          <w:noProof/>
        </w:rPr>
        <w:t xml:space="preserve">Refer to </w:t>
      </w:r>
      <w:hyperlink r:id="rId76"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14:paraId="6E2F3B26" w14:textId="77777777" w:rsidR="00982364" w:rsidRPr="00E80B34" w:rsidRDefault="00982364" w:rsidP="00125A26">
      <w:pPr>
        <w:pStyle w:val="Heading4"/>
        <w:rPr>
          <w:noProof/>
        </w:rPr>
      </w:pPr>
      <w:bookmarkStart w:id="545" w:name="_Toc494168683"/>
      <w:bookmarkEnd w:id="544"/>
      <w:r w:rsidRPr="00E80B34">
        <w:rPr>
          <w:noProof/>
        </w:rPr>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545"/>
    </w:p>
    <w:p w14:paraId="24FD2607" w14:textId="77777777" w:rsidR="00817EEA" w:rsidRDefault="00817EEA" w:rsidP="00817EEA">
      <w:pPr>
        <w:pStyle w:val="Components"/>
      </w:pPr>
      <w:bookmarkStart w:id="546" w:name="SPDComponent"/>
      <w:r>
        <w:t>Components:  &lt;Specialty Name (ST)&gt; ^ &lt;Governing Board (ST)&gt; ^ &lt;Eligible or Certified (ID)&gt; ^ &lt;Date of Certification (DT)&gt;</w:t>
      </w:r>
      <w:bookmarkEnd w:id="546"/>
    </w:p>
    <w:p w14:paraId="1EA8B2E3" w14:textId="77777777"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547" w:name="_Hlt1378837"/>
      <w:r w:rsidR="00263F43" w:rsidRPr="00E80B34">
        <w:rPr>
          <w:rStyle w:val="ReferenceHL7Table"/>
          <w:noProof/>
        </w:rPr>
        <w:fldChar w:fldCharType="begin"/>
      </w:r>
      <w:r w:rsidR="00F80A9C">
        <w:rPr>
          <w:rStyle w:val="ReferenceHL7Table"/>
          <w:noProof/>
        </w:rPr>
        <w:instrText>HYPERLINK "E:\\V2\\v2.9 final Nov from Frank\\V29_CH02C_Tables.docx" \l "HL70337"</w:instrText>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547"/>
      <w:r w:rsidRPr="00E80B34">
        <w:rPr>
          <w:noProof/>
        </w:rPr>
        <w:t xml:space="preserve"> for valid values.</w:t>
      </w:r>
    </w:p>
    <w:p w14:paraId="48E367DC" w14:textId="77777777" w:rsidR="00982364" w:rsidRPr="00E80B34" w:rsidRDefault="00982364" w:rsidP="00125A26">
      <w:pPr>
        <w:pStyle w:val="NormalIndented"/>
        <w:rPr>
          <w:noProof/>
        </w:rPr>
      </w:pPr>
      <w:bookmarkStart w:id="548" w:name="HL70337"/>
      <w:r w:rsidRPr="00F63F22">
        <w:rPr>
          <w:noProof/>
        </w:rPr>
        <w:t xml:space="preserve">Refer to </w:t>
      </w:r>
      <w:hyperlink r:id="rId77"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14:paraId="57144201" w14:textId="77777777" w:rsidR="00982364" w:rsidRPr="00E80B34" w:rsidRDefault="00982364" w:rsidP="00125A26">
      <w:pPr>
        <w:pStyle w:val="Heading4"/>
        <w:rPr>
          <w:noProof/>
        </w:rPr>
      </w:pPr>
      <w:bookmarkStart w:id="549" w:name="_Toc494168684"/>
      <w:bookmarkEnd w:id="548"/>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549"/>
    </w:p>
    <w:p w14:paraId="3F350D76" w14:textId="77777777" w:rsidR="00817EEA" w:rsidRDefault="00817EEA" w:rsidP="00817EEA">
      <w:pPr>
        <w:pStyle w:val="Components"/>
      </w:pPr>
      <w:bookmarkStart w:id="550" w:name="PLNComponent"/>
      <w:r>
        <w:t>Components:  &lt;ID Number (ST)&gt; ^ &lt;Type of ID Number (CWE)&gt; ^ &lt;State/other Qualifying Information (ST)&gt; ^ &lt;Expiration Date (DT)&gt;</w:t>
      </w:r>
    </w:p>
    <w:p w14:paraId="71522D53" w14:textId="77777777" w:rsidR="00817EEA" w:rsidRDefault="00817EEA" w:rsidP="00817EEA">
      <w:pPr>
        <w:pStyle w:val="Components"/>
      </w:pPr>
      <w:r>
        <w:lastRenderedPageBreak/>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50"/>
    </w:p>
    <w:p w14:paraId="78A1B199" w14:textId="77777777"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Strong"/>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postal service of the country.  The practitioner ID number type (component 2) is a user-defined table (</w:t>
      </w:r>
      <w:hyperlink r:id="rId78" w:anchor="HL70338" w:history="1">
        <w:r w:rsidRPr="00E80B34">
          <w:rPr>
            <w:rStyle w:val="ReferenceUserTable"/>
          </w:rPr>
          <w:t>User-defined Table 0338 – Practitioner ID Number</w:t>
        </w:r>
      </w:hyperlink>
      <w:r w:rsidRPr="00E80B34">
        <w:rPr>
          <w:noProof/>
        </w:rPr>
        <w:t xml:space="preserve"> in Chapter 2C, Code Tables)</w:t>
      </w:r>
      <w:r>
        <w:rPr>
          <w:noProof/>
        </w:rPr>
        <w:t>.</w:t>
      </w:r>
    </w:p>
    <w:p w14:paraId="6E2742E0" w14:textId="77777777" w:rsidR="00982364" w:rsidRPr="00E80B34" w:rsidRDefault="00982364" w:rsidP="00125A26">
      <w:pPr>
        <w:pStyle w:val="Heading4"/>
        <w:rPr>
          <w:noProof/>
        </w:rPr>
      </w:pPr>
      <w:bookmarkStart w:id="551"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551"/>
    </w:p>
    <w:p w14:paraId="733D74CC" w14:textId="77777777" w:rsidR="00817EEA" w:rsidRDefault="00817EEA" w:rsidP="00817EEA">
      <w:pPr>
        <w:pStyle w:val="Components"/>
      </w:pPr>
      <w:bookmarkStart w:id="552" w:name="PIPComponent"/>
      <w:r>
        <w:t>Components:  &lt;Privilege (CWE)&gt; ^ &lt;Privilege Class (CWE)&gt; ^ &lt;Expiration Date (DT)&gt; ^ &lt;Activation Date (DT)&gt; ^ &lt;Facility (EI)&gt;</w:t>
      </w:r>
    </w:p>
    <w:p w14:paraId="17B6A5D5" w14:textId="77777777"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048943" w14:textId="77777777" w:rsidR="00817EEA" w:rsidRDefault="00817EEA" w:rsidP="00817EEA">
      <w:pPr>
        <w:pStyle w:val="Components"/>
      </w:pPr>
      <w:r>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12A19D" w14:textId="77777777" w:rsidR="00817EEA" w:rsidRDefault="00817EEA" w:rsidP="00817EEA">
      <w:pPr>
        <w:pStyle w:val="Components"/>
      </w:pPr>
      <w:r>
        <w:t>Subcomponents for Facility (EI):  &lt;Entity Identifier (ST)&gt; &amp; &lt;Namespace ID (IS)&gt; &amp; &lt;Universal ID (ST)&gt; &amp; &lt;Universal ID Type (ID)&gt;</w:t>
      </w:r>
      <w:bookmarkEnd w:id="552"/>
    </w:p>
    <w:p w14:paraId="27CEC872" w14:textId="77777777" w:rsidR="00982364" w:rsidRPr="00E80B34" w:rsidRDefault="00982364" w:rsidP="00125A26">
      <w:pPr>
        <w:pStyle w:val="NormalIndented"/>
        <w:rPr>
          <w:noProof/>
        </w:rPr>
      </w:pPr>
      <w:r w:rsidRPr="00E80B34">
        <w:rPr>
          <w:noProof/>
        </w:rPr>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14:paraId="42EC9109" w14:textId="77777777" w:rsidR="00982364" w:rsidRPr="00E80B34" w:rsidRDefault="00982364" w:rsidP="00125A26">
      <w:pPr>
        <w:pStyle w:val="Heading4"/>
        <w:rPr>
          <w:noProof/>
        </w:rPr>
      </w:pPr>
      <w:bookmarkStart w:id="553"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553"/>
    </w:p>
    <w:p w14:paraId="0884D506" w14:textId="77777777"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14:paraId="6AECF6FB" w14:textId="77777777" w:rsidR="00982364" w:rsidRPr="00E80B34" w:rsidRDefault="00982364" w:rsidP="00125A26">
      <w:pPr>
        <w:pStyle w:val="Heading4"/>
        <w:rPr>
          <w:noProof/>
        </w:rPr>
      </w:pPr>
      <w:bookmarkStart w:id="554" w:name="_Toc494168687"/>
      <w:r w:rsidRPr="00E80B34">
        <w:rPr>
          <w:noProof/>
        </w:rPr>
        <w:lastRenderedPageBreak/>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554"/>
    </w:p>
    <w:p w14:paraId="1FCBF70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D11E36" w14:textId="77777777"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9" w:anchor="HL70537" w:history="1">
        <w:r w:rsidRPr="00E80B34">
          <w:rPr>
            <w:rStyle w:val="ReferenceUserTable"/>
            <w:noProof/>
          </w:rPr>
          <w:t>User-defined Table 0537 - Institution</w:t>
        </w:r>
      </w:hyperlink>
      <w:r w:rsidRPr="00E80B34">
        <w:rPr>
          <w:noProof/>
        </w:rPr>
        <w:t xml:space="preserve"> for valid values.</w:t>
      </w:r>
    </w:p>
    <w:p w14:paraId="6780E6D0" w14:textId="77777777" w:rsidR="00982364" w:rsidRPr="00E80B34" w:rsidRDefault="00982364" w:rsidP="00125A26">
      <w:pPr>
        <w:pStyle w:val="NormalIndented"/>
        <w:rPr>
          <w:noProof/>
        </w:rPr>
      </w:pPr>
      <w:bookmarkStart w:id="555" w:name="HL70537"/>
      <w:bookmarkStart w:id="556" w:name="_Toc494168688"/>
      <w:r w:rsidRPr="00F63F22">
        <w:rPr>
          <w:noProof/>
        </w:rPr>
        <w:t xml:space="preserve">Refer to </w:t>
      </w:r>
      <w:hyperlink r:id="rId80"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555"/>
    <w:p w14:paraId="5723BAAA" w14:textId="77777777" w:rsidR="00982364" w:rsidRPr="00E80B34" w:rsidRDefault="00982364" w:rsidP="00125A26">
      <w:pPr>
        <w:pStyle w:val="Heading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556"/>
    </w:p>
    <w:p w14:paraId="10BCE454" w14:textId="77777777"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14:paraId="39901274" w14:textId="77777777" w:rsidR="00982364" w:rsidRPr="00E80B34" w:rsidRDefault="00982364" w:rsidP="00125A26">
      <w:pPr>
        <w:pStyle w:val="Heading4"/>
        <w:rPr>
          <w:noProof/>
        </w:rPr>
      </w:pPr>
      <w:bookmarkStart w:id="557" w:name="_Toc494168689"/>
      <w:r w:rsidRPr="00E80B34">
        <w:rPr>
          <w:noProof/>
        </w:rPr>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557"/>
    </w:p>
    <w:p w14:paraId="6720BED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46EC24" w14:textId="77777777"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81"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558"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14:paraId="31DE0256" w14:textId="77777777" w:rsidR="00982364" w:rsidRPr="00E80B34" w:rsidRDefault="00982364" w:rsidP="00125A26">
      <w:pPr>
        <w:pStyle w:val="Heading4"/>
        <w:rPr>
          <w:noProof/>
        </w:rPr>
      </w:pPr>
      <w:bookmarkStart w:id="559" w:name="_Toc494168690"/>
      <w:bookmarkStart w:id="560" w:name="_Toc463264309"/>
      <w:bookmarkEnd w:id="558"/>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559"/>
    </w:p>
    <w:p w14:paraId="2D0C6E64" w14:textId="77777777"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14:paraId="50F3C14D" w14:textId="77777777" w:rsidR="00982364" w:rsidRPr="00E80B34" w:rsidRDefault="00982364" w:rsidP="00125A26">
      <w:pPr>
        <w:pStyle w:val="Heading3"/>
        <w:rPr>
          <w:noProof/>
        </w:rPr>
      </w:pPr>
      <w:bookmarkStart w:id="561" w:name="_Toc348247671"/>
      <w:bookmarkStart w:id="562" w:name="_Toc348260777"/>
      <w:bookmarkStart w:id="563" w:name="_Toc348346704"/>
      <w:bookmarkStart w:id="564" w:name="_Toc349103326"/>
      <w:bookmarkStart w:id="565" w:name="_Toc349538279"/>
      <w:bookmarkStart w:id="566" w:name="_Toc349538307"/>
      <w:bookmarkStart w:id="567" w:name="_Toc349538370"/>
      <w:bookmarkStart w:id="568" w:name="_Toc497904856"/>
      <w:bookmarkStart w:id="569" w:name="_Toc29039354"/>
      <w:bookmarkStart w:id="570" w:name="_Toc494168691"/>
      <w:r w:rsidRPr="00E80B34">
        <w:rPr>
          <w:noProof/>
        </w:rPr>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561"/>
      <w:bookmarkEnd w:id="562"/>
      <w:bookmarkEnd w:id="563"/>
      <w:bookmarkEnd w:id="564"/>
      <w:bookmarkEnd w:id="565"/>
      <w:bookmarkEnd w:id="566"/>
      <w:bookmarkEnd w:id="567"/>
      <w:bookmarkEnd w:id="568"/>
      <w:bookmarkEnd w:id="569"/>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14:paraId="324B920C" w14:textId="77777777"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14:paraId="182E9F7E" w14:textId="77777777"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14:paraId="4FA9630A" w14:textId="77777777"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14:paraId="30494E4D" w14:textId="77777777"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w:t>
      </w:r>
      <w:r w:rsidRPr="00E80B34">
        <w:rPr>
          <w:noProof/>
        </w:rPr>
        <w:lastRenderedPageBreak/>
        <w:t>ROL value is PP or FHCP, the PP or FHCP is related to the person.  When the segment is used following the PV2 segment, and the role-ROL value is PCP or FHCP, the PP or FHCP is related to the patient visit.</w:t>
      </w:r>
    </w:p>
    <w:p w14:paraId="074DA762" w14:textId="77777777" w:rsidR="00982364" w:rsidRPr="00E80B34" w:rsidRDefault="00982364" w:rsidP="00125A26">
      <w:pPr>
        <w:pStyle w:val="AttributeTableCaption"/>
        <w:rPr>
          <w:noProof/>
        </w:rPr>
      </w:pPr>
      <w:r w:rsidRPr="00E80B34">
        <w:rPr>
          <w:noProof/>
        </w:rPr>
        <w:t xml:space="preserve">HL7 Attribute Table - ROL </w:t>
      </w:r>
      <w:bookmarkStart w:id="571" w:name="ROL"/>
      <w:bookmarkEnd w:id="571"/>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43796C5C"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491B120C"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2E904016"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EF74AC8"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FCBCBD"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DE16FA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0C856770"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4DDDA46"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7E0B9E2C"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1EBFE9CF" w14:textId="77777777" w:rsidR="00982364" w:rsidRPr="00E80B34" w:rsidRDefault="00982364" w:rsidP="00CC0700">
            <w:pPr>
              <w:pStyle w:val="AttributeTableHeader"/>
              <w:jc w:val="left"/>
              <w:rPr>
                <w:noProof/>
              </w:rPr>
            </w:pPr>
            <w:r w:rsidRPr="00E80B34">
              <w:rPr>
                <w:noProof/>
              </w:rPr>
              <w:t>ELEMENT NAME</w:t>
            </w:r>
          </w:p>
        </w:tc>
      </w:tr>
      <w:tr w:rsidR="00250CD3" w:rsidRPr="00982364" w14:paraId="0DAA6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43EEE2C"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1D43E54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BF9FB8"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25F4842" w14:textId="77777777"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14:paraId="7C63F3D3" w14:textId="77777777"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14:paraId="218DDC6A"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4DA49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07678" w14:textId="77777777"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14:paraId="5FBDC138" w14:textId="77777777" w:rsidR="00982364" w:rsidRPr="00E80B34" w:rsidRDefault="00982364" w:rsidP="00CC0700">
            <w:pPr>
              <w:pStyle w:val="AttributeTableBody"/>
              <w:jc w:val="left"/>
              <w:rPr>
                <w:noProof/>
              </w:rPr>
            </w:pPr>
            <w:r w:rsidRPr="00E80B34">
              <w:rPr>
                <w:noProof/>
              </w:rPr>
              <w:t>Role Instance ID</w:t>
            </w:r>
          </w:p>
        </w:tc>
      </w:tr>
      <w:tr w:rsidR="00250CD3" w:rsidRPr="00982364" w14:paraId="3B081DC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CAF5DC7"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EAD83F8" w14:textId="77777777"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14:paraId="71AC916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384E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F1D7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BBB10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086D9" w14:textId="77777777" w:rsidR="00982364" w:rsidRPr="00E80B34" w:rsidRDefault="00000000" w:rsidP="00125A26">
            <w:pPr>
              <w:pStyle w:val="AttributeTableBody"/>
              <w:rPr>
                <w:noProof/>
              </w:rPr>
            </w:pPr>
            <w:hyperlink r:id="rId82"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14:paraId="71F20759" w14:textId="083EA50D" w:rsidR="00982364" w:rsidRPr="00E80B34" w:rsidRDefault="00982364" w:rsidP="00125A26">
            <w:pPr>
              <w:pStyle w:val="AttributeTableBody"/>
              <w:rPr>
                <w:noProof/>
              </w:rPr>
            </w:pPr>
            <w:del w:id="572" w:author="Frank Oemig" w:date="2022-09-07T17:26:00Z">
              <w:r w:rsidRPr="00E80B34" w:rsidDel="002D42E3">
                <w:rPr>
                  <w:noProof/>
                </w:rPr>
                <w:delText>00816</w:delText>
              </w:r>
            </w:del>
            <w:ins w:id="573" w:author="Frank Oemig" w:date="2022-09-07T17:26:00Z">
              <w:r w:rsidR="002D42E3">
                <w:rPr>
                  <w:noProof/>
                </w:rPr>
                <w:t>02534</w:t>
              </w:r>
            </w:ins>
          </w:p>
        </w:tc>
        <w:tc>
          <w:tcPr>
            <w:tcW w:w="3888" w:type="dxa"/>
            <w:tcBorders>
              <w:top w:val="dotted" w:sz="4" w:space="0" w:color="auto"/>
              <w:left w:val="nil"/>
              <w:bottom w:val="dotted" w:sz="4" w:space="0" w:color="auto"/>
              <w:right w:val="nil"/>
            </w:tcBorders>
            <w:shd w:val="clear" w:color="auto" w:fill="FFFFFF"/>
          </w:tcPr>
          <w:p w14:paraId="6D10DD56" w14:textId="77777777" w:rsidR="00982364" w:rsidRPr="00E80B34" w:rsidRDefault="00982364" w:rsidP="00CC0700">
            <w:pPr>
              <w:pStyle w:val="AttributeTableBody"/>
              <w:jc w:val="left"/>
              <w:rPr>
                <w:noProof/>
              </w:rPr>
            </w:pPr>
            <w:r w:rsidRPr="00E80B34">
              <w:rPr>
                <w:noProof/>
              </w:rPr>
              <w:t>Action Code</w:t>
            </w:r>
          </w:p>
        </w:tc>
      </w:tr>
      <w:tr w:rsidR="00250CD3" w:rsidRPr="00982364" w14:paraId="4BED911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6A7C8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2D3769A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2BF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49E1A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4627040"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F7924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772FD" w14:textId="77777777" w:rsidR="00982364" w:rsidRPr="00E80B34" w:rsidRDefault="00000000" w:rsidP="00125A26">
            <w:pPr>
              <w:pStyle w:val="AttributeTableBody"/>
              <w:rPr>
                <w:rStyle w:val="HyperlinkTable"/>
                <w:noProof/>
              </w:rPr>
            </w:pPr>
            <w:hyperlink r:id="rId83"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14:paraId="5CB31CF7" w14:textId="77777777"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14:paraId="5E6B0D64" w14:textId="77777777" w:rsidR="00982364" w:rsidRPr="00E80B34" w:rsidRDefault="00982364" w:rsidP="00CC0700">
            <w:pPr>
              <w:pStyle w:val="AttributeTableBody"/>
              <w:jc w:val="left"/>
              <w:rPr>
                <w:noProof/>
              </w:rPr>
            </w:pPr>
            <w:r w:rsidRPr="00E80B34">
              <w:rPr>
                <w:noProof/>
              </w:rPr>
              <w:t>Role-ROL</w:t>
            </w:r>
          </w:p>
        </w:tc>
      </w:tr>
      <w:tr w:rsidR="00250CD3" w:rsidRPr="00982364" w14:paraId="04C7A29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3E4F2E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314875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DBC4C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93D44"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20504946"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4317C7AA"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2539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6B01E" w14:textId="77777777"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14:paraId="079F4931" w14:textId="77777777" w:rsidR="00982364" w:rsidRPr="00E80B34" w:rsidRDefault="00982364" w:rsidP="00CC0700">
            <w:pPr>
              <w:pStyle w:val="AttributeTableBody"/>
              <w:jc w:val="left"/>
              <w:rPr>
                <w:noProof/>
              </w:rPr>
            </w:pPr>
            <w:r w:rsidRPr="00E80B34">
              <w:rPr>
                <w:noProof/>
              </w:rPr>
              <w:t>Role Person</w:t>
            </w:r>
          </w:p>
        </w:tc>
      </w:tr>
      <w:tr w:rsidR="00250CD3" w:rsidRPr="00982364" w14:paraId="5A3A36C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425E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0F1F2CF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BF68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DCF91"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F10D9CC"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480452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974B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F1C8C" w14:textId="77777777"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14:paraId="6466E3B3" w14:textId="77777777" w:rsidR="00982364" w:rsidRPr="00E80B34" w:rsidRDefault="00982364" w:rsidP="00CC0700">
            <w:pPr>
              <w:pStyle w:val="AttributeTableBody"/>
              <w:jc w:val="left"/>
              <w:rPr>
                <w:noProof/>
              </w:rPr>
            </w:pPr>
            <w:r w:rsidRPr="00E80B34">
              <w:rPr>
                <w:noProof/>
              </w:rPr>
              <w:t>Role Begin Date/Time</w:t>
            </w:r>
          </w:p>
        </w:tc>
      </w:tr>
      <w:tr w:rsidR="00250CD3" w:rsidRPr="00982364" w14:paraId="344614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343BD"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435A50E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F4E7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182D"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DF654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3E100B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41C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3D7E5" w14:textId="77777777"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14:paraId="31DE328D" w14:textId="77777777" w:rsidR="00982364" w:rsidRPr="00E80B34" w:rsidRDefault="00982364" w:rsidP="00CC0700">
            <w:pPr>
              <w:pStyle w:val="AttributeTableBody"/>
              <w:jc w:val="left"/>
              <w:rPr>
                <w:noProof/>
              </w:rPr>
            </w:pPr>
            <w:r w:rsidRPr="00E80B34">
              <w:rPr>
                <w:noProof/>
              </w:rPr>
              <w:t>Role End Date/Time</w:t>
            </w:r>
          </w:p>
        </w:tc>
      </w:tr>
      <w:tr w:rsidR="00250CD3" w:rsidRPr="00982364" w14:paraId="5FF574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F81E59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55165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DF74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24B6B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8336DE"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8DCC4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A2C0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79AF9" w14:textId="77777777"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14:paraId="49E13685" w14:textId="77777777" w:rsidR="00982364" w:rsidRPr="00E80B34" w:rsidRDefault="00982364" w:rsidP="00CC0700">
            <w:pPr>
              <w:pStyle w:val="AttributeTableBody"/>
              <w:jc w:val="left"/>
              <w:rPr>
                <w:noProof/>
              </w:rPr>
            </w:pPr>
            <w:r w:rsidRPr="00E80B34">
              <w:rPr>
                <w:noProof/>
              </w:rPr>
              <w:t>Role Duration</w:t>
            </w:r>
          </w:p>
        </w:tc>
      </w:tr>
      <w:tr w:rsidR="00250CD3" w:rsidRPr="00982364" w14:paraId="3C1D7B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70A647"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0AA7D00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FE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270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3A741BA"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52915E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DD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D42E" w14:textId="77777777"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14:paraId="1127BA29" w14:textId="77777777" w:rsidR="00982364" w:rsidRPr="00E80B34" w:rsidRDefault="00982364" w:rsidP="00CC0700">
            <w:pPr>
              <w:pStyle w:val="AttributeTableBody"/>
              <w:jc w:val="left"/>
              <w:rPr>
                <w:noProof/>
              </w:rPr>
            </w:pPr>
            <w:r w:rsidRPr="00E80B34">
              <w:rPr>
                <w:noProof/>
              </w:rPr>
              <w:t>Role Action Reason</w:t>
            </w:r>
          </w:p>
        </w:tc>
      </w:tr>
      <w:tr w:rsidR="00250CD3" w:rsidRPr="00982364" w14:paraId="449C053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21312D3"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40C619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D2A5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358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CF486B7"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BE0FE9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1938D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19648" w14:textId="77777777"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14:paraId="4BDEFCFB" w14:textId="77777777" w:rsidR="00982364" w:rsidRPr="00E80B34" w:rsidRDefault="00982364" w:rsidP="00CC0700">
            <w:pPr>
              <w:pStyle w:val="AttributeTableBody"/>
              <w:jc w:val="left"/>
              <w:rPr>
                <w:noProof/>
              </w:rPr>
            </w:pPr>
            <w:r w:rsidRPr="00E80B34">
              <w:rPr>
                <w:noProof/>
              </w:rPr>
              <w:t>Provider Type</w:t>
            </w:r>
          </w:p>
        </w:tc>
      </w:tr>
      <w:tr w:rsidR="00250CD3" w:rsidRPr="00982364" w14:paraId="0C26B95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802B1A"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400259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D10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296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BACBDD9"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6CFBF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DDAC" w14:textId="77777777" w:rsidR="00982364" w:rsidRPr="00E80B34" w:rsidRDefault="00000000" w:rsidP="00125A26">
            <w:pPr>
              <w:pStyle w:val="AttributeTableBody"/>
              <w:rPr>
                <w:rStyle w:val="HyperlinkTable"/>
                <w:noProof/>
              </w:rPr>
            </w:pPr>
            <w:hyperlink r:id="rId84"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051C369" w14:textId="77777777"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14:paraId="1BC26844" w14:textId="77777777" w:rsidR="00982364" w:rsidRPr="00E80B34" w:rsidRDefault="00982364" w:rsidP="00CC0700">
            <w:pPr>
              <w:pStyle w:val="AttributeTableBody"/>
              <w:jc w:val="left"/>
              <w:rPr>
                <w:noProof/>
              </w:rPr>
            </w:pPr>
            <w:r w:rsidRPr="00E80B34">
              <w:rPr>
                <w:noProof/>
              </w:rPr>
              <w:t>Organization Unit Type</w:t>
            </w:r>
          </w:p>
        </w:tc>
      </w:tr>
      <w:tr w:rsidR="00250CD3" w:rsidRPr="00982364" w14:paraId="2390E1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4A21B9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A0A7F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3AC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17333"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7F2D231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1A953E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80561B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2B9A4"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F18C029"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0FCDB5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1C488F"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1840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E5C6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0CF8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1497A9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949F29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4EB4F9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9F096"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1F6F66F6" w14:textId="77777777" w:rsidR="00982364" w:rsidRPr="00E80B34" w:rsidRDefault="00982364" w:rsidP="00CC0700">
            <w:pPr>
              <w:pStyle w:val="AttributeTableBody"/>
              <w:jc w:val="left"/>
              <w:rPr>
                <w:noProof/>
              </w:rPr>
            </w:pPr>
            <w:r w:rsidRPr="00E80B34">
              <w:rPr>
                <w:noProof/>
              </w:rPr>
              <w:t xml:space="preserve">Phone </w:t>
            </w:r>
          </w:p>
        </w:tc>
      </w:tr>
      <w:tr w:rsidR="00250CD3" w:rsidRPr="00982364" w14:paraId="06F96E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AF0F78"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13F169C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3C2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77060" w14:textId="77777777"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14:paraId="5D9EC7F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F6B798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1D52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A4FD2" w14:textId="77777777"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14:paraId="6AD4F64A" w14:textId="77777777" w:rsidR="00982364" w:rsidRPr="00E80B34" w:rsidRDefault="00982364" w:rsidP="00CC0700">
            <w:pPr>
              <w:pStyle w:val="AttributeTableBody"/>
              <w:jc w:val="left"/>
              <w:rPr>
                <w:noProof/>
              </w:rPr>
            </w:pPr>
            <w:r w:rsidRPr="00E80B34">
              <w:rPr>
                <w:noProof/>
              </w:rPr>
              <w:t>Person's Location</w:t>
            </w:r>
          </w:p>
        </w:tc>
      </w:tr>
      <w:tr w:rsidR="00250CD3" w:rsidRPr="00982364" w14:paraId="59802FB5"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A080A6F"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14:paraId="1185151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873294"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2AC3115"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14:paraId="72E3B9E2"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14:paraId="255F0957"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F61A5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5E0767" w14:textId="77777777"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14:paraId="0F4EB4F1" w14:textId="77777777" w:rsidR="00982364" w:rsidRPr="00E80B34" w:rsidRDefault="00982364" w:rsidP="00CC0700">
            <w:pPr>
              <w:pStyle w:val="AttributeTableBody"/>
              <w:jc w:val="left"/>
              <w:rPr>
                <w:noProof/>
              </w:rPr>
            </w:pPr>
            <w:r w:rsidRPr="00E80B34">
              <w:rPr>
                <w:noProof/>
              </w:rPr>
              <w:t>Organization</w:t>
            </w:r>
          </w:p>
        </w:tc>
      </w:tr>
    </w:tbl>
    <w:p w14:paraId="25B313E6" w14:textId="77777777" w:rsidR="00982364" w:rsidRPr="00E80B34" w:rsidRDefault="00982364" w:rsidP="00125A26">
      <w:pPr>
        <w:pStyle w:val="Heading3"/>
        <w:rPr>
          <w:noProof/>
        </w:rPr>
      </w:pPr>
      <w:bookmarkStart w:id="574" w:name="HL70443"/>
      <w:bookmarkStart w:id="575" w:name="HL70406"/>
      <w:bookmarkStart w:id="576" w:name="_Toc29039355"/>
      <w:bookmarkEnd w:id="574"/>
      <w:bookmarkEnd w:id="575"/>
      <w:r w:rsidRPr="00E80B34">
        <w:rPr>
          <w:noProof/>
        </w:rPr>
        <w:t>STF - Staff Identification Segment</w:t>
      </w:r>
      <w:bookmarkEnd w:id="560"/>
      <w:bookmarkEnd w:id="570"/>
      <w:bookmarkEnd w:id="576"/>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14:paraId="620F3851" w14:textId="77777777" w:rsidR="00982364" w:rsidRPr="00E80B34" w:rsidRDefault="00982364" w:rsidP="00125A26">
      <w:pPr>
        <w:pStyle w:val="NormalIndented"/>
        <w:rPr>
          <w:noProof/>
        </w:rPr>
      </w:pPr>
      <w:r w:rsidRPr="00E80B34">
        <w:rPr>
          <w:noProof/>
        </w:rPr>
        <w:t>The Technical Steward for the STF segment is PA and Personnel Management.</w:t>
      </w:r>
    </w:p>
    <w:p w14:paraId="7CF06C7D" w14:textId="77777777"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14:paraId="2E7EFB49" w14:textId="77777777" w:rsidR="00982364" w:rsidRPr="00E80B34" w:rsidRDefault="00982364" w:rsidP="00125A26">
      <w:pPr>
        <w:pStyle w:val="AttributeTableCaption"/>
        <w:rPr>
          <w:noProof/>
        </w:rPr>
      </w:pPr>
      <w:bookmarkStart w:id="577" w:name="_Hlt489344064"/>
      <w:bookmarkStart w:id="578" w:name="STF"/>
      <w:bookmarkEnd w:id="577"/>
      <w:r w:rsidRPr="00E80B34">
        <w:rPr>
          <w:noProof/>
        </w:rPr>
        <w:t xml:space="preserve">HL7 Attribute Table – STF – Staff Identification </w:t>
      </w:r>
      <w:bookmarkEnd w:id="578"/>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2FE1AAB0"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87AED5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EF124C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041D139B"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6A85DA0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0A2BA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D38F80A"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D9059B9"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15CEC9A1"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919DA8A" w14:textId="77777777" w:rsidR="00982364" w:rsidRPr="00E80B34" w:rsidRDefault="00982364" w:rsidP="00CC0700">
            <w:pPr>
              <w:pStyle w:val="AttributeTableHeader"/>
              <w:jc w:val="left"/>
              <w:rPr>
                <w:noProof/>
              </w:rPr>
            </w:pPr>
            <w:r w:rsidRPr="00E80B34">
              <w:rPr>
                <w:noProof/>
              </w:rPr>
              <w:t>ELEMENT NAME</w:t>
            </w:r>
          </w:p>
        </w:tc>
      </w:tr>
      <w:tr w:rsidR="00250CD3" w:rsidRPr="00982364" w14:paraId="3CBCACA3"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F5DF182"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520704AF"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4B7C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E79294"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52EF1580"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3918B242"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37B50E4" w14:textId="77777777"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14:paraId="2CDAF62C" w14:textId="77777777"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14:paraId="6722CA6D" w14:textId="77777777" w:rsidR="00982364" w:rsidRPr="00E80B34" w:rsidRDefault="00982364" w:rsidP="00CC0700">
            <w:pPr>
              <w:pStyle w:val="AttributeTableBody"/>
              <w:jc w:val="left"/>
              <w:rPr>
                <w:noProof/>
              </w:rPr>
            </w:pPr>
            <w:r w:rsidRPr="00E80B34">
              <w:rPr>
                <w:noProof/>
              </w:rPr>
              <w:t>Primary Key Value – STF</w:t>
            </w:r>
          </w:p>
        </w:tc>
      </w:tr>
      <w:tr w:rsidR="00250CD3" w:rsidRPr="00982364" w14:paraId="4457770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37B86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DAA941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14C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C7E14"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05DDB8B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604B44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D83DEAF" w14:textId="77777777" w:rsidR="00982364" w:rsidRPr="00E80B34" w:rsidRDefault="00000000" w:rsidP="00125A26">
            <w:pPr>
              <w:pStyle w:val="AttributeTableBody"/>
              <w:rPr>
                <w:noProof/>
              </w:rPr>
            </w:pPr>
            <w:hyperlink r:id="rId85" w:anchor="HL70061" w:history="1">
              <w:r w:rsidR="00982364" w:rsidRPr="00E80B34">
                <w:rPr>
                  <w:rStyle w:val="Hyperlink"/>
                  <w:noProof/>
                  <w:kern w:val="16"/>
                </w:rPr>
                <w:t>0061</w:t>
              </w:r>
            </w:hyperlink>
            <w:r w:rsidR="00982364" w:rsidRPr="00E80B34">
              <w:rPr>
                <w:noProof/>
              </w:rPr>
              <w:t xml:space="preserve">/ </w:t>
            </w:r>
            <w:hyperlink r:id="rId86" w:anchor="HL70203" w:history="1">
              <w:r w:rsidR="00982364" w:rsidRPr="00E80B34">
                <w:rPr>
                  <w:rStyle w:val="Hyperlink"/>
                  <w:noProof/>
                  <w:kern w:val="16"/>
                </w:rPr>
                <w:t>0203</w:t>
              </w:r>
            </w:hyperlink>
            <w:r w:rsidR="00982364" w:rsidRPr="00E80B34">
              <w:rPr>
                <w:noProof/>
              </w:rPr>
              <w:t xml:space="preserve">/ </w:t>
            </w:r>
            <w:hyperlink r:id="rId87"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14:paraId="67029479" w14:textId="77777777"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14:paraId="6906C8EF" w14:textId="77777777" w:rsidR="00982364" w:rsidRPr="00E80B34" w:rsidRDefault="00982364" w:rsidP="00CC0700">
            <w:pPr>
              <w:pStyle w:val="AttributeTableBody"/>
              <w:jc w:val="left"/>
              <w:rPr>
                <w:noProof/>
              </w:rPr>
            </w:pPr>
            <w:r w:rsidRPr="00E80B34">
              <w:rPr>
                <w:noProof/>
              </w:rPr>
              <w:t>Staff Identifier List</w:t>
            </w:r>
          </w:p>
        </w:tc>
      </w:tr>
      <w:tr w:rsidR="00250CD3" w:rsidRPr="00982364" w14:paraId="272330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A7D36B4"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60A8935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89B4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D93773" w14:textId="77777777"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14:paraId="4631160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2645C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B4F07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8D4A" w14:textId="77777777"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14:paraId="3C0F0442" w14:textId="77777777" w:rsidR="00982364" w:rsidRPr="00E80B34" w:rsidRDefault="00982364" w:rsidP="00CC0700">
            <w:pPr>
              <w:pStyle w:val="AttributeTableBody"/>
              <w:jc w:val="left"/>
              <w:rPr>
                <w:noProof/>
              </w:rPr>
            </w:pPr>
            <w:r w:rsidRPr="00E80B34">
              <w:rPr>
                <w:noProof/>
              </w:rPr>
              <w:t>Staff Name</w:t>
            </w:r>
          </w:p>
        </w:tc>
      </w:tr>
      <w:tr w:rsidR="00250CD3" w:rsidRPr="00982364" w14:paraId="2E1FF39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0A12C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797FEE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A293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CC4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CCFDF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6375CEC"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4F4970F" w14:textId="77777777" w:rsidR="00982364" w:rsidRPr="00E80B34" w:rsidRDefault="00000000" w:rsidP="00125A26">
            <w:pPr>
              <w:pStyle w:val="AttributeTableBody"/>
              <w:rPr>
                <w:rStyle w:val="HyperlinkTable"/>
                <w:noProof/>
              </w:rPr>
            </w:pPr>
            <w:hyperlink r:id="rId88"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14:paraId="465405AC" w14:textId="77777777"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14:paraId="206A6E8E" w14:textId="77777777" w:rsidR="00982364" w:rsidRPr="00E80B34" w:rsidRDefault="00982364" w:rsidP="00CC0700">
            <w:pPr>
              <w:pStyle w:val="AttributeTableBody"/>
              <w:jc w:val="left"/>
              <w:rPr>
                <w:noProof/>
              </w:rPr>
            </w:pPr>
            <w:r w:rsidRPr="00E80B34">
              <w:rPr>
                <w:noProof/>
              </w:rPr>
              <w:t>Staff Type</w:t>
            </w:r>
          </w:p>
        </w:tc>
      </w:tr>
      <w:tr w:rsidR="00250CD3" w:rsidRPr="00982364" w14:paraId="560AAD1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AD18017"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722BB2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417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2277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7083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36CEB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07B83" w14:textId="77777777" w:rsidR="00982364" w:rsidRPr="00E80B34" w:rsidRDefault="00000000" w:rsidP="00125A26">
            <w:pPr>
              <w:pStyle w:val="AttributeTableBody"/>
              <w:rPr>
                <w:noProof/>
              </w:rPr>
            </w:pPr>
            <w:hyperlink r:id="rId89"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14:paraId="6BAF1359" w14:textId="77777777"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14:paraId="36863777" w14:textId="77777777" w:rsidR="00982364" w:rsidRPr="00E80B34" w:rsidRDefault="00982364" w:rsidP="00CC0700">
            <w:pPr>
              <w:pStyle w:val="AttributeTableBody"/>
              <w:jc w:val="left"/>
              <w:rPr>
                <w:noProof/>
              </w:rPr>
            </w:pPr>
            <w:r w:rsidRPr="00E80B34">
              <w:rPr>
                <w:noProof/>
              </w:rPr>
              <w:t>Administrative Sex</w:t>
            </w:r>
          </w:p>
        </w:tc>
      </w:tr>
      <w:tr w:rsidR="00250CD3" w:rsidRPr="00982364" w14:paraId="0A37B77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29E4109"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3C31EAA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62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AEC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29D7DD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F09A6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F8B2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1490" w14:textId="77777777"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14:paraId="7A00C2A2" w14:textId="77777777" w:rsidR="00982364" w:rsidRPr="00E80B34" w:rsidRDefault="00982364" w:rsidP="00CC0700">
            <w:pPr>
              <w:pStyle w:val="AttributeTableBody"/>
              <w:jc w:val="left"/>
              <w:rPr>
                <w:noProof/>
              </w:rPr>
            </w:pPr>
            <w:r w:rsidRPr="00E80B34">
              <w:rPr>
                <w:noProof/>
              </w:rPr>
              <w:t>Date/Time of Birth</w:t>
            </w:r>
          </w:p>
        </w:tc>
      </w:tr>
      <w:tr w:rsidR="00250CD3" w:rsidRPr="00982364" w14:paraId="26410F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686186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16264BC"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6BF40D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62E1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5DC35A4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6C71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49F8E" w14:textId="77777777" w:rsidR="00982364" w:rsidRPr="00E80B34" w:rsidRDefault="00000000" w:rsidP="00125A26">
            <w:pPr>
              <w:pStyle w:val="AttributeTableBody"/>
              <w:rPr>
                <w:rStyle w:val="HyperlinkTable"/>
                <w:noProof/>
              </w:rPr>
            </w:pPr>
            <w:hyperlink r:id="rId90"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14:paraId="5279C507" w14:textId="77777777"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14:paraId="24889176" w14:textId="77777777" w:rsidR="00982364" w:rsidRPr="00E80B34" w:rsidRDefault="00982364" w:rsidP="00CC0700">
            <w:pPr>
              <w:pStyle w:val="AttributeTableBody"/>
              <w:jc w:val="left"/>
              <w:rPr>
                <w:noProof/>
              </w:rPr>
            </w:pPr>
            <w:r w:rsidRPr="00E80B34">
              <w:rPr>
                <w:noProof/>
              </w:rPr>
              <w:t>Active/Inactive Flag</w:t>
            </w:r>
          </w:p>
        </w:tc>
      </w:tr>
      <w:tr w:rsidR="00250CD3" w:rsidRPr="00982364" w14:paraId="2BEFC4E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F394C6"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239F271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AF81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FD66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45869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4847A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9F2EAB5" w14:textId="77777777" w:rsidR="00982364" w:rsidRPr="00E80B34" w:rsidRDefault="00000000" w:rsidP="00125A26">
            <w:pPr>
              <w:pStyle w:val="AttributeTableBody"/>
              <w:rPr>
                <w:rStyle w:val="HyperlinkTable"/>
                <w:noProof/>
              </w:rPr>
            </w:pPr>
            <w:hyperlink r:id="rId91"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14:paraId="4722C4F8" w14:textId="77777777"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14:paraId="1BEB462C" w14:textId="77777777" w:rsidR="00982364" w:rsidRPr="00E80B34" w:rsidRDefault="00982364" w:rsidP="00CC0700">
            <w:pPr>
              <w:pStyle w:val="AttributeTableBody"/>
              <w:jc w:val="left"/>
              <w:rPr>
                <w:noProof/>
              </w:rPr>
            </w:pPr>
            <w:r w:rsidRPr="00E80B34">
              <w:rPr>
                <w:noProof/>
              </w:rPr>
              <w:t>Department</w:t>
            </w:r>
          </w:p>
        </w:tc>
      </w:tr>
      <w:tr w:rsidR="00250CD3" w:rsidRPr="00982364" w14:paraId="54C1902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6281C1" w14:textId="77777777" w:rsidR="00982364" w:rsidRPr="00E80B34" w:rsidRDefault="00982364" w:rsidP="00125A26">
            <w:pPr>
              <w:pStyle w:val="AttributeTableBody"/>
              <w:rPr>
                <w:noProof/>
              </w:rPr>
            </w:pPr>
            <w:r w:rsidRPr="00E80B3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661891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DF9E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89E97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FCF4BE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A0DC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C342751" w14:textId="77777777" w:rsidR="00982364" w:rsidRPr="00E80B34" w:rsidRDefault="00000000" w:rsidP="00125A26">
            <w:pPr>
              <w:pStyle w:val="AttributeTableBody"/>
              <w:rPr>
                <w:noProof/>
              </w:rPr>
            </w:pPr>
            <w:hyperlink r:id="rId92"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14:paraId="27D54EB4" w14:textId="77777777"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14:paraId="3D392808" w14:textId="77777777" w:rsidR="00982364" w:rsidRPr="00E80B34" w:rsidRDefault="00982364" w:rsidP="00CC0700">
            <w:pPr>
              <w:pStyle w:val="AttributeTableBody"/>
              <w:jc w:val="left"/>
              <w:rPr>
                <w:noProof/>
              </w:rPr>
            </w:pPr>
            <w:r w:rsidRPr="00E80B34">
              <w:rPr>
                <w:noProof/>
              </w:rPr>
              <w:t>Hospital Service – STF</w:t>
            </w:r>
          </w:p>
        </w:tc>
      </w:tr>
      <w:tr w:rsidR="00250CD3" w:rsidRPr="00982364" w14:paraId="6D6F11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C4DCF3"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B5D1E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83E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446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5642FCA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E4B53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B08FFE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F3E74"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321BBEAF" w14:textId="77777777" w:rsidR="00982364" w:rsidRPr="00E80B34" w:rsidRDefault="00982364" w:rsidP="00CC0700">
            <w:pPr>
              <w:pStyle w:val="AttributeTableBody"/>
              <w:jc w:val="left"/>
              <w:rPr>
                <w:noProof/>
              </w:rPr>
            </w:pPr>
            <w:r w:rsidRPr="00E80B34">
              <w:rPr>
                <w:noProof/>
              </w:rPr>
              <w:t>Phone</w:t>
            </w:r>
          </w:p>
        </w:tc>
      </w:tr>
      <w:tr w:rsidR="00250CD3" w:rsidRPr="00982364" w14:paraId="1591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900F6C2"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50754A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47854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FC862"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4547332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782AAB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ADD4F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FAF79"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B6B7C70"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1E5A949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284EFE9"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10F483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7043B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33FFD"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091AABB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F399CE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0448668" w14:textId="77777777" w:rsidR="00982364" w:rsidRPr="00E80B34" w:rsidRDefault="00000000" w:rsidP="00125A26">
            <w:pPr>
              <w:pStyle w:val="AttributeTableBody"/>
              <w:rPr>
                <w:rStyle w:val="HyperlinkTable"/>
                <w:noProof/>
              </w:rPr>
            </w:pPr>
            <w:hyperlink r:id="rId93"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1FE52ABC" w14:textId="77777777"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14:paraId="35A537CD" w14:textId="77777777" w:rsidR="00982364" w:rsidRPr="00E80B34" w:rsidRDefault="00982364" w:rsidP="00CC0700">
            <w:pPr>
              <w:pStyle w:val="AttributeTableBody"/>
              <w:jc w:val="left"/>
              <w:rPr>
                <w:noProof/>
              </w:rPr>
            </w:pPr>
            <w:r w:rsidRPr="00E80B34">
              <w:rPr>
                <w:noProof/>
              </w:rPr>
              <w:t>Institution Activation Date</w:t>
            </w:r>
          </w:p>
        </w:tc>
      </w:tr>
      <w:tr w:rsidR="00250CD3" w:rsidRPr="00982364" w14:paraId="395162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402DB31"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4C9FB0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2E1D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E77CE"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4216E1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2E8A40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E9FA83" w14:textId="77777777" w:rsidR="00982364" w:rsidRPr="00E80B34" w:rsidRDefault="00000000" w:rsidP="00125A26">
            <w:pPr>
              <w:pStyle w:val="AttributeTableBody"/>
              <w:rPr>
                <w:rStyle w:val="HyperlinkTable"/>
                <w:noProof/>
              </w:rPr>
            </w:pPr>
            <w:hyperlink r:id="rId94"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783C3620" w14:textId="77777777"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14:paraId="38F565DB" w14:textId="77777777" w:rsidR="00982364" w:rsidRPr="00E80B34" w:rsidRDefault="00982364" w:rsidP="00CC0700">
            <w:pPr>
              <w:pStyle w:val="AttributeTableBody"/>
              <w:jc w:val="left"/>
              <w:rPr>
                <w:noProof/>
              </w:rPr>
            </w:pPr>
            <w:r w:rsidRPr="00E80B34">
              <w:rPr>
                <w:noProof/>
              </w:rPr>
              <w:t>Institution Inactivation Date</w:t>
            </w:r>
          </w:p>
        </w:tc>
      </w:tr>
      <w:tr w:rsidR="00250CD3" w:rsidRPr="00982364" w14:paraId="687709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243FBDE"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052225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00AA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489F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DD77E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C4D2A6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75FF9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45030" w14:textId="77777777"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14:paraId="32B5186E" w14:textId="77777777" w:rsidR="00982364" w:rsidRPr="00E80B34" w:rsidRDefault="00982364" w:rsidP="00CC0700">
            <w:pPr>
              <w:pStyle w:val="AttributeTableBody"/>
              <w:jc w:val="left"/>
              <w:rPr>
                <w:noProof/>
              </w:rPr>
            </w:pPr>
            <w:r w:rsidRPr="00E80B34">
              <w:rPr>
                <w:noProof/>
              </w:rPr>
              <w:t>Backup Person ID</w:t>
            </w:r>
          </w:p>
        </w:tc>
      </w:tr>
      <w:tr w:rsidR="00250CD3" w:rsidRPr="00982364" w14:paraId="6B74078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AFAAC7"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2337544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92CA5"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21226B4B"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07ADC4F"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4462A82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D9B7C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B7448" w14:textId="77777777"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14:paraId="3358A9BA" w14:textId="77777777" w:rsidR="00982364" w:rsidRPr="00E80B34" w:rsidRDefault="00982364" w:rsidP="00CC0700">
            <w:pPr>
              <w:pStyle w:val="AttributeTableBody"/>
              <w:jc w:val="left"/>
              <w:rPr>
                <w:noProof/>
              </w:rPr>
            </w:pPr>
            <w:r w:rsidRPr="00E80B34">
              <w:rPr>
                <w:noProof/>
              </w:rPr>
              <w:t>E-Mail Address</w:t>
            </w:r>
          </w:p>
        </w:tc>
      </w:tr>
      <w:tr w:rsidR="00250CD3" w:rsidRPr="00982364" w14:paraId="36EAF89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52BB42"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49E6C9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62DA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333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405D1F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5438E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8101E" w14:textId="77777777" w:rsidR="00982364" w:rsidRPr="00E80B34" w:rsidRDefault="00000000" w:rsidP="00125A26">
            <w:pPr>
              <w:pStyle w:val="AttributeTableBody"/>
              <w:rPr>
                <w:rStyle w:val="HyperlinkTable"/>
                <w:noProof/>
              </w:rPr>
            </w:pPr>
            <w:hyperlink r:id="rId95"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14:paraId="162F480F" w14:textId="77777777"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14:paraId="2EEC3646" w14:textId="77777777" w:rsidR="00982364" w:rsidRPr="00E80B34" w:rsidRDefault="00982364" w:rsidP="00CC0700">
            <w:pPr>
              <w:pStyle w:val="AttributeTableBody"/>
              <w:jc w:val="left"/>
              <w:rPr>
                <w:noProof/>
              </w:rPr>
            </w:pPr>
            <w:r w:rsidRPr="00E80B34">
              <w:rPr>
                <w:noProof/>
              </w:rPr>
              <w:t>Preferred Method of Contact</w:t>
            </w:r>
          </w:p>
        </w:tc>
      </w:tr>
      <w:tr w:rsidR="00250CD3" w:rsidRPr="00982364" w14:paraId="65AD5C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4EA40C"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36F844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EB6F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D33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ABF9BA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3C362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9270C" w14:textId="77777777" w:rsidR="00982364" w:rsidRPr="00E80B34" w:rsidRDefault="00000000" w:rsidP="00125A26">
            <w:pPr>
              <w:pStyle w:val="AttributeTableBody"/>
              <w:rPr>
                <w:noProof/>
              </w:rPr>
            </w:pPr>
            <w:hyperlink r:id="rId96"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14:paraId="4F1BFED4" w14:textId="77777777"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14:paraId="000BF472" w14:textId="77777777" w:rsidR="00982364" w:rsidRPr="00E80B34" w:rsidRDefault="00982364" w:rsidP="00CC0700">
            <w:pPr>
              <w:pStyle w:val="AttributeTableBody"/>
              <w:jc w:val="left"/>
              <w:rPr>
                <w:noProof/>
              </w:rPr>
            </w:pPr>
            <w:r w:rsidRPr="00E80B34">
              <w:rPr>
                <w:noProof/>
              </w:rPr>
              <w:t>Marital Status</w:t>
            </w:r>
          </w:p>
        </w:tc>
      </w:tr>
      <w:tr w:rsidR="00250CD3" w:rsidRPr="00982364" w14:paraId="4D38E9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6BBF515"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33B603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867B4"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056F4C65"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19D276A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A1F258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FC11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EDA9C" w14:textId="77777777"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14:paraId="51A54AF1" w14:textId="77777777" w:rsidR="00982364" w:rsidRPr="00E80B34" w:rsidRDefault="00982364" w:rsidP="00CC0700">
            <w:pPr>
              <w:pStyle w:val="AttributeTableBody"/>
              <w:jc w:val="left"/>
              <w:rPr>
                <w:noProof/>
              </w:rPr>
            </w:pPr>
            <w:r w:rsidRPr="00E80B34">
              <w:rPr>
                <w:noProof/>
              </w:rPr>
              <w:t>Job Title</w:t>
            </w:r>
          </w:p>
        </w:tc>
      </w:tr>
      <w:tr w:rsidR="00250CD3" w:rsidRPr="00982364" w14:paraId="5C61CD8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5727B7"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799B575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1B5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468846" w14:textId="77777777"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14:paraId="6CE6ABB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8564D7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7B5A9" w14:textId="77777777" w:rsidR="00982364" w:rsidRPr="00E80B34" w:rsidRDefault="00000000" w:rsidP="00125A26">
            <w:pPr>
              <w:pStyle w:val="AttributeTableBody"/>
              <w:rPr>
                <w:noProof/>
              </w:rPr>
            </w:pPr>
            <w:hyperlink r:id="rId97" w:anchor="HL70327" w:history="1">
              <w:r w:rsidR="00982364" w:rsidRPr="00E80B34">
                <w:rPr>
                  <w:rStyle w:val="Hyperlink"/>
                  <w:noProof/>
                  <w:kern w:val="16"/>
                </w:rPr>
                <w:t>0327</w:t>
              </w:r>
            </w:hyperlink>
            <w:r w:rsidR="00982364" w:rsidRPr="00E80B34">
              <w:rPr>
                <w:noProof/>
              </w:rPr>
              <w:t>/</w:t>
            </w:r>
            <w:r w:rsidR="00982364" w:rsidRPr="00E80B34">
              <w:rPr>
                <w:noProof/>
              </w:rPr>
              <w:br/>
            </w:r>
            <w:hyperlink r:id="rId98"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14:paraId="4130FAE6" w14:textId="77777777"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14:paraId="0F160F9E" w14:textId="77777777" w:rsidR="00982364" w:rsidRPr="00E80B34" w:rsidRDefault="00982364" w:rsidP="00CC0700">
            <w:pPr>
              <w:pStyle w:val="AttributeTableBody"/>
              <w:jc w:val="left"/>
              <w:rPr>
                <w:noProof/>
              </w:rPr>
            </w:pPr>
            <w:r w:rsidRPr="00E80B34">
              <w:rPr>
                <w:noProof/>
              </w:rPr>
              <w:t>Job Code/Class</w:t>
            </w:r>
          </w:p>
        </w:tc>
      </w:tr>
      <w:tr w:rsidR="00250CD3" w:rsidRPr="00982364" w14:paraId="00E9045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15B50A"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6ECF1F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6BD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09E64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3D4443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14955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09486" w14:textId="77777777" w:rsidR="00982364" w:rsidRPr="00E80B34" w:rsidRDefault="00000000" w:rsidP="00125A26">
            <w:pPr>
              <w:pStyle w:val="AttributeTableBody"/>
              <w:rPr>
                <w:rStyle w:val="HyperlinkTable"/>
                <w:noProof/>
              </w:rPr>
            </w:pPr>
            <w:hyperlink r:id="rId99"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4AFE8ED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22BB278D"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2BA2B45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87FAF"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0C271CA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3828A2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FB4BD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309A9B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4D6B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EBA7D" w14:textId="77777777" w:rsidR="00982364" w:rsidRPr="00E80B34" w:rsidRDefault="00000000" w:rsidP="00125A26">
            <w:pPr>
              <w:pStyle w:val="AttributeTableBody"/>
              <w:rPr>
                <w:noProof/>
              </w:rPr>
            </w:pPr>
            <w:hyperlink r:id="rId10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7151EEE" w14:textId="77777777"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14:paraId="00508248" w14:textId="77777777" w:rsidR="00982364" w:rsidRPr="00E80B34" w:rsidRDefault="00982364" w:rsidP="00CC0700">
            <w:pPr>
              <w:pStyle w:val="AttributeTableBody"/>
              <w:jc w:val="left"/>
              <w:rPr>
                <w:noProof/>
              </w:rPr>
            </w:pPr>
            <w:r w:rsidRPr="00E80B34">
              <w:rPr>
                <w:noProof/>
              </w:rPr>
              <w:t>Additional Insured on Auto</w:t>
            </w:r>
          </w:p>
        </w:tc>
      </w:tr>
      <w:tr w:rsidR="00250CD3" w:rsidRPr="00982364" w14:paraId="15B86F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ED193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71ED304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800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8CEBA" w14:textId="77777777"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14:paraId="3B9F95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2517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4B1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FDC" w14:textId="77777777"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14:paraId="6B0ABB18" w14:textId="77777777" w:rsidR="00982364" w:rsidRPr="00E80B34" w:rsidRDefault="00982364" w:rsidP="00CC0700">
            <w:pPr>
              <w:pStyle w:val="AttributeTableBody"/>
              <w:jc w:val="left"/>
              <w:rPr>
                <w:noProof/>
              </w:rPr>
            </w:pPr>
            <w:r w:rsidRPr="00E80B34">
              <w:rPr>
                <w:noProof/>
              </w:rPr>
              <w:t>Driver's License Number – Staff</w:t>
            </w:r>
          </w:p>
        </w:tc>
      </w:tr>
      <w:tr w:rsidR="00250CD3" w:rsidRPr="00982364" w14:paraId="5ECA99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F8EA528"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7E62E11E"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2634A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1EAE1"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E3C92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D108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14F94" w14:textId="77777777" w:rsidR="00982364" w:rsidRPr="00E80B34" w:rsidRDefault="00000000" w:rsidP="00125A26">
            <w:pPr>
              <w:pStyle w:val="AttributeTableBody"/>
              <w:rPr>
                <w:noProof/>
              </w:rPr>
            </w:pPr>
            <w:hyperlink r:id="rId101"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8C68ACE" w14:textId="77777777"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14:paraId="43C7B07E" w14:textId="77777777" w:rsidR="00982364" w:rsidRPr="00E80B34" w:rsidRDefault="00982364" w:rsidP="00CC0700">
            <w:pPr>
              <w:pStyle w:val="AttributeTableBody"/>
              <w:jc w:val="left"/>
              <w:rPr>
                <w:noProof/>
              </w:rPr>
            </w:pPr>
            <w:r w:rsidRPr="00E80B34">
              <w:rPr>
                <w:noProof/>
              </w:rPr>
              <w:t>Copy Auto Ins</w:t>
            </w:r>
          </w:p>
        </w:tc>
      </w:tr>
      <w:tr w:rsidR="00250CD3" w:rsidRPr="00982364" w14:paraId="653D2FE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D691744"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63AE46D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FCC3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94ED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5425C2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D734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E32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A035E" w14:textId="77777777"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14:paraId="183FDE3B" w14:textId="77777777" w:rsidR="00982364" w:rsidRPr="00E80B34" w:rsidRDefault="00982364" w:rsidP="00CC0700">
            <w:pPr>
              <w:pStyle w:val="AttributeTableBody"/>
              <w:jc w:val="left"/>
              <w:rPr>
                <w:noProof/>
              </w:rPr>
            </w:pPr>
            <w:r w:rsidRPr="00E80B34">
              <w:rPr>
                <w:noProof/>
              </w:rPr>
              <w:t>Auto Ins Expires</w:t>
            </w:r>
          </w:p>
        </w:tc>
      </w:tr>
      <w:tr w:rsidR="00250CD3" w:rsidRPr="00982364" w14:paraId="1C040F0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64DC5D"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7366C7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EAE1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9996B"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072FA1C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5CEA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5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E83E7" w14:textId="77777777"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14:paraId="7F773A49" w14:textId="77777777" w:rsidR="00982364" w:rsidRPr="00E80B34" w:rsidRDefault="00982364" w:rsidP="00CC0700">
            <w:pPr>
              <w:pStyle w:val="AttributeTableBody"/>
              <w:jc w:val="left"/>
              <w:rPr>
                <w:noProof/>
              </w:rPr>
            </w:pPr>
            <w:r w:rsidRPr="00E80B34">
              <w:rPr>
                <w:noProof/>
              </w:rPr>
              <w:t>Date Last DMV Review</w:t>
            </w:r>
          </w:p>
        </w:tc>
      </w:tr>
      <w:tr w:rsidR="00250CD3" w:rsidRPr="00982364" w14:paraId="4D15355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2C0AFBE"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522FB1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69C5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93F73"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9F40A4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3BF88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B054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63648" w14:textId="77777777"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14:paraId="051D38B5" w14:textId="77777777" w:rsidR="00982364" w:rsidRPr="00E80B34" w:rsidRDefault="00982364" w:rsidP="00CC0700">
            <w:pPr>
              <w:pStyle w:val="AttributeTableBody"/>
              <w:jc w:val="left"/>
              <w:rPr>
                <w:noProof/>
              </w:rPr>
            </w:pPr>
            <w:r w:rsidRPr="00E80B34">
              <w:rPr>
                <w:noProof/>
              </w:rPr>
              <w:t>Date Next DMV Review</w:t>
            </w:r>
          </w:p>
        </w:tc>
      </w:tr>
      <w:tr w:rsidR="00250CD3" w:rsidRPr="00982364" w14:paraId="1676F6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AC56A6"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B84E4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772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B2E9A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BB96F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9C85D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C81EDD" w14:textId="77777777" w:rsidR="00982364" w:rsidRPr="00E80B34" w:rsidRDefault="00000000" w:rsidP="00125A26">
            <w:pPr>
              <w:pStyle w:val="AttributeTableBody"/>
              <w:rPr>
                <w:rStyle w:val="HyperlinkTable"/>
                <w:noProof/>
              </w:rPr>
            </w:pPr>
            <w:hyperlink r:id="rId102" w:anchor="HL70005" w:history="1">
              <w:r w:rsidR="00982364" w:rsidRPr="00E80B34">
                <w:rPr>
                  <w:rStyle w:val="HyperlinkTable"/>
                  <w:noProof/>
                </w:rPr>
                <w:t>00</w:t>
              </w:r>
              <w:bookmarkStart w:id="579" w:name="_Hlt477698674"/>
              <w:r w:rsidR="00982364" w:rsidRPr="00E80B34">
                <w:rPr>
                  <w:rStyle w:val="HyperlinkTable"/>
                  <w:noProof/>
                </w:rPr>
                <w:t>0</w:t>
              </w:r>
              <w:bookmarkEnd w:id="579"/>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4A54EB3C" w14:textId="77777777"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14:paraId="36D14CAA" w14:textId="77777777" w:rsidR="00982364" w:rsidRPr="00E80B34" w:rsidRDefault="00982364" w:rsidP="00CC0700">
            <w:pPr>
              <w:pStyle w:val="AttributeTableBody"/>
              <w:jc w:val="left"/>
              <w:rPr>
                <w:noProof/>
              </w:rPr>
            </w:pPr>
            <w:r w:rsidRPr="00E80B34">
              <w:rPr>
                <w:noProof/>
              </w:rPr>
              <w:t>Race</w:t>
            </w:r>
          </w:p>
        </w:tc>
      </w:tr>
      <w:tr w:rsidR="00250CD3" w:rsidRPr="00982364" w14:paraId="153306A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E965B5"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50EFC06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4D56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D42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FB64F5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0F2DA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202F" w14:textId="77777777" w:rsidR="00982364" w:rsidRPr="00E80B34" w:rsidRDefault="00000000" w:rsidP="00125A26">
            <w:pPr>
              <w:pStyle w:val="AttributeTableBody"/>
              <w:rPr>
                <w:noProof/>
              </w:rPr>
            </w:pPr>
            <w:hyperlink r:id="rId103"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14:paraId="767A6D9C" w14:textId="77777777"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14:paraId="51CBDEE6" w14:textId="77777777" w:rsidR="00982364" w:rsidRPr="00E80B34" w:rsidRDefault="00982364" w:rsidP="00CC0700">
            <w:pPr>
              <w:pStyle w:val="AttributeTableBody"/>
              <w:jc w:val="left"/>
              <w:rPr>
                <w:noProof/>
              </w:rPr>
            </w:pPr>
            <w:r w:rsidRPr="00E80B34">
              <w:rPr>
                <w:noProof/>
              </w:rPr>
              <w:t>Ethnic Group</w:t>
            </w:r>
          </w:p>
        </w:tc>
      </w:tr>
      <w:tr w:rsidR="00250CD3" w:rsidRPr="00982364" w14:paraId="43429B0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9414FB"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08F5BDE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681E1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58A6E"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85C7A6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D160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47002" w14:textId="77777777" w:rsidR="00982364" w:rsidRPr="00E80B34" w:rsidRDefault="00000000" w:rsidP="00125A26">
            <w:pPr>
              <w:pStyle w:val="AttributeTableBody"/>
              <w:rPr>
                <w:noProof/>
              </w:rPr>
            </w:pPr>
            <w:hyperlink r:id="rId10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AF9B1B3" w14:textId="77777777"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14:paraId="082309FB" w14:textId="77777777" w:rsidR="00982364" w:rsidRPr="00E80B34" w:rsidRDefault="00982364" w:rsidP="00CC0700">
            <w:pPr>
              <w:pStyle w:val="AttributeTableBody"/>
              <w:jc w:val="left"/>
              <w:rPr>
                <w:noProof/>
              </w:rPr>
            </w:pPr>
            <w:r w:rsidRPr="00E80B34">
              <w:rPr>
                <w:noProof/>
              </w:rPr>
              <w:t>Re-activation Approval Indicator</w:t>
            </w:r>
          </w:p>
        </w:tc>
      </w:tr>
      <w:tr w:rsidR="00250CD3" w:rsidRPr="00982364" w14:paraId="2A792D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D433CC1"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477E9B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BE9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6EF1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4CFD99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DC511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31F1540" w14:textId="77777777" w:rsidR="00982364" w:rsidRPr="00E80B34" w:rsidRDefault="00000000" w:rsidP="00125A26">
            <w:pPr>
              <w:pStyle w:val="AttributeTableBody"/>
              <w:rPr>
                <w:noProof/>
              </w:rPr>
            </w:pPr>
            <w:hyperlink r:id="rId105"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14:paraId="0A7F1FCE" w14:textId="77777777"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14:paraId="49F3D683" w14:textId="77777777" w:rsidR="00982364" w:rsidRPr="00E80B34" w:rsidRDefault="00982364" w:rsidP="00CC0700">
            <w:pPr>
              <w:pStyle w:val="AttributeTableBody"/>
              <w:jc w:val="left"/>
              <w:rPr>
                <w:noProof/>
              </w:rPr>
            </w:pPr>
            <w:r w:rsidRPr="00E80B34">
              <w:rPr>
                <w:noProof/>
              </w:rPr>
              <w:t>Citizenship</w:t>
            </w:r>
          </w:p>
        </w:tc>
      </w:tr>
      <w:tr w:rsidR="00250CD3" w:rsidRPr="00982364" w14:paraId="0AB1ACF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5D9B6F1"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14:paraId="0C4BE9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1AE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835E92"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5CFDF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2BF2B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DC88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1C458" w14:textId="77777777"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14:paraId="6FD648BF" w14:textId="77777777" w:rsidR="00982364" w:rsidRPr="00E80B34" w:rsidRDefault="00982364" w:rsidP="00CC0700">
            <w:pPr>
              <w:pStyle w:val="AttributeTableBody"/>
              <w:jc w:val="left"/>
              <w:rPr>
                <w:noProof/>
              </w:rPr>
            </w:pPr>
            <w:r w:rsidRPr="00E80B34">
              <w:rPr>
                <w:noProof/>
              </w:rPr>
              <w:t>Date/Time of Death</w:t>
            </w:r>
          </w:p>
        </w:tc>
      </w:tr>
      <w:tr w:rsidR="00250CD3" w:rsidRPr="00982364" w14:paraId="483A5C6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464B70" w14:textId="77777777"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14:paraId="6CC8E63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235E1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B5A0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C5AB7F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5008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3142F" w14:textId="77777777" w:rsidR="00982364" w:rsidRPr="00E80B34" w:rsidRDefault="00000000" w:rsidP="00125A26">
            <w:pPr>
              <w:pStyle w:val="AttributeTableBody"/>
              <w:rPr>
                <w:noProof/>
              </w:rPr>
            </w:pPr>
            <w:hyperlink r:id="rId106"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5DA2FCF" w14:textId="77777777"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14:paraId="6E68DEDB" w14:textId="77777777" w:rsidR="00982364" w:rsidRPr="00E80B34" w:rsidRDefault="00982364" w:rsidP="00CC0700">
            <w:pPr>
              <w:pStyle w:val="AttributeTableBody"/>
              <w:jc w:val="left"/>
              <w:rPr>
                <w:noProof/>
              </w:rPr>
            </w:pPr>
            <w:r w:rsidRPr="00E80B34">
              <w:rPr>
                <w:noProof/>
              </w:rPr>
              <w:t>Death Indicator</w:t>
            </w:r>
          </w:p>
        </w:tc>
      </w:tr>
      <w:tr w:rsidR="00250CD3" w:rsidRPr="00982364" w14:paraId="4977874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F814DF" w14:textId="77777777"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14:paraId="254551A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96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652F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E0CAC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9D0940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BB911" w14:textId="77777777" w:rsidR="00982364" w:rsidRPr="00E80B34" w:rsidRDefault="00000000" w:rsidP="00125A26">
            <w:pPr>
              <w:pStyle w:val="AttributeTableBody"/>
              <w:rPr>
                <w:rStyle w:val="HyperlinkTable"/>
                <w:noProof/>
              </w:rPr>
            </w:pPr>
            <w:hyperlink r:id="rId107"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14:paraId="3F87A9ED" w14:textId="77777777"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14:paraId="528EC063" w14:textId="77777777" w:rsidR="00982364" w:rsidRPr="00E80B34" w:rsidRDefault="00982364" w:rsidP="00CC0700">
            <w:pPr>
              <w:pStyle w:val="AttributeTableBody"/>
              <w:jc w:val="left"/>
              <w:rPr>
                <w:noProof/>
              </w:rPr>
            </w:pPr>
            <w:r w:rsidRPr="00E80B34">
              <w:rPr>
                <w:noProof/>
              </w:rPr>
              <w:t>Institution Relationship Type Code</w:t>
            </w:r>
          </w:p>
        </w:tc>
      </w:tr>
      <w:tr w:rsidR="00250CD3" w:rsidRPr="00982364" w14:paraId="39F45DD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8CBB08" w14:textId="77777777"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14:paraId="76EFE3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6A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9CA72"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68186C6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C028D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F23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46D29" w14:textId="77777777"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14:paraId="283CA78C" w14:textId="77777777" w:rsidR="00982364" w:rsidRPr="00E80B34" w:rsidRDefault="00982364" w:rsidP="00CC0700">
            <w:pPr>
              <w:pStyle w:val="AttributeTableBody"/>
              <w:jc w:val="left"/>
              <w:rPr>
                <w:noProof/>
              </w:rPr>
            </w:pPr>
            <w:r w:rsidRPr="00E80B34">
              <w:rPr>
                <w:noProof/>
              </w:rPr>
              <w:t>Institution Relationship Period</w:t>
            </w:r>
          </w:p>
        </w:tc>
      </w:tr>
      <w:tr w:rsidR="00250CD3" w:rsidRPr="00982364" w14:paraId="1969BA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C08227" w14:textId="77777777"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14:paraId="6A4E0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2F68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3831EC"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ADFE9E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B1CFB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A6A5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F6208" w14:textId="77777777"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14:paraId="4BD08421" w14:textId="77777777" w:rsidR="00982364" w:rsidRPr="00E80B34" w:rsidRDefault="00982364" w:rsidP="00CC0700">
            <w:pPr>
              <w:pStyle w:val="AttributeTableBody"/>
              <w:jc w:val="left"/>
              <w:rPr>
                <w:noProof/>
              </w:rPr>
            </w:pPr>
            <w:r w:rsidRPr="00E80B34">
              <w:rPr>
                <w:noProof/>
              </w:rPr>
              <w:t>Expected Return Date</w:t>
            </w:r>
          </w:p>
        </w:tc>
      </w:tr>
      <w:tr w:rsidR="00250CD3" w:rsidRPr="00982364" w14:paraId="5A1F1F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30795C" w14:textId="77777777"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14:paraId="46AC6FF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F99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C407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358FFD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85AF5E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497835D" w14:textId="77777777" w:rsidR="00982364" w:rsidRPr="00E80B34" w:rsidRDefault="00000000" w:rsidP="00125A26">
            <w:pPr>
              <w:pStyle w:val="AttributeTableBody"/>
              <w:rPr>
                <w:rStyle w:val="HyperlinkTable"/>
                <w:noProof/>
              </w:rPr>
            </w:pPr>
            <w:hyperlink r:id="rId108"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14:paraId="239783B1"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14:paraId="06A3EF47" w14:textId="77777777" w:rsidR="00982364" w:rsidRPr="00E80B34" w:rsidRDefault="00982364" w:rsidP="00CC0700">
            <w:pPr>
              <w:pStyle w:val="AttributeTableBody"/>
              <w:jc w:val="left"/>
              <w:rPr>
                <w:noProof/>
              </w:rPr>
            </w:pPr>
            <w:r w:rsidRPr="00E80B34">
              <w:rPr>
                <w:noProof/>
              </w:rPr>
              <w:t>Cost Center Code</w:t>
            </w:r>
          </w:p>
        </w:tc>
      </w:tr>
      <w:tr w:rsidR="00250CD3" w:rsidRPr="00982364" w14:paraId="444A0A2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01BD9E" w14:textId="77777777" w:rsidR="00982364" w:rsidRPr="00E80B34" w:rsidRDefault="00982364" w:rsidP="00125A26">
            <w:pPr>
              <w:pStyle w:val="AttributeTableBody"/>
              <w:rPr>
                <w:noProof/>
              </w:rPr>
            </w:pPr>
            <w:r w:rsidRPr="00E80B34">
              <w:rPr>
                <w:noProof/>
              </w:rPr>
              <w:t>37</w:t>
            </w:r>
          </w:p>
        </w:tc>
        <w:tc>
          <w:tcPr>
            <w:tcW w:w="648" w:type="dxa"/>
            <w:tcBorders>
              <w:top w:val="dotted" w:sz="4" w:space="0" w:color="auto"/>
              <w:left w:val="nil"/>
              <w:bottom w:val="dotted" w:sz="4" w:space="0" w:color="auto"/>
              <w:right w:val="nil"/>
            </w:tcBorders>
            <w:shd w:val="clear" w:color="auto" w:fill="FFFFFF"/>
          </w:tcPr>
          <w:p w14:paraId="18D44A0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328396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2FA007"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B047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E85F2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A28A9" w14:textId="77777777" w:rsidR="00982364" w:rsidRPr="00E80B34" w:rsidRDefault="00000000" w:rsidP="00125A26">
            <w:pPr>
              <w:pStyle w:val="AttributeTableBody"/>
              <w:rPr>
                <w:noProof/>
              </w:rPr>
            </w:pPr>
            <w:hyperlink r:id="rId10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7B6C63E" w14:textId="77777777"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14:paraId="19E0131D" w14:textId="77777777" w:rsidR="00982364" w:rsidRPr="00E80B34" w:rsidRDefault="00982364" w:rsidP="00CC0700">
            <w:pPr>
              <w:pStyle w:val="AttributeTableBody"/>
              <w:jc w:val="left"/>
              <w:rPr>
                <w:noProof/>
              </w:rPr>
            </w:pPr>
            <w:r w:rsidRPr="00E80B34">
              <w:rPr>
                <w:noProof/>
              </w:rPr>
              <w:t>Generic Classification Indicator</w:t>
            </w:r>
          </w:p>
        </w:tc>
      </w:tr>
      <w:tr w:rsidR="00250CD3" w:rsidRPr="00982364" w14:paraId="50663EF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774C3CC" w14:textId="77777777"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14:paraId="0588617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F215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7DDE2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6C0E4E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923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AC2E4" w14:textId="77777777" w:rsidR="00982364" w:rsidRPr="00E80B34" w:rsidRDefault="00000000" w:rsidP="00125A26">
            <w:pPr>
              <w:pStyle w:val="AttributeTableBody"/>
              <w:rPr>
                <w:rStyle w:val="HyperlinkTable"/>
                <w:noProof/>
              </w:rPr>
            </w:pPr>
            <w:hyperlink r:id="rId110"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14:paraId="06C380D8" w14:textId="77777777"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14:paraId="1532940C" w14:textId="77777777" w:rsidR="00982364" w:rsidRPr="00E80B34" w:rsidRDefault="00982364" w:rsidP="00CC0700">
            <w:pPr>
              <w:pStyle w:val="AttributeTableBody"/>
              <w:jc w:val="left"/>
              <w:rPr>
                <w:noProof/>
              </w:rPr>
            </w:pPr>
            <w:r w:rsidRPr="00E80B34">
              <w:rPr>
                <w:noProof/>
              </w:rPr>
              <w:t>Inactive Reason Code</w:t>
            </w:r>
          </w:p>
        </w:tc>
      </w:tr>
      <w:tr w:rsidR="00250CD3" w:rsidRPr="00982364" w14:paraId="35FFA63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D8A62D1" w14:textId="77777777"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14:paraId="40FDEB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D61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061B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556ED3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D6BE1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347DFF6" w14:textId="77777777" w:rsidR="00982364" w:rsidRPr="00E80B34" w:rsidRDefault="00000000" w:rsidP="00125A26">
            <w:pPr>
              <w:pStyle w:val="AttributeTableBody"/>
              <w:rPr>
                <w:rStyle w:val="HyperlinkTable"/>
                <w:noProof/>
              </w:rPr>
            </w:pPr>
            <w:hyperlink r:id="rId111"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14:paraId="1767A527" w14:textId="77777777"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14:paraId="7E379943" w14:textId="77777777" w:rsidR="00982364" w:rsidRPr="00E80B34" w:rsidRDefault="00982364" w:rsidP="00CC0700">
            <w:pPr>
              <w:pStyle w:val="AttributeTableBody"/>
              <w:jc w:val="left"/>
              <w:rPr>
                <w:noProof/>
              </w:rPr>
            </w:pPr>
            <w:r w:rsidRPr="00E80B34">
              <w:rPr>
                <w:noProof/>
              </w:rPr>
              <w:t>Generic resource type or category</w:t>
            </w:r>
          </w:p>
        </w:tc>
      </w:tr>
      <w:tr w:rsidR="00250CD3" w:rsidRPr="00982364" w14:paraId="65E73DC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B983DA9"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0A82404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8D35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015C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B33FF5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D85A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7471D" w14:textId="77777777" w:rsidR="00982364" w:rsidRPr="00E80B34" w:rsidRDefault="00000000" w:rsidP="00125A26">
            <w:pPr>
              <w:pStyle w:val="AttributeTableBody"/>
              <w:rPr>
                <w:rStyle w:val="HyperlinkTable"/>
                <w:noProof/>
              </w:rPr>
            </w:pPr>
            <w:hyperlink r:id="rId112"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14:paraId="57100697" w14:textId="77777777"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14:paraId="1CD9ADA4" w14:textId="77777777" w:rsidR="00982364" w:rsidRPr="00E80B34" w:rsidRDefault="00982364" w:rsidP="00CC0700">
            <w:pPr>
              <w:pStyle w:val="AttributeTableBody"/>
              <w:jc w:val="left"/>
              <w:rPr>
                <w:noProof/>
              </w:rPr>
            </w:pPr>
            <w:r w:rsidRPr="00E80B34">
              <w:rPr>
                <w:noProof/>
              </w:rPr>
              <w:t>Religion</w:t>
            </w:r>
          </w:p>
        </w:tc>
      </w:tr>
      <w:tr w:rsidR="00250CD3" w:rsidRPr="00982364" w14:paraId="7D8DF33B"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33AB76A" w14:textId="77777777" w:rsidR="00982364" w:rsidRPr="00E80B34" w:rsidRDefault="00982364" w:rsidP="00125A26">
            <w:pPr>
              <w:pStyle w:val="AttributeTableBody"/>
              <w:rPr>
                <w:noProof/>
              </w:rPr>
            </w:pPr>
            <w:bookmarkStart w:id="580"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14:paraId="2E9B4476"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9E2C86"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01ED95C"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14:paraId="6A857F9A" w14:textId="77777777"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E7D276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5DD9A3" w14:textId="77777777"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25730AAC"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14:paraId="496D34C3" w14:textId="77777777" w:rsidR="00982364" w:rsidRPr="00E80B34" w:rsidRDefault="00982364" w:rsidP="00CC0700">
            <w:pPr>
              <w:pStyle w:val="AttributeTableBody"/>
              <w:jc w:val="left"/>
              <w:rPr>
                <w:noProof/>
              </w:rPr>
            </w:pPr>
            <w:r w:rsidRPr="00E80B34">
              <w:rPr>
                <w:noProof/>
              </w:rPr>
              <w:t xml:space="preserve">Signature </w:t>
            </w:r>
          </w:p>
        </w:tc>
      </w:tr>
    </w:tbl>
    <w:p w14:paraId="49B908D5" w14:textId="77777777" w:rsidR="00982364" w:rsidRPr="00547683" w:rsidRDefault="00982364" w:rsidP="00125A26">
      <w:pPr>
        <w:pStyle w:val="Heading4"/>
        <w:rPr>
          <w:noProof/>
          <w:vanish/>
        </w:rPr>
      </w:pPr>
      <w:r w:rsidRPr="00547683">
        <w:rPr>
          <w:noProof/>
          <w:vanish/>
        </w:rPr>
        <w:lastRenderedPageBreak/>
        <w:t>STF Field Definitions</w:t>
      </w:r>
      <w:bookmarkEnd w:id="580"/>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14:paraId="5A94AA85" w14:textId="77777777" w:rsidR="00982364" w:rsidRPr="00E80B34" w:rsidRDefault="00982364" w:rsidP="00125A26">
      <w:pPr>
        <w:pStyle w:val="Heading4"/>
        <w:rPr>
          <w:noProof/>
        </w:rPr>
      </w:pPr>
      <w:bookmarkStart w:id="581"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581"/>
    </w:p>
    <w:p w14:paraId="145E93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5401C8"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14:paraId="30D51665" w14:textId="77777777" w:rsidR="00982364" w:rsidRPr="00E80B34" w:rsidRDefault="00982364" w:rsidP="00125A26">
      <w:pPr>
        <w:pStyle w:val="Heading4"/>
        <w:rPr>
          <w:noProof/>
        </w:rPr>
      </w:pPr>
      <w:bookmarkStart w:id="582" w:name="_Toc494168694"/>
      <w:r w:rsidRPr="00E80B34">
        <w:rPr>
          <w:noProof/>
        </w:rPr>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582"/>
    </w:p>
    <w:p w14:paraId="79C8F821" w14:textId="77777777" w:rsidR="00817EEA" w:rsidRDefault="00817EEA" w:rsidP="00817EEA">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E40938" w14:textId="77777777" w:rsidR="00817EEA" w:rsidRDefault="00817EEA" w:rsidP="00817EEA">
      <w:pPr>
        <w:pStyle w:val="Components"/>
      </w:pPr>
      <w:r>
        <w:t>Subcomponents for Assigning Authority (HD):  &lt;Namespace ID (IS)&gt; &amp; &lt;Universal ID (ST)&gt; &amp; &lt;Universal ID Type (ID)&gt;</w:t>
      </w:r>
    </w:p>
    <w:p w14:paraId="20426D4E" w14:textId="77777777" w:rsidR="00817EEA" w:rsidRDefault="00817EEA" w:rsidP="00817EEA">
      <w:pPr>
        <w:pStyle w:val="Components"/>
      </w:pPr>
      <w:r>
        <w:t>Subcomponents for Assigning Facility (HD):  &lt;Namespace ID (IS)&gt; &amp; &lt;Universal ID (ST)&gt; &amp; &lt;Universal ID Type (ID)&gt;</w:t>
      </w:r>
    </w:p>
    <w:p w14:paraId="2F681983"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A777B4"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A8084F" w14:textId="77777777"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3" w:anchor="HL70061" w:history="1">
        <w:r w:rsidRPr="00E80B34">
          <w:rPr>
            <w:rStyle w:val="ReferenceHL7Table"/>
          </w:rPr>
          <w:t>HL7 Table 0061 - Check Digit Scheme</w:t>
        </w:r>
      </w:hyperlink>
      <w:r w:rsidRPr="00E80B34">
        <w:rPr>
          <w:noProof/>
        </w:rPr>
        <w:t xml:space="preserve"> (component 2), </w:t>
      </w:r>
      <w:hyperlink r:id="rId114" w:anchor="HL70203" w:history="1">
        <w:r w:rsidRPr="00E80B34">
          <w:rPr>
            <w:rStyle w:val="ReferenceUserTable"/>
          </w:rPr>
          <w:t>User-defined Table 0203 - Identifier Type</w:t>
        </w:r>
      </w:hyperlink>
      <w:r w:rsidRPr="00E80B34">
        <w:rPr>
          <w:noProof/>
        </w:rPr>
        <w:t xml:space="preserve"> (component 5) and </w:t>
      </w:r>
      <w:hyperlink r:id="rId115" w:anchor="HL70363" w:history="1">
        <w:r w:rsidRPr="00E80B34">
          <w:rPr>
            <w:rStyle w:val="ReferenceUserTable"/>
          </w:rPr>
          <w:t>User-defined Table 0363 - Assigning Authority</w:t>
        </w:r>
      </w:hyperlink>
      <w:r w:rsidRPr="00E80B34">
        <w:rPr>
          <w:noProof/>
        </w:rPr>
        <w:t xml:space="preserve"> (component 4) for valid values (see 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14:paraId="0F53A953" w14:textId="77777777" w:rsidR="00982364" w:rsidRPr="00E80B34" w:rsidRDefault="00982364" w:rsidP="00125A26">
      <w:pPr>
        <w:pStyle w:val="Heading4"/>
        <w:rPr>
          <w:noProof/>
        </w:rPr>
      </w:pPr>
      <w:bookmarkStart w:id="583"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583"/>
    </w:p>
    <w:p w14:paraId="17939AEA" w14:textId="77777777" w:rsidR="00817EEA" w:rsidRDefault="00817EEA" w:rsidP="00817EEA">
      <w:pPr>
        <w:pStyle w:val="Components"/>
      </w:pPr>
      <w:bookmarkStart w:id="584"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4AABA9C" w14:textId="77777777" w:rsidR="00817EEA" w:rsidRDefault="00817EEA" w:rsidP="00817EEA">
      <w:pPr>
        <w:pStyle w:val="Components"/>
      </w:pPr>
      <w:r>
        <w:lastRenderedPageBreak/>
        <w:t>Subcomponents for Family Name (FN):  &lt;Surname (ST)&gt; &amp; &lt;Own Surname Prefix (ST)&gt; &amp; &lt;Own Surname (ST)&gt; &amp; &lt;Surname Prefix from Partner/Spouse (ST)&gt; &amp; &lt;Surname from Partner/Spouse (ST)&gt;</w:t>
      </w:r>
    </w:p>
    <w:p w14:paraId="74C59D9A"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84"/>
    </w:p>
    <w:p w14:paraId="5C3C2038" w14:textId="77777777"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14:paraId="09ACE72E" w14:textId="77777777" w:rsidR="00982364" w:rsidRPr="00E80B34" w:rsidRDefault="00982364" w:rsidP="00125A26">
      <w:pPr>
        <w:pStyle w:val="Heading4"/>
        <w:rPr>
          <w:noProof/>
        </w:rPr>
      </w:pPr>
      <w:bookmarkStart w:id="585" w:name="_Toc494168696"/>
      <w:r w:rsidRPr="00E80B34">
        <w:rPr>
          <w:noProof/>
        </w:rPr>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585"/>
    </w:p>
    <w:p w14:paraId="492D733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AA55A7" w14:textId="77777777"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6"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14:paraId="74A4E2D9" w14:textId="77777777"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14:paraId="749F9058" w14:textId="77777777" w:rsidR="00982364" w:rsidRPr="00E80B34" w:rsidRDefault="00982364" w:rsidP="00125A26">
      <w:pPr>
        <w:pStyle w:val="Heading4"/>
        <w:rPr>
          <w:noProof/>
        </w:rPr>
      </w:pPr>
      <w:bookmarkStart w:id="586"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586"/>
    </w:p>
    <w:p w14:paraId="2871875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62DD51" w14:textId="77777777" w:rsidR="00982364" w:rsidRPr="00E80B34" w:rsidRDefault="00982364" w:rsidP="00125A26">
      <w:pPr>
        <w:pStyle w:val="NormalIndented"/>
        <w:rPr>
          <w:noProof/>
        </w:rPr>
      </w:pPr>
      <w:r w:rsidRPr="00E80B34">
        <w:rPr>
          <w:noProof/>
        </w:rPr>
        <w:t xml:space="preserve">Definition:  This field contains the staff person's sex.  Refer to </w:t>
      </w:r>
      <w:hyperlink r:id="rId117" w:anchor="HL70001" w:history="1">
        <w:r w:rsidRPr="00E80B34">
          <w:rPr>
            <w:rStyle w:val="ReferenceUserTable"/>
          </w:rPr>
          <w:t>User-defined Table 0001 – Administrative Sex</w:t>
        </w:r>
      </w:hyperlink>
      <w:r w:rsidRPr="00E80B34">
        <w:rPr>
          <w:noProof/>
        </w:rPr>
        <w:t xml:space="preserve"> for suggested values.</w:t>
      </w:r>
    </w:p>
    <w:p w14:paraId="39D140CC" w14:textId="77777777" w:rsidR="00982364" w:rsidRPr="00E80B34" w:rsidRDefault="00982364" w:rsidP="00125A26">
      <w:pPr>
        <w:pStyle w:val="Heading4"/>
        <w:rPr>
          <w:noProof/>
        </w:rPr>
      </w:pPr>
      <w:bookmarkStart w:id="587"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587"/>
    </w:p>
    <w:p w14:paraId="2BAF99D1" w14:textId="77777777" w:rsidR="00982364" w:rsidRPr="00E80B34" w:rsidRDefault="00982364" w:rsidP="00125A26">
      <w:pPr>
        <w:pStyle w:val="NormalIndented"/>
        <w:rPr>
          <w:noProof/>
        </w:rPr>
      </w:pPr>
      <w:r w:rsidRPr="00E80B34">
        <w:rPr>
          <w:noProof/>
        </w:rPr>
        <w:t>Definition:  This field contains a staff member's date and time of birth.</w:t>
      </w:r>
    </w:p>
    <w:p w14:paraId="0AACBA40" w14:textId="77777777" w:rsidR="00982364" w:rsidRPr="00E80B34" w:rsidRDefault="00982364" w:rsidP="00125A26">
      <w:pPr>
        <w:pStyle w:val="Heading4"/>
        <w:rPr>
          <w:noProof/>
        </w:rPr>
      </w:pPr>
      <w:bookmarkStart w:id="588" w:name="_Toc494168699"/>
      <w:r w:rsidRPr="00E80B34">
        <w:rPr>
          <w:noProof/>
        </w:rPr>
        <w:lastRenderedPageBreak/>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588"/>
    </w:p>
    <w:p w14:paraId="1F71DC21" w14:textId="77777777"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8"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589" w:name="HL70183"/>
      <w:r w:rsidRPr="00F63F22">
        <w:rPr>
          <w:noProof/>
        </w:rPr>
        <w:t xml:space="preserve"> This table contains values </w:t>
      </w:r>
      <w:r>
        <w:rPr>
          <w:noProof/>
        </w:rPr>
        <w:t>for active or inactive</w:t>
      </w:r>
      <w:r w:rsidRPr="00F63F22">
        <w:rPr>
          <w:noProof/>
        </w:rPr>
        <w:t xml:space="preserve">. </w:t>
      </w:r>
    </w:p>
    <w:p w14:paraId="6E169E46" w14:textId="77777777" w:rsidR="00982364" w:rsidRPr="00E80B34" w:rsidRDefault="00982364" w:rsidP="00125A26">
      <w:pPr>
        <w:pStyle w:val="Heading4"/>
        <w:rPr>
          <w:noProof/>
        </w:rPr>
      </w:pPr>
      <w:bookmarkStart w:id="590" w:name="_Toc494168700"/>
      <w:bookmarkEnd w:id="589"/>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590"/>
    </w:p>
    <w:p w14:paraId="74C2DDC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C359AF" w14:textId="77777777" w:rsidR="00982364" w:rsidRPr="00E80B34" w:rsidRDefault="00982364" w:rsidP="00125A26">
      <w:pPr>
        <w:pStyle w:val="NormalIndented"/>
        <w:rPr>
          <w:noProof/>
        </w:rPr>
      </w:pPr>
      <w:r w:rsidRPr="00E80B34">
        <w:rPr>
          <w:noProof/>
        </w:rPr>
        <w:t xml:space="preserve">Definition:  This field contains the institution department to which this person reports or belongs.  Refer to </w:t>
      </w:r>
      <w:hyperlink r:id="rId119"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591"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14:paraId="4B547D8B" w14:textId="77777777" w:rsidR="00982364" w:rsidRPr="00E80B34" w:rsidRDefault="00982364" w:rsidP="00125A26">
      <w:pPr>
        <w:pStyle w:val="Heading4"/>
        <w:rPr>
          <w:noProof/>
        </w:rPr>
      </w:pPr>
      <w:bookmarkStart w:id="592" w:name="_Toc494168701"/>
      <w:bookmarkEnd w:id="591"/>
      <w:r w:rsidRPr="00E80B34">
        <w:rPr>
          <w:noProof/>
        </w:rPr>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592"/>
      <w:r w:rsidRPr="00E80B34">
        <w:rPr>
          <w:noProof/>
        </w:rPr>
        <w:t>677</w:t>
      </w:r>
    </w:p>
    <w:p w14:paraId="036117C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DA4F23" w14:textId="77777777"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593" w:name="_Hlt478449519"/>
      <w:r w:rsidR="00263F43" w:rsidRPr="00E80B34">
        <w:rPr>
          <w:rStyle w:val="ReferenceUserTable"/>
        </w:rPr>
        <w:fldChar w:fldCharType="begin"/>
      </w:r>
      <w:r w:rsidR="00F80A9C">
        <w:rPr>
          <w:rStyle w:val="ReferenceUserTable"/>
        </w:rPr>
        <w:instrText>HYPERLINK "E:\\V2\\v2.9 final Nov from Frank\\V29_CH02C_Tables.docx" \l "HL70069"</w:instrText>
      </w:r>
      <w:r w:rsidR="00263F43" w:rsidRPr="00E80B34">
        <w:rPr>
          <w:rStyle w:val="ReferenceUserTable"/>
        </w:rPr>
        <w:fldChar w:fldCharType="separate"/>
      </w:r>
      <w:r w:rsidRPr="00E80B34">
        <w:rPr>
          <w:rStyle w:val="ReferenceUserTable"/>
        </w:rPr>
        <w:t>User-defined Table 0069 - Hospital Service</w:t>
      </w:r>
      <w:bookmarkEnd w:id="593"/>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581AD8BD" w14:textId="77777777" w:rsidR="00982364" w:rsidRPr="00E80B34" w:rsidRDefault="00982364" w:rsidP="00125A26">
      <w:pPr>
        <w:pStyle w:val="Heading4"/>
        <w:rPr>
          <w:noProof/>
        </w:rPr>
      </w:pPr>
      <w:bookmarkStart w:id="594" w:name="_Hlt478449522"/>
      <w:bookmarkStart w:id="595" w:name="_Toc494168702"/>
      <w:bookmarkEnd w:id="594"/>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595"/>
    </w:p>
    <w:p w14:paraId="18F9C180" w14:textId="77777777"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081021F"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B4910"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6EB091" w14:textId="77777777" w:rsidR="00817EEA" w:rsidRDefault="00817EEA" w:rsidP="00817EEA">
      <w:pPr>
        <w:pStyle w:val="Components"/>
      </w:pPr>
      <w:r>
        <w:t>Subcomponents for Shared Telecommunication Identifier (EI):  &lt;Entity Identifier (ST)&gt; &amp; &lt;Namespace ID (IS)&gt; &amp; &lt;Universal ID (ST)&gt; &amp; &lt;Universal ID Type (ID)&gt;</w:t>
      </w:r>
    </w:p>
    <w:p w14:paraId="4A78AF00" w14:textId="77777777"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14:paraId="12DE6473" w14:textId="77777777" w:rsidR="00982364" w:rsidRPr="00E80B34" w:rsidRDefault="00982364" w:rsidP="00125A26">
      <w:pPr>
        <w:pStyle w:val="Heading4"/>
        <w:rPr>
          <w:noProof/>
        </w:rPr>
      </w:pPr>
      <w:bookmarkStart w:id="596" w:name="_Toc494168703"/>
      <w:r w:rsidRPr="00E80B34">
        <w:rPr>
          <w:noProof/>
        </w:rPr>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596"/>
    </w:p>
    <w:p w14:paraId="78C0544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56D68EF" w14:textId="77777777" w:rsidR="00817EEA" w:rsidRDefault="00817EEA" w:rsidP="00817EEA">
      <w:pPr>
        <w:pStyle w:val="Components"/>
      </w:pPr>
      <w:r>
        <w:t>Subcomponents for Street Address (SAD):  &lt;Street or Mailing Address (ST)&gt; &amp; &lt;Street Name (ST)&gt; &amp; &lt;Dwelling Number (ST)&gt;</w:t>
      </w:r>
    </w:p>
    <w:p w14:paraId="515F3D2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BA51C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FC06A"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E59825"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AA42D" w14:textId="77777777" w:rsidR="00817EEA" w:rsidRDefault="00817EEA" w:rsidP="00817EEA">
      <w:pPr>
        <w:pStyle w:val="Components"/>
      </w:pPr>
      <w:r>
        <w:t>Subcomponents for Address Identifier (EI):  &lt;Entity Identifier (ST)&gt; &amp; &lt;Namespace ID (IS)&gt; &amp; &lt;Universal ID (ST)&gt; &amp; &lt;Universal ID Type (ID)&gt;</w:t>
      </w:r>
    </w:p>
    <w:p w14:paraId="774918ED" w14:textId="77777777"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14:paraId="4A4E4059" w14:textId="77777777" w:rsidR="00982364" w:rsidRPr="00E80B34" w:rsidRDefault="00982364" w:rsidP="00125A26">
      <w:pPr>
        <w:pStyle w:val="Heading4"/>
        <w:rPr>
          <w:noProof/>
        </w:rPr>
      </w:pPr>
      <w:bookmarkStart w:id="597"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597"/>
    </w:p>
    <w:p w14:paraId="370760BD" w14:textId="77777777" w:rsidR="00817EEA" w:rsidRDefault="00817EEA" w:rsidP="00817EEA">
      <w:pPr>
        <w:pStyle w:val="Components"/>
      </w:pPr>
      <w:bookmarkStart w:id="598" w:name="DINComponent"/>
      <w:r>
        <w:t>Components:  &lt;Date (DTM)&gt; ^ &lt;Institution Name (CWE)&gt;</w:t>
      </w:r>
    </w:p>
    <w:p w14:paraId="3116F44C"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598"/>
    </w:p>
    <w:p w14:paraId="58A6E5F1" w14:textId="77777777" w:rsidR="00982364" w:rsidRPr="00E80B34" w:rsidRDefault="00982364" w:rsidP="00125A26">
      <w:pPr>
        <w:pStyle w:val="NormalIndented"/>
        <w:rPr>
          <w:noProof/>
        </w:rPr>
      </w:pPr>
      <w:r w:rsidRPr="00E80B34">
        <w:rPr>
          <w:noProof/>
        </w:rPr>
        <w:t xml:space="preserve">Definition:  This field contains the date when staff became active for an institution.  This is a repeating field.  Refer to </w:t>
      </w:r>
      <w:hyperlink r:id="rId120"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599" w:name="HL70523"/>
      <w:bookmarkStart w:id="600" w:name="HL70537a"/>
      <w:bookmarkStart w:id="601" w:name="_Toc494168705"/>
      <w:r w:rsidRPr="00F63F22">
        <w:rPr>
          <w:noProof/>
        </w:rPr>
        <w:t xml:space="preserve"> This table contains </w:t>
      </w:r>
      <w:r>
        <w:rPr>
          <w:noProof/>
        </w:rPr>
        <w:t xml:space="preserve">no suggested </w:t>
      </w:r>
      <w:r w:rsidRPr="00F63F22">
        <w:rPr>
          <w:noProof/>
        </w:rPr>
        <w:t>values</w:t>
      </w:r>
      <w:r>
        <w:rPr>
          <w:noProof/>
        </w:rPr>
        <w:t>.</w:t>
      </w:r>
    </w:p>
    <w:bookmarkEnd w:id="599"/>
    <w:bookmarkEnd w:id="600"/>
    <w:p w14:paraId="15D042B1" w14:textId="77777777" w:rsidR="00982364" w:rsidRPr="00594610" w:rsidRDefault="00982364" w:rsidP="00125A26">
      <w:pPr>
        <w:pStyle w:val="Heading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601"/>
    </w:p>
    <w:p w14:paraId="719B489B" w14:textId="77777777" w:rsidR="00817EEA" w:rsidRDefault="00817EEA" w:rsidP="00817EEA">
      <w:pPr>
        <w:pStyle w:val="Components"/>
      </w:pPr>
      <w:r>
        <w:t>Components:  &lt;Date (DTM)&gt; ^ &lt;Institution Name (CWE)&gt;</w:t>
      </w:r>
    </w:p>
    <w:p w14:paraId="6D3D4703"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DA1CB9" w14:textId="77777777"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21"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14:paraId="648CCEEE" w14:textId="77777777" w:rsidR="00982364" w:rsidRPr="00E80B34" w:rsidRDefault="00982364" w:rsidP="00125A26">
      <w:pPr>
        <w:pStyle w:val="Heading4"/>
        <w:rPr>
          <w:noProof/>
        </w:rPr>
      </w:pPr>
      <w:bookmarkStart w:id="602"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602"/>
    </w:p>
    <w:p w14:paraId="08EB659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A61A1E" w14:textId="77777777" w:rsidR="00982364" w:rsidRPr="00E80B34" w:rsidRDefault="00982364" w:rsidP="00125A26">
      <w:pPr>
        <w:pStyle w:val="NormalIndented"/>
        <w:rPr>
          <w:noProof/>
        </w:rPr>
      </w:pPr>
      <w:r w:rsidRPr="00E80B34">
        <w:rPr>
          <w:noProof/>
        </w:rPr>
        <w:lastRenderedPageBreak/>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14:paraId="0444C1D3" w14:textId="77777777" w:rsidR="00982364" w:rsidRPr="00E80B34" w:rsidRDefault="00982364" w:rsidP="00125A26">
      <w:pPr>
        <w:pStyle w:val="Heading4"/>
        <w:rPr>
          <w:noProof/>
        </w:rPr>
      </w:pPr>
      <w:bookmarkStart w:id="603"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603"/>
    </w:p>
    <w:p w14:paraId="5CCC75B8" w14:textId="77777777"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14:paraId="2ACD0B48" w14:textId="77777777" w:rsidR="00982364" w:rsidRPr="00E80B34" w:rsidRDefault="00982364" w:rsidP="00125A26">
      <w:pPr>
        <w:pStyle w:val="Heading4"/>
        <w:rPr>
          <w:noProof/>
        </w:rPr>
      </w:pPr>
      <w:bookmarkStart w:id="604"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604"/>
    </w:p>
    <w:p w14:paraId="1736912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6BC117" w14:textId="77777777" w:rsidR="00982364" w:rsidRPr="00E80B34" w:rsidRDefault="00982364" w:rsidP="00125A26">
      <w:pPr>
        <w:pStyle w:val="NormalIndented"/>
        <w:rPr>
          <w:noProof/>
        </w:rPr>
      </w:pPr>
      <w:r w:rsidRPr="00E80B34">
        <w:rPr>
          <w:noProof/>
        </w:rPr>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2" w:anchor="HL70185" w:history="1">
        <w:r w:rsidRPr="00E80B34">
          <w:rPr>
            <w:rStyle w:val="ReferenceHL7Table"/>
            <w:noProof/>
          </w:rPr>
          <w:t xml:space="preserve">HL7 Table </w:t>
        </w:r>
        <w:bookmarkStart w:id="605" w:name="_Hlt526852421"/>
        <w:r w:rsidRPr="00E80B34">
          <w:rPr>
            <w:rStyle w:val="ReferenceHL7Table"/>
            <w:noProof/>
          </w:rPr>
          <w:t>0</w:t>
        </w:r>
        <w:bookmarkEnd w:id="605"/>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606" w:name="HL70185"/>
      <w:r w:rsidRPr="00F63F22">
        <w:rPr>
          <w:noProof/>
        </w:rPr>
        <w:t xml:space="preserve"> This table contains values </w:t>
      </w:r>
      <w:r>
        <w:rPr>
          <w:noProof/>
        </w:rPr>
        <w:t>for beeper, cell phone etc</w:t>
      </w:r>
      <w:r w:rsidRPr="00F63F22">
        <w:rPr>
          <w:noProof/>
        </w:rPr>
        <w:t xml:space="preserve">. </w:t>
      </w:r>
    </w:p>
    <w:p w14:paraId="77DB581C" w14:textId="77777777" w:rsidR="00982364" w:rsidRPr="00E80B34" w:rsidRDefault="00982364" w:rsidP="00125A26">
      <w:pPr>
        <w:pStyle w:val="Heading4"/>
        <w:rPr>
          <w:noProof/>
        </w:rPr>
      </w:pPr>
      <w:bookmarkStart w:id="607" w:name="_Toc494168709"/>
      <w:bookmarkEnd w:id="606"/>
      <w:r w:rsidRPr="00E80B34">
        <w:rPr>
          <w:noProof/>
        </w:rPr>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607"/>
    </w:p>
    <w:p w14:paraId="34D0125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5BC036" w14:textId="77777777"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3"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14:paraId="33E9AB17" w14:textId="77777777" w:rsidR="00982364" w:rsidRPr="00E80B34" w:rsidRDefault="00982364" w:rsidP="00125A26">
      <w:pPr>
        <w:pStyle w:val="Heading4"/>
        <w:rPr>
          <w:noProof/>
        </w:rPr>
      </w:pPr>
      <w:bookmarkStart w:id="608"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608"/>
    </w:p>
    <w:p w14:paraId="2655522C" w14:textId="77777777"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14:paraId="323E1A08" w14:textId="77777777" w:rsidR="00982364" w:rsidRPr="00E80B34" w:rsidRDefault="00982364" w:rsidP="00125A26">
      <w:pPr>
        <w:pStyle w:val="Heading4"/>
        <w:rPr>
          <w:noProof/>
        </w:rPr>
      </w:pPr>
      <w:bookmarkStart w:id="609"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609"/>
    </w:p>
    <w:p w14:paraId="137979A7" w14:textId="77777777" w:rsidR="00817EEA" w:rsidRDefault="00817EEA" w:rsidP="00817EEA">
      <w:pPr>
        <w:pStyle w:val="Components"/>
      </w:pPr>
      <w:bookmarkStart w:id="610" w:name="JCCComponent"/>
      <w:r>
        <w:t>Components:  &lt;Job Code (CWE)&gt; ^ &lt;Job Class (CWE)&gt; ^ &lt;Job Description Text (TX)&gt;</w:t>
      </w:r>
    </w:p>
    <w:p w14:paraId="363CBFDB" w14:textId="77777777"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8F346" w14:textId="77777777" w:rsidR="00817EEA" w:rsidRDefault="00817EEA" w:rsidP="00817EEA">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10"/>
    </w:p>
    <w:p w14:paraId="2DB99F8B" w14:textId="77777777"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4" w:anchor="HL70327" w:history="1">
        <w:r w:rsidRPr="00E80B34">
          <w:rPr>
            <w:rStyle w:val="ReferenceUserTable"/>
          </w:rPr>
          <w:t>User-defined Table 0327 - Job Code</w:t>
        </w:r>
      </w:hyperlink>
      <w:r w:rsidRPr="00E80B34">
        <w:rPr>
          <w:noProof/>
        </w:rPr>
        <w:t xml:space="preserve"> and </w:t>
      </w:r>
      <w:hyperlink r:id="rId125"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14:paraId="452A6C8A" w14:textId="77777777" w:rsidR="00982364" w:rsidRPr="00E80B34" w:rsidRDefault="00982364" w:rsidP="00125A26">
      <w:pPr>
        <w:pStyle w:val="Heading4"/>
        <w:rPr>
          <w:noProof/>
        </w:rPr>
      </w:pPr>
      <w:bookmarkStart w:id="611" w:name="_Toc494168712"/>
      <w:r w:rsidRPr="00E80B34">
        <w:rPr>
          <w:noProof/>
        </w:rPr>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611"/>
    </w:p>
    <w:p w14:paraId="0792CA3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638E66" w14:textId="77777777" w:rsidR="00982364" w:rsidRPr="00E80B34" w:rsidRDefault="00982364" w:rsidP="00125A26">
      <w:pPr>
        <w:pStyle w:val="NormalIndented"/>
        <w:rPr>
          <w:noProof/>
        </w:rPr>
      </w:pPr>
      <w:r w:rsidRPr="00E80B34">
        <w:rPr>
          <w:noProof/>
        </w:rPr>
        <w:t xml:space="preserve">Definition:  This field contains the code that indicates the staff member's employment status, e.g., full-time, part-time, self-employed, etc. Refer to </w:t>
      </w:r>
      <w:hyperlink r:id="rId126"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775A954D" w14:textId="77777777" w:rsidR="00982364" w:rsidRPr="00E80B34" w:rsidRDefault="00982364" w:rsidP="00125A26">
      <w:pPr>
        <w:pStyle w:val="Heading4"/>
        <w:rPr>
          <w:noProof/>
        </w:rPr>
      </w:pPr>
      <w:bookmarkStart w:id="612"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612"/>
    </w:p>
    <w:p w14:paraId="691E984A" w14:textId="77777777"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7"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5C54FAF" w14:textId="77777777"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14:paraId="0D8ECFA2" w14:textId="77777777"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14:paraId="3AC03246" w14:textId="77777777" w:rsidR="00982364" w:rsidRPr="00E80B34" w:rsidRDefault="00982364" w:rsidP="00125A26">
      <w:pPr>
        <w:pStyle w:val="Heading4"/>
        <w:rPr>
          <w:noProof/>
        </w:rPr>
      </w:pPr>
      <w:bookmarkStart w:id="613"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613"/>
    </w:p>
    <w:p w14:paraId="7A5578A6" w14:textId="77777777" w:rsidR="00817EEA" w:rsidRDefault="00817EEA" w:rsidP="00817EEA">
      <w:pPr>
        <w:pStyle w:val="Components"/>
      </w:pPr>
      <w:bookmarkStart w:id="614" w:name="DLNComponent"/>
      <w:r>
        <w:t>Components:  &lt;License Number (ST)&gt; ^ &lt;Issuing State, Province, Country (CWE)&gt; ^ &lt;Expiration Date (DT)&gt;</w:t>
      </w:r>
    </w:p>
    <w:p w14:paraId="3C02749C" w14:textId="77777777"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14"/>
    </w:p>
    <w:p w14:paraId="45406BB3" w14:textId="77777777"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14:paraId="53708280" w14:textId="77777777" w:rsidR="00982364" w:rsidRPr="00E80B34" w:rsidRDefault="00982364" w:rsidP="00125A26">
      <w:pPr>
        <w:pStyle w:val="Heading4"/>
        <w:rPr>
          <w:noProof/>
        </w:rPr>
      </w:pPr>
      <w:bookmarkStart w:id="615"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615"/>
    </w:p>
    <w:p w14:paraId="1E4B457D" w14:textId="77777777"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8"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48B58FD8" w14:textId="77777777" w:rsidR="00982364" w:rsidRPr="00E80B34" w:rsidRDefault="00982364" w:rsidP="00125A26">
      <w:pPr>
        <w:pStyle w:val="NormalList"/>
        <w:rPr>
          <w:noProof/>
        </w:rPr>
      </w:pPr>
      <w:r w:rsidRPr="00E80B34">
        <w:rPr>
          <w:noProof/>
        </w:rPr>
        <w:lastRenderedPageBreak/>
        <w:tab/>
        <w:t>Y</w:t>
      </w:r>
      <w:r w:rsidRPr="00E80B34">
        <w:rPr>
          <w:noProof/>
        </w:rPr>
        <w:tab/>
        <w:t>indicates that the institution has a copy on file</w:t>
      </w:r>
    </w:p>
    <w:p w14:paraId="785C3D96" w14:textId="77777777"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14:paraId="05B3A7D2" w14:textId="77777777" w:rsidR="00982364" w:rsidRPr="00CC0700" w:rsidRDefault="00982364" w:rsidP="00125A26">
      <w:pPr>
        <w:pStyle w:val="Heading4"/>
        <w:rPr>
          <w:noProof/>
          <w:lang w:val="de-DE"/>
        </w:rPr>
      </w:pPr>
      <w:bookmarkStart w:id="616"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616"/>
    </w:p>
    <w:p w14:paraId="5839CE5F" w14:textId="77777777"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14:paraId="3CAEFD5C" w14:textId="77777777" w:rsidR="00982364" w:rsidRPr="00E80B34" w:rsidRDefault="00982364" w:rsidP="00125A26">
      <w:pPr>
        <w:pStyle w:val="Heading4"/>
        <w:rPr>
          <w:noProof/>
        </w:rPr>
      </w:pPr>
      <w:bookmarkStart w:id="617"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617"/>
    </w:p>
    <w:p w14:paraId="203A8D03" w14:textId="77777777"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14:paraId="014076B9" w14:textId="77777777" w:rsidR="00982364" w:rsidRPr="00E80B34" w:rsidRDefault="00982364" w:rsidP="00125A26">
      <w:pPr>
        <w:pStyle w:val="Heading4"/>
        <w:rPr>
          <w:noProof/>
        </w:rPr>
      </w:pPr>
      <w:bookmarkStart w:id="618" w:name="_Toc494168718"/>
      <w:r w:rsidRPr="00E80B34">
        <w:rPr>
          <w:noProof/>
        </w:rPr>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618"/>
    </w:p>
    <w:p w14:paraId="21174763" w14:textId="77777777"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14:paraId="151A72F1" w14:textId="77777777" w:rsidR="00982364" w:rsidRPr="00E80B34" w:rsidRDefault="00982364" w:rsidP="00125A26">
      <w:pPr>
        <w:pStyle w:val="Heading4"/>
        <w:rPr>
          <w:noProof/>
        </w:rPr>
      </w:pPr>
      <w:bookmarkStart w:id="619" w:name="_Toc494168719"/>
      <w:r w:rsidRPr="00E80B34">
        <w:rPr>
          <w:noProof/>
        </w:rPr>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619"/>
    </w:p>
    <w:p w14:paraId="32B83B9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2DC3E" w14:textId="77777777" w:rsidR="00982364" w:rsidRPr="00E80B34" w:rsidRDefault="00982364" w:rsidP="00125A26">
      <w:pPr>
        <w:pStyle w:val="NormalIndented"/>
        <w:rPr>
          <w:noProof/>
        </w:rPr>
      </w:pPr>
      <w:r w:rsidRPr="00E80B34">
        <w:rPr>
          <w:noProof/>
        </w:rPr>
        <w:t xml:space="preserve">Definition:  This field refers to the person's race.  Refer to </w:t>
      </w:r>
      <w:hyperlink r:id="rId129"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14:paraId="14582A8E" w14:textId="77777777" w:rsidR="00982364" w:rsidRPr="00E80B34" w:rsidRDefault="00982364" w:rsidP="00125A26">
      <w:pPr>
        <w:pStyle w:val="Heading4"/>
        <w:rPr>
          <w:noProof/>
        </w:rPr>
      </w:pPr>
      <w:bookmarkStart w:id="620"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620"/>
    </w:p>
    <w:p w14:paraId="1565344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940F9D" w14:textId="77777777" w:rsidR="00982364" w:rsidRPr="00E80B34" w:rsidRDefault="00982364" w:rsidP="00125A26">
      <w:pPr>
        <w:pStyle w:val="NormalList"/>
        <w:rPr>
          <w:noProof/>
        </w:rPr>
      </w:pPr>
      <w:r w:rsidRPr="00E80B34">
        <w:rPr>
          <w:noProof/>
        </w:rPr>
        <w:t xml:space="preserve">Definition:  This field further defines the person's ancestry.  Refer to </w:t>
      </w:r>
      <w:hyperlink r:id="rId130"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14:paraId="5927E93A" w14:textId="77777777" w:rsidR="00982364" w:rsidRPr="00E80B34" w:rsidRDefault="00982364" w:rsidP="00125A26">
      <w:pPr>
        <w:pStyle w:val="Heading4"/>
        <w:rPr>
          <w:noProof/>
        </w:rPr>
      </w:pPr>
      <w:bookmarkStart w:id="621"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621"/>
    </w:p>
    <w:p w14:paraId="6B2B4530" w14:textId="77777777"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31"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760A2A96" w14:textId="77777777" w:rsidR="00982364" w:rsidRPr="00E80B34" w:rsidRDefault="00982364" w:rsidP="00125A26">
      <w:pPr>
        <w:pStyle w:val="NormalList"/>
        <w:rPr>
          <w:noProof/>
        </w:rPr>
      </w:pPr>
      <w:r w:rsidRPr="00E80B34">
        <w:rPr>
          <w:noProof/>
        </w:rPr>
        <w:t>Y</w:t>
      </w:r>
      <w:r w:rsidRPr="00E80B34">
        <w:rPr>
          <w:noProof/>
        </w:rPr>
        <w:tab/>
        <w:t>the re-activation requires approval</w:t>
      </w:r>
    </w:p>
    <w:p w14:paraId="7F10A8E9" w14:textId="77777777" w:rsidR="00982364" w:rsidRPr="00E80B34" w:rsidRDefault="00982364" w:rsidP="00125A26">
      <w:pPr>
        <w:pStyle w:val="NormalList"/>
        <w:rPr>
          <w:noProof/>
        </w:rPr>
      </w:pPr>
      <w:r w:rsidRPr="00E80B34">
        <w:rPr>
          <w:noProof/>
        </w:rPr>
        <w:t>N</w:t>
      </w:r>
      <w:r w:rsidRPr="00E80B34">
        <w:rPr>
          <w:noProof/>
        </w:rPr>
        <w:tab/>
        <w:t>this re-activation does not require approval</w:t>
      </w:r>
    </w:p>
    <w:p w14:paraId="3D2CEC8E" w14:textId="77777777" w:rsidR="00982364" w:rsidRPr="00E80B34" w:rsidRDefault="00982364" w:rsidP="00125A26">
      <w:pPr>
        <w:pStyle w:val="Heading4"/>
        <w:rPr>
          <w:noProof/>
        </w:rPr>
      </w:pPr>
      <w:bookmarkStart w:id="622" w:name="_Toc494168722"/>
      <w:r w:rsidRPr="00E80B34">
        <w:rPr>
          <w:noProof/>
        </w:rPr>
        <w:lastRenderedPageBreak/>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14:paraId="7F7BCB7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388F4F" w14:textId="77777777"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2"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14:paraId="53DE9AD8" w14:textId="77777777" w:rsidR="00982364" w:rsidRPr="00E80B34" w:rsidRDefault="00982364" w:rsidP="00125A26">
      <w:pPr>
        <w:pStyle w:val="Heading4"/>
        <w:rPr>
          <w:noProof/>
        </w:rPr>
      </w:pPr>
      <w:r w:rsidRPr="00E80B34">
        <w:rPr>
          <w:noProof/>
        </w:rPr>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14:paraId="1DE745CF" w14:textId="77777777" w:rsidR="00982364" w:rsidRPr="00E80B34" w:rsidRDefault="00982364" w:rsidP="00125A26">
      <w:pPr>
        <w:pStyle w:val="NormalIndented"/>
        <w:rPr>
          <w:noProof/>
        </w:rPr>
      </w:pPr>
      <w:r w:rsidRPr="00E80B34">
        <w:rPr>
          <w:noProof/>
        </w:rPr>
        <w:t>Definition:  This field contains the date and time at which the staff person death occurred.</w:t>
      </w:r>
    </w:p>
    <w:p w14:paraId="4C6DDAE8" w14:textId="77777777" w:rsidR="00982364" w:rsidRPr="00E80B34" w:rsidRDefault="00982364" w:rsidP="00125A26">
      <w:pPr>
        <w:pStyle w:val="Heading4"/>
        <w:rPr>
          <w:noProof/>
        </w:rPr>
      </w:pPr>
      <w:r w:rsidRPr="00E80B34">
        <w:rPr>
          <w:noProof/>
        </w:rPr>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14:paraId="2D73E5C7" w14:textId="77777777"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3"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242C18F" w14:textId="77777777"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14:paraId="6608629D" w14:textId="77777777" w:rsidR="00982364" w:rsidRPr="00E80B34" w:rsidRDefault="00982364" w:rsidP="00125A26">
      <w:pPr>
        <w:pStyle w:val="Heading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14:paraId="6ABC0EC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90D2A5" w14:textId="77777777"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4"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623" w:name="HL70526"/>
      <w:bookmarkStart w:id="624" w:name="HL70538"/>
      <w:r w:rsidRPr="00F63F22">
        <w:rPr>
          <w:noProof/>
        </w:rPr>
        <w:t xml:space="preserve"> This table contains values</w:t>
      </w:r>
      <w:r>
        <w:rPr>
          <w:noProof/>
        </w:rPr>
        <w:t xml:space="preserve"> for employee, volunteer, etc.</w:t>
      </w:r>
      <w:r w:rsidRPr="00F63F22">
        <w:rPr>
          <w:noProof/>
        </w:rPr>
        <w:t xml:space="preserve"> </w:t>
      </w:r>
    </w:p>
    <w:bookmarkEnd w:id="623"/>
    <w:bookmarkEnd w:id="624"/>
    <w:p w14:paraId="0DEDEDAB" w14:textId="77777777" w:rsidR="00982364" w:rsidRPr="00E80B34" w:rsidRDefault="00982364" w:rsidP="00125A26">
      <w:pPr>
        <w:pStyle w:val="Heading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14:paraId="7BC377E8" w14:textId="77777777" w:rsidR="00817EEA" w:rsidRDefault="00817EEA" w:rsidP="00817EEA">
      <w:pPr>
        <w:pStyle w:val="Components"/>
      </w:pPr>
      <w:r>
        <w:t>Components:  &lt;Range Start Date/Time (DTM)&gt; ^ &lt;Range End Date/Time (DTM)&gt;</w:t>
      </w:r>
    </w:p>
    <w:p w14:paraId="14DC07BB" w14:textId="77777777"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14:paraId="58213B91" w14:textId="77777777" w:rsidR="00982364" w:rsidRPr="00E80B34" w:rsidRDefault="00982364" w:rsidP="00125A26">
      <w:pPr>
        <w:pStyle w:val="Heading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14:paraId="0DF71115" w14:textId="77777777"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14:paraId="5A56F937" w14:textId="77777777" w:rsidR="00982364" w:rsidRPr="00E80B34" w:rsidRDefault="00982364" w:rsidP="00125A26">
      <w:pPr>
        <w:pStyle w:val="Heading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14:paraId="55A3A1B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8021E2" w14:textId="77777777" w:rsidR="00982364" w:rsidRPr="00E80B34" w:rsidRDefault="00982364" w:rsidP="00125A26">
      <w:pPr>
        <w:pStyle w:val="NormalIndented"/>
        <w:rPr>
          <w:noProof/>
        </w:rPr>
      </w:pPr>
      <w:r w:rsidRPr="00E80B34">
        <w:rPr>
          <w:noProof/>
        </w:rPr>
        <w:lastRenderedPageBreak/>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5"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625" w:name="HL70524"/>
      <w:bookmarkStart w:id="626" w:name="HL70539"/>
      <w:r w:rsidRPr="00F63F22">
        <w:rPr>
          <w:noProof/>
        </w:rPr>
        <w:t xml:space="preserve"> This table contains </w:t>
      </w:r>
      <w:r>
        <w:rPr>
          <w:noProof/>
        </w:rPr>
        <w:t xml:space="preserve">no suggested </w:t>
      </w:r>
      <w:r w:rsidRPr="00F63F22">
        <w:rPr>
          <w:noProof/>
        </w:rPr>
        <w:t>values</w:t>
      </w:r>
      <w:r>
        <w:rPr>
          <w:noProof/>
        </w:rPr>
        <w:t>.</w:t>
      </w:r>
    </w:p>
    <w:bookmarkEnd w:id="625"/>
    <w:bookmarkEnd w:id="626"/>
    <w:p w14:paraId="2BA08F41" w14:textId="77777777" w:rsidR="00982364" w:rsidRPr="00E80B34" w:rsidRDefault="00982364" w:rsidP="00125A26">
      <w:pPr>
        <w:pStyle w:val="Heading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14:paraId="49A47446" w14:textId="77777777"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6" w:anchor="HL70136" w:history="1">
        <w:r w:rsidRPr="00E80B34">
          <w:rPr>
            <w:rStyle w:val="ReferenceHL7Table"/>
          </w:rPr>
          <w:t>HL7 Table 0136 - Yes/no Indicator</w:t>
        </w:r>
      </w:hyperlink>
      <w:r w:rsidRPr="00E80B34">
        <w:rPr>
          <w:noProof/>
        </w:rPr>
        <w:t xml:space="preserve"> for valid values.</w:t>
      </w:r>
    </w:p>
    <w:p w14:paraId="450D8798" w14:textId="77777777"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14:paraId="3317B26E" w14:textId="77777777" w:rsidR="00982364" w:rsidRPr="00E80B34" w:rsidRDefault="00982364" w:rsidP="00125A26">
      <w:pPr>
        <w:pStyle w:val="NormalList"/>
        <w:rPr>
          <w:noProof/>
        </w:rPr>
      </w:pPr>
      <w:r w:rsidRPr="00E80B34">
        <w:rPr>
          <w:noProof/>
        </w:rPr>
        <w:t>N</w:t>
      </w:r>
      <w:r w:rsidRPr="00E80B34">
        <w:rPr>
          <w:noProof/>
        </w:rPr>
        <w:tab/>
        <w:t xml:space="preserve">indicates that the staff member is not an identifiable human being </w:t>
      </w:r>
    </w:p>
    <w:p w14:paraId="2F24E221" w14:textId="77777777" w:rsidR="00982364" w:rsidRPr="00E80B34" w:rsidRDefault="00982364" w:rsidP="00125A26">
      <w:pPr>
        <w:pStyle w:val="Heading4"/>
        <w:rPr>
          <w:noProof/>
        </w:rPr>
      </w:pPr>
      <w:r w:rsidRPr="00E80B34">
        <w:rPr>
          <w:noProof/>
        </w:rPr>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14:paraId="3503E05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C2F120" w14:textId="77777777"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7"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627" w:name="HL70525"/>
      <w:bookmarkStart w:id="628" w:name="HL70540"/>
      <w:r w:rsidRPr="00F63F22">
        <w:rPr>
          <w:noProof/>
        </w:rPr>
        <w:t xml:space="preserve"> This table contains values</w:t>
      </w:r>
      <w:r>
        <w:rPr>
          <w:noProof/>
        </w:rPr>
        <w:t xml:space="preserve"> for leave of absence, terminated, etc.</w:t>
      </w:r>
      <w:r w:rsidRPr="00F63F22">
        <w:rPr>
          <w:noProof/>
        </w:rPr>
        <w:t xml:space="preserve"> </w:t>
      </w:r>
    </w:p>
    <w:bookmarkEnd w:id="627"/>
    <w:bookmarkEnd w:id="628"/>
    <w:p w14:paraId="01A95250" w14:textId="77777777" w:rsidR="00982364" w:rsidRPr="00E80B34" w:rsidRDefault="00982364" w:rsidP="00125A26">
      <w:pPr>
        <w:pStyle w:val="Heading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14:paraId="57C779F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DD2D8" w14:textId="77777777"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8"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629" w:name="HL70771"/>
      <w:r w:rsidRPr="00F63F22">
        <w:rPr>
          <w:noProof/>
        </w:rPr>
        <w:t xml:space="preserve"> This table contains </w:t>
      </w:r>
      <w:r>
        <w:rPr>
          <w:noProof/>
        </w:rPr>
        <w:t xml:space="preserve">no suggested </w:t>
      </w:r>
      <w:r w:rsidRPr="00F63F22">
        <w:rPr>
          <w:noProof/>
        </w:rPr>
        <w:t>values</w:t>
      </w:r>
      <w:r>
        <w:rPr>
          <w:noProof/>
        </w:rPr>
        <w:t>.</w:t>
      </w:r>
    </w:p>
    <w:bookmarkEnd w:id="629"/>
    <w:p w14:paraId="33AE6191" w14:textId="77777777"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14:paraId="43E1BAE3" w14:textId="77777777"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14:paraId="45CB6DAE" w14:textId="77777777"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14:paraId="67BE6606" w14:textId="77777777">
        <w:tc>
          <w:tcPr>
            <w:tcW w:w="3096" w:type="dxa"/>
          </w:tcPr>
          <w:p w14:paraId="283B9689" w14:textId="77777777" w:rsidR="00982364" w:rsidRPr="00E80B34" w:rsidRDefault="00982364" w:rsidP="00125A26">
            <w:pPr>
              <w:pStyle w:val="OtherTableHeader"/>
              <w:rPr>
                <w:noProof/>
              </w:rPr>
            </w:pPr>
            <w:r w:rsidRPr="00E80B34">
              <w:rPr>
                <w:noProof/>
              </w:rPr>
              <w:lastRenderedPageBreak/>
              <w:t>STF-4</w:t>
            </w:r>
          </w:p>
        </w:tc>
        <w:tc>
          <w:tcPr>
            <w:tcW w:w="3294" w:type="dxa"/>
          </w:tcPr>
          <w:p w14:paraId="110AD5F2" w14:textId="77777777" w:rsidR="00982364" w:rsidRPr="00E80B34" w:rsidRDefault="00982364" w:rsidP="00125A26">
            <w:pPr>
              <w:pStyle w:val="OtherTableHeader"/>
              <w:rPr>
                <w:noProof/>
              </w:rPr>
            </w:pPr>
            <w:r w:rsidRPr="00E80B34">
              <w:rPr>
                <w:noProof/>
              </w:rPr>
              <w:t>STF-39</w:t>
            </w:r>
          </w:p>
        </w:tc>
      </w:tr>
      <w:tr w:rsidR="00982364" w:rsidRPr="00982364" w14:paraId="74A01A74" w14:textId="77777777">
        <w:tc>
          <w:tcPr>
            <w:tcW w:w="3096" w:type="dxa"/>
          </w:tcPr>
          <w:p w14:paraId="0E5CEE77" w14:textId="77777777" w:rsidR="00982364" w:rsidRPr="00E80B34" w:rsidRDefault="00982364" w:rsidP="00125A26">
            <w:pPr>
              <w:pStyle w:val="OtherTableBody"/>
              <w:rPr>
                <w:noProof/>
              </w:rPr>
            </w:pPr>
            <w:r w:rsidRPr="00E80B34">
              <w:rPr>
                <w:noProof/>
              </w:rPr>
              <w:t>Custodian</w:t>
            </w:r>
          </w:p>
        </w:tc>
        <w:tc>
          <w:tcPr>
            <w:tcW w:w="3294" w:type="dxa"/>
          </w:tcPr>
          <w:p w14:paraId="1E350F7E" w14:textId="77777777" w:rsidR="00982364" w:rsidRPr="00E80B34" w:rsidRDefault="00982364" w:rsidP="00125A26">
            <w:pPr>
              <w:pStyle w:val="OtherTableBody"/>
              <w:rPr>
                <w:noProof/>
              </w:rPr>
            </w:pPr>
            <w:r w:rsidRPr="00E80B34">
              <w:rPr>
                <w:noProof/>
              </w:rPr>
              <w:t>Staff</w:t>
            </w:r>
          </w:p>
        </w:tc>
      </w:tr>
      <w:tr w:rsidR="00982364" w:rsidRPr="00982364" w14:paraId="11F265FF" w14:textId="77777777">
        <w:tc>
          <w:tcPr>
            <w:tcW w:w="3096" w:type="dxa"/>
          </w:tcPr>
          <w:p w14:paraId="3D23D17F" w14:textId="77777777" w:rsidR="00982364" w:rsidRPr="00E80B34" w:rsidRDefault="00982364" w:rsidP="00125A26">
            <w:pPr>
              <w:pStyle w:val="OtherTableBody"/>
              <w:rPr>
                <w:noProof/>
              </w:rPr>
            </w:pPr>
            <w:r w:rsidRPr="00E80B34">
              <w:rPr>
                <w:noProof/>
              </w:rPr>
              <w:t>Non-clinical Nursing Supervisor</w:t>
            </w:r>
          </w:p>
        </w:tc>
        <w:tc>
          <w:tcPr>
            <w:tcW w:w="3294" w:type="dxa"/>
          </w:tcPr>
          <w:p w14:paraId="2228CAA2" w14:textId="77777777" w:rsidR="00982364" w:rsidRPr="00E80B34" w:rsidRDefault="00982364" w:rsidP="00125A26">
            <w:pPr>
              <w:pStyle w:val="OtherTableBody"/>
              <w:rPr>
                <w:noProof/>
              </w:rPr>
            </w:pPr>
            <w:r w:rsidRPr="00E80B34">
              <w:rPr>
                <w:noProof/>
              </w:rPr>
              <w:t>Manager</w:t>
            </w:r>
          </w:p>
        </w:tc>
      </w:tr>
      <w:tr w:rsidR="00982364" w:rsidRPr="00982364" w14:paraId="3ABB1366" w14:textId="77777777">
        <w:tc>
          <w:tcPr>
            <w:tcW w:w="3096" w:type="dxa"/>
          </w:tcPr>
          <w:p w14:paraId="1B3FA382" w14:textId="77777777" w:rsidR="00982364" w:rsidRPr="00E80B34" w:rsidRDefault="00982364" w:rsidP="00125A26">
            <w:pPr>
              <w:pStyle w:val="OtherTableBody"/>
              <w:rPr>
                <w:noProof/>
              </w:rPr>
            </w:pPr>
            <w:r w:rsidRPr="00E80B34">
              <w:rPr>
                <w:noProof/>
              </w:rPr>
              <w:t>Pediatric Oncologist</w:t>
            </w:r>
          </w:p>
        </w:tc>
        <w:tc>
          <w:tcPr>
            <w:tcW w:w="3294" w:type="dxa"/>
          </w:tcPr>
          <w:p w14:paraId="73706AB8" w14:textId="77777777" w:rsidR="00982364" w:rsidRPr="00E80B34" w:rsidRDefault="00982364" w:rsidP="00125A26">
            <w:pPr>
              <w:pStyle w:val="OtherTableBody"/>
              <w:rPr>
                <w:noProof/>
              </w:rPr>
            </w:pPr>
            <w:r w:rsidRPr="00E80B34">
              <w:rPr>
                <w:noProof/>
              </w:rPr>
              <w:t>Physician ~ Pediatrics ~ Oncology</w:t>
            </w:r>
          </w:p>
        </w:tc>
      </w:tr>
      <w:tr w:rsidR="00982364" w:rsidRPr="00982364" w14:paraId="32E18A44" w14:textId="77777777">
        <w:tc>
          <w:tcPr>
            <w:tcW w:w="3096" w:type="dxa"/>
          </w:tcPr>
          <w:p w14:paraId="35E401F4" w14:textId="77777777" w:rsidR="00982364" w:rsidRPr="00E80B34" w:rsidRDefault="00982364" w:rsidP="00125A26">
            <w:pPr>
              <w:pStyle w:val="OtherTableBody"/>
              <w:rPr>
                <w:noProof/>
              </w:rPr>
            </w:pPr>
            <w:r w:rsidRPr="00E80B34">
              <w:rPr>
                <w:noProof/>
              </w:rPr>
              <w:t>Gerontologist</w:t>
            </w:r>
          </w:p>
        </w:tc>
        <w:tc>
          <w:tcPr>
            <w:tcW w:w="3294" w:type="dxa"/>
          </w:tcPr>
          <w:p w14:paraId="072BB593" w14:textId="77777777" w:rsidR="00982364" w:rsidRPr="00E80B34" w:rsidRDefault="00982364" w:rsidP="00125A26">
            <w:pPr>
              <w:pStyle w:val="OtherTableBody"/>
              <w:rPr>
                <w:noProof/>
              </w:rPr>
            </w:pPr>
            <w:r w:rsidRPr="00E80B34">
              <w:rPr>
                <w:noProof/>
              </w:rPr>
              <w:t>Physician</w:t>
            </w:r>
          </w:p>
        </w:tc>
      </w:tr>
      <w:tr w:rsidR="00982364" w:rsidRPr="00982364" w14:paraId="1D0B95EE" w14:textId="77777777">
        <w:tc>
          <w:tcPr>
            <w:tcW w:w="3096" w:type="dxa"/>
          </w:tcPr>
          <w:p w14:paraId="11821F95" w14:textId="77777777" w:rsidR="00982364" w:rsidRPr="00E80B34" w:rsidRDefault="00982364" w:rsidP="00125A26">
            <w:pPr>
              <w:pStyle w:val="OtherTableBody"/>
              <w:rPr>
                <w:noProof/>
              </w:rPr>
            </w:pPr>
            <w:r w:rsidRPr="00E80B34">
              <w:rPr>
                <w:noProof/>
              </w:rPr>
              <w:t>Oncology Pharmacist</w:t>
            </w:r>
          </w:p>
        </w:tc>
        <w:tc>
          <w:tcPr>
            <w:tcW w:w="3294" w:type="dxa"/>
          </w:tcPr>
          <w:p w14:paraId="4802588B" w14:textId="77777777" w:rsidR="00982364" w:rsidRPr="00E80B34" w:rsidRDefault="00982364" w:rsidP="00125A26">
            <w:pPr>
              <w:pStyle w:val="OtherTableBody"/>
              <w:rPr>
                <w:noProof/>
              </w:rPr>
            </w:pPr>
            <w:r w:rsidRPr="00E80B34">
              <w:rPr>
                <w:noProof/>
              </w:rPr>
              <w:t>Pharmacist ~ Oncology</w:t>
            </w:r>
          </w:p>
        </w:tc>
      </w:tr>
      <w:tr w:rsidR="00982364" w:rsidRPr="00982364" w14:paraId="4FF40EE0" w14:textId="77777777">
        <w:tc>
          <w:tcPr>
            <w:tcW w:w="3096" w:type="dxa"/>
          </w:tcPr>
          <w:p w14:paraId="60837F3C" w14:textId="77777777" w:rsidR="00982364" w:rsidRPr="00E80B34" w:rsidRDefault="00982364" w:rsidP="00125A26">
            <w:pPr>
              <w:pStyle w:val="OtherTableBody"/>
              <w:rPr>
                <w:noProof/>
              </w:rPr>
            </w:pPr>
            <w:r w:rsidRPr="00E80B34">
              <w:rPr>
                <w:noProof/>
              </w:rPr>
              <w:t>Pediatric Pharmacist</w:t>
            </w:r>
          </w:p>
        </w:tc>
        <w:tc>
          <w:tcPr>
            <w:tcW w:w="3294" w:type="dxa"/>
          </w:tcPr>
          <w:p w14:paraId="2FB50E58" w14:textId="77777777" w:rsidR="00982364" w:rsidRPr="00E80B34" w:rsidRDefault="00982364" w:rsidP="00125A26">
            <w:pPr>
              <w:pStyle w:val="OtherTableBody"/>
              <w:rPr>
                <w:noProof/>
              </w:rPr>
            </w:pPr>
            <w:r w:rsidRPr="00E80B34">
              <w:rPr>
                <w:noProof/>
              </w:rPr>
              <w:t>Pediatrics ~ Pharmacist</w:t>
            </w:r>
          </w:p>
        </w:tc>
      </w:tr>
      <w:tr w:rsidR="00982364" w:rsidRPr="00982364" w14:paraId="2109C4D2" w14:textId="77777777">
        <w:tc>
          <w:tcPr>
            <w:tcW w:w="3096" w:type="dxa"/>
          </w:tcPr>
          <w:p w14:paraId="60EB7719" w14:textId="77777777" w:rsidR="00982364" w:rsidRPr="00E80B34" w:rsidRDefault="00982364" w:rsidP="00125A26">
            <w:pPr>
              <w:pStyle w:val="OtherTableBody"/>
              <w:rPr>
                <w:noProof/>
              </w:rPr>
            </w:pPr>
            <w:r w:rsidRPr="00E80B34">
              <w:rPr>
                <w:noProof/>
              </w:rPr>
              <w:t>Critical Care Nurse</w:t>
            </w:r>
          </w:p>
        </w:tc>
        <w:tc>
          <w:tcPr>
            <w:tcW w:w="3294" w:type="dxa"/>
          </w:tcPr>
          <w:p w14:paraId="4444DE1D" w14:textId="77777777" w:rsidR="00982364" w:rsidRPr="00E80B34" w:rsidRDefault="00982364" w:rsidP="00125A26">
            <w:pPr>
              <w:pStyle w:val="OtherTableBody"/>
              <w:rPr>
                <w:noProof/>
              </w:rPr>
            </w:pPr>
            <w:r w:rsidRPr="00E80B34">
              <w:rPr>
                <w:noProof/>
              </w:rPr>
              <w:t>Nurse</w:t>
            </w:r>
          </w:p>
        </w:tc>
      </w:tr>
      <w:tr w:rsidR="00982364" w:rsidRPr="00982364" w14:paraId="26BBB08E" w14:textId="77777777">
        <w:tc>
          <w:tcPr>
            <w:tcW w:w="3096" w:type="dxa"/>
          </w:tcPr>
          <w:p w14:paraId="0ED06E4E" w14:textId="77777777" w:rsidR="00982364" w:rsidRPr="00E80B34" w:rsidRDefault="00982364" w:rsidP="00125A26">
            <w:pPr>
              <w:pStyle w:val="OtherTableBody"/>
              <w:rPr>
                <w:noProof/>
              </w:rPr>
            </w:pPr>
            <w:r w:rsidRPr="00E80B34">
              <w:rPr>
                <w:noProof/>
              </w:rPr>
              <w:t>Nurse Case Manager – Cardiology</w:t>
            </w:r>
          </w:p>
        </w:tc>
        <w:tc>
          <w:tcPr>
            <w:tcW w:w="3294" w:type="dxa"/>
          </w:tcPr>
          <w:p w14:paraId="6D245AC9" w14:textId="77777777" w:rsidR="00982364" w:rsidRPr="00E80B34" w:rsidRDefault="00982364" w:rsidP="00125A26">
            <w:pPr>
              <w:pStyle w:val="OtherTableBody"/>
              <w:rPr>
                <w:noProof/>
              </w:rPr>
            </w:pPr>
            <w:r w:rsidRPr="00E80B34">
              <w:rPr>
                <w:noProof/>
              </w:rPr>
              <w:t>Nurse ~ Cardiology ~ Case Management</w:t>
            </w:r>
          </w:p>
        </w:tc>
      </w:tr>
    </w:tbl>
    <w:p w14:paraId="097101D8" w14:textId="77777777" w:rsidR="00982364" w:rsidRPr="00E80B34" w:rsidRDefault="00982364" w:rsidP="00125A26">
      <w:pPr>
        <w:pStyle w:val="Heading4"/>
        <w:rPr>
          <w:noProof/>
        </w:rPr>
      </w:pPr>
      <w:bookmarkStart w:id="630" w:name="_Toc1816029"/>
      <w:bookmarkStart w:id="631" w:name="_Toc21372573"/>
      <w:bookmarkStart w:id="632" w:name="_Toc175992047"/>
      <w:r w:rsidRPr="00E80B34">
        <w:rPr>
          <w:noProof/>
        </w:rPr>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630"/>
      <w:bookmarkEnd w:id="631"/>
      <w:bookmarkEnd w:id="632"/>
    </w:p>
    <w:p w14:paraId="4F606F2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5AB33" w14:textId="77777777" w:rsidR="00982364" w:rsidRPr="00E80B34" w:rsidRDefault="00982364" w:rsidP="00125A26">
      <w:pPr>
        <w:pStyle w:val="NormalIndented"/>
        <w:rPr>
          <w:noProof/>
        </w:rPr>
      </w:pPr>
      <w:r w:rsidRPr="00E80B34">
        <w:rPr>
          <w:noProof/>
        </w:rPr>
        <w:t xml:space="preserve">Definition:  This field contains the staff member's religion.  Refer to </w:t>
      </w:r>
      <w:hyperlink r:id="rId139"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25D5908E" w14:textId="77777777" w:rsidR="00982364" w:rsidRPr="00E80B34" w:rsidRDefault="00982364" w:rsidP="00125A26">
      <w:pPr>
        <w:pStyle w:val="Heading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14:paraId="0D1766F0" w14:textId="77777777" w:rsidR="00817EEA" w:rsidRDefault="00817EEA" w:rsidP="00817EEA">
      <w:pPr>
        <w:pStyle w:val="Components"/>
      </w:pPr>
      <w:r>
        <w:t>Components:  &lt;Source Application (HD)&gt; ^ &lt;Type of Data (ID)&gt; ^ &lt;Data Subtype (ID)&gt; ^ &lt;Encoding (ID)&gt; ^ &lt;Data (TX)&gt;</w:t>
      </w:r>
    </w:p>
    <w:p w14:paraId="55D4C660" w14:textId="77777777" w:rsidR="00817EEA" w:rsidRDefault="00817EEA" w:rsidP="00817EEA">
      <w:pPr>
        <w:pStyle w:val="Components"/>
      </w:pPr>
      <w:r>
        <w:t>Subcomponents for Source Application (HD):  &lt;Namespace ID (IS)&gt; &amp; &lt;Universal ID (ST)&gt; &amp; &lt;Universal ID Type (ID)&gt;</w:t>
      </w:r>
    </w:p>
    <w:p w14:paraId="5ECB2BC3" w14:textId="77777777"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14:paraId="335ABE58" w14:textId="77777777" w:rsidR="00982364" w:rsidRPr="00E80B34" w:rsidRDefault="00982364" w:rsidP="00125A26">
      <w:pPr>
        <w:pStyle w:val="Heading2"/>
        <w:rPr>
          <w:noProof/>
        </w:rPr>
      </w:pPr>
      <w:bookmarkStart w:id="633" w:name="_Toc29039356"/>
      <w:r w:rsidRPr="00E80B34">
        <w:rPr>
          <w:noProof/>
        </w:rPr>
        <w:lastRenderedPageBreak/>
        <w:t>E</w:t>
      </w:r>
      <w:bookmarkEnd w:id="447"/>
      <w:bookmarkEnd w:id="448"/>
      <w:bookmarkEnd w:id="449"/>
      <w:bookmarkEnd w:id="450"/>
      <w:bookmarkEnd w:id="451"/>
      <w:bookmarkEnd w:id="452"/>
      <w:bookmarkEnd w:id="453"/>
      <w:bookmarkEnd w:id="535"/>
      <w:r w:rsidRPr="00E80B34">
        <w:rPr>
          <w:noProof/>
        </w:rPr>
        <w:t>XAMPLE TRANSACTIONS</w:t>
      </w:r>
      <w:bookmarkEnd w:id="622"/>
      <w:bookmarkEnd w:id="633"/>
    </w:p>
    <w:p w14:paraId="3B44FC07" w14:textId="77777777" w:rsidR="00982364" w:rsidRPr="00E80B34" w:rsidRDefault="00982364" w:rsidP="00125A26">
      <w:pPr>
        <w:pStyle w:val="Heading3"/>
        <w:rPr>
          <w:noProof/>
        </w:rPr>
      </w:pPr>
      <w:bookmarkStart w:id="634" w:name="_Toc463264317"/>
      <w:bookmarkStart w:id="635" w:name="_Toc494168723"/>
      <w:bookmarkStart w:id="636" w:name="_Toc29039357"/>
      <w:r w:rsidRPr="00E80B34">
        <w:rPr>
          <w:noProof/>
        </w:rPr>
        <w:t>Add Personnel Record - Event B01</w:t>
      </w:r>
      <w:bookmarkEnd w:id="634"/>
      <w:bookmarkEnd w:id="635"/>
      <w:bookmarkEnd w:id="636"/>
    </w:p>
    <w:p w14:paraId="60856C03" w14:textId="77777777" w:rsidR="00982364" w:rsidRPr="00E80B34" w:rsidRDefault="00982364" w:rsidP="00125A26">
      <w:pPr>
        <w:pStyle w:val="Example"/>
      </w:pPr>
      <w:r w:rsidRPr="00E80B34">
        <w:t>MSH|^~\&amp;|HL7REG|UH|HL7LAB|CH|199902280700||PMU^B01^PMU_B01|MSGID002|P|2.</w:t>
      </w:r>
      <w:r>
        <w:t>8</w:t>
      </w:r>
      <w:r w:rsidRPr="00E80B34">
        <w:t>|&lt;cr&lt;</w:t>
      </w:r>
    </w:p>
    <w:p w14:paraId="798D9643" w14:textId="77777777" w:rsidR="00982364" w:rsidRPr="00E80B34" w:rsidRDefault="00982364" w:rsidP="00125A26">
      <w:pPr>
        <w:pStyle w:val="Example"/>
      </w:pPr>
      <w:r w:rsidRPr="00E80B34">
        <w:t>EVN|B01|199902280700|&lt;cr&gt;</w:t>
      </w:r>
    </w:p>
    <w:p w14:paraId="47CA8D1D" w14:textId="77777777"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14:paraId="5AB6B3AE" w14:textId="77777777" w:rsidR="00062E15" w:rsidRPr="00493AD0" w:rsidRDefault="00062E15">
      <w:pPr>
        <w:pStyle w:val="Example"/>
        <w:rPr>
          <w:ins w:id="637" w:author="Frank Oemig" w:date="2022-07-10T14:13:00Z"/>
        </w:rPr>
        <w:pPrChange w:id="638" w:author="Frank Oemig" w:date="2022-07-10T14:14:00Z">
          <w:pPr>
            <w:spacing w:after="0"/>
          </w:pPr>
        </w:pPrChange>
      </w:pPr>
      <w:ins w:id="639" w:author="Frank Oemig" w:date="2022-07-10T14:13: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2E180F40" w14:textId="77777777" w:rsidR="00062E15" w:rsidRPr="00493AD0" w:rsidRDefault="00062E15">
      <w:pPr>
        <w:pStyle w:val="Example"/>
        <w:rPr>
          <w:ins w:id="640" w:author="Frank Oemig" w:date="2022-07-10T14:13:00Z"/>
        </w:rPr>
        <w:pPrChange w:id="641" w:author="Frank Oemig" w:date="2022-07-10T14:14:00Z">
          <w:pPr>
            <w:spacing w:after="0"/>
          </w:pPr>
        </w:pPrChange>
      </w:pPr>
      <w:ins w:id="642" w:author="Frank Oemig" w:date="2022-07-10T14:13:00Z">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ins>
    </w:p>
    <w:p w14:paraId="40946648" w14:textId="77777777"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14:paraId="18249C58" w14:textId="77777777" w:rsidR="00982364" w:rsidRPr="00E80B34" w:rsidRDefault="00982364" w:rsidP="00125A26">
      <w:pPr>
        <w:pStyle w:val="Example"/>
      </w:pPr>
      <w:r w:rsidRPr="00E80B34">
        <w:t>AFF|1|AMERICAN MEDICAL ASSOCIATION|123 MAIN STREET^^OUR TOWN^CA^98765^U.S.A.^M |19900101|</w:t>
      </w:r>
    </w:p>
    <w:p w14:paraId="4F8E9AAF" w14:textId="77777777" w:rsidR="00982364" w:rsidRPr="00E80B34" w:rsidRDefault="00982364" w:rsidP="00125A26">
      <w:pPr>
        <w:pStyle w:val="Example"/>
      </w:pPr>
      <w:r w:rsidRPr="00E80B34">
        <w:t>LAN|1|ESL^SPANISH^ISO639|1^READ^HL70403|1^EXCELLENT^HL70404|</w:t>
      </w:r>
    </w:p>
    <w:p w14:paraId="2CD106B0" w14:textId="77777777" w:rsidR="00982364" w:rsidRPr="00E80B34" w:rsidRDefault="00982364" w:rsidP="00125A26">
      <w:pPr>
        <w:pStyle w:val="Example"/>
      </w:pPr>
      <w:r w:rsidRPr="00E80B34">
        <w:t>LAN|2|ESL^SPANISH^ISO639|2^WRITE^HL70403|2^GOOD^HL70404|</w:t>
      </w:r>
    </w:p>
    <w:p w14:paraId="69FA62FB" w14:textId="77777777" w:rsidR="00982364" w:rsidRPr="00E80B34" w:rsidRDefault="00982364" w:rsidP="00125A26">
      <w:pPr>
        <w:pStyle w:val="Example"/>
      </w:pPr>
      <w:r w:rsidRPr="00E80B34">
        <w:t>LAN|3|FRE^FRENCH^ISO639|3^SPEAK^HL70403|3^FAIR^HL70404|</w:t>
      </w:r>
    </w:p>
    <w:p w14:paraId="45B4173E" w14:textId="77777777" w:rsidR="00982364" w:rsidRPr="00E80B34" w:rsidRDefault="00982364" w:rsidP="00125A26">
      <w:pPr>
        <w:pStyle w:val="Example"/>
      </w:pPr>
      <w:r w:rsidRPr="00E80B34">
        <w:t>EDU|1|BA^BACHELOR OF ARTS^HL70360|19810901^19850601|19810901^19850601|19850701|YALE UNIVERSITY^L|U^HL70402|456 CONNECTICUT AVENUE^^NEW HAVEN^CO^87654^U.S.A.^M|</w:t>
      </w:r>
    </w:p>
    <w:p w14:paraId="28EC7A1F" w14:textId="77777777"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14:paraId="1315AD83" w14:textId="77777777" w:rsidR="00982364" w:rsidRPr="00E80B34" w:rsidRDefault="00982364" w:rsidP="00125A26">
      <w:pPr>
        <w:pStyle w:val="Heading2"/>
        <w:rPr>
          <w:noProof/>
        </w:rPr>
      </w:pPr>
      <w:bookmarkStart w:id="643" w:name="_Toc494168724"/>
      <w:bookmarkStart w:id="644" w:name="_Toc29039358"/>
      <w:r w:rsidRPr="00E80B34">
        <w:rPr>
          <w:noProof/>
        </w:rPr>
        <w:t>Outstanding Issues</w:t>
      </w:r>
      <w:bookmarkEnd w:id="643"/>
      <w:bookmarkEnd w:id="644"/>
    </w:p>
    <w:p w14:paraId="41AE418C" w14:textId="139F48E0" w:rsidR="00982364" w:rsidRPr="00E80B34" w:rsidRDefault="00982364" w:rsidP="00125A26">
      <w:pPr>
        <w:rPr>
          <w:noProof/>
        </w:rPr>
      </w:pPr>
      <w:r w:rsidRPr="00E80B34">
        <w:rPr>
          <w:noProof/>
        </w:rPr>
        <w:t xml:space="preserve">Proposals for the specification of additional events and messages should be submitted to the </w:t>
      </w:r>
      <w:ins w:id="645" w:author="Frank Oemig" w:date="2022-07-10T14:14:00Z">
        <w:r w:rsidR="00062E15">
          <w:rPr>
            <w:noProof/>
          </w:rPr>
          <w:t>Patient Administration</w:t>
        </w:r>
      </w:ins>
      <w:del w:id="646" w:author="Frank Oemig" w:date="2022-07-10T14:14:00Z">
        <w:r w:rsidRPr="00E80B34" w:rsidDel="00062E15">
          <w:rPr>
            <w:noProof/>
          </w:rPr>
          <w:delText>Personnel Management</w:delText>
        </w:r>
      </w:del>
      <w:r w:rsidRPr="00E80B34">
        <w:rPr>
          <w:noProof/>
        </w:rPr>
        <w:t xml:space="preserve"> WG.</w:t>
      </w:r>
    </w:p>
    <w:p w14:paraId="55157239" w14:textId="77777777" w:rsidR="00125A26" w:rsidRDefault="00125A26"/>
    <w:p w14:paraId="32CBD0CC" w14:textId="77777777" w:rsidR="004E2D90" w:rsidRDefault="004E2D90"/>
    <w:sectPr w:rsidR="004E2D90" w:rsidSect="00B23903">
      <w:headerReference w:type="even" r:id="rId140"/>
      <w:headerReference w:type="default" r:id="rId141"/>
      <w:footerReference w:type="even" r:id="rId142"/>
      <w:footerReference w:type="default" r:id="rId143"/>
      <w:footerReference w:type="first" r:id="rId1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C38C3" w14:textId="77777777" w:rsidR="00F64A03" w:rsidRDefault="00F64A03" w:rsidP="0082699C">
      <w:pPr>
        <w:spacing w:after="0"/>
      </w:pPr>
      <w:r>
        <w:separator/>
      </w:r>
    </w:p>
  </w:endnote>
  <w:endnote w:type="continuationSeparator" w:id="0">
    <w:p w14:paraId="1F4BFE38" w14:textId="77777777" w:rsidR="00F64A03" w:rsidRDefault="00F64A03"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564C5" w14:textId="2A406B09" w:rsidR="005669A1" w:rsidRDefault="005669A1" w:rsidP="005669A1">
    <w:pPr>
      <w:pStyle w:val="Footer"/>
      <w:rPr>
        <w:ins w:id="647" w:author="Lynn Laakso" w:date="2022-09-09T15:31:00Z"/>
      </w:rPr>
    </w:pPr>
    <w:ins w:id="648" w:author="Lynn Laakso" w:date="2022-09-09T15:31:00Z">
      <w:r>
        <w:t xml:space="preserve">Page </w:t>
      </w:r>
      <w:r>
        <w:fldChar w:fldCharType="begin"/>
      </w:r>
      <w:r>
        <w:instrText xml:space="preserve"> PAGE </w:instrText>
      </w:r>
      <w:r>
        <w:fldChar w:fldCharType="separate"/>
      </w:r>
      <w:r>
        <w:t>1</w:t>
      </w:r>
      <w:r>
        <w:fldChar w:fldCharType="end"/>
      </w:r>
      <w:r>
        <w:tab/>
      </w:r>
      <w:r>
        <w:t xml:space="preserve">Version </w:t>
      </w:r>
      <w:r>
        <w:fldChar w:fldCharType="begin"/>
      </w:r>
      <w:r>
        <w:instrText xml:space="preserve"> DOCPROPERTY release_version \* MERGEFORMAT </w:instrText>
      </w:r>
      <w:r>
        <w:fldChar w:fldCharType="separate"/>
      </w:r>
    </w:ins>
    <w:ins w:id="649" w:author="Lynn Laakso" w:date="2022-09-09T15:32:00Z">
      <w:r w:rsidR="000C1643">
        <w:t>2.9.1</w:t>
      </w:r>
    </w:ins>
    <w:ins w:id="650" w:author="Lynn Laakso" w:date="2022-09-09T15:31:00Z">
      <w:r>
        <w:fldChar w:fldCharType="end"/>
      </w:r>
    </w:ins>
  </w:p>
  <w:p w14:paraId="153D86BC" w14:textId="2B19082B" w:rsidR="00F81596" w:rsidDel="005669A1" w:rsidRDefault="005669A1" w:rsidP="00A20647">
    <w:pPr>
      <w:pStyle w:val="Footer"/>
      <w:spacing w:before="60"/>
      <w:rPr>
        <w:del w:id="651" w:author="Lynn Laakso" w:date="2022-09-09T15:31:00Z"/>
      </w:rPr>
    </w:pPr>
    <w:ins w:id="652" w:author="Lynn Laakso" w:date="2022-09-09T15:31:00Z">
      <w:r>
        <w:t xml:space="preserve">© </w:t>
      </w:r>
      <w:r>
        <w:fldChar w:fldCharType="begin"/>
      </w:r>
      <w:r>
        <w:instrText xml:space="preserve"> DOCPROPERTY release_year \* MERGEFORMAT </w:instrText>
      </w:r>
      <w:r>
        <w:fldChar w:fldCharType="separate"/>
      </w:r>
    </w:ins>
    <w:ins w:id="653" w:author="Lynn Laakso" w:date="2022-09-09T15:32:00Z">
      <w:r w:rsidR="000C1643">
        <w:t>2022</w:t>
      </w:r>
    </w:ins>
    <w:ins w:id="654" w:author="Lynn Laakso" w:date="2022-09-09T15:31:00Z">
      <w:r>
        <w:fldChar w:fldCharType="end"/>
      </w:r>
      <w:r w:rsidRPr="005669A1">
        <w:t xml:space="preserve"> </w:t>
      </w:r>
      <w:r>
        <w:t>Health Level Seven, International.  All rights reserved.</w:t>
      </w:r>
      <w:r>
        <w:tab/>
      </w:r>
      <w:r>
        <w:fldChar w:fldCharType="begin"/>
      </w:r>
      <w:r>
        <w:instrText xml:space="preserve"> DOCPROPERTY release_month\* MERGEFORMAT </w:instrText>
      </w:r>
      <w:r>
        <w:fldChar w:fldCharType="separate"/>
      </w:r>
    </w:ins>
    <w:ins w:id="655" w:author="Lynn Laakso" w:date="2022-09-09T15:32:00Z">
      <w:r w:rsidR="000C1643">
        <w:t>September</w:t>
      </w:r>
    </w:ins>
    <w:ins w:id="656" w:author="Lynn Laakso" w:date="2022-09-09T15:31:00Z">
      <w:r>
        <w:fldChar w:fldCharType="end"/>
      </w:r>
      <w:r>
        <w:t xml:space="preserve"> </w:t>
      </w:r>
      <w:r>
        <w:fldChar w:fldCharType="begin"/>
      </w:r>
      <w:r>
        <w:instrText xml:space="preserve"> DOCPROPERTY release_year \* MERGEFORMAT </w:instrText>
      </w:r>
      <w:r>
        <w:fldChar w:fldCharType="separate"/>
      </w:r>
    </w:ins>
    <w:ins w:id="657" w:author="Lynn Laakso" w:date="2022-09-09T15:32:00Z">
      <w:r w:rsidR="000C1643">
        <w:t>2022</w:t>
      </w:r>
    </w:ins>
    <w:ins w:id="658" w:author="Lynn Laakso" w:date="2022-09-09T15:31:00Z">
      <w:r>
        <w:fldChar w:fldCharType="end"/>
      </w:r>
      <w:r>
        <w:t xml:space="preserve"> </w:t>
      </w:r>
      <w:r>
        <w:fldChar w:fldCharType="begin"/>
      </w:r>
      <w:r>
        <w:instrText xml:space="preserve"> DOCPROPERTY release_status \* MERGEFORMAT </w:instrText>
      </w:r>
      <w:r>
        <w:fldChar w:fldCharType="separate"/>
      </w:r>
    </w:ins>
    <w:ins w:id="659" w:author="Lynn Laakso" w:date="2022-09-09T15:32:00Z">
      <w:r w:rsidR="000C1643">
        <w:t>Normative Ballot #1</w:t>
      </w:r>
    </w:ins>
    <w:ins w:id="660" w:author="Lynn Laakso" w:date="2022-09-09T15:31:00Z">
      <w:r>
        <w:fldChar w:fldCharType="end"/>
      </w:r>
    </w:ins>
    <w:del w:id="661" w:author="Lynn Laakso" w:date="2022-09-09T15:31:00Z">
      <w:r w:rsidR="00F81596" w:rsidDel="005669A1">
        <w:delText xml:space="preserve">Page </w:delText>
      </w:r>
      <w:r w:rsidR="00F81596" w:rsidDel="005669A1">
        <w:fldChar w:fldCharType="begin"/>
      </w:r>
      <w:r w:rsidR="00F81596" w:rsidDel="005669A1">
        <w:delInstrText xml:space="preserve"> PAGE </w:delInstrText>
      </w:r>
      <w:r w:rsidR="00F81596" w:rsidDel="005669A1">
        <w:fldChar w:fldCharType="separate"/>
      </w:r>
      <w:r w:rsidR="00F81596" w:rsidDel="005669A1">
        <w:rPr>
          <w:noProof/>
        </w:rPr>
        <w:delText>42</w:delText>
      </w:r>
      <w:r w:rsidR="00F81596" w:rsidDel="005669A1">
        <w:fldChar w:fldCharType="end"/>
      </w:r>
      <w:r w:rsidR="00F81596" w:rsidDel="005669A1">
        <w:tab/>
        <w:delText xml:space="preserve">Health Level Seven, Version </w:delText>
      </w:r>
      <w:r w:rsidR="00000000" w:rsidDel="005669A1">
        <w:fldChar w:fldCharType="begin"/>
      </w:r>
      <w:r w:rsidR="00000000" w:rsidDel="005669A1">
        <w:delInstrText xml:space="preserve"> DOCPROPERTY release_version \* MERGEFORMAT </w:delInstrText>
      </w:r>
      <w:r w:rsidR="00000000" w:rsidDel="005669A1">
        <w:fldChar w:fldCharType="separate"/>
      </w:r>
      <w:r w:rsidR="00CE65F0" w:rsidDel="005669A1">
        <w:delText>2.9</w:delText>
      </w:r>
      <w:r w:rsidR="00000000" w:rsidDel="005669A1">
        <w:fldChar w:fldCharType="end"/>
      </w:r>
      <w:r w:rsidR="00F81596" w:rsidDel="005669A1">
        <w:delText xml:space="preserve"> © </w:delText>
      </w:r>
      <w:r w:rsidR="00000000" w:rsidDel="005669A1">
        <w:fldChar w:fldCharType="begin"/>
      </w:r>
      <w:r w:rsidR="00000000" w:rsidDel="005669A1">
        <w:delInstrText xml:space="preserve"> DOCPROPERTY release_year \* MERGEFORMAT </w:delInstrText>
      </w:r>
      <w:r w:rsidR="00000000" w:rsidDel="005669A1">
        <w:fldChar w:fldCharType="separate"/>
      </w:r>
      <w:r w:rsidR="00CE65F0" w:rsidDel="005669A1">
        <w:delText>2022</w:delText>
      </w:r>
      <w:r w:rsidR="00000000" w:rsidDel="005669A1">
        <w:fldChar w:fldCharType="end"/>
      </w:r>
      <w:r w:rsidR="00F81596" w:rsidDel="005669A1">
        <w:delText>.  All rights reserved.</w:delText>
      </w:r>
    </w:del>
  </w:p>
  <w:p w14:paraId="74668C45" w14:textId="0CDCF5FB" w:rsidR="00F81596" w:rsidRDefault="00000000" w:rsidP="00EB410C">
    <w:pPr>
      <w:pStyle w:val="Footer"/>
      <w:rPr>
        <w:kern w:val="20"/>
      </w:rPr>
    </w:pPr>
    <w:del w:id="662" w:author="Lynn Laakso" w:date="2022-09-09T15:31:00Z">
      <w:r w:rsidDel="005669A1">
        <w:fldChar w:fldCharType="begin"/>
      </w:r>
      <w:r w:rsidDel="005669A1">
        <w:delInstrText xml:space="preserve"> DOCPROPERTY release_month\* MERGEFORMAT </w:delInstrText>
      </w:r>
      <w:r w:rsidDel="005669A1">
        <w:fldChar w:fldCharType="separate"/>
      </w:r>
      <w:r w:rsidR="00CE65F0" w:rsidDel="005669A1">
        <w:delText>September</w:delText>
      </w:r>
      <w:r w:rsidDel="005669A1">
        <w:fldChar w:fldCharType="end"/>
      </w:r>
      <w:r w:rsidR="00F81596" w:rsidDel="005669A1">
        <w:rPr>
          <w:kern w:val="20"/>
        </w:rPr>
        <w:delText xml:space="preserve"> </w:delText>
      </w:r>
      <w:r w:rsidDel="005669A1">
        <w:fldChar w:fldCharType="begin"/>
      </w:r>
      <w:r w:rsidDel="005669A1">
        <w:delInstrText xml:space="preserve"> DOCPROPERTY release_year \* MERGEFORMAT </w:delInstrText>
      </w:r>
      <w:r w:rsidDel="005669A1">
        <w:fldChar w:fldCharType="separate"/>
      </w:r>
      <w:r w:rsidR="00CE65F0" w:rsidDel="005669A1">
        <w:delText>2022</w:delText>
      </w:r>
      <w:r w:rsidDel="005669A1">
        <w:fldChar w:fldCharType="end"/>
      </w:r>
      <w:r w:rsidR="00F81596" w:rsidDel="005669A1">
        <w:rPr>
          <w:kern w:val="20"/>
        </w:rPr>
        <w:delText>.</w:delText>
      </w:r>
      <w:r w:rsidR="00F81596" w:rsidDel="005669A1">
        <w:rPr>
          <w:kern w:val="20"/>
        </w:rPr>
        <w:tab/>
      </w:r>
      <w:r w:rsidDel="005669A1">
        <w:fldChar w:fldCharType="begin"/>
      </w:r>
      <w:r w:rsidDel="005669A1">
        <w:delInstrText xml:space="preserve"> DOCPROPERTY release_status \* MERGEFORMAT </w:delInstrText>
      </w:r>
      <w:r w:rsidDel="005669A1">
        <w:fldChar w:fldCharType="separate"/>
      </w:r>
      <w:r w:rsidR="00CE65F0" w:rsidDel="005669A1">
        <w:delText>Ballot</w:delText>
      </w:r>
      <w:r w:rsidR="00CE65F0" w:rsidRPr="00CE65F0" w:rsidDel="005669A1">
        <w:rPr>
          <w:kern w:val="20"/>
        </w:rPr>
        <w:delText xml:space="preserve"> #</w:delText>
      </w:r>
      <w:r w:rsidR="00CE65F0" w:rsidDel="005669A1">
        <w:delText>1</w:delText>
      </w:r>
      <w:r w:rsidDel="005669A1">
        <w:fldChar w:fldCharType="end"/>
      </w:r>
      <w:r w:rsidR="00F81596" w:rsidDel="005669A1">
        <w:rPr>
          <w:kern w:val="20"/>
        </w:rPr>
        <w:delText>.</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5991" w14:textId="129C438D" w:rsidR="005669A1" w:rsidRDefault="005669A1" w:rsidP="005669A1">
    <w:pPr>
      <w:pStyle w:val="Footer"/>
      <w:rPr>
        <w:ins w:id="663" w:author="Lynn Laakso" w:date="2022-09-09T15:31:00Z"/>
      </w:rPr>
    </w:pPr>
    <w:ins w:id="664" w:author="Lynn Laakso" w:date="2022-09-09T15:31:00Z">
      <w:r>
        <w:t xml:space="preserve">Version </w:t>
      </w:r>
      <w:r>
        <w:fldChar w:fldCharType="begin"/>
      </w:r>
      <w:r>
        <w:instrText xml:space="preserve"> DOCPROPERTY release_version \* MERGEFORMAT </w:instrText>
      </w:r>
      <w:r>
        <w:fldChar w:fldCharType="separate"/>
      </w:r>
    </w:ins>
    <w:ins w:id="665" w:author="Lynn Laakso" w:date="2022-09-09T15:32:00Z">
      <w:r w:rsidR="000C1643">
        <w:t>2.9.1</w:t>
      </w:r>
    </w:ins>
    <w:ins w:id="666" w:author="Lynn Laakso" w:date="2022-09-09T15:31:00Z">
      <w:r>
        <w:fldChar w:fldCharType="end"/>
      </w:r>
      <w:r>
        <w:tab/>
        <w:t xml:space="preserve">Page </w:t>
      </w:r>
      <w:r>
        <w:fldChar w:fldCharType="begin"/>
      </w:r>
      <w:r>
        <w:instrText xml:space="preserve"> PAGE </w:instrText>
      </w:r>
      <w:r>
        <w:fldChar w:fldCharType="separate"/>
      </w:r>
      <w:r>
        <w:t>1</w:t>
      </w:r>
      <w:r>
        <w:fldChar w:fldCharType="end"/>
      </w:r>
    </w:ins>
  </w:p>
  <w:p w14:paraId="783EC5AB" w14:textId="4626F9CA" w:rsidR="00F81596" w:rsidRPr="005669A1" w:rsidDel="005669A1" w:rsidRDefault="005669A1" w:rsidP="00B23903">
    <w:pPr>
      <w:pStyle w:val="Footer"/>
      <w:spacing w:before="60"/>
      <w:rPr>
        <w:del w:id="667" w:author="Lynn Laakso" w:date="2022-09-09T15:31:00Z"/>
        <w:rPrChange w:id="668" w:author="Lynn Laakso" w:date="2022-09-09T15:31:00Z">
          <w:rPr>
            <w:del w:id="669" w:author="Lynn Laakso" w:date="2022-09-09T15:31:00Z"/>
            <w:kern w:val="20"/>
          </w:rPr>
        </w:rPrChange>
      </w:rPr>
    </w:pPr>
    <w:ins w:id="670" w:author="Lynn Laakso" w:date="2022-09-09T15:31:00Z">
      <w:r>
        <w:t xml:space="preserve">© </w:t>
      </w:r>
      <w:r>
        <w:fldChar w:fldCharType="begin"/>
      </w:r>
      <w:r>
        <w:instrText xml:space="preserve"> DOCPROPERTY release_year \* MERGEFORMAT </w:instrText>
      </w:r>
      <w:r>
        <w:fldChar w:fldCharType="separate"/>
      </w:r>
    </w:ins>
    <w:ins w:id="671" w:author="Lynn Laakso" w:date="2022-09-09T15:32:00Z">
      <w:r w:rsidR="000C1643">
        <w:t>2022</w:t>
      </w:r>
    </w:ins>
    <w:ins w:id="672" w:author="Lynn Laakso" w:date="2022-09-09T15:31:00Z">
      <w:r>
        <w:fldChar w:fldCharType="end"/>
      </w:r>
      <w:r w:rsidRPr="005669A1">
        <w:t xml:space="preserve"> </w:t>
      </w:r>
      <w:r>
        <w:t>Health Level Seven, International.  All rights reserved.</w:t>
      </w:r>
      <w:r>
        <w:tab/>
      </w:r>
      <w:r>
        <w:fldChar w:fldCharType="begin"/>
      </w:r>
      <w:r>
        <w:instrText xml:space="preserve"> DOCPROPERTY release_month\* MERGEFORMAT </w:instrText>
      </w:r>
      <w:r>
        <w:fldChar w:fldCharType="separate"/>
      </w:r>
    </w:ins>
    <w:ins w:id="673" w:author="Lynn Laakso" w:date="2022-09-09T15:32:00Z">
      <w:r w:rsidR="000C1643">
        <w:t>September</w:t>
      </w:r>
    </w:ins>
    <w:ins w:id="674" w:author="Lynn Laakso" w:date="2022-09-09T15:31:00Z">
      <w:r>
        <w:fldChar w:fldCharType="end"/>
      </w:r>
      <w:r>
        <w:t xml:space="preserve"> </w:t>
      </w:r>
      <w:r>
        <w:fldChar w:fldCharType="begin"/>
      </w:r>
      <w:r>
        <w:instrText xml:space="preserve"> DOCPROPERTY release_year \* MERGEFORMAT </w:instrText>
      </w:r>
      <w:r>
        <w:fldChar w:fldCharType="separate"/>
      </w:r>
    </w:ins>
    <w:ins w:id="675" w:author="Lynn Laakso" w:date="2022-09-09T15:32:00Z">
      <w:r w:rsidR="000C1643">
        <w:t>2022</w:t>
      </w:r>
    </w:ins>
    <w:ins w:id="676" w:author="Lynn Laakso" w:date="2022-09-09T15:31:00Z">
      <w:r>
        <w:fldChar w:fldCharType="end"/>
      </w:r>
      <w:r>
        <w:t xml:space="preserve"> </w:t>
      </w:r>
      <w:r>
        <w:fldChar w:fldCharType="begin"/>
      </w:r>
      <w:r>
        <w:instrText xml:space="preserve"> DOCPROPERTY release_status \* MERGEFORMAT </w:instrText>
      </w:r>
      <w:r>
        <w:fldChar w:fldCharType="separate"/>
      </w:r>
    </w:ins>
    <w:ins w:id="677" w:author="Lynn Laakso" w:date="2022-09-09T15:32:00Z">
      <w:r w:rsidR="000C1643">
        <w:t>Normative Ballot #1</w:t>
      </w:r>
    </w:ins>
    <w:ins w:id="678" w:author="Lynn Laakso" w:date="2022-09-09T15:31:00Z">
      <w:r>
        <w:fldChar w:fldCharType="end"/>
      </w:r>
    </w:ins>
    <w:del w:id="679" w:author="Lynn Laakso" w:date="2022-09-09T15:31:00Z">
      <w:r w:rsidR="00F81596" w:rsidDel="005669A1">
        <w:rPr>
          <w:kern w:val="20"/>
        </w:rPr>
        <w:delText xml:space="preserve">Health Level Seven, Version </w:delText>
      </w:r>
      <w:r w:rsidR="00F81596" w:rsidDel="005669A1">
        <w:rPr>
          <w:kern w:val="20"/>
        </w:rPr>
        <w:fldChar w:fldCharType="begin"/>
      </w:r>
      <w:r w:rsidR="00F81596" w:rsidDel="005669A1">
        <w:rPr>
          <w:kern w:val="20"/>
        </w:rPr>
        <w:delInstrText xml:space="preserve"> DOCPROPERTY release_version \* MERGEFORMAT </w:delInstrText>
      </w:r>
      <w:r w:rsidR="00F81596" w:rsidDel="005669A1">
        <w:rPr>
          <w:kern w:val="20"/>
        </w:rPr>
        <w:fldChar w:fldCharType="separate"/>
      </w:r>
      <w:r w:rsidR="00CE65F0" w:rsidDel="005669A1">
        <w:rPr>
          <w:kern w:val="20"/>
        </w:rPr>
        <w:delText>2.9</w:delText>
      </w:r>
      <w:r w:rsidR="00F81596" w:rsidDel="005669A1">
        <w:rPr>
          <w:kern w:val="20"/>
        </w:rPr>
        <w:fldChar w:fldCharType="end"/>
      </w:r>
      <w:r w:rsidR="00F81596" w:rsidDel="005669A1">
        <w:rPr>
          <w:kern w:val="20"/>
        </w:rPr>
        <w:delText xml:space="preserve"> © </w:delText>
      </w:r>
      <w:r w:rsidR="00000000" w:rsidDel="005669A1">
        <w:fldChar w:fldCharType="begin"/>
      </w:r>
      <w:r w:rsidR="00000000" w:rsidDel="005669A1">
        <w:delInstrText xml:space="preserve"> DOCPROPERTY release_year \* MERGEFORMAT </w:delInstrText>
      </w:r>
      <w:r w:rsidR="00000000" w:rsidDel="005669A1">
        <w:fldChar w:fldCharType="separate"/>
      </w:r>
      <w:r w:rsidR="00CE65F0" w:rsidDel="005669A1">
        <w:delText>2022</w:delText>
      </w:r>
      <w:r w:rsidR="00000000" w:rsidDel="005669A1">
        <w:fldChar w:fldCharType="end"/>
      </w:r>
      <w:r w:rsidR="00F81596" w:rsidDel="005669A1">
        <w:rPr>
          <w:kern w:val="20"/>
        </w:rPr>
        <w:delText>.  All rights reserved.</w:delText>
      </w:r>
      <w:r w:rsidR="00F81596" w:rsidDel="005669A1">
        <w:rPr>
          <w:kern w:val="20"/>
        </w:rPr>
        <w:tab/>
        <w:delText xml:space="preserve">Page </w:delText>
      </w:r>
      <w:r w:rsidR="00F81596" w:rsidDel="005669A1">
        <w:rPr>
          <w:kern w:val="20"/>
        </w:rPr>
        <w:fldChar w:fldCharType="begin"/>
      </w:r>
      <w:r w:rsidR="00F81596" w:rsidDel="005669A1">
        <w:rPr>
          <w:kern w:val="20"/>
        </w:rPr>
        <w:delInstrText xml:space="preserve"> PAGE </w:delInstrText>
      </w:r>
      <w:r w:rsidR="00F81596" w:rsidDel="005669A1">
        <w:rPr>
          <w:kern w:val="20"/>
        </w:rPr>
        <w:fldChar w:fldCharType="separate"/>
      </w:r>
      <w:r w:rsidR="00F81596" w:rsidDel="005669A1">
        <w:rPr>
          <w:noProof/>
          <w:kern w:val="20"/>
        </w:rPr>
        <w:delText>41</w:delText>
      </w:r>
      <w:r w:rsidR="00F81596" w:rsidDel="005669A1">
        <w:rPr>
          <w:kern w:val="20"/>
        </w:rPr>
        <w:fldChar w:fldCharType="end"/>
      </w:r>
    </w:del>
  </w:p>
  <w:p w14:paraId="1B322C28" w14:textId="23D7C098" w:rsidR="00F81596" w:rsidRDefault="00000000" w:rsidP="00EB410C">
    <w:pPr>
      <w:pStyle w:val="Footer"/>
      <w:rPr>
        <w:kern w:val="20"/>
      </w:rPr>
    </w:pPr>
    <w:del w:id="680" w:author="Lynn Laakso" w:date="2022-09-09T15:31:00Z">
      <w:r w:rsidDel="005669A1">
        <w:fldChar w:fldCharType="begin"/>
      </w:r>
      <w:r w:rsidDel="005669A1">
        <w:delInstrText xml:space="preserve"> DOCPROPERTY release_status \* MERGEFORMAT </w:delInstrText>
      </w:r>
      <w:r w:rsidDel="005669A1">
        <w:fldChar w:fldCharType="separate"/>
      </w:r>
      <w:r w:rsidR="00CE65F0" w:rsidDel="005669A1">
        <w:delText>Ballot</w:delText>
      </w:r>
      <w:r w:rsidR="00CE65F0" w:rsidRPr="00CE65F0" w:rsidDel="005669A1">
        <w:rPr>
          <w:kern w:val="20"/>
        </w:rPr>
        <w:delText xml:space="preserve"> #</w:delText>
      </w:r>
      <w:r w:rsidR="00CE65F0" w:rsidDel="005669A1">
        <w:delText>1</w:delText>
      </w:r>
      <w:r w:rsidDel="005669A1">
        <w:fldChar w:fldCharType="end"/>
      </w:r>
      <w:r w:rsidR="00F81596" w:rsidDel="005669A1">
        <w:rPr>
          <w:kern w:val="20"/>
        </w:rPr>
        <w:delText>.</w:delText>
      </w:r>
      <w:r w:rsidR="00F81596" w:rsidDel="005669A1">
        <w:rPr>
          <w:kern w:val="20"/>
        </w:rPr>
        <w:tab/>
      </w:r>
      <w:r w:rsidDel="005669A1">
        <w:fldChar w:fldCharType="begin"/>
      </w:r>
      <w:r w:rsidDel="005669A1">
        <w:delInstrText xml:space="preserve"> DOCPROPERTY release_month\* MERGEFORMAT </w:delInstrText>
      </w:r>
      <w:r w:rsidDel="005669A1">
        <w:fldChar w:fldCharType="separate"/>
      </w:r>
      <w:r w:rsidR="00CE65F0" w:rsidDel="005669A1">
        <w:delText>September</w:delText>
      </w:r>
      <w:r w:rsidDel="005669A1">
        <w:fldChar w:fldCharType="end"/>
      </w:r>
      <w:r w:rsidR="00F81596" w:rsidDel="005669A1">
        <w:rPr>
          <w:kern w:val="20"/>
        </w:rPr>
        <w:delText xml:space="preserve"> </w:delText>
      </w:r>
      <w:r w:rsidDel="005669A1">
        <w:fldChar w:fldCharType="begin"/>
      </w:r>
      <w:r w:rsidDel="005669A1">
        <w:delInstrText xml:space="preserve"> DOCPROPERTY release_year \* MERGEFORMAT </w:delInstrText>
      </w:r>
      <w:r w:rsidDel="005669A1">
        <w:fldChar w:fldCharType="separate"/>
      </w:r>
      <w:r w:rsidR="00CE65F0" w:rsidDel="005669A1">
        <w:delText>2022</w:delText>
      </w:r>
      <w:r w:rsidDel="005669A1">
        <w:fldChar w:fldCharType="end"/>
      </w:r>
      <w:r w:rsidR="00F81596" w:rsidDel="005669A1">
        <w:rPr>
          <w:kern w:val="20"/>
        </w:rPr>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C353" w14:textId="00D0EB81" w:rsidR="00F81596" w:rsidRDefault="00F81596" w:rsidP="00EB410C">
    <w:pPr>
      <w:pStyle w:val="Footer"/>
    </w:pPr>
    <w:del w:id="681" w:author="Lynn Laakso" w:date="2022-09-09T15:31:00Z">
      <w:r w:rsidDel="005669A1">
        <w:delText xml:space="preserve">Health Level Seven, </w:delText>
      </w:r>
    </w:del>
    <w:r>
      <w:t xml:space="preserve">Version </w:t>
    </w:r>
    <w:fldSimple w:instr=" DOCPROPERTY release_version \* MERGEFORMAT ">
      <w:ins w:id="682" w:author="Lynn Laakso" w:date="2022-09-09T15:32:00Z">
        <w:r w:rsidR="000C1643">
          <w:t>2.9.1</w:t>
        </w:r>
      </w:ins>
      <w:del w:id="683" w:author="Lynn Laakso" w:date="2022-09-09T15:31:00Z">
        <w:r w:rsidR="00CE65F0" w:rsidDel="005669A1">
          <w:delText>2.9</w:delText>
        </w:r>
      </w:del>
    </w:fldSimple>
    <w:del w:id="684" w:author="Lynn Laakso" w:date="2022-09-09T15:31:00Z">
      <w:r w:rsidDel="005669A1">
        <w:delText xml:space="preserve"> © </w:delText>
      </w:r>
      <w:r w:rsidR="00000000" w:rsidDel="005669A1">
        <w:fldChar w:fldCharType="begin"/>
      </w:r>
      <w:r w:rsidR="00000000" w:rsidDel="005669A1">
        <w:delInstrText xml:space="preserve"> DOCPROPERTY release_year \* MERGEFORMAT </w:delInstrText>
      </w:r>
      <w:r w:rsidR="00000000" w:rsidDel="005669A1">
        <w:fldChar w:fldCharType="separate"/>
      </w:r>
      <w:r w:rsidR="005669A1" w:rsidDel="005669A1">
        <w:delText>2022</w:delText>
      </w:r>
      <w:r w:rsidR="00000000" w:rsidDel="005669A1">
        <w:fldChar w:fldCharType="end"/>
      </w:r>
      <w:r w:rsidDel="005669A1">
        <w:delText>.  All rights reserved.</w:delText>
      </w:r>
    </w:del>
    <w:r>
      <w:tab/>
      <w:t xml:space="preserve">Page </w:t>
    </w:r>
    <w:r>
      <w:fldChar w:fldCharType="begin"/>
    </w:r>
    <w:r>
      <w:instrText xml:space="preserve"> PAGE </w:instrText>
    </w:r>
    <w:r>
      <w:fldChar w:fldCharType="separate"/>
    </w:r>
    <w:r>
      <w:rPr>
        <w:noProof/>
      </w:rPr>
      <w:t>1</w:t>
    </w:r>
    <w:r>
      <w:fldChar w:fldCharType="end"/>
    </w:r>
  </w:p>
  <w:p w14:paraId="1915402A" w14:textId="3F565AD4" w:rsidR="00F81596" w:rsidRDefault="005669A1" w:rsidP="00EB410C">
    <w:pPr>
      <w:pStyle w:val="Footer"/>
    </w:pPr>
    <w:ins w:id="685" w:author="Lynn Laakso" w:date="2022-09-09T15:31:00Z">
      <w:r>
        <w:t xml:space="preserve">© </w:t>
      </w:r>
      <w:r>
        <w:fldChar w:fldCharType="begin"/>
      </w:r>
      <w:r>
        <w:instrText xml:space="preserve"> DOCPROPERTY release_year \* MERGEFORMAT </w:instrText>
      </w:r>
      <w:r>
        <w:fldChar w:fldCharType="separate"/>
      </w:r>
    </w:ins>
    <w:ins w:id="686" w:author="Lynn Laakso" w:date="2022-09-09T15:32:00Z">
      <w:r w:rsidR="000C1643">
        <w:t>2022</w:t>
      </w:r>
    </w:ins>
    <w:ins w:id="687" w:author="Lynn Laakso" w:date="2022-09-09T15:31:00Z">
      <w:r>
        <w:fldChar w:fldCharType="end"/>
      </w:r>
      <w:r w:rsidRPr="005669A1">
        <w:t xml:space="preserve"> </w:t>
      </w:r>
      <w:r>
        <w:t>Health Level Seven,</w:t>
      </w:r>
      <w:r>
        <w:t xml:space="preserve"> International</w:t>
      </w:r>
      <w:r>
        <w:t>.  All rights reserved.</w:t>
      </w:r>
    </w:ins>
    <w:del w:id="688" w:author="Lynn Laakso" w:date="2022-09-09T15:31:00Z">
      <w:r w:rsidR="00000000" w:rsidDel="005669A1">
        <w:fldChar w:fldCharType="begin"/>
      </w:r>
      <w:r w:rsidR="00000000" w:rsidDel="005669A1">
        <w:delInstrText xml:space="preserve"> DOCPROPERTY release_status \* MERGEFORMAT </w:delInstrText>
      </w:r>
      <w:r w:rsidR="00000000" w:rsidDel="005669A1">
        <w:fldChar w:fldCharType="separate"/>
      </w:r>
      <w:r w:rsidR="00CE65F0" w:rsidDel="005669A1">
        <w:delText>Ballot #1</w:delText>
      </w:r>
      <w:r w:rsidR="00000000" w:rsidDel="005669A1">
        <w:fldChar w:fldCharType="end"/>
      </w:r>
    </w:del>
    <w:r w:rsidR="00F81596">
      <w:tab/>
    </w:r>
    <w:fldSimple w:instr=" DOCPROPERTY release_month\* MERGEFORMAT ">
      <w:r w:rsidR="000C1643">
        <w:t>September</w:t>
      </w:r>
    </w:fldSimple>
    <w:r w:rsidR="00F81596">
      <w:t xml:space="preserve"> </w:t>
    </w:r>
    <w:fldSimple w:instr=" DOCPROPERTY release_year \* MERGEFORMAT ">
      <w:r w:rsidR="000C1643">
        <w:t>2022</w:t>
      </w:r>
    </w:fldSimple>
    <w:ins w:id="689" w:author="Lynn Laakso" w:date="2022-09-09T15:31:00Z">
      <w:r>
        <w:t xml:space="preserve"> </w:t>
      </w:r>
      <w:r>
        <w:fldChar w:fldCharType="begin"/>
      </w:r>
      <w:r>
        <w:instrText xml:space="preserve"> DOCPROPERTY release_status \* MERGEFORMAT </w:instrText>
      </w:r>
      <w:r>
        <w:fldChar w:fldCharType="separate"/>
      </w:r>
    </w:ins>
    <w:ins w:id="690" w:author="Lynn Laakso" w:date="2022-09-09T15:32:00Z">
      <w:r w:rsidR="000C1643">
        <w:t>Normative Ballot #1</w:t>
      </w:r>
    </w:ins>
    <w:ins w:id="691" w:author="Lynn Laakso" w:date="2022-09-09T15:31: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27F07" w14:textId="77777777" w:rsidR="00F64A03" w:rsidRDefault="00F64A03" w:rsidP="0082699C">
      <w:pPr>
        <w:spacing w:after="0"/>
      </w:pPr>
      <w:r>
        <w:separator/>
      </w:r>
    </w:p>
  </w:footnote>
  <w:footnote w:type="continuationSeparator" w:id="0">
    <w:p w14:paraId="4EA82ED3" w14:textId="77777777" w:rsidR="00F64A03" w:rsidRDefault="00F64A03"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D332" w14:textId="77777777" w:rsidR="00F81596" w:rsidRDefault="00F81596" w:rsidP="00125A26">
    <w:pPr>
      <w:pStyle w:val="Header"/>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95DD" w14:textId="77777777" w:rsidR="00F81596" w:rsidRDefault="00F81596" w:rsidP="00125A26">
    <w:pPr>
      <w:pStyle w:val="Header"/>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Heading2"/>
      <w:lvlText w:val="%1.%2"/>
      <w:lvlJc w:val="left"/>
      <w:pPr>
        <w:tabs>
          <w:tab w:val="num" w:pos="1080"/>
        </w:tabs>
        <w:ind w:left="0" w:firstLine="0"/>
      </w:pPr>
      <w:rPr>
        <w:rFonts w:ascii="Arial" w:hAnsi="Arial" w:hint="default"/>
      </w:rPr>
    </w:lvl>
    <w:lvl w:ilvl="2">
      <w:start w:val="1"/>
      <w:numFmt w:val="decimal"/>
      <w:pStyle w:val="Heading3"/>
      <w:lvlText w:val="%1.%2.%3"/>
      <w:lvlJc w:val="left"/>
      <w:pPr>
        <w:tabs>
          <w:tab w:val="num" w:pos="1800"/>
        </w:tabs>
        <w:ind w:left="0" w:firstLine="0"/>
      </w:pPr>
      <w:rPr>
        <w:rFonts w:hint="default"/>
      </w:rPr>
    </w:lvl>
    <w:lvl w:ilvl="3">
      <w:numFmt w:val="decimal"/>
      <w:pStyle w:val="Heading4"/>
      <w:lvlText w:val="%1.%2.%3.%4"/>
      <w:lvlJc w:val="left"/>
      <w:pPr>
        <w:tabs>
          <w:tab w:val="num" w:pos="2520"/>
        </w:tabs>
        <w:ind w:left="2160" w:hanging="2160"/>
      </w:pPr>
      <w:rPr>
        <w:rFonts w:hint="default"/>
      </w:rPr>
    </w:lvl>
    <w:lvl w:ilvl="4">
      <w:start w:val="1"/>
      <w:numFmt w:val="decimal"/>
      <w:lvlRestart w:val="0"/>
      <w:pStyle w:val="Heading5"/>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1D544372"/>
    <w:multiLevelType w:val="hybridMultilevel"/>
    <w:tmpl w:val="5A584634"/>
    <w:lvl w:ilvl="0" w:tplc="172C526A">
      <w:start w:val="1"/>
      <w:numFmt w:val="bulle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9F4C9E44"/>
    <w:lvl w:ilvl="0">
      <w:start w:val="15"/>
      <w:numFmt w:val="decimal"/>
      <w:pStyle w:val="Heading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7"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1"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2"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3"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5"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6"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36485903">
    <w:abstractNumId w:val="11"/>
  </w:num>
  <w:num w:numId="2" w16cid:durableId="1375227999">
    <w:abstractNumId w:val="25"/>
  </w:num>
  <w:num w:numId="3" w16cid:durableId="1588618116">
    <w:abstractNumId w:val="16"/>
  </w:num>
  <w:num w:numId="4" w16cid:durableId="1246264259">
    <w:abstractNumId w:val="24"/>
  </w:num>
  <w:num w:numId="5" w16cid:durableId="636376359">
    <w:abstractNumId w:val="21"/>
  </w:num>
  <w:num w:numId="6" w16cid:durableId="283661485">
    <w:abstractNumId w:val="22"/>
  </w:num>
  <w:num w:numId="7" w16cid:durableId="703823786">
    <w:abstractNumId w:val="10"/>
  </w:num>
  <w:num w:numId="8" w16cid:durableId="477575431">
    <w:abstractNumId w:val="17"/>
  </w:num>
  <w:num w:numId="9" w16cid:durableId="453140667">
    <w:abstractNumId w:val="19"/>
  </w:num>
  <w:num w:numId="10" w16cid:durableId="1301113833">
    <w:abstractNumId w:val="20"/>
  </w:num>
  <w:num w:numId="11" w16cid:durableId="1566524182">
    <w:abstractNumId w:val="13"/>
  </w:num>
  <w:num w:numId="12" w16cid:durableId="1662925316">
    <w:abstractNumId w:val="9"/>
  </w:num>
  <w:num w:numId="13" w16cid:durableId="939139751">
    <w:abstractNumId w:val="7"/>
  </w:num>
  <w:num w:numId="14" w16cid:durableId="670446048">
    <w:abstractNumId w:val="6"/>
  </w:num>
  <w:num w:numId="15" w16cid:durableId="1013192002">
    <w:abstractNumId w:val="5"/>
  </w:num>
  <w:num w:numId="16" w16cid:durableId="885409115">
    <w:abstractNumId w:val="4"/>
  </w:num>
  <w:num w:numId="17" w16cid:durableId="190412445">
    <w:abstractNumId w:val="8"/>
  </w:num>
  <w:num w:numId="18" w16cid:durableId="2097898750">
    <w:abstractNumId w:val="3"/>
  </w:num>
  <w:num w:numId="19" w16cid:durableId="440421878">
    <w:abstractNumId w:val="2"/>
  </w:num>
  <w:num w:numId="20" w16cid:durableId="661666352">
    <w:abstractNumId w:val="1"/>
  </w:num>
  <w:num w:numId="21" w16cid:durableId="1716275663">
    <w:abstractNumId w:val="0"/>
  </w:num>
  <w:num w:numId="22" w16cid:durableId="869607002">
    <w:abstractNumId w:val="16"/>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16cid:durableId="1634675021">
    <w:abstractNumId w:val="16"/>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16cid:durableId="857112318">
    <w:abstractNumId w:val="12"/>
  </w:num>
  <w:num w:numId="25" w16cid:durableId="561647069">
    <w:abstractNumId w:val="23"/>
  </w:num>
  <w:num w:numId="26" w16cid:durableId="376665749">
    <w:abstractNumId w:val="26"/>
  </w:num>
  <w:num w:numId="27" w16cid:durableId="16350663">
    <w:abstractNumId w:val="14"/>
  </w:num>
  <w:num w:numId="28" w16cid:durableId="1074086782">
    <w:abstractNumId w:val="18"/>
  </w:num>
  <w:num w:numId="29" w16cid:durableId="177020275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Frank Oemig">
    <w15:presenceInfo w15:providerId="Windows Live" w15:userId="157b668585b94537"/>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64"/>
    <w:rsid w:val="0000519E"/>
    <w:rsid w:val="00026461"/>
    <w:rsid w:val="00062E15"/>
    <w:rsid w:val="000C1643"/>
    <w:rsid w:val="000C59F0"/>
    <w:rsid w:val="00104A0B"/>
    <w:rsid w:val="00125A26"/>
    <w:rsid w:val="00152DD3"/>
    <w:rsid w:val="00165E6D"/>
    <w:rsid w:val="001A68A7"/>
    <w:rsid w:val="001D14AA"/>
    <w:rsid w:val="001F5E93"/>
    <w:rsid w:val="00210C5B"/>
    <w:rsid w:val="00250CD3"/>
    <w:rsid w:val="002570D2"/>
    <w:rsid w:val="00263F43"/>
    <w:rsid w:val="002B2E86"/>
    <w:rsid w:val="002D3464"/>
    <w:rsid w:val="002D42E3"/>
    <w:rsid w:val="00337630"/>
    <w:rsid w:val="0035398F"/>
    <w:rsid w:val="00370CA1"/>
    <w:rsid w:val="003B5D60"/>
    <w:rsid w:val="003B63C5"/>
    <w:rsid w:val="003C6D6F"/>
    <w:rsid w:val="003D69E9"/>
    <w:rsid w:val="00446A51"/>
    <w:rsid w:val="004504AC"/>
    <w:rsid w:val="00451C5B"/>
    <w:rsid w:val="0048076F"/>
    <w:rsid w:val="004E2D90"/>
    <w:rsid w:val="00552972"/>
    <w:rsid w:val="00556506"/>
    <w:rsid w:val="005669A1"/>
    <w:rsid w:val="00575C32"/>
    <w:rsid w:val="00582853"/>
    <w:rsid w:val="005B23BD"/>
    <w:rsid w:val="005F4891"/>
    <w:rsid w:val="006138DD"/>
    <w:rsid w:val="00634A3A"/>
    <w:rsid w:val="006C7D73"/>
    <w:rsid w:val="007D3F46"/>
    <w:rsid w:val="00817EEA"/>
    <w:rsid w:val="00820C9C"/>
    <w:rsid w:val="0082699C"/>
    <w:rsid w:val="008626C6"/>
    <w:rsid w:val="00864E5B"/>
    <w:rsid w:val="00875E59"/>
    <w:rsid w:val="00897DE0"/>
    <w:rsid w:val="0092608E"/>
    <w:rsid w:val="00933730"/>
    <w:rsid w:val="00982364"/>
    <w:rsid w:val="00984CF4"/>
    <w:rsid w:val="009A196E"/>
    <w:rsid w:val="009A4034"/>
    <w:rsid w:val="009A7E20"/>
    <w:rsid w:val="009B3894"/>
    <w:rsid w:val="009E516B"/>
    <w:rsid w:val="00A20647"/>
    <w:rsid w:val="00A347F9"/>
    <w:rsid w:val="00A458A1"/>
    <w:rsid w:val="00A61498"/>
    <w:rsid w:val="00A6165C"/>
    <w:rsid w:val="00A960FD"/>
    <w:rsid w:val="00AA4507"/>
    <w:rsid w:val="00AD28F7"/>
    <w:rsid w:val="00B23903"/>
    <w:rsid w:val="00B35294"/>
    <w:rsid w:val="00B42021"/>
    <w:rsid w:val="00BC0EDE"/>
    <w:rsid w:val="00BD194C"/>
    <w:rsid w:val="00C02E49"/>
    <w:rsid w:val="00C05928"/>
    <w:rsid w:val="00C103CB"/>
    <w:rsid w:val="00C665B0"/>
    <w:rsid w:val="00CC0700"/>
    <w:rsid w:val="00CE65F0"/>
    <w:rsid w:val="00D3526D"/>
    <w:rsid w:val="00D42C6B"/>
    <w:rsid w:val="00D55004"/>
    <w:rsid w:val="00E26855"/>
    <w:rsid w:val="00E90030"/>
    <w:rsid w:val="00E929DD"/>
    <w:rsid w:val="00EA4825"/>
    <w:rsid w:val="00EB410C"/>
    <w:rsid w:val="00EC7E3A"/>
    <w:rsid w:val="00EF0D72"/>
    <w:rsid w:val="00EF5251"/>
    <w:rsid w:val="00F134F1"/>
    <w:rsid w:val="00F167CC"/>
    <w:rsid w:val="00F55E42"/>
    <w:rsid w:val="00F631E8"/>
    <w:rsid w:val="00F640A8"/>
    <w:rsid w:val="00F64A03"/>
    <w:rsid w:val="00F70A33"/>
    <w:rsid w:val="00F80A9C"/>
    <w:rsid w:val="00F81596"/>
    <w:rsid w:val="00F91F5D"/>
    <w:rsid w:val="00FB0D91"/>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B9C5"/>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8DD"/>
    <w:pPr>
      <w:spacing w:after="200"/>
    </w:pPr>
    <w:rPr>
      <w:rFonts w:ascii="Times New Roman" w:hAnsi="Times New Roman"/>
      <w:szCs w:val="22"/>
    </w:rPr>
  </w:style>
  <w:style w:type="paragraph" w:styleId="Heading1">
    <w:name w:val="heading 1"/>
    <w:basedOn w:val="Normal"/>
    <w:next w:val="Normal"/>
    <w:link w:val="Heading1Char"/>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qFormat/>
    <w:rsid w:val="00982364"/>
    <w:pPr>
      <w:numPr>
        <w:ilvl w:val="2"/>
      </w:numPr>
      <w:tabs>
        <w:tab w:val="clear" w:pos="1800"/>
      </w:tabs>
      <w:spacing w:before="240"/>
      <w:ind w:left="1008" w:hanging="1008"/>
      <w:outlineLvl w:val="2"/>
    </w:pPr>
    <w:rPr>
      <w:caps w:val="0"/>
      <w:sz w:val="24"/>
    </w:rPr>
  </w:style>
  <w:style w:type="paragraph" w:styleId="Heading4">
    <w:name w:val="heading 4"/>
    <w:basedOn w:val="Heading3"/>
    <w:next w:val="NormalIndented"/>
    <w:link w:val="Heading4Char"/>
    <w:qFormat/>
    <w:rsid w:val="00982364"/>
    <w:pPr>
      <w:widowControl w:val="0"/>
      <w:numPr>
        <w:ilvl w:val="3"/>
      </w:numPr>
      <w:tabs>
        <w:tab w:val="clear" w:pos="2520"/>
      </w:tabs>
      <w:spacing w:before="120"/>
      <w:ind w:left="1008" w:hanging="1008"/>
      <w:outlineLvl w:val="3"/>
    </w:pPr>
    <w:rPr>
      <w:b w:val="0"/>
      <w:sz w:val="20"/>
    </w:rPr>
  </w:style>
  <w:style w:type="paragraph" w:styleId="Heading5">
    <w:name w:val="heading 5"/>
    <w:basedOn w:val="Heading4"/>
    <w:next w:val="NormalIndented"/>
    <w:link w:val="Heading5Char"/>
    <w:qFormat/>
    <w:rsid w:val="00982364"/>
    <w:pPr>
      <w:widowControl/>
      <w:numPr>
        <w:ilvl w:val="4"/>
      </w:numPr>
      <w:tabs>
        <w:tab w:val="clear" w:pos="3240"/>
      </w:tabs>
      <w:ind w:left="1008" w:hanging="1008"/>
      <w:outlineLvl w:val="4"/>
    </w:pPr>
    <w:rPr>
      <w:rFonts w:ascii="Arial Narrow" w:hAnsi="Arial Narrow"/>
      <w:i/>
    </w:rPr>
  </w:style>
  <w:style w:type="paragraph" w:styleId="Heading6">
    <w:name w:val="heading 6"/>
    <w:basedOn w:val="Heading5"/>
    <w:next w:val="Normal"/>
    <w:link w:val="Heading6Char"/>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82364"/>
    <w:pPr>
      <w:numPr>
        <w:ilvl w:val="6"/>
      </w:numPr>
      <w:tabs>
        <w:tab w:val="clear" w:pos="4680"/>
      </w:tabs>
      <w:spacing w:before="0" w:after="0"/>
      <w:ind w:left="0"/>
      <w:outlineLvl w:val="6"/>
    </w:pPr>
  </w:style>
  <w:style w:type="paragraph" w:styleId="Heading8">
    <w:name w:val="heading 8"/>
    <w:basedOn w:val="Heading7"/>
    <w:next w:val="Normal"/>
    <w:link w:val="Heading8Char"/>
    <w:qFormat/>
    <w:rsid w:val="00982364"/>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823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2D90"/>
    <w:rPr>
      <w:rFonts w:ascii="Times New Roman" w:eastAsia="Times New Roman" w:hAnsi="Times New Roman"/>
      <w:b/>
      <w:kern w:val="28"/>
      <w:sz w:val="72"/>
    </w:rPr>
  </w:style>
  <w:style w:type="character" w:customStyle="1" w:styleId="Heading2Char">
    <w:name w:val="Heading 2 Char"/>
    <w:link w:val="Heading2"/>
    <w:rsid w:val="004E2D90"/>
    <w:rPr>
      <w:rFonts w:ascii="Arial" w:eastAsia="Times New Roman" w:hAnsi="Arial" w:cs="Arial"/>
      <w:b/>
      <w:caps/>
      <w:kern w:val="20"/>
      <w:sz w:val="28"/>
    </w:rPr>
  </w:style>
  <w:style w:type="character" w:customStyle="1" w:styleId="Heading3Char">
    <w:name w:val="Heading 3 Char"/>
    <w:link w:val="Heading3"/>
    <w:rsid w:val="00982364"/>
    <w:rPr>
      <w:rFonts w:ascii="Arial" w:eastAsia="Times New Roman" w:hAnsi="Arial" w:cs="Arial"/>
      <w:b/>
      <w:kern w:val="20"/>
      <w:sz w:val="24"/>
      <w:szCs w:val="20"/>
    </w:rPr>
  </w:style>
  <w:style w:type="character" w:customStyle="1" w:styleId="Heading4Char">
    <w:name w:val="Heading 4 Char"/>
    <w:link w:val="Heading4"/>
    <w:rsid w:val="00982364"/>
    <w:rPr>
      <w:rFonts w:ascii="Arial" w:eastAsia="Times New Roman" w:hAnsi="Arial" w:cs="Arial"/>
      <w:kern w:val="20"/>
      <w:sz w:val="20"/>
      <w:szCs w:val="20"/>
    </w:rPr>
  </w:style>
  <w:style w:type="character" w:customStyle="1" w:styleId="Heading5Char">
    <w:name w:val="Heading 5 Char"/>
    <w:link w:val="Heading5"/>
    <w:rsid w:val="00982364"/>
    <w:rPr>
      <w:rFonts w:ascii="Arial Narrow" w:eastAsia="Times New Roman" w:hAnsi="Arial Narrow" w:cs="Arial"/>
      <w:i/>
      <w:kern w:val="20"/>
      <w:sz w:val="20"/>
      <w:szCs w:val="20"/>
    </w:rPr>
  </w:style>
  <w:style w:type="character" w:customStyle="1" w:styleId="Heading6Char">
    <w:name w:val="Heading 6 Char"/>
    <w:link w:val="Heading6"/>
    <w:rsid w:val="00982364"/>
    <w:rPr>
      <w:rFonts w:ascii="Arial" w:eastAsia="Times New Roman" w:hAnsi="Arial" w:cs="Arial"/>
      <w:i/>
      <w:kern w:val="20"/>
      <w:sz w:val="20"/>
      <w:szCs w:val="20"/>
    </w:rPr>
  </w:style>
  <w:style w:type="character" w:customStyle="1" w:styleId="Heading7Char">
    <w:name w:val="Heading 7 Char"/>
    <w:link w:val="Heading7"/>
    <w:rsid w:val="00982364"/>
    <w:rPr>
      <w:rFonts w:ascii="Arial" w:eastAsia="Times New Roman" w:hAnsi="Arial" w:cs="Arial"/>
      <w:i/>
      <w:kern w:val="20"/>
      <w:sz w:val="20"/>
      <w:szCs w:val="20"/>
    </w:rPr>
  </w:style>
  <w:style w:type="character" w:customStyle="1" w:styleId="Heading8Char">
    <w:name w:val="Heading 8 Char"/>
    <w:link w:val="Heading8"/>
    <w:rsid w:val="00982364"/>
    <w:rPr>
      <w:rFonts w:ascii="Arial" w:eastAsia="Times New Roman" w:hAnsi="Arial" w:cs="Arial"/>
      <w:i/>
      <w:kern w:val="20"/>
      <w:sz w:val="20"/>
      <w:szCs w:val="20"/>
    </w:rPr>
  </w:style>
  <w:style w:type="character" w:customStyle="1" w:styleId="Heading9Char">
    <w:name w:val="Heading 9 Char"/>
    <w:link w:val="Heading9"/>
    <w:rsid w:val="00982364"/>
    <w:rPr>
      <w:rFonts w:ascii="Arial" w:eastAsia="Times New Roman" w:hAnsi="Arial" w:cs="Arial"/>
      <w:i/>
      <w:kern w:val="20"/>
      <w:sz w:val="18"/>
      <w:szCs w:val="20"/>
    </w:rPr>
  </w:style>
  <w:style w:type="paragraph" w:customStyle="1" w:styleId="NormalIndented">
    <w:name w:val="Normal Indented"/>
    <w:basedOn w:val="Normal"/>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5669A1"/>
    <w:pPr>
      <w:tabs>
        <w:tab w:val="clear" w:pos="648"/>
        <w:tab w:val="left" w:pos="567"/>
      </w:tabs>
      <w:ind w:left="1077" w:right="720" w:hanging="1077"/>
      <w:pPrChange w:id="0" w:author="Lynn Laakso" w:date="2022-09-09T15:32:00Z">
        <w:pPr>
          <w:tabs>
            <w:tab w:val="left" w:pos="567"/>
            <w:tab w:val="right" w:leader="dot" w:pos="9360"/>
          </w:tabs>
          <w:spacing w:before="120" w:after="120"/>
          <w:ind w:left="1077" w:right="720" w:hanging="1077"/>
        </w:pPr>
      </w:pPrChange>
    </w:pPr>
    <w:rPr>
      <w:caps w:val="0"/>
      <w:rPrChange w:id="0" w:author="Lynn Laakso" w:date="2022-09-09T15:32:00Z">
        <w:rPr>
          <w:b/>
          <w:noProof/>
          <w:kern w:val="20"/>
          <w:lang w:val="en-US" w:eastAsia="en-US" w:bidi="ar-SA"/>
        </w:rPr>
      </w:rPrChange>
    </w:rPr>
  </w:style>
  <w:style w:type="paragraph" w:styleId="TOC1">
    <w:name w:val="toc 1"/>
    <w:basedOn w:val="Normal"/>
    <w:next w:val="Normal"/>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Header">
    <w:name w:val="header"/>
    <w:basedOn w:val="Normal"/>
    <w:link w:val="HeaderChar"/>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HeaderChar">
    <w:name w:val="Header Char"/>
    <w:link w:val="Header"/>
    <w:rsid w:val="00982364"/>
    <w:rPr>
      <w:rFonts w:ascii="Arial" w:eastAsia="Times New Roman" w:hAnsi="Arial" w:cs="Arial"/>
      <w:b/>
      <w:kern w:val="20"/>
      <w:sz w:val="20"/>
      <w:szCs w:val="20"/>
    </w:rPr>
  </w:style>
  <w:style w:type="paragraph" w:customStyle="1" w:styleId="AttributeTableBody">
    <w:name w:val="Attribute Table Body"/>
    <w:basedOn w:val="Normal"/>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Normal"/>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Normal"/>
    <w:rsid w:val="00451C5B"/>
    <w:pPr>
      <w:keepNext/>
      <w:keepLines/>
      <w:spacing w:after="120"/>
      <w:ind w:left="1872" w:hanging="360"/>
    </w:pPr>
    <w:rPr>
      <w:rFonts w:ascii="Courier New" w:eastAsia="Times New Roman" w:hAnsi="Courier New"/>
      <w:noProof/>
      <w:kern w:val="17"/>
      <w:sz w:val="16"/>
      <w:szCs w:val="20"/>
    </w:rPr>
  </w:style>
  <w:style w:type="paragraph" w:styleId="Footer">
    <w:name w:val="footer"/>
    <w:basedOn w:val="Normal"/>
    <w:link w:val="FooterChar"/>
    <w:rsid w:val="00EB410C"/>
    <w:pPr>
      <w:pBdr>
        <w:top w:val="single" w:sz="2" w:space="1" w:color="auto"/>
      </w:pBdr>
      <w:tabs>
        <w:tab w:val="right" w:pos="9360"/>
        <w:tab w:val="right" w:pos="13680"/>
      </w:tabs>
      <w:spacing w:after="0"/>
    </w:pPr>
    <w:rPr>
      <w:rFonts w:eastAsia="Times New Roman" w:cs="Arial"/>
      <w:kern w:val="16"/>
      <w:sz w:val="16"/>
      <w:szCs w:val="20"/>
    </w:rPr>
  </w:style>
  <w:style w:type="character" w:customStyle="1" w:styleId="FooterChar">
    <w:name w:val="Footer Char"/>
    <w:link w:val="Footer"/>
    <w:rsid w:val="00EB410C"/>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Normal"/>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Normal"/>
    <w:rsid w:val="00982364"/>
    <w:pPr>
      <w:spacing w:after="120"/>
      <w:ind w:left="720"/>
    </w:pPr>
    <w:rPr>
      <w:rFonts w:eastAsia="Times New Roman"/>
      <w:kern w:val="20"/>
      <w:szCs w:val="20"/>
    </w:rPr>
  </w:style>
  <w:style w:type="paragraph" w:customStyle="1" w:styleId="Note">
    <w:name w:val="Note"/>
    <w:basedOn w:val="Normal"/>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Normal"/>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Normal"/>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Normal"/>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Normal"/>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Strong">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982364"/>
    <w:pPr>
      <w:spacing w:after="0"/>
    </w:pPr>
    <w:rPr>
      <w:rFonts w:ascii="Tahoma" w:eastAsia="Times New Roman" w:hAnsi="Tahoma" w:cs="Tahoma"/>
      <w:sz w:val="16"/>
      <w:szCs w:val="16"/>
    </w:rPr>
  </w:style>
  <w:style w:type="character" w:customStyle="1" w:styleId="BalloonTextChar">
    <w:name w:val="Balloon Text Char"/>
    <w:link w:val="BalloonText"/>
    <w:semiHidden/>
    <w:rsid w:val="00982364"/>
    <w:rPr>
      <w:rFonts w:ascii="Tahoma" w:eastAsia="Times New Roman" w:hAnsi="Tahoma" w:cs="Tahoma"/>
      <w:sz w:val="16"/>
      <w:szCs w:val="16"/>
    </w:rPr>
  </w:style>
  <w:style w:type="paragraph" w:styleId="Title">
    <w:name w:val="Title"/>
    <w:basedOn w:val="Normal"/>
    <w:next w:val="Normal"/>
    <w:link w:val="TitleChar"/>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Normal"/>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Subtitle"/>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0C59F0"/>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E2D90"/>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rsid w:val="00EB410C"/>
    <w:pPr>
      <w:spacing w:after="0"/>
      <w:ind w:left="1418" w:right="567" w:hanging="851"/>
    </w:pPr>
  </w:style>
  <w:style w:type="paragraph" w:customStyle="1" w:styleId="AttributeTableHeaderExample">
    <w:name w:val="Attribute Table Header Example"/>
    <w:basedOn w:val="Heading1"/>
    <w:link w:val="AttributeTableHeaderExampleZchn"/>
    <w:rsid w:val="00250CD3"/>
    <w:rPr>
      <w:noProof/>
    </w:rPr>
  </w:style>
  <w:style w:type="character" w:customStyle="1" w:styleId="AttributeTableHeaderExampleZchn">
    <w:name w:val="Attribute Table Header Example Zchn"/>
    <w:basedOn w:val="Heading1Char"/>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250CD3"/>
    <w:rPr>
      <w:noProof/>
    </w:rPr>
  </w:style>
  <w:style w:type="character" w:customStyle="1" w:styleId="ComponentTableHeaderZchn">
    <w:name w:val="Component Table Header Zchn"/>
    <w:basedOn w:val="Heading1Char"/>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250CD3"/>
    <w:rPr>
      <w:noProof/>
    </w:rPr>
  </w:style>
  <w:style w:type="character" w:customStyle="1" w:styleId="MsgTableHeaderExampleZchn">
    <w:name w:val="Msg Table Header Example Zchn"/>
    <w:basedOn w:val="Heading1Char"/>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250CD3"/>
    <w:rPr>
      <w:noProof/>
    </w:rPr>
  </w:style>
  <w:style w:type="character" w:customStyle="1" w:styleId="UserTableHeaderExampleZchn">
    <w:name w:val="User Table Header Example Zchn"/>
    <w:basedOn w:val="Heading1Char"/>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Heading1"/>
    <w:link w:val="UserTableBodyZchn"/>
    <w:rsid w:val="00250CD3"/>
    <w:rPr>
      <w:noProof/>
    </w:rPr>
  </w:style>
  <w:style w:type="character" w:customStyle="1" w:styleId="UserTableBodyZchn">
    <w:name w:val="User Table Body Zchn"/>
    <w:basedOn w:val="Heading1Char"/>
    <w:link w:val="UserTableBody"/>
    <w:rsid w:val="00250CD3"/>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250C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250CD3"/>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250CD3"/>
    <w:rPr>
      <w:noProof/>
    </w:rPr>
  </w:style>
  <w:style w:type="character" w:customStyle="1" w:styleId="HL7TableHeaderExampleZchn">
    <w:name w:val="HL7 Table Header Example Zchn"/>
    <w:basedOn w:val="Heading1Char"/>
    <w:link w:val="HL7TableHeaderExample"/>
    <w:rsid w:val="00250CD3"/>
    <w:rPr>
      <w:rFonts w:ascii="Times New Roman" w:eastAsia="Times New Roman" w:hAnsi="Times New Roman"/>
      <w:b/>
      <w:noProof/>
      <w:kern w:val="28"/>
      <w:sz w:val="72"/>
    </w:rPr>
  </w:style>
  <w:style w:type="paragraph" w:customStyle="1" w:styleId="HL7TableBody">
    <w:name w:val="HL7 Table Body"/>
    <w:basedOn w:val="Heading1"/>
    <w:link w:val="HL7TableBodyZchn"/>
    <w:rsid w:val="00250CD3"/>
    <w:rPr>
      <w:noProof/>
    </w:rPr>
  </w:style>
  <w:style w:type="character" w:customStyle="1" w:styleId="HL7TableBodyZchn">
    <w:name w:val="HL7 Table Body Zchn"/>
    <w:basedOn w:val="Heading1Char"/>
    <w:link w:val="HL7TableBody"/>
    <w:rsid w:val="00250CD3"/>
    <w:rPr>
      <w:rFonts w:ascii="Times New Roman" w:eastAsia="Times New Roman" w:hAnsi="Times New Roman"/>
      <w:b/>
      <w:noProof/>
      <w:kern w:val="28"/>
      <w:sz w:val="72"/>
    </w:rPr>
  </w:style>
  <w:style w:type="paragraph" w:customStyle="1" w:styleId="ANSIdesignation">
    <w:name w:val="ANSI designation"/>
    <w:basedOn w:val="Normal"/>
    <w:rsid w:val="003B5D60"/>
    <w:pPr>
      <w:tabs>
        <w:tab w:val="left" w:pos="720"/>
      </w:tabs>
      <w:spacing w:before="240"/>
      <w:jc w:val="right"/>
    </w:pPr>
    <w:rPr>
      <w:rFonts w:ascii="Arial" w:hAnsi="Arial"/>
      <w:caps/>
      <w:sz w:val="32"/>
    </w:rPr>
  </w:style>
  <w:style w:type="paragraph" w:styleId="Revision">
    <w:name w:val="Revision"/>
    <w:hidden/>
    <w:uiPriority w:val="99"/>
    <w:semiHidden/>
    <w:rsid w:val="006138DD"/>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eader" Target="header1.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header" Target="header2.xm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pafm@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53194-E014-4D62-8E6C-A442A1E3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24911</Words>
  <Characters>141996</Characters>
  <Application>Microsoft Office Word</Application>
  <DocSecurity>0</DocSecurity>
  <Lines>1183</Lines>
  <Paragraphs>333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V2.7 Chapter 15 - Personnel Management</vt:lpstr>
      <vt:lpstr>V2.7 Chapter 15 - Personnel Management</vt:lpstr>
    </vt:vector>
  </TitlesOfParts>
  <Company>Oracle Cerner</Company>
  <LinksUpToDate>false</LinksUpToDate>
  <CharactersWithSpaces>166574</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Lynn Laakso</cp:lastModifiedBy>
  <cp:revision>3</cp:revision>
  <cp:lastPrinted>2022-09-09T19:32:00Z</cp:lastPrinted>
  <dcterms:created xsi:type="dcterms:W3CDTF">2022-09-09T19:32:00Z</dcterms:created>
  <dcterms:modified xsi:type="dcterms:W3CDTF">2022-09-09T19:33:00Z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2022-07-13T10:00:00Z</vt:filetime>
  </property>
</Properties>
</file>