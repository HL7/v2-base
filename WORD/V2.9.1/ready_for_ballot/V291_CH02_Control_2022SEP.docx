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0D15A83E"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V291_R1_N1_2022SEP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953E39" w:rsidRPr="009928E9" w14:paraId="01A5DA6C" w14:textId="77777777">
        <w:tc>
          <w:tcPr>
            <w:tcW w:w="3600" w:type="dxa"/>
          </w:tcPr>
          <w:p w14:paraId="1F3FB294" w14:textId="77777777"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tc>
          <w:tcPr>
            <w:tcW w:w="3600" w:type="dxa"/>
          </w:tcPr>
          <w:p w14:paraId="52B921E6" w14:textId="77777777"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14:paraId="23564508" w14:textId="77777777"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14:paraId="7FACC0A8" w14:textId="77777777">
        <w:tc>
          <w:tcPr>
            <w:tcW w:w="3600" w:type="dxa"/>
          </w:tcPr>
          <w:p w14:paraId="6C29C30D" w14:textId="77777777"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tc>
          <w:tcPr>
            <w:tcW w:w="3600" w:type="dxa"/>
          </w:tcPr>
          <w:p w14:paraId="505E7D86" w14:textId="77777777" w:rsidR="00953E39" w:rsidRPr="009928E9" w:rsidRDefault="00953E39" w:rsidP="00A85165">
            <w:pPr>
              <w:rPr>
                <w:noProof/>
              </w:rPr>
            </w:pPr>
            <w:r w:rsidRPr="009928E9">
              <w:rPr>
                <w:noProof/>
              </w:rPr>
              <w:t>Conformance  Co-Chair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665B8">
        <w:trPr>
          <w:trHeight w:val="864"/>
        </w:trPr>
        <w:tc>
          <w:tcPr>
            <w:tcW w:w="3600" w:type="dxa"/>
          </w:tcPr>
          <w:p w14:paraId="38FD719B" w14:textId="77777777" w:rsidR="00953E39" w:rsidRPr="009928E9" w:rsidRDefault="00953E39" w:rsidP="001665B8">
            <w:pPr>
              <w:spacing w:after="0"/>
              <w:rPr>
                <w:noProof/>
              </w:rPr>
            </w:pPr>
            <w:r w:rsidRPr="009928E9">
              <w:rPr>
                <w:noProof/>
              </w:rPr>
              <w:t>Conformance Co-Chair</w:t>
            </w:r>
          </w:p>
        </w:tc>
        <w:tc>
          <w:tcPr>
            <w:tcW w:w="5760" w:type="dxa"/>
          </w:tcPr>
          <w:p w14:paraId="6DFC196D" w14:textId="77777777" w:rsidR="00953E39" w:rsidRPr="009928E9" w:rsidRDefault="00953E39" w:rsidP="001665B8">
            <w:pPr>
              <w:spacing w:after="0"/>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14:paraId="67D44B8D" w14:textId="77777777">
        <w:tc>
          <w:tcPr>
            <w:tcW w:w="3600" w:type="dxa"/>
          </w:tcPr>
          <w:p w14:paraId="7049070B" w14:textId="77777777" w:rsidR="00A85165" w:rsidRPr="009928E9" w:rsidRDefault="00A85165" w:rsidP="00E510D3">
            <w:pPr>
              <w:spacing w:after="0"/>
              <w:rPr>
                <w:noProof/>
              </w:rPr>
            </w:pPr>
            <w:r>
              <w:rPr>
                <w:noProof/>
              </w:rPr>
              <w:t>Conformance Co-Chair</w:t>
            </w:r>
          </w:p>
        </w:tc>
        <w:tc>
          <w:tcPr>
            <w:tcW w:w="5760" w:type="dxa"/>
          </w:tcPr>
          <w:p w14:paraId="3CA02C67" w14:textId="77777777" w:rsidR="000419D6" w:rsidRPr="009928E9" w:rsidRDefault="00A85165" w:rsidP="000419D6">
            <w:pPr>
              <w:spacing w:after="0"/>
              <w:rPr>
                <w:noProof/>
              </w:rPr>
            </w:pPr>
            <w:r w:rsidRPr="00E510D3">
              <w:rPr>
                <w:noProof/>
              </w:rPr>
              <w:t>Ioana Singureanu</w:t>
            </w:r>
            <w:r w:rsidR="000419D6">
              <w:rPr>
                <w:noProof/>
              </w:rPr>
              <w:br/>
            </w:r>
            <w:r w:rsidRPr="00E510D3">
              <w:rPr>
                <w:noProof/>
              </w:rPr>
              <w:t>Eversolve, LLC</w:t>
            </w:r>
          </w:p>
        </w:tc>
      </w:tr>
      <w:tr w:rsidR="00953E39" w:rsidRPr="009928E9" w14:paraId="75DE76EB" w14:textId="77777777">
        <w:tc>
          <w:tcPr>
            <w:tcW w:w="3600" w:type="dxa"/>
          </w:tcPr>
          <w:p w14:paraId="56633BC9" w14:textId="77777777" w:rsidR="00953E39" w:rsidRPr="009928E9" w:rsidRDefault="00953E39" w:rsidP="00A85165">
            <w:pPr>
              <w:rPr>
                <w:noProof/>
              </w:rPr>
            </w:pPr>
            <w:r w:rsidRPr="009928E9">
              <w:rPr>
                <w:noProof/>
              </w:rPr>
              <w:t>Conformance  Co-Chair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0822E4DD" w14:textId="77777777" w:rsidR="009569D2" w:rsidRDefault="009569D2" w:rsidP="009569D2">
      <w:pPr>
        <w:pStyle w:val="Heading3"/>
        <w:numPr>
          <w:ilvl w:val="0"/>
          <w:numId w:val="0"/>
        </w:num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bookmarkStart w:id="43" w:name="_Toc28952670"/>
      <w:bookmarkStart w:id="44" w:name="_Hlk113628941"/>
      <w:r>
        <w:t xml:space="preserve">NOTE TO BALLOTERS: This content is unchanged from </w:t>
      </w:r>
      <w:hyperlink r:id="rId10" w:history="1">
        <w:r w:rsidRPr="009569D2">
          <w:rPr>
            <w:rStyle w:val="Hyperlink"/>
            <w:rFonts w:ascii="Arial" w:hAnsi="Arial"/>
            <w:sz w:val="24"/>
          </w:rPr>
          <w:t>HL7 Messaging Standard Version 2.9</w:t>
        </w:r>
      </w:hyperlink>
    </w:p>
    <w:bookmarkEnd w:id="44"/>
    <w:p w14:paraId="34AC24F9" w14:textId="3DB269E5" w:rsidR="00953E39" w:rsidRPr="00F63F22" w:rsidRDefault="00953E39" w:rsidP="009569D2">
      <w:pPr>
        <w:pStyle w:val="Heading2"/>
        <w:numPr>
          <w:ilvl w:val="0"/>
          <w:numId w:val="0"/>
        </w:numPr>
        <w:rPr>
          <w:noProof/>
        </w:rPr>
      </w:pPr>
      <w:r w:rsidRPr="00F63F22">
        <w:rPr>
          <w:noProof/>
        </w:rPr>
        <w:t xml:space="preserve">Chapter 2 </w:t>
      </w:r>
      <w:r w:rsidRPr="000247A5">
        <w:t>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Start w:id="45" w:name="_Hlk27754886"/>
    <w:p w14:paraId="4B132605" w14:textId="23C4A6DC" w:rsidR="00CF3018" w:rsidRDefault="00CF3018">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2670" w:history="1">
        <w:r w:rsidRPr="00824CF2">
          <w:rPr>
            <w:rStyle w:val="Hyperlink"/>
          </w:rPr>
          <w:t>2.1</w:t>
        </w:r>
        <w:r>
          <w:rPr>
            <w:rFonts w:asciiTheme="minorHAnsi" w:eastAsiaTheme="minorEastAsia" w:hAnsiTheme="minorHAnsi" w:cstheme="minorBidi"/>
            <w:b w:val="0"/>
            <w:smallCaps w:val="0"/>
            <w:kern w:val="0"/>
            <w:sz w:val="22"/>
            <w:szCs w:val="22"/>
          </w:rPr>
          <w:tab/>
        </w:r>
        <w:r w:rsidRPr="00824CF2">
          <w:rPr>
            <w:rStyle w:val="Hyperlink"/>
          </w:rPr>
          <w:t>Chapter 2 contents</w:t>
        </w:r>
        <w:r>
          <w:rPr>
            <w:webHidden/>
          </w:rPr>
          <w:tab/>
        </w:r>
        <w:r>
          <w:rPr>
            <w:webHidden/>
          </w:rPr>
          <w:fldChar w:fldCharType="begin"/>
        </w:r>
        <w:r>
          <w:rPr>
            <w:webHidden/>
          </w:rPr>
          <w:instrText xml:space="preserve"> PAGEREF _Toc28952670 \h </w:instrText>
        </w:r>
        <w:r>
          <w:rPr>
            <w:webHidden/>
          </w:rPr>
        </w:r>
        <w:r>
          <w:rPr>
            <w:webHidden/>
          </w:rPr>
          <w:fldChar w:fldCharType="separate"/>
        </w:r>
        <w:r w:rsidR="00886355">
          <w:rPr>
            <w:webHidden/>
          </w:rPr>
          <w:t>1</w:t>
        </w:r>
        <w:r>
          <w:rPr>
            <w:webHidden/>
          </w:rPr>
          <w:fldChar w:fldCharType="end"/>
        </w:r>
      </w:hyperlink>
    </w:p>
    <w:p w14:paraId="38A6652F" w14:textId="63D24424" w:rsidR="00CF3018" w:rsidRDefault="00000000">
      <w:pPr>
        <w:pStyle w:val="TOC2"/>
        <w:rPr>
          <w:rFonts w:asciiTheme="minorHAnsi" w:eastAsiaTheme="minorEastAsia" w:hAnsiTheme="minorHAnsi" w:cstheme="minorBidi"/>
          <w:b w:val="0"/>
          <w:smallCaps w:val="0"/>
          <w:kern w:val="0"/>
          <w:sz w:val="22"/>
          <w:szCs w:val="22"/>
        </w:rPr>
      </w:pPr>
      <w:hyperlink w:anchor="_Toc28952671" w:history="1">
        <w:r w:rsidR="00CF3018" w:rsidRPr="00824CF2">
          <w:rPr>
            <w:rStyle w:val="Hyperlink"/>
          </w:rPr>
          <w:t>2.2</w:t>
        </w:r>
        <w:r w:rsidR="00CF3018">
          <w:rPr>
            <w:rFonts w:asciiTheme="minorHAnsi" w:eastAsiaTheme="minorEastAsia" w:hAnsiTheme="minorHAnsi" w:cstheme="minorBidi"/>
            <w:b w:val="0"/>
            <w:smallCaps w:val="0"/>
            <w:kern w:val="0"/>
            <w:sz w:val="22"/>
            <w:szCs w:val="22"/>
          </w:rPr>
          <w:tab/>
        </w:r>
        <w:r w:rsidR="00CF3018" w:rsidRPr="00824CF2">
          <w:rPr>
            <w:rStyle w:val="Hyperlink"/>
          </w:rPr>
          <w:t>Introduction</w:t>
        </w:r>
        <w:r w:rsidR="00CF3018">
          <w:rPr>
            <w:webHidden/>
          </w:rPr>
          <w:tab/>
        </w:r>
        <w:r w:rsidR="00CF3018">
          <w:rPr>
            <w:webHidden/>
          </w:rPr>
          <w:fldChar w:fldCharType="begin"/>
        </w:r>
        <w:r w:rsidR="00CF3018">
          <w:rPr>
            <w:webHidden/>
          </w:rPr>
          <w:instrText xml:space="preserve"> PAGEREF _Toc28952671 \h </w:instrText>
        </w:r>
        <w:r w:rsidR="00CF3018">
          <w:rPr>
            <w:webHidden/>
          </w:rPr>
        </w:r>
        <w:r w:rsidR="00CF3018">
          <w:rPr>
            <w:webHidden/>
          </w:rPr>
          <w:fldChar w:fldCharType="separate"/>
        </w:r>
        <w:r w:rsidR="00886355">
          <w:rPr>
            <w:webHidden/>
          </w:rPr>
          <w:t>4</w:t>
        </w:r>
        <w:r w:rsidR="00CF3018">
          <w:rPr>
            <w:webHidden/>
          </w:rPr>
          <w:fldChar w:fldCharType="end"/>
        </w:r>
      </w:hyperlink>
    </w:p>
    <w:p w14:paraId="62848DF8" w14:textId="02D65EEE" w:rsidR="00CF3018" w:rsidRDefault="00000000">
      <w:pPr>
        <w:pStyle w:val="TOC3"/>
        <w:rPr>
          <w:rFonts w:asciiTheme="minorHAnsi" w:eastAsiaTheme="minorEastAsia" w:hAnsiTheme="minorHAnsi" w:cstheme="minorBidi"/>
          <w:kern w:val="0"/>
          <w:sz w:val="22"/>
          <w:szCs w:val="22"/>
        </w:rPr>
      </w:pPr>
      <w:hyperlink w:anchor="_Toc28952672" w:history="1">
        <w:r w:rsidR="00CF3018" w:rsidRPr="00824CF2">
          <w:rPr>
            <w:rStyle w:val="Hyperlink"/>
          </w:rPr>
          <w:t>2.2.1</w:t>
        </w:r>
        <w:r w:rsidR="00CF3018">
          <w:rPr>
            <w:rFonts w:asciiTheme="minorHAnsi" w:eastAsiaTheme="minorEastAsia" w:hAnsiTheme="minorHAnsi" w:cstheme="minorBidi"/>
            <w:kern w:val="0"/>
            <w:sz w:val="22"/>
            <w:szCs w:val="22"/>
          </w:rPr>
          <w:tab/>
        </w:r>
        <w:r w:rsidR="00CF3018" w:rsidRPr="00824CF2">
          <w:rPr>
            <w:rStyle w:val="Hyperlink"/>
          </w:rPr>
          <w:t>ANSI modal verbs</w:t>
        </w:r>
        <w:r w:rsidR="00CF3018">
          <w:rPr>
            <w:webHidden/>
          </w:rPr>
          <w:tab/>
        </w:r>
        <w:r w:rsidR="00CF3018">
          <w:rPr>
            <w:webHidden/>
          </w:rPr>
          <w:fldChar w:fldCharType="begin"/>
        </w:r>
        <w:r w:rsidR="00CF3018">
          <w:rPr>
            <w:webHidden/>
          </w:rPr>
          <w:instrText xml:space="preserve"> PAGEREF _Toc28952672 \h </w:instrText>
        </w:r>
        <w:r w:rsidR="00CF3018">
          <w:rPr>
            <w:webHidden/>
          </w:rPr>
        </w:r>
        <w:r w:rsidR="00CF3018">
          <w:rPr>
            <w:webHidden/>
          </w:rPr>
          <w:fldChar w:fldCharType="separate"/>
        </w:r>
        <w:r w:rsidR="00886355">
          <w:rPr>
            <w:webHidden/>
          </w:rPr>
          <w:t>4</w:t>
        </w:r>
        <w:r w:rsidR="00CF3018">
          <w:rPr>
            <w:webHidden/>
          </w:rPr>
          <w:fldChar w:fldCharType="end"/>
        </w:r>
      </w:hyperlink>
    </w:p>
    <w:p w14:paraId="12475164" w14:textId="4788D3E8" w:rsidR="00CF3018" w:rsidRDefault="00000000">
      <w:pPr>
        <w:pStyle w:val="TOC2"/>
        <w:rPr>
          <w:rFonts w:asciiTheme="minorHAnsi" w:eastAsiaTheme="minorEastAsia" w:hAnsiTheme="minorHAnsi" w:cstheme="minorBidi"/>
          <w:b w:val="0"/>
          <w:smallCaps w:val="0"/>
          <w:kern w:val="0"/>
          <w:sz w:val="22"/>
          <w:szCs w:val="22"/>
        </w:rPr>
      </w:pPr>
      <w:hyperlink w:anchor="_Toc28952673" w:history="1">
        <w:r w:rsidR="00CF3018" w:rsidRPr="00824CF2">
          <w:rPr>
            <w:rStyle w:val="Hyperlink"/>
          </w:rPr>
          <w:t>2.3</w:t>
        </w:r>
        <w:r w:rsidR="00CF3018">
          <w:rPr>
            <w:rFonts w:asciiTheme="minorHAnsi" w:eastAsiaTheme="minorEastAsia" w:hAnsiTheme="minorHAnsi" w:cstheme="minorBidi"/>
            <w:b w:val="0"/>
            <w:smallCaps w:val="0"/>
            <w:kern w:val="0"/>
            <w:sz w:val="22"/>
            <w:szCs w:val="22"/>
          </w:rPr>
          <w:tab/>
        </w:r>
        <w:r w:rsidR="00CF3018" w:rsidRPr="00824CF2">
          <w:rPr>
            <w:rStyle w:val="Hyperlink"/>
          </w:rPr>
          <w:t>Conceptual Approach</w:t>
        </w:r>
        <w:r w:rsidR="00CF3018">
          <w:rPr>
            <w:webHidden/>
          </w:rPr>
          <w:tab/>
        </w:r>
        <w:r w:rsidR="00CF3018">
          <w:rPr>
            <w:webHidden/>
          </w:rPr>
          <w:fldChar w:fldCharType="begin"/>
        </w:r>
        <w:r w:rsidR="00CF3018">
          <w:rPr>
            <w:webHidden/>
          </w:rPr>
          <w:instrText xml:space="preserve"> PAGEREF _Toc28952673 \h </w:instrText>
        </w:r>
        <w:r w:rsidR="00CF3018">
          <w:rPr>
            <w:webHidden/>
          </w:rPr>
        </w:r>
        <w:r w:rsidR="00CF3018">
          <w:rPr>
            <w:webHidden/>
          </w:rPr>
          <w:fldChar w:fldCharType="separate"/>
        </w:r>
        <w:r w:rsidR="00886355">
          <w:rPr>
            <w:webHidden/>
          </w:rPr>
          <w:t>4</w:t>
        </w:r>
        <w:r w:rsidR="00CF3018">
          <w:rPr>
            <w:webHidden/>
          </w:rPr>
          <w:fldChar w:fldCharType="end"/>
        </w:r>
      </w:hyperlink>
    </w:p>
    <w:p w14:paraId="550A2B30" w14:textId="29653828" w:rsidR="00CF3018" w:rsidRDefault="00000000">
      <w:pPr>
        <w:pStyle w:val="TOC3"/>
        <w:rPr>
          <w:rFonts w:asciiTheme="minorHAnsi" w:eastAsiaTheme="minorEastAsia" w:hAnsiTheme="minorHAnsi" w:cstheme="minorBidi"/>
          <w:kern w:val="0"/>
          <w:sz w:val="22"/>
          <w:szCs w:val="22"/>
        </w:rPr>
      </w:pPr>
      <w:hyperlink w:anchor="_Toc28952674" w:history="1">
        <w:r w:rsidR="00CF3018" w:rsidRPr="00824CF2">
          <w:rPr>
            <w:rStyle w:val="Hyperlink"/>
          </w:rPr>
          <w:t>2.3.1</w:t>
        </w:r>
        <w:r w:rsidR="00CF3018">
          <w:rPr>
            <w:rFonts w:asciiTheme="minorHAnsi" w:eastAsiaTheme="minorEastAsia" w:hAnsiTheme="minorHAnsi" w:cstheme="minorBidi"/>
            <w:kern w:val="0"/>
            <w:sz w:val="22"/>
            <w:szCs w:val="22"/>
          </w:rPr>
          <w:tab/>
        </w:r>
        <w:r w:rsidR="00CF3018" w:rsidRPr="00824CF2">
          <w:rPr>
            <w:rStyle w:val="Hyperlink"/>
          </w:rPr>
          <w:t>Assumptions</w:t>
        </w:r>
        <w:r w:rsidR="00CF3018">
          <w:rPr>
            <w:webHidden/>
          </w:rPr>
          <w:tab/>
        </w:r>
        <w:r w:rsidR="00CF3018">
          <w:rPr>
            <w:webHidden/>
          </w:rPr>
          <w:fldChar w:fldCharType="begin"/>
        </w:r>
        <w:r w:rsidR="00CF3018">
          <w:rPr>
            <w:webHidden/>
          </w:rPr>
          <w:instrText xml:space="preserve"> PAGEREF _Toc28952674 \h </w:instrText>
        </w:r>
        <w:r w:rsidR="00CF3018">
          <w:rPr>
            <w:webHidden/>
          </w:rPr>
        </w:r>
        <w:r w:rsidR="00CF3018">
          <w:rPr>
            <w:webHidden/>
          </w:rPr>
          <w:fldChar w:fldCharType="separate"/>
        </w:r>
        <w:r w:rsidR="00886355">
          <w:rPr>
            <w:webHidden/>
          </w:rPr>
          <w:t>4</w:t>
        </w:r>
        <w:r w:rsidR="00CF3018">
          <w:rPr>
            <w:webHidden/>
          </w:rPr>
          <w:fldChar w:fldCharType="end"/>
        </w:r>
      </w:hyperlink>
    </w:p>
    <w:p w14:paraId="0227C3AE" w14:textId="3F2805F2" w:rsidR="00CF3018" w:rsidRDefault="00000000">
      <w:pPr>
        <w:pStyle w:val="TOC3"/>
        <w:rPr>
          <w:rFonts w:asciiTheme="minorHAnsi" w:eastAsiaTheme="minorEastAsia" w:hAnsiTheme="minorHAnsi" w:cstheme="minorBidi"/>
          <w:kern w:val="0"/>
          <w:sz w:val="22"/>
          <w:szCs w:val="22"/>
        </w:rPr>
      </w:pPr>
      <w:hyperlink w:anchor="_Toc28952675" w:history="1">
        <w:r w:rsidR="00CF3018" w:rsidRPr="00824CF2">
          <w:rPr>
            <w:rStyle w:val="Hyperlink"/>
          </w:rPr>
          <w:t>2.3.2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_Toc28952675 \h </w:instrText>
        </w:r>
        <w:r w:rsidR="00CF3018">
          <w:rPr>
            <w:webHidden/>
          </w:rPr>
        </w:r>
        <w:r w:rsidR="00CF3018">
          <w:rPr>
            <w:webHidden/>
          </w:rPr>
          <w:fldChar w:fldCharType="separate"/>
        </w:r>
        <w:r w:rsidR="00886355">
          <w:rPr>
            <w:webHidden/>
          </w:rPr>
          <w:t>5</w:t>
        </w:r>
        <w:r w:rsidR="00CF3018">
          <w:rPr>
            <w:webHidden/>
          </w:rPr>
          <w:fldChar w:fldCharType="end"/>
        </w:r>
      </w:hyperlink>
    </w:p>
    <w:p w14:paraId="4A8AAB9F" w14:textId="202A994B" w:rsidR="00CF3018" w:rsidRDefault="00000000">
      <w:pPr>
        <w:pStyle w:val="TOC3"/>
        <w:rPr>
          <w:rFonts w:asciiTheme="minorHAnsi" w:eastAsiaTheme="minorEastAsia" w:hAnsiTheme="minorHAnsi" w:cstheme="minorBidi"/>
          <w:kern w:val="0"/>
          <w:sz w:val="22"/>
          <w:szCs w:val="22"/>
        </w:rPr>
      </w:pPr>
      <w:hyperlink w:anchor="_Toc28952676" w:history="1">
        <w:r w:rsidR="00CF3018" w:rsidRPr="00824CF2">
          <w:rPr>
            <w:rStyle w:val="Hyperlink"/>
          </w:rPr>
          <w:t>2.3.3</w:t>
        </w:r>
        <w:r w:rsidR="00CF3018">
          <w:rPr>
            <w:rFonts w:asciiTheme="minorHAnsi" w:eastAsiaTheme="minorEastAsia" w:hAnsiTheme="minorHAnsi" w:cstheme="minorBidi"/>
            <w:kern w:val="0"/>
            <w:sz w:val="22"/>
            <w:szCs w:val="22"/>
          </w:rPr>
          <w:tab/>
        </w:r>
        <w:r w:rsidR="00CF3018" w:rsidRPr="00824CF2">
          <w:rPr>
            <w:rStyle w:val="Hyperlink"/>
          </w:rPr>
          <w:t>Acknowledgments:  original mode</w:t>
        </w:r>
        <w:r w:rsidR="00CF3018">
          <w:rPr>
            <w:webHidden/>
          </w:rPr>
          <w:tab/>
        </w:r>
        <w:r w:rsidR="00CF3018">
          <w:rPr>
            <w:webHidden/>
          </w:rPr>
          <w:fldChar w:fldCharType="begin"/>
        </w:r>
        <w:r w:rsidR="00CF3018">
          <w:rPr>
            <w:webHidden/>
          </w:rPr>
          <w:instrText xml:space="preserve"> PAGEREF _Toc28952676 \h </w:instrText>
        </w:r>
        <w:r w:rsidR="00CF3018">
          <w:rPr>
            <w:webHidden/>
          </w:rPr>
        </w:r>
        <w:r w:rsidR="00CF3018">
          <w:rPr>
            <w:webHidden/>
          </w:rPr>
          <w:fldChar w:fldCharType="separate"/>
        </w:r>
        <w:r w:rsidR="00886355">
          <w:rPr>
            <w:webHidden/>
          </w:rPr>
          <w:t>5</w:t>
        </w:r>
        <w:r w:rsidR="00CF3018">
          <w:rPr>
            <w:webHidden/>
          </w:rPr>
          <w:fldChar w:fldCharType="end"/>
        </w:r>
      </w:hyperlink>
    </w:p>
    <w:p w14:paraId="44E6E28F" w14:textId="5CB0D291" w:rsidR="00CF3018" w:rsidRDefault="00000000">
      <w:pPr>
        <w:pStyle w:val="TOC3"/>
        <w:rPr>
          <w:rFonts w:asciiTheme="minorHAnsi" w:eastAsiaTheme="minorEastAsia" w:hAnsiTheme="minorHAnsi" w:cstheme="minorBidi"/>
          <w:kern w:val="0"/>
          <w:sz w:val="22"/>
          <w:szCs w:val="22"/>
        </w:rPr>
      </w:pPr>
      <w:hyperlink w:anchor="_Toc28952677" w:history="1">
        <w:r w:rsidR="00CF3018" w:rsidRPr="00824CF2">
          <w:rPr>
            <w:rStyle w:val="Hyperlink"/>
          </w:rPr>
          <w:t>2.3.4</w:t>
        </w:r>
        <w:r w:rsidR="00CF3018">
          <w:rPr>
            <w:rFonts w:asciiTheme="minorHAnsi" w:eastAsiaTheme="minorEastAsia" w:hAnsiTheme="minorHAnsi" w:cstheme="minorBidi"/>
            <w:kern w:val="0"/>
            <w:sz w:val="22"/>
            <w:szCs w:val="22"/>
          </w:rPr>
          <w:tab/>
        </w:r>
        <w:r w:rsidR="00CF3018" w:rsidRPr="00824CF2">
          <w:rPr>
            <w:rStyle w:val="Hyperlink"/>
          </w:rPr>
          <w:t>Acknowledgments: enhanced mode</w:t>
        </w:r>
        <w:r w:rsidR="00CF3018">
          <w:rPr>
            <w:webHidden/>
          </w:rPr>
          <w:tab/>
        </w:r>
        <w:r w:rsidR="00CF3018">
          <w:rPr>
            <w:webHidden/>
          </w:rPr>
          <w:fldChar w:fldCharType="begin"/>
        </w:r>
        <w:r w:rsidR="00CF3018">
          <w:rPr>
            <w:webHidden/>
          </w:rPr>
          <w:instrText xml:space="preserve"> PAGEREF _Toc28952677 \h </w:instrText>
        </w:r>
        <w:r w:rsidR="00CF3018">
          <w:rPr>
            <w:webHidden/>
          </w:rPr>
        </w:r>
        <w:r w:rsidR="00CF3018">
          <w:rPr>
            <w:webHidden/>
          </w:rPr>
          <w:fldChar w:fldCharType="separate"/>
        </w:r>
        <w:r w:rsidR="00886355">
          <w:rPr>
            <w:webHidden/>
          </w:rPr>
          <w:t>5</w:t>
        </w:r>
        <w:r w:rsidR="00CF3018">
          <w:rPr>
            <w:webHidden/>
          </w:rPr>
          <w:fldChar w:fldCharType="end"/>
        </w:r>
      </w:hyperlink>
    </w:p>
    <w:p w14:paraId="688E52BA" w14:textId="19FCEED1" w:rsidR="00CF3018" w:rsidRDefault="00000000">
      <w:pPr>
        <w:pStyle w:val="TOC3"/>
        <w:rPr>
          <w:rFonts w:asciiTheme="minorHAnsi" w:eastAsiaTheme="minorEastAsia" w:hAnsiTheme="minorHAnsi" w:cstheme="minorBidi"/>
          <w:kern w:val="0"/>
          <w:sz w:val="22"/>
          <w:szCs w:val="22"/>
        </w:rPr>
      </w:pPr>
      <w:hyperlink w:anchor="_Toc28952678" w:history="1">
        <w:r w:rsidR="00CF3018" w:rsidRPr="00824CF2">
          <w:rPr>
            <w:rStyle w:val="Hyperlink"/>
          </w:rPr>
          <w:t>2.3.5</w:t>
        </w:r>
        <w:r w:rsidR="00CF3018">
          <w:rPr>
            <w:rFonts w:asciiTheme="minorHAnsi" w:eastAsiaTheme="minorEastAsia" w:hAnsiTheme="minorHAnsi" w:cstheme="minorBidi"/>
            <w:kern w:val="0"/>
            <w:sz w:val="22"/>
            <w:szCs w:val="22"/>
          </w:rPr>
          <w:tab/>
        </w:r>
        <w:r w:rsidR="00CF3018" w:rsidRPr="00824CF2">
          <w:rPr>
            <w:rStyle w:val="Hyperlink"/>
          </w:rPr>
          <w:t>Queries</w:t>
        </w:r>
        <w:r w:rsidR="00CF3018">
          <w:rPr>
            <w:webHidden/>
          </w:rPr>
          <w:tab/>
        </w:r>
        <w:r w:rsidR="00CF3018">
          <w:rPr>
            <w:webHidden/>
          </w:rPr>
          <w:fldChar w:fldCharType="begin"/>
        </w:r>
        <w:r w:rsidR="00CF3018">
          <w:rPr>
            <w:webHidden/>
          </w:rPr>
          <w:instrText xml:space="preserve"> PAGEREF _Toc28952678 \h </w:instrText>
        </w:r>
        <w:r w:rsidR="00CF3018">
          <w:rPr>
            <w:webHidden/>
          </w:rPr>
        </w:r>
        <w:r w:rsidR="00CF3018">
          <w:rPr>
            <w:webHidden/>
          </w:rPr>
          <w:fldChar w:fldCharType="separate"/>
        </w:r>
        <w:r w:rsidR="00886355">
          <w:rPr>
            <w:webHidden/>
          </w:rPr>
          <w:t>6</w:t>
        </w:r>
        <w:r w:rsidR="00CF3018">
          <w:rPr>
            <w:webHidden/>
          </w:rPr>
          <w:fldChar w:fldCharType="end"/>
        </w:r>
      </w:hyperlink>
    </w:p>
    <w:p w14:paraId="37088E0D" w14:textId="38476E8A" w:rsidR="00CF3018" w:rsidRDefault="00000000">
      <w:pPr>
        <w:pStyle w:val="TOC2"/>
        <w:rPr>
          <w:rFonts w:asciiTheme="minorHAnsi" w:eastAsiaTheme="minorEastAsia" w:hAnsiTheme="minorHAnsi" w:cstheme="minorBidi"/>
          <w:b w:val="0"/>
          <w:smallCaps w:val="0"/>
          <w:kern w:val="0"/>
          <w:sz w:val="22"/>
          <w:szCs w:val="22"/>
        </w:rPr>
      </w:pPr>
      <w:hyperlink w:anchor="_Toc28952679" w:history="1">
        <w:r w:rsidR="00CF3018" w:rsidRPr="00824CF2">
          <w:rPr>
            <w:rStyle w:val="Hyperlink"/>
          </w:rPr>
          <w:t>2.4</w:t>
        </w:r>
        <w:r w:rsidR="00CF3018">
          <w:rPr>
            <w:rFonts w:asciiTheme="minorHAnsi" w:eastAsiaTheme="minorEastAsia" w:hAnsiTheme="minorHAnsi" w:cstheme="minorBidi"/>
            <w:b w:val="0"/>
            <w:smallCaps w:val="0"/>
            <w:kern w:val="0"/>
            <w:sz w:val="22"/>
            <w:szCs w:val="22"/>
          </w:rPr>
          <w:tab/>
        </w:r>
        <w:r w:rsidR="00CF3018" w:rsidRPr="00824CF2">
          <w:rPr>
            <w:rStyle w:val="Hyperlink"/>
          </w:rPr>
          <w:t>Communications Environment</w:t>
        </w:r>
        <w:r w:rsidR="00CF3018">
          <w:rPr>
            <w:webHidden/>
          </w:rPr>
          <w:tab/>
        </w:r>
        <w:r w:rsidR="00CF3018">
          <w:rPr>
            <w:webHidden/>
          </w:rPr>
          <w:fldChar w:fldCharType="begin"/>
        </w:r>
        <w:r w:rsidR="00CF3018">
          <w:rPr>
            <w:webHidden/>
          </w:rPr>
          <w:instrText xml:space="preserve"> PAGEREF _Toc28952679 \h </w:instrText>
        </w:r>
        <w:r w:rsidR="00CF3018">
          <w:rPr>
            <w:webHidden/>
          </w:rPr>
        </w:r>
        <w:r w:rsidR="00CF3018">
          <w:rPr>
            <w:webHidden/>
          </w:rPr>
          <w:fldChar w:fldCharType="separate"/>
        </w:r>
        <w:r w:rsidR="00886355">
          <w:rPr>
            <w:webHidden/>
          </w:rPr>
          <w:t>6</w:t>
        </w:r>
        <w:r w:rsidR="00CF3018">
          <w:rPr>
            <w:webHidden/>
          </w:rPr>
          <w:fldChar w:fldCharType="end"/>
        </w:r>
      </w:hyperlink>
    </w:p>
    <w:p w14:paraId="5E3E5273" w14:textId="6CFADF0B" w:rsidR="00CF3018" w:rsidRDefault="00000000">
      <w:pPr>
        <w:pStyle w:val="TOC2"/>
        <w:rPr>
          <w:rFonts w:asciiTheme="minorHAnsi" w:eastAsiaTheme="minorEastAsia" w:hAnsiTheme="minorHAnsi" w:cstheme="minorBidi"/>
          <w:b w:val="0"/>
          <w:smallCaps w:val="0"/>
          <w:kern w:val="0"/>
          <w:sz w:val="22"/>
          <w:szCs w:val="22"/>
        </w:rPr>
      </w:pPr>
      <w:hyperlink w:anchor="_Toc28952680" w:history="1">
        <w:r w:rsidR="00CF3018" w:rsidRPr="00824CF2">
          <w:rPr>
            <w:rStyle w:val="Hyperlink"/>
          </w:rPr>
          <w:t>2.5</w:t>
        </w:r>
        <w:r w:rsidR="00CF3018">
          <w:rPr>
            <w:rFonts w:asciiTheme="minorHAnsi" w:eastAsiaTheme="minorEastAsia" w:hAnsiTheme="minorHAnsi" w:cstheme="minorBidi"/>
            <w:b w:val="0"/>
            <w:smallCaps w:val="0"/>
            <w:kern w:val="0"/>
            <w:sz w:val="22"/>
            <w:szCs w:val="22"/>
          </w:rPr>
          <w:tab/>
        </w:r>
        <w:r w:rsidR="00CF3018" w:rsidRPr="00824CF2">
          <w:rPr>
            <w:rStyle w:val="Hyperlink"/>
          </w:rPr>
          <w:t>Message Framework</w:t>
        </w:r>
        <w:r w:rsidR="00CF3018">
          <w:rPr>
            <w:webHidden/>
          </w:rPr>
          <w:tab/>
        </w:r>
        <w:r w:rsidR="00CF3018">
          <w:rPr>
            <w:webHidden/>
          </w:rPr>
          <w:fldChar w:fldCharType="begin"/>
        </w:r>
        <w:r w:rsidR="00CF3018">
          <w:rPr>
            <w:webHidden/>
          </w:rPr>
          <w:instrText xml:space="preserve"> PAGEREF _Toc28952680 \h </w:instrText>
        </w:r>
        <w:r w:rsidR="00CF3018">
          <w:rPr>
            <w:webHidden/>
          </w:rPr>
        </w:r>
        <w:r w:rsidR="00CF3018">
          <w:rPr>
            <w:webHidden/>
          </w:rPr>
          <w:fldChar w:fldCharType="separate"/>
        </w:r>
        <w:r w:rsidR="00886355">
          <w:rPr>
            <w:webHidden/>
          </w:rPr>
          <w:t>7</w:t>
        </w:r>
        <w:r w:rsidR="00CF3018">
          <w:rPr>
            <w:webHidden/>
          </w:rPr>
          <w:fldChar w:fldCharType="end"/>
        </w:r>
      </w:hyperlink>
    </w:p>
    <w:p w14:paraId="17EDFBCB" w14:textId="41F4FA50" w:rsidR="00CF3018" w:rsidRDefault="00000000">
      <w:pPr>
        <w:pStyle w:val="TOC3"/>
        <w:rPr>
          <w:rFonts w:asciiTheme="minorHAnsi" w:eastAsiaTheme="minorEastAsia" w:hAnsiTheme="minorHAnsi" w:cstheme="minorBidi"/>
          <w:kern w:val="0"/>
          <w:sz w:val="22"/>
          <w:szCs w:val="22"/>
        </w:rPr>
      </w:pPr>
      <w:hyperlink w:anchor="_Toc28952681" w:history="1">
        <w:r w:rsidR="00CF3018" w:rsidRPr="00824CF2">
          <w:rPr>
            <w:rStyle w:val="Hyperlink"/>
          </w:rPr>
          <w:t>2.5.1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_Toc28952681 \h </w:instrText>
        </w:r>
        <w:r w:rsidR="00CF3018">
          <w:rPr>
            <w:webHidden/>
          </w:rPr>
        </w:r>
        <w:r w:rsidR="00CF3018">
          <w:rPr>
            <w:webHidden/>
          </w:rPr>
          <w:fldChar w:fldCharType="separate"/>
        </w:r>
        <w:r w:rsidR="00886355">
          <w:rPr>
            <w:webHidden/>
          </w:rPr>
          <w:t>7</w:t>
        </w:r>
        <w:r w:rsidR="00CF3018">
          <w:rPr>
            <w:webHidden/>
          </w:rPr>
          <w:fldChar w:fldCharType="end"/>
        </w:r>
      </w:hyperlink>
    </w:p>
    <w:p w14:paraId="1FE15172" w14:textId="4E9E7AB1" w:rsidR="00CF3018" w:rsidRDefault="00000000">
      <w:pPr>
        <w:pStyle w:val="TOC3"/>
        <w:rPr>
          <w:rFonts w:asciiTheme="minorHAnsi" w:eastAsiaTheme="minorEastAsia" w:hAnsiTheme="minorHAnsi" w:cstheme="minorBidi"/>
          <w:kern w:val="0"/>
          <w:sz w:val="22"/>
          <w:szCs w:val="22"/>
        </w:rPr>
      </w:pPr>
      <w:hyperlink w:anchor="_Toc28952682" w:history="1">
        <w:r w:rsidR="00CF3018" w:rsidRPr="00824CF2">
          <w:rPr>
            <w:rStyle w:val="Hyperlink"/>
          </w:rPr>
          <w:t>2.5.2</w:t>
        </w:r>
        <w:r w:rsidR="00CF3018">
          <w:rPr>
            <w:rFonts w:asciiTheme="minorHAnsi" w:eastAsiaTheme="minorEastAsia" w:hAnsiTheme="minorHAnsi" w:cstheme="minorBidi"/>
            <w:kern w:val="0"/>
            <w:sz w:val="22"/>
            <w:szCs w:val="22"/>
          </w:rPr>
          <w:tab/>
        </w:r>
        <w:r w:rsidR="00CF3018" w:rsidRPr="00824CF2">
          <w:rPr>
            <w:rStyle w:val="Hyperlink"/>
          </w:rPr>
          <w:t>Segments and segment groups</w:t>
        </w:r>
        <w:r w:rsidR="00CF3018">
          <w:rPr>
            <w:webHidden/>
          </w:rPr>
          <w:tab/>
        </w:r>
        <w:r w:rsidR="00CF3018">
          <w:rPr>
            <w:webHidden/>
          </w:rPr>
          <w:fldChar w:fldCharType="begin"/>
        </w:r>
        <w:r w:rsidR="00CF3018">
          <w:rPr>
            <w:webHidden/>
          </w:rPr>
          <w:instrText xml:space="preserve"> PAGEREF _Toc28952682 \h </w:instrText>
        </w:r>
        <w:r w:rsidR="00CF3018">
          <w:rPr>
            <w:webHidden/>
          </w:rPr>
        </w:r>
        <w:r w:rsidR="00CF3018">
          <w:rPr>
            <w:webHidden/>
          </w:rPr>
          <w:fldChar w:fldCharType="separate"/>
        </w:r>
        <w:r w:rsidR="00886355">
          <w:rPr>
            <w:webHidden/>
          </w:rPr>
          <w:t>7</w:t>
        </w:r>
        <w:r w:rsidR="00CF3018">
          <w:rPr>
            <w:webHidden/>
          </w:rPr>
          <w:fldChar w:fldCharType="end"/>
        </w:r>
      </w:hyperlink>
    </w:p>
    <w:p w14:paraId="21FE4CD2" w14:textId="14673AFD" w:rsidR="00CF3018" w:rsidRDefault="00000000">
      <w:pPr>
        <w:pStyle w:val="TOC3"/>
        <w:rPr>
          <w:rFonts w:asciiTheme="minorHAnsi" w:eastAsiaTheme="minorEastAsia" w:hAnsiTheme="minorHAnsi" w:cstheme="minorBidi"/>
          <w:kern w:val="0"/>
          <w:sz w:val="22"/>
          <w:szCs w:val="22"/>
        </w:rPr>
      </w:pPr>
      <w:hyperlink w:anchor="_Toc28952683" w:history="1">
        <w:r w:rsidR="00CF3018" w:rsidRPr="00824CF2">
          <w:rPr>
            <w:rStyle w:val="Hyperlink"/>
          </w:rPr>
          <w:t>2.5.3</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_Toc28952683 \h </w:instrText>
        </w:r>
        <w:r w:rsidR="00CF3018">
          <w:rPr>
            <w:webHidden/>
          </w:rPr>
        </w:r>
        <w:r w:rsidR="00CF3018">
          <w:rPr>
            <w:webHidden/>
          </w:rPr>
          <w:fldChar w:fldCharType="separate"/>
        </w:r>
        <w:r w:rsidR="00886355">
          <w:rPr>
            <w:webHidden/>
          </w:rPr>
          <w:t>8</w:t>
        </w:r>
        <w:r w:rsidR="00CF3018">
          <w:rPr>
            <w:webHidden/>
          </w:rPr>
          <w:fldChar w:fldCharType="end"/>
        </w:r>
      </w:hyperlink>
    </w:p>
    <w:p w14:paraId="33D5D5ED" w14:textId="043D5184" w:rsidR="00CF3018" w:rsidRDefault="00000000">
      <w:pPr>
        <w:pStyle w:val="TOC3"/>
        <w:rPr>
          <w:rFonts w:asciiTheme="minorHAnsi" w:eastAsiaTheme="minorEastAsia" w:hAnsiTheme="minorHAnsi" w:cstheme="minorBidi"/>
          <w:kern w:val="0"/>
          <w:sz w:val="22"/>
          <w:szCs w:val="22"/>
        </w:rPr>
      </w:pPr>
      <w:hyperlink w:anchor="_Toc28952684" w:history="1">
        <w:r w:rsidR="00CF3018" w:rsidRPr="00824CF2">
          <w:rPr>
            <w:rStyle w:val="Hyperlink"/>
          </w:rPr>
          <w:t>2.5.4</w:t>
        </w:r>
        <w:r w:rsidR="00CF3018">
          <w:rPr>
            <w:rFonts w:asciiTheme="minorHAnsi" w:eastAsiaTheme="minorEastAsia" w:hAnsiTheme="minorHAnsi" w:cstheme="minorBidi"/>
            <w:kern w:val="0"/>
            <w:sz w:val="22"/>
            <w:szCs w:val="22"/>
          </w:rPr>
          <w:tab/>
        </w:r>
        <w:r w:rsidR="00CF3018" w:rsidRPr="00824CF2">
          <w:rPr>
            <w:rStyle w:val="Hyperlink"/>
          </w:rPr>
          <w:t>Message delimiters</w:t>
        </w:r>
        <w:r w:rsidR="00CF3018">
          <w:rPr>
            <w:webHidden/>
          </w:rPr>
          <w:tab/>
        </w:r>
        <w:r w:rsidR="00CF3018">
          <w:rPr>
            <w:webHidden/>
          </w:rPr>
          <w:fldChar w:fldCharType="begin"/>
        </w:r>
        <w:r w:rsidR="00CF3018">
          <w:rPr>
            <w:webHidden/>
          </w:rPr>
          <w:instrText xml:space="preserve"> PAGEREF _Toc28952684 \h </w:instrText>
        </w:r>
        <w:r w:rsidR="00CF3018">
          <w:rPr>
            <w:webHidden/>
          </w:rPr>
        </w:r>
        <w:r w:rsidR="00CF3018">
          <w:rPr>
            <w:webHidden/>
          </w:rPr>
          <w:fldChar w:fldCharType="separate"/>
        </w:r>
        <w:r w:rsidR="00886355">
          <w:rPr>
            <w:webHidden/>
          </w:rPr>
          <w:t>11</w:t>
        </w:r>
        <w:r w:rsidR="00CF3018">
          <w:rPr>
            <w:webHidden/>
          </w:rPr>
          <w:fldChar w:fldCharType="end"/>
        </w:r>
      </w:hyperlink>
    </w:p>
    <w:p w14:paraId="2D7CC36F" w14:textId="4F20A103" w:rsidR="00CF3018" w:rsidRDefault="00000000">
      <w:pPr>
        <w:pStyle w:val="TOC3"/>
        <w:rPr>
          <w:rFonts w:asciiTheme="minorHAnsi" w:eastAsiaTheme="minorEastAsia" w:hAnsiTheme="minorHAnsi" w:cstheme="minorBidi"/>
          <w:kern w:val="0"/>
          <w:sz w:val="22"/>
          <w:szCs w:val="22"/>
        </w:rPr>
      </w:pPr>
      <w:hyperlink w:anchor="_Toc28952685" w:history="1">
        <w:r w:rsidR="00CF3018" w:rsidRPr="00824CF2">
          <w:rPr>
            <w:rStyle w:val="Hyperlink"/>
          </w:rPr>
          <w:t>2.5.5</w:t>
        </w:r>
        <w:r w:rsidR="00CF3018">
          <w:rPr>
            <w:rFonts w:asciiTheme="minorHAnsi" w:eastAsiaTheme="minorEastAsia" w:hAnsiTheme="minorHAnsi" w:cstheme="minorBidi"/>
            <w:kern w:val="0"/>
            <w:sz w:val="22"/>
            <w:szCs w:val="22"/>
          </w:rPr>
          <w:tab/>
        </w:r>
        <w:r w:rsidR="00CF3018" w:rsidRPr="00824CF2">
          <w:rPr>
            <w:rStyle w:val="Hyperlink"/>
          </w:rPr>
          <w:t>Length</w:t>
        </w:r>
        <w:r w:rsidR="00CF3018">
          <w:rPr>
            <w:webHidden/>
          </w:rPr>
          <w:tab/>
        </w:r>
        <w:r w:rsidR="00CF3018">
          <w:rPr>
            <w:webHidden/>
          </w:rPr>
          <w:fldChar w:fldCharType="begin"/>
        </w:r>
        <w:r w:rsidR="00CF3018">
          <w:rPr>
            <w:webHidden/>
          </w:rPr>
          <w:instrText xml:space="preserve"> PAGEREF _Toc28952685 \h </w:instrText>
        </w:r>
        <w:r w:rsidR="00CF3018">
          <w:rPr>
            <w:webHidden/>
          </w:rPr>
        </w:r>
        <w:r w:rsidR="00CF3018">
          <w:rPr>
            <w:webHidden/>
          </w:rPr>
          <w:fldChar w:fldCharType="separate"/>
        </w:r>
        <w:r w:rsidR="00886355">
          <w:rPr>
            <w:webHidden/>
          </w:rPr>
          <w:t>12</w:t>
        </w:r>
        <w:r w:rsidR="00CF3018">
          <w:rPr>
            <w:webHidden/>
          </w:rPr>
          <w:fldChar w:fldCharType="end"/>
        </w:r>
      </w:hyperlink>
    </w:p>
    <w:p w14:paraId="2662471A" w14:textId="415223E8" w:rsidR="00CF3018" w:rsidRDefault="00000000">
      <w:pPr>
        <w:pStyle w:val="TOC3"/>
        <w:rPr>
          <w:rFonts w:asciiTheme="minorHAnsi" w:eastAsiaTheme="minorEastAsia" w:hAnsiTheme="minorHAnsi" w:cstheme="minorBidi"/>
          <w:kern w:val="0"/>
          <w:sz w:val="22"/>
          <w:szCs w:val="22"/>
        </w:rPr>
      </w:pPr>
      <w:hyperlink w:anchor="_Toc28952686" w:history="1">
        <w:r w:rsidR="00CF3018" w:rsidRPr="00824CF2">
          <w:rPr>
            <w:rStyle w:val="Hyperlink"/>
          </w:rPr>
          <w:t>2.5.6</w:t>
        </w:r>
        <w:r w:rsidR="00CF3018">
          <w:rPr>
            <w:rFonts w:asciiTheme="minorHAnsi" w:eastAsiaTheme="minorEastAsia" w:hAnsiTheme="minorHAnsi" w:cstheme="minorBidi"/>
            <w:kern w:val="0"/>
            <w:sz w:val="22"/>
            <w:szCs w:val="22"/>
          </w:rPr>
          <w:tab/>
        </w:r>
        <w:r w:rsidR="00CF3018" w:rsidRPr="00824CF2">
          <w:rPr>
            <w:rStyle w:val="Hyperlink"/>
          </w:rPr>
          <w:t>Acknowledegment Choreography</w:t>
        </w:r>
        <w:r w:rsidR="00CF3018">
          <w:rPr>
            <w:webHidden/>
          </w:rPr>
          <w:tab/>
        </w:r>
        <w:r w:rsidR="00CF3018">
          <w:rPr>
            <w:webHidden/>
          </w:rPr>
          <w:fldChar w:fldCharType="begin"/>
        </w:r>
        <w:r w:rsidR="00CF3018">
          <w:rPr>
            <w:webHidden/>
          </w:rPr>
          <w:instrText xml:space="preserve"> PAGEREF _Toc28952686 \h </w:instrText>
        </w:r>
        <w:r w:rsidR="00CF3018">
          <w:rPr>
            <w:webHidden/>
          </w:rPr>
        </w:r>
        <w:r w:rsidR="00CF3018">
          <w:rPr>
            <w:webHidden/>
          </w:rPr>
          <w:fldChar w:fldCharType="separate"/>
        </w:r>
        <w:r w:rsidR="00886355">
          <w:rPr>
            <w:webHidden/>
          </w:rPr>
          <w:t>15</w:t>
        </w:r>
        <w:r w:rsidR="00CF3018">
          <w:rPr>
            <w:webHidden/>
          </w:rPr>
          <w:fldChar w:fldCharType="end"/>
        </w:r>
      </w:hyperlink>
    </w:p>
    <w:p w14:paraId="234E78C1" w14:textId="157CEB14" w:rsidR="00CF3018" w:rsidRDefault="00000000">
      <w:pPr>
        <w:pStyle w:val="TOC2"/>
        <w:rPr>
          <w:rFonts w:asciiTheme="minorHAnsi" w:eastAsiaTheme="minorEastAsia" w:hAnsiTheme="minorHAnsi" w:cstheme="minorBidi"/>
          <w:b w:val="0"/>
          <w:smallCaps w:val="0"/>
          <w:kern w:val="0"/>
          <w:sz w:val="22"/>
          <w:szCs w:val="22"/>
        </w:rPr>
      </w:pPr>
      <w:hyperlink w:anchor="_Toc28952687" w:history="1">
        <w:r w:rsidR="00CF3018" w:rsidRPr="00824CF2">
          <w:rPr>
            <w:rStyle w:val="Hyperlink"/>
          </w:rPr>
          <w:t>2.6</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construction rules</w:t>
        </w:r>
        <w:r w:rsidR="00CF3018">
          <w:rPr>
            <w:webHidden/>
          </w:rPr>
          <w:tab/>
        </w:r>
        <w:r w:rsidR="00CF3018">
          <w:rPr>
            <w:webHidden/>
          </w:rPr>
          <w:fldChar w:fldCharType="begin"/>
        </w:r>
        <w:r w:rsidR="00CF3018">
          <w:rPr>
            <w:webHidden/>
          </w:rPr>
          <w:instrText xml:space="preserve"> PAGEREF _Toc28952687 \h </w:instrText>
        </w:r>
        <w:r w:rsidR="00CF3018">
          <w:rPr>
            <w:webHidden/>
          </w:rPr>
        </w:r>
        <w:r w:rsidR="00CF3018">
          <w:rPr>
            <w:webHidden/>
          </w:rPr>
          <w:fldChar w:fldCharType="separate"/>
        </w:r>
        <w:r w:rsidR="00886355">
          <w:rPr>
            <w:webHidden/>
          </w:rPr>
          <w:t>16</w:t>
        </w:r>
        <w:r w:rsidR="00CF3018">
          <w:rPr>
            <w:webHidden/>
          </w:rPr>
          <w:fldChar w:fldCharType="end"/>
        </w:r>
      </w:hyperlink>
    </w:p>
    <w:p w14:paraId="147B4275" w14:textId="3135BF33" w:rsidR="00CF3018" w:rsidRDefault="00000000">
      <w:pPr>
        <w:pStyle w:val="TOC3"/>
        <w:rPr>
          <w:rFonts w:asciiTheme="minorHAnsi" w:eastAsiaTheme="minorEastAsia" w:hAnsiTheme="minorHAnsi" w:cstheme="minorBidi"/>
          <w:kern w:val="0"/>
          <w:sz w:val="22"/>
          <w:szCs w:val="22"/>
        </w:rPr>
      </w:pPr>
      <w:hyperlink w:anchor="_Toc28952688" w:history="1">
        <w:r w:rsidR="00CF3018" w:rsidRPr="00824CF2">
          <w:rPr>
            <w:rStyle w:val="Hyperlink"/>
          </w:rPr>
          <w:t>2.6.1</w:t>
        </w:r>
        <w:r w:rsidR="00CF3018">
          <w:rPr>
            <w:rFonts w:asciiTheme="minorHAnsi" w:eastAsiaTheme="minorEastAsia" w:hAnsiTheme="minorHAnsi" w:cstheme="minorBidi"/>
            <w:kern w:val="0"/>
            <w:sz w:val="22"/>
            <w:szCs w:val="22"/>
          </w:rPr>
          <w:tab/>
        </w:r>
        <w:r w:rsidR="00CF3018" w:rsidRPr="00824CF2">
          <w:rPr>
            <w:rStyle w:val="Hyperlink"/>
          </w:rPr>
          <w:t>Message Construction Pseudocode</w:t>
        </w:r>
        <w:r w:rsidR="00CF3018">
          <w:rPr>
            <w:webHidden/>
          </w:rPr>
          <w:tab/>
        </w:r>
        <w:r w:rsidR="00CF3018">
          <w:rPr>
            <w:webHidden/>
          </w:rPr>
          <w:fldChar w:fldCharType="begin"/>
        </w:r>
        <w:r w:rsidR="00CF3018">
          <w:rPr>
            <w:webHidden/>
          </w:rPr>
          <w:instrText xml:space="preserve"> PAGEREF _Toc28952688 \h </w:instrText>
        </w:r>
        <w:r w:rsidR="00CF3018">
          <w:rPr>
            <w:webHidden/>
          </w:rPr>
        </w:r>
        <w:r w:rsidR="00CF3018">
          <w:rPr>
            <w:webHidden/>
          </w:rPr>
          <w:fldChar w:fldCharType="separate"/>
        </w:r>
        <w:r w:rsidR="00886355">
          <w:rPr>
            <w:webHidden/>
          </w:rPr>
          <w:t>16</w:t>
        </w:r>
        <w:r w:rsidR="00CF3018">
          <w:rPr>
            <w:webHidden/>
          </w:rPr>
          <w:fldChar w:fldCharType="end"/>
        </w:r>
      </w:hyperlink>
    </w:p>
    <w:p w14:paraId="57B13AC6" w14:textId="49F8D88D" w:rsidR="00CF3018" w:rsidRDefault="00000000">
      <w:pPr>
        <w:pStyle w:val="TOC3"/>
        <w:rPr>
          <w:rFonts w:asciiTheme="minorHAnsi" w:eastAsiaTheme="minorEastAsia" w:hAnsiTheme="minorHAnsi" w:cstheme="minorBidi"/>
          <w:kern w:val="0"/>
          <w:sz w:val="22"/>
          <w:szCs w:val="22"/>
        </w:rPr>
      </w:pPr>
      <w:hyperlink w:anchor="_Toc28952689" w:history="1">
        <w:r w:rsidR="00CF3018" w:rsidRPr="00824CF2">
          <w:rPr>
            <w:rStyle w:val="Hyperlink"/>
          </w:rPr>
          <w:t>2.6.2</w:t>
        </w:r>
        <w:r w:rsidR="00CF3018">
          <w:rPr>
            <w:rFonts w:asciiTheme="minorHAnsi" w:eastAsiaTheme="minorEastAsia" w:hAnsiTheme="minorHAnsi" w:cstheme="minorBidi"/>
            <w:kern w:val="0"/>
            <w:sz w:val="22"/>
            <w:szCs w:val="22"/>
          </w:rPr>
          <w:tab/>
        </w:r>
        <w:r w:rsidR="00CF3018" w:rsidRPr="00824CF2">
          <w:rPr>
            <w:rStyle w:val="Hyperlink"/>
          </w:rPr>
          <w:t>Rules for the recipient</w:t>
        </w:r>
        <w:r w:rsidR="00CF3018">
          <w:rPr>
            <w:webHidden/>
          </w:rPr>
          <w:tab/>
        </w:r>
        <w:r w:rsidR="00CF3018">
          <w:rPr>
            <w:webHidden/>
          </w:rPr>
          <w:fldChar w:fldCharType="begin"/>
        </w:r>
        <w:r w:rsidR="00CF3018">
          <w:rPr>
            <w:webHidden/>
          </w:rPr>
          <w:instrText xml:space="preserve"> PAGEREF _Toc28952689 \h </w:instrText>
        </w:r>
        <w:r w:rsidR="00CF3018">
          <w:rPr>
            <w:webHidden/>
          </w:rPr>
        </w:r>
        <w:r w:rsidR="00CF3018">
          <w:rPr>
            <w:webHidden/>
          </w:rPr>
          <w:fldChar w:fldCharType="separate"/>
        </w:r>
        <w:r w:rsidR="00886355">
          <w:rPr>
            <w:webHidden/>
          </w:rPr>
          <w:t>21</w:t>
        </w:r>
        <w:r w:rsidR="00CF3018">
          <w:rPr>
            <w:webHidden/>
          </w:rPr>
          <w:fldChar w:fldCharType="end"/>
        </w:r>
      </w:hyperlink>
    </w:p>
    <w:p w14:paraId="4528A794" w14:textId="75498111" w:rsidR="00CF3018" w:rsidRDefault="00000000">
      <w:pPr>
        <w:pStyle w:val="TOC3"/>
        <w:rPr>
          <w:rFonts w:asciiTheme="minorHAnsi" w:eastAsiaTheme="minorEastAsia" w:hAnsiTheme="minorHAnsi" w:cstheme="minorBidi"/>
          <w:kern w:val="0"/>
          <w:sz w:val="22"/>
          <w:szCs w:val="22"/>
        </w:rPr>
      </w:pPr>
      <w:hyperlink w:anchor="_Toc28952690" w:history="1">
        <w:r w:rsidR="00CF3018" w:rsidRPr="00824CF2">
          <w:rPr>
            <w:rStyle w:val="Hyperlink"/>
          </w:rPr>
          <w:t>2.6.3</w:t>
        </w:r>
        <w:r w:rsidR="00CF3018">
          <w:rPr>
            <w:rFonts w:asciiTheme="minorHAnsi" w:eastAsiaTheme="minorEastAsia" w:hAnsiTheme="minorHAnsi" w:cstheme="minorBidi"/>
            <w:kern w:val="0"/>
            <w:sz w:val="22"/>
            <w:szCs w:val="22"/>
          </w:rPr>
          <w:tab/>
        </w:r>
        <w:r w:rsidR="00CF3018" w:rsidRPr="00824CF2">
          <w:rPr>
            <w:rStyle w:val="Hyperlink"/>
          </w:rPr>
          <w:t>Encoding rules notes</w:t>
        </w:r>
        <w:r w:rsidR="00CF3018">
          <w:rPr>
            <w:webHidden/>
          </w:rPr>
          <w:tab/>
        </w:r>
        <w:r w:rsidR="00CF3018">
          <w:rPr>
            <w:webHidden/>
          </w:rPr>
          <w:fldChar w:fldCharType="begin"/>
        </w:r>
        <w:r w:rsidR="00CF3018">
          <w:rPr>
            <w:webHidden/>
          </w:rPr>
          <w:instrText xml:space="preserve"> PAGEREF _Toc28952690 \h </w:instrText>
        </w:r>
        <w:r w:rsidR="00CF3018">
          <w:rPr>
            <w:webHidden/>
          </w:rPr>
        </w:r>
        <w:r w:rsidR="00CF3018">
          <w:rPr>
            <w:webHidden/>
          </w:rPr>
          <w:fldChar w:fldCharType="separate"/>
        </w:r>
        <w:r w:rsidR="00886355">
          <w:rPr>
            <w:webHidden/>
          </w:rPr>
          <w:t>21</w:t>
        </w:r>
        <w:r w:rsidR="00CF3018">
          <w:rPr>
            <w:webHidden/>
          </w:rPr>
          <w:fldChar w:fldCharType="end"/>
        </w:r>
      </w:hyperlink>
    </w:p>
    <w:p w14:paraId="43B1B6F3" w14:textId="5945B6EE" w:rsidR="00CF3018" w:rsidRDefault="00000000">
      <w:pPr>
        <w:pStyle w:val="TOC2"/>
        <w:rPr>
          <w:rFonts w:asciiTheme="minorHAnsi" w:eastAsiaTheme="minorEastAsia" w:hAnsiTheme="minorHAnsi" w:cstheme="minorBidi"/>
          <w:b w:val="0"/>
          <w:smallCaps w:val="0"/>
          <w:kern w:val="0"/>
          <w:sz w:val="22"/>
          <w:szCs w:val="22"/>
        </w:rPr>
      </w:pPr>
      <w:hyperlink w:anchor="_Toc28952691" w:history="1">
        <w:r w:rsidR="00CF3018" w:rsidRPr="00824CF2">
          <w:rPr>
            <w:rStyle w:val="Hyperlink"/>
          </w:rPr>
          <w:t>2.7</w:t>
        </w:r>
        <w:r w:rsidR="00CF3018">
          <w:rPr>
            <w:rFonts w:asciiTheme="minorHAnsi" w:eastAsiaTheme="minorEastAsia" w:hAnsiTheme="minorHAnsi" w:cstheme="minorBidi"/>
            <w:b w:val="0"/>
            <w:smallCaps w:val="0"/>
            <w:kern w:val="0"/>
            <w:sz w:val="22"/>
            <w:szCs w:val="22"/>
          </w:rPr>
          <w:tab/>
        </w:r>
        <w:r w:rsidR="00CF3018" w:rsidRPr="00824CF2">
          <w:rPr>
            <w:rStyle w:val="Hyperlink"/>
          </w:rPr>
          <w:t>Use of escape sequences in fields</w:t>
        </w:r>
        <w:r w:rsidR="00CF3018">
          <w:rPr>
            <w:webHidden/>
          </w:rPr>
          <w:tab/>
        </w:r>
        <w:r w:rsidR="00CF3018">
          <w:rPr>
            <w:webHidden/>
          </w:rPr>
          <w:fldChar w:fldCharType="begin"/>
        </w:r>
        <w:r w:rsidR="00CF3018">
          <w:rPr>
            <w:webHidden/>
          </w:rPr>
          <w:instrText xml:space="preserve"> PAGEREF _Toc28952691 \h </w:instrText>
        </w:r>
        <w:r w:rsidR="00CF3018">
          <w:rPr>
            <w:webHidden/>
          </w:rPr>
        </w:r>
        <w:r w:rsidR="00CF3018">
          <w:rPr>
            <w:webHidden/>
          </w:rPr>
          <w:fldChar w:fldCharType="separate"/>
        </w:r>
        <w:r w:rsidR="00886355">
          <w:rPr>
            <w:webHidden/>
          </w:rPr>
          <w:t>21</w:t>
        </w:r>
        <w:r w:rsidR="00CF3018">
          <w:rPr>
            <w:webHidden/>
          </w:rPr>
          <w:fldChar w:fldCharType="end"/>
        </w:r>
      </w:hyperlink>
    </w:p>
    <w:p w14:paraId="13C46E7C" w14:textId="0C276A95" w:rsidR="00CF3018" w:rsidRDefault="00000000">
      <w:pPr>
        <w:pStyle w:val="TOC3"/>
        <w:rPr>
          <w:rFonts w:asciiTheme="minorHAnsi" w:eastAsiaTheme="minorEastAsia" w:hAnsiTheme="minorHAnsi" w:cstheme="minorBidi"/>
          <w:kern w:val="0"/>
          <w:sz w:val="22"/>
          <w:szCs w:val="22"/>
        </w:rPr>
      </w:pPr>
      <w:hyperlink w:anchor="_Toc28952692" w:history="1">
        <w:r w:rsidR="00CF3018" w:rsidRPr="00824CF2">
          <w:rPr>
            <w:rStyle w:val="Hyperlink"/>
          </w:rPr>
          <w:t>2.7.1</w:t>
        </w:r>
        <w:r w:rsidR="00CF3018">
          <w:rPr>
            <w:rFonts w:asciiTheme="minorHAnsi" w:eastAsiaTheme="minorEastAsia" w:hAnsiTheme="minorHAnsi" w:cstheme="minorBidi"/>
            <w:kern w:val="0"/>
            <w:sz w:val="22"/>
            <w:szCs w:val="22"/>
          </w:rPr>
          <w:tab/>
        </w:r>
        <w:r w:rsidR="00CF3018" w:rsidRPr="00824CF2">
          <w:rPr>
            <w:rStyle w:val="Hyperlink"/>
          </w:rPr>
          <w:t>Formatting codes</w:t>
        </w:r>
        <w:r w:rsidR="00CF3018">
          <w:rPr>
            <w:webHidden/>
          </w:rPr>
          <w:tab/>
        </w:r>
        <w:r w:rsidR="00CF3018">
          <w:rPr>
            <w:webHidden/>
          </w:rPr>
          <w:fldChar w:fldCharType="begin"/>
        </w:r>
        <w:r w:rsidR="00CF3018">
          <w:rPr>
            <w:webHidden/>
          </w:rPr>
          <w:instrText xml:space="preserve"> PAGEREF _Toc28952692 \h </w:instrText>
        </w:r>
        <w:r w:rsidR="00CF3018">
          <w:rPr>
            <w:webHidden/>
          </w:rPr>
        </w:r>
        <w:r w:rsidR="00CF3018">
          <w:rPr>
            <w:webHidden/>
          </w:rPr>
          <w:fldChar w:fldCharType="separate"/>
        </w:r>
        <w:r w:rsidR="00886355">
          <w:rPr>
            <w:webHidden/>
          </w:rPr>
          <w:t>21</w:t>
        </w:r>
        <w:r w:rsidR="00CF3018">
          <w:rPr>
            <w:webHidden/>
          </w:rPr>
          <w:fldChar w:fldCharType="end"/>
        </w:r>
      </w:hyperlink>
    </w:p>
    <w:p w14:paraId="71CF353B" w14:textId="655AE2A0" w:rsidR="00CF3018" w:rsidRDefault="00000000">
      <w:pPr>
        <w:pStyle w:val="TOC3"/>
        <w:rPr>
          <w:rFonts w:asciiTheme="minorHAnsi" w:eastAsiaTheme="minorEastAsia" w:hAnsiTheme="minorHAnsi" w:cstheme="minorBidi"/>
          <w:kern w:val="0"/>
          <w:sz w:val="22"/>
          <w:szCs w:val="22"/>
        </w:rPr>
      </w:pPr>
      <w:hyperlink w:anchor="_Toc28952693" w:history="1">
        <w:r w:rsidR="00CF3018" w:rsidRPr="00824CF2">
          <w:rPr>
            <w:rStyle w:val="Hyperlink"/>
          </w:rPr>
          <w:t>2.7.2</w:t>
        </w:r>
        <w:r w:rsidR="00CF3018">
          <w:rPr>
            <w:rFonts w:asciiTheme="minorHAnsi" w:eastAsiaTheme="minorEastAsia" w:hAnsiTheme="minorHAnsi" w:cstheme="minorBidi"/>
            <w:kern w:val="0"/>
            <w:sz w:val="22"/>
            <w:szCs w:val="22"/>
          </w:rPr>
          <w:tab/>
        </w:r>
        <w:r w:rsidR="00CF3018" w:rsidRPr="00824CF2">
          <w:rPr>
            <w:rStyle w:val="Hyperlink"/>
          </w:rPr>
          <w:t>Truncation Character escape</w:t>
        </w:r>
        <w:r w:rsidR="00CF3018">
          <w:rPr>
            <w:webHidden/>
          </w:rPr>
          <w:tab/>
        </w:r>
        <w:r w:rsidR="00CF3018">
          <w:rPr>
            <w:webHidden/>
          </w:rPr>
          <w:fldChar w:fldCharType="begin"/>
        </w:r>
        <w:r w:rsidR="00CF3018">
          <w:rPr>
            <w:webHidden/>
          </w:rPr>
          <w:instrText xml:space="preserve"> PAGEREF _Toc28952693 \h </w:instrText>
        </w:r>
        <w:r w:rsidR="00CF3018">
          <w:rPr>
            <w:webHidden/>
          </w:rPr>
        </w:r>
        <w:r w:rsidR="00CF3018">
          <w:rPr>
            <w:webHidden/>
          </w:rPr>
          <w:fldChar w:fldCharType="separate"/>
        </w:r>
        <w:r w:rsidR="00886355">
          <w:rPr>
            <w:webHidden/>
          </w:rPr>
          <w:t>22</w:t>
        </w:r>
        <w:r w:rsidR="00CF3018">
          <w:rPr>
            <w:webHidden/>
          </w:rPr>
          <w:fldChar w:fldCharType="end"/>
        </w:r>
      </w:hyperlink>
    </w:p>
    <w:p w14:paraId="3539FC64" w14:textId="3A78CA23" w:rsidR="00CF3018" w:rsidRDefault="00000000">
      <w:pPr>
        <w:pStyle w:val="TOC3"/>
        <w:rPr>
          <w:rFonts w:asciiTheme="minorHAnsi" w:eastAsiaTheme="minorEastAsia" w:hAnsiTheme="minorHAnsi" w:cstheme="minorBidi"/>
          <w:kern w:val="0"/>
          <w:sz w:val="22"/>
          <w:szCs w:val="22"/>
        </w:rPr>
      </w:pPr>
      <w:hyperlink w:anchor="_Toc28952694" w:history="1">
        <w:r w:rsidR="00CF3018" w:rsidRPr="00824CF2">
          <w:rPr>
            <w:rStyle w:val="Hyperlink"/>
          </w:rPr>
          <w:t>2.7.3</w:t>
        </w:r>
        <w:r w:rsidR="00CF3018">
          <w:rPr>
            <w:rFonts w:asciiTheme="minorHAnsi" w:eastAsiaTheme="minorEastAsia" w:hAnsiTheme="minorHAnsi" w:cstheme="minorBidi"/>
            <w:kern w:val="0"/>
            <w:sz w:val="22"/>
            <w:szCs w:val="22"/>
          </w:rPr>
          <w:tab/>
        </w:r>
        <w:r w:rsidR="00CF3018" w:rsidRPr="00824CF2">
          <w:rPr>
            <w:rStyle w:val="Hyperlink"/>
          </w:rPr>
          <w:t>Escape sequences supporting multiple character sets</w:t>
        </w:r>
        <w:r w:rsidR="00CF3018">
          <w:rPr>
            <w:webHidden/>
          </w:rPr>
          <w:tab/>
        </w:r>
        <w:r w:rsidR="00CF3018">
          <w:rPr>
            <w:webHidden/>
          </w:rPr>
          <w:fldChar w:fldCharType="begin"/>
        </w:r>
        <w:r w:rsidR="00CF3018">
          <w:rPr>
            <w:webHidden/>
          </w:rPr>
          <w:instrText xml:space="preserve"> PAGEREF _Toc28952694 \h </w:instrText>
        </w:r>
        <w:r w:rsidR="00CF3018">
          <w:rPr>
            <w:webHidden/>
          </w:rPr>
        </w:r>
        <w:r w:rsidR="00CF3018">
          <w:rPr>
            <w:webHidden/>
          </w:rPr>
          <w:fldChar w:fldCharType="separate"/>
        </w:r>
        <w:r w:rsidR="00886355">
          <w:rPr>
            <w:webHidden/>
          </w:rPr>
          <w:t>22</w:t>
        </w:r>
        <w:r w:rsidR="00CF3018">
          <w:rPr>
            <w:webHidden/>
          </w:rPr>
          <w:fldChar w:fldCharType="end"/>
        </w:r>
      </w:hyperlink>
    </w:p>
    <w:p w14:paraId="0C9447CC" w14:textId="690A301D" w:rsidR="00CF3018" w:rsidRDefault="00000000">
      <w:pPr>
        <w:pStyle w:val="TOC3"/>
        <w:rPr>
          <w:rFonts w:asciiTheme="minorHAnsi" w:eastAsiaTheme="minorEastAsia" w:hAnsiTheme="minorHAnsi" w:cstheme="minorBidi"/>
          <w:kern w:val="0"/>
          <w:sz w:val="22"/>
          <w:szCs w:val="22"/>
        </w:rPr>
      </w:pPr>
      <w:hyperlink w:anchor="_Toc28952695" w:history="1">
        <w:r w:rsidR="00CF3018" w:rsidRPr="00824CF2">
          <w:rPr>
            <w:rStyle w:val="Hyperlink"/>
          </w:rPr>
          <w:t>2.7.4</w:t>
        </w:r>
        <w:r w:rsidR="00CF3018">
          <w:rPr>
            <w:rFonts w:asciiTheme="minorHAnsi" w:eastAsiaTheme="minorEastAsia" w:hAnsiTheme="minorHAnsi" w:cstheme="minorBidi"/>
            <w:kern w:val="0"/>
            <w:sz w:val="22"/>
            <w:szCs w:val="22"/>
          </w:rPr>
          <w:tab/>
        </w:r>
        <w:r w:rsidR="00CF3018" w:rsidRPr="00824CF2">
          <w:rPr>
            <w:rStyle w:val="Hyperlink"/>
          </w:rPr>
          <w:t>Highlighting</w:t>
        </w:r>
        <w:r w:rsidR="00CF3018">
          <w:rPr>
            <w:webHidden/>
          </w:rPr>
          <w:tab/>
        </w:r>
        <w:r w:rsidR="00CF3018">
          <w:rPr>
            <w:webHidden/>
          </w:rPr>
          <w:fldChar w:fldCharType="begin"/>
        </w:r>
        <w:r w:rsidR="00CF3018">
          <w:rPr>
            <w:webHidden/>
          </w:rPr>
          <w:instrText xml:space="preserve"> PAGEREF _Toc28952695 \h </w:instrText>
        </w:r>
        <w:r w:rsidR="00CF3018">
          <w:rPr>
            <w:webHidden/>
          </w:rPr>
        </w:r>
        <w:r w:rsidR="00CF3018">
          <w:rPr>
            <w:webHidden/>
          </w:rPr>
          <w:fldChar w:fldCharType="separate"/>
        </w:r>
        <w:r w:rsidR="00886355">
          <w:rPr>
            <w:webHidden/>
          </w:rPr>
          <w:t>22</w:t>
        </w:r>
        <w:r w:rsidR="00CF3018">
          <w:rPr>
            <w:webHidden/>
          </w:rPr>
          <w:fldChar w:fldCharType="end"/>
        </w:r>
      </w:hyperlink>
    </w:p>
    <w:p w14:paraId="2F930AD1" w14:textId="4FAE4696" w:rsidR="00CF3018" w:rsidRDefault="00000000">
      <w:pPr>
        <w:pStyle w:val="TOC3"/>
        <w:rPr>
          <w:rFonts w:asciiTheme="minorHAnsi" w:eastAsiaTheme="minorEastAsia" w:hAnsiTheme="minorHAnsi" w:cstheme="minorBidi"/>
          <w:kern w:val="0"/>
          <w:sz w:val="22"/>
          <w:szCs w:val="22"/>
        </w:rPr>
      </w:pPr>
      <w:hyperlink w:anchor="_Toc28952696" w:history="1">
        <w:r w:rsidR="00CF3018" w:rsidRPr="00824CF2">
          <w:rPr>
            <w:rStyle w:val="Hyperlink"/>
          </w:rPr>
          <w:t>2.7.5</w:t>
        </w:r>
        <w:r w:rsidR="00CF3018">
          <w:rPr>
            <w:rFonts w:asciiTheme="minorHAnsi" w:eastAsiaTheme="minorEastAsia" w:hAnsiTheme="minorHAnsi" w:cstheme="minorBidi"/>
            <w:kern w:val="0"/>
            <w:sz w:val="22"/>
            <w:szCs w:val="22"/>
          </w:rPr>
          <w:tab/>
        </w:r>
        <w:r w:rsidR="00CF3018" w:rsidRPr="00824CF2">
          <w:rPr>
            <w:rStyle w:val="Hyperlink"/>
          </w:rPr>
          <w:t>Special character</w:t>
        </w:r>
        <w:r w:rsidR="00CF3018">
          <w:rPr>
            <w:webHidden/>
          </w:rPr>
          <w:tab/>
        </w:r>
        <w:r w:rsidR="00CF3018">
          <w:rPr>
            <w:webHidden/>
          </w:rPr>
          <w:fldChar w:fldCharType="begin"/>
        </w:r>
        <w:r w:rsidR="00CF3018">
          <w:rPr>
            <w:webHidden/>
          </w:rPr>
          <w:instrText xml:space="preserve"> PAGEREF _Toc28952696 \h </w:instrText>
        </w:r>
        <w:r w:rsidR="00CF3018">
          <w:rPr>
            <w:webHidden/>
          </w:rPr>
        </w:r>
        <w:r w:rsidR="00CF3018">
          <w:rPr>
            <w:webHidden/>
          </w:rPr>
          <w:fldChar w:fldCharType="separate"/>
        </w:r>
        <w:r w:rsidR="00886355">
          <w:rPr>
            <w:webHidden/>
          </w:rPr>
          <w:t>23</w:t>
        </w:r>
        <w:r w:rsidR="00CF3018">
          <w:rPr>
            <w:webHidden/>
          </w:rPr>
          <w:fldChar w:fldCharType="end"/>
        </w:r>
      </w:hyperlink>
    </w:p>
    <w:p w14:paraId="3712C61F" w14:textId="27BC3622" w:rsidR="00CF3018" w:rsidRDefault="00000000">
      <w:pPr>
        <w:pStyle w:val="TOC3"/>
        <w:rPr>
          <w:rFonts w:asciiTheme="minorHAnsi" w:eastAsiaTheme="minorEastAsia" w:hAnsiTheme="minorHAnsi" w:cstheme="minorBidi"/>
          <w:kern w:val="0"/>
          <w:sz w:val="22"/>
          <w:szCs w:val="22"/>
        </w:rPr>
      </w:pPr>
      <w:hyperlink w:anchor="_Toc28952697" w:history="1">
        <w:r w:rsidR="00CF3018" w:rsidRPr="00824CF2">
          <w:rPr>
            <w:rStyle w:val="Hyperlink"/>
          </w:rPr>
          <w:t>2.7.6</w:t>
        </w:r>
        <w:r w:rsidR="00CF3018">
          <w:rPr>
            <w:rFonts w:asciiTheme="minorHAnsi" w:eastAsiaTheme="minorEastAsia" w:hAnsiTheme="minorHAnsi" w:cstheme="minorBidi"/>
            <w:kern w:val="0"/>
            <w:sz w:val="22"/>
            <w:szCs w:val="22"/>
          </w:rPr>
          <w:tab/>
        </w:r>
        <w:r w:rsidR="00CF3018" w:rsidRPr="00824CF2">
          <w:rPr>
            <w:rStyle w:val="Hyperlink"/>
          </w:rPr>
          <w:t>Hexadecimal</w:t>
        </w:r>
        <w:r w:rsidR="00CF3018">
          <w:rPr>
            <w:webHidden/>
          </w:rPr>
          <w:tab/>
        </w:r>
        <w:r w:rsidR="00CF3018">
          <w:rPr>
            <w:webHidden/>
          </w:rPr>
          <w:fldChar w:fldCharType="begin"/>
        </w:r>
        <w:r w:rsidR="00CF3018">
          <w:rPr>
            <w:webHidden/>
          </w:rPr>
          <w:instrText xml:space="preserve"> PAGEREF _Toc28952697 \h </w:instrText>
        </w:r>
        <w:r w:rsidR="00CF3018">
          <w:rPr>
            <w:webHidden/>
          </w:rPr>
        </w:r>
        <w:r w:rsidR="00CF3018">
          <w:rPr>
            <w:webHidden/>
          </w:rPr>
          <w:fldChar w:fldCharType="separate"/>
        </w:r>
        <w:r w:rsidR="00886355">
          <w:rPr>
            <w:webHidden/>
          </w:rPr>
          <w:t>23</w:t>
        </w:r>
        <w:r w:rsidR="00CF3018">
          <w:rPr>
            <w:webHidden/>
          </w:rPr>
          <w:fldChar w:fldCharType="end"/>
        </w:r>
      </w:hyperlink>
    </w:p>
    <w:p w14:paraId="66477710" w14:textId="06F669D8" w:rsidR="00CF3018" w:rsidRDefault="00000000">
      <w:pPr>
        <w:pStyle w:val="TOC3"/>
        <w:rPr>
          <w:rFonts w:asciiTheme="minorHAnsi" w:eastAsiaTheme="minorEastAsia" w:hAnsiTheme="minorHAnsi" w:cstheme="minorBidi"/>
          <w:kern w:val="0"/>
          <w:sz w:val="22"/>
          <w:szCs w:val="22"/>
        </w:rPr>
      </w:pPr>
      <w:hyperlink w:anchor="_Toc28952698" w:history="1">
        <w:r w:rsidR="00CF3018" w:rsidRPr="00824CF2">
          <w:rPr>
            <w:rStyle w:val="Hyperlink"/>
          </w:rPr>
          <w:t>2.7.7</w:t>
        </w:r>
        <w:r w:rsidR="00CF3018">
          <w:rPr>
            <w:rFonts w:asciiTheme="minorHAnsi" w:eastAsiaTheme="minorEastAsia" w:hAnsiTheme="minorHAnsi" w:cstheme="minorBidi"/>
            <w:kern w:val="0"/>
            <w:sz w:val="22"/>
            <w:szCs w:val="22"/>
          </w:rPr>
          <w:tab/>
        </w:r>
        <w:r w:rsidR="00CF3018" w:rsidRPr="00824CF2">
          <w:rPr>
            <w:rStyle w:val="Hyperlink"/>
          </w:rPr>
          <w:t>Usage and Examples of Formatted Text</w:t>
        </w:r>
        <w:r w:rsidR="00CF3018">
          <w:rPr>
            <w:webHidden/>
          </w:rPr>
          <w:tab/>
        </w:r>
        <w:r w:rsidR="00CF3018">
          <w:rPr>
            <w:webHidden/>
          </w:rPr>
          <w:fldChar w:fldCharType="begin"/>
        </w:r>
        <w:r w:rsidR="00CF3018">
          <w:rPr>
            <w:webHidden/>
          </w:rPr>
          <w:instrText xml:space="preserve"> PAGEREF _Toc28952698 \h </w:instrText>
        </w:r>
        <w:r w:rsidR="00CF3018">
          <w:rPr>
            <w:webHidden/>
          </w:rPr>
        </w:r>
        <w:r w:rsidR="00CF3018">
          <w:rPr>
            <w:webHidden/>
          </w:rPr>
          <w:fldChar w:fldCharType="separate"/>
        </w:r>
        <w:r w:rsidR="00886355">
          <w:rPr>
            <w:webHidden/>
          </w:rPr>
          <w:t>23</w:t>
        </w:r>
        <w:r w:rsidR="00CF3018">
          <w:rPr>
            <w:webHidden/>
          </w:rPr>
          <w:fldChar w:fldCharType="end"/>
        </w:r>
      </w:hyperlink>
    </w:p>
    <w:p w14:paraId="5EAF9EEA" w14:textId="660528B8" w:rsidR="00CF3018" w:rsidRDefault="00000000">
      <w:pPr>
        <w:pStyle w:val="TOC3"/>
        <w:rPr>
          <w:rFonts w:asciiTheme="minorHAnsi" w:eastAsiaTheme="minorEastAsia" w:hAnsiTheme="minorHAnsi" w:cstheme="minorBidi"/>
          <w:kern w:val="0"/>
          <w:sz w:val="22"/>
          <w:szCs w:val="22"/>
        </w:rPr>
      </w:pPr>
      <w:hyperlink w:anchor="_Toc28952699" w:history="1">
        <w:r w:rsidR="00CF3018" w:rsidRPr="00824CF2">
          <w:rPr>
            <w:rStyle w:val="Hyperlink"/>
          </w:rPr>
          <w:t>2.7.8</w:t>
        </w:r>
        <w:r w:rsidR="00CF3018">
          <w:rPr>
            <w:rFonts w:asciiTheme="minorHAnsi" w:eastAsiaTheme="minorEastAsia" w:hAnsiTheme="minorHAnsi" w:cstheme="minorBidi"/>
            <w:kern w:val="0"/>
            <w:sz w:val="22"/>
            <w:szCs w:val="22"/>
          </w:rPr>
          <w:tab/>
        </w:r>
        <w:r w:rsidR="00CF3018" w:rsidRPr="00824CF2">
          <w:rPr>
            <w:rStyle w:val="Hyperlink"/>
          </w:rPr>
          <w:t>Local</w:t>
        </w:r>
        <w:r w:rsidR="00CF3018">
          <w:rPr>
            <w:webHidden/>
          </w:rPr>
          <w:tab/>
        </w:r>
        <w:r w:rsidR="00CF3018">
          <w:rPr>
            <w:webHidden/>
          </w:rPr>
          <w:fldChar w:fldCharType="begin"/>
        </w:r>
        <w:r w:rsidR="00CF3018">
          <w:rPr>
            <w:webHidden/>
          </w:rPr>
          <w:instrText xml:space="preserve"> PAGEREF _Toc28952699 \h </w:instrText>
        </w:r>
        <w:r w:rsidR="00CF3018">
          <w:rPr>
            <w:webHidden/>
          </w:rPr>
        </w:r>
        <w:r w:rsidR="00CF3018">
          <w:rPr>
            <w:webHidden/>
          </w:rPr>
          <w:fldChar w:fldCharType="separate"/>
        </w:r>
        <w:r w:rsidR="00886355">
          <w:rPr>
            <w:webHidden/>
          </w:rPr>
          <w:t>24</w:t>
        </w:r>
        <w:r w:rsidR="00CF3018">
          <w:rPr>
            <w:webHidden/>
          </w:rPr>
          <w:fldChar w:fldCharType="end"/>
        </w:r>
      </w:hyperlink>
    </w:p>
    <w:p w14:paraId="12706BC0" w14:textId="3EFEAF5C" w:rsidR="00CF3018" w:rsidRDefault="00000000">
      <w:pPr>
        <w:pStyle w:val="TOC2"/>
        <w:rPr>
          <w:rFonts w:asciiTheme="minorHAnsi" w:eastAsiaTheme="minorEastAsia" w:hAnsiTheme="minorHAnsi" w:cstheme="minorBidi"/>
          <w:b w:val="0"/>
          <w:smallCaps w:val="0"/>
          <w:kern w:val="0"/>
          <w:sz w:val="22"/>
          <w:szCs w:val="22"/>
        </w:rPr>
      </w:pPr>
      <w:hyperlink w:anchor="_Toc28952700" w:history="1">
        <w:r w:rsidR="00CF3018" w:rsidRPr="00824CF2">
          <w:rPr>
            <w:rStyle w:val="Hyperlink"/>
          </w:rPr>
          <w:t>2.8</w:t>
        </w:r>
        <w:r w:rsidR="00CF3018">
          <w:rPr>
            <w:rFonts w:asciiTheme="minorHAnsi" w:eastAsiaTheme="minorEastAsia" w:hAnsiTheme="minorHAnsi" w:cstheme="minorBidi"/>
            <w:b w:val="0"/>
            <w:smallCaps w:val="0"/>
            <w:kern w:val="0"/>
            <w:sz w:val="22"/>
            <w:szCs w:val="22"/>
          </w:rPr>
          <w:tab/>
        </w:r>
        <w:r w:rsidR="00CF3018" w:rsidRPr="00824CF2">
          <w:rPr>
            <w:rStyle w:val="Hyperlink"/>
          </w:rPr>
          <w:t>Version compatibility definition</w:t>
        </w:r>
        <w:r w:rsidR="00CF3018">
          <w:rPr>
            <w:webHidden/>
          </w:rPr>
          <w:tab/>
        </w:r>
        <w:r w:rsidR="00CF3018">
          <w:rPr>
            <w:webHidden/>
          </w:rPr>
          <w:fldChar w:fldCharType="begin"/>
        </w:r>
        <w:r w:rsidR="00CF3018">
          <w:rPr>
            <w:webHidden/>
          </w:rPr>
          <w:instrText xml:space="preserve"> PAGEREF _Toc28952700 \h </w:instrText>
        </w:r>
        <w:r w:rsidR="00CF3018">
          <w:rPr>
            <w:webHidden/>
          </w:rPr>
        </w:r>
        <w:r w:rsidR="00CF3018">
          <w:rPr>
            <w:webHidden/>
          </w:rPr>
          <w:fldChar w:fldCharType="separate"/>
        </w:r>
        <w:r w:rsidR="00886355">
          <w:rPr>
            <w:webHidden/>
          </w:rPr>
          <w:t>24</w:t>
        </w:r>
        <w:r w:rsidR="00CF3018">
          <w:rPr>
            <w:webHidden/>
          </w:rPr>
          <w:fldChar w:fldCharType="end"/>
        </w:r>
      </w:hyperlink>
    </w:p>
    <w:p w14:paraId="7DE25813" w14:textId="75AD7F2F" w:rsidR="00CF3018" w:rsidRDefault="00000000">
      <w:pPr>
        <w:pStyle w:val="TOC3"/>
        <w:rPr>
          <w:rFonts w:asciiTheme="minorHAnsi" w:eastAsiaTheme="minorEastAsia" w:hAnsiTheme="minorHAnsi" w:cstheme="minorBidi"/>
          <w:kern w:val="0"/>
          <w:sz w:val="22"/>
          <w:szCs w:val="22"/>
        </w:rPr>
      </w:pPr>
      <w:hyperlink w:anchor="_Toc28952701" w:history="1">
        <w:r w:rsidR="00CF3018" w:rsidRPr="00824CF2">
          <w:rPr>
            <w:rStyle w:val="Hyperlink"/>
          </w:rPr>
          <w:t>2.8.1</w:t>
        </w:r>
        <w:r w:rsidR="00CF3018">
          <w:rPr>
            <w:rFonts w:asciiTheme="minorHAnsi" w:eastAsiaTheme="minorEastAsia" w:hAnsiTheme="minorHAnsi" w:cstheme="minorBidi"/>
            <w:kern w:val="0"/>
            <w:sz w:val="22"/>
            <w:szCs w:val="22"/>
          </w:rPr>
          <w:tab/>
        </w:r>
        <w:r w:rsidR="00CF3018" w:rsidRPr="00824CF2">
          <w:rPr>
            <w:rStyle w:val="Hyperlink"/>
          </w:rPr>
          <w:t>Adding messages or message constituents</w:t>
        </w:r>
        <w:r w:rsidR="00CF3018">
          <w:rPr>
            <w:webHidden/>
          </w:rPr>
          <w:tab/>
        </w:r>
        <w:r w:rsidR="00CF3018">
          <w:rPr>
            <w:webHidden/>
          </w:rPr>
          <w:fldChar w:fldCharType="begin"/>
        </w:r>
        <w:r w:rsidR="00CF3018">
          <w:rPr>
            <w:webHidden/>
          </w:rPr>
          <w:instrText xml:space="preserve"> PAGEREF _Toc28952701 \h </w:instrText>
        </w:r>
        <w:r w:rsidR="00CF3018">
          <w:rPr>
            <w:webHidden/>
          </w:rPr>
        </w:r>
        <w:r w:rsidR="00CF3018">
          <w:rPr>
            <w:webHidden/>
          </w:rPr>
          <w:fldChar w:fldCharType="separate"/>
        </w:r>
        <w:r w:rsidR="00886355">
          <w:rPr>
            <w:webHidden/>
          </w:rPr>
          <w:t>24</w:t>
        </w:r>
        <w:r w:rsidR="00CF3018">
          <w:rPr>
            <w:webHidden/>
          </w:rPr>
          <w:fldChar w:fldCharType="end"/>
        </w:r>
      </w:hyperlink>
    </w:p>
    <w:p w14:paraId="6F59BB00" w14:textId="23E11AE0" w:rsidR="00CF3018" w:rsidRDefault="00000000">
      <w:pPr>
        <w:pStyle w:val="TOC3"/>
        <w:rPr>
          <w:rFonts w:asciiTheme="minorHAnsi" w:eastAsiaTheme="minorEastAsia" w:hAnsiTheme="minorHAnsi" w:cstheme="minorBidi"/>
          <w:kern w:val="0"/>
          <w:sz w:val="22"/>
          <w:szCs w:val="22"/>
        </w:rPr>
      </w:pPr>
      <w:hyperlink w:anchor="_Toc28952702" w:history="1">
        <w:r w:rsidR="00CF3018" w:rsidRPr="00824CF2">
          <w:rPr>
            <w:rStyle w:val="Hyperlink"/>
          </w:rPr>
          <w:t>2.8.2</w:t>
        </w:r>
        <w:r w:rsidR="00CF3018">
          <w:rPr>
            <w:rFonts w:asciiTheme="minorHAnsi" w:eastAsiaTheme="minorEastAsia" w:hAnsiTheme="minorHAnsi" w:cstheme="minorBidi"/>
            <w:kern w:val="0"/>
            <w:sz w:val="22"/>
            <w:szCs w:val="22"/>
          </w:rPr>
          <w:tab/>
        </w:r>
        <w:r w:rsidR="00CF3018" w:rsidRPr="00824CF2">
          <w:rPr>
            <w:rStyle w:val="Hyperlink"/>
          </w:rPr>
          <w:t>Changing messages or message constituents</w:t>
        </w:r>
        <w:r w:rsidR="00CF3018">
          <w:rPr>
            <w:webHidden/>
          </w:rPr>
          <w:tab/>
        </w:r>
        <w:r w:rsidR="00CF3018">
          <w:rPr>
            <w:webHidden/>
          </w:rPr>
          <w:fldChar w:fldCharType="begin"/>
        </w:r>
        <w:r w:rsidR="00CF3018">
          <w:rPr>
            <w:webHidden/>
          </w:rPr>
          <w:instrText xml:space="preserve"> PAGEREF _Toc28952702 \h </w:instrText>
        </w:r>
        <w:r w:rsidR="00CF3018">
          <w:rPr>
            <w:webHidden/>
          </w:rPr>
        </w:r>
        <w:r w:rsidR="00CF3018">
          <w:rPr>
            <w:webHidden/>
          </w:rPr>
          <w:fldChar w:fldCharType="separate"/>
        </w:r>
        <w:r w:rsidR="00886355">
          <w:rPr>
            <w:webHidden/>
          </w:rPr>
          <w:t>25</w:t>
        </w:r>
        <w:r w:rsidR="00CF3018">
          <w:rPr>
            <w:webHidden/>
          </w:rPr>
          <w:fldChar w:fldCharType="end"/>
        </w:r>
      </w:hyperlink>
    </w:p>
    <w:p w14:paraId="6067D0A1" w14:textId="1DCF5AAB" w:rsidR="00CF3018" w:rsidRDefault="00000000">
      <w:pPr>
        <w:pStyle w:val="TOC3"/>
        <w:rPr>
          <w:rFonts w:asciiTheme="minorHAnsi" w:eastAsiaTheme="minorEastAsia" w:hAnsiTheme="minorHAnsi" w:cstheme="minorBidi"/>
          <w:kern w:val="0"/>
          <w:sz w:val="22"/>
          <w:szCs w:val="22"/>
        </w:rPr>
      </w:pPr>
      <w:hyperlink w:anchor="_Toc28952703" w:history="1">
        <w:r w:rsidR="00CF3018" w:rsidRPr="00824CF2">
          <w:rPr>
            <w:rStyle w:val="Hyperlink"/>
          </w:rPr>
          <w:t>2.8.3</w:t>
        </w:r>
        <w:r w:rsidR="00CF3018">
          <w:rPr>
            <w:rFonts w:asciiTheme="minorHAnsi" w:eastAsiaTheme="minorEastAsia" w:hAnsiTheme="minorHAnsi" w:cstheme="minorBidi"/>
            <w:kern w:val="0"/>
            <w:sz w:val="22"/>
            <w:szCs w:val="22"/>
          </w:rPr>
          <w:tab/>
        </w:r>
        <w:r w:rsidR="00CF3018" w:rsidRPr="00824CF2">
          <w:rPr>
            <w:rStyle w:val="Hyperlink"/>
          </w:rPr>
          <w:t>Deprecating messages or message constituents</w:t>
        </w:r>
        <w:r w:rsidR="00CF3018">
          <w:rPr>
            <w:webHidden/>
          </w:rPr>
          <w:tab/>
        </w:r>
        <w:r w:rsidR="00CF3018">
          <w:rPr>
            <w:webHidden/>
          </w:rPr>
          <w:fldChar w:fldCharType="begin"/>
        </w:r>
        <w:r w:rsidR="00CF3018">
          <w:rPr>
            <w:webHidden/>
          </w:rPr>
          <w:instrText xml:space="preserve"> PAGEREF _Toc28952703 \h </w:instrText>
        </w:r>
        <w:r w:rsidR="00CF3018">
          <w:rPr>
            <w:webHidden/>
          </w:rPr>
        </w:r>
        <w:r w:rsidR="00CF3018">
          <w:rPr>
            <w:webHidden/>
          </w:rPr>
          <w:fldChar w:fldCharType="separate"/>
        </w:r>
        <w:r w:rsidR="00886355">
          <w:rPr>
            <w:webHidden/>
          </w:rPr>
          <w:t>26</w:t>
        </w:r>
        <w:r w:rsidR="00CF3018">
          <w:rPr>
            <w:webHidden/>
          </w:rPr>
          <w:fldChar w:fldCharType="end"/>
        </w:r>
      </w:hyperlink>
    </w:p>
    <w:p w14:paraId="09BBA468" w14:textId="4D032059" w:rsidR="00CF3018" w:rsidRDefault="00000000">
      <w:pPr>
        <w:pStyle w:val="TOC3"/>
        <w:rPr>
          <w:rFonts w:asciiTheme="minorHAnsi" w:eastAsiaTheme="minorEastAsia" w:hAnsiTheme="minorHAnsi" w:cstheme="minorBidi"/>
          <w:kern w:val="0"/>
          <w:sz w:val="22"/>
          <w:szCs w:val="22"/>
        </w:rPr>
      </w:pPr>
      <w:hyperlink w:anchor="_Toc28952704" w:history="1">
        <w:r w:rsidR="00CF3018" w:rsidRPr="00824CF2">
          <w:rPr>
            <w:rStyle w:val="Hyperlink"/>
          </w:rPr>
          <w:t>2.8.4</w:t>
        </w:r>
        <w:r w:rsidR="00CF3018">
          <w:rPr>
            <w:rFonts w:asciiTheme="minorHAnsi" w:eastAsiaTheme="minorEastAsia" w:hAnsiTheme="minorHAnsi" w:cstheme="minorBidi"/>
            <w:kern w:val="0"/>
            <w:sz w:val="22"/>
            <w:szCs w:val="22"/>
          </w:rPr>
          <w:tab/>
        </w:r>
        <w:r w:rsidR="00CF3018" w:rsidRPr="00824CF2">
          <w:rPr>
            <w:rStyle w:val="Hyperlink"/>
          </w:rPr>
          <w:t>Removing messages or message constituents</w:t>
        </w:r>
        <w:r w:rsidR="00CF3018">
          <w:rPr>
            <w:webHidden/>
          </w:rPr>
          <w:tab/>
        </w:r>
        <w:r w:rsidR="00CF3018">
          <w:rPr>
            <w:webHidden/>
          </w:rPr>
          <w:fldChar w:fldCharType="begin"/>
        </w:r>
        <w:r w:rsidR="00CF3018">
          <w:rPr>
            <w:webHidden/>
          </w:rPr>
          <w:instrText xml:space="preserve"> PAGEREF _Toc28952704 \h </w:instrText>
        </w:r>
        <w:r w:rsidR="00CF3018">
          <w:rPr>
            <w:webHidden/>
          </w:rPr>
        </w:r>
        <w:r w:rsidR="00CF3018">
          <w:rPr>
            <w:webHidden/>
          </w:rPr>
          <w:fldChar w:fldCharType="separate"/>
        </w:r>
        <w:r w:rsidR="00886355">
          <w:rPr>
            <w:webHidden/>
          </w:rPr>
          <w:t>27</w:t>
        </w:r>
        <w:r w:rsidR="00CF3018">
          <w:rPr>
            <w:webHidden/>
          </w:rPr>
          <w:fldChar w:fldCharType="end"/>
        </w:r>
      </w:hyperlink>
    </w:p>
    <w:p w14:paraId="7E9EDD2E" w14:textId="7B806886" w:rsidR="00CF3018" w:rsidRDefault="00000000">
      <w:pPr>
        <w:pStyle w:val="TOC3"/>
        <w:rPr>
          <w:rFonts w:asciiTheme="minorHAnsi" w:eastAsiaTheme="minorEastAsia" w:hAnsiTheme="minorHAnsi" w:cstheme="minorBidi"/>
          <w:kern w:val="0"/>
          <w:sz w:val="22"/>
          <w:szCs w:val="22"/>
        </w:rPr>
      </w:pPr>
      <w:hyperlink w:anchor="_Toc28952705" w:history="1">
        <w:r w:rsidR="00CF3018" w:rsidRPr="00824CF2">
          <w:rPr>
            <w:rStyle w:val="Hyperlink"/>
          </w:rPr>
          <w:t>2.8.5</w:t>
        </w:r>
        <w:r w:rsidR="00CF3018">
          <w:rPr>
            <w:rFonts w:asciiTheme="minorHAnsi" w:eastAsiaTheme="minorEastAsia" w:hAnsiTheme="minorHAnsi" w:cstheme="minorBidi"/>
            <w:kern w:val="0"/>
            <w:sz w:val="22"/>
            <w:szCs w:val="22"/>
          </w:rPr>
          <w:tab/>
        </w:r>
        <w:r w:rsidR="00CF3018" w:rsidRPr="00824CF2">
          <w:rPr>
            <w:rStyle w:val="Hyperlink"/>
          </w:rPr>
          <w:t>Early adoption of HL7 changes</w:t>
        </w:r>
        <w:r w:rsidR="00CF3018">
          <w:rPr>
            <w:webHidden/>
          </w:rPr>
          <w:tab/>
        </w:r>
        <w:r w:rsidR="00CF3018">
          <w:rPr>
            <w:webHidden/>
          </w:rPr>
          <w:fldChar w:fldCharType="begin"/>
        </w:r>
        <w:r w:rsidR="00CF3018">
          <w:rPr>
            <w:webHidden/>
          </w:rPr>
          <w:instrText xml:space="preserve"> PAGEREF _Toc28952705 \h </w:instrText>
        </w:r>
        <w:r w:rsidR="00CF3018">
          <w:rPr>
            <w:webHidden/>
          </w:rPr>
        </w:r>
        <w:r w:rsidR="00CF3018">
          <w:rPr>
            <w:webHidden/>
          </w:rPr>
          <w:fldChar w:fldCharType="separate"/>
        </w:r>
        <w:r w:rsidR="00886355">
          <w:rPr>
            <w:webHidden/>
          </w:rPr>
          <w:t>28</w:t>
        </w:r>
        <w:r w:rsidR="00CF3018">
          <w:rPr>
            <w:webHidden/>
          </w:rPr>
          <w:fldChar w:fldCharType="end"/>
        </w:r>
      </w:hyperlink>
    </w:p>
    <w:p w14:paraId="2F981EC7" w14:textId="3DBBA54B" w:rsidR="00CF3018" w:rsidRDefault="00000000">
      <w:pPr>
        <w:pStyle w:val="TOC3"/>
        <w:rPr>
          <w:rFonts w:asciiTheme="minorHAnsi" w:eastAsiaTheme="minorEastAsia" w:hAnsiTheme="minorHAnsi" w:cstheme="minorBidi"/>
          <w:kern w:val="0"/>
          <w:sz w:val="22"/>
          <w:szCs w:val="22"/>
        </w:rPr>
      </w:pPr>
      <w:hyperlink w:anchor="_Toc28952706" w:history="1">
        <w:r w:rsidR="00CF3018" w:rsidRPr="00824CF2">
          <w:rPr>
            <w:rStyle w:val="Hyperlink"/>
          </w:rPr>
          <w:t>2.8.6</w:t>
        </w:r>
        <w:r w:rsidR="00CF3018">
          <w:rPr>
            <w:rFonts w:asciiTheme="minorHAnsi" w:eastAsiaTheme="minorEastAsia" w:hAnsiTheme="minorHAnsi" w:cstheme="minorBidi"/>
            <w:kern w:val="0"/>
            <w:sz w:val="22"/>
            <w:szCs w:val="22"/>
          </w:rPr>
          <w:tab/>
        </w:r>
        <w:r w:rsidR="00CF3018" w:rsidRPr="00824CF2">
          <w:rPr>
            <w:rStyle w:val="Hyperlink"/>
          </w:rPr>
          <w:t>Technical correction rules</w:t>
        </w:r>
        <w:r w:rsidR="00CF3018">
          <w:rPr>
            <w:webHidden/>
          </w:rPr>
          <w:tab/>
        </w:r>
        <w:r w:rsidR="00CF3018">
          <w:rPr>
            <w:webHidden/>
          </w:rPr>
          <w:fldChar w:fldCharType="begin"/>
        </w:r>
        <w:r w:rsidR="00CF3018">
          <w:rPr>
            <w:webHidden/>
          </w:rPr>
          <w:instrText xml:space="preserve"> PAGEREF _Toc28952706 \h </w:instrText>
        </w:r>
        <w:r w:rsidR="00CF3018">
          <w:rPr>
            <w:webHidden/>
          </w:rPr>
        </w:r>
        <w:r w:rsidR="00CF3018">
          <w:rPr>
            <w:webHidden/>
          </w:rPr>
          <w:fldChar w:fldCharType="separate"/>
        </w:r>
        <w:r w:rsidR="00886355">
          <w:rPr>
            <w:webHidden/>
          </w:rPr>
          <w:t>28</w:t>
        </w:r>
        <w:r w:rsidR="00CF3018">
          <w:rPr>
            <w:webHidden/>
          </w:rPr>
          <w:fldChar w:fldCharType="end"/>
        </w:r>
      </w:hyperlink>
    </w:p>
    <w:p w14:paraId="79E195E0" w14:textId="1FCDC348" w:rsidR="00CF3018" w:rsidRDefault="00000000">
      <w:pPr>
        <w:pStyle w:val="TOC2"/>
        <w:rPr>
          <w:rFonts w:asciiTheme="minorHAnsi" w:eastAsiaTheme="minorEastAsia" w:hAnsiTheme="minorHAnsi" w:cstheme="minorBidi"/>
          <w:b w:val="0"/>
          <w:smallCaps w:val="0"/>
          <w:kern w:val="0"/>
          <w:sz w:val="22"/>
          <w:szCs w:val="22"/>
        </w:rPr>
      </w:pPr>
      <w:hyperlink w:anchor="_Toc28952707" w:history="1">
        <w:r w:rsidR="00CF3018" w:rsidRPr="00824CF2">
          <w:rPr>
            <w:rStyle w:val="Hyperlink"/>
          </w:rPr>
          <w:t>2.9</w:t>
        </w:r>
        <w:r w:rsidR="00CF3018">
          <w:rPr>
            <w:rFonts w:asciiTheme="minorHAnsi" w:eastAsiaTheme="minorEastAsia" w:hAnsiTheme="minorHAnsi" w:cstheme="minorBidi"/>
            <w:b w:val="0"/>
            <w:smallCaps w:val="0"/>
            <w:kern w:val="0"/>
            <w:sz w:val="22"/>
            <w:szCs w:val="22"/>
          </w:rPr>
          <w:tab/>
        </w:r>
        <w:r w:rsidR="00CF3018" w:rsidRPr="00824CF2">
          <w:rPr>
            <w:rStyle w:val="Hyperlink"/>
          </w:rPr>
          <w:t>Message Processing Rules</w:t>
        </w:r>
        <w:r w:rsidR="00CF3018">
          <w:rPr>
            <w:webHidden/>
          </w:rPr>
          <w:tab/>
        </w:r>
        <w:r w:rsidR="00CF3018">
          <w:rPr>
            <w:webHidden/>
          </w:rPr>
          <w:fldChar w:fldCharType="begin"/>
        </w:r>
        <w:r w:rsidR="00CF3018">
          <w:rPr>
            <w:webHidden/>
          </w:rPr>
          <w:instrText xml:space="preserve"> PAGEREF _Toc28952707 \h </w:instrText>
        </w:r>
        <w:r w:rsidR="00CF3018">
          <w:rPr>
            <w:webHidden/>
          </w:rPr>
        </w:r>
        <w:r w:rsidR="00CF3018">
          <w:rPr>
            <w:webHidden/>
          </w:rPr>
          <w:fldChar w:fldCharType="separate"/>
        </w:r>
        <w:r w:rsidR="00886355">
          <w:rPr>
            <w:webHidden/>
          </w:rPr>
          <w:t>28</w:t>
        </w:r>
        <w:r w:rsidR="00CF3018">
          <w:rPr>
            <w:webHidden/>
          </w:rPr>
          <w:fldChar w:fldCharType="end"/>
        </w:r>
      </w:hyperlink>
    </w:p>
    <w:p w14:paraId="5E3FAD8E" w14:textId="5121D598" w:rsidR="00CF3018" w:rsidRDefault="00000000">
      <w:pPr>
        <w:pStyle w:val="TOC3"/>
        <w:rPr>
          <w:rFonts w:asciiTheme="minorHAnsi" w:eastAsiaTheme="minorEastAsia" w:hAnsiTheme="minorHAnsi" w:cstheme="minorBidi"/>
          <w:kern w:val="0"/>
          <w:sz w:val="22"/>
          <w:szCs w:val="22"/>
        </w:rPr>
      </w:pPr>
      <w:hyperlink w:anchor="_Toc28952708" w:history="1">
        <w:r w:rsidR="00CF3018" w:rsidRPr="00824CF2">
          <w:rPr>
            <w:rStyle w:val="Hyperlink"/>
          </w:rPr>
          <w:t>2.9.1</w:t>
        </w:r>
        <w:r w:rsidR="00CF3018">
          <w:rPr>
            <w:rFonts w:asciiTheme="minorHAnsi" w:eastAsiaTheme="minorEastAsia" w:hAnsiTheme="minorHAnsi" w:cstheme="minorBidi"/>
            <w:kern w:val="0"/>
            <w:sz w:val="22"/>
            <w:szCs w:val="22"/>
          </w:rPr>
          <w:tab/>
        </w:r>
        <w:r w:rsidR="00CF3018" w:rsidRPr="00824CF2">
          <w:rPr>
            <w:rStyle w:val="Hyperlink"/>
          </w:rPr>
          <w:t>Message initiation</w:t>
        </w:r>
        <w:r w:rsidR="00CF3018">
          <w:rPr>
            <w:webHidden/>
          </w:rPr>
          <w:tab/>
        </w:r>
        <w:r w:rsidR="00CF3018">
          <w:rPr>
            <w:webHidden/>
          </w:rPr>
          <w:fldChar w:fldCharType="begin"/>
        </w:r>
        <w:r w:rsidR="00CF3018">
          <w:rPr>
            <w:webHidden/>
          </w:rPr>
          <w:instrText xml:space="preserve"> PAGEREF _Toc28952708 \h </w:instrText>
        </w:r>
        <w:r w:rsidR="00CF3018">
          <w:rPr>
            <w:webHidden/>
          </w:rPr>
        </w:r>
        <w:r w:rsidR="00CF3018">
          <w:rPr>
            <w:webHidden/>
          </w:rPr>
          <w:fldChar w:fldCharType="separate"/>
        </w:r>
        <w:r w:rsidR="00886355">
          <w:rPr>
            <w:webHidden/>
          </w:rPr>
          <w:t>29</w:t>
        </w:r>
        <w:r w:rsidR="00CF3018">
          <w:rPr>
            <w:webHidden/>
          </w:rPr>
          <w:fldChar w:fldCharType="end"/>
        </w:r>
      </w:hyperlink>
    </w:p>
    <w:p w14:paraId="4BF2121A" w14:textId="5D7ABFCC" w:rsidR="00CF3018" w:rsidRDefault="00000000">
      <w:pPr>
        <w:pStyle w:val="TOC3"/>
        <w:rPr>
          <w:rFonts w:asciiTheme="minorHAnsi" w:eastAsiaTheme="minorEastAsia" w:hAnsiTheme="minorHAnsi" w:cstheme="minorBidi"/>
          <w:kern w:val="0"/>
          <w:sz w:val="22"/>
          <w:szCs w:val="22"/>
        </w:rPr>
      </w:pPr>
      <w:hyperlink w:anchor="_Toc28952709" w:history="1">
        <w:r w:rsidR="00CF3018" w:rsidRPr="00824CF2">
          <w:rPr>
            <w:rStyle w:val="Hyperlink"/>
          </w:rPr>
          <w:t>2.9.2</w:t>
        </w:r>
        <w:r w:rsidR="00CF3018">
          <w:rPr>
            <w:rFonts w:asciiTheme="minorHAnsi" w:eastAsiaTheme="minorEastAsia" w:hAnsiTheme="minorHAnsi" w:cstheme="minorBidi"/>
            <w:kern w:val="0"/>
            <w:sz w:val="22"/>
            <w:szCs w:val="22"/>
          </w:rPr>
          <w:tab/>
        </w:r>
        <w:r w:rsidR="00CF3018" w:rsidRPr="00824CF2">
          <w:rPr>
            <w:rStyle w:val="Hyperlink"/>
          </w:rPr>
          <w:t>Message response using the original processing rules</w:t>
        </w:r>
        <w:r w:rsidR="00CF3018">
          <w:rPr>
            <w:webHidden/>
          </w:rPr>
          <w:tab/>
        </w:r>
        <w:r w:rsidR="00CF3018">
          <w:rPr>
            <w:webHidden/>
          </w:rPr>
          <w:fldChar w:fldCharType="begin"/>
        </w:r>
        <w:r w:rsidR="00CF3018">
          <w:rPr>
            <w:webHidden/>
          </w:rPr>
          <w:instrText xml:space="preserve"> PAGEREF _Toc28952709 \h </w:instrText>
        </w:r>
        <w:r w:rsidR="00CF3018">
          <w:rPr>
            <w:webHidden/>
          </w:rPr>
        </w:r>
        <w:r w:rsidR="00CF3018">
          <w:rPr>
            <w:webHidden/>
          </w:rPr>
          <w:fldChar w:fldCharType="separate"/>
        </w:r>
        <w:r w:rsidR="00886355">
          <w:rPr>
            <w:webHidden/>
          </w:rPr>
          <w:t>29</w:t>
        </w:r>
        <w:r w:rsidR="00CF3018">
          <w:rPr>
            <w:webHidden/>
          </w:rPr>
          <w:fldChar w:fldCharType="end"/>
        </w:r>
      </w:hyperlink>
    </w:p>
    <w:p w14:paraId="20AD5068" w14:textId="713EF1D1" w:rsidR="00CF3018" w:rsidRDefault="00000000">
      <w:pPr>
        <w:pStyle w:val="TOC3"/>
        <w:rPr>
          <w:rFonts w:asciiTheme="minorHAnsi" w:eastAsiaTheme="minorEastAsia" w:hAnsiTheme="minorHAnsi" w:cstheme="minorBidi"/>
          <w:kern w:val="0"/>
          <w:sz w:val="22"/>
          <w:szCs w:val="22"/>
        </w:rPr>
      </w:pPr>
      <w:hyperlink w:anchor="_Toc28952710" w:history="1">
        <w:r w:rsidR="00CF3018" w:rsidRPr="00824CF2">
          <w:rPr>
            <w:rStyle w:val="Hyperlink"/>
          </w:rPr>
          <w:t>2.9.3</w:t>
        </w:r>
        <w:r w:rsidR="00CF3018">
          <w:rPr>
            <w:rFonts w:asciiTheme="minorHAnsi" w:eastAsiaTheme="minorEastAsia" w:hAnsiTheme="minorHAnsi" w:cstheme="minorBidi"/>
            <w:kern w:val="0"/>
            <w:sz w:val="22"/>
            <w:szCs w:val="22"/>
          </w:rPr>
          <w:tab/>
        </w:r>
        <w:r w:rsidR="00CF3018" w:rsidRPr="00824CF2">
          <w:rPr>
            <w:rStyle w:val="Hyperlink"/>
          </w:rPr>
          <w:t>Response using enhanced acknowledgment</w:t>
        </w:r>
        <w:r w:rsidR="00CF3018">
          <w:rPr>
            <w:webHidden/>
          </w:rPr>
          <w:tab/>
        </w:r>
        <w:r w:rsidR="00CF3018">
          <w:rPr>
            <w:webHidden/>
          </w:rPr>
          <w:fldChar w:fldCharType="begin"/>
        </w:r>
        <w:r w:rsidR="00CF3018">
          <w:rPr>
            <w:webHidden/>
          </w:rPr>
          <w:instrText xml:space="preserve"> PAGEREF _Toc28952710 \h </w:instrText>
        </w:r>
        <w:r w:rsidR="00CF3018">
          <w:rPr>
            <w:webHidden/>
          </w:rPr>
        </w:r>
        <w:r w:rsidR="00CF3018">
          <w:rPr>
            <w:webHidden/>
          </w:rPr>
          <w:fldChar w:fldCharType="separate"/>
        </w:r>
        <w:r w:rsidR="00886355">
          <w:rPr>
            <w:webHidden/>
          </w:rPr>
          <w:t>31</w:t>
        </w:r>
        <w:r w:rsidR="00CF3018">
          <w:rPr>
            <w:webHidden/>
          </w:rPr>
          <w:fldChar w:fldCharType="end"/>
        </w:r>
      </w:hyperlink>
    </w:p>
    <w:p w14:paraId="33F25AE8" w14:textId="3F006EB3" w:rsidR="00CF3018" w:rsidRDefault="00000000">
      <w:pPr>
        <w:pStyle w:val="TOC2"/>
        <w:rPr>
          <w:rFonts w:asciiTheme="minorHAnsi" w:eastAsiaTheme="minorEastAsia" w:hAnsiTheme="minorHAnsi" w:cstheme="minorBidi"/>
          <w:b w:val="0"/>
          <w:smallCaps w:val="0"/>
          <w:kern w:val="0"/>
          <w:sz w:val="22"/>
          <w:szCs w:val="22"/>
        </w:rPr>
      </w:pPr>
      <w:hyperlink w:anchor="_Toc28952711" w:history="1">
        <w:r w:rsidR="00CF3018" w:rsidRPr="00824CF2">
          <w:rPr>
            <w:rStyle w:val="Hyperlink"/>
          </w:rPr>
          <w:t>2.10</w:t>
        </w:r>
        <w:r w:rsidR="00CF3018">
          <w:rPr>
            <w:rFonts w:asciiTheme="minorHAnsi" w:eastAsiaTheme="minorEastAsia" w:hAnsiTheme="minorHAnsi" w:cstheme="minorBidi"/>
            <w:b w:val="0"/>
            <w:smallCaps w:val="0"/>
            <w:kern w:val="0"/>
            <w:sz w:val="22"/>
            <w:szCs w:val="22"/>
          </w:rPr>
          <w:tab/>
        </w:r>
        <w:r w:rsidR="00CF3018" w:rsidRPr="00824CF2">
          <w:rPr>
            <w:rStyle w:val="Hyperlink"/>
          </w:rPr>
          <w:t>Special HL7 Protocols</w:t>
        </w:r>
        <w:r w:rsidR="00CF3018">
          <w:rPr>
            <w:webHidden/>
          </w:rPr>
          <w:tab/>
        </w:r>
        <w:r w:rsidR="00CF3018">
          <w:rPr>
            <w:webHidden/>
          </w:rPr>
          <w:fldChar w:fldCharType="begin"/>
        </w:r>
        <w:r w:rsidR="00CF3018">
          <w:rPr>
            <w:webHidden/>
          </w:rPr>
          <w:instrText xml:space="preserve"> PAGEREF _Toc28952711 \h </w:instrText>
        </w:r>
        <w:r w:rsidR="00CF3018">
          <w:rPr>
            <w:webHidden/>
          </w:rPr>
        </w:r>
        <w:r w:rsidR="00CF3018">
          <w:rPr>
            <w:webHidden/>
          </w:rPr>
          <w:fldChar w:fldCharType="separate"/>
        </w:r>
        <w:r w:rsidR="00886355">
          <w:rPr>
            <w:webHidden/>
          </w:rPr>
          <w:t>34</w:t>
        </w:r>
        <w:r w:rsidR="00CF3018">
          <w:rPr>
            <w:webHidden/>
          </w:rPr>
          <w:fldChar w:fldCharType="end"/>
        </w:r>
      </w:hyperlink>
    </w:p>
    <w:p w14:paraId="739647CD" w14:textId="361F16A8" w:rsidR="00CF3018" w:rsidRDefault="00000000">
      <w:pPr>
        <w:pStyle w:val="TOC3"/>
        <w:rPr>
          <w:rFonts w:asciiTheme="minorHAnsi" w:eastAsiaTheme="minorEastAsia" w:hAnsiTheme="minorHAnsi" w:cstheme="minorBidi"/>
          <w:kern w:val="0"/>
          <w:sz w:val="22"/>
          <w:szCs w:val="22"/>
        </w:rPr>
      </w:pPr>
      <w:hyperlink w:anchor="_Toc28952712" w:history="1">
        <w:r w:rsidR="00CF3018" w:rsidRPr="00824CF2">
          <w:rPr>
            <w:rStyle w:val="Hyperlink"/>
          </w:rPr>
          <w:t>2.10.1</w:t>
        </w:r>
        <w:r w:rsidR="00CF3018">
          <w:rPr>
            <w:rFonts w:asciiTheme="minorHAnsi" w:eastAsiaTheme="minorEastAsia" w:hAnsiTheme="minorHAnsi" w:cstheme="minorBidi"/>
            <w:kern w:val="0"/>
            <w:sz w:val="22"/>
            <w:szCs w:val="22"/>
          </w:rPr>
          <w:tab/>
        </w:r>
        <w:r w:rsidR="00CF3018" w:rsidRPr="00824CF2">
          <w:rPr>
            <w:rStyle w:val="Hyperlink"/>
          </w:rPr>
          <w:t>Sequence number protocol</w:t>
        </w:r>
        <w:r w:rsidR="00CF3018">
          <w:rPr>
            <w:webHidden/>
          </w:rPr>
          <w:tab/>
        </w:r>
        <w:r w:rsidR="00CF3018">
          <w:rPr>
            <w:webHidden/>
          </w:rPr>
          <w:fldChar w:fldCharType="begin"/>
        </w:r>
        <w:r w:rsidR="00CF3018">
          <w:rPr>
            <w:webHidden/>
          </w:rPr>
          <w:instrText xml:space="preserve"> PAGEREF _Toc28952712 \h </w:instrText>
        </w:r>
        <w:r w:rsidR="00CF3018">
          <w:rPr>
            <w:webHidden/>
          </w:rPr>
        </w:r>
        <w:r w:rsidR="00CF3018">
          <w:rPr>
            <w:webHidden/>
          </w:rPr>
          <w:fldChar w:fldCharType="separate"/>
        </w:r>
        <w:r w:rsidR="00886355">
          <w:rPr>
            <w:webHidden/>
          </w:rPr>
          <w:t>35</w:t>
        </w:r>
        <w:r w:rsidR="00CF3018">
          <w:rPr>
            <w:webHidden/>
          </w:rPr>
          <w:fldChar w:fldCharType="end"/>
        </w:r>
      </w:hyperlink>
    </w:p>
    <w:p w14:paraId="674D7549" w14:textId="79FB7FFF" w:rsidR="00CF3018" w:rsidRDefault="00000000">
      <w:pPr>
        <w:pStyle w:val="TOC3"/>
        <w:rPr>
          <w:rFonts w:asciiTheme="minorHAnsi" w:eastAsiaTheme="minorEastAsia" w:hAnsiTheme="minorHAnsi" w:cstheme="minorBidi"/>
          <w:kern w:val="0"/>
          <w:sz w:val="22"/>
          <w:szCs w:val="22"/>
        </w:rPr>
      </w:pPr>
      <w:hyperlink w:anchor="_Toc28952713" w:history="1">
        <w:r w:rsidR="00CF3018" w:rsidRPr="00824CF2">
          <w:rPr>
            <w:rStyle w:val="Hyperlink"/>
          </w:rPr>
          <w:t>2.10.2</w:t>
        </w:r>
        <w:r w:rsidR="00CF3018">
          <w:rPr>
            <w:rFonts w:asciiTheme="minorHAnsi" w:eastAsiaTheme="minorEastAsia" w:hAnsiTheme="minorHAnsi" w:cstheme="minorBidi"/>
            <w:kern w:val="0"/>
            <w:sz w:val="22"/>
            <w:szCs w:val="22"/>
          </w:rPr>
          <w:tab/>
        </w:r>
        <w:r w:rsidR="00CF3018" w:rsidRPr="00824CF2">
          <w:rPr>
            <w:rStyle w:val="Hyperlink"/>
          </w:rPr>
          <w:t>Continuation messages and segments</w:t>
        </w:r>
        <w:r w:rsidR="00CF3018">
          <w:rPr>
            <w:webHidden/>
          </w:rPr>
          <w:tab/>
        </w:r>
        <w:r w:rsidR="00CF3018">
          <w:rPr>
            <w:webHidden/>
          </w:rPr>
          <w:fldChar w:fldCharType="begin"/>
        </w:r>
        <w:r w:rsidR="00CF3018">
          <w:rPr>
            <w:webHidden/>
          </w:rPr>
          <w:instrText xml:space="preserve"> PAGEREF _Toc28952713 \h </w:instrText>
        </w:r>
        <w:r w:rsidR="00CF3018">
          <w:rPr>
            <w:webHidden/>
          </w:rPr>
        </w:r>
        <w:r w:rsidR="00CF3018">
          <w:rPr>
            <w:webHidden/>
          </w:rPr>
          <w:fldChar w:fldCharType="separate"/>
        </w:r>
        <w:r w:rsidR="00886355">
          <w:rPr>
            <w:webHidden/>
          </w:rPr>
          <w:t>36</w:t>
        </w:r>
        <w:r w:rsidR="00CF3018">
          <w:rPr>
            <w:webHidden/>
          </w:rPr>
          <w:fldChar w:fldCharType="end"/>
        </w:r>
      </w:hyperlink>
    </w:p>
    <w:p w14:paraId="21996E6D" w14:textId="4BC5F643" w:rsidR="00CF3018" w:rsidRDefault="00000000">
      <w:pPr>
        <w:pStyle w:val="TOC3"/>
        <w:rPr>
          <w:rFonts w:asciiTheme="minorHAnsi" w:eastAsiaTheme="minorEastAsia" w:hAnsiTheme="minorHAnsi" w:cstheme="minorBidi"/>
          <w:kern w:val="0"/>
          <w:sz w:val="22"/>
          <w:szCs w:val="22"/>
        </w:rPr>
      </w:pPr>
      <w:hyperlink w:anchor="_Toc28952714" w:history="1">
        <w:r w:rsidR="00CF3018" w:rsidRPr="00824CF2">
          <w:rPr>
            <w:rStyle w:val="Hyperlink"/>
          </w:rPr>
          <w:t>2.10.3</w:t>
        </w:r>
        <w:r w:rsidR="00CF3018">
          <w:rPr>
            <w:rFonts w:asciiTheme="minorHAnsi" w:eastAsiaTheme="minorEastAsia" w:hAnsiTheme="minorHAnsi" w:cstheme="minorBidi"/>
            <w:kern w:val="0"/>
            <w:sz w:val="22"/>
            <w:szCs w:val="22"/>
          </w:rPr>
          <w:tab/>
        </w:r>
        <w:r w:rsidR="00CF3018" w:rsidRPr="00824CF2">
          <w:rPr>
            <w:rStyle w:val="Hyperlink"/>
          </w:rPr>
          <w:t>HL7 batch protocol</w:t>
        </w:r>
        <w:r w:rsidR="00CF3018">
          <w:rPr>
            <w:webHidden/>
          </w:rPr>
          <w:tab/>
        </w:r>
        <w:r w:rsidR="00CF3018">
          <w:rPr>
            <w:webHidden/>
          </w:rPr>
          <w:fldChar w:fldCharType="begin"/>
        </w:r>
        <w:r w:rsidR="00CF3018">
          <w:rPr>
            <w:webHidden/>
          </w:rPr>
          <w:instrText xml:space="preserve"> PAGEREF _Toc28952714 \h </w:instrText>
        </w:r>
        <w:r w:rsidR="00CF3018">
          <w:rPr>
            <w:webHidden/>
          </w:rPr>
        </w:r>
        <w:r w:rsidR="00CF3018">
          <w:rPr>
            <w:webHidden/>
          </w:rPr>
          <w:fldChar w:fldCharType="separate"/>
        </w:r>
        <w:r w:rsidR="00886355">
          <w:rPr>
            <w:webHidden/>
          </w:rPr>
          <w:t>39</w:t>
        </w:r>
        <w:r w:rsidR="00CF3018">
          <w:rPr>
            <w:webHidden/>
          </w:rPr>
          <w:fldChar w:fldCharType="end"/>
        </w:r>
      </w:hyperlink>
    </w:p>
    <w:p w14:paraId="162E1D92" w14:textId="082BC62B" w:rsidR="00CF3018" w:rsidRDefault="00000000">
      <w:pPr>
        <w:pStyle w:val="TOC3"/>
        <w:rPr>
          <w:rFonts w:asciiTheme="minorHAnsi" w:eastAsiaTheme="minorEastAsia" w:hAnsiTheme="minorHAnsi" w:cstheme="minorBidi"/>
          <w:kern w:val="0"/>
          <w:sz w:val="22"/>
          <w:szCs w:val="22"/>
        </w:rPr>
      </w:pPr>
      <w:hyperlink w:anchor="_Toc28952715" w:history="1">
        <w:r w:rsidR="00CF3018" w:rsidRPr="00824CF2">
          <w:rPr>
            <w:rStyle w:val="Hyperlink"/>
          </w:rPr>
          <w:t>2.10.4</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segments or segment groups in an update Message</w:t>
        </w:r>
        <w:r w:rsidR="00CF3018">
          <w:rPr>
            <w:webHidden/>
          </w:rPr>
          <w:tab/>
        </w:r>
        <w:r w:rsidR="00CF3018">
          <w:rPr>
            <w:webHidden/>
          </w:rPr>
          <w:fldChar w:fldCharType="begin"/>
        </w:r>
        <w:r w:rsidR="00CF3018">
          <w:rPr>
            <w:webHidden/>
          </w:rPr>
          <w:instrText xml:space="preserve"> PAGEREF _Toc28952715 \h </w:instrText>
        </w:r>
        <w:r w:rsidR="00CF3018">
          <w:rPr>
            <w:webHidden/>
          </w:rPr>
        </w:r>
        <w:r w:rsidR="00CF3018">
          <w:rPr>
            <w:webHidden/>
          </w:rPr>
          <w:fldChar w:fldCharType="separate"/>
        </w:r>
        <w:r w:rsidR="00886355">
          <w:rPr>
            <w:webHidden/>
          </w:rPr>
          <w:t>41</w:t>
        </w:r>
        <w:r w:rsidR="00CF3018">
          <w:rPr>
            <w:webHidden/>
          </w:rPr>
          <w:fldChar w:fldCharType="end"/>
        </w:r>
      </w:hyperlink>
    </w:p>
    <w:p w14:paraId="023138F1" w14:textId="40F23684" w:rsidR="00CF3018" w:rsidRDefault="00000000">
      <w:pPr>
        <w:pStyle w:val="TOC3"/>
        <w:rPr>
          <w:rFonts w:asciiTheme="minorHAnsi" w:eastAsiaTheme="minorEastAsia" w:hAnsiTheme="minorHAnsi" w:cstheme="minorBidi"/>
          <w:kern w:val="0"/>
          <w:sz w:val="22"/>
          <w:szCs w:val="22"/>
        </w:rPr>
      </w:pPr>
      <w:hyperlink w:anchor="_Toc28952716" w:history="1">
        <w:r w:rsidR="00CF3018" w:rsidRPr="00824CF2">
          <w:rPr>
            <w:rStyle w:val="Hyperlink"/>
          </w:rPr>
          <w:t>2.10.5</w:t>
        </w:r>
        <w:r w:rsidR="00CF3018">
          <w:rPr>
            <w:rFonts w:asciiTheme="minorHAnsi" w:eastAsiaTheme="minorEastAsia" w:hAnsiTheme="minorHAnsi" w:cstheme="minorBidi"/>
            <w:kern w:val="0"/>
            <w:sz w:val="22"/>
            <w:szCs w:val="22"/>
          </w:rPr>
          <w:tab/>
        </w:r>
        <w:r w:rsidR="00CF3018" w:rsidRPr="00824CF2">
          <w:rPr>
            <w:rStyle w:val="Hyperlink"/>
          </w:rPr>
          <w:t>Protocol for interpreting repeating fields in an update message</w:t>
        </w:r>
        <w:r w:rsidR="00CF3018">
          <w:rPr>
            <w:webHidden/>
          </w:rPr>
          <w:tab/>
        </w:r>
        <w:r w:rsidR="00CF3018">
          <w:rPr>
            <w:webHidden/>
          </w:rPr>
          <w:fldChar w:fldCharType="begin"/>
        </w:r>
        <w:r w:rsidR="00CF3018">
          <w:rPr>
            <w:webHidden/>
          </w:rPr>
          <w:instrText xml:space="preserve"> PAGEREF _Toc28952716 \h </w:instrText>
        </w:r>
        <w:r w:rsidR="00CF3018">
          <w:rPr>
            <w:webHidden/>
          </w:rPr>
        </w:r>
        <w:r w:rsidR="00CF3018">
          <w:rPr>
            <w:webHidden/>
          </w:rPr>
          <w:fldChar w:fldCharType="separate"/>
        </w:r>
        <w:r w:rsidR="00886355">
          <w:rPr>
            <w:webHidden/>
          </w:rPr>
          <w:t>45</w:t>
        </w:r>
        <w:r w:rsidR="00CF3018">
          <w:rPr>
            <w:webHidden/>
          </w:rPr>
          <w:fldChar w:fldCharType="end"/>
        </w:r>
      </w:hyperlink>
    </w:p>
    <w:p w14:paraId="3562334B" w14:textId="6A26A732" w:rsidR="00CF3018" w:rsidRDefault="00000000">
      <w:pPr>
        <w:pStyle w:val="TOC2"/>
        <w:rPr>
          <w:rFonts w:asciiTheme="minorHAnsi" w:eastAsiaTheme="minorEastAsia" w:hAnsiTheme="minorHAnsi" w:cstheme="minorBidi"/>
          <w:b w:val="0"/>
          <w:smallCaps w:val="0"/>
          <w:kern w:val="0"/>
          <w:sz w:val="22"/>
          <w:szCs w:val="22"/>
        </w:rPr>
      </w:pPr>
      <w:hyperlink w:anchor="_Toc28952717" w:history="1">
        <w:r w:rsidR="00CF3018" w:rsidRPr="00824CF2">
          <w:rPr>
            <w:rStyle w:val="Hyperlink"/>
          </w:rPr>
          <w:t>2.11</w:t>
        </w:r>
        <w:r w:rsidR="00CF3018">
          <w:rPr>
            <w:rFonts w:asciiTheme="minorHAnsi" w:eastAsiaTheme="minorEastAsia" w:hAnsiTheme="minorHAnsi" w:cstheme="minorBidi"/>
            <w:b w:val="0"/>
            <w:smallCaps w:val="0"/>
            <w:kern w:val="0"/>
            <w:sz w:val="22"/>
            <w:szCs w:val="22"/>
          </w:rPr>
          <w:tab/>
        </w:r>
        <w:r w:rsidR="00CF3018" w:rsidRPr="00824CF2">
          <w:rPr>
            <w:rStyle w:val="Hyperlink"/>
          </w:rPr>
          <w:t>Local Extension</w:t>
        </w:r>
        <w:r w:rsidR="00CF3018">
          <w:rPr>
            <w:webHidden/>
          </w:rPr>
          <w:tab/>
        </w:r>
        <w:r w:rsidR="00CF3018">
          <w:rPr>
            <w:webHidden/>
          </w:rPr>
          <w:fldChar w:fldCharType="begin"/>
        </w:r>
        <w:r w:rsidR="00CF3018">
          <w:rPr>
            <w:webHidden/>
          </w:rPr>
          <w:instrText xml:space="preserve"> PAGEREF _Toc28952717 \h </w:instrText>
        </w:r>
        <w:r w:rsidR="00CF3018">
          <w:rPr>
            <w:webHidden/>
          </w:rPr>
        </w:r>
        <w:r w:rsidR="00CF3018">
          <w:rPr>
            <w:webHidden/>
          </w:rPr>
          <w:fldChar w:fldCharType="separate"/>
        </w:r>
        <w:r w:rsidR="00886355">
          <w:rPr>
            <w:webHidden/>
          </w:rPr>
          <w:t>46</w:t>
        </w:r>
        <w:r w:rsidR="00CF3018">
          <w:rPr>
            <w:webHidden/>
          </w:rPr>
          <w:fldChar w:fldCharType="end"/>
        </w:r>
      </w:hyperlink>
    </w:p>
    <w:p w14:paraId="13569181" w14:textId="77212A1A" w:rsidR="00CF3018" w:rsidRDefault="00000000">
      <w:pPr>
        <w:pStyle w:val="TOC3"/>
        <w:rPr>
          <w:rFonts w:asciiTheme="minorHAnsi" w:eastAsiaTheme="minorEastAsia" w:hAnsiTheme="minorHAnsi" w:cstheme="minorBidi"/>
          <w:kern w:val="0"/>
          <w:sz w:val="22"/>
          <w:szCs w:val="22"/>
        </w:rPr>
      </w:pPr>
      <w:hyperlink w:anchor="_Toc28952718" w:history="1">
        <w:r w:rsidR="00CF3018" w:rsidRPr="00824CF2">
          <w:rPr>
            <w:rStyle w:val="Hyperlink"/>
          </w:rPr>
          <w:t>2.11.1</w:t>
        </w:r>
        <w:r w:rsidR="00CF3018">
          <w:rPr>
            <w:rFonts w:asciiTheme="minorHAnsi" w:eastAsiaTheme="minorEastAsia" w:hAnsiTheme="minorHAnsi" w:cstheme="minorBidi"/>
            <w:kern w:val="0"/>
            <w:sz w:val="22"/>
            <w:szCs w:val="22"/>
          </w:rPr>
          <w:tab/>
        </w:r>
        <w:r w:rsidR="00CF3018" w:rsidRPr="00824CF2">
          <w:rPr>
            <w:rStyle w:val="Hyperlink"/>
          </w:rPr>
          <w:t>Messages</w:t>
        </w:r>
        <w:r w:rsidR="00CF3018">
          <w:rPr>
            <w:webHidden/>
          </w:rPr>
          <w:tab/>
        </w:r>
        <w:r w:rsidR="00CF3018">
          <w:rPr>
            <w:webHidden/>
          </w:rPr>
          <w:fldChar w:fldCharType="begin"/>
        </w:r>
        <w:r w:rsidR="00CF3018">
          <w:rPr>
            <w:webHidden/>
          </w:rPr>
          <w:instrText xml:space="preserve"> PAGEREF _Toc28952718 \h </w:instrText>
        </w:r>
        <w:r w:rsidR="00CF3018">
          <w:rPr>
            <w:webHidden/>
          </w:rPr>
        </w:r>
        <w:r w:rsidR="00CF3018">
          <w:rPr>
            <w:webHidden/>
          </w:rPr>
          <w:fldChar w:fldCharType="separate"/>
        </w:r>
        <w:r w:rsidR="00886355">
          <w:rPr>
            <w:webHidden/>
          </w:rPr>
          <w:t>46</w:t>
        </w:r>
        <w:r w:rsidR="00CF3018">
          <w:rPr>
            <w:webHidden/>
          </w:rPr>
          <w:fldChar w:fldCharType="end"/>
        </w:r>
      </w:hyperlink>
    </w:p>
    <w:p w14:paraId="7B18B064" w14:textId="4BC90ED8" w:rsidR="00CF3018" w:rsidRDefault="00000000">
      <w:pPr>
        <w:pStyle w:val="TOC3"/>
        <w:rPr>
          <w:rFonts w:asciiTheme="minorHAnsi" w:eastAsiaTheme="minorEastAsia" w:hAnsiTheme="minorHAnsi" w:cstheme="minorBidi"/>
          <w:kern w:val="0"/>
          <w:sz w:val="22"/>
          <w:szCs w:val="22"/>
        </w:rPr>
      </w:pPr>
      <w:hyperlink w:anchor="_Toc28952719" w:history="1">
        <w:r w:rsidR="00CF3018" w:rsidRPr="00824CF2">
          <w:rPr>
            <w:rStyle w:val="Hyperlink"/>
          </w:rPr>
          <w:t>2.11.2</w:t>
        </w:r>
        <w:r w:rsidR="00CF3018">
          <w:rPr>
            <w:rFonts w:asciiTheme="minorHAnsi" w:eastAsiaTheme="minorEastAsia" w:hAnsiTheme="minorHAnsi" w:cstheme="minorBidi"/>
            <w:kern w:val="0"/>
            <w:sz w:val="22"/>
            <w:szCs w:val="22"/>
          </w:rPr>
          <w:tab/>
        </w:r>
        <w:r w:rsidR="00CF3018" w:rsidRPr="00824CF2">
          <w:rPr>
            <w:rStyle w:val="Hyperlink"/>
          </w:rPr>
          <w:t>Trigger events</w:t>
        </w:r>
        <w:r w:rsidR="00CF3018">
          <w:rPr>
            <w:webHidden/>
          </w:rPr>
          <w:tab/>
        </w:r>
        <w:r w:rsidR="00CF3018">
          <w:rPr>
            <w:webHidden/>
          </w:rPr>
          <w:fldChar w:fldCharType="begin"/>
        </w:r>
        <w:r w:rsidR="00CF3018">
          <w:rPr>
            <w:webHidden/>
          </w:rPr>
          <w:instrText xml:space="preserve"> PAGEREF _Toc28952719 \h </w:instrText>
        </w:r>
        <w:r w:rsidR="00CF3018">
          <w:rPr>
            <w:webHidden/>
          </w:rPr>
        </w:r>
        <w:r w:rsidR="00CF3018">
          <w:rPr>
            <w:webHidden/>
          </w:rPr>
          <w:fldChar w:fldCharType="separate"/>
        </w:r>
        <w:r w:rsidR="00886355">
          <w:rPr>
            <w:webHidden/>
          </w:rPr>
          <w:t>46</w:t>
        </w:r>
        <w:r w:rsidR="00CF3018">
          <w:rPr>
            <w:webHidden/>
          </w:rPr>
          <w:fldChar w:fldCharType="end"/>
        </w:r>
      </w:hyperlink>
    </w:p>
    <w:p w14:paraId="7D33E4CF" w14:textId="136C99D9" w:rsidR="00CF3018" w:rsidRDefault="00000000">
      <w:pPr>
        <w:pStyle w:val="TOC3"/>
        <w:rPr>
          <w:rFonts w:asciiTheme="minorHAnsi" w:eastAsiaTheme="minorEastAsia" w:hAnsiTheme="minorHAnsi" w:cstheme="minorBidi"/>
          <w:kern w:val="0"/>
          <w:sz w:val="22"/>
          <w:szCs w:val="22"/>
        </w:rPr>
      </w:pPr>
      <w:hyperlink w:anchor="_Toc28952720" w:history="1">
        <w:r w:rsidR="00CF3018" w:rsidRPr="00824CF2">
          <w:rPr>
            <w:rStyle w:val="Hyperlink"/>
          </w:rPr>
          <w:t>2.11.3</w:t>
        </w:r>
        <w:r w:rsidR="00CF3018">
          <w:rPr>
            <w:rFonts w:asciiTheme="minorHAnsi" w:eastAsiaTheme="minorEastAsia" w:hAnsiTheme="minorHAnsi" w:cstheme="minorBidi"/>
            <w:kern w:val="0"/>
            <w:sz w:val="22"/>
            <w:szCs w:val="22"/>
          </w:rPr>
          <w:tab/>
        </w:r>
        <w:r w:rsidR="00CF3018" w:rsidRPr="00824CF2">
          <w:rPr>
            <w:rStyle w:val="Hyperlink"/>
          </w:rPr>
          <w:t>Segment groups</w:t>
        </w:r>
        <w:r w:rsidR="00CF3018">
          <w:rPr>
            <w:webHidden/>
          </w:rPr>
          <w:tab/>
        </w:r>
        <w:r w:rsidR="00CF3018">
          <w:rPr>
            <w:webHidden/>
          </w:rPr>
          <w:fldChar w:fldCharType="begin"/>
        </w:r>
        <w:r w:rsidR="00CF3018">
          <w:rPr>
            <w:webHidden/>
          </w:rPr>
          <w:instrText xml:space="preserve"> PAGEREF _Toc28952720 \h </w:instrText>
        </w:r>
        <w:r w:rsidR="00CF3018">
          <w:rPr>
            <w:webHidden/>
          </w:rPr>
        </w:r>
        <w:r w:rsidR="00CF3018">
          <w:rPr>
            <w:webHidden/>
          </w:rPr>
          <w:fldChar w:fldCharType="separate"/>
        </w:r>
        <w:r w:rsidR="00886355">
          <w:rPr>
            <w:webHidden/>
          </w:rPr>
          <w:t>46</w:t>
        </w:r>
        <w:r w:rsidR="00CF3018">
          <w:rPr>
            <w:webHidden/>
          </w:rPr>
          <w:fldChar w:fldCharType="end"/>
        </w:r>
      </w:hyperlink>
    </w:p>
    <w:p w14:paraId="4ADDDC66" w14:textId="4662521C" w:rsidR="00CF3018" w:rsidRDefault="00000000">
      <w:pPr>
        <w:pStyle w:val="TOC3"/>
        <w:rPr>
          <w:rFonts w:asciiTheme="minorHAnsi" w:eastAsiaTheme="minorEastAsia" w:hAnsiTheme="minorHAnsi" w:cstheme="minorBidi"/>
          <w:kern w:val="0"/>
          <w:sz w:val="22"/>
          <w:szCs w:val="22"/>
        </w:rPr>
      </w:pPr>
      <w:hyperlink w:anchor="_Toc28952721" w:history="1">
        <w:r w:rsidR="00CF3018" w:rsidRPr="00824CF2">
          <w:rPr>
            <w:rStyle w:val="Hyperlink"/>
          </w:rPr>
          <w:t>2.11.4</w:t>
        </w:r>
        <w:r w:rsidR="00CF3018">
          <w:rPr>
            <w:rFonts w:asciiTheme="minorHAnsi" w:eastAsiaTheme="minorEastAsia" w:hAnsiTheme="minorHAnsi" w:cstheme="minorBidi"/>
            <w:kern w:val="0"/>
            <w:sz w:val="22"/>
            <w:szCs w:val="22"/>
          </w:rPr>
          <w:tab/>
        </w:r>
        <w:r w:rsidR="00CF3018" w:rsidRPr="00824CF2">
          <w:rPr>
            <w:rStyle w:val="Hyperlink"/>
          </w:rPr>
          <w:t>Segments</w:t>
        </w:r>
        <w:r w:rsidR="00CF3018">
          <w:rPr>
            <w:webHidden/>
          </w:rPr>
          <w:tab/>
        </w:r>
        <w:r w:rsidR="00CF3018">
          <w:rPr>
            <w:webHidden/>
          </w:rPr>
          <w:fldChar w:fldCharType="begin"/>
        </w:r>
        <w:r w:rsidR="00CF3018">
          <w:rPr>
            <w:webHidden/>
          </w:rPr>
          <w:instrText xml:space="preserve"> PAGEREF _Toc28952721 \h </w:instrText>
        </w:r>
        <w:r w:rsidR="00CF3018">
          <w:rPr>
            <w:webHidden/>
          </w:rPr>
        </w:r>
        <w:r w:rsidR="00CF3018">
          <w:rPr>
            <w:webHidden/>
          </w:rPr>
          <w:fldChar w:fldCharType="separate"/>
        </w:r>
        <w:r w:rsidR="00886355">
          <w:rPr>
            <w:webHidden/>
          </w:rPr>
          <w:t>48</w:t>
        </w:r>
        <w:r w:rsidR="00CF3018">
          <w:rPr>
            <w:webHidden/>
          </w:rPr>
          <w:fldChar w:fldCharType="end"/>
        </w:r>
      </w:hyperlink>
    </w:p>
    <w:p w14:paraId="3C5D10FE" w14:textId="018EEE13" w:rsidR="00CF3018" w:rsidRDefault="00000000">
      <w:pPr>
        <w:pStyle w:val="TOC3"/>
        <w:rPr>
          <w:rFonts w:asciiTheme="minorHAnsi" w:eastAsiaTheme="minorEastAsia" w:hAnsiTheme="minorHAnsi" w:cstheme="minorBidi"/>
          <w:kern w:val="0"/>
          <w:sz w:val="22"/>
          <w:szCs w:val="22"/>
        </w:rPr>
      </w:pPr>
      <w:hyperlink w:anchor="_Toc28952722" w:history="1">
        <w:r w:rsidR="00CF3018" w:rsidRPr="00824CF2">
          <w:rPr>
            <w:rStyle w:val="Hyperlink"/>
          </w:rPr>
          <w:t>2.11.5</w:t>
        </w:r>
        <w:r w:rsidR="00CF3018">
          <w:rPr>
            <w:rFonts w:asciiTheme="minorHAnsi" w:eastAsiaTheme="minorEastAsia" w:hAnsiTheme="minorHAnsi" w:cstheme="minorBidi"/>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_Toc28952722 \h </w:instrText>
        </w:r>
        <w:r w:rsidR="00CF3018">
          <w:rPr>
            <w:webHidden/>
          </w:rPr>
        </w:r>
        <w:r w:rsidR="00CF3018">
          <w:rPr>
            <w:webHidden/>
          </w:rPr>
          <w:fldChar w:fldCharType="separate"/>
        </w:r>
        <w:r w:rsidR="00886355">
          <w:rPr>
            <w:webHidden/>
          </w:rPr>
          <w:t>48</w:t>
        </w:r>
        <w:r w:rsidR="00CF3018">
          <w:rPr>
            <w:webHidden/>
          </w:rPr>
          <w:fldChar w:fldCharType="end"/>
        </w:r>
      </w:hyperlink>
    </w:p>
    <w:p w14:paraId="5961B53E" w14:textId="0E52E21B" w:rsidR="00CF3018" w:rsidRDefault="00000000">
      <w:pPr>
        <w:pStyle w:val="TOC3"/>
        <w:rPr>
          <w:rFonts w:asciiTheme="minorHAnsi" w:eastAsiaTheme="minorEastAsia" w:hAnsiTheme="minorHAnsi" w:cstheme="minorBidi"/>
          <w:kern w:val="0"/>
          <w:sz w:val="22"/>
          <w:szCs w:val="22"/>
        </w:rPr>
      </w:pPr>
      <w:hyperlink w:anchor="_Toc28952723" w:history="1">
        <w:r w:rsidR="00CF3018" w:rsidRPr="00824CF2">
          <w:rPr>
            <w:rStyle w:val="Hyperlink"/>
          </w:rPr>
          <w:t>2.11.6</w:t>
        </w:r>
        <w:r w:rsidR="00CF3018">
          <w:rPr>
            <w:rFonts w:asciiTheme="minorHAnsi" w:eastAsiaTheme="minorEastAsia" w:hAnsiTheme="minorHAnsi" w:cstheme="minorBidi"/>
            <w:kern w:val="0"/>
            <w:sz w:val="22"/>
            <w:szCs w:val="22"/>
          </w:rPr>
          <w:tab/>
        </w:r>
        <w:r w:rsidR="00CF3018" w:rsidRPr="00824CF2">
          <w:rPr>
            <w:rStyle w:val="Hyperlink"/>
          </w:rPr>
          <w:t>Tables</w:t>
        </w:r>
        <w:r w:rsidR="00CF3018">
          <w:rPr>
            <w:webHidden/>
          </w:rPr>
          <w:tab/>
        </w:r>
        <w:r w:rsidR="00CF3018">
          <w:rPr>
            <w:webHidden/>
          </w:rPr>
          <w:fldChar w:fldCharType="begin"/>
        </w:r>
        <w:r w:rsidR="00CF3018">
          <w:rPr>
            <w:webHidden/>
          </w:rPr>
          <w:instrText xml:space="preserve"> PAGEREF _Toc28952723 \h </w:instrText>
        </w:r>
        <w:r w:rsidR="00CF3018">
          <w:rPr>
            <w:webHidden/>
          </w:rPr>
        </w:r>
        <w:r w:rsidR="00CF3018">
          <w:rPr>
            <w:webHidden/>
          </w:rPr>
          <w:fldChar w:fldCharType="separate"/>
        </w:r>
        <w:r w:rsidR="00886355">
          <w:rPr>
            <w:webHidden/>
          </w:rPr>
          <w:t>48</w:t>
        </w:r>
        <w:r w:rsidR="00CF3018">
          <w:rPr>
            <w:webHidden/>
          </w:rPr>
          <w:fldChar w:fldCharType="end"/>
        </w:r>
      </w:hyperlink>
    </w:p>
    <w:p w14:paraId="1472E49E" w14:textId="7BDBE706" w:rsidR="00CF3018" w:rsidRDefault="00000000">
      <w:pPr>
        <w:pStyle w:val="TOC3"/>
        <w:rPr>
          <w:rFonts w:asciiTheme="minorHAnsi" w:eastAsiaTheme="minorEastAsia" w:hAnsiTheme="minorHAnsi" w:cstheme="minorBidi"/>
          <w:kern w:val="0"/>
          <w:sz w:val="22"/>
          <w:szCs w:val="22"/>
        </w:rPr>
      </w:pPr>
      <w:hyperlink w:anchor="_Toc28952724" w:history="1">
        <w:r w:rsidR="00CF3018" w:rsidRPr="00824CF2">
          <w:rPr>
            <w:rStyle w:val="Hyperlink"/>
          </w:rPr>
          <w:t>2.11.7</w:t>
        </w:r>
        <w:r w:rsidR="00CF3018">
          <w:rPr>
            <w:rFonts w:asciiTheme="minorHAnsi" w:eastAsiaTheme="minorEastAsia" w:hAnsiTheme="minorHAnsi" w:cstheme="minorBidi"/>
            <w:kern w:val="0"/>
            <w:sz w:val="22"/>
            <w:szCs w:val="22"/>
          </w:rPr>
          <w:tab/>
        </w:r>
        <w:r w:rsidR="00CF3018" w:rsidRPr="00824CF2">
          <w:rPr>
            <w:rStyle w:val="Hyperlink"/>
          </w:rPr>
          <w:t>Fields</w:t>
        </w:r>
        <w:r w:rsidR="00CF3018">
          <w:rPr>
            <w:webHidden/>
          </w:rPr>
          <w:tab/>
        </w:r>
        <w:r w:rsidR="00CF3018">
          <w:rPr>
            <w:webHidden/>
          </w:rPr>
          <w:fldChar w:fldCharType="begin"/>
        </w:r>
        <w:r w:rsidR="00CF3018">
          <w:rPr>
            <w:webHidden/>
          </w:rPr>
          <w:instrText xml:space="preserve"> PAGEREF _Toc28952724 \h </w:instrText>
        </w:r>
        <w:r w:rsidR="00CF3018">
          <w:rPr>
            <w:webHidden/>
          </w:rPr>
        </w:r>
        <w:r w:rsidR="00CF3018">
          <w:rPr>
            <w:webHidden/>
          </w:rPr>
          <w:fldChar w:fldCharType="separate"/>
        </w:r>
        <w:r w:rsidR="00886355">
          <w:rPr>
            <w:webHidden/>
          </w:rPr>
          <w:t>49</w:t>
        </w:r>
        <w:r w:rsidR="00CF3018">
          <w:rPr>
            <w:webHidden/>
          </w:rPr>
          <w:fldChar w:fldCharType="end"/>
        </w:r>
      </w:hyperlink>
    </w:p>
    <w:p w14:paraId="16B933C1" w14:textId="6EF8AB85" w:rsidR="00CF3018" w:rsidRDefault="00000000">
      <w:pPr>
        <w:pStyle w:val="TOC3"/>
        <w:rPr>
          <w:rFonts w:asciiTheme="minorHAnsi" w:eastAsiaTheme="minorEastAsia" w:hAnsiTheme="minorHAnsi" w:cstheme="minorBidi"/>
          <w:kern w:val="0"/>
          <w:sz w:val="22"/>
          <w:szCs w:val="22"/>
        </w:rPr>
      </w:pPr>
      <w:hyperlink w:anchor="_Toc28952725" w:history="1">
        <w:r w:rsidR="00CF3018" w:rsidRPr="00824CF2">
          <w:rPr>
            <w:rStyle w:val="Hyperlink"/>
          </w:rPr>
          <w:t>2.11.8</w:t>
        </w:r>
        <w:r w:rsidR="00CF3018">
          <w:rPr>
            <w:rFonts w:asciiTheme="minorHAnsi" w:eastAsiaTheme="minorEastAsia" w:hAnsiTheme="minorHAnsi" w:cstheme="minorBidi"/>
            <w:kern w:val="0"/>
            <w:sz w:val="22"/>
            <w:szCs w:val="22"/>
          </w:rPr>
          <w:tab/>
        </w:r>
        <w:r w:rsidR="00CF3018" w:rsidRPr="00824CF2">
          <w:rPr>
            <w:rStyle w:val="Hyperlink"/>
          </w:rPr>
          <w:t>Message representation</w:t>
        </w:r>
        <w:r w:rsidR="00CF3018">
          <w:rPr>
            <w:webHidden/>
          </w:rPr>
          <w:tab/>
        </w:r>
        <w:r w:rsidR="00CF3018">
          <w:rPr>
            <w:webHidden/>
          </w:rPr>
          <w:fldChar w:fldCharType="begin"/>
        </w:r>
        <w:r w:rsidR="00CF3018">
          <w:rPr>
            <w:webHidden/>
          </w:rPr>
          <w:instrText xml:space="preserve"> PAGEREF _Toc28952725 \h </w:instrText>
        </w:r>
        <w:r w:rsidR="00CF3018">
          <w:rPr>
            <w:webHidden/>
          </w:rPr>
        </w:r>
        <w:r w:rsidR="00CF3018">
          <w:rPr>
            <w:webHidden/>
          </w:rPr>
          <w:fldChar w:fldCharType="separate"/>
        </w:r>
        <w:r w:rsidR="00886355">
          <w:rPr>
            <w:webHidden/>
          </w:rPr>
          <w:t>49</w:t>
        </w:r>
        <w:r w:rsidR="00CF3018">
          <w:rPr>
            <w:webHidden/>
          </w:rPr>
          <w:fldChar w:fldCharType="end"/>
        </w:r>
      </w:hyperlink>
    </w:p>
    <w:p w14:paraId="5A0328FC" w14:textId="232838D3" w:rsidR="00CF3018" w:rsidRDefault="00000000">
      <w:pPr>
        <w:pStyle w:val="TOC2"/>
        <w:rPr>
          <w:rFonts w:asciiTheme="minorHAnsi" w:eastAsiaTheme="minorEastAsia" w:hAnsiTheme="minorHAnsi" w:cstheme="minorBidi"/>
          <w:b w:val="0"/>
          <w:smallCaps w:val="0"/>
          <w:kern w:val="0"/>
          <w:sz w:val="22"/>
          <w:szCs w:val="22"/>
        </w:rPr>
      </w:pPr>
      <w:hyperlink w:anchor="_Toc28952726" w:history="1">
        <w:r w:rsidR="00CF3018" w:rsidRPr="00824CF2">
          <w:rPr>
            <w:rStyle w:val="Hyperlink"/>
          </w:rPr>
          <w:t>2.12</w:t>
        </w:r>
        <w:r w:rsidR="00CF3018">
          <w:rPr>
            <w:rFonts w:asciiTheme="minorHAnsi" w:eastAsiaTheme="minorEastAsia" w:hAnsiTheme="minorHAnsi" w:cstheme="minorBidi"/>
            <w:b w:val="0"/>
            <w:smallCaps w:val="0"/>
            <w:kern w:val="0"/>
            <w:sz w:val="22"/>
            <w:szCs w:val="22"/>
          </w:rPr>
          <w:tab/>
        </w:r>
        <w:r w:rsidR="00CF3018" w:rsidRPr="00824CF2">
          <w:rPr>
            <w:rStyle w:val="Hyperlink"/>
          </w:rPr>
          <w:t>Chapter Formats For Defining HL7 Messages</w:t>
        </w:r>
        <w:r w:rsidR="00CF3018">
          <w:rPr>
            <w:webHidden/>
          </w:rPr>
          <w:tab/>
        </w:r>
        <w:r w:rsidR="00CF3018">
          <w:rPr>
            <w:webHidden/>
          </w:rPr>
          <w:fldChar w:fldCharType="begin"/>
        </w:r>
        <w:r w:rsidR="00CF3018">
          <w:rPr>
            <w:webHidden/>
          </w:rPr>
          <w:instrText xml:space="preserve"> PAGEREF _Toc28952726 \h </w:instrText>
        </w:r>
        <w:r w:rsidR="00CF3018">
          <w:rPr>
            <w:webHidden/>
          </w:rPr>
        </w:r>
        <w:r w:rsidR="00CF3018">
          <w:rPr>
            <w:webHidden/>
          </w:rPr>
          <w:fldChar w:fldCharType="separate"/>
        </w:r>
        <w:r w:rsidR="00886355">
          <w:rPr>
            <w:webHidden/>
          </w:rPr>
          <w:t>49</w:t>
        </w:r>
        <w:r w:rsidR="00CF3018">
          <w:rPr>
            <w:webHidden/>
          </w:rPr>
          <w:fldChar w:fldCharType="end"/>
        </w:r>
      </w:hyperlink>
    </w:p>
    <w:p w14:paraId="46483C64" w14:textId="261D794E" w:rsidR="00CF3018" w:rsidRDefault="00000000">
      <w:pPr>
        <w:pStyle w:val="TOC3"/>
        <w:rPr>
          <w:rFonts w:asciiTheme="minorHAnsi" w:eastAsiaTheme="minorEastAsia" w:hAnsiTheme="minorHAnsi" w:cstheme="minorBidi"/>
          <w:kern w:val="0"/>
          <w:sz w:val="22"/>
          <w:szCs w:val="22"/>
        </w:rPr>
      </w:pPr>
      <w:hyperlink w:anchor="_Toc28952727" w:history="1">
        <w:r w:rsidR="00CF3018" w:rsidRPr="00824CF2">
          <w:rPr>
            <w:rStyle w:val="Hyperlink"/>
          </w:rPr>
          <w:t>2.12.1</w:t>
        </w:r>
        <w:r w:rsidR="00CF3018">
          <w:rPr>
            <w:rFonts w:asciiTheme="minorHAnsi" w:eastAsiaTheme="minorEastAsia" w:hAnsiTheme="minorHAnsi" w:cstheme="minorBidi"/>
            <w:kern w:val="0"/>
            <w:sz w:val="22"/>
            <w:szCs w:val="22"/>
          </w:rPr>
          <w:tab/>
        </w:r>
        <w:r w:rsidR="00CF3018" w:rsidRPr="00824CF2">
          <w:rPr>
            <w:rStyle w:val="Hyperlink"/>
          </w:rPr>
          <w:t>HL7 abstract message syntax example</w:t>
        </w:r>
        <w:r w:rsidR="00CF3018">
          <w:rPr>
            <w:webHidden/>
          </w:rPr>
          <w:tab/>
        </w:r>
        <w:r w:rsidR="00CF3018">
          <w:rPr>
            <w:webHidden/>
          </w:rPr>
          <w:fldChar w:fldCharType="begin"/>
        </w:r>
        <w:r w:rsidR="00CF3018">
          <w:rPr>
            <w:webHidden/>
          </w:rPr>
          <w:instrText xml:space="preserve"> PAGEREF _Toc28952727 \h </w:instrText>
        </w:r>
        <w:r w:rsidR="00CF3018">
          <w:rPr>
            <w:webHidden/>
          </w:rPr>
        </w:r>
        <w:r w:rsidR="00CF3018">
          <w:rPr>
            <w:webHidden/>
          </w:rPr>
          <w:fldChar w:fldCharType="separate"/>
        </w:r>
        <w:r w:rsidR="00886355">
          <w:rPr>
            <w:webHidden/>
          </w:rPr>
          <w:t>50</w:t>
        </w:r>
        <w:r w:rsidR="00CF3018">
          <w:rPr>
            <w:webHidden/>
          </w:rPr>
          <w:fldChar w:fldCharType="end"/>
        </w:r>
      </w:hyperlink>
    </w:p>
    <w:p w14:paraId="5C4190EF" w14:textId="0904CBCC" w:rsidR="00CF3018" w:rsidRDefault="00000000">
      <w:pPr>
        <w:pStyle w:val="TOC3"/>
        <w:rPr>
          <w:rFonts w:asciiTheme="minorHAnsi" w:eastAsiaTheme="minorEastAsia" w:hAnsiTheme="minorHAnsi" w:cstheme="minorBidi"/>
          <w:kern w:val="0"/>
          <w:sz w:val="22"/>
          <w:szCs w:val="22"/>
        </w:rPr>
      </w:pPr>
      <w:hyperlink w:anchor="_Toc28952728" w:history="1">
        <w:r w:rsidR="00CF3018" w:rsidRPr="00824CF2">
          <w:rPr>
            <w:rStyle w:val="Hyperlink"/>
          </w:rPr>
          <w:t>2.12.2</w:t>
        </w:r>
        <w:r w:rsidR="00CF3018">
          <w:rPr>
            <w:rFonts w:asciiTheme="minorHAnsi" w:eastAsiaTheme="minorEastAsia" w:hAnsiTheme="minorHAnsi" w:cstheme="minorBidi"/>
            <w:kern w:val="0"/>
            <w:sz w:val="22"/>
            <w:szCs w:val="22"/>
          </w:rPr>
          <w:tab/>
        </w:r>
        <w:r w:rsidR="00CF3018" w:rsidRPr="00824CF2">
          <w:rPr>
            <w:rStyle w:val="Hyperlink"/>
          </w:rPr>
          <w:t>HL7 Acknowledgment Choreography Example</w:t>
        </w:r>
        <w:r w:rsidR="00CF3018">
          <w:rPr>
            <w:webHidden/>
          </w:rPr>
          <w:tab/>
        </w:r>
        <w:r w:rsidR="00CF3018">
          <w:rPr>
            <w:webHidden/>
          </w:rPr>
          <w:fldChar w:fldCharType="begin"/>
        </w:r>
        <w:r w:rsidR="00CF3018">
          <w:rPr>
            <w:webHidden/>
          </w:rPr>
          <w:instrText xml:space="preserve"> PAGEREF _Toc28952728 \h </w:instrText>
        </w:r>
        <w:r w:rsidR="00CF3018">
          <w:rPr>
            <w:webHidden/>
          </w:rPr>
        </w:r>
        <w:r w:rsidR="00CF3018">
          <w:rPr>
            <w:webHidden/>
          </w:rPr>
          <w:fldChar w:fldCharType="separate"/>
        </w:r>
        <w:r w:rsidR="00886355">
          <w:rPr>
            <w:webHidden/>
          </w:rPr>
          <w:t>51</w:t>
        </w:r>
        <w:r w:rsidR="00CF3018">
          <w:rPr>
            <w:webHidden/>
          </w:rPr>
          <w:fldChar w:fldCharType="end"/>
        </w:r>
      </w:hyperlink>
    </w:p>
    <w:p w14:paraId="5A61FB09" w14:textId="7A935676" w:rsidR="00CF3018" w:rsidRDefault="00000000">
      <w:pPr>
        <w:pStyle w:val="TOC2"/>
        <w:rPr>
          <w:rFonts w:asciiTheme="minorHAnsi" w:eastAsiaTheme="minorEastAsia" w:hAnsiTheme="minorHAnsi" w:cstheme="minorBidi"/>
          <w:b w:val="0"/>
          <w:smallCaps w:val="0"/>
          <w:kern w:val="0"/>
          <w:sz w:val="22"/>
          <w:szCs w:val="22"/>
        </w:rPr>
      </w:pPr>
      <w:hyperlink w:anchor="_Toc28952729" w:history="1">
        <w:r w:rsidR="00CF3018" w:rsidRPr="00824CF2">
          <w:rPr>
            <w:rStyle w:val="Hyperlink"/>
          </w:rPr>
          <w:t>2.13</w:t>
        </w:r>
        <w:r w:rsidR="00CF3018">
          <w:rPr>
            <w:rFonts w:asciiTheme="minorHAnsi" w:eastAsiaTheme="minorEastAsia" w:hAnsiTheme="minorHAnsi" w:cstheme="minorBidi"/>
            <w:b w:val="0"/>
            <w:smallCaps w:val="0"/>
            <w:kern w:val="0"/>
            <w:sz w:val="22"/>
            <w:szCs w:val="22"/>
          </w:rPr>
          <w:tab/>
        </w:r>
        <w:r w:rsidR="00CF3018" w:rsidRPr="00824CF2">
          <w:rPr>
            <w:rStyle w:val="Hyperlink"/>
          </w:rPr>
          <w:t>Acknowledgment Messages</w:t>
        </w:r>
        <w:r w:rsidR="00CF3018">
          <w:rPr>
            <w:webHidden/>
          </w:rPr>
          <w:tab/>
        </w:r>
        <w:r w:rsidR="00CF3018">
          <w:rPr>
            <w:webHidden/>
          </w:rPr>
          <w:fldChar w:fldCharType="begin"/>
        </w:r>
        <w:r w:rsidR="00CF3018">
          <w:rPr>
            <w:webHidden/>
          </w:rPr>
          <w:instrText xml:space="preserve"> PAGEREF _Toc28952729 \h </w:instrText>
        </w:r>
        <w:r w:rsidR="00CF3018">
          <w:rPr>
            <w:webHidden/>
          </w:rPr>
        </w:r>
        <w:r w:rsidR="00CF3018">
          <w:rPr>
            <w:webHidden/>
          </w:rPr>
          <w:fldChar w:fldCharType="separate"/>
        </w:r>
        <w:r w:rsidR="00886355">
          <w:rPr>
            <w:webHidden/>
          </w:rPr>
          <w:t>52</w:t>
        </w:r>
        <w:r w:rsidR="00CF3018">
          <w:rPr>
            <w:webHidden/>
          </w:rPr>
          <w:fldChar w:fldCharType="end"/>
        </w:r>
      </w:hyperlink>
    </w:p>
    <w:p w14:paraId="7BE87CC8" w14:textId="30F701BD" w:rsidR="00CF3018" w:rsidRDefault="00000000">
      <w:pPr>
        <w:pStyle w:val="TOC3"/>
        <w:rPr>
          <w:rFonts w:asciiTheme="minorHAnsi" w:eastAsiaTheme="minorEastAsia" w:hAnsiTheme="minorHAnsi" w:cstheme="minorBidi"/>
          <w:kern w:val="0"/>
          <w:sz w:val="22"/>
          <w:szCs w:val="22"/>
        </w:rPr>
      </w:pPr>
      <w:hyperlink w:anchor="_Toc28952730" w:history="1">
        <w:r w:rsidR="00CF3018" w:rsidRPr="00824CF2">
          <w:rPr>
            <w:rStyle w:val="Hyperlink"/>
          </w:rPr>
          <w:t>2.13.1</w:t>
        </w:r>
        <w:r w:rsidR="00CF3018">
          <w:rPr>
            <w:rFonts w:asciiTheme="minorHAnsi" w:eastAsiaTheme="minorEastAsia" w:hAnsiTheme="minorHAnsi" w:cstheme="minorBidi"/>
            <w:kern w:val="0"/>
            <w:sz w:val="22"/>
            <w:szCs w:val="22"/>
          </w:rPr>
          <w:tab/>
        </w:r>
        <w:r w:rsidR="00CF3018" w:rsidRPr="00824CF2">
          <w:rPr>
            <w:rStyle w:val="Hyperlink"/>
          </w:rPr>
          <w:t>ACK - general acknowledgment</w:t>
        </w:r>
        <w:r w:rsidR="00CF3018">
          <w:rPr>
            <w:webHidden/>
          </w:rPr>
          <w:tab/>
        </w:r>
        <w:r w:rsidR="00CF3018">
          <w:rPr>
            <w:webHidden/>
          </w:rPr>
          <w:fldChar w:fldCharType="begin"/>
        </w:r>
        <w:r w:rsidR="00CF3018">
          <w:rPr>
            <w:webHidden/>
          </w:rPr>
          <w:instrText xml:space="preserve"> PAGEREF _Toc28952730 \h </w:instrText>
        </w:r>
        <w:r w:rsidR="00CF3018">
          <w:rPr>
            <w:webHidden/>
          </w:rPr>
        </w:r>
        <w:r w:rsidR="00CF3018">
          <w:rPr>
            <w:webHidden/>
          </w:rPr>
          <w:fldChar w:fldCharType="separate"/>
        </w:r>
        <w:r w:rsidR="00886355">
          <w:rPr>
            <w:webHidden/>
          </w:rPr>
          <w:t>52</w:t>
        </w:r>
        <w:r w:rsidR="00CF3018">
          <w:rPr>
            <w:webHidden/>
          </w:rPr>
          <w:fldChar w:fldCharType="end"/>
        </w:r>
      </w:hyperlink>
    </w:p>
    <w:p w14:paraId="2107EFCE" w14:textId="20D7015C" w:rsidR="00CF3018" w:rsidRDefault="00000000">
      <w:pPr>
        <w:pStyle w:val="TOC2"/>
        <w:rPr>
          <w:rFonts w:asciiTheme="minorHAnsi" w:eastAsiaTheme="minorEastAsia" w:hAnsiTheme="minorHAnsi" w:cstheme="minorBidi"/>
          <w:b w:val="0"/>
          <w:smallCaps w:val="0"/>
          <w:kern w:val="0"/>
          <w:sz w:val="22"/>
          <w:szCs w:val="22"/>
        </w:rPr>
      </w:pPr>
      <w:hyperlink w:anchor="_Toc28952731" w:history="1">
        <w:r w:rsidR="00CF3018" w:rsidRPr="00824CF2">
          <w:rPr>
            <w:rStyle w:val="Hyperlink"/>
          </w:rPr>
          <w:t>2.14</w:t>
        </w:r>
        <w:r w:rsidR="00CF3018">
          <w:rPr>
            <w:rFonts w:asciiTheme="minorHAnsi" w:eastAsiaTheme="minorEastAsia" w:hAnsiTheme="minorHAnsi" w:cstheme="minorBidi"/>
            <w:b w:val="0"/>
            <w:smallCaps w:val="0"/>
            <w:kern w:val="0"/>
            <w:sz w:val="22"/>
            <w:szCs w:val="22"/>
          </w:rPr>
          <w:tab/>
        </w:r>
        <w:r w:rsidR="00CF3018" w:rsidRPr="00824CF2">
          <w:rPr>
            <w:rStyle w:val="Hyperlink"/>
          </w:rPr>
          <w:t>Message Control Segments</w:t>
        </w:r>
        <w:r w:rsidR="00CF3018">
          <w:rPr>
            <w:webHidden/>
          </w:rPr>
          <w:tab/>
        </w:r>
        <w:r w:rsidR="00CF3018">
          <w:rPr>
            <w:webHidden/>
          </w:rPr>
          <w:fldChar w:fldCharType="begin"/>
        </w:r>
        <w:r w:rsidR="00CF3018">
          <w:rPr>
            <w:webHidden/>
          </w:rPr>
          <w:instrText xml:space="preserve"> PAGEREF _Toc28952731 \h </w:instrText>
        </w:r>
        <w:r w:rsidR="00CF3018">
          <w:rPr>
            <w:webHidden/>
          </w:rPr>
        </w:r>
        <w:r w:rsidR="00CF3018">
          <w:rPr>
            <w:webHidden/>
          </w:rPr>
          <w:fldChar w:fldCharType="separate"/>
        </w:r>
        <w:r w:rsidR="00886355">
          <w:rPr>
            <w:webHidden/>
          </w:rPr>
          <w:t>53</w:t>
        </w:r>
        <w:r w:rsidR="00CF3018">
          <w:rPr>
            <w:webHidden/>
          </w:rPr>
          <w:fldChar w:fldCharType="end"/>
        </w:r>
      </w:hyperlink>
    </w:p>
    <w:p w14:paraId="48878215" w14:textId="2711FF29" w:rsidR="00CF3018" w:rsidRDefault="00000000">
      <w:pPr>
        <w:pStyle w:val="TOC3"/>
        <w:rPr>
          <w:rFonts w:asciiTheme="minorHAnsi" w:eastAsiaTheme="minorEastAsia" w:hAnsiTheme="minorHAnsi" w:cstheme="minorBidi"/>
          <w:kern w:val="0"/>
          <w:sz w:val="22"/>
          <w:szCs w:val="22"/>
        </w:rPr>
      </w:pPr>
      <w:hyperlink w:anchor="_Toc28952732" w:history="1">
        <w:r w:rsidR="00CF3018" w:rsidRPr="00824CF2">
          <w:rPr>
            <w:rStyle w:val="Hyperlink"/>
          </w:rPr>
          <w:t>2.14.1</w:t>
        </w:r>
        <w:r w:rsidR="00CF3018">
          <w:rPr>
            <w:rFonts w:asciiTheme="minorHAnsi" w:eastAsiaTheme="minorEastAsia" w:hAnsiTheme="minorHAnsi" w:cstheme="minorBidi"/>
            <w:kern w:val="0"/>
            <w:sz w:val="22"/>
            <w:szCs w:val="22"/>
          </w:rPr>
          <w:tab/>
        </w:r>
        <w:r w:rsidR="00CF3018" w:rsidRPr="00824CF2">
          <w:rPr>
            <w:rStyle w:val="Hyperlink"/>
          </w:rPr>
          <w:t xml:space="preserve">ADD </w:t>
        </w:r>
        <w:r w:rsidR="00CF3018" w:rsidRPr="00824CF2">
          <w:rPr>
            <w:rStyle w:val="Hyperlink"/>
          </w:rPr>
          <w:noBreakHyphen/>
          <w:t xml:space="preserve"> addendum segment</w:t>
        </w:r>
        <w:r w:rsidR="00CF3018">
          <w:rPr>
            <w:webHidden/>
          </w:rPr>
          <w:tab/>
        </w:r>
        <w:r w:rsidR="00CF3018">
          <w:rPr>
            <w:webHidden/>
          </w:rPr>
          <w:fldChar w:fldCharType="begin"/>
        </w:r>
        <w:r w:rsidR="00CF3018">
          <w:rPr>
            <w:webHidden/>
          </w:rPr>
          <w:instrText xml:space="preserve"> PAGEREF _Toc28952732 \h </w:instrText>
        </w:r>
        <w:r w:rsidR="00CF3018">
          <w:rPr>
            <w:webHidden/>
          </w:rPr>
        </w:r>
        <w:r w:rsidR="00CF3018">
          <w:rPr>
            <w:webHidden/>
          </w:rPr>
          <w:fldChar w:fldCharType="separate"/>
        </w:r>
        <w:r w:rsidR="00886355">
          <w:rPr>
            <w:webHidden/>
          </w:rPr>
          <w:t>53</w:t>
        </w:r>
        <w:r w:rsidR="00CF3018">
          <w:rPr>
            <w:webHidden/>
          </w:rPr>
          <w:fldChar w:fldCharType="end"/>
        </w:r>
      </w:hyperlink>
    </w:p>
    <w:p w14:paraId="11964E14" w14:textId="7A04FC84" w:rsidR="00CF3018" w:rsidRDefault="00000000">
      <w:pPr>
        <w:pStyle w:val="TOC3"/>
        <w:rPr>
          <w:rFonts w:asciiTheme="minorHAnsi" w:eastAsiaTheme="minorEastAsia" w:hAnsiTheme="minorHAnsi" w:cstheme="minorBidi"/>
          <w:kern w:val="0"/>
          <w:sz w:val="22"/>
          <w:szCs w:val="22"/>
        </w:rPr>
      </w:pPr>
      <w:hyperlink w:anchor="_Toc28952733" w:history="1">
        <w:r w:rsidR="00CF3018" w:rsidRPr="00824CF2">
          <w:rPr>
            <w:rStyle w:val="Hyperlink"/>
          </w:rPr>
          <w:t>2.14.2</w:t>
        </w:r>
        <w:r w:rsidR="00CF3018">
          <w:rPr>
            <w:rFonts w:asciiTheme="minorHAnsi" w:eastAsiaTheme="minorEastAsia" w:hAnsiTheme="minorHAnsi" w:cstheme="minorBidi"/>
            <w:kern w:val="0"/>
            <w:sz w:val="22"/>
            <w:szCs w:val="22"/>
          </w:rPr>
          <w:tab/>
        </w:r>
        <w:r w:rsidR="00CF3018" w:rsidRPr="00824CF2">
          <w:rPr>
            <w:rStyle w:val="Hyperlink"/>
          </w:rPr>
          <w:t xml:space="preserve">BHS </w:t>
        </w:r>
        <w:r w:rsidR="00CF3018" w:rsidRPr="00824CF2">
          <w:rPr>
            <w:rStyle w:val="Hyperlink"/>
          </w:rPr>
          <w:noBreakHyphen/>
          <w:t xml:space="preserve"> batch header segment</w:t>
        </w:r>
        <w:r w:rsidR="00CF3018">
          <w:rPr>
            <w:webHidden/>
          </w:rPr>
          <w:tab/>
        </w:r>
        <w:r w:rsidR="00CF3018">
          <w:rPr>
            <w:webHidden/>
          </w:rPr>
          <w:fldChar w:fldCharType="begin"/>
        </w:r>
        <w:r w:rsidR="00CF3018">
          <w:rPr>
            <w:webHidden/>
          </w:rPr>
          <w:instrText xml:space="preserve"> PAGEREF _Toc28952733 \h </w:instrText>
        </w:r>
        <w:r w:rsidR="00CF3018">
          <w:rPr>
            <w:webHidden/>
          </w:rPr>
        </w:r>
        <w:r w:rsidR="00CF3018">
          <w:rPr>
            <w:webHidden/>
          </w:rPr>
          <w:fldChar w:fldCharType="separate"/>
        </w:r>
        <w:r w:rsidR="00886355">
          <w:rPr>
            <w:webHidden/>
          </w:rPr>
          <w:t>54</w:t>
        </w:r>
        <w:r w:rsidR="00CF3018">
          <w:rPr>
            <w:webHidden/>
          </w:rPr>
          <w:fldChar w:fldCharType="end"/>
        </w:r>
      </w:hyperlink>
    </w:p>
    <w:p w14:paraId="4E3DFEB3" w14:textId="553F41A7" w:rsidR="00CF3018" w:rsidRDefault="00000000">
      <w:pPr>
        <w:pStyle w:val="TOC3"/>
        <w:rPr>
          <w:rFonts w:asciiTheme="minorHAnsi" w:eastAsiaTheme="minorEastAsia" w:hAnsiTheme="minorHAnsi" w:cstheme="minorBidi"/>
          <w:kern w:val="0"/>
          <w:sz w:val="22"/>
          <w:szCs w:val="22"/>
        </w:rPr>
      </w:pPr>
      <w:hyperlink w:anchor="_Toc28952734" w:history="1">
        <w:r w:rsidR="00CF3018" w:rsidRPr="00824CF2">
          <w:rPr>
            <w:rStyle w:val="Hyperlink"/>
          </w:rPr>
          <w:t>2.14.3</w:t>
        </w:r>
        <w:r w:rsidR="00CF3018">
          <w:rPr>
            <w:rFonts w:asciiTheme="minorHAnsi" w:eastAsiaTheme="minorEastAsia" w:hAnsiTheme="minorHAnsi" w:cstheme="minorBidi"/>
            <w:kern w:val="0"/>
            <w:sz w:val="22"/>
            <w:szCs w:val="22"/>
          </w:rPr>
          <w:tab/>
        </w:r>
        <w:r w:rsidR="00CF3018" w:rsidRPr="00824CF2">
          <w:rPr>
            <w:rStyle w:val="Hyperlink"/>
          </w:rPr>
          <w:t xml:space="preserve">BTS </w:t>
        </w:r>
        <w:r w:rsidR="00CF3018" w:rsidRPr="00824CF2">
          <w:rPr>
            <w:rStyle w:val="Hyperlink"/>
          </w:rPr>
          <w:noBreakHyphen/>
          <w:t xml:space="preserve"> batch trailer segment</w:t>
        </w:r>
        <w:r w:rsidR="00CF3018">
          <w:rPr>
            <w:webHidden/>
          </w:rPr>
          <w:tab/>
        </w:r>
        <w:r w:rsidR="00CF3018">
          <w:rPr>
            <w:webHidden/>
          </w:rPr>
          <w:fldChar w:fldCharType="begin"/>
        </w:r>
        <w:r w:rsidR="00CF3018">
          <w:rPr>
            <w:webHidden/>
          </w:rPr>
          <w:instrText xml:space="preserve"> PAGEREF _Toc28952734 \h </w:instrText>
        </w:r>
        <w:r w:rsidR="00CF3018">
          <w:rPr>
            <w:webHidden/>
          </w:rPr>
        </w:r>
        <w:r w:rsidR="00CF3018">
          <w:rPr>
            <w:webHidden/>
          </w:rPr>
          <w:fldChar w:fldCharType="separate"/>
        </w:r>
        <w:r w:rsidR="00886355">
          <w:rPr>
            <w:webHidden/>
          </w:rPr>
          <w:t>57</w:t>
        </w:r>
        <w:r w:rsidR="00CF3018">
          <w:rPr>
            <w:webHidden/>
          </w:rPr>
          <w:fldChar w:fldCharType="end"/>
        </w:r>
      </w:hyperlink>
    </w:p>
    <w:p w14:paraId="3B610407" w14:textId="3BD1A779" w:rsidR="00CF3018" w:rsidRDefault="00000000">
      <w:pPr>
        <w:pStyle w:val="TOC3"/>
        <w:rPr>
          <w:rFonts w:asciiTheme="minorHAnsi" w:eastAsiaTheme="minorEastAsia" w:hAnsiTheme="minorHAnsi" w:cstheme="minorBidi"/>
          <w:kern w:val="0"/>
          <w:sz w:val="22"/>
          <w:szCs w:val="22"/>
        </w:rPr>
      </w:pPr>
      <w:hyperlink w:anchor="_Toc28952735" w:history="1">
        <w:r w:rsidR="00CF3018" w:rsidRPr="00824CF2">
          <w:rPr>
            <w:rStyle w:val="Hyperlink"/>
          </w:rPr>
          <w:t>2.14.4</w:t>
        </w:r>
        <w:r w:rsidR="00CF3018">
          <w:rPr>
            <w:rFonts w:asciiTheme="minorHAnsi" w:eastAsiaTheme="minorEastAsia" w:hAnsiTheme="minorHAnsi" w:cstheme="minorBidi"/>
            <w:kern w:val="0"/>
            <w:sz w:val="22"/>
            <w:szCs w:val="22"/>
          </w:rPr>
          <w:tab/>
        </w:r>
        <w:r w:rsidR="00CF3018" w:rsidRPr="00824CF2">
          <w:rPr>
            <w:rStyle w:val="Hyperlink"/>
          </w:rPr>
          <w:t>DSC - continuation pointer segment</w:t>
        </w:r>
        <w:r w:rsidR="00CF3018">
          <w:rPr>
            <w:webHidden/>
          </w:rPr>
          <w:tab/>
        </w:r>
        <w:r w:rsidR="00CF3018">
          <w:rPr>
            <w:webHidden/>
          </w:rPr>
          <w:fldChar w:fldCharType="begin"/>
        </w:r>
        <w:r w:rsidR="00CF3018">
          <w:rPr>
            <w:webHidden/>
          </w:rPr>
          <w:instrText xml:space="preserve"> PAGEREF _Toc28952735 \h </w:instrText>
        </w:r>
        <w:r w:rsidR="00CF3018">
          <w:rPr>
            <w:webHidden/>
          </w:rPr>
        </w:r>
        <w:r w:rsidR="00CF3018">
          <w:rPr>
            <w:webHidden/>
          </w:rPr>
          <w:fldChar w:fldCharType="separate"/>
        </w:r>
        <w:r w:rsidR="00886355">
          <w:rPr>
            <w:webHidden/>
          </w:rPr>
          <w:t>58</w:t>
        </w:r>
        <w:r w:rsidR="00CF3018">
          <w:rPr>
            <w:webHidden/>
          </w:rPr>
          <w:fldChar w:fldCharType="end"/>
        </w:r>
      </w:hyperlink>
    </w:p>
    <w:p w14:paraId="13E442B5" w14:textId="644897CD" w:rsidR="00CF3018" w:rsidRDefault="00000000">
      <w:pPr>
        <w:pStyle w:val="TOC3"/>
        <w:rPr>
          <w:rFonts w:asciiTheme="minorHAnsi" w:eastAsiaTheme="minorEastAsia" w:hAnsiTheme="minorHAnsi" w:cstheme="minorBidi"/>
          <w:kern w:val="0"/>
          <w:sz w:val="22"/>
          <w:szCs w:val="22"/>
        </w:rPr>
      </w:pPr>
      <w:hyperlink w:anchor="_Toc28952736" w:history="1">
        <w:r w:rsidR="00CF3018" w:rsidRPr="00824CF2">
          <w:rPr>
            <w:rStyle w:val="Hyperlink"/>
          </w:rPr>
          <w:t>2.14.5</w:t>
        </w:r>
        <w:r w:rsidR="00CF3018">
          <w:rPr>
            <w:rFonts w:asciiTheme="minorHAnsi" w:eastAsiaTheme="minorEastAsia" w:hAnsiTheme="minorHAnsi" w:cstheme="minorBidi"/>
            <w:kern w:val="0"/>
            <w:sz w:val="22"/>
            <w:szCs w:val="22"/>
          </w:rPr>
          <w:tab/>
        </w:r>
        <w:r w:rsidR="00CF3018" w:rsidRPr="00824CF2">
          <w:rPr>
            <w:rStyle w:val="Hyperlink"/>
          </w:rPr>
          <w:t xml:space="preserve">ERR </w:t>
        </w:r>
        <w:r w:rsidR="00CF3018" w:rsidRPr="00824CF2">
          <w:rPr>
            <w:rStyle w:val="Hyperlink"/>
          </w:rPr>
          <w:noBreakHyphen/>
          <w:t xml:space="preserve"> error segment</w:t>
        </w:r>
        <w:r w:rsidR="00CF3018">
          <w:rPr>
            <w:webHidden/>
          </w:rPr>
          <w:tab/>
        </w:r>
        <w:r w:rsidR="00CF3018">
          <w:rPr>
            <w:webHidden/>
          </w:rPr>
          <w:fldChar w:fldCharType="begin"/>
        </w:r>
        <w:r w:rsidR="00CF3018">
          <w:rPr>
            <w:webHidden/>
          </w:rPr>
          <w:instrText xml:space="preserve"> PAGEREF _Toc28952736 \h </w:instrText>
        </w:r>
        <w:r w:rsidR="00CF3018">
          <w:rPr>
            <w:webHidden/>
          </w:rPr>
        </w:r>
        <w:r w:rsidR="00CF3018">
          <w:rPr>
            <w:webHidden/>
          </w:rPr>
          <w:fldChar w:fldCharType="separate"/>
        </w:r>
        <w:r w:rsidR="00886355">
          <w:rPr>
            <w:webHidden/>
          </w:rPr>
          <w:t>58</w:t>
        </w:r>
        <w:r w:rsidR="00CF3018">
          <w:rPr>
            <w:webHidden/>
          </w:rPr>
          <w:fldChar w:fldCharType="end"/>
        </w:r>
      </w:hyperlink>
    </w:p>
    <w:p w14:paraId="36DFDC24" w14:textId="7259C1F8" w:rsidR="00CF3018" w:rsidRDefault="00000000">
      <w:pPr>
        <w:pStyle w:val="TOC3"/>
        <w:rPr>
          <w:rFonts w:asciiTheme="minorHAnsi" w:eastAsiaTheme="minorEastAsia" w:hAnsiTheme="minorHAnsi" w:cstheme="minorBidi"/>
          <w:kern w:val="0"/>
          <w:sz w:val="22"/>
          <w:szCs w:val="22"/>
        </w:rPr>
      </w:pPr>
      <w:hyperlink w:anchor="_Toc28952737" w:history="1">
        <w:r w:rsidR="00CF3018" w:rsidRPr="00824CF2">
          <w:rPr>
            <w:rStyle w:val="Hyperlink"/>
          </w:rPr>
          <w:t>2.14.6</w:t>
        </w:r>
        <w:r w:rsidR="00CF3018">
          <w:rPr>
            <w:rFonts w:asciiTheme="minorHAnsi" w:eastAsiaTheme="minorEastAsia" w:hAnsiTheme="minorHAnsi" w:cstheme="minorBidi"/>
            <w:kern w:val="0"/>
            <w:sz w:val="22"/>
            <w:szCs w:val="22"/>
          </w:rPr>
          <w:tab/>
        </w:r>
        <w:r w:rsidR="00CF3018" w:rsidRPr="00824CF2">
          <w:rPr>
            <w:rStyle w:val="Hyperlink"/>
          </w:rPr>
          <w:t xml:space="preserve">FHS </w:t>
        </w:r>
        <w:r w:rsidR="00CF3018" w:rsidRPr="00824CF2">
          <w:rPr>
            <w:rStyle w:val="Hyperlink"/>
          </w:rPr>
          <w:noBreakHyphen/>
          <w:t xml:space="preserve"> file header segment</w:t>
        </w:r>
        <w:r w:rsidR="00CF3018">
          <w:rPr>
            <w:webHidden/>
          </w:rPr>
          <w:tab/>
        </w:r>
        <w:r w:rsidR="00CF3018">
          <w:rPr>
            <w:webHidden/>
          </w:rPr>
          <w:fldChar w:fldCharType="begin"/>
        </w:r>
        <w:r w:rsidR="00CF3018">
          <w:rPr>
            <w:webHidden/>
          </w:rPr>
          <w:instrText xml:space="preserve"> PAGEREF _Toc28952737 \h </w:instrText>
        </w:r>
        <w:r w:rsidR="00CF3018">
          <w:rPr>
            <w:webHidden/>
          </w:rPr>
        </w:r>
        <w:r w:rsidR="00CF3018">
          <w:rPr>
            <w:webHidden/>
          </w:rPr>
          <w:fldChar w:fldCharType="separate"/>
        </w:r>
        <w:r w:rsidR="00886355">
          <w:rPr>
            <w:webHidden/>
          </w:rPr>
          <w:t>62</w:t>
        </w:r>
        <w:r w:rsidR="00CF3018">
          <w:rPr>
            <w:webHidden/>
          </w:rPr>
          <w:fldChar w:fldCharType="end"/>
        </w:r>
      </w:hyperlink>
    </w:p>
    <w:p w14:paraId="450D285F" w14:textId="77555971" w:rsidR="00CF3018" w:rsidRDefault="00000000">
      <w:pPr>
        <w:pStyle w:val="TOC3"/>
        <w:rPr>
          <w:rFonts w:asciiTheme="minorHAnsi" w:eastAsiaTheme="minorEastAsia" w:hAnsiTheme="minorHAnsi" w:cstheme="minorBidi"/>
          <w:kern w:val="0"/>
          <w:sz w:val="22"/>
          <w:szCs w:val="22"/>
        </w:rPr>
      </w:pPr>
      <w:hyperlink w:anchor="_Toc28952738" w:history="1">
        <w:r w:rsidR="00CF3018" w:rsidRPr="00824CF2">
          <w:rPr>
            <w:rStyle w:val="Hyperlink"/>
          </w:rPr>
          <w:t>2.14.7</w:t>
        </w:r>
        <w:r w:rsidR="00CF3018">
          <w:rPr>
            <w:rFonts w:asciiTheme="minorHAnsi" w:eastAsiaTheme="minorEastAsia" w:hAnsiTheme="minorHAnsi" w:cstheme="minorBidi"/>
            <w:kern w:val="0"/>
            <w:sz w:val="22"/>
            <w:szCs w:val="22"/>
          </w:rPr>
          <w:tab/>
        </w:r>
        <w:r w:rsidR="00CF3018" w:rsidRPr="00824CF2">
          <w:rPr>
            <w:rStyle w:val="Hyperlink"/>
          </w:rPr>
          <w:t xml:space="preserve">FTS </w:t>
        </w:r>
        <w:r w:rsidR="00CF3018" w:rsidRPr="00824CF2">
          <w:rPr>
            <w:rStyle w:val="Hyperlink"/>
          </w:rPr>
          <w:noBreakHyphen/>
          <w:t xml:space="preserve"> file trailer segment</w:t>
        </w:r>
        <w:r w:rsidR="00CF3018">
          <w:rPr>
            <w:webHidden/>
          </w:rPr>
          <w:tab/>
        </w:r>
        <w:r w:rsidR="00CF3018">
          <w:rPr>
            <w:webHidden/>
          </w:rPr>
          <w:fldChar w:fldCharType="begin"/>
        </w:r>
        <w:r w:rsidR="00CF3018">
          <w:rPr>
            <w:webHidden/>
          </w:rPr>
          <w:instrText xml:space="preserve"> PAGEREF _Toc28952738 \h </w:instrText>
        </w:r>
        <w:r w:rsidR="00CF3018">
          <w:rPr>
            <w:webHidden/>
          </w:rPr>
        </w:r>
        <w:r w:rsidR="00CF3018">
          <w:rPr>
            <w:webHidden/>
          </w:rPr>
          <w:fldChar w:fldCharType="separate"/>
        </w:r>
        <w:r w:rsidR="00886355">
          <w:rPr>
            <w:webHidden/>
          </w:rPr>
          <w:t>66</w:t>
        </w:r>
        <w:r w:rsidR="00CF3018">
          <w:rPr>
            <w:webHidden/>
          </w:rPr>
          <w:fldChar w:fldCharType="end"/>
        </w:r>
      </w:hyperlink>
    </w:p>
    <w:p w14:paraId="24D28F71" w14:textId="02398297" w:rsidR="00CF3018" w:rsidRDefault="00000000">
      <w:pPr>
        <w:pStyle w:val="TOC3"/>
        <w:rPr>
          <w:rFonts w:asciiTheme="minorHAnsi" w:eastAsiaTheme="minorEastAsia" w:hAnsiTheme="minorHAnsi" w:cstheme="minorBidi"/>
          <w:kern w:val="0"/>
          <w:sz w:val="22"/>
          <w:szCs w:val="22"/>
        </w:rPr>
      </w:pPr>
      <w:hyperlink w:anchor="_Toc28952739" w:history="1">
        <w:r w:rsidR="00CF3018" w:rsidRPr="00824CF2">
          <w:rPr>
            <w:rStyle w:val="Hyperlink"/>
          </w:rPr>
          <w:t>2.14.8</w:t>
        </w:r>
        <w:r w:rsidR="00CF3018">
          <w:rPr>
            <w:rFonts w:asciiTheme="minorHAnsi" w:eastAsiaTheme="minorEastAsia" w:hAnsiTheme="minorHAnsi" w:cstheme="minorBidi"/>
            <w:kern w:val="0"/>
            <w:sz w:val="22"/>
            <w:szCs w:val="22"/>
          </w:rPr>
          <w:tab/>
        </w:r>
        <w:r w:rsidR="00CF3018" w:rsidRPr="00824CF2">
          <w:rPr>
            <w:rStyle w:val="Hyperlink"/>
          </w:rPr>
          <w:t xml:space="preserve">MSA </w:t>
        </w:r>
        <w:r w:rsidR="00CF3018" w:rsidRPr="00824CF2">
          <w:rPr>
            <w:rStyle w:val="Hyperlink"/>
          </w:rPr>
          <w:noBreakHyphen/>
          <w:t xml:space="preserve"> message acknowledgment segment</w:t>
        </w:r>
        <w:r w:rsidR="00CF3018">
          <w:rPr>
            <w:webHidden/>
          </w:rPr>
          <w:tab/>
        </w:r>
        <w:r w:rsidR="00CF3018">
          <w:rPr>
            <w:webHidden/>
          </w:rPr>
          <w:fldChar w:fldCharType="begin"/>
        </w:r>
        <w:r w:rsidR="00CF3018">
          <w:rPr>
            <w:webHidden/>
          </w:rPr>
          <w:instrText xml:space="preserve"> PAGEREF _Toc28952739 \h </w:instrText>
        </w:r>
        <w:r w:rsidR="00CF3018">
          <w:rPr>
            <w:webHidden/>
          </w:rPr>
        </w:r>
        <w:r w:rsidR="00CF3018">
          <w:rPr>
            <w:webHidden/>
          </w:rPr>
          <w:fldChar w:fldCharType="separate"/>
        </w:r>
        <w:r w:rsidR="00886355">
          <w:rPr>
            <w:webHidden/>
          </w:rPr>
          <w:t>66</w:t>
        </w:r>
        <w:r w:rsidR="00CF3018">
          <w:rPr>
            <w:webHidden/>
          </w:rPr>
          <w:fldChar w:fldCharType="end"/>
        </w:r>
      </w:hyperlink>
    </w:p>
    <w:p w14:paraId="3CD5AE1B" w14:textId="64CDA3FA" w:rsidR="00CF3018" w:rsidRDefault="00000000">
      <w:pPr>
        <w:pStyle w:val="TOC3"/>
        <w:rPr>
          <w:rFonts w:asciiTheme="minorHAnsi" w:eastAsiaTheme="minorEastAsia" w:hAnsiTheme="minorHAnsi" w:cstheme="minorBidi"/>
          <w:kern w:val="0"/>
          <w:sz w:val="22"/>
          <w:szCs w:val="22"/>
        </w:rPr>
      </w:pPr>
      <w:hyperlink w:anchor="_Toc28952740" w:history="1">
        <w:r w:rsidR="00CF3018" w:rsidRPr="00824CF2">
          <w:rPr>
            <w:rStyle w:val="Hyperlink"/>
          </w:rPr>
          <w:t>2.14.9</w:t>
        </w:r>
        <w:r w:rsidR="00CF3018">
          <w:rPr>
            <w:rFonts w:asciiTheme="minorHAnsi" w:eastAsiaTheme="minorEastAsia" w:hAnsiTheme="minorHAnsi" w:cstheme="minorBidi"/>
            <w:kern w:val="0"/>
            <w:sz w:val="22"/>
            <w:szCs w:val="22"/>
          </w:rPr>
          <w:tab/>
        </w:r>
        <w:r w:rsidR="00CF3018" w:rsidRPr="00824CF2">
          <w:rPr>
            <w:rStyle w:val="Hyperlink"/>
          </w:rPr>
          <w:t xml:space="preserve">MSH </w:t>
        </w:r>
        <w:r w:rsidR="00CF3018" w:rsidRPr="00824CF2">
          <w:rPr>
            <w:rStyle w:val="Hyperlink"/>
          </w:rPr>
          <w:noBreakHyphen/>
          <w:t xml:space="preserve"> message header segment</w:t>
        </w:r>
        <w:r w:rsidR="00CF3018">
          <w:rPr>
            <w:webHidden/>
          </w:rPr>
          <w:tab/>
        </w:r>
        <w:r w:rsidR="00CF3018">
          <w:rPr>
            <w:webHidden/>
          </w:rPr>
          <w:fldChar w:fldCharType="begin"/>
        </w:r>
        <w:r w:rsidR="00CF3018">
          <w:rPr>
            <w:webHidden/>
          </w:rPr>
          <w:instrText xml:space="preserve"> PAGEREF _Toc28952740 \h </w:instrText>
        </w:r>
        <w:r w:rsidR="00CF3018">
          <w:rPr>
            <w:webHidden/>
          </w:rPr>
        </w:r>
        <w:r w:rsidR="00CF3018">
          <w:rPr>
            <w:webHidden/>
          </w:rPr>
          <w:fldChar w:fldCharType="separate"/>
        </w:r>
        <w:r w:rsidR="00886355">
          <w:rPr>
            <w:webHidden/>
          </w:rPr>
          <w:t>67</w:t>
        </w:r>
        <w:r w:rsidR="00CF3018">
          <w:rPr>
            <w:webHidden/>
          </w:rPr>
          <w:fldChar w:fldCharType="end"/>
        </w:r>
      </w:hyperlink>
    </w:p>
    <w:p w14:paraId="6C85034B" w14:textId="0C12C24A" w:rsidR="00CF3018" w:rsidRDefault="00000000">
      <w:pPr>
        <w:pStyle w:val="TOC3"/>
        <w:rPr>
          <w:rFonts w:asciiTheme="minorHAnsi" w:eastAsiaTheme="minorEastAsia" w:hAnsiTheme="minorHAnsi" w:cstheme="minorBidi"/>
          <w:kern w:val="0"/>
          <w:sz w:val="22"/>
          <w:szCs w:val="22"/>
        </w:rPr>
      </w:pPr>
      <w:hyperlink w:anchor="_Toc28952741" w:history="1">
        <w:r w:rsidR="00CF3018" w:rsidRPr="00824CF2">
          <w:rPr>
            <w:rStyle w:val="Hyperlink"/>
          </w:rPr>
          <w:t>2.14.10</w:t>
        </w:r>
        <w:r w:rsidR="00CF3018">
          <w:rPr>
            <w:rFonts w:asciiTheme="minorHAnsi" w:eastAsiaTheme="minorEastAsia" w:hAnsiTheme="minorHAnsi" w:cstheme="minorBidi"/>
            <w:kern w:val="0"/>
            <w:sz w:val="22"/>
            <w:szCs w:val="22"/>
          </w:rPr>
          <w:tab/>
        </w:r>
        <w:r w:rsidR="00CF3018" w:rsidRPr="00824CF2">
          <w:rPr>
            <w:rStyle w:val="Hyperlink"/>
          </w:rPr>
          <w:t xml:space="preserve">NTE </w:t>
        </w:r>
        <w:r w:rsidR="00CF3018" w:rsidRPr="00824CF2">
          <w:rPr>
            <w:rStyle w:val="Hyperlink"/>
          </w:rPr>
          <w:noBreakHyphen/>
          <w:t xml:space="preserve"> notes and comments segment</w:t>
        </w:r>
        <w:r w:rsidR="00CF3018">
          <w:rPr>
            <w:webHidden/>
          </w:rPr>
          <w:tab/>
        </w:r>
        <w:r w:rsidR="00CF3018">
          <w:rPr>
            <w:webHidden/>
          </w:rPr>
          <w:fldChar w:fldCharType="begin"/>
        </w:r>
        <w:r w:rsidR="00CF3018">
          <w:rPr>
            <w:webHidden/>
          </w:rPr>
          <w:instrText xml:space="preserve"> PAGEREF _Toc28952741 \h </w:instrText>
        </w:r>
        <w:r w:rsidR="00CF3018">
          <w:rPr>
            <w:webHidden/>
          </w:rPr>
        </w:r>
        <w:r w:rsidR="00CF3018">
          <w:rPr>
            <w:webHidden/>
          </w:rPr>
          <w:fldChar w:fldCharType="separate"/>
        </w:r>
        <w:r w:rsidR="00886355">
          <w:rPr>
            <w:webHidden/>
          </w:rPr>
          <w:t>77</w:t>
        </w:r>
        <w:r w:rsidR="00CF3018">
          <w:rPr>
            <w:webHidden/>
          </w:rPr>
          <w:fldChar w:fldCharType="end"/>
        </w:r>
      </w:hyperlink>
    </w:p>
    <w:p w14:paraId="45DC4B02" w14:textId="0C75D1AF" w:rsidR="00CF3018" w:rsidRDefault="00000000">
      <w:pPr>
        <w:pStyle w:val="TOC3"/>
        <w:rPr>
          <w:rFonts w:asciiTheme="minorHAnsi" w:eastAsiaTheme="minorEastAsia" w:hAnsiTheme="minorHAnsi" w:cstheme="minorBidi"/>
          <w:kern w:val="0"/>
          <w:sz w:val="22"/>
          <w:szCs w:val="22"/>
        </w:rPr>
      </w:pPr>
      <w:hyperlink w:anchor="_Toc28952742" w:history="1">
        <w:r w:rsidR="00CF3018" w:rsidRPr="00824CF2">
          <w:rPr>
            <w:rStyle w:val="Hyperlink"/>
          </w:rPr>
          <w:t>2.14.11</w:t>
        </w:r>
        <w:r w:rsidR="00CF3018">
          <w:rPr>
            <w:rFonts w:asciiTheme="minorHAnsi" w:eastAsiaTheme="minorEastAsia" w:hAnsiTheme="minorHAnsi" w:cstheme="minorBidi"/>
            <w:kern w:val="0"/>
            <w:sz w:val="22"/>
            <w:szCs w:val="22"/>
          </w:rPr>
          <w:tab/>
        </w:r>
        <w:r w:rsidR="00CF3018" w:rsidRPr="00824CF2">
          <w:rPr>
            <w:rStyle w:val="Hyperlink"/>
          </w:rPr>
          <w:t>OVR – override segment</w:t>
        </w:r>
        <w:r w:rsidR="00CF3018">
          <w:rPr>
            <w:webHidden/>
          </w:rPr>
          <w:tab/>
        </w:r>
        <w:r w:rsidR="00CF3018">
          <w:rPr>
            <w:webHidden/>
          </w:rPr>
          <w:fldChar w:fldCharType="begin"/>
        </w:r>
        <w:r w:rsidR="00CF3018">
          <w:rPr>
            <w:webHidden/>
          </w:rPr>
          <w:instrText xml:space="preserve"> PAGEREF _Toc28952742 \h </w:instrText>
        </w:r>
        <w:r w:rsidR="00CF3018">
          <w:rPr>
            <w:webHidden/>
          </w:rPr>
        </w:r>
        <w:r w:rsidR="00CF3018">
          <w:rPr>
            <w:webHidden/>
          </w:rPr>
          <w:fldChar w:fldCharType="separate"/>
        </w:r>
        <w:r w:rsidR="00886355">
          <w:rPr>
            <w:webHidden/>
          </w:rPr>
          <w:t>80</w:t>
        </w:r>
        <w:r w:rsidR="00CF3018">
          <w:rPr>
            <w:webHidden/>
          </w:rPr>
          <w:fldChar w:fldCharType="end"/>
        </w:r>
      </w:hyperlink>
    </w:p>
    <w:p w14:paraId="2F3661D2" w14:textId="72F82D57" w:rsidR="00CF3018" w:rsidRDefault="00000000">
      <w:pPr>
        <w:pStyle w:val="TOC3"/>
        <w:rPr>
          <w:rFonts w:asciiTheme="minorHAnsi" w:eastAsiaTheme="minorEastAsia" w:hAnsiTheme="minorHAnsi" w:cstheme="minorBidi"/>
          <w:kern w:val="0"/>
          <w:sz w:val="22"/>
          <w:szCs w:val="22"/>
        </w:rPr>
      </w:pPr>
      <w:hyperlink w:anchor="_Toc28952743" w:history="1">
        <w:r w:rsidR="00CF3018" w:rsidRPr="00824CF2">
          <w:rPr>
            <w:rStyle w:val="Hyperlink"/>
          </w:rPr>
          <w:t>2.14.12</w:t>
        </w:r>
        <w:r w:rsidR="00CF3018">
          <w:rPr>
            <w:rFonts w:asciiTheme="minorHAnsi" w:eastAsiaTheme="minorEastAsia" w:hAnsiTheme="minorHAnsi" w:cstheme="minorBidi"/>
            <w:kern w:val="0"/>
            <w:sz w:val="22"/>
            <w:szCs w:val="22"/>
          </w:rPr>
          <w:tab/>
        </w:r>
        <w:r w:rsidR="00CF3018" w:rsidRPr="00824CF2">
          <w:rPr>
            <w:rStyle w:val="Hyperlink"/>
          </w:rPr>
          <w:t>SFT – software segment</w:t>
        </w:r>
        <w:r w:rsidR="00CF3018">
          <w:rPr>
            <w:webHidden/>
          </w:rPr>
          <w:tab/>
        </w:r>
        <w:r w:rsidR="00CF3018">
          <w:rPr>
            <w:webHidden/>
          </w:rPr>
          <w:fldChar w:fldCharType="begin"/>
        </w:r>
        <w:r w:rsidR="00CF3018">
          <w:rPr>
            <w:webHidden/>
          </w:rPr>
          <w:instrText xml:space="preserve"> PAGEREF _Toc28952743 \h </w:instrText>
        </w:r>
        <w:r w:rsidR="00CF3018">
          <w:rPr>
            <w:webHidden/>
          </w:rPr>
        </w:r>
        <w:r w:rsidR="00CF3018">
          <w:rPr>
            <w:webHidden/>
          </w:rPr>
          <w:fldChar w:fldCharType="separate"/>
        </w:r>
        <w:r w:rsidR="00886355">
          <w:rPr>
            <w:webHidden/>
          </w:rPr>
          <w:t>84</w:t>
        </w:r>
        <w:r w:rsidR="00CF3018">
          <w:rPr>
            <w:webHidden/>
          </w:rPr>
          <w:fldChar w:fldCharType="end"/>
        </w:r>
      </w:hyperlink>
    </w:p>
    <w:p w14:paraId="545383D0" w14:textId="5EFD941F" w:rsidR="00CF3018" w:rsidRDefault="00000000">
      <w:pPr>
        <w:pStyle w:val="TOC3"/>
        <w:rPr>
          <w:rFonts w:asciiTheme="minorHAnsi" w:eastAsiaTheme="minorEastAsia" w:hAnsiTheme="minorHAnsi" w:cstheme="minorBidi"/>
          <w:kern w:val="0"/>
          <w:sz w:val="22"/>
          <w:szCs w:val="22"/>
        </w:rPr>
      </w:pPr>
      <w:hyperlink w:anchor="_Toc28952744" w:history="1">
        <w:r w:rsidR="00CF3018" w:rsidRPr="00824CF2">
          <w:rPr>
            <w:rStyle w:val="Hyperlink"/>
          </w:rPr>
          <w:t>2.14.13</w:t>
        </w:r>
        <w:r w:rsidR="00CF3018">
          <w:rPr>
            <w:rFonts w:asciiTheme="minorHAnsi" w:eastAsiaTheme="minorEastAsia" w:hAnsiTheme="minorHAnsi" w:cstheme="minorBidi"/>
            <w:kern w:val="0"/>
            <w:sz w:val="22"/>
            <w:szCs w:val="22"/>
          </w:rPr>
          <w:tab/>
        </w:r>
        <w:r w:rsidR="00CF3018" w:rsidRPr="00824CF2">
          <w:rPr>
            <w:rStyle w:val="Hyperlink"/>
          </w:rPr>
          <w:t>SGH – segment group header</w:t>
        </w:r>
        <w:r w:rsidR="00CF3018">
          <w:rPr>
            <w:webHidden/>
          </w:rPr>
          <w:tab/>
        </w:r>
        <w:r w:rsidR="00CF3018">
          <w:rPr>
            <w:webHidden/>
          </w:rPr>
          <w:fldChar w:fldCharType="begin"/>
        </w:r>
        <w:r w:rsidR="00CF3018">
          <w:rPr>
            <w:webHidden/>
          </w:rPr>
          <w:instrText xml:space="preserve"> PAGEREF _Toc28952744 \h </w:instrText>
        </w:r>
        <w:r w:rsidR="00CF3018">
          <w:rPr>
            <w:webHidden/>
          </w:rPr>
        </w:r>
        <w:r w:rsidR="00CF3018">
          <w:rPr>
            <w:webHidden/>
          </w:rPr>
          <w:fldChar w:fldCharType="separate"/>
        </w:r>
        <w:r w:rsidR="00886355">
          <w:rPr>
            <w:webHidden/>
          </w:rPr>
          <w:t>86</w:t>
        </w:r>
        <w:r w:rsidR="00CF3018">
          <w:rPr>
            <w:webHidden/>
          </w:rPr>
          <w:fldChar w:fldCharType="end"/>
        </w:r>
      </w:hyperlink>
    </w:p>
    <w:p w14:paraId="22F4AA31" w14:textId="42DF1462" w:rsidR="00CF3018" w:rsidRDefault="00000000">
      <w:pPr>
        <w:pStyle w:val="TOC3"/>
        <w:rPr>
          <w:rFonts w:asciiTheme="minorHAnsi" w:eastAsiaTheme="minorEastAsia" w:hAnsiTheme="minorHAnsi" w:cstheme="minorBidi"/>
          <w:kern w:val="0"/>
          <w:sz w:val="22"/>
          <w:szCs w:val="22"/>
        </w:rPr>
      </w:pPr>
      <w:hyperlink w:anchor="_Toc28952745" w:history="1">
        <w:r w:rsidR="00CF3018" w:rsidRPr="00824CF2">
          <w:rPr>
            <w:rStyle w:val="Hyperlink"/>
          </w:rPr>
          <w:t>2.14.14</w:t>
        </w:r>
        <w:r w:rsidR="00CF3018">
          <w:rPr>
            <w:rFonts w:asciiTheme="minorHAnsi" w:eastAsiaTheme="minorEastAsia" w:hAnsiTheme="minorHAnsi" w:cstheme="minorBidi"/>
            <w:kern w:val="0"/>
            <w:sz w:val="22"/>
            <w:szCs w:val="22"/>
          </w:rPr>
          <w:tab/>
        </w:r>
        <w:r w:rsidR="00CF3018" w:rsidRPr="00824CF2">
          <w:rPr>
            <w:rStyle w:val="Hyperlink"/>
          </w:rPr>
          <w:t>SGT – segment group trailer</w:t>
        </w:r>
        <w:r w:rsidR="00CF3018">
          <w:rPr>
            <w:webHidden/>
          </w:rPr>
          <w:tab/>
        </w:r>
        <w:r w:rsidR="00CF3018">
          <w:rPr>
            <w:webHidden/>
          </w:rPr>
          <w:fldChar w:fldCharType="begin"/>
        </w:r>
        <w:r w:rsidR="00CF3018">
          <w:rPr>
            <w:webHidden/>
          </w:rPr>
          <w:instrText xml:space="preserve"> PAGEREF _Toc28952745 \h </w:instrText>
        </w:r>
        <w:r w:rsidR="00CF3018">
          <w:rPr>
            <w:webHidden/>
          </w:rPr>
        </w:r>
        <w:r w:rsidR="00CF3018">
          <w:rPr>
            <w:webHidden/>
          </w:rPr>
          <w:fldChar w:fldCharType="separate"/>
        </w:r>
        <w:r w:rsidR="00886355">
          <w:rPr>
            <w:webHidden/>
          </w:rPr>
          <w:t>86</w:t>
        </w:r>
        <w:r w:rsidR="00CF3018">
          <w:rPr>
            <w:webHidden/>
          </w:rPr>
          <w:fldChar w:fldCharType="end"/>
        </w:r>
      </w:hyperlink>
    </w:p>
    <w:p w14:paraId="1F31D54C" w14:textId="27233376" w:rsidR="00CF3018" w:rsidRDefault="00000000">
      <w:pPr>
        <w:pStyle w:val="TOC3"/>
        <w:rPr>
          <w:rFonts w:asciiTheme="minorHAnsi" w:eastAsiaTheme="minorEastAsia" w:hAnsiTheme="minorHAnsi" w:cstheme="minorBidi"/>
          <w:kern w:val="0"/>
          <w:sz w:val="22"/>
          <w:szCs w:val="22"/>
        </w:rPr>
      </w:pPr>
      <w:hyperlink w:anchor="_Toc28952746" w:history="1">
        <w:r w:rsidR="00CF3018" w:rsidRPr="00824CF2">
          <w:rPr>
            <w:rStyle w:val="Hyperlink"/>
          </w:rPr>
          <w:t>2.14.15</w:t>
        </w:r>
        <w:r w:rsidR="00CF3018">
          <w:rPr>
            <w:rFonts w:asciiTheme="minorHAnsi" w:eastAsiaTheme="minorEastAsia" w:hAnsiTheme="minorHAnsi" w:cstheme="minorBidi"/>
            <w:kern w:val="0"/>
            <w:sz w:val="22"/>
            <w:szCs w:val="22"/>
          </w:rPr>
          <w:tab/>
        </w:r>
        <w:r w:rsidR="00CF3018" w:rsidRPr="00824CF2">
          <w:rPr>
            <w:rStyle w:val="Hyperlink"/>
          </w:rPr>
          <w:t>UAC - user authentication credential segment</w:t>
        </w:r>
        <w:r w:rsidR="00CF3018">
          <w:rPr>
            <w:webHidden/>
          </w:rPr>
          <w:tab/>
        </w:r>
        <w:r w:rsidR="00CF3018">
          <w:rPr>
            <w:webHidden/>
          </w:rPr>
          <w:fldChar w:fldCharType="begin"/>
        </w:r>
        <w:r w:rsidR="00CF3018">
          <w:rPr>
            <w:webHidden/>
          </w:rPr>
          <w:instrText xml:space="preserve"> PAGEREF _Toc28952746 \h </w:instrText>
        </w:r>
        <w:r w:rsidR="00CF3018">
          <w:rPr>
            <w:webHidden/>
          </w:rPr>
        </w:r>
        <w:r w:rsidR="00CF3018">
          <w:rPr>
            <w:webHidden/>
          </w:rPr>
          <w:fldChar w:fldCharType="separate"/>
        </w:r>
        <w:r w:rsidR="00886355">
          <w:rPr>
            <w:webHidden/>
          </w:rPr>
          <w:t>87</w:t>
        </w:r>
        <w:r w:rsidR="00CF3018">
          <w:rPr>
            <w:webHidden/>
          </w:rPr>
          <w:fldChar w:fldCharType="end"/>
        </w:r>
      </w:hyperlink>
    </w:p>
    <w:p w14:paraId="55D080A0" w14:textId="3E134576" w:rsidR="00CF3018" w:rsidRDefault="00000000">
      <w:pPr>
        <w:pStyle w:val="TOC2"/>
        <w:rPr>
          <w:rFonts w:asciiTheme="minorHAnsi" w:eastAsiaTheme="minorEastAsia" w:hAnsiTheme="minorHAnsi" w:cstheme="minorBidi"/>
          <w:b w:val="0"/>
          <w:smallCaps w:val="0"/>
          <w:kern w:val="0"/>
          <w:sz w:val="22"/>
          <w:szCs w:val="22"/>
        </w:rPr>
      </w:pPr>
      <w:hyperlink w:anchor="_Toc28952747" w:history="1">
        <w:r w:rsidR="00CF3018" w:rsidRPr="00824CF2">
          <w:rPr>
            <w:rStyle w:val="Hyperlink"/>
          </w:rPr>
          <w:t>2.15</w:t>
        </w:r>
        <w:r w:rsidR="00CF3018">
          <w:rPr>
            <w:rFonts w:asciiTheme="minorHAnsi" w:eastAsiaTheme="minorEastAsia" w:hAnsiTheme="minorHAnsi" w:cstheme="minorBidi"/>
            <w:b w:val="0"/>
            <w:smallCaps w:val="0"/>
            <w:kern w:val="0"/>
            <w:sz w:val="22"/>
            <w:szCs w:val="22"/>
          </w:rPr>
          <w:tab/>
        </w:r>
        <w:r w:rsidR="00CF3018" w:rsidRPr="00824CF2">
          <w:rPr>
            <w:rStyle w:val="Hyperlink"/>
          </w:rPr>
          <w:t>Data types</w:t>
        </w:r>
        <w:r w:rsidR="00CF3018">
          <w:rPr>
            <w:webHidden/>
          </w:rPr>
          <w:tab/>
        </w:r>
        <w:r w:rsidR="00CF3018">
          <w:rPr>
            <w:webHidden/>
          </w:rPr>
          <w:fldChar w:fldCharType="begin"/>
        </w:r>
        <w:r w:rsidR="00CF3018">
          <w:rPr>
            <w:webHidden/>
          </w:rPr>
          <w:instrText xml:space="preserve"> PAGEREF _Toc28952747 \h </w:instrText>
        </w:r>
        <w:r w:rsidR="00CF3018">
          <w:rPr>
            <w:webHidden/>
          </w:rPr>
        </w:r>
        <w:r w:rsidR="00CF3018">
          <w:rPr>
            <w:webHidden/>
          </w:rPr>
          <w:fldChar w:fldCharType="separate"/>
        </w:r>
        <w:r w:rsidR="00886355">
          <w:rPr>
            <w:webHidden/>
          </w:rPr>
          <w:t>88</w:t>
        </w:r>
        <w:r w:rsidR="00CF3018">
          <w:rPr>
            <w:webHidden/>
          </w:rPr>
          <w:fldChar w:fldCharType="end"/>
        </w:r>
      </w:hyperlink>
    </w:p>
    <w:p w14:paraId="3AE366EC" w14:textId="6D931CAB" w:rsidR="00CF3018" w:rsidRDefault="00000000">
      <w:pPr>
        <w:pStyle w:val="TOC2"/>
        <w:rPr>
          <w:rFonts w:asciiTheme="minorHAnsi" w:eastAsiaTheme="minorEastAsia" w:hAnsiTheme="minorHAnsi" w:cstheme="minorBidi"/>
          <w:b w:val="0"/>
          <w:smallCaps w:val="0"/>
          <w:kern w:val="0"/>
          <w:sz w:val="22"/>
          <w:szCs w:val="22"/>
        </w:rPr>
      </w:pPr>
      <w:hyperlink w:anchor="_Toc28952748" w:history="1">
        <w:r w:rsidR="00CF3018" w:rsidRPr="00824CF2">
          <w:rPr>
            <w:rStyle w:val="Hyperlink"/>
          </w:rPr>
          <w:t>2.16</w:t>
        </w:r>
        <w:r w:rsidR="00CF3018">
          <w:rPr>
            <w:rFonts w:asciiTheme="minorHAnsi" w:eastAsiaTheme="minorEastAsia" w:hAnsiTheme="minorHAnsi" w:cstheme="minorBidi"/>
            <w:b w:val="0"/>
            <w:smallCaps w:val="0"/>
            <w:kern w:val="0"/>
            <w:sz w:val="22"/>
            <w:szCs w:val="22"/>
          </w:rPr>
          <w:tab/>
        </w:r>
        <w:r w:rsidR="00CF3018" w:rsidRPr="00824CF2">
          <w:rPr>
            <w:rStyle w:val="Hyperlink"/>
          </w:rPr>
          <w:t>Miscellaneous HL7 tables used across all chapters</w:t>
        </w:r>
        <w:r w:rsidR="00CF3018">
          <w:rPr>
            <w:webHidden/>
          </w:rPr>
          <w:tab/>
        </w:r>
        <w:r w:rsidR="00CF3018">
          <w:rPr>
            <w:webHidden/>
          </w:rPr>
          <w:fldChar w:fldCharType="begin"/>
        </w:r>
        <w:r w:rsidR="00CF3018">
          <w:rPr>
            <w:webHidden/>
          </w:rPr>
          <w:instrText xml:space="preserve"> PAGEREF _Toc28952748 \h </w:instrText>
        </w:r>
        <w:r w:rsidR="00CF3018">
          <w:rPr>
            <w:webHidden/>
          </w:rPr>
        </w:r>
        <w:r w:rsidR="00CF3018">
          <w:rPr>
            <w:webHidden/>
          </w:rPr>
          <w:fldChar w:fldCharType="separate"/>
        </w:r>
        <w:r w:rsidR="00886355">
          <w:rPr>
            <w:webHidden/>
          </w:rPr>
          <w:t>88</w:t>
        </w:r>
        <w:r w:rsidR="00CF3018">
          <w:rPr>
            <w:webHidden/>
          </w:rPr>
          <w:fldChar w:fldCharType="end"/>
        </w:r>
      </w:hyperlink>
    </w:p>
    <w:p w14:paraId="40F03BAF" w14:textId="38FAC156" w:rsidR="00CF3018" w:rsidRDefault="00000000">
      <w:pPr>
        <w:pStyle w:val="TOC3"/>
        <w:rPr>
          <w:rFonts w:asciiTheme="minorHAnsi" w:eastAsiaTheme="minorEastAsia" w:hAnsiTheme="minorHAnsi" w:cstheme="minorBidi"/>
          <w:kern w:val="0"/>
          <w:sz w:val="22"/>
          <w:szCs w:val="22"/>
        </w:rPr>
      </w:pPr>
      <w:hyperlink w:anchor="_Toc28952749" w:history="1">
        <w:r w:rsidR="00CF3018" w:rsidRPr="00824CF2">
          <w:rPr>
            <w:rStyle w:val="Hyperlink"/>
          </w:rPr>
          <w:t>2.16.1</w:t>
        </w:r>
        <w:r w:rsidR="00CF3018">
          <w:rPr>
            <w:rFonts w:asciiTheme="minorHAnsi" w:eastAsiaTheme="minorEastAsia" w:hAnsiTheme="minorHAnsi" w:cstheme="minorBidi"/>
            <w:kern w:val="0"/>
            <w:sz w:val="22"/>
            <w:szCs w:val="22"/>
          </w:rPr>
          <w:tab/>
        </w:r>
        <w:r w:rsidR="00CF3018" w:rsidRPr="00824CF2">
          <w:rPr>
            <w:rStyle w:val="Hyperlink"/>
          </w:rPr>
          <w:t>Message Type Table (0076)</w:t>
        </w:r>
        <w:r w:rsidR="00CF3018">
          <w:rPr>
            <w:webHidden/>
          </w:rPr>
          <w:tab/>
        </w:r>
        <w:r w:rsidR="00CF3018">
          <w:rPr>
            <w:webHidden/>
          </w:rPr>
          <w:fldChar w:fldCharType="begin"/>
        </w:r>
        <w:r w:rsidR="00CF3018">
          <w:rPr>
            <w:webHidden/>
          </w:rPr>
          <w:instrText xml:space="preserve"> PAGEREF _Toc28952749 \h </w:instrText>
        </w:r>
        <w:r w:rsidR="00CF3018">
          <w:rPr>
            <w:webHidden/>
          </w:rPr>
        </w:r>
        <w:r w:rsidR="00CF3018">
          <w:rPr>
            <w:webHidden/>
          </w:rPr>
          <w:fldChar w:fldCharType="separate"/>
        </w:r>
        <w:r w:rsidR="00886355">
          <w:rPr>
            <w:webHidden/>
          </w:rPr>
          <w:t>88</w:t>
        </w:r>
        <w:r w:rsidR="00CF3018">
          <w:rPr>
            <w:webHidden/>
          </w:rPr>
          <w:fldChar w:fldCharType="end"/>
        </w:r>
      </w:hyperlink>
    </w:p>
    <w:p w14:paraId="5B2E7B25" w14:textId="1F8EA38E" w:rsidR="00CF3018" w:rsidRDefault="00000000">
      <w:pPr>
        <w:pStyle w:val="TOC3"/>
        <w:rPr>
          <w:rFonts w:asciiTheme="minorHAnsi" w:eastAsiaTheme="minorEastAsia" w:hAnsiTheme="minorHAnsi" w:cstheme="minorBidi"/>
          <w:kern w:val="0"/>
          <w:sz w:val="22"/>
          <w:szCs w:val="22"/>
        </w:rPr>
      </w:pPr>
      <w:hyperlink w:anchor="_Toc28952750" w:history="1">
        <w:r w:rsidR="00CF3018" w:rsidRPr="00824CF2">
          <w:rPr>
            <w:rStyle w:val="Hyperlink"/>
          </w:rPr>
          <w:t>2.16.2</w:t>
        </w:r>
        <w:r w:rsidR="00CF3018">
          <w:rPr>
            <w:rFonts w:asciiTheme="minorHAnsi" w:eastAsiaTheme="minorEastAsia" w:hAnsiTheme="minorHAnsi" w:cstheme="minorBidi"/>
            <w:kern w:val="0"/>
            <w:sz w:val="22"/>
            <w:szCs w:val="22"/>
          </w:rPr>
          <w:tab/>
        </w:r>
        <w:r w:rsidR="00CF3018" w:rsidRPr="00824CF2">
          <w:rPr>
            <w:rStyle w:val="Hyperlink"/>
          </w:rPr>
          <w:t>Event Type Table (0003)</w:t>
        </w:r>
        <w:r w:rsidR="00CF3018">
          <w:rPr>
            <w:webHidden/>
          </w:rPr>
          <w:tab/>
        </w:r>
        <w:r w:rsidR="00CF3018">
          <w:rPr>
            <w:webHidden/>
          </w:rPr>
          <w:fldChar w:fldCharType="begin"/>
        </w:r>
        <w:r w:rsidR="00CF3018">
          <w:rPr>
            <w:webHidden/>
          </w:rPr>
          <w:instrText xml:space="preserve"> PAGEREF _Toc28952750 \h </w:instrText>
        </w:r>
        <w:r w:rsidR="00CF3018">
          <w:rPr>
            <w:webHidden/>
          </w:rPr>
        </w:r>
        <w:r w:rsidR="00CF3018">
          <w:rPr>
            <w:webHidden/>
          </w:rPr>
          <w:fldChar w:fldCharType="separate"/>
        </w:r>
        <w:r w:rsidR="00886355">
          <w:rPr>
            <w:webHidden/>
          </w:rPr>
          <w:t>88</w:t>
        </w:r>
        <w:r w:rsidR="00CF3018">
          <w:rPr>
            <w:webHidden/>
          </w:rPr>
          <w:fldChar w:fldCharType="end"/>
        </w:r>
      </w:hyperlink>
    </w:p>
    <w:p w14:paraId="21371ABA" w14:textId="38904CD9" w:rsidR="00CF3018" w:rsidRDefault="00000000">
      <w:pPr>
        <w:pStyle w:val="TOC3"/>
        <w:rPr>
          <w:rFonts w:asciiTheme="minorHAnsi" w:eastAsiaTheme="minorEastAsia" w:hAnsiTheme="minorHAnsi" w:cstheme="minorBidi"/>
          <w:kern w:val="0"/>
          <w:sz w:val="22"/>
          <w:szCs w:val="22"/>
        </w:rPr>
      </w:pPr>
      <w:hyperlink w:anchor="_Toc28952751" w:history="1">
        <w:r w:rsidR="00CF3018" w:rsidRPr="00824CF2">
          <w:rPr>
            <w:rStyle w:val="Hyperlink"/>
          </w:rPr>
          <w:t>2.16.3</w:t>
        </w:r>
        <w:r w:rsidR="00CF3018">
          <w:rPr>
            <w:rFonts w:asciiTheme="minorHAnsi" w:eastAsiaTheme="minorEastAsia" w:hAnsiTheme="minorHAnsi" w:cstheme="minorBidi"/>
            <w:kern w:val="0"/>
            <w:sz w:val="22"/>
            <w:szCs w:val="22"/>
          </w:rPr>
          <w:tab/>
        </w:r>
        <w:r w:rsidR="00CF3018" w:rsidRPr="00824CF2">
          <w:rPr>
            <w:rStyle w:val="Hyperlink"/>
          </w:rPr>
          <w:t>Message Structure Table (0354)</w:t>
        </w:r>
        <w:r w:rsidR="00CF3018">
          <w:rPr>
            <w:webHidden/>
          </w:rPr>
          <w:tab/>
        </w:r>
        <w:r w:rsidR="00CF3018">
          <w:rPr>
            <w:webHidden/>
          </w:rPr>
          <w:fldChar w:fldCharType="begin"/>
        </w:r>
        <w:r w:rsidR="00CF3018">
          <w:rPr>
            <w:webHidden/>
          </w:rPr>
          <w:instrText xml:space="preserve"> PAGEREF _Toc28952751 \h </w:instrText>
        </w:r>
        <w:r w:rsidR="00CF3018">
          <w:rPr>
            <w:webHidden/>
          </w:rPr>
        </w:r>
        <w:r w:rsidR="00CF3018">
          <w:rPr>
            <w:webHidden/>
          </w:rPr>
          <w:fldChar w:fldCharType="separate"/>
        </w:r>
        <w:r w:rsidR="00886355">
          <w:rPr>
            <w:webHidden/>
          </w:rPr>
          <w:t>88</w:t>
        </w:r>
        <w:r w:rsidR="00CF3018">
          <w:rPr>
            <w:webHidden/>
          </w:rPr>
          <w:fldChar w:fldCharType="end"/>
        </w:r>
      </w:hyperlink>
    </w:p>
    <w:p w14:paraId="5A0914B4" w14:textId="5D873870" w:rsidR="00CF3018" w:rsidRDefault="00000000">
      <w:pPr>
        <w:pStyle w:val="TOC3"/>
        <w:rPr>
          <w:rFonts w:asciiTheme="minorHAnsi" w:eastAsiaTheme="minorEastAsia" w:hAnsiTheme="minorHAnsi" w:cstheme="minorBidi"/>
          <w:kern w:val="0"/>
          <w:sz w:val="22"/>
          <w:szCs w:val="22"/>
        </w:rPr>
      </w:pPr>
      <w:hyperlink w:anchor="_Toc28952752" w:history="1">
        <w:r w:rsidR="00CF3018" w:rsidRPr="00824CF2">
          <w:rPr>
            <w:rStyle w:val="Hyperlink"/>
          </w:rPr>
          <w:t>2.16.4</w:t>
        </w:r>
        <w:r w:rsidR="00CF3018">
          <w:rPr>
            <w:rFonts w:asciiTheme="minorHAnsi" w:eastAsiaTheme="minorEastAsia" w:hAnsiTheme="minorHAnsi" w:cstheme="minorBidi"/>
            <w:kern w:val="0"/>
            <w:sz w:val="22"/>
            <w:szCs w:val="22"/>
          </w:rPr>
          <w:tab/>
        </w:r>
        <w:r w:rsidR="00CF3018" w:rsidRPr="00824CF2">
          <w:rPr>
            <w:rStyle w:val="Hyperlink"/>
          </w:rPr>
          <w:t>Coding System Table (0396)</w:t>
        </w:r>
        <w:r w:rsidR="00CF3018">
          <w:rPr>
            <w:webHidden/>
          </w:rPr>
          <w:tab/>
        </w:r>
        <w:r w:rsidR="00CF3018">
          <w:rPr>
            <w:webHidden/>
          </w:rPr>
          <w:fldChar w:fldCharType="begin"/>
        </w:r>
        <w:r w:rsidR="00CF3018">
          <w:rPr>
            <w:webHidden/>
          </w:rPr>
          <w:instrText xml:space="preserve"> PAGEREF _Toc28952752 \h </w:instrText>
        </w:r>
        <w:r w:rsidR="00CF3018">
          <w:rPr>
            <w:webHidden/>
          </w:rPr>
        </w:r>
        <w:r w:rsidR="00CF3018">
          <w:rPr>
            <w:webHidden/>
          </w:rPr>
          <w:fldChar w:fldCharType="separate"/>
        </w:r>
        <w:r w:rsidR="00886355">
          <w:rPr>
            <w:webHidden/>
          </w:rPr>
          <w:t>89</w:t>
        </w:r>
        <w:r w:rsidR="00CF3018">
          <w:rPr>
            <w:webHidden/>
          </w:rPr>
          <w:fldChar w:fldCharType="end"/>
        </w:r>
      </w:hyperlink>
    </w:p>
    <w:p w14:paraId="296C3401" w14:textId="68036CBD" w:rsidR="00CF3018" w:rsidRDefault="00000000">
      <w:pPr>
        <w:pStyle w:val="TOC3"/>
        <w:rPr>
          <w:rFonts w:asciiTheme="minorHAnsi" w:eastAsiaTheme="minorEastAsia" w:hAnsiTheme="minorHAnsi" w:cstheme="minorBidi"/>
          <w:kern w:val="0"/>
          <w:sz w:val="22"/>
          <w:szCs w:val="22"/>
        </w:rPr>
      </w:pPr>
      <w:hyperlink w:anchor="_Toc28952753" w:history="1">
        <w:r w:rsidR="00CF3018" w:rsidRPr="00824CF2">
          <w:rPr>
            <w:rStyle w:val="Hyperlink"/>
          </w:rPr>
          <w:t>2.16.5</w:t>
        </w:r>
        <w:r w:rsidR="00CF3018">
          <w:rPr>
            <w:rFonts w:asciiTheme="minorHAnsi" w:eastAsiaTheme="minorEastAsia" w:hAnsiTheme="minorHAnsi" w:cstheme="minorBidi"/>
            <w:kern w:val="0"/>
            <w:sz w:val="22"/>
            <w:szCs w:val="22"/>
          </w:rPr>
          <w:tab/>
        </w:r>
        <w:r w:rsidR="00CF3018" w:rsidRPr="00824CF2">
          <w:rPr>
            <w:rStyle w:val="Hyperlink"/>
          </w:rPr>
          <w:t>Yes/no Indicator Table (0136)</w:t>
        </w:r>
        <w:r w:rsidR="00CF3018">
          <w:rPr>
            <w:webHidden/>
          </w:rPr>
          <w:tab/>
        </w:r>
        <w:r w:rsidR="00CF3018">
          <w:rPr>
            <w:webHidden/>
          </w:rPr>
          <w:fldChar w:fldCharType="begin"/>
        </w:r>
        <w:r w:rsidR="00CF3018">
          <w:rPr>
            <w:webHidden/>
          </w:rPr>
          <w:instrText xml:space="preserve"> PAGEREF _Toc28952753 \h </w:instrText>
        </w:r>
        <w:r w:rsidR="00CF3018">
          <w:rPr>
            <w:webHidden/>
          </w:rPr>
        </w:r>
        <w:r w:rsidR="00CF3018">
          <w:rPr>
            <w:webHidden/>
          </w:rPr>
          <w:fldChar w:fldCharType="separate"/>
        </w:r>
        <w:r w:rsidR="00886355">
          <w:rPr>
            <w:webHidden/>
          </w:rPr>
          <w:t>89</w:t>
        </w:r>
        <w:r w:rsidR="00CF3018">
          <w:rPr>
            <w:webHidden/>
          </w:rPr>
          <w:fldChar w:fldCharType="end"/>
        </w:r>
      </w:hyperlink>
    </w:p>
    <w:p w14:paraId="3713D272" w14:textId="5B5C246C" w:rsidR="00CF3018" w:rsidRDefault="00000000">
      <w:pPr>
        <w:pStyle w:val="TOC3"/>
        <w:rPr>
          <w:rFonts w:asciiTheme="minorHAnsi" w:eastAsiaTheme="minorEastAsia" w:hAnsiTheme="minorHAnsi" w:cstheme="minorBidi"/>
          <w:kern w:val="0"/>
          <w:sz w:val="22"/>
          <w:szCs w:val="22"/>
        </w:rPr>
      </w:pPr>
      <w:hyperlink w:anchor="_Toc28952754" w:history="1">
        <w:r w:rsidR="00CF3018" w:rsidRPr="00824CF2">
          <w:rPr>
            <w:rStyle w:val="Hyperlink"/>
          </w:rPr>
          <w:t>2.16.6</w:t>
        </w:r>
        <w:r w:rsidR="00CF3018">
          <w:rPr>
            <w:rFonts w:asciiTheme="minorHAnsi" w:eastAsiaTheme="minorEastAsia" w:hAnsiTheme="minorHAnsi" w:cstheme="minorBidi"/>
            <w:kern w:val="0"/>
            <w:sz w:val="22"/>
            <w:szCs w:val="22"/>
          </w:rPr>
          <w:tab/>
        </w:r>
        <w:r w:rsidR="00CF3018" w:rsidRPr="00824CF2">
          <w:rPr>
            <w:rStyle w:val="Hyperlink"/>
          </w:rPr>
          <w:t>Expanded Yes/no Indicator Table (0532)</w:t>
        </w:r>
        <w:r w:rsidR="00CF3018">
          <w:rPr>
            <w:webHidden/>
          </w:rPr>
          <w:tab/>
        </w:r>
        <w:r w:rsidR="00CF3018">
          <w:rPr>
            <w:webHidden/>
          </w:rPr>
          <w:fldChar w:fldCharType="begin"/>
        </w:r>
        <w:r w:rsidR="00CF3018">
          <w:rPr>
            <w:webHidden/>
          </w:rPr>
          <w:instrText xml:space="preserve"> PAGEREF _Toc28952754 \h </w:instrText>
        </w:r>
        <w:r w:rsidR="00CF3018">
          <w:rPr>
            <w:webHidden/>
          </w:rPr>
        </w:r>
        <w:r w:rsidR="00CF3018">
          <w:rPr>
            <w:webHidden/>
          </w:rPr>
          <w:fldChar w:fldCharType="separate"/>
        </w:r>
        <w:r w:rsidR="00886355">
          <w:rPr>
            <w:webHidden/>
          </w:rPr>
          <w:t>89</w:t>
        </w:r>
        <w:r w:rsidR="00CF3018">
          <w:rPr>
            <w:webHidden/>
          </w:rPr>
          <w:fldChar w:fldCharType="end"/>
        </w:r>
      </w:hyperlink>
    </w:p>
    <w:p w14:paraId="0E7D2F37" w14:textId="61235BFB" w:rsidR="00CF3018" w:rsidRDefault="00000000">
      <w:pPr>
        <w:pStyle w:val="TOC2"/>
        <w:rPr>
          <w:rFonts w:asciiTheme="minorHAnsi" w:eastAsiaTheme="minorEastAsia" w:hAnsiTheme="minorHAnsi" w:cstheme="minorBidi"/>
          <w:b w:val="0"/>
          <w:smallCaps w:val="0"/>
          <w:kern w:val="0"/>
          <w:sz w:val="22"/>
          <w:szCs w:val="22"/>
        </w:rPr>
      </w:pPr>
      <w:hyperlink w:anchor="_Toc28952755" w:history="1">
        <w:r w:rsidR="00CF3018" w:rsidRPr="00824CF2">
          <w:rPr>
            <w:rStyle w:val="Hyperlink"/>
          </w:rPr>
          <w:t>2.17</w:t>
        </w:r>
        <w:r w:rsidR="00CF3018">
          <w:rPr>
            <w:rFonts w:asciiTheme="minorHAnsi" w:eastAsiaTheme="minorEastAsia" w:hAnsiTheme="minorHAnsi" w:cstheme="minorBidi"/>
            <w:b w:val="0"/>
            <w:smallCaps w:val="0"/>
            <w:kern w:val="0"/>
            <w:sz w:val="22"/>
            <w:szCs w:val="22"/>
          </w:rPr>
          <w:tab/>
        </w:r>
        <w:r w:rsidR="00CF3018" w:rsidRPr="00824CF2">
          <w:rPr>
            <w:rStyle w:val="Hyperlink"/>
          </w:rPr>
          <w:t>Sample Control Messages</w:t>
        </w:r>
        <w:r w:rsidR="00CF3018">
          <w:rPr>
            <w:webHidden/>
          </w:rPr>
          <w:tab/>
        </w:r>
        <w:r w:rsidR="00CF3018">
          <w:rPr>
            <w:webHidden/>
          </w:rPr>
          <w:fldChar w:fldCharType="begin"/>
        </w:r>
        <w:r w:rsidR="00CF3018">
          <w:rPr>
            <w:webHidden/>
          </w:rPr>
          <w:instrText xml:space="preserve"> PAGEREF _Toc28952755 \h </w:instrText>
        </w:r>
        <w:r w:rsidR="00CF3018">
          <w:rPr>
            <w:webHidden/>
          </w:rPr>
        </w:r>
        <w:r w:rsidR="00CF3018">
          <w:rPr>
            <w:webHidden/>
          </w:rPr>
          <w:fldChar w:fldCharType="separate"/>
        </w:r>
        <w:r w:rsidR="00886355">
          <w:rPr>
            <w:webHidden/>
          </w:rPr>
          <w:t>89</w:t>
        </w:r>
        <w:r w:rsidR="00CF3018">
          <w:rPr>
            <w:webHidden/>
          </w:rPr>
          <w:fldChar w:fldCharType="end"/>
        </w:r>
      </w:hyperlink>
    </w:p>
    <w:p w14:paraId="7389159D" w14:textId="3DD627AA" w:rsidR="00CF3018" w:rsidRDefault="00000000">
      <w:pPr>
        <w:pStyle w:val="TOC3"/>
        <w:rPr>
          <w:rFonts w:asciiTheme="minorHAnsi" w:eastAsiaTheme="minorEastAsia" w:hAnsiTheme="minorHAnsi" w:cstheme="minorBidi"/>
          <w:kern w:val="0"/>
          <w:sz w:val="22"/>
          <w:szCs w:val="22"/>
        </w:rPr>
      </w:pPr>
      <w:hyperlink w:anchor="_Toc28952756" w:history="1">
        <w:r w:rsidR="00CF3018" w:rsidRPr="00824CF2">
          <w:rPr>
            <w:rStyle w:val="Hyperlink"/>
          </w:rPr>
          <w:t>2.17.1</w:t>
        </w:r>
        <w:r w:rsidR="00CF3018">
          <w:rPr>
            <w:rFonts w:asciiTheme="minorHAnsi" w:eastAsiaTheme="minorEastAsia" w:hAnsiTheme="minorHAnsi" w:cstheme="minorBidi"/>
            <w:kern w:val="0"/>
            <w:sz w:val="22"/>
            <w:szCs w:val="22"/>
          </w:rPr>
          <w:tab/>
        </w:r>
        <w:r w:rsidR="00CF3018" w:rsidRPr="00824CF2">
          <w:rPr>
            <w:rStyle w:val="Hyperlink"/>
          </w:rPr>
          <w:t>General acknowledgment</w:t>
        </w:r>
        <w:r w:rsidR="00CF3018">
          <w:rPr>
            <w:webHidden/>
          </w:rPr>
          <w:tab/>
        </w:r>
        <w:r w:rsidR="00CF3018">
          <w:rPr>
            <w:webHidden/>
          </w:rPr>
          <w:fldChar w:fldCharType="begin"/>
        </w:r>
        <w:r w:rsidR="00CF3018">
          <w:rPr>
            <w:webHidden/>
          </w:rPr>
          <w:instrText xml:space="preserve"> PAGEREF _Toc28952756 \h </w:instrText>
        </w:r>
        <w:r w:rsidR="00CF3018">
          <w:rPr>
            <w:webHidden/>
          </w:rPr>
        </w:r>
        <w:r w:rsidR="00CF3018">
          <w:rPr>
            <w:webHidden/>
          </w:rPr>
          <w:fldChar w:fldCharType="separate"/>
        </w:r>
        <w:r w:rsidR="00886355">
          <w:rPr>
            <w:webHidden/>
          </w:rPr>
          <w:t>89</w:t>
        </w:r>
        <w:r w:rsidR="00CF3018">
          <w:rPr>
            <w:webHidden/>
          </w:rPr>
          <w:fldChar w:fldCharType="end"/>
        </w:r>
      </w:hyperlink>
    </w:p>
    <w:p w14:paraId="6D0F108F" w14:textId="666626E0" w:rsidR="00CF3018" w:rsidRDefault="00000000">
      <w:pPr>
        <w:pStyle w:val="TOC3"/>
        <w:rPr>
          <w:rFonts w:asciiTheme="minorHAnsi" w:eastAsiaTheme="minorEastAsia" w:hAnsiTheme="minorHAnsi" w:cstheme="minorBidi"/>
          <w:kern w:val="0"/>
          <w:sz w:val="22"/>
          <w:szCs w:val="22"/>
        </w:rPr>
      </w:pPr>
      <w:hyperlink w:anchor="_Toc28952757" w:history="1">
        <w:r w:rsidR="00CF3018" w:rsidRPr="00824CF2">
          <w:rPr>
            <w:rStyle w:val="Hyperlink"/>
          </w:rPr>
          <w:t>2.17.2</w:t>
        </w:r>
        <w:r w:rsidR="00CF3018">
          <w:rPr>
            <w:rFonts w:asciiTheme="minorHAnsi" w:eastAsiaTheme="minorEastAsia" w:hAnsiTheme="minorHAnsi" w:cstheme="minorBidi"/>
            <w:kern w:val="0"/>
            <w:sz w:val="22"/>
            <w:szCs w:val="22"/>
          </w:rPr>
          <w:tab/>
        </w:r>
        <w:r w:rsidR="00CF3018" w:rsidRPr="00824CF2">
          <w:rPr>
            <w:rStyle w:val="Hyperlink"/>
          </w:rPr>
          <w:t>General acknowledgment, error return</w:t>
        </w:r>
        <w:r w:rsidR="00CF3018">
          <w:rPr>
            <w:webHidden/>
          </w:rPr>
          <w:tab/>
        </w:r>
        <w:r w:rsidR="00CF3018">
          <w:rPr>
            <w:webHidden/>
          </w:rPr>
          <w:fldChar w:fldCharType="begin"/>
        </w:r>
        <w:r w:rsidR="00CF3018">
          <w:rPr>
            <w:webHidden/>
          </w:rPr>
          <w:instrText xml:space="preserve"> PAGEREF _Toc28952757 \h </w:instrText>
        </w:r>
        <w:r w:rsidR="00CF3018">
          <w:rPr>
            <w:webHidden/>
          </w:rPr>
        </w:r>
        <w:r w:rsidR="00CF3018">
          <w:rPr>
            <w:webHidden/>
          </w:rPr>
          <w:fldChar w:fldCharType="separate"/>
        </w:r>
        <w:r w:rsidR="00886355">
          <w:rPr>
            <w:webHidden/>
          </w:rPr>
          <w:t>89</w:t>
        </w:r>
        <w:r w:rsidR="00CF3018">
          <w:rPr>
            <w:webHidden/>
          </w:rPr>
          <w:fldChar w:fldCharType="end"/>
        </w:r>
      </w:hyperlink>
    </w:p>
    <w:p w14:paraId="75FB26C5" w14:textId="0E5CC7DF" w:rsidR="00CF3018" w:rsidRDefault="00000000">
      <w:pPr>
        <w:pStyle w:val="TOC3"/>
        <w:rPr>
          <w:rFonts w:asciiTheme="minorHAnsi" w:eastAsiaTheme="minorEastAsia" w:hAnsiTheme="minorHAnsi" w:cstheme="minorBidi"/>
          <w:kern w:val="0"/>
          <w:sz w:val="22"/>
          <w:szCs w:val="22"/>
        </w:rPr>
      </w:pPr>
      <w:hyperlink w:anchor="_Toc28952758" w:history="1">
        <w:r w:rsidR="00CF3018" w:rsidRPr="00824CF2">
          <w:rPr>
            <w:rStyle w:val="Hyperlink"/>
          </w:rPr>
          <w:t>2.17.3</w:t>
        </w:r>
        <w:r w:rsidR="00CF3018">
          <w:rPr>
            <w:rFonts w:asciiTheme="minorHAnsi" w:eastAsiaTheme="minorEastAsia" w:hAnsiTheme="minorHAnsi" w:cstheme="minorBidi"/>
            <w:kern w:val="0"/>
            <w:sz w:val="22"/>
            <w:szCs w:val="22"/>
          </w:rPr>
          <w:tab/>
        </w:r>
        <w:r w:rsidR="00CF3018" w:rsidRPr="00824CF2">
          <w:rPr>
            <w:rStyle w:val="Hyperlink"/>
          </w:rPr>
          <w:t>Message using sequence number: protocol</w:t>
        </w:r>
        <w:r w:rsidR="00CF3018">
          <w:rPr>
            <w:webHidden/>
          </w:rPr>
          <w:tab/>
        </w:r>
        <w:r w:rsidR="00CF3018">
          <w:rPr>
            <w:webHidden/>
          </w:rPr>
          <w:fldChar w:fldCharType="begin"/>
        </w:r>
        <w:r w:rsidR="00CF3018">
          <w:rPr>
            <w:webHidden/>
          </w:rPr>
          <w:instrText xml:space="preserve"> PAGEREF _Toc28952758 \h </w:instrText>
        </w:r>
        <w:r w:rsidR="00CF3018">
          <w:rPr>
            <w:webHidden/>
          </w:rPr>
        </w:r>
        <w:r w:rsidR="00CF3018">
          <w:rPr>
            <w:webHidden/>
          </w:rPr>
          <w:fldChar w:fldCharType="separate"/>
        </w:r>
        <w:r w:rsidR="00886355">
          <w:rPr>
            <w:webHidden/>
          </w:rPr>
          <w:t>89</w:t>
        </w:r>
        <w:r w:rsidR="00CF3018">
          <w:rPr>
            <w:webHidden/>
          </w:rPr>
          <w:fldChar w:fldCharType="end"/>
        </w:r>
      </w:hyperlink>
    </w:p>
    <w:p w14:paraId="3F0B5844" w14:textId="14F790FA" w:rsidR="00CF3018" w:rsidRDefault="00000000">
      <w:pPr>
        <w:pStyle w:val="TOC3"/>
        <w:rPr>
          <w:rFonts w:asciiTheme="minorHAnsi" w:eastAsiaTheme="minorEastAsia" w:hAnsiTheme="minorHAnsi" w:cstheme="minorBidi"/>
          <w:kern w:val="0"/>
          <w:sz w:val="22"/>
          <w:szCs w:val="22"/>
        </w:rPr>
      </w:pPr>
      <w:hyperlink w:anchor="_Toc28952759" w:history="1">
        <w:r w:rsidR="00CF3018" w:rsidRPr="00824CF2">
          <w:rPr>
            <w:rStyle w:val="Hyperlink"/>
          </w:rPr>
          <w:t>2.17.4</w:t>
        </w:r>
        <w:r w:rsidR="00CF3018">
          <w:rPr>
            <w:rFonts w:asciiTheme="minorHAnsi" w:eastAsiaTheme="minorEastAsia" w:hAnsiTheme="minorHAnsi" w:cstheme="minorBidi"/>
            <w:kern w:val="0"/>
            <w:sz w:val="22"/>
            <w:szCs w:val="22"/>
          </w:rPr>
          <w:tab/>
        </w:r>
        <w:r w:rsidR="00CF3018" w:rsidRPr="00824CF2">
          <w:rPr>
            <w:rStyle w:val="Hyperlink"/>
          </w:rPr>
          <w:t>Message fragmentation</w:t>
        </w:r>
        <w:r w:rsidR="00CF3018">
          <w:rPr>
            <w:webHidden/>
          </w:rPr>
          <w:tab/>
        </w:r>
        <w:r w:rsidR="00CF3018">
          <w:rPr>
            <w:webHidden/>
          </w:rPr>
          <w:fldChar w:fldCharType="begin"/>
        </w:r>
        <w:r w:rsidR="00CF3018">
          <w:rPr>
            <w:webHidden/>
          </w:rPr>
          <w:instrText xml:space="preserve"> PAGEREF _Toc28952759 \h </w:instrText>
        </w:r>
        <w:r w:rsidR="00CF3018">
          <w:rPr>
            <w:webHidden/>
          </w:rPr>
        </w:r>
        <w:r w:rsidR="00CF3018">
          <w:rPr>
            <w:webHidden/>
          </w:rPr>
          <w:fldChar w:fldCharType="separate"/>
        </w:r>
        <w:r w:rsidR="00886355">
          <w:rPr>
            <w:webHidden/>
          </w:rPr>
          <w:t>89</w:t>
        </w:r>
        <w:r w:rsidR="00CF3018">
          <w:rPr>
            <w:webHidden/>
          </w:rPr>
          <w:fldChar w:fldCharType="end"/>
        </w:r>
      </w:hyperlink>
    </w:p>
    <w:p w14:paraId="3145F68E" w14:textId="1D0C26F4" w:rsidR="00CF3018" w:rsidRDefault="00000000">
      <w:pPr>
        <w:pStyle w:val="TOC3"/>
        <w:rPr>
          <w:rFonts w:asciiTheme="minorHAnsi" w:eastAsiaTheme="minorEastAsia" w:hAnsiTheme="minorHAnsi" w:cstheme="minorBidi"/>
          <w:kern w:val="0"/>
          <w:sz w:val="22"/>
          <w:szCs w:val="22"/>
        </w:rPr>
      </w:pPr>
      <w:hyperlink w:anchor="_Toc28952760" w:history="1">
        <w:r w:rsidR="00CF3018" w:rsidRPr="00824CF2">
          <w:rPr>
            <w:rStyle w:val="Hyperlink"/>
          </w:rPr>
          <w:t>2.17.5</w:t>
        </w:r>
        <w:r w:rsidR="00CF3018">
          <w:rPr>
            <w:rFonts w:asciiTheme="minorHAnsi" w:eastAsiaTheme="minorEastAsia" w:hAnsiTheme="minorHAnsi" w:cstheme="minorBidi"/>
            <w:kern w:val="0"/>
            <w:sz w:val="22"/>
            <w:szCs w:val="22"/>
          </w:rPr>
          <w:tab/>
        </w:r>
        <w:r w:rsidR="00CF3018" w:rsidRPr="00824CF2">
          <w:rPr>
            <w:rStyle w:val="Hyperlink"/>
          </w:rPr>
          <w:t>Acknowledgment message using original mode processing</w:t>
        </w:r>
        <w:r w:rsidR="00CF3018">
          <w:rPr>
            <w:webHidden/>
          </w:rPr>
          <w:tab/>
        </w:r>
        <w:r w:rsidR="00CF3018">
          <w:rPr>
            <w:webHidden/>
          </w:rPr>
          <w:fldChar w:fldCharType="begin"/>
        </w:r>
        <w:r w:rsidR="00CF3018">
          <w:rPr>
            <w:webHidden/>
          </w:rPr>
          <w:instrText xml:space="preserve"> PAGEREF _Toc28952760 \h </w:instrText>
        </w:r>
        <w:r w:rsidR="00CF3018">
          <w:rPr>
            <w:webHidden/>
          </w:rPr>
        </w:r>
        <w:r w:rsidR="00CF3018">
          <w:rPr>
            <w:webHidden/>
          </w:rPr>
          <w:fldChar w:fldCharType="separate"/>
        </w:r>
        <w:r w:rsidR="00886355">
          <w:rPr>
            <w:webHidden/>
          </w:rPr>
          <w:t>92</w:t>
        </w:r>
        <w:r w:rsidR="00CF3018">
          <w:rPr>
            <w:webHidden/>
          </w:rPr>
          <w:fldChar w:fldCharType="end"/>
        </w:r>
      </w:hyperlink>
    </w:p>
    <w:p w14:paraId="641074DC" w14:textId="6D6A51C6" w:rsidR="00CF3018" w:rsidRDefault="00000000">
      <w:pPr>
        <w:pStyle w:val="TOC3"/>
        <w:rPr>
          <w:rFonts w:asciiTheme="minorHAnsi" w:eastAsiaTheme="minorEastAsia" w:hAnsiTheme="minorHAnsi" w:cstheme="minorBidi"/>
          <w:kern w:val="0"/>
          <w:sz w:val="22"/>
          <w:szCs w:val="22"/>
        </w:rPr>
      </w:pPr>
      <w:hyperlink w:anchor="_Toc28952761" w:history="1">
        <w:r w:rsidR="00CF3018" w:rsidRPr="00824CF2">
          <w:rPr>
            <w:rStyle w:val="Hyperlink"/>
          </w:rPr>
          <w:t>2.17.6</w:t>
        </w:r>
        <w:r w:rsidR="00CF3018">
          <w:rPr>
            <w:rFonts w:asciiTheme="minorHAnsi" w:eastAsiaTheme="minorEastAsia" w:hAnsiTheme="minorHAnsi" w:cstheme="minorBidi"/>
            <w:kern w:val="0"/>
            <w:sz w:val="22"/>
            <w:szCs w:val="22"/>
          </w:rPr>
          <w:tab/>
        </w:r>
        <w:r w:rsidR="00CF3018" w:rsidRPr="00824CF2">
          <w:rPr>
            <w:rStyle w:val="Hyperlink"/>
          </w:rPr>
          <w:t>Acknowledgment message using enhanced mode processing</w:t>
        </w:r>
        <w:r w:rsidR="00CF3018">
          <w:rPr>
            <w:webHidden/>
          </w:rPr>
          <w:tab/>
        </w:r>
        <w:r w:rsidR="00CF3018">
          <w:rPr>
            <w:webHidden/>
          </w:rPr>
          <w:fldChar w:fldCharType="begin"/>
        </w:r>
        <w:r w:rsidR="00CF3018">
          <w:rPr>
            <w:webHidden/>
          </w:rPr>
          <w:instrText xml:space="preserve"> PAGEREF _Toc28952761 \h </w:instrText>
        </w:r>
        <w:r w:rsidR="00CF3018">
          <w:rPr>
            <w:webHidden/>
          </w:rPr>
        </w:r>
        <w:r w:rsidR="00CF3018">
          <w:rPr>
            <w:webHidden/>
          </w:rPr>
          <w:fldChar w:fldCharType="separate"/>
        </w:r>
        <w:r w:rsidR="00886355">
          <w:rPr>
            <w:webHidden/>
          </w:rPr>
          <w:t>92</w:t>
        </w:r>
        <w:r w:rsidR="00CF3018">
          <w:rPr>
            <w:webHidden/>
          </w:rPr>
          <w:fldChar w:fldCharType="end"/>
        </w:r>
      </w:hyperlink>
    </w:p>
    <w:p w14:paraId="665FFC81" w14:textId="229513CB" w:rsidR="00CF3018" w:rsidRDefault="00000000">
      <w:pPr>
        <w:pStyle w:val="TOC2"/>
        <w:rPr>
          <w:rFonts w:asciiTheme="minorHAnsi" w:eastAsiaTheme="minorEastAsia" w:hAnsiTheme="minorHAnsi" w:cstheme="minorBidi"/>
          <w:b w:val="0"/>
          <w:smallCaps w:val="0"/>
          <w:kern w:val="0"/>
          <w:sz w:val="22"/>
          <w:szCs w:val="22"/>
        </w:rPr>
      </w:pPr>
      <w:hyperlink w:anchor="_Toc28952762" w:history="1">
        <w:r w:rsidR="00CF3018" w:rsidRPr="00824CF2">
          <w:rPr>
            <w:rStyle w:val="Hyperlink"/>
          </w:rPr>
          <w:t>2.18</w:t>
        </w:r>
        <w:r w:rsidR="00CF3018">
          <w:rPr>
            <w:rFonts w:asciiTheme="minorHAnsi" w:eastAsiaTheme="minorEastAsia" w:hAnsiTheme="minorHAnsi" w:cstheme="minorBidi"/>
            <w:b w:val="0"/>
            <w:smallCaps w:val="0"/>
            <w:kern w:val="0"/>
            <w:sz w:val="22"/>
            <w:szCs w:val="22"/>
          </w:rPr>
          <w:tab/>
        </w:r>
        <w:r w:rsidR="00CF3018" w:rsidRPr="00824CF2">
          <w:rPr>
            <w:rStyle w:val="Hyperlink"/>
          </w:rPr>
          <w:t>Outstanding Issues</w:t>
        </w:r>
        <w:r w:rsidR="00CF3018">
          <w:rPr>
            <w:webHidden/>
          </w:rPr>
          <w:tab/>
        </w:r>
        <w:r w:rsidR="00CF3018">
          <w:rPr>
            <w:webHidden/>
          </w:rPr>
          <w:fldChar w:fldCharType="begin"/>
        </w:r>
        <w:r w:rsidR="00CF3018">
          <w:rPr>
            <w:webHidden/>
          </w:rPr>
          <w:instrText xml:space="preserve"> PAGEREF _Toc28952762 \h </w:instrText>
        </w:r>
        <w:r w:rsidR="00CF3018">
          <w:rPr>
            <w:webHidden/>
          </w:rPr>
        </w:r>
        <w:r w:rsidR="00CF3018">
          <w:rPr>
            <w:webHidden/>
          </w:rPr>
          <w:fldChar w:fldCharType="separate"/>
        </w:r>
        <w:r w:rsidR="00886355">
          <w:rPr>
            <w:webHidden/>
          </w:rPr>
          <w:t>93</w:t>
        </w:r>
        <w:r w:rsidR="00CF3018">
          <w:rPr>
            <w:webHidden/>
          </w:rPr>
          <w:fldChar w:fldCharType="end"/>
        </w:r>
      </w:hyperlink>
    </w:p>
    <w:p w14:paraId="0B66BFE0" w14:textId="77777777"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6" w:name="_Toc498145850"/>
      <w:bookmarkStart w:id="47" w:name="_Toc527864418"/>
      <w:bookmarkStart w:id="48" w:name="_Toc527865890"/>
      <w:bookmarkStart w:id="49" w:name="_Toc528481849"/>
      <w:bookmarkStart w:id="50" w:name="_Toc528482354"/>
      <w:bookmarkStart w:id="51" w:name="_Toc528482653"/>
      <w:bookmarkStart w:id="52" w:name="_Toc528482778"/>
      <w:bookmarkStart w:id="53" w:name="_Toc528486086"/>
      <w:bookmarkStart w:id="54" w:name="_Toc536689654"/>
      <w:bookmarkStart w:id="55" w:name="_Toc496373"/>
      <w:bookmarkStart w:id="56" w:name="_Toc524721"/>
      <w:bookmarkStart w:id="57" w:name="_Toc22443754"/>
      <w:bookmarkStart w:id="58" w:name="_Toc22444106"/>
      <w:bookmarkStart w:id="59" w:name="_Toc36358052"/>
      <w:bookmarkStart w:id="60" w:name="_Toc42232482"/>
      <w:bookmarkStart w:id="61" w:name="_Toc43275004"/>
      <w:bookmarkStart w:id="62" w:name="_Toc43275176"/>
      <w:bookmarkStart w:id="63" w:name="_Toc43275883"/>
      <w:bookmarkStart w:id="64" w:name="_Toc43276203"/>
      <w:bookmarkStart w:id="65" w:name="_Toc43276728"/>
      <w:bookmarkStart w:id="66" w:name="_Toc43276826"/>
      <w:bookmarkStart w:id="67" w:name="_Toc43276966"/>
      <w:bookmarkStart w:id="68" w:name="_Toc234219545"/>
      <w:bookmarkStart w:id="69" w:name="_Toc17269950"/>
      <w:bookmarkStart w:id="70" w:name="_Toc28952671"/>
      <w:bookmarkEnd w:id="45"/>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6"/>
      <w:bookmarkEnd w:id="47"/>
      <w:bookmarkEnd w:id="48"/>
      <w:bookmarkEnd w:id="49"/>
      <w:bookmarkEnd w:id="50"/>
      <w:bookmarkEnd w:id="51"/>
      <w:bookmarkEnd w:id="52"/>
      <w:bookmarkEnd w:id="53"/>
      <w:r w:rsidRPr="00F63F22">
        <w:rPr>
          <w:noProof/>
        </w:rPr>
        <w:t>ntroduction</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1" w:name="_Toc17269951"/>
      <w:bookmarkStart w:id="72" w:name="_Toc28952672"/>
      <w:bookmarkStart w:id="73" w:name="_Toc348257230"/>
      <w:bookmarkStart w:id="74" w:name="_Toc348257566"/>
      <w:bookmarkStart w:id="75" w:name="_Toc348263188"/>
      <w:bookmarkStart w:id="76" w:name="_Toc348336517"/>
      <w:bookmarkStart w:id="77" w:name="_Toc348770005"/>
      <w:bookmarkStart w:id="78" w:name="_Toc348856147"/>
      <w:bookmarkStart w:id="79" w:name="_Toc348866568"/>
      <w:bookmarkStart w:id="80" w:name="_Toc348947798"/>
      <w:bookmarkStart w:id="81" w:name="_Toc349735379"/>
      <w:bookmarkStart w:id="82" w:name="_Toc349735822"/>
      <w:bookmarkStart w:id="83" w:name="_Toc349735976"/>
      <w:bookmarkStart w:id="84" w:name="_Toc349803708"/>
      <w:bookmarkStart w:id="85" w:name="_Toc359235987"/>
      <w:bookmarkStart w:id="86" w:name="_Toc498145851"/>
      <w:bookmarkStart w:id="87" w:name="_Toc527864419"/>
      <w:bookmarkStart w:id="88" w:name="_Toc527865891"/>
      <w:bookmarkStart w:id="89" w:name="_Toc528481850"/>
      <w:bookmarkStart w:id="90" w:name="_Toc528482355"/>
      <w:bookmarkStart w:id="91" w:name="_Toc528482654"/>
      <w:bookmarkStart w:id="92" w:name="_Toc528482779"/>
      <w:bookmarkStart w:id="93" w:name="_Toc528486087"/>
      <w:bookmarkStart w:id="94" w:name="_Toc536689655"/>
      <w:bookmarkStart w:id="95" w:name="_Toc496374"/>
      <w:bookmarkStart w:id="96" w:name="_Toc524722"/>
      <w:bookmarkStart w:id="97" w:name="_Toc22443755"/>
      <w:bookmarkStart w:id="98" w:name="_Toc22444107"/>
      <w:bookmarkStart w:id="99" w:name="_Toc36358053"/>
      <w:bookmarkStart w:id="100" w:name="_Toc42232483"/>
      <w:bookmarkStart w:id="101" w:name="_Toc43275005"/>
      <w:bookmarkStart w:id="102" w:name="_Toc43275177"/>
      <w:bookmarkStart w:id="103" w:name="_Toc43275884"/>
      <w:bookmarkStart w:id="104" w:name="_Toc43276204"/>
      <w:bookmarkStart w:id="105" w:name="_Toc43276729"/>
      <w:bookmarkStart w:id="106" w:name="_Toc43276827"/>
      <w:bookmarkStart w:id="107" w:name="_Toc43276967"/>
      <w:bookmarkStart w:id="108" w:name="_Toc234219546"/>
      <w:r>
        <w:rPr>
          <w:noProof/>
        </w:rPr>
        <w:t>ANSI modal verbs</w:t>
      </w:r>
      <w:bookmarkEnd w:id="71"/>
      <w:bookmarkEnd w:id="72"/>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09" w:name="_Toc17269952"/>
      <w:bookmarkStart w:id="110" w:name="_Toc28952673"/>
      <w:r w:rsidRPr="00F63F22">
        <w:rPr>
          <w:noProof/>
        </w:rPr>
        <w:t>Conceptual A</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F63F22">
        <w:rPr>
          <w:noProof/>
        </w:rPr>
        <w:t>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4ECA722" w14:textId="77777777" w:rsidR="00941783" w:rsidRDefault="00F82E5E" w:rsidP="000247A5">
      <w:pPr>
        <w:pStyle w:val="Heading3"/>
        <w:numPr>
          <w:ilvl w:val="2"/>
          <w:numId w:val="66"/>
        </w:numPr>
        <w:rPr>
          <w:noProof/>
        </w:rPr>
      </w:pPr>
      <w:bookmarkStart w:id="111" w:name="_Toc17269953"/>
      <w:bookmarkStart w:id="112" w:name="_Toc28952674"/>
      <w:r>
        <w:rPr>
          <w:noProof/>
        </w:rPr>
        <w:t>Assumptions</w:t>
      </w:r>
      <w:bookmarkEnd w:id="111"/>
      <w:bookmarkEnd w:id="112"/>
    </w:p>
    <w:p w14:paraId="55D4824A" w14:textId="77777777"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3" w:name="_Toc348257231"/>
      <w:bookmarkStart w:id="114" w:name="_Toc348257567"/>
      <w:bookmarkStart w:id="115" w:name="_Toc348263189"/>
      <w:bookmarkStart w:id="116" w:name="_Toc348336518"/>
      <w:bookmarkStart w:id="117" w:name="_Toc348770006"/>
      <w:bookmarkStart w:id="118" w:name="_Toc348856148"/>
      <w:bookmarkStart w:id="119" w:name="_Toc348866569"/>
      <w:bookmarkStart w:id="120" w:name="_Toc348947799"/>
      <w:bookmarkStart w:id="121" w:name="_Toc349735380"/>
      <w:bookmarkStart w:id="122" w:name="_Toc349735823"/>
      <w:bookmarkStart w:id="123" w:name="_Toc349735977"/>
      <w:bookmarkStart w:id="124" w:name="_Toc349803709"/>
      <w:bookmarkStart w:id="125" w:name="_Ref358258451"/>
      <w:bookmarkStart w:id="126" w:name="_Ref358258469"/>
      <w:bookmarkStart w:id="127" w:name="_Toc359235988"/>
      <w:bookmarkStart w:id="128" w:name="_Ref495206724"/>
      <w:bookmarkStart w:id="129" w:name="_Ref495206727"/>
      <w:bookmarkStart w:id="130" w:name="_Toc498145852"/>
      <w:bookmarkStart w:id="131" w:name="_Toc527864420"/>
      <w:bookmarkStart w:id="132" w:name="_Toc527865892"/>
      <w:bookmarkStart w:id="133" w:name="_Toc528481851"/>
      <w:bookmarkStart w:id="134" w:name="_Toc528482356"/>
      <w:bookmarkStart w:id="135" w:name="_Toc528482655"/>
      <w:bookmarkStart w:id="136" w:name="_Toc528482780"/>
      <w:bookmarkStart w:id="137" w:name="_Toc528486088"/>
      <w:bookmarkStart w:id="138" w:name="_Toc536689656"/>
      <w:bookmarkStart w:id="139" w:name="_Ref536847320"/>
      <w:bookmarkStart w:id="140" w:name="_Ref536847340"/>
      <w:bookmarkStart w:id="141" w:name="_Toc496375"/>
      <w:bookmarkStart w:id="142" w:name="_Toc524723"/>
      <w:bookmarkStart w:id="143" w:name="_Toc22443756"/>
      <w:bookmarkStart w:id="144" w:name="_Toc22444108"/>
      <w:bookmarkStart w:id="145" w:name="_Toc36358054"/>
      <w:bookmarkStart w:id="146" w:name="_Toc42232484"/>
      <w:bookmarkStart w:id="147" w:name="_Toc43275006"/>
      <w:bookmarkStart w:id="148" w:name="_Toc43275178"/>
      <w:bookmarkStart w:id="149" w:name="_Toc43275885"/>
      <w:bookmarkStart w:id="150" w:name="_Toc43276205"/>
      <w:bookmarkStart w:id="151" w:name="_Toc43276730"/>
      <w:bookmarkStart w:id="152" w:name="_Toc43276828"/>
      <w:bookmarkStart w:id="153" w:name="_Toc43276968"/>
      <w:bookmarkStart w:id="154" w:name="_Toc234219547"/>
      <w:bookmarkStart w:id="155" w:name="_Toc17269954"/>
      <w:bookmarkStart w:id="156" w:name="_Toc28952675"/>
      <w:r w:rsidRPr="00F63F22">
        <w:rPr>
          <w:noProof/>
        </w:rPr>
        <w:lastRenderedPageBreak/>
        <w:t>Trigger events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7" w:name="_Toc348257232"/>
      <w:bookmarkStart w:id="158" w:name="_Toc348257568"/>
      <w:bookmarkStart w:id="159" w:name="_Toc348263190"/>
      <w:bookmarkStart w:id="160" w:name="_Toc348336519"/>
      <w:bookmarkStart w:id="161" w:name="_Toc348770007"/>
      <w:bookmarkStart w:id="162" w:name="_Toc348856149"/>
      <w:bookmarkStart w:id="163" w:name="_Toc348866570"/>
      <w:bookmarkStart w:id="164" w:name="_Toc348947800"/>
      <w:bookmarkStart w:id="165" w:name="_Toc349735381"/>
      <w:bookmarkStart w:id="166" w:name="_Toc349735824"/>
      <w:bookmarkStart w:id="167" w:name="_Toc349735978"/>
      <w:bookmarkStart w:id="168" w:name="_Toc349803710"/>
      <w:bookmarkStart w:id="169" w:name="_Toc359235989"/>
      <w:bookmarkStart w:id="170" w:name="_Toc498145853"/>
      <w:bookmarkStart w:id="171" w:name="_Toc527864421"/>
      <w:bookmarkStart w:id="172" w:name="_Toc527865893"/>
      <w:bookmarkStart w:id="173" w:name="_Toc528481852"/>
      <w:bookmarkStart w:id="174" w:name="_Toc528482357"/>
      <w:bookmarkStart w:id="175" w:name="_Toc528482656"/>
      <w:bookmarkStart w:id="176" w:name="_Toc528482781"/>
      <w:bookmarkStart w:id="177" w:name="_Toc528486089"/>
      <w:bookmarkStart w:id="178" w:name="_Toc536689657"/>
      <w:bookmarkStart w:id="179" w:name="_Toc496376"/>
      <w:bookmarkStart w:id="180" w:name="_Toc524724"/>
      <w:bookmarkStart w:id="181" w:name="_Toc22443757"/>
      <w:bookmarkStart w:id="182" w:name="_Toc22444109"/>
      <w:bookmarkStart w:id="183" w:name="_Toc36358055"/>
      <w:bookmarkStart w:id="184" w:name="_Toc42232485"/>
      <w:bookmarkStart w:id="185" w:name="_Toc43275007"/>
      <w:bookmarkStart w:id="186" w:name="_Toc43275179"/>
      <w:bookmarkStart w:id="187" w:name="_Toc43275886"/>
      <w:bookmarkStart w:id="188" w:name="_Toc43276206"/>
      <w:bookmarkStart w:id="189" w:name="_Toc43276731"/>
      <w:bookmarkStart w:id="190" w:name="_Toc43276829"/>
      <w:bookmarkStart w:id="191" w:name="_Toc43276969"/>
      <w:bookmarkStart w:id="192" w:name="_Toc234219548"/>
      <w:bookmarkStart w:id="193" w:name="_Toc17269955"/>
      <w:bookmarkStart w:id="194" w:name="_Toc28952676"/>
      <w:r w:rsidRPr="00F63F22">
        <w:rPr>
          <w:noProof/>
        </w:rPr>
        <w:t>Acknowledgments:  original mode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5" w:name="_Toc348257233"/>
      <w:bookmarkStart w:id="196" w:name="_Toc348257569"/>
      <w:bookmarkStart w:id="197" w:name="_Toc348263191"/>
      <w:bookmarkStart w:id="198" w:name="_Toc348336520"/>
      <w:bookmarkStart w:id="199" w:name="_Toc348770008"/>
      <w:bookmarkStart w:id="200" w:name="_Toc348856150"/>
      <w:bookmarkStart w:id="201" w:name="_Toc348866571"/>
      <w:bookmarkStart w:id="202" w:name="_Toc348947801"/>
      <w:bookmarkStart w:id="203" w:name="_Toc349735382"/>
      <w:bookmarkStart w:id="204" w:name="_Toc349735825"/>
      <w:bookmarkStart w:id="205" w:name="_Toc349735979"/>
      <w:bookmarkStart w:id="206" w:name="_Toc349803711"/>
      <w:bookmarkStart w:id="207" w:name="_Toc359235990"/>
      <w:bookmarkStart w:id="208" w:name="_Toc498145854"/>
      <w:bookmarkStart w:id="209" w:name="_Toc527864422"/>
      <w:bookmarkStart w:id="210" w:name="_Toc527865894"/>
      <w:bookmarkStart w:id="211" w:name="_Toc528481853"/>
      <w:bookmarkStart w:id="212" w:name="_Toc528482358"/>
      <w:bookmarkStart w:id="213" w:name="_Toc528482657"/>
      <w:bookmarkStart w:id="214" w:name="_Toc528482782"/>
      <w:bookmarkStart w:id="215" w:name="_Toc528486090"/>
      <w:bookmarkStart w:id="216" w:name="_Toc536689658"/>
      <w:bookmarkStart w:id="217" w:name="_Toc496377"/>
      <w:bookmarkStart w:id="218" w:name="_Toc524725"/>
      <w:bookmarkStart w:id="219" w:name="_Toc22443758"/>
      <w:bookmarkStart w:id="220" w:name="_Toc22444110"/>
      <w:bookmarkStart w:id="221" w:name="_Toc36358056"/>
      <w:bookmarkStart w:id="222" w:name="_Toc42232486"/>
      <w:bookmarkStart w:id="223" w:name="_Toc43275008"/>
      <w:bookmarkStart w:id="224" w:name="_Toc43275180"/>
      <w:bookmarkStart w:id="225" w:name="_Toc43275887"/>
      <w:bookmarkStart w:id="226" w:name="_Toc43276207"/>
      <w:bookmarkStart w:id="227" w:name="_Toc43276732"/>
      <w:bookmarkStart w:id="228" w:name="_Toc43276830"/>
      <w:bookmarkStart w:id="229" w:name="_Toc43276970"/>
      <w:bookmarkStart w:id="230" w:name="_Toc234219549"/>
      <w:bookmarkStart w:id="231" w:name="_Toc17269956"/>
      <w:bookmarkStart w:id="232" w:name="_Toc28952677"/>
      <w:r w:rsidRPr="00F63F22">
        <w:rPr>
          <w:noProof/>
        </w:rPr>
        <w:t>Acknowledgments: enhanced mode</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w:t>
      </w:r>
      <w:r w:rsidRPr="00F63F22">
        <w:rPr>
          <w:noProof/>
        </w:rPr>
        <w:lastRenderedPageBreak/>
        <w:t xml:space="preserve">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3" w:name="_Toc348257234"/>
      <w:bookmarkStart w:id="234" w:name="_Toc348257570"/>
      <w:bookmarkStart w:id="235" w:name="_Toc348263192"/>
      <w:bookmarkStart w:id="236" w:name="_Toc348336521"/>
      <w:bookmarkStart w:id="237" w:name="_Toc348770009"/>
      <w:bookmarkStart w:id="238" w:name="_Toc348856151"/>
      <w:bookmarkStart w:id="239" w:name="_Toc348866572"/>
      <w:bookmarkStart w:id="240" w:name="_Toc348947802"/>
      <w:bookmarkStart w:id="241" w:name="_Toc349735383"/>
      <w:bookmarkStart w:id="242" w:name="_Toc349735826"/>
      <w:bookmarkStart w:id="243" w:name="_Toc349735980"/>
      <w:bookmarkStart w:id="244" w:name="_Toc349803712"/>
      <w:bookmarkStart w:id="245" w:name="_Ref358262916"/>
      <w:bookmarkStart w:id="246" w:name="_Toc359235991"/>
      <w:bookmarkStart w:id="247" w:name="_Toc498145855"/>
      <w:bookmarkStart w:id="248" w:name="_Toc527864423"/>
      <w:bookmarkStart w:id="249" w:name="_Toc527865895"/>
      <w:bookmarkStart w:id="250" w:name="_Toc528481854"/>
      <w:bookmarkStart w:id="251" w:name="_Toc528482359"/>
      <w:bookmarkStart w:id="252" w:name="_Toc528482658"/>
      <w:bookmarkStart w:id="253" w:name="_Toc528482783"/>
      <w:bookmarkStart w:id="254" w:name="_Toc528486091"/>
      <w:bookmarkStart w:id="255" w:name="_Toc536689659"/>
      <w:bookmarkStart w:id="256" w:name="_Toc496378"/>
      <w:bookmarkStart w:id="257" w:name="_Toc524726"/>
      <w:bookmarkStart w:id="258" w:name="_Toc22443759"/>
      <w:bookmarkStart w:id="259" w:name="_Toc22444111"/>
      <w:bookmarkStart w:id="260" w:name="_Toc36358057"/>
      <w:bookmarkStart w:id="261" w:name="_Toc42232487"/>
      <w:bookmarkStart w:id="262" w:name="_Toc43275009"/>
      <w:bookmarkStart w:id="263" w:name="_Toc43275181"/>
      <w:bookmarkStart w:id="264" w:name="_Toc43275888"/>
      <w:bookmarkStart w:id="265" w:name="_Toc43276208"/>
      <w:bookmarkStart w:id="266" w:name="_Toc43276733"/>
      <w:bookmarkStart w:id="267" w:name="_Toc43276831"/>
      <w:bookmarkStart w:id="268" w:name="_Toc43276971"/>
      <w:bookmarkStart w:id="269" w:name="_Toc234219550"/>
      <w:bookmarkStart w:id="270" w:name="_Toc17269957"/>
      <w:bookmarkStart w:id="271" w:name="_Toc28952678"/>
      <w:r w:rsidRPr="00F63F22">
        <w:rPr>
          <w:noProof/>
        </w:rPr>
        <w:t>Queries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2" w:name="_Toc348257235"/>
      <w:bookmarkStart w:id="273" w:name="_Toc348257571"/>
      <w:bookmarkStart w:id="274" w:name="_Toc348263193"/>
      <w:bookmarkStart w:id="275" w:name="_Toc348336522"/>
      <w:bookmarkStart w:id="276" w:name="_Toc348770010"/>
      <w:bookmarkStart w:id="277" w:name="_Toc348856152"/>
      <w:bookmarkStart w:id="278" w:name="_Toc348866573"/>
      <w:bookmarkStart w:id="279" w:name="_Toc348947803"/>
      <w:bookmarkStart w:id="280" w:name="_Toc349735384"/>
      <w:bookmarkStart w:id="281" w:name="_Toc349735827"/>
      <w:bookmarkStart w:id="282" w:name="_Toc349735981"/>
      <w:bookmarkStart w:id="283" w:name="_Toc349803713"/>
      <w:bookmarkStart w:id="284" w:name="_Toc359235992"/>
      <w:bookmarkStart w:id="285" w:name="_Toc498145856"/>
      <w:bookmarkStart w:id="286" w:name="_Toc527864424"/>
      <w:bookmarkStart w:id="287" w:name="_Toc527865896"/>
      <w:bookmarkStart w:id="288" w:name="_Toc528481855"/>
      <w:bookmarkStart w:id="289" w:name="_Toc528482360"/>
      <w:bookmarkStart w:id="290" w:name="_Toc528482659"/>
      <w:bookmarkStart w:id="291" w:name="_Toc528482784"/>
      <w:bookmarkStart w:id="292" w:name="_Toc528486092"/>
      <w:bookmarkStart w:id="293" w:name="_Toc536689660"/>
      <w:bookmarkStart w:id="294" w:name="_Toc496379"/>
      <w:bookmarkStart w:id="295" w:name="_Toc524727"/>
      <w:bookmarkStart w:id="296" w:name="_Toc22443760"/>
      <w:bookmarkStart w:id="297" w:name="_Toc22444112"/>
      <w:bookmarkStart w:id="298" w:name="_Toc36358058"/>
      <w:bookmarkStart w:id="299" w:name="_Toc42232488"/>
      <w:bookmarkStart w:id="300" w:name="_Toc43275010"/>
      <w:bookmarkStart w:id="301" w:name="_Toc43275182"/>
      <w:bookmarkStart w:id="302" w:name="_Toc43275889"/>
      <w:bookmarkStart w:id="303" w:name="_Toc43276209"/>
      <w:bookmarkStart w:id="304" w:name="_Toc43276734"/>
      <w:bookmarkStart w:id="305" w:name="_Toc43276832"/>
      <w:bookmarkStart w:id="306" w:name="_Toc43276972"/>
      <w:bookmarkStart w:id="307" w:name="_Toc234219551"/>
      <w:bookmarkStart w:id="308" w:name="_Toc17269958"/>
      <w:bookmarkStart w:id="309" w:name="_Toc28952679"/>
      <w:r w:rsidRPr="00F63F22">
        <w:rPr>
          <w:noProof/>
        </w:rPr>
        <w:t>Communications 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F63F22">
        <w:rPr>
          <w:noProof/>
        </w:rPr>
        <w:t>nvironment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w:t>
      </w:r>
      <w:r w:rsidRPr="00F63F22">
        <w:rPr>
          <w:noProof/>
        </w:rPr>
        <w:lastRenderedPageBreak/>
        <w:t>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0" w:name="_Toc496380"/>
      <w:bookmarkStart w:id="311" w:name="_Toc524728"/>
      <w:bookmarkStart w:id="312" w:name="_Toc22443761"/>
      <w:bookmarkStart w:id="313" w:name="_Toc22444113"/>
      <w:bookmarkStart w:id="314" w:name="_Toc36358059"/>
      <w:bookmarkStart w:id="315" w:name="_Toc42232489"/>
      <w:bookmarkStart w:id="316" w:name="_Toc43275011"/>
      <w:bookmarkStart w:id="317" w:name="_Toc43275183"/>
      <w:bookmarkStart w:id="318" w:name="_Toc43275890"/>
      <w:bookmarkStart w:id="319" w:name="_Toc43276210"/>
      <w:bookmarkStart w:id="320" w:name="_Toc43276735"/>
      <w:bookmarkStart w:id="321" w:name="_Toc43276833"/>
      <w:bookmarkStart w:id="322" w:name="_Toc43276973"/>
      <w:bookmarkStart w:id="323" w:name="_Toc234219552"/>
      <w:bookmarkStart w:id="324" w:name="_Toc17269959"/>
      <w:bookmarkStart w:id="325" w:name="_Toc28952680"/>
      <w:r w:rsidRPr="00F63F22">
        <w:rPr>
          <w:noProof/>
        </w:rPr>
        <w:t>Message Framework</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6" w:name="_Ref536847234"/>
      <w:bookmarkStart w:id="327" w:name="_Toc496381"/>
      <w:bookmarkStart w:id="328" w:name="_Toc524729"/>
      <w:bookmarkStart w:id="329" w:name="_Toc22443762"/>
      <w:bookmarkStart w:id="330" w:name="_Toc22444114"/>
      <w:bookmarkStart w:id="331" w:name="_Toc36358060"/>
      <w:bookmarkStart w:id="332" w:name="_Toc42232490"/>
      <w:bookmarkStart w:id="333" w:name="_Toc43275012"/>
      <w:bookmarkStart w:id="334" w:name="_Toc43275184"/>
      <w:bookmarkStart w:id="335" w:name="_Toc43275891"/>
      <w:bookmarkStart w:id="336" w:name="_Toc43276211"/>
      <w:bookmarkStart w:id="337" w:name="_Toc43276736"/>
      <w:bookmarkStart w:id="338" w:name="_Toc43276834"/>
      <w:bookmarkStart w:id="339" w:name="_Toc43276974"/>
      <w:bookmarkStart w:id="340" w:name="_Toc234219553"/>
      <w:bookmarkStart w:id="341" w:name="_Toc17269960"/>
      <w:bookmarkStart w:id="342" w:name="_Toc28952681"/>
      <w:r w:rsidRPr="00F63F22">
        <w:rPr>
          <w:noProof/>
        </w:rPr>
        <w:t>Messages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ins w:id="343" w:author="Lynn Laakso" w:date="2022-09-09T15:49:00Z">
        <w:r w:rsidR="00886355" w:rsidRPr="00886355">
          <w:rPr>
            <w:rStyle w:val="HyperlinkText"/>
          </w:rPr>
          <w:t>Trigger events</w:t>
        </w:r>
      </w:ins>
      <w:r w:rsidR="00F96E77">
        <w:fldChar w:fldCharType="end"/>
      </w:r>
      <w:r w:rsidRPr="00F63F22">
        <w:rPr>
          <w:noProof/>
        </w:rPr>
        <w:t xml:space="preserve">," for a more detailed description of trigger events. Refer to </w:t>
      </w:r>
      <w:hyperlink r:id="rId11" w:anchor="HL70003" w:history="1">
        <w:r w:rsidRPr="00F63F22">
          <w:rPr>
            <w:rStyle w:val="ReferenceHL7Table"/>
            <w:noProof/>
          </w:rPr>
          <w:t>HL7 Tabl</w:t>
        </w:r>
        <w:bookmarkStart w:id="344" w:name="_Hlt536691916"/>
        <w:r w:rsidRPr="00F63F22">
          <w:rPr>
            <w:rStyle w:val="ReferenceHL7Table"/>
            <w:noProof/>
          </w:rPr>
          <w:t>e</w:t>
        </w:r>
        <w:bookmarkStart w:id="345" w:name="_Hlt536691949"/>
        <w:bookmarkEnd w:id="344"/>
        <w:r w:rsidRPr="00F63F22">
          <w:rPr>
            <w:rStyle w:val="ReferenceHL7Table"/>
            <w:noProof/>
          </w:rPr>
          <w:t xml:space="preserve"> </w:t>
        </w:r>
        <w:bookmarkEnd w:id="345"/>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6" w:name="_Toc348257238"/>
      <w:bookmarkStart w:id="347" w:name="_Toc348257574"/>
      <w:bookmarkStart w:id="348" w:name="_Toc348263196"/>
      <w:bookmarkStart w:id="349" w:name="_Toc348336525"/>
      <w:bookmarkStart w:id="350" w:name="_Toc348770013"/>
      <w:bookmarkStart w:id="351" w:name="_Toc348856155"/>
      <w:bookmarkStart w:id="352" w:name="_Toc348866576"/>
      <w:bookmarkStart w:id="353" w:name="_Toc348947806"/>
      <w:bookmarkStart w:id="354" w:name="_Toc349735387"/>
      <w:bookmarkStart w:id="355" w:name="_Toc349735830"/>
      <w:bookmarkStart w:id="356" w:name="_Toc349735984"/>
      <w:bookmarkStart w:id="357" w:name="_Toc349803716"/>
      <w:bookmarkStart w:id="358" w:name="_Toc359235994"/>
      <w:bookmarkStart w:id="359" w:name="_Ref375106499"/>
      <w:bookmarkStart w:id="360" w:name="_Ref375106543"/>
      <w:bookmarkStart w:id="361" w:name="_Ref435669587"/>
      <w:bookmarkStart w:id="362" w:name="_Ref495206630"/>
      <w:bookmarkStart w:id="363" w:name="_Ref495206635"/>
      <w:bookmarkStart w:id="364" w:name="_Ref495281963"/>
      <w:bookmarkStart w:id="365" w:name="_Ref495281970"/>
      <w:bookmarkStart w:id="366" w:name="_Toc498145858"/>
      <w:bookmarkStart w:id="367" w:name="_Toc527864426"/>
      <w:bookmarkStart w:id="368" w:name="_Toc527865898"/>
      <w:bookmarkStart w:id="369" w:name="_Toc528481857"/>
      <w:bookmarkStart w:id="370" w:name="_Toc528482362"/>
      <w:bookmarkStart w:id="371" w:name="_Toc528482661"/>
      <w:bookmarkStart w:id="372" w:name="_Toc528482786"/>
      <w:bookmarkStart w:id="373" w:name="_Toc528486094"/>
      <w:bookmarkStart w:id="374" w:name="_Toc536689663"/>
      <w:bookmarkStart w:id="375" w:name="_Toc496382"/>
      <w:bookmarkStart w:id="376" w:name="_Toc524730"/>
      <w:bookmarkStart w:id="377" w:name="_Toc22443763"/>
      <w:bookmarkStart w:id="378" w:name="_Toc22444115"/>
      <w:bookmarkStart w:id="379" w:name="_Toc36358061"/>
      <w:bookmarkStart w:id="380" w:name="_Toc42232491"/>
      <w:bookmarkStart w:id="381" w:name="_Toc43275013"/>
      <w:bookmarkStart w:id="382" w:name="_Toc43275185"/>
      <w:bookmarkStart w:id="383" w:name="_Toc43275892"/>
      <w:bookmarkStart w:id="384" w:name="_Toc43276212"/>
      <w:bookmarkStart w:id="385" w:name="_Toc43276737"/>
      <w:bookmarkStart w:id="386" w:name="_Toc43276835"/>
      <w:bookmarkStart w:id="387" w:name="_Toc43276975"/>
      <w:bookmarkStart w:id="388" w:name="_Toc234219554"/>
      <w:bookmarkStart w:id="389" w:name="_Toc17269961"/>
      <w:bookmarkStart w:id="390" w:name="_Toc28952682"/>
      <w:r w:rsidRPr="00F63F22">
        <w:rPr>
          <w:noProof/>
        </w:rPr>
        <w:t>S</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F63F22">
        <w:rPr>
          <w:noProof/>
        </w:rPr>
        <w:t>egments</w:t>
      </w:r>
      <w:bookmarkEnd w:id="374"/>
      <w:r w:rsidRPr="00F63F22">
        <w:rPr>
          <w:noProof/>
        </w:rPr>
        <w:t xml:space="preserve"> and segment groups</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lastRenderedPageBreak/>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1" w:name="_Toc348856156"/>
      <w:bookmarkStart w:id="392" w:name="_Toc348866577"/>
      <w:bookmarkStart w:id="393" w:name="_Toc348947807"/>
      <w:bookmarkStart w:id="394" w:name="_Toc349735388"/>
      <w:bookmarkStart w:id="395" w:name="_Toc349735831"/>
      <w:bookmarkStart w:id="396" w:name="_Toc349735985"/>
      <w:bookmarkStart w:id="397" w:name="_Toc349803717"/>
      <w:bookmarkStart w:id="398" w:name="_Toc359235995"/>
      <w:bookmarkStart w:id="399" w:name="_Toc498145859"/>
      <w:bookmarkStart w:id="400" w:name="_Toc527864427"/>
      <w:bookmarkStart w:id="401" w:name="_Toc527865899"/>
      <w:bookmarkStart w:id="402" w:name="_Toc528481858"/>
      <w:bookmarkStart w:id="403" w:name="_Toc528482363"/>
      <w:bookmarkStart w:id="404" w:name="_Toc528482662"/>
      <w:bookmarkStart w:id="405" w:name="_Toc528482787"/>
      <w:bookmarkStart w:id="406" w:name="_Toc528486095"/>
      <w:bookmarkStart w:id="407" w:name="_Toc536689664"/>
      <w:bookmarkStart w:id="408" w:name="_Toc496383"/>
      <w:bookmarkStart w:id="409" w:name="_Toc524731"/>
      <w:bookmarkStart w:id="410" w:name="_Toc22443764"/>
      <w:bookmarkStart w:id="411" w:name="_Toc22444116"/>
      <w:bookmarkStart w:id="412" w:name="_Toc36358062"/>
      <w:bookmarkStart w:id="413" w:name="_Toc42232492"/>
      <w:bookmarkStart w:id="414" w:name="_Toc43275014"/>
      <w:bookmarkStart w:id="415" w:name="_Toc43275186"/>
      <w:bookmarkStart w:id="416" w:name="_Toc43275893"/>
      <w:bookmarkStart w:id="417" w:name="_Toc43276213"/>
      <w:bookmarkStart w:id="418" w:name="_Toc43276738"/>
      <w:bookmarkStart w:id="419" w:name="_Toc43276836"/>
      <w:bookmarkStart w:id="420" w:name="_Toc43276976"/>
      <w:bookmarkStart w:id="421" w:name="_Toc234219555"/>
      <w:bookmarkStart w:id="422" w:name="_Toc17269962"/>
      <w:bookmarkStart w:id="423" w:name="_Toc28952683"/>
      <w:r w:rsidRPr="00F63F22">
        <w:rPr>
          <w:noProof/>
        </w:rPr>
        <w:t>F</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F63F22">
        <w:rPr>
          <w:noProof/>
        </w:rPr>
        <w:t>ields</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ins w:id="424" w:author="Lynn Laakso" w:date="2022-09-09T15:49:00Z">
        <w:r w:rsidR="00886355" w:rsidRPr="00886355">
          <w:rPr>
            <w:rStyle w:val="HyperlinkText"/>
          </w:rPr>
          <w:t>Version compatibility definition</w:t>
        </w:r>
      </w:ins>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ins w:id="425" w:author="Lynn Laakso" w:date="2022-09-09T15:49:00Z">
        <w:r w:rsidR="00886355" w:rsidRPr="00886355">
          <w:rPr>
            <w:rStyle w:val="HyperlinkText"/>
          </w:rPr>
          <w:t>Local Extension</w:t>
        </w:r>
      </w:ins>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lastRenderedPageBreak/>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r w:rsidR="00000000">
        <w:fldChar w:fldCharType="begin"/>
      </w:r>
      <w:r w:rsidR="00000000">
        <w:instrText xml:space="preserve"> HYPERLINK \l "_Message_construction_rules" </w:instrText>
      </w:r>
      <w:r w:rsidR="00000000">
        <w:fldChar w:fldCharType="separate"/>
      </w:r>
      <w:r w:rsidR="00F96E77">
        <w:fldChar w:fldCharType="begin"/>
      </w:r>
      <w:r w:rsidR="00F96E77">
        <w:instrText xml:space="preserve"> REF _Ref226956386 \h  \* MERGEFORMAT </w:instrText>
      </w:r>
      <w:r w:rsidR="00F96E77">
        <w:fldChar w:fldCharType="separate"/>
      </w:r>
      <w:ins w:id="426" w:author="Lynn Laakso" w:date="2022-09-09T15:49:00Z">
        <w:r w:rsidR="00886355" w:rsidRPr="00886355">
          <w:rPr>
            <w:rStyle w:val="HyperlinkText"/>
          </w:rPr>
          <w:t>Message construction rules</w:t>
        </w:r>
      </w:ins>
      <w:r w:rsidR="00F96E77">
        <w:fldChar w:fldCharType="end"/>
      </w:r>
      <w:r w:rsidR="00000000">
        <w:fldChar w:fldCharType="end"/>
      </w:r>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7" w:name="_Ref226953104"/>
      <w:r w:rsidRPr="00F63F22">
        <w:rPr>
          <w:noProof/>
        </w:rPr>
        <w:t>LEN : Normative Length</w:t>
      </w:r>
      <w:bookmarkEnd w:id="427"/>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8" w:name="_Toc359235996"/>
      <w:bookmarkStart w:id="429" w:name="_Ref435523248"/>
      <w:bookmarkStart w:id="430" w:name="_Ref435579261"/>
      <w:bookmarkStart w:id="431" w:name="_Ref435669615"/>
      <w:bookmarkStart w:id="432" w:name="_Ref495282007"/>
      <w:bookmarkStart w:id="433" w:name="_Ref495282010"/>
      <w:bookmarkStart w:id="434" w:name="_Toc498145860"/>
      <w:bookmarkStart w:id="435" w:name="_Toc527864428"/>
      <w:bookmarkStart w:id="436" w:name="_Toc527865900"/>
      <w:bookmarkStart w:id="437" w:name="_Toc528481859"/>
      <w:bookmarkStart w:id="438" w:name="_Toc528482364"/>
      <w:bookmarkStart w:id="439" w:name="_Toc528482663"/>
      <w:bookmarkStart w:id="440" w:name="_Toc528482788"/>
      <w:bookmarkStart w:id="441" w:name="_Toc528486096"/>
      <w:r w:rsidRPr="00F63F22">
        <w:rPr>
          <w:noProof/>
        </w:rPr>
        <w:t>Position (sequence within the segment)</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42" w:name="_Ref358258731"/>
      <w:bookmarkStart w:id="443" w:name="_Toc359235997"/>
      <w:bookmarkStart w:id="444" w:name="_Toc498145861"/>
      <w:bookmarkStart w:id="445" w:name="_Toc527864429"/>
      <w:bookmarkStart w:id="446" w:name="_Toc527865901"/>
      <w:bookmarkStart w:id="447" w:name="_Toc528481860"/>
      <w:bookmarkStart w:id="448" w:name="_Toc528482365"/>
      <w:bookmarkStart w:id="449" w:name="_Toc528482664"/>
      <w:bookmarkStart w:id="450" w:name="_Toc528482789"/>
      <w:bookmarkStart w:id="451" w:name="_Toc528486097"/>
      <w:r w:rsidRPr="00F63F22">
        <w:rPr>
          <w:noProof/>
        </w:rPr>
        <w:t>Length</w:t>
      </w:r>
      <w:bookmarkEnd w:id="442"/>
      <w:bookmarkEnd w:id="443"/>
      <w:bookmarkEnd w:id="444"/>
      <w:bookmarkEnd w:id="445"/>
      <w:bookmarkEnd w:id="446"/>
      <w:bookmarkEnd w:id="447"/>
      <w:bookmarkEnd w:id="448"/>
      <w:bookmarkEnd w:id="449"/>
      <w:bookmarkEnd w:id="450"/>
      <w:bookmarkEnd w:id="451"/>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52" w:name="_Ref358258627"/>
      <w:bookmarkStart w:id="453" w:name="_Toc359235998"/>
      <w:bookmarkStart w:id="454" w:name="_Toc498145862"/>
      <w:bookmarkStart w:id="455" w:name="_Toc527864430"/>
      <w:bookmarkStart w:id="456" w:name="_Toc527865902"/>
      <w:bookmarkStart w:id="457" w:name="_Toc528481861"/>
      <w:bookmarkStart w:id="458" w:name="_Toc528482366"/>
      <w:bookmarkStart w:id="459" w:name="_Toc528482665"/>
      <w:bookmarkStart w:id="460" w:name="_Toc528482790"/>
      <w:bookmarkStart w:id="461" w:name="_Toc528486098"/>
      <w:r w:rsidRPr="00F63F22">
        <w:rPr>
          <w:noProof/>
        </w:rPr>
        <w:lastRenderedPageBreak/>
        <w:t>Data type</w:t>
      </w:r>
      <w:bookmarkEnd w:id="452"/>
      <w:bookmarkEnd w:id="453"/>
      <w:bookmarkEnd w:id="454"/>
      <w:bookmarkEnd w:id="455"/>
      <w:bookmarkEnd w:id="456"/>
      <w:bookmarkEnd w:id="457"/>
      <w:bookmarkEnd w:id="458"/>
      <w:bookmarkEnd w:id="459"/>
      <w:bookmarkEnd w:id="460"/>
      <w:bookmarkEnd w:id="461"/>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r w:rsidR="00000000">
        <w:fldChar w:fldCharType="begin"/>
      </w:r>
      <w:r w:rsidR="00000000">
        <w:instrText xml:space="preserve"> HYPERLINK "file:///D:\\Eigene%20Dateien\\V27_CH02A_DataTypes.doc" </w:instrText>
      </w:r>
      <w:r w:rsidR="00000000">
        <w:fldChar w:fldCharType="separate"/>
      </w:r>
      <w:r w:rsidR="00F96E77">
        <w:fldChar w:fldCharType="begin"/>
      </w:r>
      <w:r w:rsidR="00F96E77">
        <w:instrText xml:space="preserve"> REF _Ref536694061 \h  \* MERGEFORMAT </w:instrText>
      </w:r>
      <w:r w:rsidR="00F96E77">
        <w:fldChar w:fldCharType="separate"/>
      </w:r>
      <w:ins w:id="462" w:author="Lynn Laakso" w:date="2022-09-09T15:49:00Z">
        <w:r w:rsidR="00886355" w:rsidRPr="00886355">
          <w:rPr>
            <w:rStyle w:val="HyperlinkText"/>
          </w:rPr>
          <w:t>Data types</w:t>
        </w:r>
      </w:ins>
      <w:r w:rsidR="00F96E77">
        <w:fldChar w:fldCharType="end"/>
      </w:r>
      <w:r w:rsidR="00000000">
        <w:fldChar w:fldCharType="end"/>
      </w:r>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63" w:name="_Toc359235999"/>
      <w:bookmarkStart w:id="464" w:name="_Toc498145863"/>
      <w:bookmarkStart w:id="465" w:name="_Toc527864431"/>
      <w:bookmarkStart w:id="466" w:name="_Toc527865903"/>
      <w:bookmarkStart w:id="467" w:name="_Toc528481862"/>
      <w:bookmarkStart w:id="468" w:name="_Toc528482367"/>
      <w:bookmarkStart w:id="469" w:name="_Toc528482666"/>
      <w:bookmarkStart w:id="470" w:name="_Toc528482791"/>
      <w:bookmarkStart w:id="471" w:name="_Toc528486099"/>
      <w:bookmarkStart w:id="472" w:name="_Ref226956190"/>
      <w:bookmarkStart w:id="473" w:name="_Ref228007768"/>
      <w:bookmarkStart w:id="474" w:name="_Ref517941843"/>
      <w:bookmarkStart w:id="475" w:name="_Ref517941869"/>
      <w:r w:rsidRPr="00F63F22">
        <w:rPr>
          <w:noProof/>
        </w:rPr>
        <w:t>Optionality</w:t>
      </w:r>
      <w:bookmarkEnd w:id="463"/>
      <w:bookmarkEnd w:id="464"/>
      <w:bookmarkEnd w:id="465"/>
      <w:bookmarkEnd w:id="466"/>
      <w:bookmarkEnd w:id="467"/>
      <w:bookmarkEnd w:id="468"/>
      <w:bookmarkEnd w:id="469"/>
      <w:bookmarkEnd w:id="470"/>
      <w:bookmarkEnd w:id="471"/>
      <w:bookmarkEnd w:id="472"/>
      <w:bookmarkEnd w:id="473"/>
      <w:bookmarkEnd w:id="474"/>
      <w:bookmarkEnd w:id="475"/>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ins w:id="476" w:author="Lynn Laakso" w:date="2022-09-09T15:49:00Z">
        <w:r w:rsidR="00886355" w:rsidRPr="00F63F22">
          <w:rPr>
            <w:noProof/>
          </w:rPr>
          <w:t xml:space="preserve">Message </w:t>
        </w:r>
        <w:r w:rsidR="00886355" w:rsidRPr="000247A5">
          <w:t>delimiters</w:t>
        </w:r>
      </w:ins>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ins w:id="477" w:author="Lynn Laakso" w:date="2022-09-09T15:49:00Z">
        <w:r w:rsidR="00886355" w:rsidRPr="00F63F22">
          <w:rPr>
            <w:noProof/>
          </w:rPr>
          <w:t>Data types</w:t>
        </w:r>
      </w:ins>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8" w:name="_Ref358258585"/>
      <w:bookmarkStart w:id="479" w:name="_Toc359236000"/>
      <w:bookmarkStart w:id="480" w:name="_Toc498145864"/>
      <w:bookmarkStart w:id="481" w:name="_Toc527864432"/>
      <w:bookmarkStart w:id="482" w:name="_Toc527865904"/>
      <w:bookmarkStart w:id="483" w:name="_Toc528481863"/>
      <w:bookmarkStart w:id="484" w:name="_Toc528482368"/>
      <w:bookmarkStart w:id="485" w:name="_Toc528482667"/>
      <w:bookmarkStart w:id="486" w:name="_Toc528482792"/>
      <w:bookmarkStart w:id="487" w:name="_Toc528486100"/>
      <w:r w:rsidRPr="00F63F22">
        <w:rPr>
          <w:noProof/>
        </w:rPr>
        <w:lastRenderedPageBreak/>
        <w:t>Repetition</w:t>
      </w:r>
      <w:bookmarkEnd w:id="478"/>
      <w:bookmarkEnd w:id="479"/>
      <w:bookmarkEnd w:id="480"/>
      <w:bookmarkEnd w:id="481"/>
      <w:bookmarkEnd w:id="482"/>
      <w:bookmarkEnd w:id="483"/>
      <w:bookmarkEnd w:id="484"/>
      <w:bookmarkEnd w:id="485"/>
      <w:bookmarkEnd w:id="486"/>
      <w:bookmarkEnd w:id="487"/>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8" w:name="_Toc359236001"/>
      <w:bookmarkStart w:id="489" w:name="_Ref495467461"/>
      <w:bookmarkStart w:id="490" w:name="_Ref495467465"/>
      <w:bookmarkStart w:id="491" w:name="_Toc498145865"/>
      <w:bookmarkStart w:id="492" w:name="_Toc527864433"/>
      <w:bookmarkStart w:id="493" w:name="_Toc527865905"/>
      <w:bookmarkStart w:id="494" w:name="_Toc528481864"/>
      <w:bookmarkStart w:id="495" w:name="_Toc528482369"/>
      <w:bookmarkStart w:id="496" w:name="_Toc528482668"/>
      <w:bookmarkStart w:id="497" w:name="_Toc528482793"/>
      <w:bookmarkStart w:id="498" w:name="_Toc528486101"/>
      <w:bookmarkStart w:id="499" w:name="_Ref90527"/>
      <w:bookmarkStart w:id="500" w:name="_Ref90572"/>
      <w:bookmarkStart w:id="501" w:name="_Ref133301"/>
      <w:bookmarkStart w:id="502" w:name="_Ref133327"/>
      <w:bookmarkStart w:id="503" w:name="_Ref865553"/>
      <w:r w:rsidRPr="00F63F22">
        <w:rPr>
          <w:noProof/>
        </w:rPr>
        <w:t>Table</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504" w:name="_Ref358259923"/>
      <w:bookmarkStart w:id="505" w:name="_Toc359236002"/>
      <w:bookmarkStart w:id="506" w:name="_Ref446120150"/>
      <w:bookmarkStart w:id="507" w:name="_Toc498145866"/>
      <w:bookmarkStart w:id="508" w:name="_Toc527864434"/>
      <w:bookmarkStart w:id="509" w:name="_Toc527865906"/>
      <w:bookmarkStart w:id="510" w:name="_Toc528481865"/>
      <w:bookmarkStart w:id="511" w:name="_Toc528482370"/>
      <w:bookmarkStart w:id="512" w:name="_Toc528482669"/>
      <w:bookmarkStart w:id="513" w:name="_Toc528482794"/>
      <w:bookmarkStart w:id="514" w:name="_Toc528486102"/>
      <w:r w:rsidRPr="00F63F22">
        <w:rPr>
          <w:noProof/>
        </w:rPr>
        <w:t>ID number</w:t>
      </w:r>
      <w:bookmarkEnd w:id="504"/>
      <w:bookmarkEnd w:id="505"/>
      <w:bookmarkEnd w:id="506"/>
      <w:bookmarkEnd w:id="507"/>
      <w:bookmarkEnd w:id="508"/>
      <w:bookmarkEnd w:id="509"/>
      <w:bookmarkEnd w:id="510"/>
      <w:bookmarkEnd w:id="511"/>
      <w:bookmarkEnd w:id="512"/>
      <w:bookmarkEnd w:id="513"/>
      <w:bookmarkEnd w:id="514"/>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15" w:name="_Toc359236003"/>
      <w:bookmarkStart w:id="516" w:name="_Toc498145867"/>
      <w:bookmarkStart w:id="517" w:name="_Toc527864435"/>
      <w:bookmarkStart w:id="518" w:name="_Toc527865907"/>
      <w:bookmarkStart w:id="519" w:name="_Toc528481866"/>
      <w:bookmarkStart w:id="520" w:name="_Toc528482371"/>
      <w:bookmarkStart w:id="521" w:name="_Toc528482670"/>
      <w:bookmarkStart w:id="522" w:name="_Toc528482795"/>
      <w:bookmarkStart w:id="523" w:name="_Toc528486103"/>
      <w:r w:rsidRPr="00F63F22">
        <w:rPr>
          <w:noProof/>
        </w:rPr>
        <w:t>Name</w:t>
      </w:r>
      <w:bookmarkEnd w:id="515"/>
      <w:bookmarkEnd w:id="516"/>
      <w:bookmarkEnd w:id="517"/>
      <w:bookmarkEnd w:id="518"/>
      <w:bookmarkEnd w:id="519"/>
      <w:bookmarkEnd w:id="520"/>
      <w:bookmarkEnd w:id="521"/>
      <w:bookmarkEnd w:id="522"/>
      <w:bookmarkEnd w:id="523"/>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24" w:name="_Message_delimiters"/>
      <w:bookmarkStart w:id="525" w:name="_Toc348257240"/>
      <w:bookmarkStart w:id="526" w:name="_Toc348257576"/>
      <w:bookmarkStart w:id="527" w:name="_Toc348263198"/>
      <w:bookmarkStart w:id="528" w:name="_Toc348336527"/>
      <w:bookmarkStart w:id="529" w:name="_Toc348770015"/>
      <w:bookmarkStart w:id="530" w:name="_Toc348856157"/>
      <w:bookmarkStart w:id="531" w:name="_Toc348866578"/>
      <w:bookmarkStart w:id="532" w:name="_Toc348947808"/>
      <w:bookmarkStart w:id="533" w:name="_Toc349735389"/>
      <w:bookmarkStart w:id="534" w:name="_Toc349735832"/>
      <w:bookmarkStart w:id="535" w:name="_Toc349735986"/>
      <w:bookmarkStart w:id="536" w:name="_Toc349803718"/>
      <w:bookmarkStart w:id="537" w:name="_Ref358258841"/>
      <w:bookmarkStart w:id="538" w:name="_Ref358259690"/>
      <w:bookmarkStart w:id="539" w:name="_Ref358263551"/>
      <w:bookmarkStart w:id="540" w:name="_Toc359236004"/>
      <w:bookmarkStart w:id="541" w:name="_Ref370024091"/>
      <w:bookmarkStart w:id="542" w:name="_Ref372013616"/>
      <w:bookmarkStart w:id="543" w:name="_Ref372013643"/>
      <w:bookmarkStart w:id="544" w:name="_Ref372013647"/>
      <w:bookmarkStart w:id="545" w:name="_Ref372020085"/>
      <w:bookmarkStart w:id="546" w:name="_Ref372098973"/>
      <w:bookmarkStart w:id="547" w:name="_Ref372101466"/>
      <w:bookmarkStart w:id="548" w:name="_Ref495204946"/>
      <w:bookmarkStart w:id="549" w:name="_Ref495204949"/>
      <w:bookmarkStart w:id="550" w:name="_Ref495205124"/>
      <w:bookmarkStart w:id="551" w:name="_Ref495205127"/>
      <w:bookmarkStart w:id="552" w:name="_Ref495206910"/>
      <w:bookmarkStart w:id="553" w:name="_Ref495206913"/>
      <w:bookmarkStart w:id="554" w:name="_Ref495207093"/>
      <w:bookmarkStart w:id="555" w:name="_Ref495207097"/>
      <w:bookmarkStart w:id="556" w:name="_Toc498145868"/>
      <w:bookmarkStart w:id="557" w:name="_Toc527864436"/>
      <w:bookmarkStart w:id="558" w:name="_Toc527865908"/>
      <w:bookmarkStart w:id="559" w:name="_Toc528481867"/>
      <w:bookmarkStart w:id="560" w:name="_Toc528482372"/>
      <w:bookmarkStart w:id="561" w:name="_Toc528482671"/>
      <w:bookmarkStart w:id="562" w:name="_Toc528482796"/>
      <w:bookmarkStart w:id="563" w:name="_Toc528486104"/>
      <w:bookmarkStart w:id="564" w:name="_Ref536609012"/>
      <w:bookmarkStart w:id="565" w:name="_Ref536609059"/>
      <w:bookmarkStart w:id="566" w:name="_Toc536689665"/>
      <w:bookmarkStart w:id="567" w:name="_Toc496384"/>
      <w:bookmarkStart w:id="568" w:name="_Toc524732"/>
      <w:bookmarkStart w:id="569" w:name="_Toc22443765"/>
      <w:bookmarkStart w:id="570" w:name="_Toc22444117"/>
      <w:bookmarkStart w:id="571" w:name="_Toc36358063"/>
      <w:bookmarkStart w:id="572" w:name="_Toc42232493"/>
      <w:bookmarkStart w:id="573" w:name="_Toc43275015"/>
      <w:bookmarkStart w:id="574" w:name="_Toc43275187"/>
      <w:bookmarkStart w:id="575" w:name="_Toc43275894"/>
      <w:bookmarkStart w:id="576" w:name="_Toc43276214"/>
      <w:bookmarkStart w:id="577" w:name="_Toc43276739"/>
      <w:bookmarkStart w:id="578" w:name="_Toc43276837"/>
      <w:bookmarkStart w:id="579" w:name="_Toc43276977"/>
      <w:bookmarkStart w:id="580" w:name="_Toc234219556"/>
      <w:bookmarkStart w:id="581" w:name="_Toc17269963"/>
      <w:bookmarkStart w:id="582" w:name="_Toc28952684"/>
      <w:bookmarkEnd w:id="524"/>
      <w:r w:rsidRPr="00F63F22">
        <w:rPr>
          <w:noProof/>
        </w:rPr>
        <w:t>M</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rsidRPr="00F63F22">
        <w:rPr>
          <w:noProof/>
        </w:rPr>
        <w:t xml:space="preserve">essage </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rsidRPr="000247A5">
        <w:t>delimiters</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83" w:name="_Toc349735652"/>
      <w:bookmarkStart w:id="584" w:name="_Toc349803924"/>
      <w:r w:rsidRPr="00F63F22">
        <w:rPr>
          <w:noProof/>
        </w:rPr>
        <w:lastRenderedPageBreak/>
        <w:t>Figure 2-1. Delimiter values</w:t>
      </w:r>
      <w:bookmarkEnd w:id="583"/>
      <w:bookmarkEnd w:id="584"/>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ins w:id="585" w:author="Lynn Laakso" w:date="2022-09-09T15:49:00Z">
              <w:r w:rsidR="00886355" w:rsidRPr="00F63F22">
                <w:rPr>
                  <w:noProof/>
                </w:rPr>
                <w:t>Truncation Pattern</w:t>
              </w:r>
            </w:ins>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86" w:name="_Toc234219557"/>
      <w:bookmarkStart w:id="587" w:name="_Toc17269964"/>
      <w:bookmarkStart w:id="588" w:name="_Toc28952685"/>
      <w:bookmarkStart w:id="589" w:name="_Toc348257243"/>
      <w:bookmarkStart w:id="590" w:name="_Toc348257579"/>
      <w:bookmarkStart w:id="591" w:name="_Toc348263201"/>
      <w:bookmarkStart w:id="592" w:name="_Toc348336530"/>
      <w:bookmarkStart w:id="593" w:name="_Toc348770018"/>
      <w:bookmarkStart w:id="594" w:name="_Toc348856160"/>
      <w:bookmarkStart w:id="595" w:name="_Toc348866581"/>
      <w:bookmarkStart w:id="596" w:name="_Toc348947811"/>
      <w:bookmarkStart w:id="597" w:name="_Toc349735392"/>
      <w:bookmarkStart w:id="598" w:name="_Toc349735835"/>
      <w:bookmarkStart w:id="599" w:name="_Toc349735989"/>
      <w:bookmarkStart w:id="600" w:name="_Toc349803721"/>
      <w:bookmarkStart w:id="601" w:name="_Ref358258531"/>
      <w:bookmarkStart w:id="602" w:name="_Ref358258557"/>
      <w:bookmarkStart w:id="603" w:name="_Ref358263330"/>
      <w:bookmarkStart w:id="604" w:name="_Toc359236051"/>
      <w:bookmarkStart w:id="605" w:name="_Ref372013880"/>
      <w:bookmarkStart w:id="606" w:name="_Ref372013886"/>
      <w:bookmarkStart w:id="607" w:name="_Ref372098445"/>
      <w:bookmarkStart w:id="608" w:name="_Ref375108637"/>
      <w:bookmarkStart w:id="609" w:name="_Ref495119976"/>
      <w:bookmarkStart w:id="610" w:name="_Ref495120015"/>
      <w:bookmarkStart w:id="611" w:name="_Ref495120021"/>
      <w:bookmarkStart w:id="612" w:name="_Ref495206768"/>
      <w:bookmarkStart w:id="613" w:name="_Ref495206771"/>
      <w:bookmarkStart w:id="614" w:name="_Ref495206986"/>
      <w:bookmarkStart w:id="615" w:name="_Ref495206989"/>
      <w:bookmarkStart w:id="616" w:name="_Toc498146154"/>
      <w:bookmarkStart w:id="617" w:name="_Toc527864723"/>
      <w:bookmarkStart w:id="618" w:name="_Toc527866195"/>
      <w:bookmarkStart w:id="619" w:name="_Toc528481932"/>
      <w:bookmarkStart w:id="620" w:name="_Toc528482437"/>
      <w:bookmarkStart w:id="621" w:name="_Toc528482736"/>
      <w:bookmarkStart w:id="622" w:name="_Toc528482861"/>
      <w:bookmarkStart w:id="623" w:name="_Toc528486169"/>
      <w:bookmarkStart w:id="624" w:name="_Toc536689666"/>
      <w:bookmarkStart w:id="625" w:name="_Ref536691366"/>
      <w:bookmarkStart w:id="626" w:name="_Ref78046"/>
      <w:bookmarkStart w:id="627" w:name="_Ref78080"/>
      <w:bookmarkStart w:id="628" w:name="_Toc496385"/>
      <w:bookmarkStart w:id="629" w:name="_Toc524733"/>
      <w:bookmarkStart w:id="630" w:name="_Ref17193553"/>
      <w:bookmarkStart w:id="631" w:name="_Ref17193585"/>
      <w:bookmarkStart w:id="632" w:name="_Ref20736319"/>
      <w:bookmarkStart w:id="633" w:name="_Ref20736321"/>
      <w:bookmarkStart w:id="634" w:name="_Ref20736351"/>
      <w:bookmarkStart w:id="635" w:name="_Toc22443766"/>
      <w:bookmarkStart w:id="636" w:name="_Toc22444118"/>
      <w:bookmarkStart w:id="637" w:name="_Toc36358064"/>
      <w:bookmarkStart w:id="638" w:name="_Toc42232494"/>
      <w:bookmarkStart w:id="639" w:name="_Toc43275016"/>
      <w:bookmarkStart w:id="640" w:name="_Toc43275188"/>
      <w:bookmarkStart w:id="641" w:name="_Toc43275895"/>
      <w:bookmarkStart w:id="642" w:name="_Toc43276215"/>
      <w:bookmarkStart w:id="643" w:name="_Toc43276740"/>
      <w:bookmarkStart w:id="644" w:name="_Toc43276838"/>
      <w:bookmarkStart w:id="645" w:name="_Toc43276978"/>
      <w:bookmarkStart w:id="646" w:name="_Ref435666850"/>
      <w:bookmarkStart w:id="647" w:name="_Toc498146157"/>
      <w:bookmarkStart w:id="648" w:name="_Toc527864726"/>
      <w:bookmarkStart w:id="649" w:name="_Toc527866198"/>
      <w:bookmarkStart w:id="650" w:name="_Toc528481935"/>
      <w:bookmarkStart w:id="651" w:name="_Toc528482440"/>
      <w:bookmarkStart w:id="652" w:name="_Toc528482739"/>
      <w:bookmarkStart w:id="653" w:name="_Toc528482864"/>
      <w:bookmarkStart w:id="654" w:name="_Toc528486172"/>
      <w:bookmarkStart w:id="655" w:name="_Toc348257241"/>
      <w:bookmarkStart w:id="656" w:name="_Toc348257577"/>
      <w:bookmarkStart w:id="657" w:name="_Toc348263199"/>
      <w:bookmarkStart w:id="658" w:name="_Toc348336528"/>
      <w:bookmarkStart w:id="659" w:name="_Toc348770016"/>
      <w:bookmarkStart w:id="660" w:name="_Toc348856158"/>
      <w:bookmarkStart w:id="661" w:name="_Toc348866579"/>
      <w:bookmarkStart w:id="662" w:name="_Toc348947809"/>
      <w:bookmarkStart w:id="663" w:name="_Toc349735390"/>
      <w:bookmarkStart w:id="664" w:name="_Toc349735833"/>
      <w:bookmarkStart w:id="665" w:name="_Toc349735987"/>
      <w:bookmarkStart w:id="666" w:name="_Toc349803719"/>
      <w:bookmarkStart w:id="667" w:name="_Ref358258664"/>
      <w:bookmarkStart w:id="668" w:name="_Ref358258684"/>
      <w:bookmarkStart w:id="669" w:name="_Ref358258799"/>
      <w:bookmarkStart w:id="670" w:name="_Ref358261471"/>
      <w:bookmarkStart w:id="671" w:name="_Ref358261480"/>
      <w:bookmarkStart w:id="672" w:name="_Ref358264190"/>
      <w:bookmarkStart w:id="673" w:name="_Ref358264205"/>
      <w:bookmarkStart w:id="674" w:name="_Toc359236005"/>
      <w:bookmarkStart w:id="675" w:name="_Ref359854486"/>
      <w:bookmarkStart w:id="676" w:name="_Ref360368804"/>
      <w:bookmarkStart w:id="677" w:name="_Ref372013708"/>
      <w:bookmarkStart w:id="678" w:name="_Ref372013750"/>
      <w:bookmarkStart w:id="679" w:name="_Ref373736514"/>
      <w:bookmarkStart w:id="680" w:name="_Ref374016797"/>
      <w:bookmarkStart w:id="681" w:name="_Ref495206030"/>
      <w:bookmarkStart w:id="682" w:name="_Ref495206034"/>
      <w:bookmarkStart w:id="683" w:name="_Ref495206858"/>
      <w:bookmarkStart w:id="684" w:name="_Ref495206861"/>
      <w:bookmarkStart w:id="685" w:name="_Ref495206951"/>
      <w:bookmarkStart w:id="686" w:name="_Ref495206955"/>
      <w:bookmarkStart w:id="687" w:name="_Toc498145869"/>
      <w:bookmarkStart w:id="688" w:name="_Toc527864437"/>
      <w:bookmarkStart w:id="689" w:name="_Toc527865909"/>
      <w:bookmarkStart w:id="690" w:name="_Toc528481868"/>
      <w:bookmarkStart w:id="691" w:name="_Toc528482373"/>
      <w:bookmarkStart w:id="692" w:name="_Toc528482672"/>
      <w:bookmarkStart w:id="693" w:name="_Toc528482797"/>
      <w:bookmarkStart w:id="694" w:name="_Toc528486105"/>
      <w:r w:rsidRPr="00F63F22">
        <w:rPr>
          <w:noProof/>
        </w:rPr>
        <w:t>Length</w:t>
      </w:r>
      <w:bookmarkEnd w:id="586"/>
      <w:bookmarkEnd w:id="587"/>
      <w:bookmarkEnd w:id="588"/>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proofErr w:type="gramStart"/>
      <w:r w:rsidRPr="00D43BD1">
        <w:t>m..n</w:t>
      </w:r>
      <w:proofErr w:type="spellEnd"/>
      <w:proofErr w:type="gramEnd"/>
    </w:p>
    <w:p w14:paraId="068E3BBE"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proofErr w:type="gramStart"/>
      <w:r w:rsidRPr="00F63F22">
        <w:t>x,y</w:t>
      </w:r>
      <w:proofErr w:type="gramEnd"/>
      <w:r w:rsidRPr="00F63F22">
        <w:t>,z</w:t>
      </w:r>
      <w:proofErr w:type="spellEnd"/>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95" w:name="_Ref200067645"/>
      <w:r w:rsidRPr="00F63F22">
        <w:rPr>
          <w:noProof/>
        </w:rPr>
        <w:t>Truncation Pattern</w:t>
      </w:r>
      <w:bookmarkEnd w:id="695"/>
    </w:p>
    <w:p w14:paraId="00D2C71A" w14:textId="77777777"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7777777"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specified. The conformance length is also the minimum value that maybe 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77777777"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7777777"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77777777"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96" w:name="_Toc17269965"/>
      <w:bookmarkStart w:id="697" w:name="_Toc28952686"/>
      <w:r>
        <w:t>Acknowledgment</w:t>
      </w:r>
      <w:r w:rsidR="00953E39">
        <w:rPr>
          <w:noProof/>
        </w:rPr>
        <w:t xml:space="preserve"> Choreography</w:t>
      </w:r>
      <w:bookmarkEnd w:id="696"/>
      <w:bookmarkEnd w:id="697"/>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proofErr w:type="spellStart"/>
            <w:r>
              <w:t>ACK^xxx^ACK</w:t>
            </w:r>
            <w:proofErr w:type="spellEnd"/>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proofErr w:type="spellStart"/>
            <w:r>
              <w:t>ACK^xxx^xxxx_xxxx</w:t>
            </w:r>
            <w:proofErr w:type="spellEnd"/>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8" w:name="_Ref226956386"/>
      <w:bookmarkStart w:id="699" w:name="_Toc234219558"/>
      <w:bookmarkStart w:id="700" w:name="_Toc17269966"/>
      <w:bookmarkStart w:id="701" w:name="_Toc28952687"/>
      <w:r w:rsidRPr="00F63F22">
        <w:rPr>
          <w:noProof/>
        </w:rPr>
        <w:t xml:space="preserve">Message </w:t>
      </w:r>
      <w:r w:rsidRPr="000247A5">
        <w:t>construction</w:t>
      </w:r>
      <w:r w:rsidRPr="00F63F22">
        <w:rPr>
          <w:noProof/>
        </w:rPr>
        <w:t xml:space="preserve"> rules</w:t>
      </w:r>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98"/>
      <w:bookmarkEnd w:id="699"/>
      <w:bookmarkEnd w:id="700"/>
      <w:bookmarkEnd w:id="701"/>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702" w:name="_Toc478999832"/>
      <w:bookmarkStart w:id="703" w:name="_Toc489513551"/>
      <w:bookmarkStart w:id="704" w:name="_Toc508805663"/>
      <w:bookmarkStart w:id="705" w:name="_Toc17269967"/>
      <w:bookmarkStart w:id="706" w:name="_Toc28952688"/>
      <w:bookmarkEnd w:id="702"/>
      <w:bookmarkEnd w:id="703"/>
      <w:bookmarkEnd w:id="704"/>
      <w:r w:rsidRPr="00F63F22">
        <w:rPr>
          <w:noProof/>
        </w:rPr>
        <w:t xml:space="preserve">Message </w:t>
      </w:r>
      <w:r w:rsidRPr="000247A5">
        <w:t>Construction</w:t>
      </w:r>
      <w:r w:rsidRPr="00F63F22">
        <w:rPr>
          <w:noProof/>
        </w:rPr>
        <w:t xml:space="preserve"> Pseudocode</w:t>
      </w:r>
      <w:bookmarkEnd w:id="705"/>
      <w:bookmarkEnd w:id="706"/>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ins w:id="707" w:author="Lynn Laakso" w:date="2022-09-09T15:49:00Z">
        <w:r w:rsidR="00886355">
          <w:rPr>
            <w:noProof/>
          </w:rPr>
          <w:t>Truncation Character escape</w:t>
        </w:r>
      </w:ins>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2" o:title=""/>
          </v:shape>
          <o:OLEObject Type="Embed" ProgID="Visio.Drawing.11" ShapeID="_x0000_i1025" DrawAspect="Content" ObjectID="_1724244912" r:id="rId13"/>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4" o:title=""/>
          </v:shape>
          <o:OLEObject Type="Embed" ProgID="Visio.Drawing.11" ShapeID="_x0000_i1026" DrawAspect="Content" ObjectID="_1724244913" r:id="rId15"/>
        </w:object>
      </w:r>
    </w:p>
    <w:p w14:paraId="6DBE77A0" w14:textId="77777777" w:rsidR="00953E39" w:rsidRPr="00F63F22" w:rsidRDefault="00953E39" w:rsidP="000247A5">
      <w:pPr>
        <w:pStyle w:val="Heading3"/>
        <w:rPr>
          <w:noProof/>
        </w:rPr>
      </w:pPr>
      <w:bookmarkStart w:id="708" w:name="_Toc496387"/>
      <w:bookmarkStart w:id="709" w:name="_Toc524735"/>
      <w:bookmarkStart w:id="710" w:name="_Toc22443768"/>
      <w:bookmarkStart w:id="711" w:name="_Toc22444120"/>
      <w:bookmarkStart w:id="712" w:name="_Toc36358066"/>
      <w:bookmarkStart w:id="713" w:name="_Toc42232496"/>
      <w:bookmarkStart w:id="714" w:name="_Toc43275018"/>
      <w:bookmarkStart w:id="715" w:name="_Toc43275190"/>
      <w:bookmarkStart w:id="716" w:name="_Toc43275897"/>
      <w:bookmarkStart w:id="717" w:name="_Toc43276217"/>
      <w:bookmarkStart w:id="718" w:name="_Toc43276742"/>
      <w:bookmarkStart w:id="719" w:name="_Toc43276840"/>
      <w:bookmarkStart w:id="720" w:name="_Toc43276980"/>
      <w:bookmarkStart w:id="721" w:name="_Toc234219560"/>
      <w:bookmarkStart w:id="722" w:name="_Toc17269968"/>
      <w:bookmarkStart w:id="723" w:name="_Toc28952689"/>
      <w:r w:rsidRPr="00F63F22">
        <w:rPr>
          <w:noProof/>
        </w:rPr>
        <w:lastRenderedPageBreak/>
        <w:t>Rules for the recipient</w:t>
      </w:r>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24" w:name="_Toc359236052"/>
      <w:bookmarkStart w:id="725" w:name="_Toc498146155"/>
      <w:bookmarkStart w:id="726" w:name="_Toc527864724"/>
      <w:bookmarkStart w:id="727" w:name="_Toc527866196"/>
      <w:bookmarkStart w:id="728" w:name="_Toc528481933"/>
      <w:bookmarkStart w:id="729" w:name="_Toc528482438"/>
      <w:bookmarkStart w:id="730" w:name="_Toc528482737"/>
      <w:bookmarkStart w:id="731" w:name="_Toc528482862"/>
      <w:bookmarkStart w:id="732" w:name="_Toc528486170"/>
      <w:bookmarkStart w:id="733" w:name="_Toc536689667"/>
      <w:bookmarkStart w:id="734" w:name="_Toc496388"/>
      <w:bookmarkStart w:id="735" w:name="_Toc524736"/>
      <w:bookmarkStart w:id="736" w:name="_Toc22443769"/>
      <w:bookmarkStart w:id="737" w:name="_Toc22444121"/>
      <w:bookmarkStart w:id="738" w:name="_Toc36358067"/>
      <w:bookmarkStart w:id="739" w:name="_Toc42232497"/>
      <w:bookmarkStart w:id="740" w:name="_Toc43275019"/>
      <w:bookmarkStart w:id="741" w:name="_Toc43275191"/>
      <w:bookmarkStart w:id="742" w:name="_Toc43275898"/>
      <w:bookmarkStart w:id="743" w:name="_Toc43276218"/>
      <w:bookmarkStart w:id="744" w:name="_Toc43276743"/>
      <w:bookmarkStart w:id="745" w:name="_Toc43276841"/>
      <w:bookmarkStart w:id="746" w:name="_Toc43276981"/>
      <w:bookmarkStart w:id="747" w:name="_Toc234219561"/>
      <w:bookmarkStart w:id="748" w:name="_Toc17269969"/>
      <w:bookmarkStart w:id="749" w:name="_Toc28952690"/>
      <w:r w:rsidRPr="00F63F22">
        <w:rPr>
          <w:noProof/>
        </w:rPr>
        <w:t>Encoding rules notes</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ins w:id="750" w:author="Lynn Laakso" w:date="2022-09-09T15:49:00Z">
        <w:r w:rsidR="00886355" w:rsidRPr="00886355">
          <w:rPr>
            <w:rStyle w:val="HyperlinkText"/>
          </w:rPr>
          <w:t>Continuation messages and segments</w:t>
        </w:r>
      </w:ins>
      <w:r w:rsidR="00F96E77">
        <w:fldChar w:fldCharType="end"/>
      </w:r>
      <w:r w:rsidRPr="00F63F22">
        <w:rPr>
          <w:noProof/>
        </w:rPr>
        <w:t>").</w:t>
      </w:r>
    </w:p>
    <w:p w14:paraId="6B2296C1" w14:textId="77777777" w:rsidR="00953E39" w:rsidRPr="00F63F22" w:rsidRDefault="00953E39" w:rsidP="000247A5">
      <w:pPr>
        <w:pStyle w:val="Heading2"/>
        <w:rPr>
          <w:noProof/>
        </w:rPr>
      </w:pPr>
      <w:bookmarkStart w:id="751" w:name="_Toc348257242"/>
      <w:bookmarkStart w:id="752" w:name="_Toc348257578"/>
      <w:bookmarkStart w:id="753" w:name="_Toc348263200"/>
      <w:bookmarkStart w:id="754" w:name="_Toc348336529"/>
      <w:bookmarkStart w:id="755" w:name="_Toc348770017"/>
      <w:bookmarkStart w:id="756" w:name="_Toc348856159"/>
      <w:bookmarkStart w:id="757" w:name="_Toc348866580"/>
      <w:bookmarkStart w:id="758" w:name="_Toc348947810"/>
      <w:bookmarkStart w:id="759" w:name="_Toc349735391"/>
      <w:bookmarkStart w:id="760" w:name="_Toc349735834"/>
      <w:bookmarkStart w:id="761" w:name="_Toc349735988"/>
      <w:bookmarkStart w:id="762" w:name="_Toc349803720"/>
      <w:bookmarkStart w:id="763" w:name="_Ref358259807"/>
      <w:bookmarkStart w:id="764" w:name="_Ref358259820"/>
      <w:bookmarkStart w:id="765" w:name="_Ref358260416"/>
      <w:bookmarkStart w:id="766" w:name="_Ref358260437"/>
      <w:bookmarkStart w:id="767" w:name="_Toc359236044"/>
      <w:bookmarkStart w:id="768" w:name="_Ref373737612"/>
      <w:bookmarkStart w:id="769" w:name="_Ref373737617"/>
      <w:bookmarkStart w:id="770" w:name="_Ref375106650"/>
      <w:bookmarkStart w:id="771" w:name="_Ref375106654"/>
      <w:bookmarkStart w:id="772" w:name="_Ref495116008"/>
      <w:bookmarkStart w:id="773" w:name="_Ref495116023"/>
      <w:bookmarkStart w:id="774" w:name="_Ref495116062"/>
      <w:bookmarkStart w:id="775" w:name="_Ref495206685"/>
      <w:bookmarkStart w:id="776" w:name="_Ref495206689"/>
      <w:bookmarkStart w:id="777" w:name="_Ref495207822"/>
      <w:bookmarkStart w:id="778" w:name="_Ref495207825"/>
      <w:bookmarkStart w:id="779" w:name="_Ref495223780"/>
      <w:bookmarkStart w:id="780" w:name="_Ref495223783"/>
      <w:bookmarkStart w:id="781" w:name="_Ref495284207"/>
      <w:bookmarkStart w:id="782" w:name="_Toc498146146"/>
      <w:bookmarkStart w:id="783" w:name="_Toc527864715"/>
      <w:bookmarkStart w:id="784" w:name="_Toc527866187"/>
      <w:bookmarkStart w:id="785" w:name="_Toc528481924"/>
      <w:bookmarkStart w:id="786" w:name="_Toc528482429"/>
      <w:bookmarkStart w:id="787" w:name="_Toc528482728"/>
      <w:bookmarkStart w:id="788" w:name="_Toc528482853"/>
      <w:bookmarkStart w:id="789" w:name="_Toc528486161"/>
      <w:bookmarkStart w:id="790" w:name="_Toc536689668"/>
      <w:bookmarkStart w:id="791" w:name="_Toc496389"/>
      <w:bookmarkStart w:id="792" w:name="_Toc524737"/>
      <w:bookmarkStart w:id="793" w:name="_Toc22443770"/>
      <w:bookmarkStart w:id="794" w:name="_Toc22444122"/>
      <w:bookmarkStart w:id="795" w:name="_Toc36358068"/>
      <w:bookmarkStart w:id="796" w:name="_Toc42232498"/>
      <w:bookmarkStart w:id="797" w:name="_Toc43275020"/>
      <w:bookmarkStart w:id="798" w:name="_Toc43275192"/>
      <w:bookmarkStart w:id="799" w:name="_Toc43275899"/>
      <w:bookmarkStart w:id="800" w:name="_Toc43276219"/>
      <w:bookmarkStart w:id="801" w:name="_Toc43276744"/>
      <w:bookmarkStart w:id="802" w:name="_Toc43276842"/>
      <w:bookmarkStart w:id="803" w:name="_Toc43276982"/>
      <w:bookmarkStart w:id="804" w:name="_Toc234219562"/>
      <w:bookmarkStart w:id="805" w:name="_Toc17269970"/>
      <w:bookmarkStart w:id="806" w:name="_Toc28952691"/>
      <w:bookmarkEnd w:id="646"/>
      <w:bookmarkEnd w:id="647"/>
      <w:bookmarkEnd w:id="648"/>
      <w:bookmarkEnd w:id="649"/>
      <w:bookmarkEnd w:id="650"/>
      <w:bookmarkEnd w:id="651"/>
      <w:bookmarkEnd w:id="652"/>
      <w:bookmarkEnd w:id="653"/>
      <w:bookmarkEnd w:id="654"/>
      <w:r w:rsidRPr="00F63F22">
        <w:rPr>
          <w:noProof/>
        </w:rPr>
        <w:t>Use of escape sequences in fields</w:t>
      </w:r>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sidR="004177F8">
        <w:rPr>
          <w:noProof/>
        </w:rPr>
        <w:fldChar w:fldCharType="begin"/>
      </w:r>
      <w:r>
        <w:rPr>
          <w:noProof/>
        </w:rPr>
        <w:instrText xml:space="preserve"> XE "USE OF ESCAPE SEQUENCES IN FIELDS" </w:instrText>
      </w:r>
      <w:r w:rsidR="004177F8">
        <w:rPr>
          <w:noProof/>
        </w:rPr>
        <w:fldChar w:fldCharType="end"/>
      </w:r>
    </w:p>
    <w:bookmarkStart w:id="807" w:name="_Formatting_codes"/>
    <w:bookmarkEnd w:id="807"/>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808" w:name="_Ref358260271"/>
      <w:bookmarkStart w:id="809" w:name="_Toc359236045"/>
      <w:bookmarkStart w:id="810" w:name="_Toc498146147"/>
      <w:bookmarkStart w:id="811" w:name="_Toc527864716"/>
      <w:bookmarkStart w:id="812" w:name="_Toc527866188"/>
      <w:bookmarkStart w:id="813" w:name="_Toc528481925"/>
      <w:bookmarkStart w:id="814" w:name="_Toc528482430"/>
      <w:bookmarkStart w:id="815" w:name="_Toc528482729"/>
      <w:bookmarkStart w:id="816" w:name="_Toc528482854"/>
      <w:bookmarkStart w:id="817" w:name="_Toc528486162"/>
      <w:bookmarkStart w:id="818" w:name="_Toc536689669"/>
      <w:bookmarkStart w:id="819" w:name="_Toc496390"/>
      <w:bookmarkStart w:id="820" w:name="_Toc524738"/>
      <w:bookmarkStart w:id="821" w:name="_Toc22443771"/>
      <w:bookmarkStart w:id="822" w:name="_Toc22444123"/>
      <w:bookmarkStart w:id="823" w:name="_Toc36358069"/>
      <w:bookmarkStart w:id="824" w:name="_Toc42232499"/>
      <w:bookmarkStart w:id="825" w:name="_Toc43275021"/>
      <w:bookmarkStart w:id="826" w:name="_Toc43275193"/>
      <w:bookmarkStart w:id="827" w:name="_Toc43275900"/>
      <w:bookmarkStart w:id="828" w:name="_Toc43276220"/>
      <w:bookmarkStart w:id="829" w:name="_Toc43276745"/>
      <w:bookmarkStart w:id="830" w:name="_Toc43276843"/>
      <w:bookmarkStart w:id="831" w:name="_Toc43276983"/>
      <w:bookmarkStart w:id="832" w:name="_Toc234219563"/>
      <w:bookmarkStart w:id="833" w:name="_Toc17269971"/>
      <w:bookmarkStart w:id="834" w:name="_Toc28952692"/>
      <w:r w:rsidR="00953E39" w:rsidRPr="00F63F22">
        <w:rPr>
          <w:noProof/>
        </w:rPr>
        <w:t>Formatting codes</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p>
    <w:p w14:paraId="408416BA" w14:textId="77777777"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35" w:name="_Ref340737142"/>
      <w:bookmarkStart w:id="836" w:name="_Ref340737143"/>
      <w:bookmarkStart w:id="837" w:name="_Ref340737144"/>
      <w:bookmarkStart w:id="838" w:name="_Ref340737145"/>
      <w:bookmarkStart w:id="839" w:name="_Toc17269972"/>
      <w:bookmarkStart w:id="840" w:name="_Toc28952693"/>
      <w:r>
        <w:rPr>
          <w:noProof/>
        </w:rPr>
        <w:lastRenderedPageBreak/>
        <w:t>Truncation Character escape</w:t>
      </w:r>
      <w:bookmarkEnd w:id="835"/>
      <w:bookmarkEnd w:id="836"/>
      <w:bookmarkEnd w:id="837"/>
      <w:bookmarkEnd w:id="838"/>
      <w:bookmarkEnd w:id="839"/>
      <w:bookmarkEnd w:id="840"/>
      <w:r w:rsidR="004177F8">
        <w:rPr>
          <w:noProof/>
        </w:rPr>
        <w:fldChar w:fldCharType="begin"/>
      </w:r>
      <w:r>
        <w:rPr>
          <w:noProof/>
        </w:rPr>
        <w:instrText xml:space="preserve"> XE "Truncation Character Escape" </w:instrText>
      </w:r>
      <w:bookmarkStart w:id="841" w:name="TruncationEscape"/>
      <w:bookmarkEnd w:id="841"/>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42" w:name="_Ref372020487"/>
      <w:bookmarkStart w:id="843" w:name="_Toc498146148"/>
      <w:bookmarkStart w:id="844" w:name="_Toc527864717"/>
      <w:bookmarkStart w:id="845" w:name="_Toc527866189"/>
      <w:bookmarkStart w:id="846" w:name="_Toc528481926"/>
      <w:bookmarkStart w:id="847" w:name="_Toc528482431"/>
      <w:bookmarkStart w:id="848" w:name="_Toc528482730"/>
      <w:bookmarkStart w:id="849" w:name="_Toc528482855"/>
      <w:bookmarkStart w:id="850" w:name="_Toc528486163"/>
      <w:bookmarkStart w:id="851" w:name="_Toc536689670"/>
      <w:bookmarkStart w:id="852" w:name="_Toc496391"/>
      <w:bookmarkStart w:id="853" w:name="_Toc524739"/>
      <w:bookmarkStart w:id="854" w:name="_Toc22443772"/>
      <w:bookmarkStart w:id="855" w:name="_Toc22444124"/>
      <w:bookmarkStart w:id="856" w:name="_Toc36358070"/>
      <w:bookmarkStart w:id="857" w:name="_Toc42232500"/>
      <w:bookmarkStart w:id="858" w:name="_Toc43275022"/>
      <w:bookmarkStart w:id="859" w:name="_Toc43275194"/>
      <w:bookmarkStart w:id="860" w:name="_Toc43275901"/>
      <w:bookmarkStart w:id="861" w:name="_Toc43276221"/>
      <w:bookmarkStart w:id="862" w:name="_Toc43276746"/>
      <w:bookmarkStart w:id="863" w:name="_Toc43276844"/>
      <w:bookmarkStart w:id="864" w:name="_Toc43276984"/>
      <w:bookmarkStart w:id="865" w:name="_Toc234219564"/>
      <w:bookmarkStart w:id="866" w:name="_Toc17269973"/>
      <w:bookmarkStart w:id="867" w:name="_Toc28952694"/>
      <w:r w:rsidRPr="00F63F22">
        <w:rPr>
          <w:noProof/>
        </w:rPr>
        <w:t>Escape sequences supporting multiple character sets</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68" w:name="_Toc359236046"/>
      <w:bookmarkStart w:id="869" w:name="_Toc498146149"/>
      <w:bookmarkStart w:id="870" w:name="_Toc527864718"/>
      <w:bookmarkStart w:id="871" w:name="_Toc527866190"/>
      <w:bookmarkStart w:id="872" w:name="_Toc528481927"/>
      <w:bookmarkStart w:id="873" w:name="_Toc528482432"/>
      <w:bookmarkStart w:id="874" w:name="_Toc528482731"/>
      <w:bookmarkStart w:id="875" w:name="_Toc528482856"/>
      <w:bookmarkStart w:id="876" w:name="_Toc528486164"/>
      <w:bookmarkStart w:id="877" w:name="_Toc536689671"/>
      <w:bookmarkStart w:id="878" w:name="_Toc496392"/>
      <w:bookmarkStart w:id="879" w:name="_Toc524740"/>
      <w:bookmarkStart w:id="880" w:name="_Toc22443773"/>
      <w:bookmarkStart w:id="881" w:name="_Toc22444125"/>
      <w:bookmarkStart w:id="882" w:name="_Toc36358071"/>
      <w:bookmarkStart w:id="883" w:name="_Toc42232501"/>
      <w:bookmarkStart w:id="884" w:name="_Toc43275023"/>
      <w:bookmarkStart w:id="885" w:name="_Toc43275195"/>
      <w:bookmarkStart w:id="886" w:name="_Toc43275902"/>
      <w:bookmarkStart w:id="887" w:name="_Toc43276222"/>
      <w:bookmarkStart w:id="888" w:name="_Toc43276747"/>
      <w:bookmarkStart w:id="889" w:name="_Toc43276845"/>
      <w:bookmarkStart w:id="890" w:name="_Toc43276985"/>
      <w:bookmarkStart w:id="891" w:name="_Toc234219565"/>
      <w:bookmarkStart w:id="892" w:name="_Toc17269974"/>
      <w:bookmarkStart w:id="893" w:name="_Toc28952695"/>
      <w:r w:rsidR="00953E39" w:rsidRPr="00F63F22">
        <w:rPr>
          <w:noProof/>
        </w:rPr>
        <w:t>Highlighting</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94" w:name="_Ref358259743"/>
      <w:bookmarkStart w:id="895" w:name="_Toc359236047"/>
      <w:bookmarkStart w:id="896" w:name="_Toc498146150"/>
      <w:bookmarkStart w:id="897" w:name="_Toc527864719"/>
      <w:bookmarkStart w:id="898" w:name="_Toc527866191"/>
      <w:bookmarkStart w:id="899" w:name="_Toc528481928"/>
      <w:bookmarkStart w:id="900" w:name="_Toc528482433"/>
      <w:bookmarkStart w:id="901" w:name="_Toc528482732"/>
      <w:bookmarkStart w:id="902" w:name="_Toc528482857"/>
      <w:bookmarkStart w:id="903" w:name="_Toc528486165"/>
      <w:bookmarkStart w:id="904" w:name="_Toc536689672"/>
      <w:bookmarkStart w:id="905" w:name="_Toc496393"/>
      <w:bookmarkStart w:id="906" w:name="_Toc524741"/>
      <w:bookmarkStart w:id="907" w:name="_Toc22443774"/>
      <w:bookmarkStart w:id="908" w:name="_Toc22444126"/>
      <w:bookmarkStart w:id="909" w:name="_Toc36358072"/>
      <w:bookmarkStart w:id="910" w:name="_Toc42232502"/>
      <w:bookmarkStart w:id="911" w:name="_Toc43275024"/>
      <w:bookmarkStart w:id="912" w:name="_Toc43275196"/>
      <w:bookmarkStart w:id="913" w:name="_Toc43275903"/>
      <w:bookmarkStart w:id="914" w:name="_Toc43276223"/>
      <w:bookmarkStart w:id="915" w:name="_Toc43276748"/>
      <w:bookmarkStart w:id="916" w:name="_Toc43276846"/>
      <w:bookmarkStart w:id="917" w:name="_Toc43276986"/>
      <w:bookmarkStart w:id="918" w:name="_Toc234219566"/>
      <w:bookmarkStart w:id="919" w:name="_Toc17269975"/>
      <w:bookmarkStart w:id="920" w:name="_Toc28952696"/>
      <w:r w:rsidR="00953E39" w:rsidRPr="00F63F22">
        <w:rPr>
          <w:noProof/>
        </w:rPr>
        <w:t>Special character</w:t>
      </w:r>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21" w:name="_Toc359236048"/>
      <w:bookmarkStart w:id="922" w:name="_Toc498146151"/>
      <w:bookmarkStart w:id="923" w:name="_Toc527864720"/>
      <w:bookmarkStart w:id="924" w:name="_Toc527866192"/>
      <w:bookmarkStart w:id="925" w:name="_Toc528481929"/>
      <w:bookmarkStart w:id="926" w:name="_Toc528482434"/>
      <w:bookmarkStart w:id="927" w:name="_Toc528482733"/>
      <w:bookmarkStart w:id="928" w:name="_Toc528482858"/>
      <w:bookmarkStart w:id="929" w:name="_Toc528486166"/>
      <w:bookmarkStart w:id="930" w:name="_Toc536689673"/>
      <w:bookmarkStart w:id="931" w:name="_Toc496394"/>
      <w:bookmarkStart w:id="932" w:name="_Toc524742"/>
      <w:bookmarkStart w:id="933" w:name="_Toc22443775"/>
      <w:bookmarkStart w:id="934" w:name="_Toc22444127"/>
      <w:bookmarkStart w:id="935" w:name="_Toc36358073"/>
      <w:bookmarkStart w:id="936" w:name="_Toc42232503"/>
      <w:bookmarkStart w:id="937" w:name="_Toc43275025"/>
      <w:bookmarkStart w:id="938" w:name="_Toc43275197"/>
      <w:bookmarkStart w:id="939" w:name="_Toc43275904"/>
      <w:bookmarkStart w:id="940" w:name="_Toc43276224"/>
      <w:bookmarkStart w:id="941" w:name="_Toc43276749"/>
      <w:bookmarkStart w:id="942" w:name="_Toc43276847"/>
      <w:bookmarkStart w:id="943" w:name="_Toc43276987"/>
      <w:bookmarkStart w:id="944" w:name="_Toc234219567"/>
      <w:bookmarkStart w:id="945" w:name="_Toc17269976"/>
      <w:bookmarkStart w:id="946" w:name="_Toc28952697"/>
      <w:r w:rsidR="00953E39" w:rsidRPr="00F63F22">
        <w:rPr>
          <w:noProof/>
        </w:rPr>
        <w:t>Hexadecimal</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47" w:name="_Toc234219568"/>
      <w:bookmarkStart w:id="948" w:name="_Toc17269977"/>
      <w:bookmarkStart w:id="949" w:name="_Toc28952698"/>
      <w:r w:rsidRPr="00F63F22">
        <w:rPr>
          <w:noProof/>
        </w:rPr>
        <w:t>Usage and Examples of Formatted Text</w:t>
      </w:r>
      <w:bookmarkEnd w:id="947"/>
      <w:bookmarkEnd w:id="948"/>
      <w:bookmarkEnd w:id="94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50" w:name="_Toc349735665"/>
      <w:bookmarkStart w:id="951" w:name="_Toc349803937"/>
      <w:r w:rsidRPr="00F63F22">
        <w:rPr>
          <w:noProof/>
        </w:rPr>
        <w:t>Figure 2-3. Formatted text as transmitted</w:t>
      </w:r>
      <w:bookmarkEnd w:id="950"/>
      <w:bookmarkEnd w:id="95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52" w:name="_Toc349735666"/>
      <w:bookmarkStart w:id="953" w:name="_Toc349803938"/>
      <w:r w:rsidRPr="00F63F22">
        <w:rPr>
          <w:noProof/>
        </w:rPr>
        <w:lastRenderedPageBreak/>
        <w:t>Figure 2-4. Formatted text in one possible presentation</w:t>
      </w:r>
      <w:bookmarkEnd w:id="952"/>
      <w:bookmarkEnd w:id="95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54" w:name="_Toc359236050"/>
      <w:bookmarkStart w:id="955" w:name="_Toc498146153"/>
      <w:bookmarkStart w:id="956" w:name="_Toc527864722"/>
      <w:bookmarkStart w:id="957" w:name="_Toc527866194"/>
      <w:bookmarkStart w:id="958" w:name="_Toc528481931"/>
      <w:bookmarkStart w:id="959" w:name="_Toc528482436"/>
      <w:bookmarkStart w:id="960" w:name="_Toc528482735"/>
      <w:bookmarkStart w:id="961" w:name="_Toc528482860"/>
      <w:bookmarkStart w:id="962" w:name="_Toc528486168"/>
      <w:bookmarkStart w:id="963" w:name="_Toc536689675"/>
      <w:bookmarkStart w:id="964" w:name="_Toc496396"/>
      <w:bookmarkStart w:id="965" w:name="_Toc524744"/>
      <w:bookmarkStart w:id="966" w:name="_Toc22443777"/>
      <w:bookmarkStart w:id="967" w:name="_Toc22444129"/>
      <w:bookmarkStart w:id="968" w:name="_Toc36358075"/>
      <w:bookmarkStart w:id="969" w:name="_Toc42232505"/>
      <w:bookmarkStart w:id="970" w:name="_Toc43275027"/>
      <w:bookmarkStart w:id="971" w:name="_Toc43275199"/>
      <w:bookmarkStart w:id="972" w:name="_Toc43275906"/>
      <w:bookmarkStart w:id="973" w:name="_Toc43276226"/>
      <w:bookmarkStart w:id="974" w:name="_Toc43276751"/>
      <w:bookmarkStart w:id="975" w:name="_Toc43276849"/>
      <w:bookmarkStart w:id="976" w:name="_Toc43276989"/>
      <w:bookmarkStart w:id="977" w:name="_Toc234219569"/>
      <w:bookmarkStart w:id="978" w:name="_Toc17269978"/>
      <w:bookmarkStart w:id="979" w:name="_Toc28952699"/>
      <w:r w:rsidR="00953E39" w:rsidRPr="00F63F22">
        <w:rPr>
          <w:noProof/>
        </w:rPr>
        <w:t>Local</w:t>
      </w:r>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80" w:name="_Ref358261600"/>
      <w:bookmarkStart w:id="981" w:name="_Toc359236053"/>
      <w:bookmarkStart w:id="982" w:name="_Toc498146156"/>
      <w:bookmarkStart w:id="983" w:name="_Toc527864725"/>
      <w:bookmarkStart w:id="984" w:name="_Toc527866197"/>
      <w:bookmarkStart w:id="985" w:name="_Toc528481934"/>
      <w:bookmarkStart w:id="986" w:name="_Toc528482439"/>
      <w:bookmarkStart w:id="987" w:name="_Toc528482738"/>
      <w:bookmarkStart w:id="988" w:name="_Toc528482863"/>
      <w:bookmarkStart w:id="989" w:name="_Toc528486171"/>
      <w:bookmarkStart w:id="990" w:name="_Toc536689676"/>
      <w:bookmarkStart w:id="991" w:name="_Toc496397"/>
      <w:bookmarkStart w:id="992" w:name="_Toc524745"/>
      <w:bookmarkStart w:id="993" w:name="_Toc22443778"/>
      <w:bookmarkStart w:id="994" w:name="_Toc22444130"/>
      <w:bookmarkStart w:id="995" w:name="_Toc36358076"/>
      <w:bookmarkStart w:id="996" w:name="_Toc42232506"/>
      <w:bookmarkStart w:id="997" w:name="_Toc43275028"/>
      <w:bookmarkStart w:id="998" w:name="_Toc43275200"/>
      <w:bookmarkStart w:id="999" w:name="_Toc43275907"/>
      <w:bookmarkStart w:id="1000" w:name="_Toc43276227"/>
      <w:bookmarkStart w:id="1001" w:name="_Toc43276752"/>
      <w:bookmarkStart w:id="1002" w:name="_Toc43276850"/>
      <w:bookmarkStart w:id="1003" w:name="_Toc43276990"/>
      <w:bookmarkStart w:id="1004" w:name="_Toc234219570"/>
      <w:bookmarkStart w:id="1005" w:name="_Toc17269979"/>
      <w:bookmarkStart w:id="1006" w:name="_Toc28952700"/>
      <w:r w:rsidRPr="00F63F22">
        <w:rPr>
          <w:noProof/>
        </w:rPr>
        <w:t xml:space="preserve">Version </w:t>
      </w:r>
      <w:r w:rsidRPr="000247A5">
        <w:t>compatibility</w:t>
      </w:r>
      <w:r w:rsidRPr="00F63F22">
        <w:rPr>
          <w:noProof/>
        </w:rPr>
        <w:t xml:space="preserve"> definition</w:t>
      </w:r>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ins w:id="1007" w:author="Lynn Laakso" w:date="2022-09-09T15:49:00Z">
        <w:r w:rsidR="00886355" w:rsidRPr="00886355">
          <w:rPr>
            <w:rStyle w:val="HyperlinkText"/>
          </w:rPr>
          <w:t>Message construction rules</w:t>
        </w:r>
      </w:ins>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ins w:id="1008" w:author="Lynn Laakso" w:date="2022-09-09T15:49:00Z">
        <w:r w:rsidR="00886355" w:rsidRPr="00886355">
          <w:rPr>
            <w:rStyle w:val="HyperlinkText"/>
          </w:rPr>
          <w:t>Local Extension</w:t>
        </w:r>
      </w:ins>
      <w:r w:rsidR="00F96E77">
        <w:fldChar w:fldCharType="end"/>
      </w:r>
      <w:r w:rsidRPr="00F63F22">
        <w:rPr>
          <w:noProof/>
        </w:rPr>
        <w:t>".</w:t>
      </w:r>
    </w:p>
    <w:p w14:paraId="2BAC3804" w14:textId="77777777" w:rsidR="00953E39" w:rsidRPr="00F63F22" w:rsidRDefault="00953E39" w:rsidP="000247A5">
      <w:pPr>
        <w:pStyle w:val="Heading3"/>
        <w:rPr>
          <w:noProof/>
        </w:rPr>
      </w:pPr>
      <w:bookmarkStart w:id="1009" w:name="_Toc496398"/>
      <w:bookmarkStart w:id="1010" w:name="_Toc524746"/>
      <w:bookmarkStart w:id="1011" w:name="_Toc22443779"/>
      <w:bookmarkStart w:id="1012" w:name="_Toc22444131"/>
      <w:bookmarkStart w:id="1013" w:name="_Toc36358077"/>
      <w:bookmarkStart w:id="1014" w:name="_Toc42232507"/>
      <w:bookmarkStart w:id="1015" w:name="_Toc43275029"/>
      <w:bookmarkStart w:id="1016" w:name="_Toc43275201"/>
      <w:bookmarkStart w:id="1017" w:name="_Toc43275908"/>
      <w:bookmarkStart w:id="1018" w:name="_Toc43276228"/>
      <w:bookmarkStart w:id="1019" w:name="_Toc43276753"/>
      <w:bookmarkStart w:id="1020" w:name="_Toc43276851"/>
      <w:bookmarkStart w:id="1021" w:name="_Toc43276991"/>
      <w:bookmarkStart w:id="1022" w:name="_Toc234219571"/>
      <w:bookmarkStart w:id="1023" w:name="_Toc17269980"/>
      <w:bookmarkStart w:id="1024" w:name="_Toc28952701"/>
      <w:r w:rsidRPr="00F63F22">
        <w:rPr>
          <w:noProof/>
        </w:rPr>
        <w:t xml:space="preserve">Adding messages or message </w:t>
      </w:r>
      <w:r w:rsidRPr="000247A5">
        <w:t>constituents</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ins w:id="1025" w:author="Lynn Laakso" w:date="2022-09-09T15:49:00Z">
        <w:r w:rsidR="00886355" w:rsidRPr="00886355">
          <w:rPr>
            <w:rStyle w:val="HyperlinkText"/>
          </w:rPr>
          <w:t>Message construction rules</w:t>
        </w:r>
      </w:ins>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26" w:name="_Toc496399"/>
      <w:bookmarkStart w:id="1027" w:name="_Toc524747"/>
      <w:bookmarkStart w:id="1028" w:name="_Ref17271584"/>
      <w:bookmarkStart w:id="1029" w:name="_Toc22443780"/>
      <w:bookmarkStart w:id="1030" w:name="_Toc22444132"/>
      <w:bookmarkStart w:id="1031" w:name="_Toc36358078"/>
      <w:bookmarkStart w:id="1032" w:name="_Toc42232508"/>
      <w:bookmarkStart w:id="1033" w:name="_Toc43275030"/>
      <w:bookmarkStart w:id="1034" w:name="_Toc43275202"/>
      <w:bookmarkStart w:id="1035" w:name="_Toc43275909"/>
      <w:bookmarkStart w:id="1036" w:name="_Toc43276229"/>
      <w:bookmarkStart w:id="1037" w:name="_Toc43276754"/>
      <w:bookmarkStart w:id="1038" w:name="_Toc43276852"/>
      <w:bookmarkStart w:id="1039" w:name="_Toc43276992"/>
      <w:bookmarkStart w:id="1040" w:name="_Ref228008864"/>
      <w:bookmarkStart w:id="1041" w:name="_Toc234219572"/>
      <w:bookmarkStart w:id="1042" w:name="_Toc17269981"/>
      <w:bookmarkStart w:id="1043" w:name="_Toc28952702"/>
      <w:r w:rsidRPr="00F63F22">
        <w:rPr>
          <w:noProof/>
        </w:rPr>
        <w:t>Changing messages or message constituents</w:t>
      </w:r>
      <w:bookmarkStart w:id="1044" w:name="_Hlk2800047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44"/>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w:t>
      </w:r>
      <w:proofErr w:type="gramStart"/>
      <w:r w:rsidRPr="00F63F22">
        <w:rPr>
          <w:noProof/>
        </w:rPr>
        <w:t xml:space="preserve">. </w:t>
      </w:r>
      <w:r w:rsidRPr="00F63F22">
        <w:t>.</w:t>
      </w:r>
      <w:proofErr w:type="gramEnd"/>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45" w:name="_Toc496400"/>
      <w:bookmarkStart w:id="1046" w:name="_Toc524748"/>
      <w:bookmarkStart w:id="1047" w:name="_Toc22443781"/>
      <w:bookmarkStart w:id="1048" w:name="_Toc22444133"/>
      <w:bookmarkStart w:id="1049" w:name="_Toc36358079"/>
      <w:bookmarkStart w:id="1050" w:name="_Toc42232509"/>
      <w:bookmarkStart w:id="1051" w:name="_Toc43275031"/>
      <w:bookmarkStart w:id="1052" w:name="_Toc43275203"/>
      <w:bookmarkStart w:id="1053" w:name="_Toc43275910"/>
      <w:bookmarkStart w:id="1054" w:name="_Toc43276230"/>
      <w:bookmarkStart w:id="1055" w:name="_Toc43276755"/>
      <w:bookmarkStart w:id="1056" w:name="_Toc43276853"/>
      <w:bookmarkStart w:id="1057" w:name="_Toc43276993"/>
      <w:bookmarkStart w:id="1058" w:name="_Toc234219573"/>
      <w:bookmarkStart w:id="1059" w:name="_Toc17269982"/>
      <w:bookmarkStart w:id="1060" w:name="_Toc28952703"/>
      <w:r w:rsidRPr="00F63F22">
        <w:rPr>
          <w:noProof/>
        </w:rPr>
        <w:t>Deprecating messages or message constituents</w:t>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61" w:name="_Toc496401"/>
      <w:bookmarkStart w:id="1062" w:name="_Toc524749"/>
      <w:bookmarkStart w:id="1063" w:name="_Toc22443782"/>
      <w:bookmarkStart w:id="1064" w:name="_Toc22444134"/>
      <w:bookmarkStart w:id="1065" w:name="_Toc36358080"/>
      <w:bookmarkStart w:id="1066" w:name="_Toc42232510"/>
      <w:bookmarkStart w:id="1067" w:name="_Toc43275032"/>
      <w:bookmarkStart w:id="1068" w:name="_Toc43275204"/>
      <w:bookmarkStart w:id="1069" w:name="_Toc43275911"/>
      <w:bookmarkStart w:id="1070" w:name="_Toc43276231"/>
      <w:bookmarkStart w:id="1071" w:name="_Toc43276756"/>
      <w:bookmarkStart w:id="1072" w:name="_Toc43276854"/>
      <w:bookmarkStart w:id="1073" w:name="_Toc43276994"/>
      <w:bookmarkStart w:id="1074" w:name="_Toc234219574"/>
      <w:bookmarkStart w:id="1075" w:name="_Toc17269983"/>
      <w:bookmarkStart w:id="1076" w:name="_Toc28952704"/>
      <w:r w:rsidRPr="00F63F22">
        <w:rPr>
          <w:noProof/>
        </w:rPr>
        <w:t>Removing messages or message constituents</w:t>
      </w:r>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77" w:name="_Toc496402"/>
      <w:bookmarkStart w:id="1078" w:name="_Toc524750"/>
      <w:bookmarkStart w:id="1079" w:name="_Toc22443783"/>
      <w:bookmarkStart w:id="1080" w:name="_Toc22444135"/>
      <w:bookmarkStart w:id="1081" w:name="_Toc36358081"/>
      <w:bookmarkStart w:id="1082" w:name="_Toc42232511"/>
      <w:bookmarkStart w:id="1083" w:name="_Toc43275033"/>
      <w:bookmarkStart w:id="1084" w:name="_Toc43275205"/>
      <w:bookmarkStart w:id="1085" w:name="_Toc43275912"/>
      <w:bookmarkStart w:id="1086" w:name="_Toc43276232"/>
      <w:bookmarkStart w:id="1087" w:name="_Toc43276757"/>
      <w:bookmarkStart w:id="1088" w:name="_Toc43276855"/>
      <w:bookmarkStart w:id="1089" w:name="_Toc43276995"/>
      <w:bookmarkStart w:id="1090" w:name="_Toc234219575"/>
      <w:bookmarkStart w:id="1091" w:name="_Toc17269984"/>
      <w:bookmarkStart w:id="1092" w:name="_Toc28952705"/>
      <w:bookmarkStart w:id="1093" w:name="_Toc348257245"/>
      <w:bookmarkStart w:id="1094" w:name="_Toc348257581"/>
      <w:bookmarkStart w:id="1095" w:name="_Toc348263203"/>
      <w:bookmarkStart w:id="1096" w:name="_Toc348336532"/>
      <w:bookmarkStart w:id="1097" w:name="_Toc348770020"/>
      <w:bookmarkStart w:id="1098" w:name="_Toc348856162"/>
      <w:bookmarkStart w:id="1099" w:name="_Toc348866583"/>
      <w:bookmarkStart w:id="1100" w:name="_Toc348947813"/>
      <w:bookmarkStart w:id="1101" w:name="_Toc349735394"/>
      <w:bookmarkStart w:id="1102" w:name="_Toc349735837"/>
      <w:bookmarkStart w:id="1103" w:name="_Toc349735991"/>
      <w:bookmarkStart w:id="1104" w:name="_Toc349803723"/>
      <w:bookmarkStart w:id="1105" w:name="_Ref358262070"/>
      <w:bookmarkStart w:id="1106" w:name="_Ref358262087"/>
      <w:bookmarkStart w:id="1107" w:name="_Toc359236056"/>
      <w:bookmarkStart w:id="1108" w:name="_Ref370284624"/>
      <w:bookmarkStart w:id="1109" w:name="_Ref372021140"/>
      <w:bookmarkStart w:id="1110" w:name="_Toc498146159"/>
      <w:bookmarkStart w:id="1111" w:name="_Toc527864728"/>
      <w:bookmarkStart w:id="1112" w:name="_Toc527866200"/>
      <w:bookmarkStart w:id="1113" w:name="_Toc528481937"/>
      <w:bookmarkStart w:id="1114" w:name="_Toc528482442"/>
      <w:bookmarkStart w:id="1115" w:name="_Toc528482741"/>
      <w:bookmarkStart w:id="1116" w:name="_Toc528482866"/>
      <w:bookmarkStart w:id="1117" w:name="_Toc528486174"/>
      <w:bookmarkStart w:id="1118" w:name="_Ref530808436"/>
      <w:bookmarkStart w:id="1119" w:name="_Toc536689677"/>
      <w:r w:rsidRPr="00F63F22">
        <w:rPr>
          <w:noProof/>
        </w:rPr>
        <w:t>Early adoption of HL7 changes</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20" w:name="_Toc496403"/>
      <w:bookmarkStart w:id="1121" w:name="_Toc524751"/>
      <w:bookmarkStart w:id="1122" w:name="_Toc22443784"/>
      <w:bookmarkStart w:id="1123" w:name="_Toc22444136"/>
      <w:bookmarkStart w:id="1124" w:name="_Toc36358082"/>
      <w:bookmarkStart w:id="1125" w:name="_Toc42232512"/>
      <w:bookmarkStart w:id="1126" w:name="_Toc43275034"/>
      <w:bookmarkStart w:id="1127" w:name="_Toc43275206"/>
      <w:bookmarkStart w:id="1128" w:name="_Toc43275913"/>
      <w:bookmarkStart w:id="1129" w:name="_Toc43276233"/>
      <w:bookmarkStart w:id="1130" w:name="_Toc43276758"/>
      <w:bookmarkStart w:id="1131" w:name="_Toc43276856"/>
      <w:bookmarkStart w:id="1132" w:name="_Toc43276996"/>
      <w:bookmarkStart w:id="1133" w:name="_Toc234219576"/>
      <w:bookmarkStart w:id="1134" w:name="_Toc17269985"/>
      <w:bookmarkStart w:id="1135" w:name="_Toc28952706"/>
      <w:r w:rsidRPr="00F63F22">
        <w:rPr>
          <w:noProof/>
        </w:rPr>
        <w:t>Technical correction rules</w:t>
      </w:r>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36" w:name="_Ref252578"/>
      <w:bookmarkStart w:id="1137" w:name="_Toc496404"/>
      <w:bookmarkStart w:id="1138" w:name="_Toc524752"/>
      <w:bookmarkStart w:id="1139" w:name="_Toc22443785"/>
      <w:bookmarkStart w:id="1140" w:name="_Toc22444137"/>
      <w:bookmarkStart w:id="1141" w:name="_Toc36358083"/>
      <w:bookmarkStart w:id="1142" w:name="_Toc42232513"/>
      <w:bookmarkStart w:id="1143" w:name="_Toc43275035"/>
      <w:bookmarkStart w:id="1144" w:name="_Toc43275207"/>
      <w:bookmarkStart w:id="1145" w:name="_Toc43275914"/>
      <w:bookmarkStart w:id="1146" w:name="_Toc43276234"/>
      <w:bookmarkStart w:id="1147" w:name="_Toc43276759"/>
      <w:bookmarkStart w:id="1148" w:name="_Toc43276857"/>
      <w:bookmarkStart w:id="1149" w:name="_Toc43276997"/>
      <w:bookmarkStart w:id="1150" w:name="_Toc234219577"/>
      <w:bookmarkStart w:id="1151" w:name="_Toc17269986"/>
      <w:bookmarkStart w:id="1152" w:name="_Toc28952707"/>
      <w:r w:rsidRPr="000247A5">
        <w:t>Message</w:t>
      </w:r>
      <w:r w:rsidRPr="00F63F22">
        <w:rPr>
          <w:noProof/>
        </w:rPr>
        <w:t xml:space="preserve"> Processing R</w:t>
      </w:r>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r w:rsidRPr="00F63F22">
        <w:rPr>
          <w:noProof/>
        </w:rPr>
        <w:t>ules</w:t>
      </w:r>
      <w:bookmarkEnd w:id="1118"/>
      <w:bookmarkEnd w:id="1119"/>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ins w:id="1153" w:author="Lynn Laakso" w:date="2022-09-09T15:49:00Z">
        <w:r w:rsidR="00886355" w:rsidRPr="00886355">
          <w:rPr>
            <w:rStyle w:val="HyperlinkText"/>
          </w:rPr>
          <w:t>Message response using the original processing rules</w:t>
        </w:r>
      </w:ins>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ins w:id="1154" w:author="Lynn Laakso" w:date="2022-09-09T15:49:00Z">
        <w:r w:rsidR="00886355" w:rsidRPr="00886355">
          <w:rPr>
            <w:rStyle w:val="HyperlinkText"/>
          </w:rPr>
          <w:t>Response using enhanced acknowledgment</w:t>
        </w:r>
      </w:ins>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ins w:id="1155" w:author="Lynn Laakso" w:date="2022-09-09T15:49:00Z">
        <w:r w:rsidR="00886355" w:rsidRPr="00886355">
          <w:rPr>
            <w:rStyle w:val="HyperlinkText"/>
          </w:rPr>
          <w:t>Sequence number protocol</w:t>
        </w:r>
      </w:ins>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ins w:id="1156" w:author="Lynn Laakso" w:date="2022-09-09T15:49:00Z">
        <w:r w:rsidR="00886355" w:rsidRPr="00886355">
          <w:rPr>
            <w:rStyle w:val="HyperlinkText"/>
          </w:rPr>
          <w:t>Continuation messages and segments</w:t>
        </w:r>
      </w:ins>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57" w:name="_Ref358261639"/>
      <w:bookmarkStart w:id="1158" w:name="_Ref485781997"/>
      <w:bookmarkStart w:id="1159" w:name="_Toc498146161"/>
      <w:bookmarkStart w:id="1160" w:name="_Toc527864730"/>
      <w:bookmarkStart w:id="1161" w:name="_Toc527866202"/>
      <w:bookmarkStart w:id="1162" w:name="_Toc496405"/>
      <w:bookmarkStart w:id="1163" w:name="_Toc524753"/>
      <w:bookmarkStart w:id="1164" w:name="_Toc22443786"/>
      <w:bookmarkStart w:id="1165" w:name="_Toc22444138"/>
      <w:bookmarkStart w:id="1166" w:name="_Toc36358084"/>
      <w:bookmarkStart w:id="1167" w:name="_Toc42232514"/>
      <w:bookmarkStart w:id="1168" w:name="_Toc43275036"/>
      <w:bookmarkStart w:id="1169" w:name="_Toc43275208"/>
      <w:bookmarkStart w:id="1170" w:name="_Toc43275915"/>
      <w:bookmarkStart w:id="1171" w:name="_Toc43276235"/>
      <w:bookmarkStart w:id="1172" w:name="_Toc43276760"/>
      <w:bookmarkStart w:id="1173" w:name="_Toc43276858"/>
      <w:bookmarkStart w:id="1174" w:name="_Toc43276998"/>
      <w:bookmarkStart w:id="1175" w:name="_Toc234219578"/>
      <w:bookmarkStart w:id="1176" w:name="_Toc17269987"/>
      <w:bookmarkStart w:id="1177" w:name="_Toc28952708"/>
      <w:r w:rsidRPr="00F63F22">
        <w:rPr>
          <w:noProof/>
        </w:rPr>
        <w:t xml:space="preserve">Message </w:t>
      </w:r>
      <w:r w:rsidRPr="000247A5">
        <w:t>initiation</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ins w:id="1178" w:author="Lynn Laakso" w:date="2022-09-09T15:49:00Z">
        <w:r w:rsidR="00886355" w:rsidRPr="00886355">
          <w:rPr>
            <w:rStyle w:val="HyperlinkText"/>
          </w:rPr>
          <w:t xml:space="preserve">MSH </w:t>
        </w:r>
        <w:r w:rsidR="00886355" w:rsidRPr="00886355">
          <w:rPr>
            <w:rStyle w:val="HyperlinkText"/>
          </w:rPr>
          <w:noBreakHyphen/>
          <w:t xml:space="preserve"> Message Header segment</w:t>
        </w:r>
      </w:ins>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ins w:id="1179" w:author="Lynn Laakso" w:date="2022-09-09T15:49:00Z">
              <w:r w:rsidR="00886355" w:rsidRPr="00886355">
                <w:rPr>
                  <w:rStyle w:val="HyperlinkText"/>
                  <w:szCs w:val="16"/>
                </w:rPr>
                <w:t>Continuation messages and segments</w:t>
              </w:r>
            </w:ins>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80" w:name="_Ref370284650"/>
      <w:bookmarkStart w:id="1181" w:name="_Toc498146162"/>
      <w:bookmarkStart w:id="1182" w:name="_Toc527864731"/>
      <w:bookmarkStart w:id="1183" w:name="_Toc527866203"/>
      <w:bookmarkStart w:id="1184" w:name="_Ref251218"/>
      <w:bookmarkStart w:id="1185" w:name="_Toc496406"/>
      <w:bookmarkStart w:id="1186" w:name="_Toc524754"/>
      <w:bookmarkStart w:id="1187" w:name="_Toc22443787"/>
      <w:bookmarkStart w:id="1188" w:name="_Toc22444139"/>
      <w:bookmarkStart w:id="1189" w:name="_Toc36358085"/>
      <w:bookmarkStart w:id="1190" w:name="_Toc42232515"/>
      <w:bookmarkStart w:id="1191" w:name="_Toc43275037"/>
      <w:bookmarkStart w:id="1192" w:name="_Toc43275209"/>
      <w:bookmarkStart w:id="1193" w:name="_Toc43275916"/>
      <w:bookmarkStart w:id="1194" w:name="_Toc43276236"/>
      <w:bookmarkStart w:id="1195" w:name="_Toc43276761"/>
      <w:bookmarkStart w:id="1196" w:name="_Toc43276859"/>
      <w:bookmarkStart w:id="1197" w:name="_Toc43276999"/>
      <w:bookmarkStart w:id="1198" w:name="_Toc234219579"/>
      <w:bookmarkStart w:id="1199" w:name="_Toc17269988"/>
      <w:bookmarkStart w:id="1200" w:name="_Toc28952709"/>
      <w:r w:rsidRPr="00F63F22">
        <w:rPr>
          <w:noProof/>
        </w:rPr>
        <w:t>Message response</w:t>
      </w:r>
      <w:bookmarkEnd w:id="1180"/>
      <w:bookmarkEnd w:id="1181"/>
      <w:bookmarkEnd w:id="1182"/>
      <w:bookmarkEnd w:id="1183"/>
      <w:r w:rsidRPr="00F63F22">
        <w:rPr>
          <w:noProof/>
        </w:rPr>
        <w:t xml:space="preserve"> using the original processing rules</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201" w:name="_Toc478979040"/>
      <w:bookmarkStart w:id="1202" w:name="_Toc478999855"/>
      <w:bookmarkEnd w:id="1201"/>
      <w:bookmarkEnd w:id="1202"/>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203" w:name="_Toc478979041"/>
      <w:bookmarkStart w:id="1204" w:name="_Toc478999856"/>
      <w:bookmarkEnd w:id="1203"/>
      <w:bookmarkEnd w:id="1204"/>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205" w:name="_Toc478979042"/>
      <w:bookmarkStart w:id="1206" w:name="_Toc478999857"/>
      <w:bookmarkEnd w:id="1205"/>
      <w:bookmarkEnd w:id="1206"/>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207" w:name="_Toc478979043"/>
      <w:bookmarkStart w:id="1208" w:name="_Toc478999858"/>
      <w:bookmarkEnd w:id="1207"/>
      <w:bookmarkEnd w:id="1208"/>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209" w:name="_Toc478979044"/>
      <w:bookmarkStart w:id="1210" w:name="_Toc478999859"/>
      <w:bookmarkEnd w:id="1209"/>
      <w:bookmarkEnd w:id="1210"/>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211" w:name="_Toc478979045"/>
      <w:bookmarkStart w:id="1212" w:name="_Toc478999860"/>
      <w:bookmarkEnd w:id="1211"/>
      <w:bookmarkEnd w:id="1212"/>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213" w:name="_Toc478979046"/>
      <w:bookmarkStart w:id="1214" w:name="_Toc478999861"/>
      <w:bookmarkEnd w:id="1213"/>
      <w:bookmarkEnd w:id="1214"/>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215" w:name="_Toc478979047"/>
      <w:bookmarkStart w:id="1216" w:name="_Toc478999862"/>
      <w:bookmarkEnd w:id="1215"/>
      <w:bookmarkEnd w:id="1216"/>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217" w:name="_Toc478979048"/>
      <w:bookmarkStart w:id="1218" w:name="_Toc478999863"/>
      <w:bookmarkEnd w:id="1217"/>
      <w:bookmarkEnd w:id="1218"/>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19" w:name="_Toc478979049"/>
      <w:bookmarkStart w:id="1220" w:name="_Toc478999864"/>
      <w:bookmarkEnd w:id="1219"/>
      <w:bookmarkEnd w:id="1220"/>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21" w:name="_Toc478979050"/>
      <w:bookmarkStart w:id="1222" w:name="_Toc478999865"/>
      <w:bookmarkEnd w:id="1221"/>
      <w:bookmarkEnd w:id="1222"/>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23" w:name="_Toc478979051"/>
      <w:bookmarkStart w:id="1224" w:name="_Toc478999866"/>
      <w:bookmarkEnd w:id="1223"/>
      <w:bookmarkEnd w:id="1224"/>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25" w:name="_Toc478979052"/>
      <w:bookmarkStart w:id="1226" w:name="_Toc478999867"/>
      <w:bookmarkEnd w:id="1225"/>
      <w:bookmarkEnd w:id="1226"/>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27" w:name="_Toc478979053"/>
      <w:bookmarkStart w:id="1228" w:name="_Toc478999868"/>
      <w:bookmarkEnd w:id="1227"/>
      <w:bookmarkEnd w:id="1228"/>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ins w:id="1229"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t>"</w:t>
      </w:r>
      <w:r w:rsidRPr="00F63F22">
        <w:rPr>
          <w:noProof/>
        </w:rPr>
        <w:t>.</w:t>
      </w:r>
      <w:bookmarkStart w:id="1230" w:name="_Toc478979054"/>
      <w:bookmarkStart w:id="1231" w:name="_Toc478999869"/>
      <w:bookmarkEnd w:id="1230"/>
      <w:bookmarkEnd w:id="123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32" w:name="_Toc478979055"/>
            <w:bookmarkStart w:id="1233" w:name="_Toc478999870"/>
            <w:bookmarkEnd w:id="1232"/>
            <w:bookmarkEnd w:id="1233"/>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34" w:name="_Toc478979056"/>
            <w:bookmarkStart w:id="1235" w:name="_Toc478999871"/>
            <w:bookmarkEnd w:id="1234"/>
            <w:bookmarkEnd w:id="1235"/>
          </w:p>
        </w:tc>
        <w:bookmarkStart w:id="1236" w:name="_Toc478979057"/>
        <w:bookmarkStart w:id="1237" w:name="_Toc478999872"/>
        <w:bookmarkEnd w:id="1236"/>
        <w:bookmarkEnd w:id="1237"/>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38" w:name="_Toc478979058"/>
            <w:bookmarkStart w:id="1239" w:name="_Toc478999873"/>
            <w:bookmarkEnd w:id="1238"/>
            <w:bookmarkEnd w:id="1239"/>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40" w:name="_Toc478979059"/>
            <w:bookmarkStart w:id="1241" w:name="_Toc478999874"/>
            <w:bookmarkEnd w:id="1240"/>
            <w:bookmarkEnd w:id="1241"/>
          </w:p>
        </w:tc>
        <w:bookmarkStart w:id="1242" w:name="_Toc478979060"/>
        <w:bookmarkStart w:id="1243" w:name="_Toc478999875"/>
        <w:bookmarkEnd w:id="1242"/>
        <w:bookmarkEnd w:id="1243"/>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44" w:name="_Toc478979061"/>
            <w:bookmarkStart w:id="1245" w:name="_Toc478999876"/>
            <w:bookmarkEnd w:id="1244"/>
            <w:bookmarkEnd w:id="1245"/>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46" w:name="_Toc478979062"/>
            <w:bookmarkStart w:id="1247" w:name="_Toc478999877"/>
            <w:bookmarkEnd w:id="1246"/>
            <w:bookmarkEnd w:id="1247"/>
          </w:p>
        </w:tc>
        <w:bookmarkStart w:id="1248" w:name="_Toc478979063"/>
        <w:bookmarkStart w:id="1249" w:name="_Toc478999878"/>
        <w:bookmarkEnd w:id="1248"/>
        <w:bookmarkEnd w:id="1249"/>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50" w:name="_Toc478979064"/>
            <w:bookmarkStart w:id="1251" w:name="_Toc478999879"/>
            <w:bookmarkEnd w:id="1250"/>
            <w:bookmarkEnd w:id="1251"/>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ins w:id="1252"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bookmarkStart w:id="1253" w:name="_Toc478979065"/>
            <w:bookmarkStart w:id="1254" w:name="_Toc478999880"/>
            <w:bookmarkEnd w:id="1253"/>
            <w:bookmarkEnd w:id="1254"/>
          </w:p>
        </w:tc>
        <w:bookmarkStart w:id="1255" w:name="_Toc478979066"/>
        <w:bookmarkStart w:id="1256" w:name="_Toc478999881"/>
        <w:bookmarkEnd w:id="1255"/>
        <w:bookmarkEnd w:id="1256"/>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57" w:name="_Toc478979067"/>
            <w:bookmarkStart w:id="1258" w:name="_Toc478999882"/>
            <w:bookmarkEnd w:id="1257"/>
            <w:bookmarkEnd w:id="1258"/>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59" w:name="_Toc478979068"/>
            <w:bookmarkStart w:id="1260" w:name="_Toc478999883"/>
            <w:bookmarkEnd w:id="1259"/>
            <w:bookmarkEnd w:id="1260"/>
          </w:p>
        </w:tc>
        <w:bookmarkStart w:id="1261" w:name="_Toc478979069"/>
        <w:bookmarkStart w:id="1262" w:name="_Toc478999884"/>
        <w:bookmarkEnd w:id="1261"/>
        <w:bookmarkEnd w:id="1262"/>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63" w:name="_Toc478979071"/>
      <w:bookmarkStart w:id="1264" w:name="_Toc478999886"/>
      <w:bookmarkEnd w:id="1263"/>
      <w:bookmarkEnd w:id="1264"/>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65" w:name="_Toc478979072"/>
      <w:bookmarkStart w:id="1266" w:name="_Toc478999887"/>
      <w:bookmarkEnd w:id="1265"/>
      <w:bookmarkEnd w:id="1266"/>
    </w:p>
    <w:p w14:paraId="0CE8CDE9" w14:textId="77777777" w:rsidR="00953E39" w:rsidRDefault="00953E39" w:rsidP="00EA2497">
      <w:pPr>
        <w:pStyle w:val="NormalIndented"/>
        <w:rPr>
          <w:noProof/>
        </w:rPr>
      </w:pPr>
      <w:r w:rsidRPr="00F63F22">
        <w:rPr>
          <w:noProof/>
        </w:rPr>
        <w:t>The initiator processes the response message.</w:t>
      </w:r>
      <w:bookmarkStart w:id="1267" w:name="_Toc478979073"/>
      <w:bookmarkStart w:id="1268" w:name="_Toc478999888"/>
      <w:bookmarkEnd w:id="1267"/>
      <w:bookmarkEnd w:id="1268"/>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69" w:name="_Ref251263"/>
      <w:bookmarkStart w:id="1270" w:name="_Toc496407"/>
      <w:bookmarkStart w:id="1271" w:name="_Toc524755"/>
      <w:bookmarkStart w:id="1272" w:name="_Toc22443788"/>
      <w:bookmarkStart w:id="1273" w:name="_Toc22444140"/>
      <w:bookmarkStart w:id="1274" w:name="_Toc36358086"/>
      <w:bookmarkStart w:id="1275" w:name="_Toc42232516"/>
      <w:bookmarkStart w:id="1276" w:name="_Toc43275038"/>
      <w:bookmarkStart w:id="1277" w:name="_Toc43275210"/>
      <w:bookmarkStart w:id="1278" w:name="_Toc43275917"/>
      <w:bookmarkStart w:id="1279" w:name="_Toc43276237"/>
      <w:bookmarkStart w:id="1280" w:name="_Toc43276762"/>
      <w:bookmarkStart w:id="1281" w:name="_Toc43276860"/>
      <w:bookmarkStart w:id="1282" w:name="_Toc43277000"/>
      <w:bookmarkStart w:id="1283" w:name="_Toc234219580"/>
      <w:bookmarkStart w:id="1284" w:name="_Toc17269989"/>
      <w:bookmarkStart w:id="1285" w:name="_Toc28952710"/>
      <w:r w:rsidRPr="00F63F22">
        <w:rPr>
          <w:noProof/>
        </w:rPr>
        <w:t xml:space="preserve">Response </w:t>
      </w:r>
      <w:r w:rsidRPr="000247A5">
        <w:t>using</w:t>
      </w:r>
      <w:r w:rsidRPr="00F63F22">
        <w:rPr>
          <w:noProof/>
        </w:rPr>
        <w:t xml:space="preserve"> enhanced acknowledgment</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286"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ins w:id="1287" w:author="Lynn Laakso" w:date="2022-09-09T15:49:00Z">
              <w:r w:rsidR="00886355" w:rsidRPr="00886355">
                <w:rPr>
                  <w:rStyle w:val="HyperlinkText"/>
                  <w:szCs w:val="16"/>
                </w:rPr>
                <w:t>Sequence number protocol</w:t>
              </w:r>
            </w:ins>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88" w:name="_Ref483994691"/>
      <w:r w:rsidRPr="00F63F22">
        <w:rPr>
          <w:noProof/>
        </w:rPr>
        <w:t>Transmit application acknowledgment</w:t>
      </w:r>
      <w:bookmarkEnd w:id="1288"/>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ins w:id="1289" w:author="Lynn Laakso" w:date="2022-09-09T15:49:00Z">
        <w:r w:rsidR="00886355" w:rsidRPr="00886355">
          <w:rPr>
            <w:rStyle w:val="HyperlinkText"/>
          </w:rPr>
          <w:t xml:space="preserve">MSA </w:t>
        </w:r>
        <w:r w:rsidR="00886355" w:rsidRPr="00886355">
          <w:rPr>
            <w:rStyle w:val="HyperlinkText"/>
          </w:rPr>
          <w:noBreakHyphen/>
          <w:t xml:space="preserve"> Message Acknowledgment segment</w:t>
        </w:r>
      </w:ins>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ins w:id="1290" w:author="Lynn Laakso" w:date="2022-09-09T15:49:00Z">
              <w:r w:rsidR="00886355" w:rsidRPr="00886355">
                <w:rPr>
                  <w:rStyle w:val="HyperlinkText"/>
                  <w:szCs w:val="16"/>
                </w:rPr>
                <w:t>Message initiation</w:t>
              </w:r>
            </w:ins>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91" w:name="_Toc348257264"/>
      <w:bookmarkStart w:id="1292" w:name="_Toc348257600"/>
      <w:bookmarkStart w:id="1293" w:name="_Toc348263222"/>
      <w:bookmarkStart w:id="1294" w:name="_Toc348336551"/>
      <w:bookmarkStart w:id="1295" w:name="_Toc348770039"/>
      <w:bookmarkStart w:id="1296" w:name="_Toc348856181"/>
      <w:bookmarkStart w:id="1297" w:name="_Toc348866602"/>
      <w:bookmarkStart w:id="1298" w:name="_Toc348947832"/>
      <w:bookmarkStart w:id="1299" w:name="_Toc349735413"/>
      <w:bookmarkStart w:id="1300" w:name="_Toc349735856"/>
      <w:bookmarkStart w:id="1301" w:name="_Toc349736010"/>
      <w:bookmarkStart w:id="1302" w:name="_Toc349803742"/>
      <w:bookmarkStart w:id="1303" w:name="_Toc359236080"/>
      <w:bookmarkStart w:id="1304" w:name="_Toc498146169"/>
      <w:bookmarkStart w:id="1305" w:name="_Toc527864738"/>
      <w:bookmarkStart w:id="1306" w:name="_Toc527866210"/>
      <w:bookmarkStart w:id="1307" w:name="_Toc528481943"/>
      <w:bookmarkStart w:id="1308" w:name="_Toc528482448"/>
      <w:bookmarkStart w:id="1309" w:name="_Toc528482747"/>
      <w:bookmarkStart w:id="1310" w:name="_Toc528482872"/>
      <w:bookmarkStart w:id="1311" w:name="_Toc528486180"/>
      <w:bookmarkStart w:id="1312" w:name="_Toc536689680"/>
      <w:bookmarkStart w:id="1313" w:name="_Toc496408"/>
      <w:bookmarkStart w:id="1314" w:name="_Toc524756"/>
      <w:bookmarkStart w:id="1315" w:name="_Toc22443789"/>
      <w:bookmarkStart w:id="1316" w:name="_Toc22444141"/>
      <w:bookmarkStart w:id="1317" w:name="_Toc36358087"/>
      <w:bookmarkStart w:id="1318" w:name="_Toc42232517"/>
      <w:bookmarkStart w:id="1319" w:name="_Toc43275039"/>
      <w:bookmarkStart w:id="1320" w:name="_Toc43275211"/>
      <w:bookmarkStart w:id="1321" w:name="_Toc43275918"/>
      <w:bookmarkStart w:id="1322" w:name="_Toc43276238"/>
      <w:bookmarkStart w:id="1323" w:name="_Toc43276763"/>
      <w:bookmarkStart w:id="1324" w:name="_Toc43276861"/>
      <w:bookmarkStart w:id="1325" w:name="_Toc43277001"/>
      <w:bookmarkStart w:id="1326"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27" w:name="_Toc17269990"/>
      <w:bookmarkStart w:id="1328" w:name="_Toc28952711"/>
      <w:r w:rsidRPr="00F63F22">
        <w:rPr>
          <w:noProof/>
        </w:rPr>
        <w:t>Special HL7 P</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r w:rsidRPr="00F63F22">
        <w:rPr>
          <w:noProof/>
        </w:rPr>
        <w:t>rotocols</w:t>
      </w:r>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29" w:name="_Toc348257265"/>
      <w:bookmarkStart w:id="1330" w:name="_Toc348257601"/>
      <w:bookmarkStart w:id="1331" w:name="_Toc348263223"/>
      <w:bookmarkStart w:id="1332" w:name="_Toc348336552"/>
      <w:bookmarkStart w:id="1333" w:name="_Toc348770040"/>
      <w:bookmarkStart w:id="1334" w:name="_Toc348856182"/>
      <w:bookmarkStart w:id="1335" w:name="_Toc348866603"/>
      <w:bookmarkStart w:id="1336" w:name="_Toc348947833"/>
      <w:bookmarkStart w:id="1337" w:name="_Toc349735414"/>
      <w:bookmarkStart w:id="1338" w:name="_Toc349735857"/>
      <w:bookmarkStart w:id="1339" w:name="_Toc349736011"/>
      <w:bookmarkStart w:id="1340" w:name="_Toc349803743"/>
      <w:bookmarkStart w:id="1341" w:name="_Ref358262017"/>
      <w:bookmarkStart w:id="1342" w:name="_Ref358262037"/>
      <w:bookmarkStart w:id="1343" w:name="_Toc359236081"/>
      <w:bookmarkStart w:id="1344" w:name="_Ref360373133"/>
      <w:bookmarkStart w:id="1345" w:name="_Ref495203250"/>
      <w:bookmarkStart w:id="1346" w:name="_Ref495203259"/>
      <w:bookmarkStart w:id="1347" w:name="_Ref495203772"/>
      <w:bookmarkStart w:id="1348" w:name="_Ref495203775"/>
      <w:bookmarkStart w:id="1349" w:name="_Toc498146170"/>
      <w:bookmarkStart w:id="1350" w:name="_Toc527864739"/>
      <w:bookmarkStart w:id="1351" w:name="_Toc527866211"/>
      <w:bookmarkStart w:id="1352" w:name="_Toc528481944"/>
      <w:bookmarkStart w:id="1353" w:name="_Toc528482449"/>
      <w:bookmarkStart w:id="1354" w:name="_Toc528482748"/>
      <w:bookmarkStart w:id="1355" w:name="_Toc528482873"/>
      <w:bookmarkStart w:id="1356" w:name="_Toc528486181"/>
      <w:bookmarkStart w:id="1357" w:name="_Toc536689681"/>
      <w:bookmarkStart w:id="1358" w:name="_Ref251473"/>
      <w:bookmarkStart w:id="1359" w:name="_Toc496409"/>
      <w:bookmarkStart w:id="1360" w:name="_Toc524757"/>
      <w:bookmarkStart w:id="1361" w:name="_Ref20637593"/>
      <w:bookmarkStart w:id="1362" w:name="_Ref20637632"/>
      <w:bookmarkStart w:id="1363" w:name="_Toc22443790"/>
      <w:bookmarkStart w:id="1364" w:name="_Toc22444142"/>
      <w:bookmarkStart w:id="1365" w:name="_Toc36358088"/>
      <w:bookmarkStart w:id="1366" w:name="_Toc42232518"/>
      <w:bookmarkStart w:id="1367" w:name="_Toc43275040"/>
      <w:bookmarkStart w:id="1368" w:name="_Toc43275212"/>
      <w:bookmarkStart w:id="1369" w:name="_Toc43275919"/>
      <w:bookmarkStart w:id="1370" w:name="_Toc43276239"/>
      <w:bookmarkStart w:id="1371" w:name="_Toc43276764"/>
      <w:bookmarkStart w:id="1372" w:name="_Toc43276862"/>
      <w:bookmarkStart w:id="1373" w:name="_Toc43277002"/>
      <w:bookmarkStart w:id="1374" w:name="_Ref228008551"/>
      <w:bookmarkStart w:id="1375" w:name="_Toc234219582"/>
      <w:bookmarkStart w:id="1376" w:name="_Toc17269991"/>
      <w:bookmarkStart w:id="1377" w:name="_Toc28952712"/>
      <w:r w:rsidRPr="00F63F22">
        <w:rPr>
          <w:noProof/>
        </w:rPr>
        <w:lastRenderedPageBreak/>
        <w:t xml:space="preserve">Sequence </w:t>
      </w:r>
      <w:r w:rsidRPr="000247A5">
        <w:t>number</w:t>
      </w:r>
      <w:r w:rsidRPr="00F63F22">
        <w:rPr>
          <w:noProof/>
        </w:rPr>
        <w:t xml:space="preserve"> protocol</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xml:space="preserve">. In terms of the responding system, for these two cases, only a </w:t>
      </w:r>
      <w:proofErr w:type="gramStart"/>
      <w:r w:rsidRPr="009808CE">
        <w:rPr>
          <w:rStyle w:val="Strong"/>
          <w:rFonts w:cs="Times New Roman"/>
        </w:rPr>
        <w:t>General</w:t>
      </w:r>
      <w:proofErr w:type="gramEnd"/>
      <w:r w:rsidRPr="009808CE">
        <w:rPr>
          <w:rStyle w:val="Strong"/>
          <w:rFonts w:cs="Times New Roman"/>
        </w:rPr>
        <w:t xml:space="preserve"> acknowledgment message is needed.</w:t>
      </w:r>
    </w:p>
    <w:p w14:paraId="5AE4532F" w14:textId="77777777" w:rsidR="00953E39" w:rsidRPr="00F63F22" w:rsidRDefault="00953E39" w:rsidP="000247A5">
      <w:pPr>
        <w:pStyle w:val="Heading3"/>
        <w:rPr>
          <w:noProof/>
        </w:rPr>
      </w:pPr>
      <w:bookmarkStart w:id="1378" w:name="_Toc348257266"/>
      <w:bookmarkStart w:id="1379" w:name="_Toc348257602"/>
      <w:bookmarkStart w:id="1380" w:name="_Toc348263224"/>
      <w:bookmarkStart w:id="1381" w:name="_Toc348336553"/>
      <w:bookmarkStart w:id="1382" w:name="_Toc348770041"/>
      <w:bookmarkStart w:id="1383" w:name="_Toc348856183"/>
      <w:bookmarkStart w:id="1384" w:name="_Toc348866604"/>
      <w:bookmarkStart w:id="1385" w:name="_Toc348947834"/>
      <w:bookmarkStart w:id="1386" w:name="_Toc349735415"/>
      <w:bookmarkStart w:id="1387" w:name="_Toc349735858"/>
      <w:bookmarkStart w:id="1388" w:name="_Toc349736012"/>
      <w:bookmarkStart w:id="1389" w:name="_Toc349803744"/>
      <w:bookmarkStart w:id="1390" w:name="_Ref358261533"/>
      <w:bookmarkStart w:id="1391" w:name="_Ref358261553"/>
      <w:bookmarkStart w:id="1392" w:name="_Ref358261756"/>
      <w:bookmarkStart w:id="1393" w:name="_Ref358261778"/>
      <w:bookmarkStart w:id="1394" w:name="_Ref358263771"/>
      <w:bookmarkStart w:id="1395" w:name="_Ref358263845"/>
      <w:bookmarkStart w:id="1396" w:name="_Toc359236082"/>
      <w:bookmarkStart w:id="1397" w:name="_Ref372100490"/>
      <w:bookmarkStart w:id="1398" w:name="_Ref372101204"/>
      <w:bookmarkStart w:id="1399" w:name="_Ref487450454"/>
      <w:bookmarkStart w:id="1400" w:name="_Ref495120988"/>
      <w:bookmarkStart w:id="1401" w:name="_Ref495121016"/>
      <w:bookmarkStart w:id="1402" w:name="_Ref495121492"/>
      <w:bookmarkStart w:id="1403" w:name="_Ref495203617"/>
      <w:bookmarkStart w:id="1404" w:name="_Ref495203622"/>
      <w:bookmarkStart w:id="1405" w:name="_Ref495204887"/>
      <w:bookmarkStart w:id="1406" w:name="_Ref495204890"/>
      <w:bookmarkStart w:id="1407" w:name="_Ref495206073"/>
      <w:bookmarkStart w:id="1408" w:name="_Ref495206076"/>
      <w:bookmarkStart w:id="1409" w:name="_Toc498146171"/>
      <w:bookmarkStart w:id="1410" w:name="_Toc527864740"/>
      <w:bookmarkStart w:id="1411" w:name="_Toc527866212"/>
      <w:bookmarkStart w:id="1412" w:name="_Toc528481945"/>
      <w:bookmarkStart w:id="1413" w:name="_Toc528482450"/>
      <w:bookmarkStart w:id="1414" w:name="_Toc528482749"/>
      <w:bookmarkStart w:id="1415" w:name="_Toc528482874"/>
      <w:bookmarkStart w:id="1416" w:name="_Toc528486182"/>
      <w:bookmarkStart w:id="1417" w:name="_Toc536689682"/>
      <w:bookmarkStart w:id="1418" w:name="_Ref251570"/>
      <w:bookmarkStart w:id="1419" w:name="_Toc496410"/>
      <w:bookmarkStart w:id="1420" w:name="_Toc524758"/>
      <w:bookmarkStart w:id="1421" w:name="_Ref20638210"/>
      <w:bookmarkStart w:id="1422" w:name="_Ref20638246"/>
      <w:bookmarkStart w:id="1423" w:name="_Ref20641736"/>
      <w:bookmarkStart w:id="1424" w:name="_Toc22443791"/>
      <w:bookmarkStart w:id="1425" w:name="_Toc22444143"/>
      <w:bookmarkStart w:id="1426" w:name="_Toc36358089"/>
      <w:bookmarkStart w:id="1427" w:name="_Toc42232519"/>
      <w:bookmarkStart w:id="1428" w:name="_Toc43275041"/>
      <w:bookmarkStart w:id="1429" w:name="_Toc43275213"/>
      <w:bookmarkStart w:id="1430" w:name="_Toc43275920"/>
      <w:bookmarkStart w:id="1431" w:name="_Toc43276240"/>
      <w:bookmarkStart w:id="1432" w:name="_Toc43276765"/>
      <w:bookmarkStart w:id="1433" w:name="_Toc43276863"/>
      <w:bookmarkStart w:id="1434" w:name="_Toc43277003"/>
      <w:bookmarkStart w:id="1435" w:name="_Ref228008579"/>
      <w:bookmarkStart w:id="1436" w:name="_Toc234219583"/>
      <w:bookmarkStart w:id="1437" w:name="_Toc17269992"/>
      <w:bookmarkStart w:id="1438" w:name="_Toc28952713"/>
      <w:r w:rsidRPr="00F63F22">
        <w:rPr>
          <w:noProof/>
        </w:rPr>
        <w:t>Continuation messages and segments</w:t>
      </w:r>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39" w:name="_Toc498146172"/>
      <w:bookmarkStart w:id="1440" w:name="_Toc527864741"/>
      <w:bookmarkStart w:id="1441" w:name="_Toc527866213"/>
      <w:r w:rsidRPr="00F63F22">
        <w:rPr>
          <w:noProof/>
        </w:rPr>
        <w:t xml:space="preserve">Segment </w:t>
      </w:r>
      <w:r w:rsidRPr="000247A5">
        <w:t>fragmentation</w:t>
      </w:r>
      <w:r w:rsidRPr="00F63F22">
        <w:rPr>
          <w:noProof/>
        </w:rPr>
        <w:t>/continuation using the ADD segment</w:t>
      </w:r>
      <w:bookmarkEnd w:id="1439"/>
      <w:bookmarkEnd w:id="1440"/>
      <w:bookmarkEnd w:id="1441"/>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42" w:name="_Ref487455355"/>
      <w:bookmarkStart w:id="1443" w:name="_Toc498146173"/>
      <w:bookmarkStart w:id="1444" w:name="_Toc527864742"/>
      <w:bookmarkStart w:id="1445" w:name="_Toc527866214"/>
      <w:r w:rsidRPr="000247A5">
        <w:t>Segment</w:t>
      </w:r>
      <w:r w:rsidRPr="00F63F22">
        <w:rPr>
          <w:noProof/>
        </w:rPr>
        <w:t xml:space="preserve"> fragmentation/continuation using the DSC segment</w:t>
      </w:r>
      <w:bookmarkEnd w:id="1442"/>
      <w:bookmarkEnd w:id="1443"/>
      <w:bookmarkEnd w:id="1444"/>
      <w:bookmarkEnd w:id="1445"/>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46"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46"/>
      <w:r w:rsidRPr="00F63F22">
        <w:rPr>
          <w:noProof/>
        </w:rPr>
        <w:t xml:space="preserve"> for a more elaborate example.</w:t>
      </w:r>
    </w:p>
    <w:p w14:paraId="51EFDE55" w14:textId="77777777" w:rsidR="00953E39" w:rsidRPr="00F63F22" w:rsidRDefault="00953E39" w:rsidP="000247A5">
      <w:pPr>
        <w:pStyle w:val="Heading4"/>
        <w:rPr>
          <w:noProof/>
        </w:rPr>
      </w:pPr>
      <w:bookmarkStart w:id="1447" w:name="_Segment_fragmentation_across_messag"/>
      <w:bookmarkStart w:id="1448" w:name="_Toc498146174"/>
      <w:bookmarkStart w:id="1449" w:name="_Toc527864743"/>
      <w:bookmarkStart w:id="1450" w:name="_Toc527866215"/>
      <w:bookmarkEnd w:id="1447"/>
      <w:r w:rsidRPr="00F63F22">
        <w:rPr>
          <w:noProof/>
        </w:rPr>
        <w:t>Segment fragmentation across messages</w:t>
      </w:r>
      <w:bookmarkEnd w:id="1448"/>
      <w:bookmarkEnd w:id="1449"/>
      <w:bookmarkEnd w:id="1450"/>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ins w:id="1451" w:author="Lynn Laakso" w:date="2022-09-09T15:49:00Z">
        <w:r w:rsidR="00886355" w:rsidRPr="00886355">
          <w:rPr>
            <w:rStyle w:val="HyperlinkText"/>
          </w:rPr>
          <w:t>Segment fragmentation/continuation using the DSC segment</w:t>
        </w:r>
      </w:ins>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52" w:name="_Toc348257267"/>
      <w:bookmarkStart w:id="1453" w:name="_Toc348257603"/>
      <w:bookmarkStart w:id="1454" w:name="_Toc348263225"/>
      <w:bookmarkStart w:id="1455" w:name="_Toc348336554"/>
      <w:bookmarkStart w:id="1456" w:name="_Toc348770042"/>
      <w:bookmarkStart w:id="1457" w:name="_Toc348856184"/>
      <w:bookmarkStart w:id="1458" w:name="_Toc348866605"/>
      <w:bookmarkStart w:id="1459" w:name="_Toc348947835"/>
      <w:bookmarkStart w:id="1460" w:name="_Toc349735416"/>
      <w:bookmarkStart w:id="1461" w:name="_Toc349735859"/>
      <w:bookmarkStart w:id="1462" w:name="_Toc349736013"/>
      <w:bookmarkStart w:id="1463" w:name="_Toc349803745"/>
      <w:bookmarkStart w:id="1464" w:name="_Ref358263882"/>
      <w:bookmarkStart w:id="1465" w:name="_Toc359236083"/>
      <w:bookmarkStart w:id="1466" w:name="_Ref372098854"/>
      <w:bookmarkStart w:id="1467" w:name="_Ref372101296"/>
      <w:bookmarkStart w:id="1468" w:name="_Ref495121717"/>
      <w:bookmarkStart w:id="1469" w:name="_Ref495121729"/>
      <w:bookmarkStart w:id="1470" w:name="_Toc498146175"/>
      <w:bookmarkStart w:id="1471" w:name="_Toc527864744"/>
      <w:bookmarkStart w:id="1472" w:name="_Toc527866216"/>
      <w:bookmarkStart w:id="1473" w:name="_Toc528481946"/>
      <w:bookmarkStart w:id="1474" w:name="_Toc528482451"/>
      <w:bookmarkStart w:id="1475" w:name="_Toc528482750"/>
      <w:bookmarkStart w:id="1476" w:name="_Toc528482875"/>
      <w:bookmarkStart w:id="1477" w:name="_Toc528486183"/>
      <w:bookmarkStart w:id="1478" w:name="_Toc536689683"/>
      <w:bookmarkStart w:id="1479" w:name="_Ref306323"/>
      <w:bookmarkStart w:id="1480" w:name="_Ref306424"/>
      <w:bookmarkStart w:id="1481" w:name="_Toc496411"/>
      <w:bookmarkStart w:id="1482" w:name="_Toc524759"/>
      <w:bookmarkStart w:id="1483" w:name="_Toc22443792"/>
      <w:bookmarkStart w:id="1484" w:name="_Toc22444144"/>
      <w:bookmarkStart w:id="1485" w:name="_Toc36358090"/>
      <w:bookmarkStart w:id="1486" w:name="_Toc42232520"/>
      <w:bookmarkStart w:id="1487" w:name="_Toc43275042"/>
      <w:bookmarkStart w:id="1488" w:name="_Toc43275214"/>
      <w:bookmarkStart w:id="1489" w:name="_Toc43275921"/>
      <w:bookmarkStart w:id="1490" w:name="_Toc43276241"/>
      <w:bookmarkStart w:id="1491" w:name="_Toc43276766"/>
      <w:bookmarkStart w:id="1492" w:name="_Toc43276864"/>
      <w:bookmarkStart w:id="1493" w:name="_Toc43277004"/>
      <w:bookmarkStart w:id="1494" w:name="_Toc234219584"/>
      <w:bookmarkStart w:id="1495" w:name="_Toc17269993"/>
      <w:bookmarkStart w:id="1496" w:name="_Toc28952714"/>
      <w:r w:rsidRPr="00F63F22">
        <w:rPr>
          <w:noProof/>
        </w:rPr>
        <w:t xml:space="preserve">HL7 batch </w:t>
      </w:r>
      <w:r w:rsidRPr="000247A5">
        <w:t>protocol</w:t>
      </w:r>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97" w:name="_Toc498146176"/>
      <w:bookmarkStart w:id="1498" w:name="_Toc527864745"/>
      <w:bookmarkStart w:id="1499" w:name="_Toc527866217"/>
      <w:r w:rsidRPr="00F63F22">
        <w:rPr>
          <w:noProof/>
        </w:rPr>
        <w:t>HL7 batch file structure</w:t>
      </w:r>
      <w:bookmarkEnd w:id="1497"/>
      <w:bookmarkEnd w:id="1498"/>
      <w:bookmarkEnd w:id="1499"/>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500" w:author="Lynn Laakso" w:date="2022-09-09T15:49:00Z">
        <w:r w:rsidR="00886355" w:rsidRPr="00886355">
          <w:rPr>
            <w:rStyle w:val="HyperlinkText"/>
          </w:rPr>
          <w:t>Acknowledging batches</w:t>
        </w:r>
      </w:ins>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501" w:name="_Ref372098565"/>
      <w:bookmarkStart w:id="1502" w:name="_Toc498146177"/>
      <w:bookmarkStart w:id="1503" w:name="_Toc527864746"/>
      <w:bookmarkStart w:id="1504" w:name="_Toc527866218"/>
      <w:r w:rsidRPr="00F63F22">
        <w:rPr>
          <w:noProof/>
        </w:rPr>
        <w:t>Related segments and data usage</w:t>
      </w:r>
      <w:bookmarkEnd w:id="1501"/>
      <w:bookmarkEnd w:id="1502"/>
      <w:bookmarkEnd w:id="1503"/>
      <w:bookmarkEnd w:id="1504"/>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505" w:name="_Ref358263391"/>
      <w:bookmarkStart w:id="1506" w:name="_Toc498146178"/>
      <w:bookmarkStart w:id="1507" w:name="_Toc527864747"/>
      <w:bookmarkStart w:id="1508" w:name="_Toc527866219"/>
      <w:r w:rsidRPr="00F63F22">
        <w:rPr>
          <w:noProof/>
        </w:rPr>
        <w:t>Acknowledging batches</w:t>
      </w:r>
      <w:bookmarkEnd w:id="1505"/>
      <w:bookmarkEnd w:id="1506"/>
      <w:bookmarkEnd w:id="1507"/>
      <w:bookmarkEnd w:id="1508"/>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509" w:name="_Toc498146179"/>
      <w:bookmarkStart w:id="1510" w:name="_Toc527864748"/>
      <w:bookmarkStart w:id="1511" w:name="_Toc527866220"/>
      <w:r w:rsidRPr="00F63F22">
        <w:rPr>
          <w:noProof/>
        </w:rPr>
        <w:t>Batch message as a query response</w:t>
      </w:r>
      <w:bookmarkEnd w:id="1509"/>
      <w:bookmarkEnd w:id="1510"/>
      <w:bookmarkEnd w:id="1511"/>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ins w:id="1512" w:author="Lynn Laakso" w:date="2022-09-09T15:49:00Z">
        <w:r w:rsidR="00886355" w:rsidRPr="00886355">
          <w:rPr>
            <w:rStyle w:val="HyperlinkText"/>
          </w:rPr>
          <w:t>Acknowledging batches</w:t>
        </w:r>
      </w:ins>
      <w:r w:rsidR="00F96E77">
        <w:fldChar w:fldCharType="end"/>
      </w:r>
      <w:r w:rsidRPr="00F63F22">
        <w:rPr>
          <w:noProof/>
        </w:rPr>
        <w:t>").</w:t>
      </w:r>
    </w:p>
    <w:p w14:paraId="21819B05" w14:textId="77777777" w:rsidR="00953E39" w:rsidRPr="00F63F22" w:rsidRDefault="00953E39" w:rsidP="000247A5">
      <w:pPr>
        <w:pStyle w:val="Heading3"/>
        <w:rPr>
          <w:noProof/>
        </w:rPr>
      </w:pPr>
      <w:bookmarkStart w:id="1513" w:name="_Toc234219585"/>
      <w:bookmarkStart w:id="1514" w:name="_Toc17269994"/>
      <w:bookmarkStart w:id="1515" w:name="_Toc28952715"/>
      <w:bookmarkStart w:id="1516" w:name="_Toc348257268"/>
      <w:bookmarkStart w:id="1517" w:name="_Toc348257604"/>
      <w:bookmarkStart w:id="1518" w:name="_Toc348263226"/>
      <w:bookmarkStart w:id="1519" w:name="_Toc348336555"/>
      <w:bookmarkStart w:id="1520" w:name="_Toc348770043"/>
      <w:bookmarkStart w:id="1521" w:name="_Toc348856185"/>
      <w:bookmarkStart w:id="1522" w:name="_Toc348866606"/>
      <w:bookmarkStart w:id="1523" w:name="_Toc348947836"/>
      <w:bookmarkStart w:id="1524" w:name="_Toc349735417"/>
      <w:bookmarkStart w:id="1525" w:name="_Toc349735860"/>
      <w:bookmarkStart w:id="1526" w:name="_Toc349736014"/>
      <w:bookmarkStart w:id="1527" w:name="_Toc349803746"/>
      <w:bookmarkStart w:id="1528" w:name="_Toc359236084"/>
      <w:bookmarkStart w:id="1529" w:name="_Toc498146180"/>
      <w:bookmarkStart w:id="1530" w:name="_Toc527864749"/>
      <w:bookmarkStart w:id="1531" w:name="_Toc527866221"/>
      <w:bookmarkStart w:id="1532" w:name="_Toc528481947"/>
      <w:bookmarkStart w:id="1533" w:name="_Toc528482452"/>
      <w:bookmarkStart w:id="1534" w:name="_Toc528482751"/>
      <w:bookmarkStart w:id="1535" w:name="_Toc528482876"/>
      <w:bookmarkStart w:id="1536" w:name="_Toc528486184"/>
      <w:bookmarkStart w:id="1537" w:name="_Toc536689684"/>
      <w:bookmarkStart w:id="1538" w:name="_Toc496412"/>
      <w:bookmarkStart w:id="1539" w:name="_Toc524760"/>
      <w:bookmarkStart w:id="1540" w:name="_Toc22443793"/>
      <w:bookmarkStart w:id="1541" w:name="_Toc22444145"/>
      <w:bookmarkStart w:id="1542" w:name="_Toc36358091"/>
      <w:bookmarkStart w:id="1543" w:name="_Toc42232521"/>
      <w:bookmarkStart w:id="1544" w:name="_Toc43275043"/>
      <w:bookmarkStart w:id="1545" w:name="_Toc43275215"/>
      <w:bookmarkStart w:id="1546" w:name="_Toc43275922"/>
      <w:bookmarkStart w:id="1547" w:name="_Toc43276242"/>
      <w:bookmarkStart w:id="1548" w:name="_Toc43276767"/>
      <w:bookmarkStart w:id="1549" w:name="_Toc43276865"/>
      <w:bookmarkStart w:id="1550" w:name="_Toc43277005"/>
      <w:r w:rsidRPr="00F63F22">
        <w:rPr>
          <w:noProof/>
        </w:rPr>
        <w:t xml:space="preserve">Protocol for interpreting repeating segments or segment groups in an update </w:t>
      </w:r>
      <w:r w:rsidRPr="000247A5">
        <w:t>Message</w:t>
      </w:r>
      <w:bookmarkEnd w:id="1513"/>
      <w:bookmarkEnd w:id="1514"/>
      <w:bookmarkEnd w:id="1515"/>
      <w:r w:rsidRPr="00F63F22">
        <w:rPr>
          <w:noProof/>
        </w:rPr>
        <w:t xml:space="preserve"> </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proofErr w:type="spellStart"/>
      <w:r w:rsidRPr="000247A5">
        <w:lastRenderedPageBreak/>
        <w:t>hiddentext</w:t>
      </w:r>
      <w:proofErr w:type="spellEnd"/>
    </w:p>
    <w:p w14:paraId="7B71F5FA" w14:textId="77777777" w:rsidR="00953E39" w:rsidRPr="00F63F22" w:rsidRDefault="00953E39" w:rsidP="000247A5">
      <w:pPr>
        <w:pStyle w:val="Heading4"/>
        <w:rPr>
          <w:noProof/>
        </w:rPr>
      </w:pPr>
      <w:bookmarkStart w:id="1551" w:name="_Toc498146181"/>
      <w:bookmarkStart w:id="1552" w:name="_Toc527864750"/>
      <w:bookmarkStart w:id="1553" w:name="_Toc527866222"/>
      <w:r w:rsidRPr="00F63F22">
        <w:rPr>
          <w:noProof/>
        </w:rPr>
        <w:t>Snapshot mode update definition</w:t>
      </w:r>
      <w:bookmarkEnd w:id="1551"/>
      <w:bookmarkEnd w:id="1552"/>
      <w:bookmarkEnd w:id="1553"/>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54" w:name="OLE_LINK1"/>
      <w:r w:rsidRPr="00F63F22">
        <w:rPr>
          <w:noProof/>
        </w:rPr>
        <w:t>Snapshot Mode and Repeating Segment Groups</w:t>
      </w:r>
    </w:p>
    <w:bookmarkEnd w:id="1554"/>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55" w:name="_Toc498146182"/>
      <w:bookmarkStart w:id="1556" w:name="_Toc527864751"/>
      <w:bookmarkStart w:id="1557" w:name="_Toc527866223"/>
      <w:r w:rsidRPr="000247A5">
        <w:t>Action</w:t>
      </w:r>
      <w:r w:rsidRPr="00E647FC">
        <w:rPr>
          <w:noProof/>
        </w:rPr>
        <w:t xml:space="preserve"> code/unique identifier mode update definition</w:t>
      </w:r>
      <w:bookmarkEnd w:id="1555"/>
      <w:bookmarkEnd w:id="1556"/>
      <w:bookmarkEnd w:id="1557"/>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58" w:name="_Protocol_for_interpreting_repeating"/>
      <w:bookmarkStart w:id="1559" w:name="_Toc234219586"/>
      <w:bookmarkStart w:id="1560" w:name="_Toc17269995"/>
      <w:bookmarkStart w:id="1561" w:name="_Toc28952716"/>
      <w:bookmarkEnd w:id="1558"/>
      <w:r w:rsidRPr="00F63F22">
        <w:rPr>
          <w:noProof/>
        </w:rPr>
        <w:t xml:space="preserve">Protocol for </w:t>
      </w:r>
      <w:r w:rsidRPr="000247A5">
        <w:t>interpreting</w:t>
      </w:r>
      <w:r w:rsidRPr="00F63F22">
        <w:rPr>
          <w:noProof/>
        </w:rPr>
        <w:t xml:space="preserve"> repeating fields in an update message</w:t>
      </w:r>
      <w:bookmarkEnd w:id="1559"/>
      <w:bookmarkEnd w:id="1560"/>
      <w:bookmarkEnd w:id="1561"/>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62" w:name="_Ref536693900"/>
      <w:bookmarkStart w:id="1563" w:name="_Toc496413"/>
      <w:bookmarkStart w:id="1564" w:name="_Toc524761"/>
      <w:bookmarkStart w:id="1565" w:name="_Toc22443794"/>
      <w:bookmarkStart w:id="1566" w:name="_Toc22444146"/>
      <w:bookmarkStart w:id="1567" w:name="_Toc36358092"/>
      <w:bookmarkStart w:id="1568" w:name="_Toc42232522"/>
      <w:bookmarkStart w:id="1569" w:name="_Toc43275044"/>
      <w:bookmarkStart w:id="1570" w:name="_Toc43275216"/>
      <w:bookmarkStart w:id="1571" w:name="_Toc43275923"/>
      <w:bookmarkStart w:id="1572" w:name="_Toc43276243"/>
      <w:bookmarkStart w:id="1573" w:name="_Toc43276768"/>
      <w:bookmarkStart w:id="1574" w:name="_Toc43276866"/>
      <w:bookmarkStart w:id="1575" w:name="_Toc43277006"/>
      <w:bookmarkStart w:id="1576" w:name="_Toc234219587"/>
      <w:bookmarkStart w:id="1577" w:name="_Toc17269996"/>
      <w:bookmarkStart w:id="1578" w:name="_Toc28952717"/>
      <w:r w:rsidRPr="00F63F22">
        <w:rPr>
          <w:noProof/>
        </w:rPr>
        <w:t xml:space="preserve">Local </w:t>
      </w:r>
      <w:r w:rsidRPr="000247A5">
        <w:t>Extension</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79"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79"/>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80" w:name="_Toc496414"/>
      <w:bookmarkStart w:id="1581" w:name="_Toc524762"/>
      <w:bookmarkStart w:id="1582" w:name="_Toc22443795"/>
      <w:bookmarkStart w:id="1583" w:name="_Toc22444147"/>
      <w:bookmarkStart w:id="1584" w:name="_Toc36358093"/>
      <w:bookmarkStart w:id="1585" w:name="_Toc42232523"/>
      <w:bookmarkStart w:id="1586" w:name="_Toc43275045"/>
      <w:bookmarkStart w:id="1587" w:name="_Toc43275217"/>
      <w:bookmarkStart w:id="1588" w:name="_Toc43275924"/>
      <w:bookmarkStart w:id="1589" w:name="_Toc43276244"/>
      <w:bookmarkStart w:id="1590" w:name="_Toc43276769"/>
      <w:bookmarkStart w:id="1591" w:name="_Toc43276867"/>
      <w:bookmarkStart w:id="1592" w:name="_Toc43277007"/>
      <w:bookmarkStart w:id="1593" w:name="_Toc234219588"/>
      <w:bookmarkStart w:id="1594" w:name="_Toc17269997"/>
      <w:bookmarkStart w:id="1595" w:name="_Toc28952718"/>
      <w:r w:rsidRPr="00F63F22">
        <w:rPr>
          <w:noProof/>
        </w:rPr>
        <w:t>Messages</w:t>
      </w:r>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96" w:name="_Toc496415"/>
      <w:bookmarkStart w:id="1597" w:name="_Toc524763"/>
      <w:bookmarkStart w:id="1598" w:name="_Toc22443796"/>
      <w:bookmarkStart w:id="1599" w:name="_Toc22444148"/>
      <w:bookmarkStart w:id="1600" w:name="_Toc36358094"/>
      <w:bookmarkStart w:id="1601" w:name="_Toc42232524"/>
      <w:bookmarkStart w:id="1602" w:name="_Toc43275046"/>
      <w:bookmarkStart w:id="1603" w:name="_Toc43275218"/>
      <w:bookmarkStart w:id="1604" w:name="_Toc43275925"/>
      <w:bookmarkStart w:id="1605" w:name="_Toc43276245"/>
      <w:bookmarkStart w:id="1606" w:name="_Toc43276770"/>
      <w:bookmarkStart w:id="1607" w:name="_Toc43276868"/>
      <w:bookmarkStart w:id="1608" w:name="_Toc43277008"/>
      <w:bookmarkStart w:id="1609" w:name="_Toc234219589"/>
      <w:bookmarkStart w:id="1610" w:name="_Toc17269998"/>
      <w:bookmarkStart w:id="1611" w:name="_Toc28952719"/>
      <w:r w:rsidRPr="00F63F22">
        <w:rPr>
          <w:noProof/>
        </w:rPr>
        <w:t>Trigger events</w:t>
      </w:r>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612" w:name="_Toc496416"/>
      <w:bookmarkStart w:id="1613" w:name="_Toc524764"/>
      <w:bookmarkStart w:id="1614" w:name="_Toc22443797"/>
      <w:bookmarkStart w:id="1615" w:name="_Toc22444149"/>
      <w:bookmarkStart w:id="1616" w:name="_Toc36358095"/>
      <w:bookmarkStart w:id="1617" w:name="_Toc42232525"/>
      <w:bookmarkStart w:id="1618" w:name="_Toc43275047"/>
      <w:bookmarkStart w:id="1619" w:name="_Toc43275219"/>
      <w:bookmarkStart w:id="1620" w:name="_Toc43275926"/>
      <w:bookmarkStart w:id="1621" w:name="_Toc43276246"/>
      <w:bookmarkStart w:id="1622" w:name="_Toc43276771"/>
      <w:bookmarkStart w:id="1623" w:name="_Toc43276869"/>
      <w:bookmarkStart w:id="1624" w:name="_Toc43277009"/>
      <w:bookmarkStart w:id="1625" w:name="_Toc234219590"/>
      <w:bookmarkStart w:id="1626" w:name="_Toc17269999"/>
      <w:bookmarkStart w:id="1627" w:name="_Toc28952720"/>
      <w:r w:rsidRPr="000247A5">
        <w:t>Segment</w:t>
      </w:r>
      <w:r w:rsidRPr="00F63F22">
        <w:rPr>
          <w:noProof/>
        </w:rPr>
        <w:t xml:space="preserve"> groups</w:t>
      </w:r>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28" w:name="_Toc496417"/>
      <w:bookmarkStart w:id="1629" w:name="_Toc524765"/>
      <w:bookmarkStart w:id="1630" w:name="_Toc22443798"/>
      <w:bookmarkStart w:id="1631" w:name="_Toc22444150"/>
      <w:bookmarkStart w:id="1632" w:name="_Toc36358096"/>
      <w:bookmarkStart w:id="1633" w:name="_Toc42232526"/>
      <w:bookmarkStart w:id="1634" w:name="_Toc43275048"/>
      <w:bookmarkStart w:id="1635" w:name="_Toc43275220"/>
      <w:bookmarkStart w:id="1636" w:name="_Toc43275927"/>
      <w:bookmarkStart w:id="1637" w:name="_Toc43276247"/>
      <w:bookmarkStart w:id="1638" w:name="_Toc43276772"/>
      <w:bookmarkStart w:id="1639" w:name="_Toc43276870"/>
      <w:bookmarkStart w:id="1640" w:name="_Toc43277010"/>
      <w:bookmarkStart w:id="1641" w:name="_Toc234219591"/>
      <w:bookmarkStart w:id="1642" w:name="_Toc17270000"/>
      <w:bookmarkStart w:id="1643" w:name="_Toc28952721"/>
      <w:r w:rsidRPr="000247A5">
        <w:t>Segments</w:t>
      </w:r>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ins w:id="1644" w:author="Lynn Laakso" w:date="2022-09-09T15:49:00Z">
        <w:r w:rsidR="00886355" w:rsidRPr="00886355">
          <w:rPr>
            <w:rStyle w:val="HyperlinkText"/>
          </w:rPr>
          <w:t>Changing messages or message constituents</w:t>
        </w:r>
      </w:ins>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45" w:name="_Toc496418"/>
      <w:bookmarkStart w:id="1646" w:name="_Toc524766"/>
      <w:bookmarkStart w:id="1647" w:name="_Toc22443799"/>
      <w:bookmarkStart w:id="1648" w:name="_Toc22444151"/>
      <w:bookmarkStart w:id="1649" w:name="_Toc36358097"/>
      <w:bookmarkStart w:id="1650" w:name="_Toc42232527"/>
      <w:bookmarkStart w:id="1651" w:name="_Toc43275049"/>
      <w:bookmarkStart w:id="1652" w:name="_Toc43275221"/>
      <w:bookmarkStart w:id="1653" w:name="_Toc43275928"/>
      <w:bookmarkStart w:id="1654" w:name="_Toc43276248"/>
      <w:bookmarkStart w:id="1655" w:name="_Toc43276773"/>
      <w:bookmarkStart w:id="1656" w:name="_Toc43276871"/>
      <w:bookmarkStart w:id="1657" w:name="_Toc43277011"/>
      <w:bookmarkStart w:id="1658" w:name="_Toc234219592"/>
      <w:bookmarkStart w:id="1659" w:name="_Ref361818540"/>
      <w:bookmarkStart w:id="1660" w:name="_Toc17270001"/>
      <w:bookmarkStart w:id="1661" w:name="_Toc28952722"/>
      <w:r w:rsidRPr="00F63F22">
        <w:rPr>
          <w:noProof/>
        </w:rPr>
        <w:t xml:space="preserve">Data </w:t>
      </w:r>
      <w:r w:rsidRPr="000247A5">
        <w:t>types</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62" w:name="_Ref527531850"/>
      <w:r w:rsidRPr="00F63F22">
        <w:rPr>
          <w:noProof/>
        </w:rPr>
        <w:t>The following rules apply for locally extending data types</w:t>
      </w:r>
      <w:bookmarkEnd w:id="1662"/>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63" w:name="_Toc496419"/>
      <w:bookmarkStart w:id="1664" w:name="_Toc524767"/>
      <w:bookmarkStart w:id="1665" w:name="_Toc22443800"/>
      <w:bookmarkStart w:id="1666" w:name="_Toc22444152"/>
      <w:bookmarkStart w:id="1667" w:name="_Toc36358098"/>
      <w:bookmarkStart w:id="1668" w:name="_Toc42232528"/>
      <w:bookmarkStart w:id="1669" w:name="_Toc43275050"/>
      <w:bookmarkStart w:id="1670" w:name="_Toc43275222"/>
      <w:bookmarkStart w:id="1671" w:name="_Toc43275929"/>
      <w:bookmarkStart w:id="1672" w:name="_Toc43276249"/>
      <w:bookmarkStart w:id="1673" w:name="_Toc43276774"/>
      <w:bookmarkStart w:id="1674" w:name="_Toc43276872"/>
      <w:bookmarkStart w:id="1675" w:name="_Toc43277012"/>
      <w:bookmarkStart w:id="1676" w:name="_Toc234219593"/>
      <w:bookmarkStart w:id="1677" w:name="_Toc17270002"/>
      <w:bookmarkStart w:id="1678" w:name="_Toc28952723"/>
      <w:r w:rsidRPr="00F63F22">
        <w:rPr>
          <w:noProof/>
        </w:rPr>
        <w:t>Tables</w:t>
      </w:r>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ins w:id="1679" w:author="Lynn Laakso" w:date="2022-09-09T15:49:00Z">
        <w:r w:rsidR="00886355" w:rsidRPr="00886355">
          <w:rPr>
            <w:rStyle w:val="HyperlinkText"/>
          </w:rPr>
          <w:t>Table</w:t>
        </w:r>
      </w:ins>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80" w:name="_Toc17270003"/>
      <w:bookmarkStart w:id="1681" w:name="_Toc28952724"/>
      <w:r>
        <w:rPr>
          <w:noProof/>
        </w:rPr>
        <w:lastRenderedPageBreak/>
        <w:t>Fields</w:t>
      </w:r>
      <w:bookmarkEnd w:id="1680"/>
      <w:bookmarkEnd w:id="1681"/>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82" w:name="_Toc17270004"/>
      <w:bookmarkStart w:id="1683" w:name="_Toc28952725"/>
      <w:bookmarkStart w:id="1684" w:name="_Ref535751987"/>
      <w:bookmarkStart w:id="1685" w:name="_Toc536689687"/>
      <w:bookmarkStart w:id="1686" w:name="_Toc496432"/>
      <w:bookmarkStart w:id="1687" w:name="_Toc524779"/>
      <w:bookmarkStart w:id="1688" w:name="_Toc22443812"/>
      <w:bookmarkStart w:id="1689" w:name="_Toc22444164"/>
      <w:bookmarkStart w:id="1690" w:name="_Toc36358111"/>
      <w:bookmarkStart w:id="1691" w:name="_Toc42232541"/>
      <w:bookmarkStart w:id="1692" w:name="_Toc43275063"/>
      <w:bookmarkStart w:id="1693" w:name="_Toc43275235"/>
      <w:bookmarkStart w:id="1694" w:name="_Toc43275942"/>
      <w:bookmarkStart w:id="1695" w:name="_Toc43276262"/>
      <w:bookmarkStart w:id="1696" w:name="_Toc43276787"/>
      <w:bookmarkStart w:id="1697" w:name="_Toc43276885"/>
      <w:bookmarkStart w:id="1698" w:name="_Toc43277025"/>
      <w:bookmarkStart w:id="1699" w:name="_Toc234219594"/>
      <w:r w:rsidRPr="00F63F22">
        <w:rPr>
          <w:noProof/>
        </w:rPr>
        <w:t>Message representation</w:t>
      </w:r>
      <w:bookmarkEnd w:id="1682"/>
      <w:bookmarkEnd w:id="1683"/>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700" w:name="_Toc17270005"/>
      <w:bookmarkStart w:id="1701" w:name="_Toc28952726"/>
      <w:r w:rsidRPr="000247A5">
        <w:t>Chapter</w:t>
      </w:r>
      <w:r w:rsidRPr="00F63F22">
        <w:rPr>
          <w:noProof/>
        </w:rPr>
        <w:t xml:space="preserve"> Formats For Defining HL7 Messages</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702" w:name="_Toc17270006"/>
      <w:bookmarkStart w:id="1703" w:name="_Toc28952727"/>
      <w:r w:rsidRPr="00BB5148">
        <w:rPr>
          <w:noProof/>
        </w:rPr>
        <w:t xml:space="preserve">HL7 </w:t>
      </w:r>
      <w:r w:rsidRPr="000247A5">
        <w:t>abstract</w:t>
      </w:r>
      <w:r w:rsidRPr="00BB5148">
        <w:rPr>
          <w:noProof/>
        </w:rPr>
        <w:t xml:space="preserve"> message syntax example</w:t>
      </w:r>
      <w:bookmarkEnd w:id="1702"/>
      <w:bookmarkEnd w:id="170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704" w:name="_Toc349735667"/>
      <w:bookmarkStart w:id="1705" w:name="_Toc349803939"/>
      <w:bookmarkStart w:id="1706" w:name="Figure2_5"/>
      <w:r w:rsidRPr="00F63F22">
        <w:rPr>
          <w:noProof/>
        </w:rPr>
        <w:t>Figure 2-5. Hypothetical schematic message</w:t>
      </w:r>
      <w:bookmarkEnd w:id="1704"/>
      <w:bookmarkEnd w:id="1705"/>
      <w:bookmarkEnd w:id="1706"/>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707" w:name="_Hlt20473739"/>
            <w:r w:rsidRPr="00F63F22">
              <w:rPr>
                <w:rStyle w:val="Hyperlink"/>
                <w:rFonts w:cs="Courier New"/>
                <w:noProof/>
              </w:rPr>
              <w:t>T</w:t>
            </w:r>
            <w:bookmarkEnd w:id="1707"/>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proofErr w:type="gramStart"/>
            <w:r w:rsidRPr="008E6F16">
              <w:t>&lt;{</w:t>
            </w:r>
            <w:proofErr w:type="gramEnd"/>
            <w:r w:rsidRPr="008E6F16">
              <w:t xml:space="preserve">ABC [{NTE}] } </w:t>
            </w:r>
          </w:p>
          <w:p w14:paraId="0415DDA9" w14:textId="77777777" w:rsidR="008E6F16" w:rsidRDefault="008E6F16" w:rsidP="00EA2497">
            <w:pPr>
              <w:pStyle w:val="OtherTableBody"/>
            </w:pPr>
            <w:proofErr w:type="gramStart"/>
            <w:r w:rsidRPr="008E6F16">
              <w:t>|[</w:t>
            </w:r>
            <w:proofErr w:type="gramEnd"/>
            <w:r w:rsidRPr="008E6F16">
              <w:t xml:space="preserve"> DEF </w:t>
            </w:r>
          </w:p>
          <w:p w14:paraId="55E55EB4" w14:textId="77777777" w:rsidR="008E6F16" w:rsidRDefault="008E6F16" w:rsidP="00EA2497">
            <w:pPr>
              <w:pStyle w:val="OtherTableBody"/>
            </w:pPr>
            <w:r>
              <w:t>| GHI [{PRT [{NTE}</w:t>
            </w:r>
            <w:proofErr w:type="gramStart"/>
            <w:r>
              <w:t>] }</w:t>
            </w:r>
            <w:proofErr w:type="gramEnd"/>
            <w:r>
              <w:t>]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708" w:name="_Toc349735668"/>
      <w:bookmarkStart w:id="1709" w:name="_Toc349803940"/>
      <w:r w:rsidRPr="00F63F22">
        <w:rPr>
          <w:noProof/>
        </w:rPr>
        <w:t>Figure 2-6. WPN and WPD segments in pairs</w:t>
      </w:r>
      <w:bookmarkEnd w:id="1708"/>
      <w:bookmarkEnd w:id="170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710" w:name="_Toc349735669"/>
      <w:bookmarkStart w:id="1711" w:name="_Toc349803941"/>
      <w:r w:rsidRPr="00F63F22">
        <w:rPr>
          <w:noProof/>
        </w:rPr>
        <w:t>Figure 2-7. At least one pair of WPN and WPD</w:t>
      </w:r>
      <w:bookmarkEnd w:id="1710"/>
      <w:bookmarkEnd w:id="171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712" w:name="AcknowledgmentChoreographyExample"/>
      <w:bookmarkStart w:id="1713" w:name="_Toc17270007"/>
      <w:bookmarkStart w:id="1714" w:name="_Toc28952728"/>
      <w:bookmarkStart w:id="1715" w:name="_Toc348257248"/>
      <w:bookmarkStart w:id="1716" w:name="_Toc348257584"/>
      <w:bookmarkStart w:id="1717" w:name="_Toc348263206"/>
      <w:bookmarkStart w:id="1718" w:name="_Toc348336535"/>
      <w:bookmarkStart w:id="1719" w:name="_Toc348770023"/>
      <w:bookmarkStart w:id="1720" w:name="_Toc348856165"/>
      <w:bookmarkStart w:id="1721" w:name="_Toc348866586"/>
      <w:bookmarkStart w:id="1722" w:name="_Toc348947816"/>
      <w:bookmarkStart w:id="1723" w:name="_Toc349735397"/>
      <w:bookmarkStart w:id="1724" w:name="_Toc349735840"/>
      <w:bookmarkStart w:id="1725" w:name="_Toc349735994"/>
      <w:bookmarkStart w:id="1726" w:name="_Toc349803726"/>
      <w:bookmarkStart w:id="1727" w:name="_Toc359236059"/>
      <w:bookmarkStart w:id="1728" w:name="_Toc498146166"/>
      <w:bookmarkStart w:id="1729" w:name="_Toc527864735"/>
      <w:bookmarkStart w:id="1730" w:name="_Toc527866207"/>
      <w:bookmarkStart w:id="1731" w:name="_Toc528481940"/>
      <w:bookmarkStart w:id="1732" w:name="_Toc528482445"/>
      <w:bookmarkStart w:id="1733" w:name="_Toc528482744"/>
      <w:bookmarkStart w:id="1734" w:name="_Toc528482869"/>
      <w:bookmarkStart w:id="1735" w:name="_Toc528486177"/>
      <w:bookmarkStart w:id="1736" w:name="_Toc536689690"/>
      <w:bookmarkStart w:id="1737" w:name="_Toc496435"/>
      <w:bookmarkStart w:id="1738" w:name="_Toc524782"/>
      <w:bookmarkStart w:id="1739" w:name="_Toc22443815"/>
      <w:bookmarkStart w:id="1740" w:name="_Toc22444167"/>
      <w:bookmarkStart w:id="1741" w:name="_Toc36358114"/>
      <w:bookmarkStart w:id="1742" w:name="_Toc42232544"/>
      <w:bookmarkStart w:id="1743" w:name="_Toc43275066"/>
      <w:bookmarkStart w:id="1744" w:name="_Toc43275238"/>
      <w:bookmarkStart w:id="1745" w:name="_Toc43275945"/>
      <w:bookmarkStart w:id="1746" w:name="_Toc43276265"/>
      <w:bookmarkStart w:id="1747" w:name="_Toc43276790"/>
      <w:bookmarkStart w:id="1748" w:name="_Toc43276888"/>
      <w:bookmarkStart w:id="1749" w:name="_Toc43277028"/>
      <w:bookmarkStart w:id="1750" w:name="_Toc234219597"/>
      <w:r>
        <w:rPr>
          <w:noProof/>
        </w:rPr>
        <w:t xml:space="preserve">HL7 </w:t>
      </w:r>
      <w:r w:rsidR="00571743" w:rsidRPr="000247A5">
        <w:t>Acknowledgment</w:t>
      </w:r>
      <w:r w:rsidR="00571743" w:rsidRPr="00571743">
        <w:rPr>
          <w:noProof/>
        </w:rPr>
        <w:t xml:space="preserve"> Choreography </w:t>
      </w:r>
      <w:bookmarkEnd w:id="1712"/>
      <w:r>
        <w:rPr>
          <w:noProof/>
        </w:rPr>
        <w:t>Example</w:t>
      </w:r>
      <w:bookmarkEnd w:id="1713"/>
      <w:bookmarkEnd w:id="1714"/>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ins w:id="1751" w:author="Lynn Laakso" w:date="2022-09-09T15:49:00Z">
        <w:r w:rsidR="00886355" w:rsidRPr="00F63F22">
          <w:rPr>
            <w:noProof/>
          </w:rPr>
          <w:t>Figure 2-5. Hypothetical schematic message</w:t>
        </w:r>
      </w:ins>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w:t>
      </w:r>
      <w:proofErr w:type="gramStart"/>
      <w:r>
        <w:t>blank</w:t>
      </w:r>
      <w:proofErr w:type="gramEnd"/>
      <w:r>
        <w:t xml:space="preserve">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proofErr w:type="gramStart"/>
      <w:r w:rsidR="005D0D40">
        <w:t>)</w:t>
      </w:r>
      <w:proofErr w:type="gramEnd"/>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52" w:name="_Toc17270008"/>
      <w:bookmarkStart w:id="1753" w:name="_Toc28952729"/>
      <w:r w:rsidRPr="00F63F22">
        <w:rPr>
          <w:noProof/>
        </w:rPr>
        <w:t>Acknowledgment M</w:t>
      </w:r>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r w:rsidRPr="00F63F22">
        <w:rPr>
          <w:noProof/>
        </w:rPr>
        <w:t>essages</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2"/>
      <w:bookmarkEnd w:id="1753"/>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754" w:author="Lynn Laakso" w:date="2022-09-09T15:49:00Z">
        <w:r w:rsidR="00886355" w:rsidRPr="00886355">
          <w:rPr>
            <w:rStyle w:val="HyperlinkText"/>
          </w:rPr>
          <w:t>Message Processing Rules</w:t>
        </w:r>
      </w:ins>
      <w:r w:rsidR="00F96E77">
        <w:fldChar w:fldCharType="end"/>
      </w:r>
      <w:r w:rsidRPr="00F63F22">
        <w:rPr>
          <w:noProof/>
        </w:rPr>
        <w:t xml:space="preserve">". </w:t>
      </w:r>
      <w:bookmarkStart w:id="1755" w:name="_Toc348257249"/>
      <w:bookmarkStart w:id="1756" w:name="_Toc348257585"/>
      <w:bookmarkStart w:id="1757" w:name="_Toc348263207"/>
      <w:bookmarkStart w:id="1758" w:name="_Toc348336536"/>
      <w:bookmarkStart w:id="1759" w:name="_Toc348770024"/>
      <w:bookmarkStart w:id="1760" w:name="_Toc348856166"/>
      <w:bookmarkStart w:id="1761" w:name="_Toc348866587"/>
      <w:bookmarkStart w:id="1762" w:name="_Toc348947817"/>
      <w:bookmarkStart w:id="1763" w:name="_Toc349735398"/>
      <w:bookmarkStart w:id="1764" w:name="_Toc349735841"/>
      <w:bookmarkStart w:id="1765" w:name="_Toc349735995"/>
      <w:bookmarkStart w:id="1766" w:name="_Toc349803727"/>
      <w:bookmarkStart w:id="1767" w:name="_Toc359236060"/>
      <w:bookmarkStart w:id="1768" w:name="_Toc498146167"/>
      <w:bookmarkStart w:id="1769" w:name="_Toc527864736"/>
      <w:bookmarkStart w:id="1770" w:name="_Toc527866208"/>
      <w:bookmarkStart w:id="1771" w:name="_Toc528481941"/>
      <w:bookmarkStart w:id="1772" w:name="_Toc528482446"/>
      <w:bookmarkStart w:id="1773" w:name="_Toc528482745"/>
      <w:bookmarkStart w:id="1774" w:name="_Toc528482870"/>
      <w:bookmarkStart w:id="1775" w:name="_Toc528486178"/>
      <w:bookmarkStart w:id="1776" w:name="_Toc536689691"/>
      <w:bookmarkStart w:id="1777" w:name="_Toc496436"/>
      <w:bookmarkStart w:id="1778" w:name="_Toc524783"/>
      <w:bookmarkStart w:id="1779" w:name="_Toc22443816"/>
      <w:bookmarkStart w:id="1780" w:name="_Toc22444168"/>
      <w:bookmarkStart w:id="1781" w:name="_Toc36358115"/>
      <w:bookmarkStart w:id="1782" w:name="_Toc42232545"/>
      <w:bookmarkStart w:id="1783" w:name="_Toc43275067"/>
      <w:bookmarkStart w:id="1784" w:name="_Toc43275239"/>
      <w:bookmarkStart w:id="1785" w:name="_Toc43275946"/>
      <w:bookmarkStart w:id="1786" w:name="_Toc43276266"/>
      <w:bookmarkStart w:id="1787" w:name="_Toc43276791"/>
      <w:bookmarkStart w:id="1788" w:name="_Toc43276889"/>
      <w:bookmarkStart w:id="1789" w:name="_Toc43277029"/>
      <w:bookmarkStart w:id="1790" w:name="_Toc234219598"/>
    </w:p>
    <w:p w14:paraId="0ABE3EFC" w14:textId="77777777" w:rsidR="00953E39" w:rsidRPr="00F63F22" w:rsidRDefault="00953E39" w:rsidP="000247A5">
      <w:pPr>
        <w:pStyle w:val="Heading3"/>
        <w:rPr>
          <w:noProof/>
        </w:rPr>
      </w:pPr>
      <w:bookmarkStart w:id="1791" w:name="_Toc17270009"/>
      <w:bookmarkStart w:id="1792" w:name="_Toc28952730"/>
      <w:r w:rsidRPr="00F63F22">
        <w:rPr>
          <w:noProof/>
        </w:rPr>
        <w:t xml:space="preserve">ACK - </w:t>
      </w:r>
      <w:r w:rsidRPr="000247A5">
        <w:t>general</w:t>
      </w:r>
      <w:r w:rsidRPr="00F63F22">
        <w:rPr>
          <w:noProof/>
        </w:rPr>
        <w:t xml:space="preserve"> acknowledgment</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r w:rsidR="00575553">
        <w:rPr>
          <w:noProof/>
        </w:rPr>
        <w:t xml:space="preserve"> message</w:t>
      </w:r>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ins w:id="1793" w:author="Lynn Laakso" w:date="2022-09-09T15:49:00Z">
        <w:r w:rsidR="00886355" w:rsidRPr="00886355">
          <w:rPr>
            <w:rStyle w:val="HyperlinkText"/>
          </w:rPr>
          <w:t>Message Processing Rules</w:t>
        </w:r>
      </w:ins>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94" w:name="_Hlt20129132"/>
              <w:r w:rsidR="00953E39" w:rsidRPr="00F63F22">
                <w:rPr>
                  <w:rStyle w:val="Hyperlink"/>
                  <w:noProof/>
                </w:rPr>
                <w:t>S</w:t>
              </w:r>
              <w:bookmarkEnd w:id="1794"/>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95"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95"/>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96"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96"/>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97" w:name="_Hlt76388"/>
              <w:r w:rsidRPr="00F63F22">
                <w:rPr>
                  <w:rStyle w:val="Hyperlink"/>
                  <w:noProof/>
                </w:rPr>
                <w:t>R</w:t>
              </w:r>
              <w:bookmarkStart w:id="1798" w:name="_Hlt76418"/>
              <w:bookmarkEnd w:id="1797"/>
              <w:r w:rsidRPr="00F63F22">
                <w:rPr>
                  <w:rStyle w:val="Hyperlink"/>
                  <w:noProof/>
                </w:rPr>
                <w:t>R</w:t>
              </w:r>
              <w:bookmarkEnd w:id="1798"/>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99" w:name="_Toc348257250"/>
      <w:bookmarkStart w:id="1800" w:name="_Toc348257586"/>
      <w:bookmarkStart w:id="1801" w:name="_Toc348263208"/>
      <w:bookmarkStart w:id="1802" w:name="_Toc348336537"/>
      <w:bookmarkStart w:id="1803" w:name="_Toc348770025"/>
      <w:bookmarkStart w:id="1804" w:name="_Toc348856167"/>
      <w:bookmarkStart w:id="1805" w:name="_Toc348866588"/>
      <w:bookmarkStart w:id="1806" w:name="_Toc348947818"/>
      <w:bookmarkStart w:id="1807" w:name="_Toc349735399"/>
      <w:bookmarkStart w:id="1808" w:name="_Toc349735842"/>
      <w:bookmarkStart w:id="1809" w:name="_Toc349735996"/>
      <w:bookmarkStart w:id="1810" w:name="_Toc349803728"/>
      <w:bookmarkStart w:id="1811" w:name="_Ref358262875"/>
      <w:bookmarkStart w:id="1812"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813" w:name="_Toc348257269"/>
      <w:bookmarkStart w:id="1814" w:name="_Toc348257605"/>
      <w:bookmarkStart w:id="1815" w:name="_Toc348263227"/>
      <w:bookmarkStart w:id="1816" w:name="_Toc348336556"/>
      <w:bookmarkStart w:id="1817" w:name="_Toc348770044"/>
      <w:bookmarkStart w:id="1818" w:name="_Toc348856186"/>
      <w:bookmarkStart w:id="1819" w:name="_Toc348866607"/>
      <w:bookmarkStart w:id="1820" w:name="_Toc348947837"/>
      <w:bookmarkStart w:id="1821" w:name="_Toc349735418"/>
      <w:bookmarkStart w:id="1822" w:name="_Toc349735861"/>
      <w:bookmarkStart w:id="1823" w:name="_Toc349736015"/>
      <w:bookmarkStart w:id="1824" w:name="_Toc349803747"/>
      <w:bookmarkStart w:id="1825" w:name="_Ref358263417"/>
      <w:bookmarkStart w:id="1826" w:name="_Toc359236085"/>
      <w:bookmarkStart w:id="1827" w:name="_Ref372098647"/>
      <w:bookmarkStart w:id="1828" w:name="_Ref495119828"/>
      <w:bookmarkStart w:id="1829" w:name="_Ref495119901"/>
      <w:bookmarkStart w:id="1830" w:name="_Toc498146183"/>
      <w:bookmarkStart w:id="1831" w:name="_Toc527864752"/>
      <w:bookmarkStart w:id="1832" w:name="_Toc527866224"/>
      <w:bookmarkStart w:id="1833" w:name="_Toc528481948"/>
      <w:bookmarkStart w:id="1834" w:name="_Toc528482453"/>
      <w:bookmarkStart w:id="1835" w:name="_Toc528482752"/>
      <w:bookmarkStart w:id="1836" w:name="_Toc528482877"/>
      <w:bookmarkStart w:id="1837" w:name="_Toc528486185"/>
      <w:bookmarkStart w:id="1838" w:name="_Toc536689693"/>
      <w:bookmarkStart w:id="1839" w:name="_Toc496438"/>
      <w:bookmarkStart w:id="1840" w:name="_Toc524785"/>
      <w:bookmarkStart w:id="1841" w:name="_Toc22443818"/>
      <w:bookmarkStart w:id="1842" w:name="_Toc22444170"/>
      <w:bookmarkStart w:id="1843" w:name="_Toc36358117"/>
      <w:bookmarkStart w:id="1844" w:name="_Toc42232547"/>
      <w:bookmarkStart w:id="1845" w:name="_Toc43275069"/>
      <w:bookmarkStart w:id="1846" w:name="_Toc43275241"/>
      <w:bookmarkStart w:id="1847" w:name="_Toc43275948"/>
      <w:bookmarkStart w:id="1848" w:name="_Toc43276268"/>
      <w:bookmarkStart w:id="1849" w:name="_Toc43276793"/>
      <w:bookmarkStart w:id="1850" w:name="_Toc43276891"/>
      <w:bookmarkStart w:id="1851" w:name="_Toc43277031"/>
      <w:bookmarkStart w:id="1852" w:name="_Toc234219599"/>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proofErr w:type="spellStart"/>
            <w:r>
              <w:t>ACK^varies^ACK</w:t>
            </w:r>
            <w:proofErr w:type="spellEnd"/>
            <w:r>
              <w:t xml:space="preserve">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77777777"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may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53" w:name="_Toc17270010"/>
      <w:bookmarkStart w:id="1854" w:name="_Toc28952731"/>
      <w:r w:rsidRPr="00F63F22">
        <w:rPr>
          <w:noProof/>
        </w:rPr>
        <w:t>Message Control S</w:t>
      </w:r>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rsidRPr="00F63F22">
        <w:rPr>
          <w:noProof/>
        </w:rPr>
        <w:t>egments</w:t>
      </w:r>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55" w:name="_Toc348257279"/>
      <w:bookmarkStart w:id="1856" w:name="_Toc348257615"/>
      <w:bookmarkStart w:id="1857" w:name="_Toc348263237"/>
      <w:bookmarkStart w:id="1858" w:name="_Toc348336566"/>
      <w:bookmarkStart w:id="1859" w:name="_Toc348770054"/>
      <w:bookmarkStart w:id="1860" w:name="_Toc348856196"/>
      <w:bookmarkStart w:id="1861" w:name="_Toc348866617"/>
      <w:bookmarkStart w:id="1862" w:name="_Toc348947847"/>
      <w:bookmarkStart w:id="1863" w:name="_Toc349735428"/>
      <w:bookmarkStart w:id="1864" w:name="_Toc349735871"/>
      <w:bookmarkStart w:id="1865" w:name="_Toc349736025"/>
      <w:bookmarkStart w:id="1866" w:name="_Toc349803757"/>
      <w:bookmarkStart w:id="1867" w:name="_Toc359236095"/>
      <w:bookmarkStart w:id="1868" w:name="_Toc348257270"/>
      <w:bookmarkStart w:id="1869" w:name="_Toc348257606"/>
      <w:bookmarkStart w:id="1870" w:name="_Toc348263228"/>
      <w:bookmarkStart w:id="1871" w:name="_Toc348336557"/>
      <w:bookmarkStart w:id="1872" w:name="_Toc348770045"/>
      <w:bookmarkStart w:id="1873" w:name="_Toc348856187"/>
      <w:bookmarkStart w:id="1874" w:name="_Toc348866608"/>
      <w:bookmarkStart w:id="1875" w:name="_Toc348947838"/>
      <w:bookmarkStart w:id="1876" w:name="_Toc349735419"/>
      <w:bookmarkStart w:id="1877" w:name="_Toc349735862"/>
      <w:bookmarkStart w:id="1878" w:name="_Toc349736016"/>
      <w:bookmarkStart w:id="1879" w:name="_Toc349803748"/>
      <w:bookmarkStart w:id="1880" w:name="_Ref358261700"/>
      <w:bookmarkStart w:id="1881" w:name="_Ref358261717"/>
      <w:bookmarkStart w:id="1882"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83" w:name="HL70206"/>
        <w:bookmarkEnd w:id="1883"/>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84" w:name="_Ref487452031"/>
      <w:bookmarkStart w:id="1885" w:name="_Toc498146184"/>
      <w:bookmarkStart w:id="1886" w:name="_Toc527864753"/>
      <w:bookmarkStart w:id="1887" w:name="_Toc527866225"/>
      <w:bookmarkStart w:id="1888" w:name="_Toc528481949"/>
      <w:bookmarkStart w:id="1889" w:name="_Toc528482454"/>
      <w:bookmarkStart w:id="1890" w:name="_Toc528482753"/>
      <w:bookmarkStart w:id="1891" w:name="_Toc528482878"/>
      <w:bookmarkStart w:id="1892" w:name="_Toc528486186"/>
      <w:bookmarkStart w:id="1893" w:name="_Toc536689694"/>
      <w:bookmarkStart w:id="1894" w:name="_Toc496439"/>
      <w:bookmarkStart w:id="1895" w:name="_Toc524786"/>
      <w:bookmarkStart w:id="1896" w:name="_Toc22443819"/>
      <w:bookmarkStart w:id="1897" w:name="_Toc22444171"/>
      <w:bookmarkStart w:id="1898" w:name="_Toc36358118"/>
      <w:bookmarkStart w:id="1899" w:name="_Toc42232548"/>
      <w:bookmarkStart w:id="1900" w:name="_Toc43275070"/>
      <w:bookmarkStart w:id="1901" w:name="_Toc43275242"/>
      <w:bookmarkStart w:id="1902" w:name="_Toc43275949"/>
      <w:bookmarkStart w:id="1903" w:name="_Toc43276269"/>
      <w:bookmarkStart w:id="1904" w:name="_Toc43276794"/>
      <w:bookmarkStart w:id="1905" w:name="_Toc43276892"/>
      <w:bookmarkStart w:id="1906" w:name="_Toc43277032"/>
      <w:bookmarkStart w:id="1907" w:name="_Toc234219600"/>
      <w:bookmarkStart w:id="1908" w:name="_Toc17270011"/>
      <w:bookmarkStart w:id="1909" w:name="_Toc28952732"/>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ins w:id="1910" w:author="Lynn Laakso" w:date="2022-09-09T15:49:00Z">
        <w:r w:rsidR="00886355" w:rsidRPr="00886355">
          <w:rPr>
            <w:rStyle w:val="HyperlinkText"/>
          </w:rPr>
          <w:t>Continuation messages and segments</w:t>
        </w:r>
      </w:ins>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911" w:name="_Toc349735699"/>
      <w:bookmarkStart w:id="1912" w:name="_Toc349803971"/>
      <w:r w:rsidRPr="00F63F22">
        <w:rPr>
          <w:noProof/>
        </w:rPr>
        <w:lastRenderedPageBreak/>
        <w:t xml:space="preserve">HL7 Attribute Table - ADD </w:t>
      </w:r>
      <w:bookmarkStart w:id="1913" w:name="ADD"/>
      <w:bookmarkEnd w:id="1911"/>
      <w:bookmarkEnd w:id="1912"/>
      <w:bookmarkEnd w:id="1913"/>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914" w:name="_Toc498146185"/>
      <w:bookmarkStart w:id="1915" w:name="_Toc527864754"/>
      <w:bookmarkStart w:id="1916" w:name="_Toc527866226"/>
      <w:r w:rsidRPr="00F63F22">
        <w:rPr>
          <w:noProof/>
          <w:szCs w:val="20"/>
        </w:rPr>
        <w:t xml:space="preserve">ADD </w:t>
      </w:r>
      <w:r w:rsidRPr="000247A5">
        <w:t>field</w:t>
      </w:r>
      <w:r w:rsidRPr="00F63F22">
        <w:rPr>
          <w:noProof/>
          <w:szCs w:val="20"/>
        </w:rPr>
        <w:t xml:space="preserve"> definition</w:t>
      </w:r>
      <w:bookmarkEnd w:id="1914"/>
      <w:bookmarkEnd w:id="1915"/>
      <w:bookmarkEnd w:id="1916"/>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917" w:name="_Toc498146186"/>
      <w:bookmarkStart w:id="1918" w:name="_Toc527864755"/>
      <w:bookmarkStart w:id="1919"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917"/>
      <w:bookmarkEnd w:id="1918"/>
      <w:bookmarkEnd w:id="1919"/>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ins w:id="1920" w:author="Lynn Laakso" w:date="2022-09-09T15:49:00Z">
        <w:r w:rsidR="00886355" w:rsidRPr="00886355">
          <w:rPr>
            <w:rStyle w:val="HyperlinkText"/>
          </w:rPr>
          <w:t>Continuation messages and segments</w:t>
        </w:r>
      </w:ins>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921" w:name="_Toc348257282"/>
      <w:bookmarkStart w:id="1922" w:name="_Toc348257618"/>
      <w:bookmarkStart w:id="1923" w:name="_Toc348263240"/>
      <w:bookmarkStart w:id="1924" w:name="_Toc348336569"/>
      <w:bookmarkStart w:id="1925" w:name="_Toc348770057"/>
      <w:bookmarkStart w:id="1926" w:name="_Toc348856199"/>
      <w:bookmarkStart w:id="1927" w:name="_Toc348866620"/>
      <w:bookmarkStart w:id="1928" w:name="_Toc348947850"/>
      <w:bookmarkStart w:id="1929" w:name="_Toc349735431"/>
      <w:bookmarkStart w:id="1930" w:name="_Toc349735874"/>
      <w:bookmarkStart w:id="1931" w:name="_Toc349736028"/>
      <w:bookmarkStart w:id="1932" w:name="_Toc349803760"/>
      <w:bookmarkStart w:id="1933" w:name="_Toc359236098"/>
      <w:bookmarkStart w:id="1934" w:name="_Ref487452059"/>
      <w:bookmarkStart w:id="1935" w:name="_Toc498146187"/>
      <w:bookmarkStart w:id="1936" w:name="_Toc527864756"/>
      <w:bookmarkStart w:id="1937" w:name="_Toc527866228"/>
      <w:bookmarkStart w:id="1938" w:name="_Toc528481950"/>
      <w:bookmarkStart w:id="1939" w:name="_Toc528482455"/>
      <w:bookmarkStart w:id="1940" w:name="_Toc528482754"/>
      <w:bookmarkStart w:id="1941" w:name="_Toc528482879"/>
      <w:bookmarkStart w:id="1942" w:name="_Toc528486187"/>
      <w:bookmarkStart w:id="1943" w:name="_Toc536689695"/>
      <w:bookmarkStart w:id="1944" w:name="_Ref129024"/>
      <w:bookmarkStart w:id="1945" w:name="_Toc496440"/>
      <w:bookmarkStart w:id="1946" w:name="_Toc524787"/>
      <w:bookmarkStart w:id="1947" w:name="_Toc22443820"/>
      <w:bookmarkStart w:id="1948" w:name="_Toc22444172"/>
      <w:bookmarkStart w:id="1949" w:name="_Toc36358119"/>
      <w:bookmarkStart w:id="1950" w:name="_Toc42232549"/>
      <w:bookmarkStart w:id="1951" w:name="_Toc43275071"/>
      <w:bookmarkStart w:id="1952" w:name="_Toc43275243"/>
      <w:bookmarkStart w:id="1953" w:name="_Toc43275950"/>
      <w:bookmarkStart w:id="1954" w:name="_Toc43276270"/>
      <w:bookmarkStart w:id="1955" w:name="_Toc43276795"/>
      <w:bookmarkStart w:id="1956" w:name="_Toc43276893"/>
      <w:bookmarkStart w:id="1957" w:name="_Toc43277033"/>
      <w:bookmarkStart w:id="1958" w:name="_Toc234219601"/>
      <w:bookmarkStart w:id="1959" w:name="_Toc17270012"/>
      <w:bookmarkStart w:id="1960" w:name="_Toc28952733"/>
      <w:bookmarkStart w:id="1961" w:name="_Toc348257277"/>
      <w:bookmarkStart w:id="1962" w:name="_Toc348257613"/>
      <w:bookmarkStart w:id="1963" w:name="_Toc348263235"/>
      <w:bookmarkStart w:id="1964" w:name="_Toc348336564"/>
      <w:bookmarkStart w:id="1965" w:name="_Toc348770052"/>
      <w:bookmarkStart w:id="1966" w:name="_Toc348856194"/>
      <w:bookmarkStart w:id="1967" w:name="_Toc348866615"/>
      <w:bookmarkStart w:id="1968" w:name="_Toc348947845"/>
      <w:bookmarkStart w:id="1969" w:name="_Toc349735426"/>
      <w:bookmarkStart w:id="1970" w:name="_Toc349735869"/>
      <w:bookmarkStart w:id="1971" w:name="_Toc349736023"/>
      <w:bookmarkStart w:id="1972" w:name="_Toc349803755"/>
      <w:bookmarkStart w:id="1973"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proofErr w:type="spellStart"/>
      <w:r w:rsidRPr="000247A5">
        <w:t>eader</w:t>
      </w:r>
      <w:proofErr w:type="spellEnd"/>
      <w:r w:rsidRPr="00F63F22">
        <w:rPr>
          <w:noProof/>
        </w:rPr>
        <w:t xml:space="preserve"> </w:t>
      </w:r>
      <w:r w:rsidR="00575553">
        <w:rPr>
          <w:noProof/>
        </w:rPr>
        <w:t>S</w:t>
      </w:r>
      <w:r w:rsidRPr="00F63F22">
        <w:rPr>
          <w:noProof/>
        </w:rPr>
        <w:t>egment</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74" w:name="_Toc349735702"/>
      <w:bookmarkStart w:id="1975" w:name="_Toc349803974"/>
      <w:r w:rsidRPr="00F63F22">
        <w:rPr>
          <w:noProof/>
        </w:rPr>
        <w:t xml:space="preserve">HL7 Attribute Table - BHS </w:t>
      </w:r>
      <w:bookmarkStart w:id="1976" w:name="BHS"/>
      <w:bookmarkEnd w:id="1974"/>
      <w:bookmarkEnd w:id="1975"/>
      <w:bookmarkEnd w:id="1976"/>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77" w:name="_Toc498146188"/>
      <w:bookmarkStart w:id="1978" w:name="_Toc527864757"/>
      <w:bookmarkStart w:id="1979" w:name="_Toc527866229"/>
      <w:bookmarkStart w:id="1980" w:name="_Hlk527382047"/>
      <w:r w:rsidRPr="00215BE8">
        <w:rPr>
          <w:noProof/>
        </w:rPr>
        <w:t xml:space="preserve">BHS field </w:t>
      </w:r>
      <w:r w:rsidRPr="000247A5">
        <w:t>definitions</w:t>
      </w:r>
      <w:bookmarkEnd w:id="1977"/>
      <w:bookmarkEnd w:id="1978"/>
      <w:bookmarkEnd w:id="1979"/>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81" w:name="_Toc498146189"/>
      <w:bookmarkStart w:id="1982" w:name="_Toc527864758"/>
      <w:bookmarkStart w:id="1983" w:name="_Toc527866230"/>
      <w:bookmarkEnd w:id="1980"/>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81"/>
      <w:bookmarkEnd w:id="1982"/>
      <w:bookmarkEnd w:id="1983"/>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84" w:name="_Toc498146190"/>
      <w:bookmarkStart w:id="1985" w:name="_Toc527864759"/>
      <w:bookmarkStart w:id="1986"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84"/>
      <w:bookmarkEnd w:id="1985"/>
      <w:bookmarkEnd w:id="1986"/>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r w:rsidR="00000000">
        <w:fldChar w:fldCharType="begin"/>
      </w:r>
      <w:r w:rsidR="00000000">
        <w:instrText xml:space="preserve"> HYPERLINK \l "_Message_delimiters" </w:instrText>
      </w:r>
      <w:r w:rsidR="00000000">
        <w:fldChar w:fldCharType="separate"/>
      </w:r>
      <w:r w:rsidR="00F96E77">
        <w:fldChar w:fldCharType="begin"/>
      </w:r>
      <w:r w:rsidR="00F96E77">
        <w:instrText xml:space="preserve"> REF _Ref536609012 \h  \* MERGEFORMAT </w:instrText>
      </w:r>
      <w:r w:rsidR="00F96E77">
        <w:fldChar w:fldCharType="separate"/>
      </w:r>
      <w:ins w:id="1987" w:author="Lynn Laakso" w:date="2022-09-09T15:49:00Z">
        <w:r w:rsidR="00886355" w:rsidRPr="00886355">
          <w:rPr>
            <w:rStyle w:val="HyperlinkText"/>
          </w:rPr>
          <w:t>Message delimiters</w:t>
        </w:r>
      </w:ins>
      <w:r w:rsidR="00F96E77">
        <w:fldChar w:fldCharType="end"/>
      </w:r>
      <w:r w:rsidR="00000000">
        <w:fldChar w:fldCharType="end"/>
      </w:r>
      <w:r w:rsidRPr="00F63F22">
        <w:rPr>
          <w:noProof/>
        </w:rPr>
        <w:t>."</w:t>
      </w:r>
    </w:p>
    <w:p w14:paraId="6F6D280D" w14:textId="77777777" w:rsidR="00953E39" w:rsidRPr="00F63F22" w:rsidRDefault="00953E39" w:rsidP="000247A5">
      <w:pPr>
        <w:pStyle w:val="Heading4"/>
        <w:rPr>
          <w:noProof/>
        </w:rPr>
      </w:pPr>
      <w:bookmarkStart w:id="1988" w:name="_Toc498146191"/>
      <w:bookmarkStart w:id="1989" w:name="_Toc527864760"/>
      <w:bookmarkStart w:id="1990"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88"/>
      <w:bookmarkEnd w:id="1989"/>
      <w:bookmarkEnd w:id="1990"/>
    </w:p>
    <w:p w14:paraId="49A666FE" w14:textId="77777777" w:rsidR="00953E39" w:rsidRDefault="00953E39" w:rsidP="002E3902">
      <w:pPr>
        <w:pStyle w:val="Components"/>
      </w:pPr>
      <w:bookmarkStart w:id="1991" w:name="HDComponent"/>
      <w:r>
        <w:t>Components:  &lt;Namespace ID (IS)&gt; ^ &lt;Universal ID (ST)&gt; ^ &lt;Universal ID Type (ID)&gt;</w:t>
      </w:r>
      <w:bookmarkEnd w:id="1991"/>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92" w:name="_Toc498146192"/>
      <w:bookmarkStart w:id="1993" w:name="_Toc527864761"/>
      <w:bookmarkStart w:id="1994" w:name="_Toc527866233"/>
      <w:bookmarkStart w:id="1995" w:name="_Ref228009439"/>
      <w:bookmarkStart w:id="1996"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92"/>
      <w:bookmarkEnd w:id="1993"/>
      <w:bookmarkEnd w:id="1994"/>
      <w:bookmarkEnd w:id="1995"/>
      <w:bookmarkEnd w:id="1996"/>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97" w:name="_Toc498146193"/>
      <w:bookmarkStart w:id="1998" w:name="_Toc527864762"/>
      <w:bookmarkStart w:id="1999"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97"/>
      <w:bookmarkEnd w:id="1998"/>
      <w:bookmarkEnd w:id="1999"/>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2000" w:name="_Toc498146194"/>
      <w:bookmarkStart w:id="2001" w:name="_Toc527864763"/>
      <w:bookmarkStart w:id="2002"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2000"/>
      <w:bookmarkEnd w:id="2001"/>
      <w:bookmarkEnd w:id="2002"/>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ins w:id="2003" w:author="Lynn Laakso" w:date="2022-09-09T15:49:00Z">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ins>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2004" w:name="_Toc498146195"/>
      <w:bookmarkStart w:id="2005" w:name="_Toc527864764"/>
      <w:bookmarkStart w:id="2006"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2004"/>
      <w:bookmarkEnd w:id="2005"/>
      <w:bookmarkEnd w:id="2006"/>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2007" w:name="_Toc498146196"/>
      <w:bookmarkStart w:id="2008" w:name="_Toc527864765"/>
      <w:bookmarkStart w:id="2009"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2007"/>
      <w:bookmarkEnd w:id="2008"/>
      <w:bookmarkEnd w:id="2009"/>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2010" w:name="_Toc498146197"/>
      <w:bookmarkStart w:id="2011" w:name="_Toc527864766"/>
      <w:bookmarkStart w:id="2012"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2010"/>
      <w:bookmarkEnd w:id="2011"/>
      <w:bookmarkEnd w:id="2012"/>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2013" w:name="_Toc498146198"/>
      <w:bookmarkStart w:id="2014" w:name="_Toc527864767"/>
      <w:bookmarkStart w:id="2015"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13"/>
      <w:bookmarkEnd w:id="2014"/>
      <w:bookmarkEnd w:id="2015"/>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2016" w:name="_Toc498146199"/>
      <w:bookmarkStart w:id="2017" w:name="_Toc527864768"/>
      <w:bookmarkStart w:id="2018"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2016"/>
      <w:bookmarkEnd w:id="2017"/>
      <w:bookmarkEnd w:id="2018"/>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2019" w:name="_BHS-12___Reference_Batch_Control_ID"/>
      <w:bookmarkStart w:id="2020" w:name="_Toc498146200"/>
      <w:bookmarkStart w:id="2021" w:name="_Toc527864769"/>
      <w:bookmarkStart w:id="2022" w:name="_Toc527866241"/>
      <w:bookmarkEnd w:id="2019"/>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2020"/>
      <w:bookmarkEnd w:id="2021"/>
      <w:bookmarkEnd w:id="2022"/>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2023" w:name="_Toc348257283"/>
      <w:bookmarkStart w:id="2024" w:name="_Toc348257619"/>
      <w:bookmarkStart w:id="2025" w:name="_Toc348263241"/>
      <w:bookmarkStart w:id="2026" w:name="_Toc348336570"/>
      <w:bookmarkStart w:id="2027" w:name="_Toc348770058"/>
      <w:bookmarkStart w:id="2028" w:name="_Toc348856200"/>
      <w:bookmarkStart w:id="2029" w:name="_Toc348866621"/>
      <w:bookmarkStart w:id="2030" w:name="_Toc348947851"/>
      <w:bookmarkStart w:id="2031" w:name="_Toc349735432"/>
      <w:bookmarkStart w:id="2032" w:name="_Toc349735875"/>
      <w:bookmarkStart w:id="2033" w:name="_Toc349736029"/>
      <w:bookmarkStart w:id="2034" w:name="_Toc349803761"/>
      <w:bookmarkStart w:id="2035" w:name="_Toc359236099"/>
      <w:bookmarkStart w:id="2036" w:name="_Ref487452080"/>
      <w:bookmarkStart w:id="2037" w:name="_Toc498146201"/>
      <w:bookmarkStart w:id="2038" w:name="_Toc527864770"/>
      <w:bookmarkStart w:id="2039" w:name="_Toc527866242"/>
      <w:bookmarkStart w:id="2040" w:name="_Toc528481951"/>
      <w:bookmarkStart w:id="2041" w:name="_Toc528482456"/>
      <w:bookmarkStart w:id="2042" w:name="_Toc528482755"/>
      <w:bookmarkStart w:id="2043" w:name="_Toc528482880"/>
      <w:bookmarkStart w:id="2044" w:name="_Toc528486188"/>
      <w:bookmarkStart w:id="2045" w:name="_Toc536689696"/>
      <w:bookmarkStart w:id="2046" w:name="_Ref129045"/>
      <w:bookmarkStart w:id="2047" w:name="_Toc496441"/>
      <w:bookmarkStart w:id="2048" w:name="_Toc524788"/>
      <w:bookmarkStart w:id="2049" w:name="_Toc22443821"/>
      <w:bookmarkStart w:id="2050" w:name="_Toc22444173"/>
      <w:bookmarkStart w:id="2051" w:name="_Toc36358120"/>
      <w:bookmarkStart w:id="2052" w:name="_Toc42232550"/>
      <w:bookmarkStart w:id="2053" w:name="_Toc43275072"/>
      <w:bookmarkStart w:id="2054" w:name="_Toc43275244"/>
      <w:bookmarkStart w:id="2055" w:name="_Toc43275951"/>
      <w:bookmarkStart w:id="2056" w:name="_Toc43276271"/>
      <w:bookmarkStart w:id="2057" w:name="_Toc43276796"/>
      <w:bookmarkStart w:id="2058" w:name="_Toc43276894"/>
      <w:bookmarkStart w:id="2059" w:name="_Toc43277034"/>
      <w:bookmarkStart w:id="2060" w:name="_Toc234219602"/>
      <w:bookmarkStart w:id="2061" w:name="_Toc17270013"/>
      <w:bookmarkStart w:id="2062" w:name="_Toc28952734"/>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63" w:name="_Toc349735703"/>
      <w:bookmarkStart w:id="2064" w:name="_Toc349803975"/>
      <w:r w:rsidRPr="00F63F22">
        <w:rPr>
          <w:noProof/>
        </w:rPr>
        <w:t xml:space="preserve">HL7 Attribute Table - BTS </w:t>
      </w:r>
      <w:bookmarkStart w:id="2065" w:name="BTS"/>
      <w:bookmarkEnd w:id="2063"/>
      <w:bookmarkEnd w:id="2064"/>
      <w:bookmarkEnd w:id="2065"/>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66" w:name="_Toc498146202"/>
      <w:bookmarkStart w:id="2067" w:name="_Toc527864771"/>
      <w:bookmarkStart w:id="2068" w:name="_Toc527866243"/>
      <w:r w:rsidRPr="008634A1">
        <w:rPr>
          <w:noProof/>
          <w:vanish/>
        </w:rPr>
        <w:t>BTS field definitions</w:t>
      </w:r>
      <w:bookmarkEnd w:id="2066"/>
      <w:bookmarkEnd w:id="2067"/>
      <w:bookmarkEnd w:id="2068"/>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69" w:name="_Toc498146203"/>
      <w:bookmarkStart w:id="2070" w:name="_Toc527864772"/>
      <w:bookmarkStart w:id="2071"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69"/>
      <w:bookmarkEnd w:id="2070"/>
      <w:bookmarkEnd w:id="2071"/>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72" w:name="_Toc498146204"/>
      <w:bookmarkStart w:id="2073" w:name="_Toc527864773"/>
      <w:bookmarkStart w:id="2074"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72"/>
      <w:bookmarkEnd w:id="2073"/>
      <w:bookmarkEnd w:id="2074"/>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75" w:name="_BTS-3___Batch_Totals__(NM)___00095"/>
      <w:bookmarkStart w:id="2076" w:name="_Toc498146205"/>
      <w:bookmarkStart w:id="2077" w:name="_Toc527864774"/>
      <w:bookmarkStart w:id="2078" w:name="_Toc527866246"/>
      <w:bookmarkEnd w:id="2075"/>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76"/>
      <w:bookmarkEnd w:id="2077"/>
      <w:bookmarkEnd w:id="2078"/>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79" w:name="_Ref487452111"/>
      <w:bookmarkStart w:id="2080" w:name="_Toc498146206"/>
      <w:bookmarkStart w:id="2081" w:name="_Toc527864775"/>
      <w:bookmarkStart w:id="2082" w:name="_Toc527866247"/>
      <w:bookmarkStart w:id="2083" w:name="_Toc528481952"/>
      <w:bookmarkStart w:id="2084" w:name="_Toc528482457"/>
      <w:bookmarkStart w:id="2085" w:name="_Toc528482756"/>
      <w:bookmarkStart w:id="2086" w:name="_Toc528482881"/>
      <w:bookmarkStart w:id="2087" w:name="_Toc528486189"/>
      <w:bookmarkStart w:id="2088" w:name="_Toc536689697"/>
      <w:bookmarkStart w:id="2089" w:name="_Toc496442"/>
      <w:bookmarkStart w:id="2090" w:name="_Toc524789"/>
      <w:bookmarkStart w:id="2091" w:name="_Toc22443822"/>
      <w:bookmarkStart w:id="2092" w:name="_Toc22444174"/>
      <w:bookmarkStart w:id="2093" w:name="_Toc36358121"/>
      <w:bookmarkStart w:id="2094" w:name="_Toc42232551"/>
      <w:bookmarkStart w:id="2095" w:name="_Toc43275073"/>
      <w:bookmarkStart w:id="2096" w:name="_Toc43275245"/>
      <w:bookmarkStart w:id="2097" w:name="_Toc43275952"/>
      <w:bookmarkStart w:id="2098" w:name="_Toc43276272"/>
      <w:bookmarkStart w:id="2099" w:name="_Toc43276797"/>
      <w:bookmarkStart w:id="2100" w:name="_Toc43276895"/>
      <w:bookmarkStart w:id="2101" w:name="_Toc43277035"/>
      <w:bookmarkStart w:id="2102" w:name="_Toc234219603"/>
      <w:bookmarkStart w:id="2103" w:name="_Toc17270014"/>
      <w:bookmarkStart w:id="2104" w:name="_Toc28952735"/>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105" w:name="_Toc349735697"/>
      <w:bookmarkStart w:id="2106" w:name="_Toc349803969"/>
      <w:r w:rsidRPr="00F834B9">
        <w:rPr>
          <w:noProof/>
        </w:rPr>
        <w:t xml:space="preserve">HL7 Attribute Table - DSC </w:t>
      </w:r>
      <w:bookmarkStart w:id="2107" w:name="DSC"/>
      <w:bookmarkEnd w:id="2105"/>
      <w:bookmarkEnd w:id="2106"/>
      <w:bookmarkEnd w:id="2107"/>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108" w:name="_Toc498146207"/>
      <w:bookmarkStart w:id="2109" w:name="_Toc527864776"/>
      <w:bookmarkStart w:id="2110" w:name="_Toc527866248"/>
      <w:r w:rsidRPr="008634A1">
        <w:rPr>
          <w:noProof/>
          <w:vanish/>
        </w:rPr>
        <w:t>DSC field definitions</w:t>
      </w:r>
      <w:bookmarkEnd w:id="2108"/>
      <w:bookmarkEnd w:id="2109"/>
      <w:bookmarkEnd w:id="2110"/>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111" w:name="_DSC-1___Continuation_Pointer_(ST)__"/>
      <w:bookmarkStart w:id="2112" w:name="_Toc498146208"/>
      <w:bookmarkStart w:id="2113" w:name="_Toc527864777"/>
      <w:bookmarkStart w:id="2114" w:name="_Toc527866249"/>
      <w:bookmarkEnd w:id="2111"/>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112"/>
      <w:bookmarkEnd w:id="2113"/>
      <w:bookmarkEnd w:id="2114"/>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115" w:author="Lynn Laakso" w:date="2022-09-09T15:49:00Z">
        <w:r w:rsidR="00886355" w:rsidRPr="00886355">
          <w:rPr>
            <w:rStyle w:val="HyperlinkText"/>
          </w:rPr>
          <w:t>Continuation messages and segments</w:t>
        </w:r>
      </w:ins>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116" w:name="_Toc498146209"/>
      <w:bookmarkStart w:id="2117" w:name="_Toc527864778"/>
      <w:bookmarkStart w:id="2118"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116"/>
      <w:bookmarkEnd w:id="2117"/>
      <w:bookmarkEnd w:id="2118"/>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ins w:id="2119" w:author="Lynn Laakso" w:date="2022-09-09T15:49:00Z">
        <w:r w:rsidR="00886355" w:rsidRPr="00886355">
          <w:rPr>
            <w:rStyle w:val="HyperlinkText"/>
          </w:rPr>
          <w:t>Continuation messages and segments</w:t>
        </w:r>
      </w:ins>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120" w:name="HL70398"/>
      <w:bookmarkStart w:id="2121" w:name="_ERR_-_error"/>
      <w:bookmarkStart w:id="2122" w:name="_Toc348257272"/>
      <w:bookmarkStart w:id="2123" w:name="_Toc348257608"/>
      <w:bookmarkStart w:id="2124" w:name="_Toc348263230"/>
      <w:bookmarkStart w:id="2125" w:name="_Toc348336559"/>
      <w:bookmarkStart w:id="2126" w:name="_Toc348770047"/>
      <w:bookmarkStart w:id="2127" w:name="_Toc348856189"/>
      <w:bookmarkStart w:id="2128" w:name="_Toc348866610"/>
      <w:bookmarkStart w:id="2129" w:name="_Toc348947840"/>
      <w:bookmarkStart w:id="2130" w:name="_Toc349735421"/>
      <w:bookmarkStart w:id="2131" w:name="_Toc349735864"/>
      <w:bookmarkStart w:id="2132" w:name="_Toc349736018"/>
      <w:bookmarkStart w:id="2133" w:name="_Toc349803750"/>
      <w:bookmarkStart w:id="2134" w:name="_Toc359236088"/>
      <w:bookmarkStart w:id="2135" w:name="_Ref487452141"/>
      <w:bookmarkStart w:id="2136" w:name="_Toc498146210"/>
      <w:bookmarkStart w:id="2137" w:name="_Toc527864779"/>
      <w:bookmarkStart w:id="2138" w:name="_Toc527866251"/>
      <w:bookmarkStart w:id="2139" w:name="_Toc528481953"/>
      <w:bookmarkStart w:id="2140" w:name="_Toc528482458"/>
      <w:bookmarkStart w:id="2141" w:name="_Toc528482757"/>
      <w:bookmarkStart w:id="2142" w:name="_Toc528482882"/>
      <w:bookmarkStart w:id="2143" w:name="_Toc528486190"/>
      <w:bookmarkStart w:id="2144" w:name="_Toc536689698"/>
      <w:bookmarkStart w:id="2145" w:name="_Toc496443"/>
      <w:bookmarkStart w:id="2146" w:name="_Ref522548"/>
      <w:bookmarkStart w:id="2147" w:name="_Ref522578"/>
      <w:bookmarkStart w:id="2148" w:name="_Toc524790"/>
      <w:bookmarkStart w:id="2149" w:name="_Toc22443823"/>
      <w:bookmarkStart w:id="2150" w:name="_Toc22444175"/>
      <w:bookmarkStart w:id="2151" w:name="_Toc36358122"/>
      <w:bookmarkStart w:id="2152" w:name="_Toc42232552"/>
      <w:bookmarkStart w:id="2153" w:name="_Toc43275074"/>
      <w:bookmarkStart w:id="2154" w:name="_Toc43275246"/>
      <w:bookmarkStart w:id="2155" w:name="_Toc43275953"/>
      <w:bookmarkStart w:id="2156" w:name="_Toc43276273"/>
      <w:bookmarkStart w:id="2157" w:name="_Toc43276798"/>
      <w:bookmarkStart w:id="2158" w:name="_Toc43276896"/>
      <w:bookmarkStart w:id="2159" w:name="_Toc43277036"/>
      <w:bookmarkStart w:id="2160" w:name="_Toc234219604"/>
      <w:bookmarkStart w:id="2161" w:name="_Ref483995281"/>
      <w:bookmarkStart w:id="2162" w:name="_Ref483995327"/>
      <w:bookmarkStart w:id="2163" w:name="_Toc17270015"/>
      <w:bookmarkStart w:id="2164" w:name="_Toc28952736"/>
      <w:bookmarkEnd w:id="2120"/>
      <w:bookmarkEnd w:id="2121"/>
      <w:r w:rsidRPr="00F63F22">
        <w:rPr>
          <w:noProof/>
        </w:rPr>
        <w:t xml:space="preserve">ERR </w:t>
      </w:r>
      <w:r w:rsidRPr="00F63F22">
        <w:rPr>
          <w:noProof/>
        </w:rPr>
        <w:noBreakHyphen/>
        <w:t xml:space="preserve"> </w:t>
      </w:r>
      <w:r w:rsidR="00575553">
        <w:rPr>
          <w:noProof/>
        </w:rPr>
        <w:t>E</w:t>
      </w:r>
      <w:r w:rsidRPr="00F63F22">
        <w:rPr>
          <w:noProof/>
        </w:rPr>
        <w:t>rror segment</w:t>
      </w:r>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65"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65"/>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66" w:name="_Toc349735682"/>
      <w:bookmarkStart w:id="2167" w:name="_Toc349803954"/>
      <w:r w:rsidRPr="00F63F22">
        <w:rPr>
          <w:noProof/>
        </w:rPr>
        <w:t>HL7 Attribute Table - ERR</w:t>
      </w:r>
      <w:bookmarkStart w:id="2168" w:name="ERR"/>
      <w:bookmarkEnd w:id="2166"/>
      <w:bookmarkEnd w:id="2167"/>
      <w:bookmarkEnd w:id="2168"/>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69" w:name="_Toc498146211"/>
      <w:bookmarkStart w:id="2170" w:name="_Toc527864780"/>
      <w:bookmarkStart w:id="2171" w:name="_Toc527866252"/>
      <w:bookmarkStart w:id="2172" w:name="_Ref522505"/>
      <w:r w:rsidRPr="009F32B1">
        <w:rPr>
          <w:noProof/>
          <w:vanish/>
        </w:rPr>
        <w:t>ERR field definition</w:t>
      </w:r>
      <w:bookmarkEnd w:id="2169"/>
      <w:bookmarkEnd w:id="2170"/>
      <w:bookmarkEnd w:id="2171"/>
      <w:bookmarkEnd w:id="2172"/>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73" w:name="_Toc498146212"/>
      <w:bookmarkStart w:id="2174" w:name="_Toc527864781"/>
      <w:bookmarkStart w:id="2175" w:name="_Toc527866253"/>
      <w:bookmarkStart w:id="2176" w:name="_Ref17270802"/>
      <w:bookmarkStart w:id="2177" w:name="_Ref17270844"/>
      <w:bookmarkStart w:id="2178" w:name="_Ref17271111"/>
      <w:bookmarkStart w:id="2179"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73"/>
      <w:bookmarkEnd w:id="2174"/>
      <w:bookmarkEnd w:id="2175"/>
      <w:bookmarkEnd w:id="2176"/>
      <w:bookmarkEnd w:id="2177"/>
      <w:bookmarkEnd w:id="2178"/>
      <w:bookmarkEnd w:id="2179"/>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80" w:name="_Toc348257280"/>
      <w:bookmarkStart w:id="2181" w:name="_Toc348257616"/>
      <w:bookmarkStart w:id="2182" w:name="_Toc348263238"/>
      <w:bookmarkStart w:id="2183" w:name="_Toc348336567"/>
      <w:bookmarkStart w:id="2184" w:name="_Toc348770055"/>
      <w:bookmarkStart w:id="2185" w:name="_Toc348856197"/>
      <w:bookmarkStart w:id="2186" w:name="_Toc348866618"/>
      <w:bookmarkStart w:id="2187" w:name="_Toc348947848"/>
      <w:bookmarkStart w:id="2188" w:name="_Toc349735429"/>
      <w:bookmarkStart w:id="2189" w:name="_Toc349735872"/>
      <w:bookmarkStart w:id="2190" w:name="_Toc349736026"/>
      <w:bookmarkStart w:id="2191" w:name="_Toc349803758"/>
      <w:bookmarkStart w:id="2192" w:name="_Toc359236096"/>
      <w:bookmarkStart w:id="2193" w:name="_Ref487452153"/>
      <w:bookmarkStart w:id="2194" w:name="_Toc498146213"/>
      <w:bookmarkStart w:id="2195" w:name="_Toc527864782"/>
      <w:bookmarkStart w:id="2196" w:name="_Toc527866254"/>
      <w:bookmarkStart w:id="2197" w:name="_Toc528481954"/>
      <w:bookmarkStart w:id="2198" w:name="_Toc528482459"/>
      <w:bookmarkStart w:id="2199" w:name="_Toc528482758"/>
      <w:bookmarkStart w:id="2200" w:name="_Toc528482883"/>
      <w:bookmarkStart w:id="2201" w:name="_Toc528486191"/>
      <w:bookmarkStart w:id="2202"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203" w:name="ERLComponent"/>
      <w:r>
        <w:t>Components:  &lt;Segment ID (ST)&gt; ^ &lt;Segment Sequence (NM)&gt; ^ &lt;Field Position (NM)&gt; ^ &lt;Field Repetition (NM)&gt; ^ &lt;Component Number (NM)&gt; ^ &lt;Sub-Component Number (NM)&gt;</w:t>
      </w:r>
      <w:bookmarkEnd w:id="2203"/>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20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204"/>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205" w:name="_Hlt20472997"/>
        <w:r w:rsidRPr="00F63F22">
          <w:rPr>
            <w:rStyle w:val="ReferenceHL7Table"/>
          </w:rPr>
          <w:t>T</w:t>
        </w:r>
        <w:bookmarkEnd w:id="2205"/>
        <w:r w:rsidRPr="00F63F22">
          <w:rPr>
            <w:rStyle w:val="ReferenceHL7Table"/>
          </w:rPr>
          <w:t>abl</w:t>
        </w:r>
        <w:bookmarkStart w:id="2206" w:name="_Hlt20473061"/>
        <w:r w:rsidRPr="00F63F22">
          <w:rPr>
            <w:rStyle w:val="ReferenceHL7Table"/>
          </w:rPr>
          <w:t>e</w:t>
        </w:r>
        <w:bookmarkEnd w:id="2206"/>
        <w:r w:rsidRPr="00F63F22">
          <w:rPr>
            <w:rStyle w:val="ReferenceHL7Table"/>
          </w:rPr>
          <w:t xml:space="preserve"> </w:t>
        </w:r>
        <w:bookmarkStart w:id="2207" w:name="_Hlt253051"/>
        <w:r w:rsidRPr="00F63F22">
          <w:rPr>
            <w:rStyle w:val="ReferenceHL7Table"/>
          </w:rPr>
          <w:t>0</w:t>
        </w:r>
        <w:bookmarkEnd w:id="2207"/>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208" w:name="_Hlt17274972"/>
        <w:r w:rsidRPr="00F63F22">
          <w:rPr>
            <w:rStyle w:val="HyperlinkText"/>
            <w:noProof/>
          </w:rPr>
          <w:t>e</w:t>
        </w:r>
        <w:bookmarkEnd w:id="2208"/>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209" w:name="HL70518"/>
      <w:bookmarkEnd w:id="2209"/>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210"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210"/>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77777777" w:rsidR="00953E39" w:rsidRPr="00F63F22" w:rsidRDefault="00953E39" w:rsidP="000247A5">
      <w:pPr>
        <w:pStyle w:val="Heading3"/>
        <w:rPr>
          <w:noProof/>
        </w:rPr>
      </w:pPr>
      <w:bookmarkStart w:id="2211" w:name="_Ref129071"/>
      <w:bookmarkStart w:id="2212" w:name="_Toc496444"/>
      <w:bookmarkStart w:id="2213" w:name="_Toc524791"/>
      <w:bookmarkStart w:id="2214" w:name="_Toc22443824"/>
      <w:bookmarkStart w:id="2215" w:name="_Toc22444176"/>
      <w:bookmarkStart w:id="2216" w:name="_Toc36358123"/>
      <w:bookmarkStart w:id="2217" w:name="_Toc42232553"/>
      <w:bookmarkStart w:id="2218" w:name="_Toc43275075"/>
      <w:bookmarkStart w:id="2219" w:name="_Toc43275247"/>
      <w:bookmarkStart w:id="2220" w:name="_Toc43275954"/>
      <w:bookmarkStart w:id="2221" w:name="_Toc43276274"/>
      <w:bookmarkStart w:id="2222" w:name="_Toc43276799"/>
      <w:bookmarkStart w:id="2223" w:name="_Toc43276897"/>
      <w:bookmarkStart w:id="2224" w:name="_Toc43277037"/>
      <w:bookmarkStart w:id="2225" w:name="_Toc234219605"/>
      <w:bookmarkStart w:id="2226" w:name="_Toc17270016"/>
      <w:bookmarkStart w:id="2227" w:name="_Toc28952737"/>
      <w:r w:rsidRPr="00F63F22">
        <w:rPr>
          <w:noProof/>
        </w:rPr>
        <w:t xml:space="preserve">FHS </w:t>
      </w:r>
      <w:r w:rsidRPr="00F63F22">
        <w:rPr>
          <w:noProof/>
        </w:rPr>
        <w:noBreakHyphen/>
        <w:t xml:space="preserve"> </w:t>
      </w:r>
      <w:r w:rsidR="00575553">
        <w:rPr>
          <w:noProof/>
        </w:rPr>
        <w:t>F</w:t>
      </w:r>
      <w:r w:rsidRPr="00F63F22">
        <w:rPr>
          <w:noProof/>
        </w:rPr>
        <w:t xml:space="preserve">ile </w:t>
      </w:r>
      <w:r w:rsidR="00575553">
        <w:rPr>
          <w:noProof/>
        </w:rPr>
        <w:t>H</w:t>
      </w:r>
      <w:proofErr w:type="spellStart"/>
      <w:r w:rsidRPr="000247A5">
        <w:t>eader</w:t>
      </w:r>
      <w:proofErr w:type="spellEnd"/>
      <w:r w:rsidRPr="00F63F22">
        <w:rPr>
          <w:noProof/>
        </w:rPr>
        <w:t xml:space="preserve"> </w:t>
      </w:r>
      <w:r w:rsidR="00575553">
        <w:rPr>
          <w:noProof/>
        </w:rPr>
        <w:t>S</w:t>
      </w:r>
      <w:r w:rsidRPr="00F63F22">
        <w:rPr>
          <w:noProof/>
        </w:rPr>
        <w:t>egment</w:t>
      </w:r>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ins w:id="2228" w:author="Lynn Laakso" w:date="2022-09-09T15:49:00Z">
        <w:r w:rsidR="00886355" w:rsidRPr="00886355">
          <w:rPr>
            <w:rStyle w:val="HyperlinkText"/>
          </w:rPr>
          <w:t>HL7 batch protocol</w:t>
        </w:r>
      </w:ins>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229" w:name="_Toc349735700"/>
      <w:bookmarkStart w:id="2230" w:name="_Toc349803972"/>
      <w:r w:rsidRPr="00F63F22">
        <w:rPr>
          <w:noProof/>
        </w:rPr>
        <w:t>HL7 Attribute Table - FHS</w:t>
      </w:r>
      <w:bookmarkStart w:id="2231" w:name="FHS"/>
      <w:bookmarkEnd w:id="2229"/>
      <w:bookmarkEnd w:id="2230"/>
      <w:bookmarkEnd w:id="223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232" w:name="_Toc498146214"/>
      <w:bookmarkStart w:id="2233" w:name="_Toc527864783"/>
      <w:bookmarkStart w:id="2234" w:name="_Toc527866255"/>
      <w:r w:rsidRPr="00293BD5">
        <w:rPr>
          <w:noProof/>
          <w:vanish/>
        </w:rPr>
        <w:t>FHS field definitions</w:t>
      </w:r>
      <w:bookmarkEnd w:id="2232"/>
      <w:bookmarkEnd w:id="2233"/>
      <w:bookmarkEnd w:id="223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235" w:name="_Toc498146215"/>
      <w:bookmarkStart w:id="2236" w:name="_Toc527864784"/>
      <w:bookmarkStart w:id="223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235"/>
      <w:bookmarkEnd w:id="2236"/>
      <w:bookmarkEnd w:id="2237"/>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238" w:name="_Toc498146216"/>
      <w:bookmarkStart w:id="2239" w:name="_Toc527864785"/>
      <w:bookmarkStart w:id="224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238"/>
      <w:bookmarkEnd w:id="2239"/>
      <w:bookmarkEnd w:id="2240"/>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41" w:name="_Toc498146217"/>
      <w:bookmarkStart w:id="2242" w:name="_Toc527864786"/>
      <w:bookmarkStart w:id="224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41"/>
      <w:bookmarkEnd w:id="2242"/>
      <w:bookmarkEnd w:id="2243"/>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44" w:name="_Toc498146218"/>
      <w:bookmarkStart w:id="2245" w:name="_Toc527864787"/>
      <w:bookmarkStart w:id="224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44"/>
      <w:bookmarkEnd w:id="2245"/>
      <w:bookmarkEnd w:id="2246"/>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47" w:name="_Toc498146219"/>
      <w:bookmarkStart w:id="2248" w:name="_Toc527864788"/>
      <w:bookmarkStart w:id="224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47"/>
      <w:bookmarkEnd w:id="2248"/>
      <w:bookmarkEnd w:id="2249"/>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50" w:name="_Toc498146220"/>
      <w:bookmarkStart w:id="2251" w:name="_Toc527864789"/>
      <w:bookmarkStart w:id="225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50"/>
      <w:bookmarkEnd w:id="2251"/>
      <w:bookmarkEnd w:id="2252"/>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53" w:name="_Toc498146221"/>
      <w:bookmarkStart w:id="2254" w:name="_Toc527864790"/>
      <w:bookmarkStart w:id="225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53"/>
      <w:bookmarkEnd w:id="2254"/>
      <w:bookmarkEnd w:id="2255"/>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56" w:name="_Toc498146222"/>
      <w:bookmarkStart w:id="2257" w:name="_Toc527864791"/>
      <w:bookmarkStart w:id="225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56"/>
      <w:bookmarkEnd w:id="2257"/>
      <w:bookmarkEnd w:id="2258"/>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59" w:name="_Toc498146223"/>
      <w:bookmarkStart w:id="2260" w:name="_Toc527864792"/>
      <w:bookmarkStart w:id="226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59"/>
      <w:bookmarkEnd w:id="2260"/>
      <w:bookmarkEnd w:id="2261"/>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62" w:name="_Toc498146224"/>
      <w:bookmarkStart w:id="2263" w:name="_Toc527864793"/>
      <w:bookmarkStart w:id="2264"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62"/>
      <w:bookmarkEnd w:id="2263"/>
      <w:bookmarkEnd w:id="2264"/>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65" w:name="_Toc498146225"/>
      <w:bookmarkStart w:id="2266" w:name="_Toc527864794"/>
      <w:bookmarkStart w:id="226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65"/>
      <w:bookmarkEnd w:id="2266"/>
      <w:bookmarkEnd w:id="2267"/>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68" w:name="_Toc498146226"/>
      <w:bookmarkStart w:id="2269" w:name="_Toc527864795"/>
      <w:bookmarkStart w:id="227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68"/>
      <w:bookmarkEnd w:id="2269"/>
      <w:bookmarkEnd w:id="2270"/>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71" w:name="_Toc348257281"/>
      <w:bookmarkStart w:id="2272" w:name="_Toc348257617"/>
      <w:bookmarkStart w:id="2273" w:name="_Toc348263239"/>
      <w:bookmarkStart w:id="2274" w:name="_Toc348336568"/>
      <w:bookmarkStart w:id="2275" w:name="_Toc348770056"/>
      <w:bookmarkStart w:id="2276" w:name="_Toc348856198"/>
      <w:bookmarkStart w:id="2277" w:name="_Toc348866619"/>
      <w:bookmarkStart w:id="2278" w:name="_Toc348947849"/>
      <w:bookmarkStart w:id="2279" w:name="_Toc349735430"/>
      <w:bookmarkStart w:id="2280" w:name="_Toc349735873"/>
      <w:bookmarkStart w:id="2281" w:name="_Toc349736027"/>
      <w:bookmarkStart w:id="2282" w:name="_Toc349803759"/>
      <w:bookmarkStart w:id="2283" w:name="_Toc359236097"/>
      <w:bookmarkStart w:id="2284" w:name="_Ref487452171"/>
      <w:bookmarkStart w:id="2285" w:name="_Toc498146227"/>
      <w:bookmarkStart w:id="2286" w:name="_Toc527864796"/>
      <w:bookmarkStart w:id="2287" w:name="_Toc527866268"/>
      <w:bookmarkStart w:id="2288" w:name="_Toc528481955"/>
      <w:bookmarkStart w:id="2289" w:name="_Toc528482460"/>
      <w:bookmarkStart w:id="2290" w:name="_Toc528482759"/>
      <w:bookmarkStart w:id="2291" w:name="_Toc528482884"/>
      <w:bookmarkStart w:id="2292" w:name="_Toc528486192"/>
      <w:bookmarkStart w:id="2293" w:name="_Toc536689700"/>
      <w:bookmarkStart w:id="2294" w:name="_Ref129110"/>
      <w:bookmarkStart w:id="2295" w:name="_Toc496445"/>
      <w:bookmarkStart w:id="2296" w:name="_Toc524792"/>
      <w:bookmarkStart w:id="2297" w:name="_Toc22443825"/>
      <w:bookmarkStart w:id="2298" w:name="_Toc22444177"/>
      <w:bookmarkStart w:id="2299" w:name="_Toc36358124"/>
      <w:bookmarkStart w:id="2300" w:name="_Toc42232554"/>
      <w:bookmarkStart w:id="2301" w:name="_Toc43275076"/>
      <w:bookmarkStart w:id="2302" w:name="_Toc43275248"/>
      <w:bookmarkStart w:id="2303" w:name="_Toc43275955"/>
      <w:bookmarkStart w:id="2304" w:name="_Toc43276275"/>
      <w:bookmarkStart w:id="2305" w:name="_Toc43276800"/>
      <w:bookmarkStart w:id="2306" w:name="_Toc43276898"/>
      <w:bookmarkStart w:id="2307" w:name="_Toc43277038"/>
      <w:bookmarkStart w:id="2308" w:name="_Toc234219606"/>
      <w:bookmarkStart w:id="2309" w:name="_Toc17270017"/>
      <w:bookmarkStart w:id="2310" w:name="_Toc28952738"/>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311" w:name="_Toc349735701"/>
      <w:bookmarkStart w:id="2312" w:name="_Toc349803973"/>
      <w:r w:rsidRPr="00F63F22">
        <w:rPr>
          <w:noProof/>
        </w:rPr>
        <w:t xml:space="preserve">HL7 Attribute Table - FTS </w:t>
      </w:r>
      <w:bookmarkStart w:id="2313" w:name="FTS"/>
      <w:bookmarkEnd w:id="2311"/>
      <w:bookmarkEnd w:id="2312"/>
      <w:bookmarkEnd w:id="231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314" w:name="_Toc498146228"/>
      <w:bookmarkStart w:id="2315" w:name="_Toc527864797"/>
      <w:bookmarkStart w:id="2316" w:name="_Toc527866269"/>
      <w:r w:rsidRPr="00AD311C">
        <w:rPr>
          <w:noProof/>
          <w:vanish/>
        </w:rPr>
        <w:t>FTS field definitions</w:t>
      </w:r>
      <w:bookmarkEnd w:id="2314"/>
      <w:bookmarkEnd w:id="2315"/>
      <w:bookmarkEnd w:id="231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317" w:name="_Toc498146229"/>
      <w:bookmarkStart w:id="2318" w:name="_Toc527864798"/>
      <w:bookmarkStart w:id="231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317"/>
      <w:bookmarkEnd w:id="2318"/>
      <w:bookmarkEnd w:id="2319"/>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320" w:name="_Toc498146230"/>
      <w:bookmarkStart w:id="2321" w:name="_Toc527864799"/>
      <w:bookmarkStart w:id="2322"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320"/>
      <w:bookmarkEnd w:id="2321"/>
      <w:bookmarkEnd w:id="2322"/>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323" w:name="_Toc348257271"/>
      <w:bookmarkStart w:id="2324" w:name="_Toc348257607"/>
      <w:bookmarkStart w:id="2325" w:name="_Toc348263229"/>
      <w:bookmarkStart w:id="2326" w:name="_Toc348336558"/>
      <w:bookmarkStart w:id="2327" w:name="_Toc348770046"/>
      <w:bookmarkStart w:id="2328" w:name="_Toc348856188"/>
      <w:bookmarkStart w:id="2329" w:name="_Toc348866609"/>
      <w:bookmarkStart w:id="2330" w:name="_Toc348947839"/>
      <w:bookmarkStart w:id="2331" w:name="_Toc349735420"/>
      <w:bookmarkStart w:id="2332" w:name="_Toc349735863"/>
      <w:bookmarkStart w:id="2333" w:name="_Toc349736017"/>
      <w:bookmarkStart w:id="2334" w:name="_Toc349803749"/>
      <w:bookmarkStart w:id="2335" w:name="_Ref358261917"/>
      <w:bookmarkStart w:id="2336" w:name="_Ref358261948"/>
      <w:bookmarkStart w:id="2337" w:name="_Ref358262188"/>
      <w:bookmarkStart w:id="2338" w:name="_Ref358262460"/>
      <w:bookmarkStart w:id="2339" w:name="_Toc359236087"/>
      <w:bookmarkStart w:id="2340" w:name="_Ref372021310"/>
      <w:bookmarkStart w:id="2341" w:name="_Ref372021355"/>
      <w:bookmarkStart w:id="2342" w:name="_Ref487452203"/>
      <w:bookmarkStart w:id="2343" w:name="_Ref495203004"/>
      <w:bookmarkStart w:id="2344" w:name="_Ref495203017"/>
      <w:bookmarkStart w:id="2345" w:name="_Ref495203699"/>
      <w:bookmarkStart w:id="2346" w:name="_Ref495203706"/>
      <w:bookmarkStart w:id="2347" w:name="_Toc498146231"/>
      <w:bookmarkStart w:id="2348" w:name="_Toc527864800"/>
      <w:bookmarkStart w:id="2349" w:name="_Toc527866272"/>
      <w:bookmarkStart w:id="2350" w:name="_Toc528481956"/>
      <w:bookmarkStart w:id="2351" w:name="_Toc528482461"/>
      <w:bookmarkStart w:id="2352" w:name="_Toc528482760"/>
      <w:bookmarkStart w:id="2353" w:name="_Toc528482885"/>
      <w:bookmarkStart w:id="2354" w:name="_Toc528486193"/>
      <w:bookmarkStart w:id="2355" w:name="_Toc536689701"/>
      <w:bookmarkStart w:id="2356" w:name="_Toc496446"/>
      <w:bookmarkStart w:id="2357" w:name="_Toc524793"/>
      <w:bookmarkStart w:id="2358" w:name="_Toc22443826"/>
      <w:bookmarkStart w:id="2359" w:name="_Toc22444178"/>
      <w:bookmarkStart w:id="2360" w:name="_Ref33423638"/>
      <w:bookmarkStart w:id="2361" w:name="_Toc36358125"/>
      <w:bookmarkStart w:id="2362" w:name="_Toc42232555"/>
      <w:bookmarkStart w:id="2363" w:name="_Ref43272288"/>
      <w:bookmarkStart w:id="2364" w:name="_Toc43275077"/>
      <w:bookmarkStart w:id="2365" w:name="_Toc43275249"/>
      <w:bookmarkStart w:id="2366" w:name="_Toc43275956"/>
      <w:bookmarkStart w:id="2367" w:name="_Toc43276276"/>
      <w:bookmarkStart w:id="2368" w:name="_Toc43276801"/>
      <w:bookmarkStart w:id="2369" w:name="_Toc43276899"/>
      <w:bookmarkStart w:id="2370" w:name="_Toc43277039"/>
      <w:bookmarkStart w:id="2371" w:name="_Ref228008653"/>
      <w:bookmarkStart w:id="2372" w:name="_Toc234219607"/>
      <w:bookmarkStart w:id="2373" w:name="_Toc17270018"/>
      <w:bookmarkStart w:id="2374" w:name="_Toc28952739"/>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75" w:name="_Toc349735679"/>
      <w:bookmarkStart w:id="2376" w:name="_Toc349803951"/>
      <w:r w:rsidRPr="00F63F22">
        <w:rPr>
          <w:noProof/>
        </w:rPr>
        <w:t>HL7 Attribute Table - MSA</w:t>
      </w:r>
      <w:bookmarkStart w:id="2377" w:name="MSA"/>
      <w:bookmarkEnd w:id="2375"/>
      <w:bookmarkEnd w:id="2376"/>
      <w:bookmarkEnd w:id="237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78" w:name="_Toc498146232"/>
      <w:bookmarkStart w:id="2379" w:name="_Toc527864801"/>
      <w:bookmarkStart w:id="2380" w:name="_Toc527866273"/>
      <w:r w:rsidRPr="00AD311C">
        <w:rPr>
          <w:noProof/>
          <w:vanish/>
        </w:rPr>
        <w:t>MSA field definitions</w:t>
      </w:r>
      <w:bookmarkEnd w:id="2378"/>
      <w:bookmarkEnd w:id="2379"/>
      <w:bookmarkEnd w:id="238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81" w:name="_MSA-1___Acknowledgment_Code__(ID)__"/>
      <w:bookmarkStart w:id="2382" w:name="_Toc498146233"/>
      <w:bookmarkStart w:id="2383" w:name="_Toc527864802"/>
      <w:bookmarkStart w:id="2384" w:name="_Toc527866274"/>
      <w:bookmarkStart w:id="2385" w:name="_Ref915978"/>
      <w:bookmarkEnd w:id="238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82"/>
      <w:bookmarkEnd w:id="2383"/>
      <w:bookmarkEnd w:id="2384"/>
      <w:bookmarkEnd w:id="2385"/>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86" w:name="_Toc498146234"/>
      <w:bookmarkStart w:id="2387" w:name="_Toc527864803"/>
      <w:bookmarkStart w:id="238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86"/>
      <w:bookmarkEnd w:id="2387"/>
      <w:bookmarkEnd w:id="2388"/>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89" w:name="_Toc498146235"/>
      <w:bookmarkStart w:id="2390" w:name="_Toc527864804"/>
      <w:bookmarkStart w:id="239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89"/>
      <w:bookmarkEnd w:id="2390"/>
      <w:bookmarkEnd w:id="2391"/>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92" w:name="_MSA-4___Expected_Sequence_Number__("/>
      <w:bookmarkStart w:id="2393" w:name="_Toc498146236"/>
      <w:bookmarkStart w:id="2394" w:name="_Toc527864805"/>
      <w:bookmarkStart w:id="2395" w:name="_Toc527866277"/>
      <w:bookmarkEnd w:id="239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93"/>
      <w:bookmarkEnd w:id="2394"/>
      <w:bookmarkEnd w:id="2395"/>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96" w:name="_Toc498146237"/>
      <w:bookmarkStart w:id="2397" w:name="_Toc527864806"/>
      <w:bookmarkStart w:id="2398" w:name="_Toc527866278"/>
      <w:r w:rsidRPr="00F63F22">
        <w:rPr>
          <w:noProof/>
        </w:rPr>
        <w:t>MSA-5   Delayed Acknowledgment Type 00022</w:t>
      </w:r>
      <w:bookmarkEnd w:id="2396"/>
      <w:bookmarkEnd w:id="2397"/>
      <w:bookmarkEnd w:id="2398"/>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99" w:name="_Ref423137275"/>
      <w:bookmarkStart w:id="2400" w:name="_Toc498146238"/>
      <w:bookmarkStart w:id="2401" w:name="_Toc527864807"/>
      <w:bookmarkStart w:id="240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99"/>
      <w:bookmarkEnd w:id="2400"/>
      <w:bookmarkEnd w:id="2401"/>
      <w:bookmarkEnd w:id="2402"/>
    </w:p>
    <w:p w14:paraId="048426EC" w14:textId="77777777" w:rsidR="00953E39" w:rsidRPr="00F63F22" w:rsidRDefault="00953E39" w:rsidP="00EA2497">
      <w:pPr>
        <w:pStyle w:val="NormalIndented"/>
        <w:rPr>
          <w:rStyle w:val="Strong"/>
        </w:rPr>
      </w:pPr>
      <w:bookmarkStart w:id="240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403"/>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404" w:name="HL70520"/>
      <w:bookmarkEnd w:id="2404"/>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405" w:name="_Ref487452219"/>
      <w:bookmarkStart w:id="2406" w:name="_Toc498146239"/>
      <w:bookmarkStart w:id="2407" w:name="_Toc527864808"/>
      <w:bookmarkStart w:id="2408" w:name="_Toc527866280"/>
      <w:bookmarkStart w:id="2409" w:name="_Toc528481957"/>
      <w:bookmarkStart w:id="2410" w:name="_Toc528482462"/>
      <w:bookmarkStart w:id="2411" w:name="_Toc528482761"/>
      <w:bookmarkStart w:id="2412" w:name="_Toc528482886"/>
      <w:bookmarkStart w:id="2413" w:name="_Toc528486194"/>
      <w:bookmarkStart w:id="2414" w:name="_Toc536689702"/>
      <w:bookmarkStart w:id="2415" w:name="_Toc496447"/>
      <w:bookmarkStart w:id="2416" w:name="_Toc524794"/>
      <w:bookmarkStart w:id="2417" w:name="_Toc22443827"/>
      <w:bookmarkStart w:id="2418" w:name="_Toc22444179"/>
      <w:bookmarkStart w:id="2419" w:name="_Toc36358126"/>
      <w:bookmarkStart w:id="2420" w:name="_Toc42232556"/>
      <w:bookmarkStart w:id="2421" w:name="_Toc43275078"/>
      <w:bookmarkStart w:id="2422" w:name="_Toc43275250"/>
      <w:bookmarkStart w:id="2423" w:name="_Toc43275957"/>
      <w:bookmarkStart w:id="2424" w:name="_Toc43276277"/>
      <w:bookmarkStart w:id="2425" w:name="_Toc43276802"/>
      <w:bookmarkStart w:id="2426" w:name="_Toc43276900"/>
      <w:bookmarkStart w:id="2427" w:name="_Toc43277040"/>
      <w:bookmarkStart w:id="2428" w:name="_Toc234219608"/>
      <w:bookmarkStart w:id="2429" w:name="_Toc17270019"/>
      <w:bookmarkStart w:id="2430" w:name="_Toc28952740"/>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431" w:name="_Toc349735671"/>
      <w:bookmarkStart w:id="2432" w:name="_Toc349803943"/>
      <w:r w:rsidRPr="00F63F22">
        <w:rPr>
          <w:noProof/>
        </w:rPr>
        <w:t>HL7 Attribute Table - MSH</w:t>
      </w:r>
      <w:bookmarkStart w:id="2433" w:name="MSH"/>
      <w:bookmarkEnd w:id="2431"/>
      <w:bookmarkEnd w:id="2432"/>
      <w:bookmarkEnd w:id="243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77777777"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434" w:name="_Toc498146240"/>
      <w:bookmarkStart w:id="2435" w:name="_Toc527864809"/>
      <w:bookmarkStart w:id="2436" w:name="_Toc527866281"/>
      <w:r w:rsidRPr="00555F65">
        <w:rPr>
          <w:noProof/>
          <w:vanish/>
        </w:rPr>
        <w:t>MSH field definitions</w:t>
      </w:r>
      <w:bookmarkEnd w:id="2434"/>
      <w:bookmarkEnd w:id="2435"/>
      <w:bookmarkEnd w:id="2436"/>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437" w:name="_Toc498146241"/>
      <w:bookmarkStart w:id="2438" w:name="_Toc527864810"/>
      <w:bookmarkStart w:id="2439"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437"/>
      <w:bookmarkEnd w:id="2438"/>
      <w:bookmarkEnd w:id="2439"/>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40" w:name="_Toc498146242"/>
      <w:bookmarkStart w:id="2441" w:name="_Toc527864811"/>
      <w:bookmarkStart w:id="2442"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40"/>
      <w:bookmarkEnd w:id="2441"/>
      <w:bookmarkEnd w:id="2442"/>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ins w:id="2443" w:author="Lynn Laakso" w:date="2022-09-09T15:49:00Z">
        <w:r w:rsidR="00886355" w:rsidRPr="00886355">
          <w:rPr>
            <w:rStyle w:val="HyperlinkText"/>
          </w:rPr>
          <w:t>Message delimiters</w:t>
        </w:r>
      </w:ins>
      <w:r w:rsidR="00F96E77">
        <w:fldChar w:fldCharType="end"/>
      </w:r>
      <w:r w:rsidRPr="00F63F22">
        <w:rPr>
          <w:noProof/>
        </w:rPr>
        <w:t>'.</w:t>
      </w:r>
    </w:p>
    <w:p w14:paraId="2BF9E0D4" w14:textId="77777777" w:rsidR="00953E39" w:rsidRPr="00F63F22" w:rsidRDefault="00953E39" w:rsidP="00EA2497">
      <w:pPr>
        <w:pStyle w:val="Heading4"/>
        <w:rPr>
          <w:noProof/>
        </w:rPr>
      </w:pPr>
      <w:bookmarkStart w:id="2444" w:name="_MSH-3___Sending_Application__(HD)__"/>
      <w:bookmarkStart w:id="2445" w:name="_Toc498146243"/>
      <w:bookmarkStart w:id="2446" w:name="_Toc527864812"/>
      <w:bookmarkStart w:id="2447" w:name="_Toc527866284"/>
      <w:bookmarkEnd w:id="2444"/>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45"/>
      <w:bookmarkEnd w:id="2446"/>
      <w:bookmarkEnd w:id="2447"/>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48"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48"/>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49" w:name="_Hlt478373099"/>
      <w:bookmarkEnd w:id="2449"/>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450" w:name="_Hlt478373050"/>
        <w:r w:rsidRPr="00F63F22">
          <w:rPr>
            <w:rStyle w:val="ReferenceUserTable"/>
            <w:noProof/>
          </w:rPr>
          <w:t>3</w:t>
        </w:r>
        <w:bookmarkEnd w:id="2450"/>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51" w:name="_MSH-4___Sending_Facility__(HD)___00"/>
      <w:bookmarkStart w:id="2452" w:name="_Toc498146244"/>
      <w:bookmarkStart w:id="2453" w:name="_Toc527864813"/>
      <w:bookmarkStart w:id="2454" w:name="_Toc527866285"/>
      <w:bookmarkEnd w:id="2451"/>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52"/>
      <w:bookmarkEnd w:id="2453"/>
      <w:bookmarkEnd w:id="2454"/>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55" w:name="_Hlt478373118"/>
      <w:bookmarkEnd w:id="2455"/>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56" w:name="_MSH-5___Receiving_Application__(HD)"/>
      <w:bookmarkStart w:id="2457" w:name="_Toc498146245"/>
      <w:bookmarkStart w:id="2458" w:name="_Toc527864814"/>
      <w:bookmarkStart w:id="2459" w:name="_Toc527866286"/>
      <w:bookmarkEnd w:id="2456"/>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57"/>
      <w:bookmarkEnd w:id="2458"/>
      <w:bookmarkEnd w:id="2459"/>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60" w:name="_MSH-6___Receiving_Facility__(HD)___"/>
      <w:bookmarkStart w:id="2461" w:name="_Toc498146246"/>
      <w:bookmarkStart w:id="2462" w:name="_Toc527864815"/>
      <w:bookmarkStart w:id="2463" w:name="_Toc527866287"/>
      <w:bookmarkEnd w:id="2460"/>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61"/>
      <w:bookmarkEnd w:id="2462"/>
      <w:bookmarkEnd w:id="2463"/>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464" w:name="_Hlt43763"/>
        <w:r w:rsidRPr="00F63F22">
          <w:rPr>
            <w:rStyle w:val="HyperlinkText"/>
            <w:noProof/>
          </w:rPr>
          <w:t>y</w:t>
        </w:r>
        <w:bookmarkEnd w:id="2464"/>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65" w:name="_MSH-7___Date/Time_Of_Message__(DTM)"/>
      <w:bookmarkStart w:id="2466" w:name="_Toc498146247"/>
      <w:bookmarkStart w:id="2467" w:name="_Toc527864816"/>
      <w:bookmarkStart w:id="2468" w:name="_Toc527866288"/>
      <w:bookmarkEnd w:id="2465"/>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66"/>
      <w:bookmarkEnd w:id="2467"/>
      <w:bookmarkEnd w:id="2468"/>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69" w:name="_Toc498146248"/>
      <w:bookmarkStart w:id="2470" w:name="_Toc527864817"/>
      <w:bookmarkStart w:id="2471"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69"/>
      <w:bookmarkEnd w:id="2470"/>
      <w:bookmarkEnd w:id="2471"/>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72" w:name="_MSH-9___Message_Type__(MSG)___00009"/>
      <w:bookmarkStart w:id="2473" w:name="_Toc498146249"/>
      <w:bookmarkStart w:id="2474" w:name="_Toc527864818"/>
      <w:bookmarkStart w:id="2475" w:name="_Toc527866290"/>
      <w:bookmarkEnd w:id="2472"/>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73"/>
      <w:bookmarkEnd w:id="2474"/>
      <w:bookmarkEnd w:id="2475"/>
      <w:r w:rsidRPr="00F63F22">
        <w:rPr>
          <w:noProof/>
        </w:rPr>
        <w:t xml:space="preserve"> </w:t>
      </w:r>
    </w:p>
    <w:p w14:paraId="18A09F20" w14:textId="77777777" w:rsidR="00953E39" w:rsidRDefault="00953E39" w:rsidP="002E3902">
      <w:pPr>
        <w:pStyle w:val="Components"/>
      </w:pPr>
      <w:bookmarkStart w:id="2476" w:name="MSGComponent"/>
      <w:r>
        <w:t>Components:  &lt;Message Code (ID)&gt; ^ &lt;Trigger Event (ID)&gt; ^ &lt;Message Structure (ID)&gt;</w:t>
      </w:r>
      <w:bookmarkEnd w:id="2476"/>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477" w:name="_Hlt478373219"/>
        <w:r w:rsidRPr="00F63F22">
          <w:rPr>
            <w:rStyle w:val="HyperlinkText"/>
            <w:noProof/>
          </w:rPr>
          <w:t xml:space="preserve"> </w:t>
        </w:r>
        <w:bookmarkEnd w:id="2477"/>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78" w:name="_Hlt478374225"/>
      <w:bookmarkStart w:id="2479" w:name="_Toc498146250"/>
      <w:bookmarkStart w:id="2480" w:name="_Toc527864819"/>
      <w:bookmarkStart w:id="2481" w:name="_Toc527866291"/>
      <w:bookmarkEnd w:id="2478"/>
    </w:p>
    <w:p w14:paraId="0D7A5C29" w14:textId="77777777" w:rsidR="00953E39" w:rsidRPr="00F63F22" w:rsidRDefault="00953E39" w:rsidP="00EA2497">
      <w:pPr>
        <w:pStyle w:val="Heading4"/>
        <w:rPr>
          <w:noProof/>
        </w:rPr>
      </w:pPr>
      <w:bookmarkStart w:id="2482" w:name="_MSH-10___Message_Control_ID__(ST)__"/>
      <w:bookmarkEnd w:id="2482"/>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79"/>
      <w:bookmarkEnd w:id="2480"/>
      <w:bookmarkEnd w:id="2481"/>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83" w:name="_MSH-11___Processing_ID__(PT)___0001"/>
      <w:bookmarkStart w:id="2484" w:name="_Toc498146251"/>
      <w:bookmarkStart w:id="2485" w:name="_Toc527864820"/>
      <w:bookmarkStart w:id="2486" w:name="_Toc527866292"/>
      <w:bookmarkEnd w:id="2483"/>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84"/>
      <w:bookmarkEnd w:id="2485"/>
      <w:bookmarkEnd w:id="2486"/>
    </w:p>
    <w:p w14:paraId="4575B93E" w14:textId="77777777" w:rsidR="00953E39" w:rsidRDefault="00953E39" w:rsidP="002E3902">
      <w:pPr>
        <w:pStyle w:val="Components"/>
      </w:pPr>
      <w:bookmarkStart w:id="2487" w:name="PTComponent"/>
      <w:r>
        <w:t>Components:  &lt;Processing ID (ID)&gt; ^ &lt;Processing Mode (ID)&gt;</w:t>
      </w:r>
      <w:bookmarkEnd w:id="2487"/>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88" w:name="_MSH-12___Version_ID__(VID)___00012"/>
      <w:bookmarkStart w:id="2489" w:name="_Hlt478369019"/>
      <w:bookmarkStart w:id="2490" w:name="HL70207"/>
      <w:bookmarkStart w:id="2491" w:name="_Toc498146252"/>
      <w:bookmarkStart w:id="2492" w:name="_Toc527864821"/>
      <w:bookmarkStart w:id="2493" w:name="_Toc527866293"/>
      <w:bookmarkEnd w:id="2488"/>
      <w:bookmarkEnd w:id="2489"/>
      <w:bookmarkEnd w:id="2490"/>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91"/>
      <w:bookmarkEnd w:id="2492"/>
      <w:bookmarkEnd w:id="2493"/>
    </w:p>
    <w:p w14:paraId="7334D0C0" w14:textId="77777777" w:rsidR="00953E39" w:rsidRDefault="00953E39" w:rsidP="002E3902">
      <w:pPr>
        <w:pStyle w:val="Components"/>
      </w:pPr>
      <w:bookmarkStart w:id="2494"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94"/>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95" w:name="_MSH-13___Sequence_Number__(NM)___00"/>
      <w:bookmarkStart w:id="2496" w:name="_Hlt478371358"/>
      <w:bookmarkStart w:id="2497" w:name="HL70104"/>
      <w:bookmarkStart w:id="2498" w:name="_Toc498146253"/>
      <w:bookmarkStart w:id="2499" w:name="_Toc527864822"/>
      <w:bookmarkStart w:id="2500" w:name="_Toc527866294"/>
      <w:bookmarkEnd w:id="2495"/>
      <w:bookmarkEnd w:id="2496"/>
      <w:bookmarkEnd w:id="2497"/>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98"/>
      <w:bookmarkEnd w:id="2499"/>
      <w:bookmarkEnd w:id="2500"/>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501" w:name="_MSH-14___Continuation_Pointer__(ST)"/>
      <w:bookmarkStart w:id="2502" w:name="_Toc498146254"/>
      <w:bookmarkStart w:id="2503" w:name="_Toc527864823"/>
      <w:bookmarkStart w:id="2504" w:name="_Toc527866295"/>
      <w:bookmarkEnd w:id="2501"/>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502"/>
      <w:bookmarkEnd w:id="2503"/>
      <w:bookmarkEnd w:id="2504"/>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505" w:name="_MSH-15___Accept_Acknowledgment_Type"/>
      <w:bookmarkStart w:id="2506" w:name="_MSH-15__"/>
      <w:bookmarkStart w:id="2507" w:name="_Toc498146255"/>
      <w:bookmarkStart w:id="2508" w:name="_Toc527864824"/>
      <w:bookmarkStart w:id="2509" w:name="_Toc527866296"/>
      <w:bookmarkEnd w:id="2505"/>
      <w:bookmarkEnd w:id="2506"/>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507"/>
      <w:bookmarkEnd w:id="2508"/>
      <w:bookmarkEnd w:id="2509"/>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510" w:name="_MSH-16___Application_Acknowledgment"/>
      <w:bookmarkStart w:id="2511" w:name="_MSH-16__"/>
      <w:bookmarkStart w:id="2512" w:name="_Toc498146256"/>
      <w:bookmarkStart w:id="2513" w:name="_Toc527864825"/>
      <w:bookmarkStart w:id="2514" w:name="_Toc527866297"/>
      <w:bookmarkEnd w:id="2510"/>
      <w:bookmarkEnd w:id="2511"/>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512"/>
      <w:bookmarkEnd w:id="2513"/>
      <w:bookmarkEnd w:id="2514"/>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515" w:name="_Hlt478373362"/>
      <w:bookmarkStart w:id="2516" w:name="HL70155"/>
      <w:bookmarkEnd w:id="2515"/>
      <w:bookmarkEnd w:id="2516"/>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517" w:name="_Toc498146257"/>
      <w:bookmarkStart w:id="2518" w:name="_Toc527864826"/>
      <w:bookmarkStart w:id="2519"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517"/>
      <w:bookmarkEnd w:id="2518"/>
      <w:bookmarkEnd w:id="2519"/>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520" w:name="_MSH-18___Character_Set___(ID)___006"/>
      <w:bookmarkStart w:id="2521" w:name="_Ref485094544"/>
      <w:bookmarkStart w:id="2522" w:name="_Toc498146258"/>
      <w:bookmarkStart w:id="2523" w:name="_Toc527864827"/>
      <w:bookmarkStart w:id="2524" w:name="_Toc527866299"/>
      <w:bookmarkEnd w:id="2520"/>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521"/>
      <w:bookmarkEnd w:id="2522"/>
      <w:bookmarkEnd w:id="2523"/>
      <w:bookmarkEnd w:id="2524"/>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ins w:id="2525" w:author="Lynn Laakso" w:date="2022-09-09T15:49:00Z">
        <w:r w:rsidR="00886355" w:rsidRPr="00886355">
          <w:rPr>
            <w:rStyle w:val="HyperlinkText"/>
          </w:rPr>
          <w:t>Escape sequences supporting multiple character sets</w:t>
        </w:r>
      </w:ins>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526" w:name="_Hlt478373687"/>
      <w:bookmarkStart w:id="2527" w:name="HL70211"/>
      <w:bookmarkEnd w:id="2526"/>
      <w:bookmarkEnd w:id="2527"/>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528" w:name="_Toc498146259"/>
      <w:bookmarkStart w:id="2529" w:name="_Toc527864828"/>
      <w:bookmarkStart w:id="2530"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528"/>
      <w:bookmarkEnd w:id="2529"/>
      <w:bookmarkEnd w:id="2530"/>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531" w:name="_Ref485094878"/>
      <w:bookmarkStart w:id="2532" w:name="_Toc498146260"/>
      <w:bookmarkStart w:id="2533" w:name="_Toc527864829"/>
      <w:bookmarkStart w:id="2534"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531"/>
      <w:bookmarkEnd w:id="2532"/>
      <w:bookmarkEnd w:id="2533"/>
      <w:bookmarkEnd w:id="2534"/>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535" w:name="_Toc498146261"/>
      <w:bookmarkStart w:id="2536" w:name="_Toc527864830"/>
      <w:bookmarkStart w:id="2537" w:name="_Toc527866302"/>
      <w:bookmarkStart w:id="2538" w:name="_Ref35912711"/>
      <w:bookmarkStart w:id="2539" w:name="_Toc348257284"/>
      <w:bookmarkStart w:id="2540" w:name="_Toc348257620"/>
      <w:bookmarkStart w:id="2541" w:name="_Toc348263242"/>
      <w:bookmarkStart w:id="2542" w:name="_Toc348336571"/>
      <w:bookmarkStart w:id="2543" w:name="_Toc348770059"/>
      <w:bookmarkStart w:id="2544" w:name="_Toc348856201"/>
      <w:bookmarkStart w:id="2545" w:name="_Toc348866622"/>
      <w:bookmarkStart w:id="2546" w:name="_Toc348947852"/>
      <w:bookmarkStart w:id="2547" w:name="_Toc349735433"/>
      <w:bookmarkStart w:id="2548" w:name="_Toc349735876"/>
      <w:bookmarkStart w:id="2549" w:name="_Toc349736030"/>
      <w:bookmarkStart w:id="2550" w:name="_Toc349803762"/>
      <w:bookmarkStart w:id="2551" w:name="_Toc359236100"/>
      <w:bookmarkStart w:id="2552" w:name="_Toc348257285"/>
      <w:bookmarkStart w:id="2553" w:name="_Toc348257621"/>
      <w:bookmarkStart w:id="2554" w:name="_Toc348263243"/>
      <w:bookmarkStart w:id="2555" w:name="_Toc348336572"/>
      <w:bookmarkStart w:id="2556" w:name="_Toc348770060"/>
      <w:bookmarkStart w:id="2557" w:name="_Toc348856202"/>
      <w:bookmarkStart w:id="2558" w:name="_Toc348866623"/>
      <w:bookmarkStart w:id="2559" w:name="_Toc348947853"/>
      <w:bookmarkStart w:id="2560" w:name="_Toc349735434"/>
      <w:bookmarkStart w:id="2561" w:name="_Toc349735877"/>
      <w:bookmarkStart w:id="2562" w:name="_Toc349736031"/>
      <w:bookmarkStart w:id="2563"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535"/>
      <w:bookmarkEnd w:id="2536"/>
      <w:bookmarkEnd w:id="2537"/>
      <w:bookmarkEnd w:id="2538"/>
    </w:p>
    <w:p w14:paraId="34CDC6CC" w14:textId="77777777" w:rsidR="00953E39" w:rsidRDefault="00953E39" w:rsidP="002E3902">
      <w:pPr>
        <w:pStyle w:val="Components"/>
      </w:pPr>
      <w:bookmarkStart w:id="2564" w:name="EIComponent"/>
      <w:r>
        <w:t>Components:  &lt;Entity Identifier (ST)&gt; ^ &lt;Namespace ID (IS)&gt; ^ &lt;Universal ID (ST)&gt; ^ &lt;Universal ID Type (ID)&gt;</w:t>
      </w:r>
      <w:bookmarkEnd w:id="2564"/>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6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65"/>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Tag</w:t>
      </w:r>
      <w:proofErr w:type="gramStart"/>
      <w:r>
        <w:t xml:space="preserve"> </w:t>
      </w:r>
      <w:r w:rsidRPr="005316D0">
        <w:t xml:space="preserve">  (</w:t>
      </w:r>
      <w:proofErr w:type="gramEnd"/>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66"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66"/>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67" w:name="HL70449"/>
      <w:bookmarkStart w:id="2568" w:name="_Ref487452237"/>
      <w:bookmarkStart w:id="2569" w:name="_Toc498146262"/>
      <w:bookmarkStart w:id="2570" w:name="_Toc527864831"/>
      <w:bookmarkStart w:id="2571" w:name="_Toc527866303"/>
      <w:bookmarkStart w:id="2572" w:name="_Toc528481958"/>
      <w:bookmarkStart w:id="2573" w:name="_Toc528482463"/>
      <w:bookmarkStart w:id="2574" w:name="_Toc528482762"/>
      <w:bookmarkStart w:id="2575" w:name="_Toc528482887"/>
      <w:bookmarkStart w:id="2576" w:name="_Toc528486195"/>
      <w:bookmarkStart w:id="2577" w:name="_Toc536689703"/>
      <w:bookmarkStart w:id="2578" w:name="_Toc496448"/>
      <w:bookmarkStart w:id="2579" w:name="_Toc524795"/>
      <w:bookmarkStart w:id="2580" w:name="_Ref564376"/>
      <w:bookmarkStart w:id="2581" w:name="_Toc22443828"/>
      <w:bookmarkStart w:id="2582" w:name="_Toc22444180"/>
      <w:bookmarkStart w:id="2583" w:name="_Toc36358127"/>
      <w:bookmarkStart w:id="2584" w:name="_Toc42232557"/>
      <w:bookmarkStart w:id="2585" w:name="_Toc43275079"/>
      <w:bookmarkStart w:id="2586" w:name="_Toc43275251"/>
      <w:bookmarkStart w:id="2587" w:name="_Toc43275958"/>
      <w:bookmarkStart w:id="2588" w:name="_Toc43276278"/>
      <w:bookmarkStart w:id="2589" w:name="_Toc43276803"/>
      <w:bookmarkStart w:id="2590" w:name="_Toc43276901"/>
      <w:bookmarkStart w:id="2591" w:name="_Toc43277041"/>
      <w:bookmarkStart w:id="2592" w:name="_Toc234219609"/>
      <w:bookmarkStart w:id="2593" w:name="_Toc17270020"/>
      <w:bookmarkStart w:id="2594" w:name="_Toc28952741"/>
      <w:bookmarkEnd w:id="2567"/>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95" w:name="_Toc349735704"/>
      <w:bookmarkStart w:id="2596" w:name="_Toc349803976"/>
      <w:r w:rsidRPr="00F63F22">
        <w:rPr>
          <w:noProof/>
        </w:rPr>
        <w:t xml:space="preserve">HL7 Attribute Table - </w:t>
      </w:r>
      <w:bookmarkEnd w:id="2595"/>
      <w:bookmarkEnd w:id="2596"/>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1" w:anchor="HL70105" w:history="1">
              <w:r w:rsidR="00953E39" w:rsidRPr="00F63F22">
                <w:rPr>
                  <w:rStyle w:val="HyperlinkTable"/>
                  <w:noProof/>
                </w:rPr>
                <w:t>01</w:t>
              </w:r>
              <w:bookmarkStart w:id="2597" w:name="_Hlt530801215"/>
              <w:r w:rsidR="00953E39" w:rsidRPr="00F63F22">
                <w:rPr>
                  <w:rStyle w:val="HyperlinkTable"/>
                  <w:noProof/>
                </w:rPr>
                <w:t>0</w:t>
              </w:r>
              <w:bookmarkEnd w:id="2597"/>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98" w:name="_Toc498146263"/>
      <w:bookmarkStart w:id="2599" w:name="_Toc527864832"/>
      <w:bookmarkStart w:id="2600" w:name="_Toc527866304"/>
      <w:r w:rsidRPr="00DF1036">
        <w:rPr>
          <w:noProof/>
          <w:vanish/>
        </w:rPr>
        <w:t>NTE field definitions</w:t>
      </w:r>
      <w:bookmarkEnd w:id="2598"/>
      <w:bookmarkEnd w:id="2599"/>
      <w:bookmarkEnd w:id="2600"/>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601" w:name="_Toc498146264"/>
      <w:bookmarkStart w:id="2602" w:name="_Toc527864833"/>
      <w:bookmarkStart w:id="2603"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601"/>
      <w:bookmarkEnd w:id="2602"/>
      <w:bookmarkEnd w:id="2603"/>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604" w:name="_Toc498146265"/>
      <w:bookmarkStart w:id="2605" w:name="_Toc527864834"/>
      <w:bookmarkStart w:id="2606"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604"/>
      <w:bookmarkEnd w:id="2605"/>
      <w:bookmarkEnd w:id="2606"/>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607" w:name="_Hlt478374095"/>
        <w:r w:rsidRPr="00F63F22">
          <w:rPr>
            <w:rStyle w:val="HyperlinkText"/>
            <w:noProof/>
          </w:rPr>
          <w:t>m</w:t>
        </w:r>
        <w:bookmarkEnd w:id="2607"/>
        <w:r w:rsidRPr="00F63F22">
          <w:rPr>
            <w:rStyle w:val="HyperlinkText"/>
            <w:noProof/>
          </w:rPr>
          <w:t>ent</w:t>
        </w:r>
      </w:hyperlink>
      <w:bookmarkStart w:id="2608" w:name="_Toc349735705"/>
      <w:bookmarkStart w:id="2609"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610" w:name="_Toc498146266"/>
      <w:bookmarkStart w:id="2611" w:name="_Toc527864835"/>
      <w:bookmarkStart w:id="2612" w:name="_Toc527866307"/>
      <w:bookmarkEnd w:id="2608"/>
      <w:bookmarkEnd w:id="2609"/>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610"/>
      <w:bookmarkEnd w:id="2611"/>
      <w:bookmarkEnd w:id="2612"/>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613" w:name="_Toc498146267"/>
      <w:bookmarkStart w:id="2614" w:name="_Toc527864836"/>
      <w:bookmarkStart w:id="2615" w:name="_Toc527866308"/>
      <w:bookmarkStart w:id="2616" w:name="_Toc359236101"/>
      <w:bookmarkStart w:id="2617" w:name="_Ref372101724"/>
      <w:bookmarkStart w:id="2618" w:name="_Ref374180638"/>
      <w:bookmarkStart w:id="2619"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613"/>
      <w:bookmarkEnd w:id="2614"/>
      <w:bookmarkEnd w:id="2615"/>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620" w:name="_Toc496449"/>
      <w:bookmarkStart w:id="2621" w:name="_Toc524796"/>
      <w:bookmarkStart w:id="2622" w:name="_Ref564481"/>
      <w:bookmarkStart w:id="2623" w:name="_Toc22443829"/>
      <w:bookmarkStart w:id="2624" w:name="_Toc22444181"/>
      <w:bookmarkStart w:id="2625" w:name="_Toc36358128"/>
      <w:bookmarkStart w:id="2626" w:name="_Toc42232558"/>
      <w:bookmarkStart w:id="2627" w:name="_Toc43275080"/>
      <w:bookmarkStart w:id="2628" w:name="_Toc43275252"/>
      <w:bookmarkStart w:id="2629" w:name="_Toc43275959"/>
      <w:bookmarkStart w:id="2630" w:name="_Toc43276279"/>
      <w:bookmarkStart w:id="2631" w:name="_Toc43276804"/>
      <w:bookmarkStart w:id="2632" w:name="_Toc43276902"/>
      <w:bookmarkStart w:id="2633" w:name="_Toc43277042"/>
      <w:bookmarkStart w:id="2634" w:name="_Ref534367239"/>
      <w:bookmarkStart w:id="2635" w:name="_Ref534367285"/>
      <w:bookmarkEnd w:id="2552"/>
      <w:bookmarkEnd w:id="2553"/>
      <w:bookmarkEnd w:id="2554"/>
      <w:bookmarkEnd w:id="2555"/>
      <w:bookmarkEnd w:id="2556"/>
      <w:bookmarkEnd w:id="2557"/>
      <w:bookmarkEnd w:id="2558"/>
      <w:bookmarkEnd w:id="2559"/>
      <w:bookmarkEnd w:id="2560"/>
      <w:bookmarkEnd w:id="2561"/>
      <w:bookmarkEnd w:id="2562"/>
      <w:bookmarkEnd w:id="2563"/>
      <w:bookmarkEnd w:id="2616"/>
      <w:bookmarkEnd w:id="2617"/>
      <w:bookmarkEnd w:id="2618"/>
      <w:bookmarkEnd w:id="2619"/>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636"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36"/>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637" w:name="_Toc234219610"/>
      <w:bookmarkStart w:id="2638" w:name="_Toc17270021"/>
      <w:bookmarkStart w:id="2639" w:name="_Toc28952742"/>
      <w:r w:rsidRPr="00F63F22">
        <w:rPr>
          <w:noProof/>
        </w:rPr>
        <w:lastRenderedPageBreak/>
        <w:t xml:space="preserve">OVR – </w:t>
      </w:r>
      <w:r w:rsidR="00575553">
        <w:rPr>
          <w:noProof/>
        </w:rPr>
        <w:t>O</w:t>
      </w:r>
      <w:r w:rsidRPr="00F63F22">
        <w:rPr>
          <w:noProof/>
        </w:rPr>
        <w:t>verride segment</w:t>
      </w:r>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7"/>
      <w:bookmarkEnd w:id="2638"/>
      <w:bookmarkEnd w:id="2639"/>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640" w:name="_Toc24273242"/>
      <w:bookmarkEnd w:id="2640"/>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641" w:name="SFT"/>
      <w:bookmarkStart w:id="2642" w:name="_Toc496450"/>
      <w:bookmarkStart w:id="2643" w:name="_Toc524797"/>
      <w:bookmarkStart w:id="2644" w:name="_Ref564530"/>
      <w:bookmarkStart w:id="2645" w:name="_Toc22443830"/>
      <w:bookmarkStart w:id="2646" w:name="_Toc22444182"/>
      <w:bookmarkStart w:id="2647" w:name="_Toc36358129"/>
      <w:bookmarkStart w:id="2648" w:name="_Toc42232559"/>
      <w:bookmarkStart w:id="2649" w:name="_Toc43275081"/>
      <w:bookmarkStart w:id="2650" w:name="_Toc43275253"/>
      <w:bookmarkStart w:id="2651" w:name="_Toc43275960"/>
      <w:bookmarkStart w:id="2652" w:name="_Toc43276280"/>
      <w:bookmarkStart w:id="2653" w:name="_Toc43276805"/>
      <w:bookmarkStart w:id="2654" w:name="_Toc43276903"/>
      <w:bookmarkStart w:id="2655" w:name="_Toc43277043"/>
      <w:bookmarkStart w:id="2656" w:name="_Ref228009075"/>
      <w:bookmarkStart w:id="2657" w:name="_Toc234219611"/>
      <w:bookmarkStart w:id="2658" w:name="_Toc17270022"/>
      <w:bookmarkStart w:id="2659" w:name="_Toc28952743"/>
      <w:r w:rsidRPr="00F63F22">
        <w:rPr>
          <w:noProof/>
        </w:rPr>
        <w:t>SFT</w:t>
      </w:r>
      <w:bookmarkEnd w:id="2641"/>
      <w:r w:rsidRPr="00F63F22">
        <w:rPr>
          <w:noProof/>
        </w:rPr>
        <w:t xml:space="preserve"> – </w:t>
      </w:r>
      <w:r w:rsidR="00575553">
        <w:rPr>
          <w:noProof/>
        </w:rPr>
        <w:t>S</w:t>
      </w:r>
      <w:r w:rsidRPr="00F63F22">
        <w:rPr>
          <w:noProof/>
        </w:rPr>
        <w:t>oftware segment</w:t>
      </w:r>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ins w:id="2660" w:author="Lynn Laakso" w:date="2022-09-09T15:49:00Z">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ins>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61" w:name="_Toc171163413"/>
      <w:bookmarkStart w:id="2662" w:name="_Ref367887803"/>
      <w:bookmarkStart w:id="2663" w:name="_Toc17270023"/>
      <w:bookmarkStart w:id="2664" w:name="_Toc28952744"/>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61"/>
      <w:r>
        <w:rPr>
          <w:noProof/>
        </w:rPr>
        <w:t xml:space="preserve"> </w:t>
      </w:r>
      <w:r w:rsidR="00575553">
        <w:rPr>
          <w:noProof/>
        </w:rPr>
        <w:t>G</w:t>
      </w:r>
      <w:r>
        <w:rPr>
          <w:noProof/>
        </w:rPr>
        <w:t xml:space="preserve">roup </w:t>
      </w:r>
      <w:r w:rsidR="00575553">
        <w:rPr>
          <w:noProof/>
        </w:rPr>
        <w:t>H</w:t>
      </w:r>
      <w:r>
        <w:rPr>
          <w:noProof/>
        </w:rPr>
        <w:t>eader</w:t>
      </w:r>
      <w:bookmarkEnd w:id="2662"/>
      <w:bookmarkEnd w:id="2663"/>
      <w:bookmarkEnd w:id="2664"/>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6F19DB" w:rsidRDefault="00953E39" w:rsidP="00EA2497">
            <w:pPr>
              <w:pStyle w:val="OtherTableBody"/>
              <w:rPr>
                <w:noProof/>
                <w:highlight w:val="green"/>
              </w:rPr>
            </w:pPr>
          </w:p>
        </w:tc>
        <w:tc>
          <w:tcPr>
            <w:tcW w:w="1800" w:type="dxa"/>
          </w:tcPr>
          <w:p w14:paraId="4E25619A"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F63F22" w:rsidRDefault="00953E39" w:rsidP="00EA2497">
            <w:pPr>
              <w:pStyle w:val="OtherTableBody"/>
              <w:rPr>
                <w:noProof/>
              </w:rPr>
            </w:pPr>
          </w:p>
        </w:tc>
        <w:tc>
          <w:tcPr>
            <w:tcW w:w="1800" w:type="dxa"/>
          </w:tcPr>
          <w:p w14:paraId="4FEBE3F3" w14:textId="77777777" w:rsidR="00953E39" w:rsidRPr="00F63F22" w:rsidRDefault="00953E39" w:rsidP="00EA2497">
            <w:pPr>
              <w:pStyle w:val="OtherTableBody"/>
              <w:rPr>
                <w:noProof/>
              </w:rPr>
            </w:pPr>
            <w:r w:rsidRPr="00F63F22">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F63F22" w:rsidRDefault="00953E39" w:rsidP="00EA2497">
            <w:pPr>
              <w:pStyle w:val="OtherTableBody"/>
              <w:rPr>
                <w:noProof/>
              </w:rPr>
            </w:pPr>
          </w:p>
        </w:tc>
        <w:tc>
          <w:tcPr>
            <w:tcW w:w="1800" w:type="dxa"/>
          </w:tcPr>
          <w:p w14:paraId="76060747" w14:textId="77777777" w:rsidR="00953E39" w:rsidRPr="00F63F22" w:rsidRDefault="00953E39" w:rsidP="00EA2497">
            <w:pPr>
              <w:pStyle w:val="OtherTableBody"/>
              <w:rPr>
                <w:noProof/>
              </w:rPr>
            </w:pPr>
            <w:r w:rsidRPr="00F63F22">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6F19DB" w:rsidRDefault="00953E39" w:rsidP="00EA2497">
            <w:pPr>
              <w:pStyle w:val="OtherTableBody"/>
              <w:rPr>
                <w:noProof/>
                <w:highlight w:val="green"/>
              </w:rPr>
            </w:pPr>
          </w:p>
        </w:tc>
        <w:tc>
          <w:tcPr>
            <w:tcW w:w="1800" w:type="dxa"/>
          </w:tcPr>
          <w:p w14:paraId="37C1C607" w14:textId="77777777" w:rsidR="00953E39" w:rsidRPr="006F19DB" w:rsidRDefault="00953E39" w:rsidP="00EA2497">
            <w:pPr>
              <w:pStyle w:val="OtherTableBody"/>
              <w:rPr>
                <w:noProof/>
                <w:highlight w:val="green"/>
              </w:rPr>
            </w:pPr>
            <w:r w:rsidRPr="006F19DB">
              <w:rPr>
                <w:noProof/>
                <w:highlight w:val="green"/>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65" w:name="_Toc496068681"/>
      <w:bookmarkStart w:id="2666" w:name="_Toc498131092"/>
      <w:r w:rsidRPr="00D814ED">
        <w:rPr>
          <w:noProof/>
          <w:vanish/>
        </w:rPr>
        <w:t>SGH field definitions</w:t>
      </w:r>
      <w:bookmarkEnd w:id="2665"/>
      <w:bookmarkEnd w:id="2666"/>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67" w:name="_Toc496068687"/>
      <w:bookmarkStart w:id="2668"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67"/>
      <w:bookmarkEnd w:id="2668"/>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69" w:name="_Ref367887832"/>
      <w:bookmarkStart w:id="2670" w:name="_Toc17270024"/>
      <w:bookmarkStart w:id="2671" w:name="_Toc28952745"/>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69"/>
      <w:bookmarkEnd w:id="2670"/>
      <w:bookmarkEnd w:id="2671"/>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72" w:name="_UAC_-_User_Authentication_Credentia"/>
      <w:bookmarkStart w:id="2673" w:name="_Toc536689705"/>
      <w:bookmarkStart w:id="2674" w:name="_Ref228009104"/>
      <w:bookmarkStart w:id="2675" w:name="_Toc234219612"/>
      <w:bookmarkStart w:id="2676" w:name="_Toc17270025"/>
      <w:bookmarkStart w:id="2677" w:name="_Toc28952746"/>
      <w:bookmarkEnd w:id="2672"/>
      <w:r w:rsidRPr="00F63F22">
        <w:rPr>
          <w:noProof/>
        </w:rPr>
        <w:t>UAC</w:t>
      </w:r>
      <w:bookmarkEnd w:id="2673"/>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74"/>
      <w:bookmarkEnd w:id="2675"/>
      <w:bookmarkEnd w:id="2676"/>
      <w:bookmarkEnd w:id="2677"/>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78" w:name="HL7tbd"/>
      <w:bookmarkStart w:id="2679" w:name="HL70615"/>
      <w:bookmarkEnd w:id="2678"/>
      <w:bookmarkEnd w:id="2679"/>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80"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80"/>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81" w:name="_Toc536689706"/>
      <w:bookmarkStart w:id="2682" w:name="_Ref536694035"/>
      <w:bookmarkStart w:id="2683" w:name="_Ref536694061"/>
      <w:bookmarkStart w:id="2684" w:name="_Toc496451"/>
      <w:bookmarkStart w:id="2685" w:name="_Toc524798"/>
      <w:bookmarkStart w:id="2686" w:name="_Ref17193633"/>
      <w:bookmarkStart w:id="2687" w:name="_Ref17193689"/>
      <w:bookmarkStart w:id="2688" w:name="_Toc22443831"/>
      <w:bookmarkStart w:id="2689" w:name="_Toc22444183"/>
      <w:bookmarkStart w:id="2690" w:name="_Toc36358130"/>
      <w:bookmarkStart w:id="2691" w:name="_Toc42232560"/>
      <w:bookmarkStart w:id="2692" w:name="_Toc43275082"/>
      <w:bookmarkStart w:id="2693" w:name="_Toc43275254"/>
      <w:bookmarkStart w:id="2694" w:name="_Toc43275961"/>
      <w:bookmarkStart w:id="2695" w:name="_Toc43276281"/>
      <w:bookmarkStart w:id="2696" w:name="_Toc43276806"/>
      <w:bookmarkStart w:id="2697" w:name="_Toc43276904"/>
      <w:bookmarkStart w:id="2698" w:name="_Toc43277044"/>
      <w:bookmarkStart w:id="2699" w:name="_Toc234219613"/>
      <w:bookmarkStart w:id="2700" w:name="_Ref517941966"/>
      <w:bookmarkStart w:id="2701" w:name="_Ref517941989"/>
      <w:bookmarkStart w:id="2702" w:name="_Toc17270026"/>
      <w:bookmarkStart w:id="2703" w:name="_Ref26786082"/>
      <w:bookmarkStart w:id="2704" w:name="_Toc28952747"/>
      <w:r w:rsidRPr="00F63F22">
        <w:rPr>
          <w:noProof/>
        </w:rPr>
        <w:t>Data types</w:t>
      </w:r>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705" w:name="HL70440"/>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2634"/>
      <w:bookmarkEnd w:id="2635"/>
      <w:bookmarkEnd w:id="2705"/>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706" w:name="_Toc348257292"/>
      <w:bookmarkStart w:id="2707" w:name="_Toc348257628"/>
      <w:bookmarkStart w:id="2708" w:name="_Toc348263250"/>
      <w:bookmarkStart w:id="2709" w:name="_Toc348336579"/>
      <w:bookmarkStart w:id="2710" w:name="_Toc348770067"/>
      <w:bookmarkStart w:id="2711" w:name="_Toc348856209"/>
      <w:bookmarkStart w:id="2712" w:name="_Toc348866630"/>
      <w:bookmarkStart w:id="2713" w:name="_Toc348947860"/>
      <w:bookmarkStart w:id="2714" w:name="_Toc349735441"/>
      <w:bookmarkStart w:id="2715" w:name="_Toc349735884"/>
      <w:bookmarkStart w:id="2716" w:name="_Toc349736038"/>
      <w:bookmarkStart w:id="2717" w:name="_Toc349803770"/>
      <w:bookmarkStart w:id="2718" w:name="_Toc359236108"/>
      <w:bookmarkStart w:id="2719" w:name="_Toc498146268"/>
      <w:bookmarkStart w:id="2720" w:name="_Toc527864837"/>
      <w:bookmarkStart w:id="2721" w:name="_Toc527866309"/>
      <w:bookmarkStart w:id="2722" w:name="_Toc528481959"/>
      <w:bookmarkStart w:id="2723" w:name="_Toc528482464"/>
      <w:bookmarkStart w:id="2724" w:name="_Toc528482763"/>
      <w:bookmarkStart w:id="2725" w:name="_Toc528482888"/>
      <w:bookmarkStart w:id="2726" w:name="_Toc528486196"/>
      <w:bookmarkStart w:id="2727" w:name="_Toc536689801"/>
      <w:bookmarkStart w:id="2728" w:name="_Toc496546"/>
      <w:bookmarkStart w:id="2729" w:name="_Toc524893"/>
      <w:bookmarkStart w:id="2730" w:name="_Toc22443832"/>
      <w:bookmarkStart w:id="2731" w:name="_Toc22444184"/>
      <w:bookmarkStart w:id="2732" w:name="_Toc36358131"/>
      <w:bookmarkStart w:id="2733" w:name="_Toc42232561"/>
      <w:bookmarkStart w:id="2734" w:name="_Toc43275083"/>
      <w:bookmarkStart w:id="2735" w:name="_Toc43275255"/>
      <w:bookmarkStart w:id="2736" w:name="_Toc43275962"/>
      <w:bookmarkStart w:id="2737" w:name="_Toc43276282"/>
      <w:bookmarkStart w:id="2738" w:name="_Toc43276807"/>
      <w:bookmarkStart w:id="2739" w:name="_Toc43276905"/>
      <w:bookmarkStart w:id="2740" w:name="_Toc43277045"/>
      <w:bookmarkStart w:id="2741" w:name="_Toc234219614"/>
      <w:bookmarkStart w:id="2742" w:name="_Toc17270027"/>
      <w:bookmarkStart w:id="2743" w:name="_Toc28952748"/>
      <w:r w:rsidRPr="00F63F22">
        <w:rPr>
          <w:noProof/>
        </w:rPr>
        <w:t>Miscellaneous HL7 tables used across all chapters</w:t>
      </w:r>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44" w:name="_Ref479756404"/>
      <w:bookmarkStart w:id="2745" w:name="_Toc498146269"/>
      <w:bookmarkStart w:id="2746" w:name="_Toc527864838"/>
      <w:bookmarkStart w:id="2747" w:name="_Toc527866310"/>
      <w:bookmarkStart w:id="2748" w:name="_Toc528481960"/>
      <w:bookmarkStart w:id="2749" w:name="_Toc528482465"/>
      <w:bookmarkStart w:id="2750" w:name="_Toc528482764"/>
      <w:bookmarkStart w:id="2751" w:name="_Toc528482889"/>
      <w:bookmarkStart w:id="2752" w:name="_Toc528486197"/>
      <w:bookmarkStart w:id="2753" w:name="_Toc536689802"/>
      <w:bookmarkStart w:id="2754" w:name="_Toc496547"/>
      <w:bookmarkStart w:id="2755" w:name="_Toc524894"/>
      <w:bookmarkStart w:id="2756" w:name="_Toc22443833"/>
      <w:bookmarkStart w:id="2757" w:name="_Toc22444185"/>
      <w:bookmarkStart w:id="2758" w:name="_Toc36358132"/>
      <w:bookmarkStart w:id="2759" w:name="_Toc42232562"/>
      <w:bookmarkStart w:id="2760" w:name="_Toc43275084"/>
      <w:bookmarkStart w:id="2761" w:name="_Toc43275256"/>
      <w:bookmarkStart w:id="2762" w:name="_Toc43275963"/>
      <w:bookmarkStart w:id="2763" w:name="_Toc43276283"/>
      <w:bookmarkStart w:id="2764" w:name="_Toc43276808"/>
      <w:bookmarkStart w:id="2765" w:name="_Toc43276906"/>
      <w:bookmarkStart w:id="2766" w:name="_Toc43277046"/>
      <w:bookmarkStart w:id="2767" w:name="_Toc234219615"/>
      <w:bookmarkStart w:id="2768" w:name="_Toc17270028"/>
      <w:bookmarkStart w:id="2769" w:name="_Toc28952749"/>
      <w:r w:rsidRPr="00F63F22">
        <w:rPr>
          <w:noProof/>
        </w:rPr>
        <w:t>Message Type Table</w:t>
      </w:r>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r w:rsidRPr="00F63F22">
        <w:rPr>
          <w:noProof/>
        </w:rPr>
        <w:t xml:space="preserve"> (0076)</w:t>
      </w:r>
      <w:bookmarkEnd w:id="2767"/>
      <w:bookmarkEnd w:id="2768"/>
      <w:bookmarkEnd w:id="2769"/>
    </w:p>
    <w:p w14:paraId="47164005" w14:textId="77777777" w:rsidR="00953E39" w:rsidRPr="00F63F22" w:rsidRDefault="00953E39" w:rsidP="00EA2497">
      <w:pPr>
        <w:pStyle w:val="NormalIndented"/>
        <w:rPr>
          <w:noProof/>
        </w:rPr>
      </w:pPr>
      <w:bookmarkStart w:id="2770" w:name="_Toc349735672"/>
      <w:bookmarkStart w:id="2771"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72" w:name="HL70076"/>
      <w:bookmarkEnd w:id="2770"/>
      <w:bookmarkEnd w:id="2771"/>
      <w:bookmarkEnd w:id="2772"/>
    </w:p>
    <w:p w14:paraId="3BA2D6F6" w14:textId="77777777" w:rsidR="00953E39" w:rsidRPr="00F63F22" w:rsidRDefault="00953E39" w:rsidP="00EA2497">
      <w:pPr>
        <w:pStyle w:val="Heading3"/>
        <w:rPr>
          <w:noProof/>
        </w:rPr>
      </w:pPr>
      <w:bookmarkStart w:id="2773" w:name="_Ref479756647"/>
      <w:bookmarkStart w:id="2774" w:name="_Toc498146270"/>
      <w:bookmarkStart w:id="2775" w:name="_Toc527864839"/>
      <w:bookmarkStart w:id="2776" w:name="_Toc527866311"/>
      <w:bookmarkStart w:id="2777" w:name="_Toc528481961"/>
      <w:bookmarkStart w:id="2778" w:name="_Toc528482466"/>
      <w:bookmarkStart w:id="2779" w:name="_Toc528482765"/>
      <w:bookmarkStart w:id="2780" w:name="_Toc528482890"/>
      <w:bookmarkStart w:id="2781" w:name="_Toc528486198"/>
      <w:bookmarkStart w:id="2782" w:name="_Toc536689803"/>
      <w:bookmarkStart w:id="2783" w:name="_Toc496548"/>
      <w:bookmarkStart w:id="2784" w:name="_Toc524895"/>
      <w:bookmarkStart w:id="2785" w:name="_Toc22443834"/>
      <w:bookmarkStart w:id="2786" w:name="_Toc22444186"/>
      <w:bookmarkStart w:id="2787" w:name="_Toc36358133"/>
      <w:bookmarkStart w:id="2788" w:name="_Toc42232563"/>
      <w:bookmarkStart w:id="2789" w:name="_Toc43275085"/>
      <w:bookmarkStart w:id="2790" w:name="_Toc43275257"/>
      <w:bookmarkStart w:id="2791" w:name="_Toc43275964"/>
      <w:bookmarkStart w:id="2792" w:name="_Toc43276284"/>
      <w:bookmarkStart w:id="2793" w:name="_Toc43276809"/>
      <w:bookmarkStart w:id="2794" w:name="_Toc43276907"/>
      <w:bookmarkStart w:id="2795" w:name="_Toc43277047"/>
      <w:bookmarkStart w:id="2796" w:name="_Toc234219616"/>
      <w:bookmarkStart w:id="2797" w:name="_Toc17270029"/>
      <w:bookmarkStart w:id="2798" w:name="_Toc28952750"/>
      <w:r w:rsidRPr="00F63F22">
        <w:rPr>
          <w:noProof/>
        </w:rPr>
        <w:t>Event Type Table</w:t>
      </w:r>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r w:rsidRPr="00F63F22">
        <w:rPr>
          <w:noProof/>
        </w:rPr>
        <w:t xml:space="preserve"> (0003)</w:t>
      </w:r>
      <w:bookmarkEnd w:id="2796"/>
      <w:bookmarkEnd w:id="2797"/>
      <w:bookmarkEnd w:id="2798"/>
    </w:p>
    <w:p w14:paraId="711D63D2"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99" w:name="_Hlt478373222"/>
      <w:bookmarkStart w:id="2800" w:name="_Ref479756707"/>
      <w:bookmarkStart w:id="2801" w:name="_Toc498146271"/>
      <w:bookmarkStart w:id="2802" w:name="_Toc527864840"/>
      <w:bookmarkStart w:id="2803" w:name="_Toc527866312"/>
      <w:bookmarkStart w:id="2804" w:name="_Toc528481962"/>
      <w:bookmarkStart w:id="2805" w:name="_Toc528482467"/>
      <w:bookmarkStart w:id="2806" w:name="_Toc528482766"/>
      <w:bookmarkStart w:id="2807" w:name="_Toc528482891"/>
      <w:bookmarkStart w:id="2808" w:name="_Toc528486199"/>
      <w:bookmarkStart w:id="2809" w:name="_Toc536689804"/>
      <w:bookmarkStart w:id="2810" w:name="_Toc496549"/>
      <w:bookmarkStart w:id="2811" w:name="_Toc524896"/>
      <w:bookmarkStart w:id="2812" w:name="_Toc22443835"/>
      <w:bookmarkStart w:id="2813" w:name="_Toc22444187"/>
      <w:bookmarkStart w:id="2814" w:name="_Toc36358134"/>
      <w:bookmarkStart w:id="2815" w:name="_Toc42232564"/>
      <w:bookmarkStart w:id="2816" w:name="_Toc43275086"/>
      <w:bookmarkStart w:id="2817" w:name="_Toc43275258"/>
      <w:bookmarkStart w:id="2818" w:name="_Toc43275965"/>
      <w:bookmarkStart w:id="2819" w:name="_Toc43276285"/>
      <w:bookmarkStart w:id="2820" w:name="_Toc43276810"/>
      <w:bookmarkStart w:id="2821" w:name="_Toc43276908"/>
      <w:bookmarkStart w:id="2822" w:name="_Toc43277048"/>
      <w:bookmarkStart w:id="2823" w:name="_Toc234219617"/>
      <w:bookmarkStart w:id="2824" w:name="_Toc17270030"/>
      <w:bookmarkStart w:id="2825" w:name="_Toc28952751"/>
      <w:bookmarkEnd w:id="2799"/>
      <w:r w:rsidRPr="00F63F22">
        <w:rPr>
          <w:noProof/>
        </w:rPr>
        <w:t>Message Structure Table</w:t>
      </w:r>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r w:rsidRPr="00F63F22">
        <w:rPr>
          <w:noProof/>
        </w:rPr>
        <w:t xml:space="preserve"> (0354)</w:t>
      </w:r>
      <w:bookmarkEnd w:id="2823"/>
      <w:bookmarkEnd w:id="2824"/>
      <w:bookmarkEnd w:id="2825"/>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ins w:id="2826" w:author="Lynn Laakso" w:date="2022-09-09T15:49:00Z"/>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ins w:id="2827" w:author="Lynn Laakso" w:date="2022-09-09T15:49:00Z">
        <w:r w:rsidR="00886355" w:rsidRPr="00886355">
          <w:rPr>
            <w:rStyle w:val="HyperlinkText"/>
          </w:rPr>
          <w:t>Message representation</w:t>
        </w:r>
        <w:r w:rsidR="00886355" w:rsidRPr="00886355">
          <w:rPr>
            <w:rStyle w:val="HyperlinkText"/>
          </w:rPr>
          <w:fldChar w:fldCharType="begin"/>
        </w:r>
        <w:r w:rsidR="00886355" w:rsidRPr="00886355">
          <w:rPr>
            <w:rStyle w:val="HyperlinkText"/>
          </w:rPr>
          <w:instrText>xe "Message representation"</w:instrText>
        </w:r>
        <w:r w:rsidR="00886355" w:rsidRPr="00F63F22">
          <w:rPr>
            <w:noProof/>
          </w:rPr>
          <w:fldChar w:fldCharType="end"/>
        </w:r>
      </w:ins>
    </w:p>
    <w:p w14:paraId="013D2E18" w14:textId="77777777" w:rsidR="00886355" w:rsidRPr="00F63F22" w:rsidRDefault="00886355" w:rsidP="00F11407">
      <w:pPr>
        <w:pStyle w:val="NormalIndented"/>
        <w:rPr>
          <w:ins w:id="2828" w:author="Lynn Laakso" w:date="2022-09-09T15:49:00Z"/>
          <w:noProof/>
        </w:rPr>
      </w:pPr>
      <w:ins w:id="2829" w:author="Lynn Laakso" w:date="2022-09-09T15:49:00Z">
        <w:r w:rsidRPr="00F63F22">
          <w:rPr>
            <w:noProof/>
          </w:rPr>
          <w:t>For each trigger event the messages that are exchanged when the trigger event occurs are defined using the HL7 abstract message syntax as follows:</w:t>
        </w:r>
      </w:ins>
    </w:p>
    <w:p w14:paraId="231E0AE3" w14:textId="77777777" w:rsidR="00886355" w:rsidRPr="00F63F22" w:rsidRDefault="00886355" w:rsidP="00F11407">
      <w:pPr>
        <w:pStyle w:val="NormalIndented"/>
        <w:rPr>
          <w:ins w:id="2830" w:author="Lynn Laakso" w:date="2022-09-09T15:49:00Z"/>
          <w:noProof/>
        </w:rPr>
      </w:pPr>
      <w:ins w:id="2831" w:author="Lynn Laakso" w:date="2022-09-09T15:49:00Z">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ins>
    </w:p>
    <w:p w14:paraId="52947AD6" w14:textId="77777777" w:rsidR="00886355" w:rsidRPr="00F63F22" w:rsidRDefault="00886355" w:rsidP="00F11407">
      <w:pPr>
        <w:pStyle w:val="Note"/>
        <w:rPr>
          <w:ins w:id="2832" w:author="Lynn Laakso" w:date="2022-09-09T15:49:00Z"/>
          <w:noProof/>
        </w:rPr>
      </w:pPr>
      <w:ins w:id="2833" w:author="Lynn Laakso" w:date="2022-09-09T15:49:00Z">
        <w:r w:rsidRPr="00F63F22">
          <w:rPr>
            <w:rStyle w:val="Strong"/>
            <w:rFonts w:cs="Times New Roman"/>
            <w:noProof/>
          </w:rPr>
          <w:t>Note:</w:t>
        </w:r>
        <w:r w:rsidRPr="00F63F22">
          <w:rPr>
            <w:noProof/>
          </w:rPr>
          <w:tab/>
          <w:t>[{...}] and {[...]} are equivalent.</w:t>
        </w:r>
      </w:ins>
    </w:p>
    <w:p w14:paraId="253936F4" w14:textId="77777777" w:rsidR="00886355" w:rsidRPr="00F63F22" w:rsidRDefault="00886355" w:rsidP="00F11407">
      <w:pPr>
        <w:pStyle w:val="NormalIndented"/>
        <w:rPr>
          <w:ins w:id="2834" w:author="Lynn Laakso" w:date="2022-09-09T15:49:00Z"/>
          <w:noProof/>
        </w:rPr>
      </w:pPr>
      <w:ins w:id="2835" w:author="Lynn Laakso" w:date="2022-09-09T15:49:00Z">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ins>
    </w:p>
    <w:p w14:paraId="1EFDEA49" w14:textId="77777777" w:rsidR="00886355" w:rsidRPr="00F63F22" w:rsidRDefault="00886355" w:rsidP="00F11407">
      <w:pPr>
        <w:pStyle w:val="NormalIndented"/>
        <w:rPr>
          <w:ins w:id="2836" w:author="Lynn Laakso" w:date="2022-09-09T15:49:00Z"/>
          <w:noProof/>
        </w:rPr>
      </w:pPr>
      <w:ins w:id="2837" w:author="Lynn Laakso" w:date="2022-09-09T15:49:00Z">
        <w:r w:rsidRPr="00F63F22">
          <w:rPr>
            <w:noProof/>
          </w:rPr>
          <w:t>A choice of one segment from a group of segments is indicated by using angle brackets to delimit the group and vertical bar delimiters between the several segments.</w:t>
        </w:r>
      </w:ins>
    </w:p>
    <w:p w14:paraId="0E11BC7A" w14:textId="77777777" w:rsidR="00886355" w:rsidRPr="00F63F22" w:rsidRDefault="00886355" w:rsidP="00F11407">
      <w:pPr>
        <w:pStyle w:val="Example"/>
        <w:rPr>
          <w:ins w:id="2838" w:author="Lynn Laakso" w:date="2022-09-09T15:49:00Z"/>
        </w:rPr>
      </w:pPr>
    </w:p>
    <w:p w14:paraId="59785282" w14:textId="77777777" w:rsidR="00886355" w:rsidRPr="00F63F22" w:rsidRDefault="00886355">
      <w:pPr>
        <w:pStyle w:val="NormalIndented"/>
        <w:rPr>
          <w:ins w:id="2839" w:author="Lynn Laakso" w:date="2022-09-09T15:49:00Z"/>
          <w:noProof/>
        </w:rPr>
      </w:pPr>
      <w:ins w:id="2840" w:author="Lynn Laakso" w:date="2022-09-09T15:49:00Z">
        <w:r w:rsidRPr="00F63F22">
          <w:rPr>
            <w:noProof/>
          </w:rPr>
          <w:t xml:space="preserve">Example: The </w:t>
        </w:r>
        <w:r>
          <w:rPr>
            <w:noProof/>
          </w:rPr>
          <w:t xml:space="preserve">following example allows a choice of segments </w:t>
        </w:r>
        <w:r w:rsidRPr="00F63F22">
          <w:rPr>
            <w:noProof/>
          </w:rPr>
          <w:t xml:space="preserve">: </w:t>
        </w:r>
      </w:ins>
    </w:p>
    <w:p w14:paraId="78023C49" w14:textId="77777777" w:rsidR="00886355" w:rsidRDefault="00886355" w:rsidP="00F11407">
      <w:pPr>
        <w:pStyle w:val="Example"/>
        <w:rPr>
          <w:ins w:id="2841" w:author="Lynn Laakso" w:date="2022-09-09T15:49:00Z"/>
        </w:rPr>
      </w:pPr>
      <w:ins w:id="2842" w:author="Lynn Laakso" w:date="2022-09-09T15:49:00Z">
        <w:r>
          <w:t>&lt;ABC | DEF | GHI | JKL &gt;</w:t>
        </w:r>
      </w:ins>
    </w:p>
    <w:p w14:paraId="08CFAE6A" w14:textId="77777777" w:rsidR="00886355" w:rsidRDefault="00886355" w:rsidP="00F11407">
      <w:pPr>
        <w:pStyle w:val="Example"/>
        <w:rPr>
          <w:ins w:id="2843" w:author="Lynn Laakso" w:date="2022-09-09T15:49:00Z"/>
        </w:rPr>
      </w:pPr>
    </w:p>
    <w:p w14:paraId="2262CF95" w14:textId="77777777" w:rsidR="00886355" w:rsidRDefault="00886355" w:rsidP="005E20AE">
      <w:pPr>
        <w:pStyle w:val="NormalIndented"/>
        <w:rPr>
          <w:ins w:id="2844" w:author="Lynn Laakso" w:date="2022-09-09T15:49:00Z"/>
          <w:noProof/>
        </w:rPr>
      </w:pPr>
      <w:ins w:id="2845" w:author="Lynn Laakso" w:date="2022-09-09T15:49:00Z">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ins>
    </w:p>
    <w:p w14:paraId="43C24E03" w14:textId="77777777" w:rsidR="00886355" w:rsidRDefault="00886355" w:rsidP="008E6F16">
      <w:pPr>
        <w:pStyle w:val="NormalIndented"/>
        <w:rPr>
          <w:ins w:id="2846" w:author="Lynn Laakso" w:date="2022-09-09T15:49:00Z"/>
          <w:noProof/>
        </w:rPr>
      </w:pPr>
      <w:ins w:id="2847" w:author="Lynn Laakso" w:date="2022-09-09T15:49:00Z">
        <w:r>
          <w:rPr>
            <w:noProof/>
          </w:rPr>
          <w:t>The first choice is a repeating group consisting of an ABC segment followed by optionally repeating NTE segments.</w:t>
        </w:r>
      </w:ins>
    </w:p>
    <w:p w14:paraId="10379C7D" w14:textId="77777777" w:rsidR="00886355" w:rsidRDefault="00886355" w:rsidP="005E20AE">
      <w:pPr>
        <w:pStyle w:val="NormalIndented"/>
        <w:rPr>
          <w:ins w:id="2848" w:author="Lynn Laakso" w:date="2022-09-09T15:49:00Z"/>
          <w:noProof/>
        </w:rPr>
      </w:pPr>
      <w:ins w:id="2849" w:author="Lynn Laakso" w:date="2022-09-09T15:49:00Z">
        <w:r>
          <w:rPr>
            <w:noProof/>
          </w:rPr>
          <w:t xml:space="preserve">The second choice is the DEF segment. </w:t>
        </w:r>
      </w:ins>
    </w:p>
    <w:p w14:paraId="407B2141" w14:textId="77777777" w:rsidR="00886355" w:rsidRPr="00F63F22" w:rsidRDefault="00886355" w:rsidP="005E20AE">
      <w:pPr>
        <w:pStyle w:val="NormalIndented"/>
        <w:rPr>
          <w:ins w:id="2850" w:author="Lynn Laakso" w:date="2022-09-09T15:49:00Z"/>
          <w:noProof/>
        </w:rPr>
      </w:pPr>
      <w:ins w:id="2851" w:author="Lynn Laakso" w:date="2022-09-09T15:49:00Z">
        <w:r>
          <w:rPr>
            <w:noProof/>
          </w:rPr>
          <w:t>The third choice is a group with a required GHI segment followed by an optionally repeating group containing a PRT segment followed by an optionally repeating NTE segment.</w:t>
        </w:r>
      </w:ins>
    </w:p>
    <w:p w14:paraId="4EB79D25" w14:textId="77777777" w:rsidR="00886355" w:rsidRDefault="00886355">
      <w:pPr>
        <w:pStyle w:val="Example"/>
        <w:rPr>
          <w:ins w:id="2852" w:author="Lynn Laakso" w:date="2022-09-09T15:49:00Z"/>
        </w:rPr>
      </w:pPr>
      <w:ins w:id="2853" w:author="Lynn Laakso" w:date="2022-09-09T15:49:00Z">
        <w:r>
          <w:t>&lt;{ABC [{NTE}] } |DEF | GHI [{PRT</w:t>
        </w:r>
        <w:r w:rsidRPr="00C57BDA">
          <w:t xml:space="preserve"> [{NTE}] }] </w:t>
        </w:r>
        <w:r>
          <w:t xml:space="preserve"> &gt;</w:t>
        </w:r>
      </w:ins>
    </w:p>
    <w:p w14:paraId="751468CF" w14:textId="77777777" w:rsidR="00886355" w:rsidRDefault="00886355" w:rsidP="005E20AE">
      <w:pPr>
        <w:pStyle w:val="Example"/>
        <w:rPr>
          <w:ins w:id="2854" w:author="Lynn Laakso" w:date="2022-09-09T15:49:00Z"/>
        </w:rPr>
      </w:pPr>
    </w:p>
    <w:p w14:paraId="2B05BB45" w14:textId="77777777" w:rsidR="00886355" w:rsidRPr="00F63F22" w:rsidRDefault="00886355" w:rsidP="00F11407">
      <w:pPr>
        <w:pStyle w:val="Example"/>
        <w:rPr>
          <w:ins w:id="2855" w:author="Lynn Laakso" w:date="2022-09-09T15:49:00Z"/>
        </w:rPr>
      </w:pPr>
    </w:p>
    <w:p w14:paraId="7138BE00" w14:textId="6A53A413" w:rsidR="00953E39" w:rsidRPr="00F63F22" w:rsidRDefault="00886355" w:rsidP="00EA2497">
      <w:pPr>
        <w:pStyle w:val="NormalIndented"/>
        <w:rPr>
          <w:noProof/>
        </w:rPr>
      </w:pPr>
      <w:ins w:id="2856" w:author="Lynn Laakso" w:date="2022-09-09T15:49:00Z">
        <w:r w:rsidRPr="000247A5">
          <w:t>Chapter</w:t>
        </w:r>
        <w:r w:rsidRPr="00F63F22">
          <w:rPr>
            <w:noProof/>
          </w:rPr>
          <w:t xml:space="preserve"> Formats For Defining HL7 Messages</w:t>
        </w:r>
      </w:ins>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857" w:name="HL70354"/>
      <w:bookmarkEnd w:id="2857"/>
    </w:p>
    <w:p w14:paraId="28DDFE56" w14:textId="77777777" w:rsidR="00953E39" w:rsidRPr="00F63F22" w:rsidRDefault="00953E39" w:rsidP="00EA2497">
      <w:pPr>
        <w:pStyle w:val="Heading3"/>
        <w:rPr>
          <w:noProof/>
        </w:rPr>
      </w:pPr>
      <w:bookmarkStart w:id="2858" w:name="_Toc498146273"/>
      <w:bookmarkStart w:id="2859" w:name="_Toc527864842"/>
      <w:bookmarkStart w:id="2860" w:name="_Toc527866314"/>
      <w:bookmarkStart w:id="2861" w:name="_Toc528481964"/>
      <w:bookmarkStart w:id="2862" w:name="_Toc528482469"/>
      <w:bookmarkStart w:id="2863" w:name="_Toc528482768"/>
      <w:bookmarkStart w:id="2864" w:name="_Toc528482893"/>
      <w:bookmarkStart w:id="2865" w:name="_Toc528486201"/>
      <w:bookmarkStart w:id="2866" w:name="_Toc536689806"/>
      <w:bookmarkStart w:id="2867" w:name="_Toc496551"/>
      <w:bookmarkStart w:id="2868" w:name="_Toc524898"/>
      <w:bookmarkStart w:id="2869" w:name="_Ref20123391"/>
      <w:bookmarkStart w:id="2870" w:name="_Toc22443837"/>
      <w:bookmarkStart w:id="2871" w:name="_Toc22444189"/>
      <w:bookmarkStart w:id="2872" w:name="_Toc36358136"/>
      <w:bookmarkStart w:id="2873" w:name="_Toc42232565"/>
      <w:bookmarkStart w:id="2874" w:name="_Toc43275087"/>
      <w:bookmarkStart w:id="2875" w:name="_Toc43275259"/>
      <w:bookmarkStart w:id="2876" w:name="_Toc43275966"/>
      <w:bookmarkStart w:id="2877" w:name="_Toc43276286"/>
      <w:bookmarkStart w:id="2878" w:name="_Toc43276811"/>
      <w:bookmarkStart w:id="2879" w:name="_Toc43276909"/>
      <w:bookmarkStart w:id="2880" w:name="_Toc43277049"/>
      <w:bookmarkStart w:id="2881" w:name="_Toc234219618"/>
      <w:bookmarkStart w:id="2882" w:name="_Toc17270031"/>
      <w:bookmarkStart w:id="2883" w:name="_Toc28952752"/>
      <w:r w:rsidRPr="00F63F22">
        <w:rPr>
          <w:noProof/>
        </w:rPr>
        <w:t>Coding System Table</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r w:rsidRPr="00F63F22">
        <w:rPr>
          <w:noProof/>
        </w:rPr>
        <w:t xml:space="preserve"> (0396)</w:t>
      </w:r>
      <w:bookmarkEnd w:id="2881"/>
      <w:bookmarkEnd w:id="2882"/>
      <w:bookmarkEnd w:id="2883"/>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84"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7" w:anchor="HL70396" w:history="1">
        <w:bookmarkEnd w:id="2884"/>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85" w:name="_Toc498146274"/>
      <w:bookmarkStart w:id="2886" w:name="_Toc527864843"/>
      <w:bookmarkStart w:id="2887" w:name="_Toc527866315"/>
      <w:bookmarkStart w:id="2888" w:name="_Toc528481965"/>
      <w:bookmarkStart w:id="2889" w:name="_Toc528482470"/>
      <w:bookmarkStart w:id="2890" w:name="_Toc528482769"/>
      <w:bookmarkStart w:id="2891" w:name="_Toc528482894"/>
      <w:bookmarkStart w:id="2892" w:name="_Toc528486202"/>
      <w:bookmarkStart w:id="2893" w:name="_Toc536689807"/>
      <w:bookmarkStart w:id="2894" w:name="_Toc496552"/>
      <w:bookmarkStart w:id="2895" w:name="_Toc524899"/>
      <w:bookmarkStart w:id="2896" w:name="_Toc22443838"/>
      <w:bookmarkStart w:id="2897" w:name="_Toc22444190"/>
      <w:bookmarkStart w:id="2898" w:name="_Toc36358137"/>
      <w:bookmarkStart w:id="2899" w:name="_Toc42232566"/>
      <w:bookmarkStart w:id="2900" w:name="_Toc43275088"/>
      <w:bookmarkStart w:id="2901" w:name="_Toc43275260"/>
      <w:bookmarkStart w:id="2902" w:name="_Toc43275967"/>
      <w:bookmarkStart w:id="2903" w:name="_Toc43276287"/>
      <w:bookmarkStart w:id="2904" w:name="_Toc43276812"/>
      <w:bookmarkStart w:id="2905" w:name="_Toc43276910"/>
      <w:bookmarkStart w:id="2906" w:name="_Toc43277050"/>
      <w:bookmarkStart w:id="2907" w:name="_Toc234219619"/>
      <w:bookmarkStart w:id="2908" w:name="_Toc17270032"/>
      <w:bookmarkStart w:id="2909" w:name="_Toc28952753"/>
      <w:r w:rsidRPr="00F63F22">
        <w:rPr>
          <w:noProof/>
        </w:rPr>
        <w:t>Yes/no Indicator Table</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r w:rsidRPr="00F63F22">
        <w:rPr>
          <w:noProof/>
        </w:rPr>
        <w:t xml:space="preserve"> (0136)</w:t>
      </w:r>
      <w:bookmarkEnd w:id="2907"/>
      <w:bookmarkEnd w:id="2908"/>
      <w:bookmarkEnd w:id="2909"/>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910" w:name="_Hlt478364140"/>
      <w:bookmarkStart w:id="2911" w:name="_Toc349735716"/>
      <w:bookmarkStart w:id="2912" w:name="_Toc349803988"/>
      <w:bookmarkEnd w:id="2910"/>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913" w:name="_Toc496553"/>
      <w:bookmarkStart w:id="2914" w:name="_Toc524900"/>
      <w:bookmarkStart w:id="2915" w:name="_Ref2131772"/>
      <w:bookmarkStart w:id="2916" w:name="_Toc22443839"/>
      <w:bookmarkStart w:id="2917" w:name="_Toc22444191"/>
      <w:bookmarkStart w:id="2918" w:name="_Toc36358138"/>
      <w:bookmarkStart w:id="2919" w:name="_Toc42232567"/>
      <w:bookmarkStart w:id="2920" w:name="_Toc43275089"/>
      <w:bookmarkStart w:id="2921" w:name="_Toc43275261"/>
      <w:bookmarkStart w:id="2922" w:name="_Toc43275968"/>
      <w:bookmarkStart w:id="2923" w:name="_Toc43276288"/>
      <w:bookmarkStart w:id="2924" w:name="_Toc43276813"/>
      <w:bookmarkStart w:id="2925" w:name="_Toc43276911"/>
      <w:bookmarkStart w:id="2926" w:name="_Toc43277051"/>
      <w:bookmarkStart w:id="2927" w:name="_Toc234219620"/>
      <w:bookmarkStart w:id="2928" w:name="_Toc17270033"/>
      <w:bookmarkStart w:id="2929" w:name="_Toc28952754"/>
      <w:bookmarkStart w:id="2930" w:name="_Toc348257293"/>
      <w:bookmarkStart w:id="2931" w:name="_Toc348257629"/>
      <w:bookmarkStart w:id="2932" w:name="_Toc348263251"/>
      <w:bookmarkStart w:id="2933" w:name="_Toc348336580"/>
      <w:bookmarkStart w:id="2934" w:name="_Toc348770068"/>
      <w:bookmarkStart w:id="2935" w:name="_Toc348856210"/>
      <w:bookmarkStart w:id="2936" w:name="_Toc348866631"/>
      <w:bookmarkStart w:id="2937" w:name="_Toc348947861"/>
      <w:bookmarkStart w:id="2938" w:name="_Toc349735442"/>
      <w:bookmarkStart w:id="2939" w:name="_Toc349735885"/>
      <w:bookmarkStart w:id="2940" w:name="_Toc349736039"/>
      <w:bookmarkStart w:id="2941" w:name="_Toc349803771"/>
      <w:bookmarkStart w:id="2942" w:name="_Toc359236109"/>
      <w:bookmarkStart w:id="2943" w:name="_Toc498146275"/>
      <w:bookmarkStart w:id="2944" w:name="_Toc527864844"/>
      <w:bookmarkStart w:id="2945" w:name="_Toc527866316"/>
      <w:bookmarkStart w:id="2946" w:name="_Toc528481966"/>
      <w:bookmarkStart w:id="2947" w:name="_Toc528482471"/>
      <w:bookmarkStart w:id="2948" w:name="_Toc528482770"/>
      <w:bookmarkStart w:id="2949" w:name="_Toc528482895"/>
      <w:bookmarkStart w:id="2950" w:name="_Toc528486203"/>
      <w:bookmarkStart w:id="2951" w:name="_Toc536689808"/>
      <w:bookmarkEnd w:id="2911"/>
      <w:bookmarkEnd w:id="2912"/>
      <w:r w:rsidRPr="00F63F22">
        <w:rPr>
          <w:noProof/>
        </w:rPr>
        <w:t>Expanded Yes/no Indicator Table</w:t>
      </w:r>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r w:rsidRPr="00F63F22">
        <w:rPr>
          <w:noProof/>
        </w:rPr>
        <w:t xml:space="preserve"> (0532)</w:t>
      </w:r>
      <w:bookmarkEnd w:id="2927"/>
      <w:bookmarkEnd w:id="2928"/>
      <w:bookmarkEnd w:id="2929"/>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952" w:name="_Toc496554"/>
      <w:bookmarkStart w:id="2953" w:name="_Toc524901"/>
      <w:bookmarkStart w:id="2954" w:name="_Toc22443840"/>
      <w:bookmarkStart w:id="2955" w:name="_Toc22444192"/>
      <w:bookmarkStart w:id="2956" w:name="_Toc36358139"/>
      <w:bookmarkStart w:id="2957" w:name="_Toc42232568"/>
      <w:bookmarkStart w:id="2958" w:name="_Toc43275090"/>
      <w:bookmarkStart w:id="2959" w:name="_Toc43275262"/>
      <w:bookmarkStart w:id="2960" w:name="_Toc43275969"/>
      <w:bookmarkStart w:id="2961" w:name="_Toc43276289"/>
      <w:bookmarkStart w:id="2962" w:name="_Toc43276814"/>
      <w:bookmarkStart w:id="2963" w:name="_Toc43276912"/>
      <w:bookmarkStart w:id="2964" w:name="_Toc43277052"/>
      <w:bookmarkStart w:id="2965" w:name="_Toc234219621"/>
      <w:bookmarkStart w:id="2966" w:name="_Toc17270034"/>
      <w:bookmarkStart w:id="2967" w:name="_Toc28952755"/>
      <w:r w:rsidRPr="00F63F22">
        <w:rPr>
          <w:noProof/>
        </w:rPr>
        <w:lastRenderedPageBreak/>
        <w:t>Sample Control M</w:t>
      </w:r>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r w:rsidRPr="00F63F22">
        <w:rPr>
          <w:noProof/>
        </w:rPr>
        <w:t>essages</w:t>
      </w:r>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968" w:name="_Toc348257294"/>
      <w:bookmarkStart w:id="2969" w:name="_Toc348257630"/>
      <w:bookmarkStart w:id="2970" w:name="_Toc348263252"/>
      <w:bookmarkStart w:id="2971" w:name="_Toc348336581"/>
      <w:bookmarkStart w:id="2972" w:name="_Toc348770069"/>
      <w:bookmarkStart w:id="2973" w:name="_Toc348856211"/>
      <w:bookmarkStart w:id="2974" w:name="_Toc348866632"/>
      <w:bookmarkStart w:id="2975" w:name="_Toc348947862"/>
      <w:bookmarkStart w:id="2976" w:name="_Toc349735443"/>
      <w:bookmarkStart w:id="2977" w:name="_Toc349735886"/>
      <w:bookmarkStart w:id="2978" w:name="_Toc349736040"/>
      <w:bookmarkStart w:id="2979" w:name="_Toc349803772"/>
      <w:bookmarkStart w:id="2980" w:name="_Toc359236110"/>
      <w:bookmarkStart w:id="2981" w:name="_Toc498146276"/>
      <w:bookmarkStart w:id="2982" w:name="_Toc527864845"/>
      <w:bookmarkStart w:id="2983" w:name="_Toc527866317"/>
      <w:bookmarkStart w:id="2984" w:name="_Toc528481967"/>
      <w:bookmarkStart w:id="2985" w:name="_Toc528482472"/>
      <w:bookmarkStart w:id="2986" w:name="_Toc528482771"/>
      <w:bookmarkStart w:id="2987" w:name="_Toc528482896"/>
      <w:bookmarkStart w:id="2988" w:name="_Toc528486204"/>
      <w:bookmarkStart w:id="2989" w:name="_Toc536689809"/>
      <w:bookmarkStart w:id="2990" w:name="_Toc496555"/>
      <w:bookmarkStart w:id="2991" w:name="_Toc524902"/>
      <w:bookmarkStart w:id="2992" w:name="_Toc22443841"/>
      <w:bookmarkStart w:id="2993" w:name="_Toc22444193"/>
      <w:bookmarkStart w:id="2994" w:name="_Toc36358140"/>
      <w:bookmarkStart w:id="2995" w:name="_Toc42232569"/>
      <w:bookmarkStart w:id="2996" w:name="_Toc43275091"/>
      <w:bookmarkStart w:id="2997" w:name="_Toc43275263"/>
      <w:bookmarkStart w:id="2998" w:name="_Toc43275970"/>
      <w:bookmarkStart w:id="2999" w:name="_Toc43276290"/>
      <w:bookmarkStart w:id="3000" w:name="_Toc43276815"/>
      <w:bookmarkStart w:id="3001" w:name="_Toc43276913"/>
      <w:bookmarkStart w:id="3002" w:name="_Toc43277053"/>
      <w:bookmarkStart w:id="3003" w:name="_Toc234219622"/>
      <w:bookmarkStart w:id="3004" w:name="_Toc17270035"/>
      <w:bookmarkStart w:id="3005" w:name="_Toc28952756"/>
      <w:r w:rsidRPr="00F63F22">
        <w:rPr>
          <w:noProof/>
        </w:rPr>
        <w:t>General acknowledgment</w:t>
      </w:r>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77777777" w:rsidR="00953E39" w:rsidRPr="00F63F22" w:rsidRDefault="00953E39" w:rsidP="00EA2497">
      <w:pPr>
        <w:pStyle w:val="Example"/>
      </w:pPr>
      <w:r w:rsidRPr="00F63F22">
        <w:t>MSH|^~\&amp;|LAB|767543|ADT|767543|19900314130405||ACK^A08^ACK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3006" w:name="_Toc348257295"/>
      <w:bookmarkStart w:id="3007" w:name="_Toc348257631"/>
      <w:bookmarkStart w:id="3008" w:name="_Toc348263253"/>
      <w:bookmarkStart w:id="3009" w:name="_Toc348336582"/>
      <w:bookmarkStart w:id="3010" w:name="_Toc348770070"/>
      <w:bookmarkStart w:id="3011" w:name="_Toc348856212"/>
      <w:bookmarkStart w:id="3012" w:name="_Toc348866633"/>
      <w:bookmarkStart w:id="3013" w:name="_Toc348947863"/>
      <w:bookmarkStart w:id="3014" w:name="_Toc349735444"/>
      <w:bookmarkStart w:id="3015" w:name="_Toc349735887"/>
      <w:bookmarkStart w:id="3016" w:name="_Toc349736041"/>
      <w:bookmarkStart w:id="3017" w:name="_Toc349803773"/>
      <w:bookmarkStart w:id="3018" w:name="_Toc359236111"/>
      <w:bookmarkStart w:id="3019" w:name="_Toc498146277"/>
      <w:bookmarkStart w:id="3020" w:name="_Toc527864846"/>
      <w:bookmarkStart w:id="3021" w:name="_Toc527866318"/>
      <w:bookmarkStart w:id="3022" w:name="_Toc528481968"/>
      <w:bookmarkStart w:id="3023" w:name="_Toc528482473"/>
      <w:bookmarkStart w:id="3024" w:name="_Toc528482772"/>
      <w:bookmarkStart w:id="3025" w:name="_Toc528482897"/>
      <w:bookmarkStart w:id="3026" w:name="_Toc528486205"/>
      <w:bookmarkStart w:id="3027" w:name="_Toc536689810"/>
      <w:bookmarkStart w:id="3028" w:name="_Toc496556"/>
      <w:bookmarkStart w:id="3029" w:name="_Toc524903"/>
      <w:bookmarkStart w:id="3030" w:name="_Toc22443842"/>
      <w:bookmarkStart w:id="3031" w:name="_Toc22444194"/>
      <w:bookmarkStart w:id="3032" w:name="_Toc36358141"/>
      <w:bookmarkStart w:id="3033" w:name="_Toc42232570"/>
      <w:bookmarkStart w:id="3034" w:name="_Toc43275092"/>
      <w:bookmarkStart w:id="3035" w:name="_Toc43275264"/>
      <w:bookmarkStart w:id="3036" w:name="_Toc43275971"/>
      <w:bookmarkStart w:id="3037" w:name="_Toc43276291"/>
      <w:bookmarkStart w:id="3038" w:name="_Toc43276816"/>
      <w:bookmarkStart w:id="3039" w:name="_Toc43276914"/>
      <w:bookmarkStart w:id="3040" w:name="_Toc43277054"/>
      <w:bookmarkStart w:id="3041" w:name="_Toc234219623"/>
      <w:bookmarkStart w:id="3042" w:name="_Toc17270036"/>
      <w:bookmarkStart w:id="3043" w:name="_Toc28952757"/>
      <w:r w:rsidRPr="00F63F22">
        <w:rPr>
          <w:noProof/>
        </w:rPr>
        <w:t>General acknowledgment, error return</w:t>
      </w:r>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3044" w:name="_Toc348257296"/>
      <w:bookmarkStart w:id="3045" w:name="_Toc348257632"/>
      <w:bookmarkStart w:id="3046" w:name="_Toc348263254"/>
      <w:bookmarkStart w:id="3047" w:name="_Toc348336583"/>
      <w:bookmarkStart w:id="3048" w:name="_Toc348770071"/>
      <w:bookmarkStart w:id="3049" w:name="_Toc348856213"/>
      <w:bookmarkStart w:id="3050" w:name="_Toc348866634"/>
      <w:bookmarkStart w:id="3051" w:name="_Toc348947864"/>
      <w:bookmarkStart w:id="3052" w:name="_Toc349735445"/>
      <w:bookmarkStart w:id="3053" w:name="_Toc349735888"/>
      <w:bookmarkStart w:id="3054" w:name="_Toc349736042"/>
      <w:bookmarkStart w:id="3055" w:name="_Toc349803774"/>
      <w:bookmarkStart w:id="3056" w:name="_Toc359236112"/>
      <w:bookmarkStart w:id="3057" w:name="_Toc498146278"/>
      <w:bookmarkStart w:id="3058" w:name="_Toc527864847"/>
      <w:bookmarkStart w:id="3059" w:name="_Toc527866319"/>
      <w:bookmarkStart w:id="3060" w:name="_Toc528481969"/>
      <w:bookmarkStart w:id="3061" w:name="_Toc528482474"/>
      <w:bookmarkStart w:id="3062" w:name="_Toc528482773"/>
      <w:bookmarkStart w:id="3063" w:name="_Toc528482898"/>
      <w:bookmarkStart w:id="3064" w:name="_Toc528486206"/>
      <w:bookmarkStart w:id="3065" w:name="_Toc536689811"/>
      <w:bookmarkStart w:id="3066" w:name="_Toc496557"/>
      <w:bookmarkStart w:id="3067" w:name="_Toc524904"/>
      <w:bookmarkStart w:id="3068" w:name="_Toc22443843"/>
      <w:bookmarkStart w:id="3069" w:name="_Toc22444195"/>
      <w:bookmarkStart w:id="3070" w:name="_Toc36358142"/>
      <w:bookmarkStart w:id="3071" w:name="_Toc42232571"/>
      <w:bookmarkStart w:id="3072" w:name="_Toc43275093"/>
      <w:bookmarkStart w:id="3073" w:name="_Toc43275265"/>
      <w:bookmarkStart w:id="3074" w:name="_Toc43275972"/>
      <w:bookmarkStart w:id="3075" w:name="_Toc43276292"/>
      <w:bookmarkStart w:id="3076" w:name="_Toc43276817"/>
      <w:bookmarkStart w:id="3077" w:name="_Toc43276915"/>
      <w:bookmarkStart w:id="3078" w:name="_Toc43277055"/>
      <w:bookmarkStart w:id="3079" w:name="_Toc234219624"/>
      <w:bookmarkStart w:id="3080" w:name="_Toc17270037"/>
      <w:bookmarkStart w:id="3081" w:name="_Toc28952758"/>
      <w:r w:rsidRPr="00F63F22">
        <w:rPr>
          <w:noProof/>
        </w:rPr>
        <w:t>Message using sequence number:</w:t>
      </w:r>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r w:rsidRPr="00F63F22">
        <w:rPr>
          <w:noProof/>
        </w:rPr>
        <w:t xml:space="preserve"> protocol</w:t>
      </w:r>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ins w:id="3082" w:author="Lynn Laakso" w:date="2022-09-09T15:49:00Z">
        <w:r w:rsidR="00886355" w:rsidRPr="00F63F22">
          <w:rPr>
            <w:noProof/>
          </w:rPr>
          <w:t xml:space="preserve">Sequence </w:t>
        </w:r>
        <w:r w:rsidR="00886355" w:rsidRPr="000247A5">
          <w:rPr>
            <w:noProof/>
          </w:rPr>
          <w:t>number</w:t>
        </w:r>
        <w:r w:rsidR="00886355" w:rsidRPr="00F63F22">
          <w:rPr>
            <w:noProof/>
          </w:rPr>
          <w:t xml:space="preserve"> protocol</w:t>
        </w:r>
      </w:ins>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83" w:name="_Hlt478362934"/>
      <w:bookmarkStart w:id="3084" w:name="_Toc17270038"/>
      <w:bookmarkStart w:id="3085" w:name="_Toc28952759"/>
      <w:bookmarkStart w:id="3086" w:name="_Toc496559"/>
      <w:bookmarkStart w:id="3087" w:name="_Toc524906"/>
      <w:bookmarkStart w:id="3088" w:name="_Toc22443845"/>
      <w:bookmarkStart w:id="3089" w:name="_Toc22444197"/>
      <w:bookmarkStart w:id="3090" w:name="_Toc36358144"/>
      <w:bookmarkStart w:id="3091" w:name="_Toc42232573"/>
      <w:bookmarkStart w:id="3092" w:name="_Toc43275095"/>
      <w:bookmarkStart w:id="3093" w:name="_Toc43275267"/>
      <w:bookmarkStart w:id="3094" w:name="_Toc43275974"/>
      <w:bookmarkStart w:id="3095" w:name="_Toc43276294"/>
      <w:bookmarkStart w:id="3096" w:name="_Toc43276819"/>
      <w:bookmarkStart w:id="3097" w:name="_Toc43276917"/>
      <w:bookmarkStart w:id="3098" w:name="_Toc43277057"/>
      <w:bookmarkStart w:id="3099" w:name="_Toc234219626"/>
      <w:bookmarkEnd w:id="3083"/>
      <w:r w:rsidRPr="00F63F22">
        <w:rPr>
          <w:noProof/>
        </w:rPr>
        <w:t>Message fragmentation</w:t>
      </w:r>
      <w:bookmarkEnd w:id="3084"/>
      <w:bookmarkEnd w:id="308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ins w:id="3100" w:author="Lynn Laakso" w:date="2022-09-09T15:49:00Z">
        <w:r w:rsidR="00886355" w:rsidRPr="00886355">
          <w:rPr>
            <w:i/>
            <w:noProof/>
            <w:color w:val="0000FF"/>
          </w:rPr>
          <w:t>Continuation messages and segments</w:t>
        </w:r>
      </w:ins>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101" w:name="_Toc17270039"/>
      <w:bookmarkStart w:id="3102" w:name="_Toc28952760"/>
      <w:r w:rsidRPr="00F63F22">
        <w:rPr>
          <w:noProof/>
        </w:rPr>
        <w:t>Acknowledgment message using original mode processing</w:t>
      </w:r>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1"/>
      <w:bookmarkEnd w:id="3102"/>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77777777" w:rsidR="00953E39" w:rsidRPr="00F63F22" w:rsidRDefault="00953E39" w:rsidP="00EA2497">
      <w:pPr>
        <w:pStyle w:val="Example"/>
      </w:pPr>
      <w:r w:rsidRPr="00F63F22">
        <w:t>MSH|^~\&amp;|LABxxx|ClinLAB|ICU||19910918060544||MFN^M03^MFN_M03|MSGID002|P|2.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77777777" w:rsidR="00953E39" w:rsidRPr="00F63F22" w:rsidRDefault="00953E39" w:rsidP="00EA2497">
      <w:pPr>
        <w:pStyle w:val="Example"/>
      </w:pPr>
      <w:r w:rsidRPr="00F63F22">
        <w:t>MSH|^~\&amp;|ICU||LABxxx|ClinLAB|19910918060545||MFK^M03^MFK_M01|MSGID99002|P|2.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103" w:name="_Toc496560"/>
      <w:bookmarkStart w:id="3104" w:name="_Toc524907"/>
      <w:bookmarkStart w:id="3105" w:name="_Toc22443846"/>
      <w:bookmarkStart w:id="3106" w:name="_Toc22444198"/>
      <w:bookmarkStart w:id="3107" w:name="_Toc36358145"/>
      <w:bookmarkStart w:id="3108" w:name="_Toc42232574"/>
      <w:bookmarkStart w:id="3109" w:name="_Toc43275096"/>
      <w:bookmarkStart w:id="3110" w:name="_Toc43275268"/>
      <w:bookmarkStart w:id="3111" w:name="_Toc43275975"/>
      <w:bookmarkStart w:id="3112" w:name="_Toc43276295"/>
      <w:bookmarkStart w:id="3113" w:name="_Toc43276820"/>
      <w:bookmarkStart w:id="3114" w:name="_Toc43276918"/>
      <w:bookmarkStart w:id="3115" w:name="_Toc43277058"/>
      <w:bookmarkStart w:id="3116" w:name="_Toc234219627"/>
      <w:bookmarkStart w:id="3117" w:name="_Toc17270040"/>
      <w:bookmarkStart w:id="3118" w:name="_Toc28952761"/>
      <w:r w:rsidRPr="00F63F22">
        <w:rPr>
          <w:noProof/>
        </w:rPr>
        <w:t>Acknowledgment message using enhanced mode processing</w:t>
      </w:r>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77777777" w:rsidR="00953E39" w:rsidRPr="00F63F22" w:rsidRDefault="00953E39" w:rsidP="00EA2497">
      <w:pPr>
        <w:pStyle w:val="Example"/>
      </w:pPr>
      <w:r w:rsidRPr="00F63F22">
        <w:t>MSH|^~\&amp;|LABxxx|ClinLAB|ICU||19910918060544||MFN^M03^MFN_M03|MSGID002|P|2.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77777777" w:rsidR="00953E39" w:rsidRPr="00F63F22" w:rsidRDefault="00953E39" w:rsidP="00EA2497">
      <w:pPr>
        <w:pStyle w:val="Example"/>
      </w:pPr>
      <w:r w:rsidRPr="00F63F22">
        <w:t>MSH|^~\&amp;|ICU||LABxxx|ClinLAB|19910918060545||MSA|MSGID99002|P|2.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7777777" w:rsidR="00953E39" w:rsidRPr="00F63F22" w:rsidRDefault="00953E39" w:rsidP="00EA2497">
      <w:pPr>
        <w:pStyle w:val="Example"/>
      </w:pPr>
      <w:r w:rsidRPr="00F63F22">
        <w:t>MSH|^~\&amp;|ICU||LABxxx|ClinLAB|19911001080504||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77777777" w:rsidR="00953E39" w:rsidRPr="00F63F22" w:rsidRDefault="00953E39" w:rsidP="00EA2497">
      <w:pPr>
        <w:pStyle w:val="Example"/>
      </w:pPr>
      <w:r w:rsidRPr="00F63F22">
        <w:t>MSH|^~\&amp;|LABxxx|ClinLAB|ICU||19911001080507||ACK|MSGID444|P|2.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119" w:name="_Toc348257299"/>
      <w:bookmarkStart w:id="3120" w:name="_Toc348257635"/>
      <w:bookmarkStart w:id="3121" w:name="_Toc348263257"/>
      <w:bookmarkStart w:id="3122" w:name="_Toc348336586"/>
      <w:bookmarkStart w:id="3123" w:name="_Toc348770074"/>
      <w:bookmarkStart w:id="3124" w:name="_Toc348856216"/>
      <w:bookmarkStart w:id="3125" w:name="_Toc348866637"/>
      <w:bookmarkStart w:id="3126" w:name="_Toc348947867"/>
      <w:bookmarkStart w:id="3127" w:name="_Toc349735448"/>
      <w:bookmarkStart w:id="3128" w:name="_Toc349735891"/>
      <w:bookmarkStart w:id="3129" w:name="_Toc349736045"/>
      <w:bookmarkStart w:id="3130" w:name="_Toc349803777"/>
      <w:bookmarkStart w:id="3131" w:name="_Toc359236115"/>
      <w:bookmarkStart w:id="3132" w:name="_Toc498146284"/>
      <w:bookmarkStart w:id="3133" w:name="_Toc527864853"/>
      <w:bookmarkStart w:id="3134" w:name="_Toc527866325"/>
      <w:bookmarkStart w:id="3135" w:name="_Toc528481972"/>
      <w:bookmarkStart w:id="3136" w:name="_Toc528482477"/>
      <w:bookmarkStart w:id="3137" w:name="_Toc528482776"/>
      <w:bookmarkStart w:id="3138" w:name="_Toc528482901"/>
      <w:bookmarkStart w:id="3139" w:name="_Toc528486209"/>
      <w:bookmarkStart w:id="3140" w:name="_Toc536689814"/>
      <w:bookmarkStart w:id="3141" w:name="_Toc496561"/>
      <w:bookmarkStart w:id="3142" w:name="_Toc524908"/>
      <w:bookmarkStart w:id="3143" w:name="_Toc22443847"/>
      <w:bookmarkStart w:id="3144" w:name="_Toc22444199"/>
      <w:bookmarkStart w:id="3145" w:name="_Toc36358149"/>
      <w:bookmarkStart w:id="3146" w:name="_Toc42232578"/>
      <w:bookmarkStart w:id="3147" w:name="_Toc43275100"/>
      <w:bookmarkStart w:id="3148" w:name="_Toc43275272"/>
      <w:bookmarkStart w:id="3149" w:name="_Toc43275979"/>
      <w:bookmarkStart w:id="3150" w:name="_Toc43276299"/>
      <w:bookmarkStart w:id="3151" w:name="_Toc43276824"/>
      <w:bookmarkStart w:id="3152" w:name="_Toc43276922"/>
      <w:bookmarkStart w:id="3153" w:name="_Toc43277062"/>
      <w:bookmarkStart w:id="3154" w:name="_Toc234219628"/>
      <w:bookmarkStart w:id="3155" w:name="_Toc17270041"/>
      <w:bookmarkStart w:id="3156" w:name="_Toc28952762"/>
      <w:r w:rsidRPr="00F63F22">
        <w:rPr>
          <w:noProof/>
        </w:rPr>
        <w:t>Outstanding I</w:t>
      </w:r>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r w:rsidRPr="00F63F22">
        <w:rPr>
          <w:noProof/>
        </w:rPr>
        <w:t>ssues</w:t>
      </w:r>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9205" w14:textId="77777777" w:rsidR="00E61FD2" w:rsidRDefault="00E61FD2" w:rsidP="009928E9">
      <w:pPr>
        <w:spacing w:after="0" w:line="240" w:lineRule="auto"/>
      </w:pPr>
      <w:r>
        <w:separator/>
      </w:r>
    </w:p>
  </w:endnote>
  <w:endnote w:type="continuationSeparator" w:id="0">
    <w:p w14:paraId="48F8A493" w14:textId="77777777" w:rsidR="00E61FD2" w:rsidRDefault="00E61FD2"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1FFCD81A"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49E15614"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53508E86"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04572578"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886355">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886355">
      <w:rPr>
        <w:bCs/>
      </w:rPr>
      <w:t>2022</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66ED" w14:textId="77777777" w:rsidR="00E61FD2" w:rsidRDefault="00E61FD2" w:rsidP="009928E9">
      <w:pPr>
        <w:spacing w:after="0" w:line="240" w:lineRule="auto"/>
      </w:pPr>
      <w:r>
        <w:separator/>
      </w:r>
    </w:p>
  </w:footnote>
  <w:footnote w:type="continuationSeparator" w:id="0">
    <w:p w14:paraId="3CF6A4F6" w14:textId="77777777" w:rsidR="00E61FD2" w:rsidRDefault="00E61FD2"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112F"/>
    <w:rsid w:val="00522D7E"/>
    <w:rsid w:val="00532C82"/>
    <w:rsid w:val="00540839"/>
    <w:rsid w:val="00546590"/>
    <w:rsid w:val="00555F65"/>
    <w:rsid w:val="0056462D"/>
    <w:rsid w:val="00571302"/>
    <w:rsid w:val="00571743"/>
    <w:rsid w:val="00575553"/>
    <w:rsid w:val="00585423"/>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E0807"/>
    <w:rsid w:val="007E0C9C"/>
    <w:rsid w:val="007F64BE"/>
    <w:rsid w:val="00815D5F"/>
    <w:rsid w:val="008213F5"/>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C5231"/>
    <w:rsid w:val="00AC5B70"/>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1E23"/>
    <w:rsid w:val="00DA2A98"/>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0247A5"/>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unicode.org/unicode/reports/tr17/"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4.png"/><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http://www.hl7.org" TargetMode="External"/><Relationship Id="rId95" Type="http://schemas.openxmlformats.org/officeDocument/2006/relationships/header" Target="head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w3.org/TR/REC-xml"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1.xml"/><Relationship Id="rId98"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93</Pages>
  <Words>43205</Words>
  <Characters>246273</Characters>
  <Application>Microsoft Office Word</Application>
  <DocSecurity>0</DocSecurity>
  <Lines>2052</Lines>
  <Paragraphs>577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288901</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Lynn Laakso</cp:lastModifiedBy>
  <cp:revision>3</cp:revision>
  <cp:lastPrinted>2022-09-09T19:49:00Z</cp:lastPrinted>
  <dcterms:created xsi:type="dcterms:W3CDTF">2022-09-09T19:48:00Z</dcterms:created>
  <dcterms:modified xsi:type="dcterms:W3CDTF">2022-09-09T20:08:00Z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