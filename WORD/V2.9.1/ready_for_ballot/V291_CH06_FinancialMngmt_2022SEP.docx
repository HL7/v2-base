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4A5EAB0C"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r w:rsidR="00ED0618" w:rsidRPr="002529E8">
          <w:rPr>
            <w:rStyle w:val="Hyperlink"/>
            <w:noProof/>
            <w:kern w:val="0"/>
          </w:rPr>
          <w:t>www.hl7.org/fhir/uv/gender-harmony/2022Sep.</w:t>
        </w:r>
      </w:hyperlink>
    </w:p>
    <w:p w14:paraId="7245B678" w14:textId="3B20E4A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1" w:history="1">
        <w:r w:rsidR="009E18AD" w:rsidRPr="007865CD">
          <w:rPr>
            <w:rStyle w:val="Hyperlink"/>
            <w:noProof/>
            <w:kern w:val="0"/>
          </w:rPr>
          <w:t>www.hl7.org/fhir/uv/gender-harmony/2022Sep</w:t>
        </w:r>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83280B">
        <w:trPr>
          <w:jc w:val="center"/>
          <w:ins w:id="46" w:author="Beat Heggli" w:date="2022-08-08T10:02:00Z"/>
        </w:trPr>
        <w:tc>
          <w:tcPr>
            <w:tcW w:w="1418"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723"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306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70"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68"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31"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83280B">
        <w:trPr>
          <w:jc w:val="center"/>
          <w:ins w:id="59" w:author="Beat Heggli" w:date="2022-08-08T10:02:00Z"/>
        </w:trPr>
        <w:tc>
          <w:tcPr>
            <w:tcW w:w="1418"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723"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306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70"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68"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31"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83280B">
        <w:trPr>
          <w:jc w:val="center"/>
          <w:ins w:id="75" w:author="Beat Heggli" w:date="2022-08-08T10:07:00Z"/>
        </w:trPr>
        <w:tc>
          <w:tcPr>
            <w:tcW w:w="1418"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723"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306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70" w:type="dxa"/>
            <w:shd w:val="clear" w:color="auto" w:fill="CC99FF"/>
          </w:tcPr>
          <w:p w14:paraId="7CFA3867" w14:textId="77777777" w:rsidR="00A635F4" w:rsidRPr="00A635F4" w:rsidRDefault="00A635F4" w:rsidP="00A635F4">
            <w:pPr>
              <w:rPr>
                <w:ins w:id="86" w:author="Beat Heggli" w:date="2022-08-08T10:07:00Z"/>
                <w:noProof/>
              </w:rPr>
            </w:pPr>
          </w:p>
        </w:tc>
        <w:tc>
          <w:tcPr>
            <w:tcW w:w="1068" w:type="dxa"/>
            <w:shd w:val="clear" w:color="auto" w:fill="CC99FF"/>
          </w:tcPr>
          <w:p w14:paraId="2652D0EA" w14:textId="77777777" w:rsidR="00A635F4" w:rsidRPr="00A635F4" w:rsidRDefault="00A635F4" w:rsidP="00A635F4">
            <w:pPr>
              <w:rPr>
                <w:ins w:id="87" w:author="Beat Heggli" w:date="2022-08-08T10:07:00Z"/>
                <w:noProof/>
              </w:rPr>
            </w:pPr>
          </w:p>
        </w:tc>
        <w:tc>
          <w:tcPr>
            <w:tcW w:w="931"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83280B">
        <w:trPr>
          <w:jc w:val="center"/>
          <w:ins w:id="89" w:author="Beat Heggli" w:date="2022-08-08T10:10:00Z"/>
        </w:trPr>
        <w:tc>
          <w:tcPr>
            <w:tcW w:w="1418"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723"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306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70" w:type="dxa"/>
            <w:shd w:val="clear" w:color="auto" w:fill="CC99FF"/>
          </w:tcPr>
          <w:p w14:paraId="313EAF43" w14:textId="77777777" w:rsidR="00A635F4" w:rsidRPr="00A635F4" w:rsidRDefault="00A635F4" w:rsidP="00A635F4">
            <w:pPr>
              <w:rPr>
                <w:ins w:id="100" w:author="Beat Heggli" w:date="2022-08-08T10:10:00Z"/>
                <w:noProof/>
              </w:rPr>
            </w:pPr>
          </w:p>
        </w:tc>
        <w:tc>
          <w:tcPr>
            <w:tcW w:w="1068" w:type="dxa"/>
            <w:shd w:val="clear" w:color="auto" w:fill="CC99FF"/>
          </w:tcPr>
          <w:p w14:paraId="4CD66BA4" w14:textId="77777777" w:rsidR="00A635F4" w:rsidRPr="00A635F4" w:rsidRDefault="00A635F4" w:rsidP="00A635F4">
            <w:pPr>
              <w:rPr>
                <w:ins w:id="101" w:author="Beat Heggli" w:date="2022-08-08T10:10:00Z"/>
                <w:noProof/>
              </w:rPr>
            </w:pPr>
          </w:p>
        </w:tc>
        <w:tc>
          <w:tcPr>
            <w:tcW w:w="931"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83280B">
        <w:trPr>
          <w:jc w:val="center"/>
          <w:ins w:id="103" w:author="Beat Heggli" w:date="2022-08-08T10:14:00Z"/>
        </w:trPr>
        <w:tc>
          <w:tcPr>
            <w:tcW w:w="1418"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723"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306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70" w:type="dxa"/>
            <w:shd w:val="clear" w:color="auto" w:fill="CC99FF"/>
          </w:tcPr>
          <w:p w14:paraId="0CA1647F" w14:textId="77777777" w:rsidR="00A635F4" w:rsidRPr="00A635F4" w:rsidRDefault="00A635F4" w:rsidP="00A635F4">
            <w:pPr>
              <w:rPr>
                <w:ins w:id="114" w:author="Beat Heggli" w:date="2022-08-08T10:14:00Z"/>
                <w:noProof/>
              </w:rPr>
            </w:pPr>
          </w:p>
        </w:tc>
        <w:tc>
          <w:tcPr>
            <w:tcW w:w="1068" w:type="dxa"/>
            <w:shd w:val="clear" w:color="auto" w:fill="CC99FF"/>
          </w:tcPr>
          <w:p w14:paraId="26991994" w14:textId="77777777" w:rsidR="00A635F4" w:rsidRPr="00A635F4" w:rsidRDefault="00A635F4" w:rsidP="00A635F4">
            <w:pPr>
              <w:rPr>
                <w:ins w:id="115" w:author="Beat Heggli" w:date="2022-08-08T10:14:00Z"/>
                <w:noProof/>
              </w:rPr>
            </w:pPr>
          </w:p>
        </w:tc>
        <w:tc>
          <w:tcPr>
            <w:tcW w:w="931"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83280B">
        <w:trPr>
          <w:jc w:val="center"/>
          <w:ins w:id="117" w:author="Beat Heggli" w:date="2022-08-18T12:58:00Z"/>
        </w:trPr>
        <w:tc>
          <w:tcPr>
            <w:tcW w:w="1418"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723"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306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70" w:type="dxa"/>
            <w:shd w:val="clear" w:color="auto" w:fill="CC99FF"/>
          </w:tcPr>
          <w:p w14:paraId="702FBE7F" w14:textId="77777777" w:rsidR="00A117A0" w:rsidRPr="00A635F4" w:rsidRDefault="00A117A0" w:rsidP="00A635F4">
            <w:pPr>
              <w:rPr>
                <w:ins w:id="124" w:author="Beat Heggli" w:date="2022-08-18T12:58:00Z"/>
                <w:noProof/>
              </w:rPr>
            </w:pPr>
          </w:p>
        </w:tc>
        <w:tc>
          <w:tcPr>
            <w:tcW w:w="1068" w:type="dxa"/>
            <w:shd w:val="clear" w:color="auto" w:fill="CC99FF"/>
          </w:tcPr>
          <w:p w14:paraId="72ABFC34" w14:textId="77777777" w:rsidR="00A117A0" w:rsidRPr="00A635F4" w:rsidRDefault="00A117A0" w:rsidP="00A635F4">
            <w:pPr>
              <w:rPr>
                <w:ins w:id="125" w:author="Beat Heggli" w:date="2022-08-18T12:58:00Z"/>
                <w:noProof/>
              </w:rPr>
            </w:pPr>
          </w:p>
        </w:tc>
        <w:tc>
          <w:tcPr>
            <w:tcW w:w="931"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83280B">
        <w:trPr>
          <w:jc w:val="center"/>
          <w:ins w:id="127" w:author="Beat Heggli" w:date="2022-08-23T10:33:00Z"/>
        </w:trPr>
        <w:tc>
          <w:tcPr>
            <w:tcW w:w="1418"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723"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306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70" w:type="dxa"/>
            <w:shd w:val="clear" w:color="auto" w:fill="CC99FF"/>
          </w:tcPr>
          <w:p w14:paraId="0A995055" w14:textId="77777777" w:rsidR="008F7789" w:rsidRPr="00A635F4" w:rsidRDefault="008F7789" w:rsidP="00A635F4">
            <w:pPr>
              <w:rPr>
                <w:ins w:id="135" w:author="Beat Heggli" w:date="2022-08-23T10:33:00Z"/>
                <w:noProof/>
              </w:rPr>
            </w:pPr>
          </w:p>
        </w:tc>
        <w:tc>
          <w:tcPr>
            <w:tcW w:w="1068" w:type="dxa"/>
            <w:shd w:val="clear" w:color="auto" w:fill="CC99FF"/>
          </w:tcPr>
          <w:p w14:paraId="36AB8959" w14:textId="77777777" w:rsidR="008F7789" w:rsidRPr="00A635F4" w:rsidRDefault="008F7789" w:rsidP="00A635F4">
            <w:pPr>
              <w:rPr>
                <w:ins w:id="136" w:author="Beat Heggli" w:date="2022-08-23T10:33:00Z"/>
                <w:noProof/>
              </w:rPr>
            </w:pPr>
          </w:p>
        </w:tc>
        <w:tc>
          <w:tcPr>
            <w:tcW w:w="931"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83280B">
        <w:trPr>
          <w:jc w:val="center"/>
          <w:ins w:id="138" w:author="Beat Heggli" w:date="2022-08-23T10:43:00Z"/>
        </w:trPr>
        <w:tc>
          <w:tcPr>
            <w:tcW w:w="1418"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723"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306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70" w:type="dxa"/>
            <w:shd w:val="clear" w:color="auto" w:fill="CC99FF"/>
          </w:tcPr>
          <w:p w14:paraId="38E819AD" w14:textId="77777777" w:rsidR="007502FC" w:rsidRPr="00A635F4" w:rsidRDefault="007502FC" w:rsidP="007502FC">
            <w:pPr>
              <w:rPr>
                <w:ins w:id="145" w:author="Beat Heggli" w:date="2022-08-23T10:43:00Z"/>
                <w:noProof/>
              </w:rPr>
            </w:pPr>
          </w:p>
        </w:tc>
        <w:tc>
          <w:tcPr>
            <w:tcW w:w="1068" w:type="dxa"/>
            <w:shd w:val="clear" w:color="auto" w:fill="CC99FF"/>
          </w:tcPr>
          <w:p w14:paraId="3B2DCA14" w14:textId="77777777" w:rsidR="007502FC" w:rsidRPr="00A635F4" w:rsidRDefault="007502FC" w:rsidP="007502FC">
            <w:pPr>
              <w:rPr>
                <w:ins w:id="146" w:author="Beat Heggli" w:date="2022-08-23T10:43:00Z"/>
                <w:noProof/>
              </w:rPr>
            </w:pPr>
          </w:p>
        </w:tc>
        <w:tc>
          <w:tcPr>
            <w:tcW w:w="931"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83280B">
        <w:trPr>
          <w:jc w:val="center"/>
          <w:ins w:id="148" w:author="Beat Heggli" w:date="2022-08-23T10:44:00Z"/>
        </w:trPr>
        <w:tc>
          <w:tcPr>
            <w:tcW w:w="1418"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723"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306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70" w:type="dxa"/>
            <w:shd w:val="clear" w:color="auto" w:fill="CC99FF"/>
          </w:tcPr>
          <w:p w14:paraId="53D628A4" w14:textId="77777777" w:rsidR="007502FC" w:rsidRPr="00A635F4" w:rsidRDefault="007502FC" w:rsidP="007502FC">
            <w:pPr>
              <w:rPr>
                <w:ins w:id="155" w:author="Beat Heggli" w:date="2022-08-23T10:44:00Z"/>
                <w:noProof/>
              </w:rPr>
            </w:pPr>
          </w:p>
        </w:tc>
        <w:tc>
          <w:tcPr>
            <w:tcW w:w="1068" w:type="dxa"/>
            <w:shd w:val="clear" w:color="auto" w:fill="CC99FF"/>
          </w:tcPr>
          <w:p w14:paraId="59E20B85" w14:textId="77777777" w:rsidR="007502FC" w:rsidRPr="00A635F4" w:rsidRDefault="007502FC" w:rsidP="007502FC">
            <w:pPr>
              <w:rPr>
                <w:ins w:id="156" w:author="Beat Heggli" w:date="2022-08-23T10:44:00Z"/>
                <w:noProof/>
              </w:rPr>
            </w:pPr>
          </w:p>
        </w:tc>
        <w:tc>
          <w:tcPr>
            <w:tcW w:w="931"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83280B">
        <w:trPr>
          <w:jc w:val="center"/>
          <w:ins w:id="158" w:author="Beat Heggli" w:date="2022-08-23T10:45:00Z"/>
        </w:trPr>
        <w:tc>
          <w:tcPr>
            <w:tcW w:w="1418"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723"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306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70" w:type="dxa"/>
            <w:shd w:val="clear" w:color="auto" w:fill="CC99FF"/>
          </w:tcPr>
          <w:p w14:paraId="68E45757" w14:textId="77777777" w:rsidR="007502FC" w:rsidRPr="00A635F4" w:rsidRDefault="007502FC" w:rsidP="007502FC">
            <w:pPr>
              <w:rPr>
                <w:ins w:id="165" w:author="Beat Heggli" w:date="2022-08-23T10:45:00Z"/>
                <w:noProof/>
              </w:rPr>
            </w:pPr>
          </w:p>
        </w:tc>
        <w:tc>
          <w:tcPr>
            <w:tcW w:w="1068" w:type="dxa"/>
            <w:shd w:val="clear" w:color="auto" w:fill="CC99FF"/>
          </w:tcPr>
          <w:p w14:paraId="1AF79467" w14:textId="77777777" w:rsidR="007502FC" w:rsidRPr="00A635F4" w:rsidRDefault="007502FC" w:rsidP="007502FC">
            <w:pPr>
              <w:rPr>
                <w:ins w:id="166" w:author="Beat Heggli" w:date="2022-08-23T10:45:00Z"/>
                <w:noProof/>
              </w:rPr>
            </w:pPr>
          </w:p>
        </w:tc>
        <w:tc>
          <w:tcPr>
            <w:tcW w:w="931"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83280B">
        <w:trPr>
          <w:jc w:val="center"/>
          <w:ins w:id="168" w:author="Beat Heggli" w:date="2022-08-23T10:45:00Z"/>
        </w:trPr>
        <w:tc>
          <w:tcPr>
            <w:tcW w:w="1418"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723" w:type="dxa"/>
            <w:shd w:val="clear" w:color="auto" w:fill="CC99FF"/>
          </w:tcPr>
          <w:p w14:paraId="1E6C4417" w14:textId="77777777" w:rsidR="007502FC" w:rsidRDefault="007502FC" w:rsidP="007502FC">
            <w:pPr>
              <w:rPr>
                <w:ins w:id="171" w:author="Beat Heggli" w:date="2022-08-23T10:45:00Z"/>
                <w:noProof/>
              </w:rPr>
            </w:pPr>
          </w:p>
        </w:tc>
        <w:tc>
          <w:tcPr>
            <w:tcW w:w="306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70" w:type="dxa"/>
            <w:shd w:val="clear" w:color="auto" w:fill="CC99FF"/>
          </w:tcPr>
          <w:p w14:paraId="630E0E6E" w14:textId="77777777" w:rsidR="007502FC" w:rsidRPr="00A635F4" w:rsidRDefault="007502FC" w:rsidP="007502FC">
            <w:pPr>
              <w:rPr>
                <w:ins w:id="176" w:author="Beat Heggli" w:date="2022-08-23T10:45:00Z"/>
                <w:noProof/>
              </w:rPr>
            </w:pPr>
          </w:p>
        </w:tc>
        <w:tc>
          <w:tcPr>
            <w:tcW w:w="1068" w:type="dxa"/>
            <w:shd w:val="clear" w:color="auto" w:fill="CC99FF"/>
          </w:tcPr>
          <w:p w14:paraId="2D4C6B0D" w14:textId="77777777" w:rsidR="007502FC" w:rsidRPr="00A635F4" w:rsidRDefault="007502FC" w:rsidP="007502FC">
            <w:pPr>
              <w:rPr>
                <w:ins w:id="177" w:author="Beat Heggli" w:date="2022-08-23T10:45:00Z"/>
                <w:noProof/>
              </w:rPr>
            </w:pPr>
          </w:p>
        </w:tc>
        <w:tc>
          <w:tcPr>
            <w:tcW w:w="931" w:type="dxa"/>
            <w:shd w:val="clear" w:color="auto" w:fill="CC99FF"/>
          </w:tcPr>
          <w:p w14:paraId="67B3AA70" w14:textId="77777777" w:rsidR="007502FC" w:rsidRPr="00A635F4" w:rsidRDefault="007502FC" w:rsidP="007502FC">
            <w:pPr>
              <w:rPr>
                <w:ins w:id="178" w:author="Beat Heggli" w:date="2022-08-23T10:45: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79" w:name="_Toc1881953"/>
      <w:bookmarkStart w:id="180" w:name="_Toc89062812"/>
      <w:bookmarkStart w:id="181" w:name="_Toc20321533"/>
      <w:r w:rsidRPr="00890B0C">
        <w:rPr>
          <w:noProof/>
        </w:rPr>
        <w:t>PURPOSE</w:t>
      </w:r>
      <w:bookmarkEnd w:id="9"/>
      <w:bookmarkEnd w:id="10"/>
      <w:bookmarkEnd w:id="11"/>
      <w:bookmarkEnd w:id="12"/>
      <w:bookmarkEnd w:id="13"/>
      <w:bookmarkEnd w:id="14"/>
      <w:bookmarkEnd w:id="15"/>
      <w:bookmarkEnd w:id="16"/>
      <w:bookmarkEnd w:id="179"/>
      <w:bookmarkEnd w:id="180"/>
      <w:bookmarkEnd w:id="181"/>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2" w:name="_Toc346776928"/>
      <w:bookmarkStart w:id="183" w:name="_Toc346776995"/>
      <w:bookmarkStart w:id="184" w:name="_Toc346777032"/>
      <w:bookmarkStart w:id="185" w:name="_Toc348245470"/>
      <w:bookmarkStart w:id="186" w:name="_Toc348245540"/>
      <w:bookmarkStart w:id="187" w:name="_Toc348259055"/>
      <w:bookmarkStart w:id="188" w:name="_Toc348340209"/>
      <w:bookmarkStart w:id="189" w:name="_Toc359236252"/>
      <w:bookmarkStart w:id="190" w:name="_Toc1881954"/>
      <w:bookmarkStart w:id="191" w:name="_Toc89062813"/>
      <w:bookmarkStart w:id="192" w:name="_Toc20321534"/>
      <w:r w:rsidRPr="00890B0C">
        <w:rPr>
          <w:noProof/>
        </w:rPr>
        <w:lastRenderedPageBreak/>
        <w:t>PATIENT ACCOUNTING MESSAGE SET</w:t>
      </w:r>
      <w:bookmarkEnd w:id="182"/>
      <w:bookmarkEnd w:id="183"/>
      <w:bookmarkEnd w:id="184"/>
      <w:bookmarkEnd w:id="185"/>
      <w:bookmarkEnd w:id="186"/>
      <w:bookmarkEnd w:id="187"/>
      <w:bookmarkEnd w:id="188"/>
      <w:bookmarkEnd w:id="189"/>
      <w:bookmarkEnd w:id="190"/>
      <w:bookmarkEnd w:id="191"/>
      <w:bookmarkEnd w:id="192"/>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193" w:name="_Toc346776929"/>
      <w:bookmarkStart w:id="194" w:name="_Toc346776996"/>
      <w:bookmarkStart w:id="195" w:name="_Toc346777033"/>
      <w:bookmarkStart w:id="196" w:name="_Toc348245471"/>
      <w:bookmarkStart w:id="197" w:name="_Toc348245541"/>
      <w:bookmarkStart w:id="198" w:name="_Toc348259056"/>
      <w:bookmarkStart w:id="199" w:name="_Toc348340210"/>
      <w:bookmarkStart w:id="200" w:name="_Toc359236253"/>
      <w:bookmarkStart w:id="201" w:name="_Toc1881955"/>
      <w:bookmarkStart w:id="202" w:name="_Toc89062814"/>
      <w:bookmarkStart w:id="203" w:name="_Toc20321535"/>
      <w:r w:rsidRPr="00890B0C">
        <w:rPr>
          <w:noProof/>
        </w:rPr>
        <w:t>TRIGGER EVENTS AND MESSAGE DEFINITIONS</w:t>
      </w:r>
      <w:bookmarkEnd w:id="193"/>
      <w:bookmarkEnd w:id="194"/>
      <w:bookmarkEnd w:id="195"/>
      <w:bookmarkEnd w:id="196"/>
      <w:bookmarkEnd w:id="197"/>
      <w:bookmarkEnd w:id="198"/>
      <w:bookmarkEnd w:id="199"/>
      <w:bookmarkEnd w:id="200"/>
      <w:bookmarkEnd w:id="201"/>
      <w:bookmarkEnd w:id="202"/>
      <w:bookmarkEnd w:id="203"/>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04" w:name="_Toc346776997"/>
      <w:bookmarkStart w:id="205" w:name="_Toc346777034"/>
      <w:bookmarkStart w:id="206" w:name="_Toc348245472"/>
      <w:bookmarkStart w:id="207" w:name="_Toc348245542"/>
      <w:bookmarkStart w:id="208" w:name="_Toc348259057"/>
      <w:bookmarkStart w:id="209" w:name="_Toc348340211"/>
      <w:bookmarkStart w:id="210" w:name="_Toc359236254"/>
      <w:bookmarkStart w:id="211" w:name="_Toc1881956"/>
      <w:bookmarkStart w:id="212" w:name="_Toc89062815"/>
      <w:bookmarkStart w:id="213" w:name="_Toc20321536"/>
      <w:r w:rsidRPr="00890B0C">
        <w:rPr>
          <w:noProof/>
        </w:rPr>
        <w:t>BAR/ACK - Add Patient Account (Event P01</w:t>
      </w:r>
      <w:bookmarkEnd w:id="204"/>
      <w:bookmarkEnd w:id="205"/>
      <w:bookmarkEnd w:id="206"/>
      <w:bookmarkEnd w:id="207"/>
      <w:bookmarkEnd w:id="208"/>
      <w:bookmarkEnd w:id="209"/>
      <w:bookmarkEnd w:id="210"/>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11"/>
      <w:bookmarkEnd w:id="212"/>
      <w:bookmarkEnd w:id="213"/>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14"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15" w:author="Beat Heggli" w:date="2022-08-08T10:04:00Z"/>
                <w:rPrChange w:id="216" w:author="Frank Oemig" w:date="2022-08-29T21:39:00Z">
                  <w:rPr>
                    <w:ins w:id="217" w:author="Beat Heggli" w:date="2022-08-08T10:04:00Z"/>
                    <w:b/>
                    <w:bCs/>
                    <w:noProof/>
                    <w:color w:val="FF0000"/>
                  </w:rPr>
                </w:rPrChange>
              </w:rPr>
            </w:pPr>
            <w:bookmarkStart w:id="218" w:name="_Hlk110845641"/>
            <w:ins w:id="219" w:author="Beat Heggli" w:date="2022-08-08T10:04:00Z">
              <w:r w:rsidRPr="00E92E0E">
                <w:rPr>
                  <w:rPrChange w:id="220" w:author="Frank Oemig" w:date="2022-08-29T21:39:00Z">
                    <w:rPr>
                      <w:b/>
                      <w:bCs/>
                      <w:noProof/>
                      <w:color w:val="FF0000"/>
                    </w:rPr>
                  </w:rPrChange>
                </w:rPr>
                <w:t>[</w:t>
              </w:r>
            </w:ins>
            <w:ins w:id="221" w:author="Frank Oemig" w:date="2022-08-29T21:39:00Z">
              <w:r w:rsidR="00E92E0E" w:rsidRPr="00E92E0E">
                <w:rPr>
                  <w:rPrChange w:id="222" w:author="Frank Oemig" w:date="2022-08-29T21:39:00Z">
                    <w:rPr>
                      <w:b/>
                      <w:bCs/>
                      <w:noProof/>
                      <w:color w:val="FF0000"/>
                    </w:rPr>
                  </w:rPrChange>
                </w:rPr>
                <w:t xml:space="preserve"> </w:t>
              </w:r>
            </w:ins>
            <w:proofErr w:type="gramStart"/>
            <w:ins w:id="223" w:author="Beat Heggli" w:date="2022-08-08T10:04:00Z">
              <w:r w:rsidRPr="00E92E0E">
                <w:rPr>
                  <w:rPrChange w:id="224" w:author="Frank Oemig" w:date="2022-08-29T21:39: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25" w:author="Frank Oemig" w:date="2022-08-29T21:39:00Z">
                    <w:rPr>
                      <w:rStyle w:val="Hyperlink"/>
                      <w:bCs/>
                      <w:noProof/>
                      <w:color w:val="FF0000"/>
                    </w:rPr>
                  </w:rPrChange>
                </w:rPr>
                <w:t>P</w:t>
              </w:r>
              <w:r w:rsidRPr="00E92E0E">
                <w:rPr>
                  <w:rStyle w:val="Hyperlink"/>
                  <w:color w:val="auto"/>
                  <w:u w:val="none"/>
                  <w:rPrChange w:id="226" w:author="Frank Oemig" w:date="2022-08-29T21:39:00Z">
                    <w:rPr>
                      <w:rStyle w:val="Hyperlink"/>
                      <w:b/>
                      <w:bCs/>
                      <w:noProof/>
                      <w:color w:val="FF0000"/>
                    </w:rPr>
                  </w:rPrChange>
                </w:rPr>
                <w:fldChar w:fldCharType="end"/>
              </w:r>
              <w:r w:rsidRPr="00E92E0E">
                <w:rPr>
                  <w:rPrChange w:id="227" w:author="Frank Oemig" w:date="2022-08-29T21:39:00Z">
                    <w:rPr>
                      <w:b/>
                      <w:bCs/>
                      <w:noProof/>
                      <w:color w:val="FF0000"/>
                    </w:rPr>
                  </w:rPrChange>
                </w:rPr>
                <w:t xml:space="preserve"> }</w:t>
              </w:r>
            </w:ins>
            <w:ins w:id="228" w:author="Frank Oemig" w:date="2022-08-29T21:39:00Z">
              <w:r w:rsidR="00E92E0E" w:rsidRPr="00E92E0E">
                <w:rPr>
                  <w:rPrChange w:id="229" w:author="Frank Oemig" w:date="2022-08-29T21:39:00Z">
                    <w:rPr>
                      <w:b/>
                      <w:bCs/>
                      <w:noProof/>
                      <w:color w:val="FF0000"/>
                    </w:rPr>
                  </w:rPrChange>
                </w:rPr>
                <w:t xml:space="preserve"> </w:t>
              </w:r>
            </w:ins>
            <w:ins w:id="230" w:author="Beat Heggli" w:date="2022-08-08T10:04:00Z">
              <w:r w:rsidRPr="00E92E0E">
                <w:rPr>
                  <w:rPrChange w:id="231"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32" w:author="Beat Heggli" w:date="2022-08-08T10:04:00Z"/>
                <w:rPrChange w:id="233" w:author="Frank Oemig" w:date="2022-08-29T21:39:00Z">
                  <w:rPr>
                    <w:ins w:id="234" w:author="Beat Heggli" w:date="2022-08-08T10:04:00Z"/>
                    <w:b/>
                    <w:bCs/>
                    <w:noProof/>
                    <w:color w:val="FF0000"/>
                  </w:rPr>
                </w:rPrChange>
              </w:rPr>
            </w:pPr>
            <w:ins w:id="235" w:author="Beat Heggli" w:date="2022-08-08T10:04:00Z">
              <w:r w:rsidRPr="00E92E0E">
                <w:rPr>
                  <w:rPrChange w:id="236"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37" w:author="Beat Heggli" w:date="2022-08-08T10:04:00Z"/>
                <w:rPrChange w:id="238" w:author="Frank Oemig" w:date="2022-08-29T21:39:00Z">
                  <w:rPr>
                    <w:ins w:id="239" w:author="Beat Heggli" w:date="2022-08-08T10:04:00Z"/>
                    <w:b/>
                    <w:bCs/>
                    <w:noProof/>
                    <w:color w:val="FF0000"/>
                  </w:rPr>
                </w:rPrChange>
              </w:rPr>
              <w:pPrChange w:id="240"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41" w:author="Beat Heggli" w:date="2022-08-08T10:04:00Z"/>
                <w:rPrChange w:id="242" w:author="Frank Oemig" w:date="2022-08-29T21:39:00Z">
                  <w:rPr>
                    <w:ins w:id="243" w:author="Beat Heggli" w:date="2022-08-08T10:04:00Z"/>
                    <w:b/>
                    <w:bCs/>
                    <w:noProof/>
                    <w:color w:val="FF0000"/>
                  </w:rPr>
                </w:rPrChange>
              </w:rPr>
              <w:pPrChange w:id="244" w:author="Frank Oemig" w:date="2022-08-29T21:39:00Z">
                <w:pPr>
                  <w:pStyle w:val="MsgTableBody"/>
                  <w:jc w:val="center"/>
                </w:pPr>
              </w:pPrChange>
            </w:pPr>
            <w:ins w:id="245" w:author="Beat Heggli" w:date="2022-08-08T10:04:00Z">
              <w:r w:rsidRPr="00E92E0E">
                <w:rPr>
                  <w:rPrChange w:id="246"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47"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48" w:author="Beat Heggli" w:date="2022-08-08T10:04:00Z"/>
                <w:rPrChange w:id="249" w:author="Frank Oemig" w:date="2022-08-29T21:39:00Z">
                  <w:rPr>
                    <w:ins w:id="250" w:author="Beat Heggli" w:date="2022-08-08T10:04:00Z"/>
                    <w:b/>
                    <w:bCs/>
                    <w:noProof/>
                    <w:color w:val="FF0000"/>
                  </w:rPr>
                </w:rPrChange>
              </w:rPr>
            </w:pPr>
            <w:ins w:id="251" w:author="Beat Heggli" w:date="2022-08-08T10:04:00Z">
              <w:r w:rsidRPr="00E92E0E">
                <w:rPr>
                  <w:rPrChange w:id="252" w:author="Frank Oemig" w:date="2022-08-29T21:39:00Z">
                    <w:rPr>
                      <w:b/>
                      <w:bCs/>
                      <w:noProof/>
                      <w:color w:val="FF0000"/>
                    </w:rPr>
                  </w:rPrChange>
                </w:rPr>
                <w:lastRenderedPageBreak/>
                <w:t>[</w:t>
              </w:r>
            </w:ins>
            <w:ins w:id="253" w:author="Frank Oemig" w:date="2022-08-29T21:39:00Z">
              <w:r w:rsidR="00E92E0E" w:rsidRPr="00E92E0E">
                <w:rPr>
                  <w:rPrChange w:id="254" w:author="Frank Oemig" w:date="2022-08-29T21:39:00Z">
                    <w:rPr>
                      <w:b/>
                      <w:bCs/>
                      <w:noProof/>
                      <w:color w:val="FF0000"/>
                    </w:rPr>
                  </w:rPrChange>
                </w:rPr>
                <w:t xml:space="preserve"> </w:t>
              </w:r>
            </w:ins>
            <w:ins w:id="255" w:author="Beat Heggli" w:date="2022-08-08T10:04:00Z">
              <w:r w:rsidRPr="00E92E0E">
                <w:rPr>
                  <w:rPrChange w:id="256" w:author="Frank Oemig" w:date="2022-08-29T21:39:00Z">
                    <w:rPr>
                      <w:b/>
                      <w:bCs/>
                      <w:noProof/>
                      <w:color w:val="FF0000"/>
                    </w:rPr>
                  </w:rPrChange>
                </w:rPr>
                <w:t>{ GSR }</w:t>
              </w:r>
            </w:ins>
            <w:ins w:id="257" w:author="Frank Oemig" w:date="2022-08-29T21:39:00Z">
              <w:r w:rsidR="00E92E0E" w:rsidRPr="00E92E0E">
                <w:rPr>
                  <w:rPrChange w:id="258" w:author="Frank Oemig" w:date="2022-08-29T21:39:00Z">
                    <w:rPr>
                      <w:b/>
                      <w:bCs/>
                      <w:noProof/>
                      <w:color w:val="FF0000"/>
                    </w:rPr>
                  </w:rPrChange>
                </w:rPr>
                <w:t xml:space="preserve"> </w:t>
              </w:r>
            </w:ins>
            <w:ins w:id="259" w:author="Beat Heggli" w:date="2022-08-08T10:04:00Z">
              <w:r w:rsidRPr="00E92E0E">
                <w:rPr>
                  <w:rPrChange w:id="260"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261" w:author="Beat Heggli" w:date="2022-08-08T10:04:00Z"/>
                <w:rPrChange w:id="262" w:author="Frank Oemig" w:date="2022-08-29T21:39:00Z">
                  <w:rPr>
                    <w:ins w:id="263" w:author="Beat Heggli" w:date="2022-08-08T10:04:00Z"/>
                    <w:b/>
                    <w:bCs/>
                    <w:noProof/>
                    <w:color w:val="FF0000"/>
                  </w:rPr>
                </w:rPrChange>
              </w:rPr>
            </w:pPr>
            <w:ins w:id="264" w:author="Beat Heggli" w:date="2022-08-08T10:04:00Z">
              <w:r w:rsidRPr="00E92E0E">
                <w:rPr>
                  <w:rPrChange w:id="265"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266" w:author="Beat Heggli" w:date="2022-08-08T10:04:00Z"/>
                <w:rPrChange w:id="267" w:author="Frank Oemig" w:date="2022-08-29T21:39:00Z">
                  <w:rPr>
                    <w:ins w:id="268" w:author="Beat Heggli" w:date="2022-08-08T10:04:00Z"/>
                    <w:b/>
                    <w:bCs/>
                    <w:noProof/>
                    <w:color w:val="FF0000"/>
                  </w:rPr>
                </w:rPrChange>
              </w:rPr>
              <w:pPrChange w:id="269"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270" w:author="Beat Heggli" w:date="2022-08-08T10:04:00Z"/>
                <w:rPrChange w:id="271" w:author="Frank Oemig" w:date="2022-08-29T21:39:00Z">
                  <w:rPr>
                    <w:ins w:id="272" w:author="Beat Heggli" w:date="2022-08-08T10:04:00Z"/>
                    <w:b/>
                    <w:bCs/>
                    <w:noProof/>
                    <w:color w:val="FF0000"/>
                  </w:rPr>
                </w:rPrChange>
              </w:rPr>
              <w:pPrChange w:id="273" w:author="Frank Oemig" w:date="2022-08-29T21:39:00Z">
                <w:pPr>
                  <w:pStyle w:val="MsgTableBody"/>
                  <w:jc w:val="center"/>
                </w:pPr>
              </w:pPrChange>
            </w:pPr>
            <w:ins w:id="274" w:author="Beat Heggli" w:date="2022-08-08T10:04:00Z">
              <w:r w:rsidRPr="00E92E0E">
                <w:rPr>
                  <w:rPrChange w:id="275"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276"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277" w:author="Beat Heggli" w:date="2022-08-08T10:04:00Z"/>
                <w:rPrChange w:id="278" w:author="Frank Oemig" w:date="2022-08-29T21:39:00Z">
                  <w:rPr>
                    <w:ins w:id="279" w:author="Beat Heggli" w:date="2022-08-08T10:04:00Z"/>
                    <w:b/>
                    <w:bCs/>
                    <w:noProof/>
                    <w:color w:val="FF0000"/>
                  </w:rPr>
                </w:rPrChange>
              </w:rPr>
            </w:pPr>
            <w:ins w:id="280" w:author="Beat Heggli" w:date="2022-08-08T10:04:00Z">
              <w:r w:rsidRPr="00E92E0E">
                <w:rPr>
                  <w:rPrChange w:id="281" w:author="Frank Oemig" w:date="2022-08-29T21:39:00Z">
                    <w:rPr>
                      <w:b/>
                      <w:bCs/>
                      <w:noProof/>
                      <w:color w:val="FF0000"/>
                    </w:rPr>
                  </w:rPrChange>
                </w:rPr>
                <w:t>[</w:t>
              </w:r>
            </w:ins>
            <w:ins w:id="282" w:author="Frank Oemig" w:date="2022-08-29T21:39:00Z">
              <w:r w:rsidR="00E92E0E" w:rsidRPr="00E92E0E">
                <w:rPr>
                  <w:rPrChange w:id="283" w:author="Frank Oemig" w:date="2022-08-29T21:39:00Z">
                    <w:rPr>
                      <w:b/>
                      <w:bCs/>
                      <w:noProof/>
                      <w:color w:val="FF0000"/>
                    </w:rPr>
                  </w:rPrChange>
                </w:rPr>
                <w:t xml:space="preserve"> </w:t>
              </w:r>
            </w:ins>
            <w:ins w:id="284" w:author="Beat Heggli" w:date="2022-08-08T10:04:00Z">
              <w:r w:rsidRPr="00E92E0E">
                <w:rPr>
                  <w:rPrChange w:id="285" w:author="Frank Oemig" w:date="2022-08-29T21:39:00Z">
                    <w:rPr>
                      <w:b/>
                      <w:bCs/>
                      <w:noProof/>
                      <w:color w:val="FF0000"/>
                    </w:rPr>
                  </w:rPrChange>
                </w:rPr>
                <w:t>{ GSC }</w:t>
              </w:r>
            </w:ins>
            <w:ins w:id="286" w:author="Frank Oemig" w:date="2022-08-29T21:39:00Z">
              <w:r w:rsidR="00E92E0E" w:rsidRPr="00E92E0E">
                <w:rPr>
                  <w:rPrChange w:id="287" w:author="Frank Oemig" w:date="2022-08-29T21:39:00Z">
                    <w:rPr>
                      <w:b/>
                      <w:bCs/>
                      <w:noProof/>
                      <w:color w:val="FF0000"/>
                    </w:rPr>
                  </w:rPrChange>
                </w:rPr>
                <w:t xml:space="preserve"> </w:t>
              </w:r>
            </w:ins>
            <w:ins w:id="288" w:author="Beat Heggli" w:date="2022-08-08T10:04:00Z">
              <w:r w:rsidRPr="00E92E0E">
                <w:rPr>
                  <w:rPrChange w:id="289"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77777777" w:rsidR="00A635F4" w:rsidRPr="00E92E0E" w:rsidRDefault="00A635F4" w:rsidP="00E92E0E">
            <w:pPr>
              <w:pStyle w:val="MsgTableBody"/>
              <w:rPr>
                <w:ins w:id="290" w:author="Beat Heggli" w:date="2022-08-08T10:04:00Z"/>
                <w:rPrChange w:id="291" w:author="Frank Oemig" w:date="2022-08-29T21:39:00Z">
                  <w:rPr>
                    <w:ins w:id="292" w:author="Beat Heggli" w:date="2022-08-08T10:04:00Z"/>
                    <w:b/>
                    <w:bCs/>
                    <w:noProof/>
                    <w:color w:val="FF0000"/>
                  </w:rPr>
                </w:rPrChange>
              </w:rPr>
            </w:pPr>
            <w:ins w:id="293" w:author="Beat Heggli" w:date="2022-08-08T10:04:00Z">
              <w:r w:rsidRPr="00E92E0E">
                <w:rPr>
                  <w:rPrChange w:id="294" w:author="Frank Oemig" w:date="2022-08-29T21:39: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295" w:author="Beat Heggli" w:date="2022-08-08T10:04:00Z"/>
                <w:rPrChange w:id="296" w:author="Frank Oemig" w:date="2022-08-29T21:39:00Z">
                  <w:rPr>
                    <w:ins w:id="297" w:author="Beat Heggli" w:date="2022-08-08T10:04:00Z"/>
                    <w:b/>
                    <w:bCs/>
                    <w:noProof/>
                    <w:color w:val="FF0000"/>
                  </w:rPr>
                </w:rPrChange>
              </w:rPr>
              <w:pPrChange w:id="298"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299" w:author="Beat Heggli" w:date="2022-08-08T10:04:00Z"/>
                <w:rPrChange w:id="300" w:author="Frank Oemig" w:date="2022-08-29T21:39:00Z">
                  <w:rPr>
                    <w:ins w:id="301" w:author="Beat Heggli" w:date="2022-08-08T10:04:00Z"/>
                    <w:b/>
                    <w:bCs/>
                    <w:noProof/>
                    <w:color w:val="FF0000"/>
                  </w:rPr>
                </w:rPrChange>
              </w:rPr>
              <w:pPrChange w:id="302" w:author="Frank Oemig" w:date="2022-08-29T21:39:00Z">
                <w:pPr>
                  <w:pStyle w:val="MsgTableBody"/>
                  <w:jc w:val="center"/>
                </w:pPr>
              </w:pPrChange>
            </w:pPr>
            <w:ins w:id="303" w:author="Beat Heggli" w:date="2022-08-08T10:04:00Z">
              <w:r w:rsidRPr="00E92E0E">
                <w:rPr>
                  <w:rPrChange w:id="304" w:author="Frank Oemig" w:date="2022-08-29T21:39:00Z">
                    <w:rPr>
                      <w:b/>
                      <w:bCs/>
                      <w:noProof/>
                      <w:color w:val="FF0000"/>
                    </w:rPr>
                  </w:rPrChange>
                </w:rPr>
                <w:t>3</w:t>
              </w:r>
            </w:ins>
          </w:p>
        </w:tc>
      </w:tr>
      <w:bookmarkEnd w:id="218"/>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05"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06" w:author="Beat Heggli" w:date="2022-08-18T13:00:00Z"/>
                <w:rPrChange w:id="307" w:author="Frank Oemig" w:date="2022-08-29T21:40:00Z">
                  <w:rPr>
                    <w:ins w:id="308" w:author="Beat Heggli" w:date="2022-08-18T13:00:00Z"/>
                    <w:noProof/>
                  </w:rPr>
                </w:rPrChange>
              </w:rPr>
            </w:pPr>
            <w:ins w:id="309" w:author="Beat Heggli" w:date="2022-08-18T13:01:00Z">
              <w:r w:rsidRPr="00E92E0E">
                <w:rPr>
                  <w:rPrChange w:id="310" w:author="Frank Oemig" w:date="2022-08-29T21:40:00Z">
                    <w:rPr>
                      <w:b/>
                      <w:bCs/>
                      <w:noProof/>
                      <w:color w:val="FF0000"/>
                    </w:rPr>
                  </w:rPrChange>
                </w:rPr>
                <w:t xml:space="preserve">  [</w:t>
              </w:r>
            </w:ins>
            <w:ins w:id="311" w:author="Frank Oemig" w:date="2022-08-29T21:39:00Z">
              <w:r w:rsidR="00E92E0E" w:rsidRPr="00E92E0E">
                <w:rPr>
                  <w:rPrChange w:id="312" w:author="Frank Oemig" w:date="2022-08-29T21:40:00Z">
                    <w:rPr>
                      <w:b/>
                      <w:bCs/>
                      <w:noProof/>
                      <w:color w:val="FF0000"/>
                    </w:rPr>
                  </w:rPrChange>
                </w:rPr>
                <w:t xml:space="preserve"> </w:t>
              </w:r>
            </w:ins>
            <w:proofErr w:type="gramStart"/>
            <w:ins w:id="313" w:author="Beat Heggli" w:date="2022-08-18T13:01:00Z">
              <w:r w:rsidRPr="00E92E0E">
                <w:rPr>
                  <w:rPrChange w:id="314"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15" w:author="Frank Oemig" w:date="2022-08-29T21:40:00Z">
                    <w:rPr>
                      <w:rStyle w:val="Hyperlink"/>
                      <w:bCs/>
                      <w:noProof/>
                      <w:color w:val="FF0000"/>
                    </w:rPr>
                  </w:rPrChange>
                </w:rPr>
                <w:t>P</w:t>
              </w:r>
              <w:r w:rsidRPr="00E92E0E">
                <w:rPr>
                  <w:rStyle w:val="Hyperlink"/>
                  <w:color w:val="auto"/>
                  <w:u w:val="none"/>
                  <w:rPrChange w:id="316" w:author="Frank Oemig" w:date="2022-08-29T21:40:00Z">
                    <w:rPr>
                      <w:rStyle w:val="Hyperlink"/>
                      <w:b/>
                      <w:bCs/>
                      <w:noProof/>
                      <w:color w:val="FF0000"/>
                    </w:rPr>
                  </w:rPrChange>
                </w:rPr>
                <w:fldChar w:fldCharType="end"/>
              </w:r>
              <w:r w:rsidRPr="00E92E0E">
                <w:rPr>
                  <w:rPrChange w:id="317" w:author="Frank Oemig" w:date="2022-08-29T21:40:00Z">
                    <w:rPr>
                      <w:b/>
                      <w:bCs/>
                      <w:noProof/>
                      <w:color w:val="FF0000"/>
                    </w:rPr>
                  </w:rPrChange>
                </w:rPr>
                <w:t xml:space="preserve"> }</w:t>
              </w:r>
            </w:ins>
            <w:ins w:id="318" w:author="Frank Oemig" w:date="2022-08-29T21:39:00Z">
              <w:r w:rsidR="00E92E0E" w:rsidRPr="00E92E0E">
                <w:rPr>
                  <w:rPrChange w:id="319" w:author="Frank Oemig" w:date="2022-08-29T21:40:00Z">
                    <w:rPr>
                      <w:b/>
                      <w:bCs/>
                      <w:noProof/>
                      <w:color w:val="FF0000"/>
                    </w:rPr>
                  </w:rPrChange>
                </w:rPr>
                <w:t xml:space="preserve"> </w:t>
              </w:r>
            </w:ins>
            <w:ins w:id="320" w:author="Beat Heggli" w:date="2022-08-18T13:01:00Z">
              <w:r w:rsidRPr="00E92E0E">
                <w:rPr>
                  <w:rPrChange w:id="321"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22" w:author="Beat Heggli" w:date="2022-08-18T13:00:00Z"/>
                <w:rPrChange w:id="323" w:author="Frank Oemig" w:date="2022-08-29T21:40:00Z">
                  <w:rPr>
                    <w:ins w:id="324" w:author="Beat Heggli" w:date="2022-08-18T13:00:00Z"/>
                    <w:noProof/>
                  </w:rPr>
                </w:rPrChange>
              </w:rPr>
            </w:pPr>
            <w:ins w:id="325" w:author="Beat Heggli" w:date="2022-08-18T13:01:00Z">
              <w:r w:rsidRPr="00E92E0E">
                <w:rPr>
                  <w:rPrChange w:id="326"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27" w:author="Beat Heggli" w:date="2022-08-18T13:00:00Z"/>
                <w:rPrChange w:id="328" w:author="Frank Oemig" w:date="2022-08-29T21:40:00Z">
                  <w:rPr>
                    <w:ins w:id="329" w:author="Beat Heggli" w:date="2022-08-18T13:00:00Z"/>
                    <w:noProof/>
                  </w:rPr>
                </w:rPrChange>
              </w:rPr>
              <w:pPrChange w:id="33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31" w:author="Beat Heggli" w:date="2022-08-18T13:00:00Z"/>
                <w:rPrChange w:id="332" w:author="Frank Oemig" w:date="2022-08-29T21:40:00Z">
                  <w:rPr>
                    <w:ins w:id="333" w:author="Beat Heggli" w:date="2022-08-18T13:00:00Z"/>
                    <w:noProof/>
                  </w:rPr>
                </w:rPrChange>
              </w:rPr>
              <w:pPrChange w:id="334" w:author="Frank Oemig" w:date="2022-08-29T21:40:00Z">
                <w:pPr>
                  <w:pStyle w:val="MsgTableBody"/>
                  <w:jc w:val="center"/>
                </w:pPr>
              </w:pPrChange>
            </w:pPr>
            <w:ins w:id="335" w:author="Beat Heggli" w:date="2022-08-18T13:01:00Z">
              <w:r w:rsidRPr="00E92E0E">
                <w:rPr>
                  <w:rPrChange w:id="336" w:author="Frank Oemig" w:date="2022-08-29T21:40:00Z">
                    <w:rPr>
                      <w:b/>
                      <w:bCs/>
                      <w:noProof/>
                      <w:color w:val="FF0000"/>
                    </w:rPr>
                  </w:rPrChange>
                </w:rPr>
                <w:t>3</w:t>
              </w:r>
            </w:ins>
          </w:p>
        </w:tc>
      </w:tr>
      <w:tr w:rsidR="00A117A0" w:rsidRPr="00E92E0E" w14:paraId="110CCBAA" w14:textId="77777777" w:rsidTr="009F20B7">
        <w:trPr>
          <w:jc w:val="center"/>
          <w:ins w:id="337"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38" w:author="Beat Heggli" w:date="2022-08-18T13:00:00Z"/>
                <w:rPrChange w:id="339" w:author="Frank Oemig" w:date="2022-08-29T21:40:00Z">
                  <w:rPr>
                    <w:ins w:id="340" w:author="Beat Heggli" w:date="2022-08-18T13:00:00Z"/>
                    <w:noProof/>
                  </w:rPr>
                </w:rPrChange>
              </w:rPr>
            </w:pPr>
            <w:ins w:id="341" w:author="Beat Heggli" w:date="2022-08-18T13:01:00Z">
              <w:r w:rsidRPr="00E92E0E">
                <w:rPr>
                  <w:rPrChange w:id="342" w:author="Frank Oemig" w:date="2022-08-29T21:40:00Z">
                    <w:rPr>
                      <w:b/>
                      <w:bCs/>
                      <w:noProof/>
                      <w:color w:val="FF0000"/>
                    </w:rPr>
                  </w:rPrChange>
                </w:rPr>
                <w:t xml:space="preserve">  [</w:t>
              </w:r>
            </w:ins>
            <w:ins w:id="343" w:author="Frank Oemig" w:date="2022-08-29T21:39:00Z">
              <w:r w:rsidR="00E92E0E" w:rsidRPr="00E92E0E">
                <w:rPr>
                  <w:rPrChange w:id="344" w:author="Frank Oemig" w:date="2022-08-29T21:40:00Z">
                    <w:rPr>
                      <w:b/>
                      <w:bCs/>
                      <w:noProof/>
                      <w:color w:val="FF0000"/>
                    </w:rPr>
                  </w:rPrChange>
                </w:rPr>
                <w:t xml:space="preserve"> </w:t>
              </w:r>
            </w:ins>
            <w:ins w:id="345" w:author="Beat Heggli" w:date="2022-08-18T13:01:00Z">
              <w:r w:rsidRPr="00E92E0E">
                <w:rPr>
                  <w:rPrChange w:id="346" w:author="Frank Oemig" w:date="2022-08-29T21:40:00Z">
                    <w:rPr>
                      <w:b/>
                      <w:bCs/>
                      <w:noProof/>
                      <w:color w:val="FF0000"/>
                    </w:rPr>
                  </w:rPrChange>
                </w:rPr>
                <w:t>{ GSR }</w:t>
              </w:r>
            </w:ins>
            <w:ins w:id="347" w:author="Frank Oemig" w:date="2022-08-29T21:39:00Z">
              <w:r w:rsidR="00E92E0E" w:rsidRPr="00E92E0E">
                <w:rPr>
                  <w:rPrChange w:id="348" w:author="Frank Oemig" w:date="2022-08-29T21:40:00Z">
                    <w:rPr>
                      <w:b/>
                      <w:bCs/>
                      <w:noProof/>
                      <w:color w:val="FF0000"/>
                    </w:rPr>
                  </w:rPrChange>
                </w:rPr>
                <w:t xml:space="preserve"> </w:t>
              </w:r>
            </w:ins>
            <w:ins w:id="349" w:author="Beat Heggli" w:date="2022-08-18T13:01:00Z">
              <w:r w:rsidRPr="00E92E0E">
                <w:rPr>
                  <w:rPrChange w:id="35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51" w:author="Beat Heggli" w:date="2022-08-18T13:00:00Z"/>
                <w:rPrChange w:id="352" w:author="Frank Oemig" w:date="2022-08-29T21:40:00Z">
                  <w:rPr>
                    <w:ins w:id="353" w:author="Beat Heggli" w:date="2022-08-18T13:00:00Z"/>
                    <w:noProof/>
                  </w:rPr>
                </w:rPrChange>
              </w:rPr>
            </w:pPr>
            <w:ins w:id="354" w:author="Beat Heggli" w:date="2022-08-18T13:01:00Z">
              <w:r w:rsidRPr="00E92E0E">
                <w:rPr>
                  <w:rPrChange w:id="35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356" w:author="Beat Heggli" w:date="2022-08-18T13:00:00Z"/>
                <w:rPrChange w:id="357" w:author="Frank Oemig" w:date="2022-08-29T21:40:00Z">
                  <w:rPr>
                    <w:ins w:id="358" w:author="Beat Heggli" w:date="2022-08-18T13:00:00Z"/>
                    <w:noProof/>
                  </w:rPr>
                </w:rPrChange>
              </w:rPr>
              <w:pPrChange w:id="35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360" w:author="Beat Heggli" w:date="2022-08-18T13:00:00Z"/>
                <w:rPrChange w:id="361" w:author="Frank Oemig" w:date="2022-08-29T21:40:00Z">
                  <w:rPr>
                    <w:ins w:id="362" w:author="Beat Heggli" w:date="2022-08-18T13:00:00Z"/>
                    <w:noProof/>
                  </w:rPr>
                </w:rPrChange>
              </w:rPr>
              <w:pPrChange w:id="363" w:author="Frank Oemig" w:date="2022-08-29T21:40:00Z">
                <w:pPr>
                  <w:pStyle w:val="MsgTableBody"/>
                  <w:jc w:val="center"/>
                </w:pPr>
              </w:pPrChange>
            </w:pPr>
            <w:ins w:id="364" w:author="Beat Heggli" w:date="2022-08-18T13:01:00Z">
              <w:r w:rsidRPr="00E92E0E">
                <w:rPr>
                  <w:rPrChange w:id="365"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366"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367" w:author="Beat Heggli" w:date="2022-08-18T13:02:00Z"/>
                <w:rPrChange w:id="368" w:author="Frank Oemig" w:date="2022-08-29T21:40:00Z">
                  <w:rPr>
                    <w:ins w:id="369" w:author="Beat Heggli" w:date="2022-08-18T13:02:00Z"/>
                    <w:noProof/>
                  </w:rPr>
                </w:rPrChange>
              </w:rPr>
            </w:pPr>
            <w:ins w:id="370" w:author="Beat Heggli" w:date="2022-08-18T13:02:00Z">
              <w:r w:rsidRPr="00E92E0E">
                <w:rPr>
                  <w:rPrChange w:id="371" w:author="Frank Oemig" w:date="2022-08-29T21:40:00Z">
                    <w:rPr>
                      <w:b/>
                      <w:bCs/>
                      <w:noProof/>
                      <w:color w:val="FF0000"/>
                    </w:rPr>
                  </w:rPrChange>
                </w:rPr>
                <w:t xml:space="preserve">  [</w:t>
              </w:r>
            </w:ins>
            <w:ins w:id="372" w:author="Frank Oemig" w:date="2022-08-29T21:40:00Z">
              <w:r w:rsidR="00E92E0E" w:rsidRPr="00E92E0E">
                <w:rPr>
                  <w:rPrChange w:id="373" w:author="Frank Oemig" w:date="2022-08-29T21:40:00Z">
                    <w:rPr>
                      <w:b/>
                      <w:bCs/>
                      <w:noProof/>
                      <w:color w:val="FF0000"/>
                    </w:rPr>
                  </w:rPrChange>
                </w:rPr>
                <w:t xml:space="preserve"> </w:t>
              </w:r>
            </w:ins>
            <w:proofErr w:type="gramStart"/>
            <w:ins w:id="374" w:author="Beat Heggli" w:date="2022-08-18T13:02:00Z">
              <w:r w:rsidRPr="00E92E0E">
                <w:rPr>
                  <w:rPrChange w:id="375"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76" w:author="Frank Oemig" w:date="2022-08-29T21:40:00Z">
                    <w:rPr>
                      <w:rStyle w:val="Hyperlink"/>
                      <w:bCs/>
                      <w:noProof/>
                      <w:color w:val="FF0000"/>
                    </w:rPr>
                  </w:rPrChange>
                </w:rPr>
                <w:t>P</w:t>
              </w:r>
              <w:r w:rsidRPr="00E92E0E">
                <w:rPr>
                  <w:rStyle w:val="Hyperlink"/>
                  <w:color w:val="auto"/>
                  <w:u w:val="none"/>
                  <w:rPrChange w:id="377" w:author="Frank Oemig" w:date="2022-08-29T21:40:00Z">
                    <w:rPr>
                      <w:rStyle w:val="Hyperlink"/>
                      <w:b/>
                      <w:bCs/>
                      <w:noProof/>
                      <w:color w:val="FF0000"/>
                    </w:rPr>
                  </w:rPrChange>
                </w:rPr>
                <w:fldChar w:fldCharType="end"/>
              </w:r>
              <w:r w:rsidRPr="00E92E0E">
                <w:rPr>
                  <w:rPrChange w:id="378" w:author="Frank Oemig" w:date="2022-08-29T21:40:00Z">
                    <w:rPr>
                      <w:b/>
                      <w:bCs/>
                      <w:noProof/>
                      <w:color w:val="FF0000"/>
                    </w:rPr>
                  </w:rPrChange>
                </w:rPr>
                <w:t xml:space="preserve"> }</w:t>
              </w:r>
            </w:ins>
            <w:ins w:id="379" w:author="Frank Oemig" w:date="2022-08-29T21:39:00Z">
              <w:r w:rsidR="00E92E0E" w:rsidRPr="00E92E0E">
                <w:rPr>
                  <w:rPrChange w:id="380" w:author="Frank Oemig" w:date="2022-08-29T21:40:00Z">
                    <w:rPr>
                      <w:b/>
                      <w:bCs/>
                      <w:noProof/>
                      <w:color w:val="FF0000"/>
                    </w:rPr>
                  </w:rPrChange>
                </w:rPr>
                <w:t xml:space="preserve"> </w:t>
              </w:r>
            </w:ins>
            <w:ins w:id="381" w:author="Beat Heggli" w:date="2022-08-18T13:02:00Z">
              <w:r w:rsidRPr="00E92E0E">
                <w:rPr>
                  <w:rPrChange w:id="382"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383" w:author="Beat Heggli" w:date="2022-08-18T13:02:00Z"/>
                <w:rPrChange w:id="384" w:author="Frank Oemig" w:date="2022-08-29T21:40:00Z">
                  <w:rPr>
                    <w:ins w:id="385" w:author="Beat Heggli" w:date="2022-08-18T13:02:00Z"/>
                    <w:noProof/>
                  </w:rPr>
                </w:rPrChange>
              </w:rPr>
            </w:pPr>
            <w:ins w:id="386" w:author="Beat Heggli" w:date="2022-08-18T13:02:00Z">
              <w:r w:rsidRPr="00E92E0E">
                <w:rPr>
                  <w:rPrChange w:id="387"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388" w:author="Beat Heggli" w:date="2022-08-18T13:02:00Z"/>
                <w:rPrChange w:id="389" w:author="Frank Oemig" w:date="2022-08-29T21:40:00Z">
                  <w:rPr>
                    <w:ins w:id="390" w:author="Beat Heggli" w:date="2022-08-18T13:02:00Z"/>
                    <w:noProof/>
                  </w:rPr>
                </w:rPrChange>
              </w:rPr>
              <w:pPrChange w:id="39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392" w:author="Beat Heggli" w:date="2022-08-18T13:02:00Z"/>
                <w:rPrChange w:id="393" w:author="Frank Oemig" w:date="2022-08-29T21:40:00Z">
                  <w:rPr>
                    <w:ins w:id="394" w:author="Beat Heggli" w:date="2022-08-18T13:02:00Z"/>
                    <w:noProof/>
                  </w:rPr>
                </w:rPrChange>
              </w:rPr>
              <w:pPrChange w:id="395" w:author="Frank Oemig" w:date="2022-08-29T21:40:00Z">
                <w:pPr>
                  <w:pStyle w:val="MsgTableBody"/>
                  <w:jc w:val="center"/>
                </w:pPr>
              </w:pPrChange>
            </w:pPr>
            <w:ins w:id="396" w:author="Beat Heggli" w:date="2022-08-18T13:02:00Z">
              <w:r w:rsidRPr="00E92E0E">
                <w:rPr>
                  <w:rPrChange w:id="397" w:author="Frank Oemig" w:date="2022-08-29T21:40:00Z">
                    <w:rPr>
                      <w:b/>
                      <w:bCs/>
                      <w:noProof/>
                      <w:color w:val="FF0000"/>
                    </w:rPr>
                  </w:rPrChange>
                </w:rPr>
                <w:t>3</w:t>
              </w:r>
            </w:ins>
          </w:p>
        </w:tc>
      </w:tr>
      <w:tr w:rsidR="00A117A0" w:rsidRPr="00E92E0E" w14:paraId="75AC3AD4" w14:textId="77777777" w:rsidTr="009F20B7">
        <w:trPr>
          <w:jc w:val="center"/>
          <w:ins w:id="398"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399" w:author="Beat Heggli" w:date="2022-08-18T13:02:00Z"/>
                <w:rPrChange w:id="400" w:author="Frank Oemig" w:date="2022-08-29T21:40:00Z">
                  <w:rPr>
                    <w:ins w:id="401" w:author="Beat Heggli" w:date="2022-08-18T13:02:00Z"/>
                    <w:noProof/>
                  </w:rPr>
                </w:rPrChange>
              </w:rPr>
            </w:pPr>
            <w:ins w:id="402" w:author="Beat Heggli" w:date="2022-08-18T13:02:00Z">
              <w:r w:rsidRPr="00E92E0E">
                <w:rPr>
                  <w:rPrChange w:id="403" w:author="Frank Oemig" w:date="2022-08-29T21:40:00Z">
                    <w:rPr>
                      <w:b/>
                      <w:bCs/>
                      <w:noProof/>
                      <w:color w:val="FF0000"/>
                    </w:rPr>
                  </w:rPrChange>
                </w:rPr>
                <w:t xml:space="preserve">  [</w:t>
              </w:r>
            </w:ins>
            <w:ins w:id="404" w:author="Frank Oemig" w:date="2022-08-29T21:40:00Z">
              <w:r w:rsidR="00E92E0E" w:rsidRPr="00E92E0E">
                <w:rPr>
                  <w:rPrChange w:id="405" w:author="Frank Oemig" w:date="2022-08-29T21:40:00Z">
                    <w:rPr>
                      <w:b/>
                      <w:bCs/>
                      <w:noProof/>
                      <w:color w:val="FF0000"/>
                    </w:rPr>
                  </w:rPrChange>
                </w:rPr>
                <w:t xml:space="preserve"> </w:t>
              </w:r>
            </w:ins>
            <w:ins w:id="406" w:author="Beat Heggli" w:date="2022-08-18T13:02:00Z">
              <w:r w:rsidRPr="00E92E0E">
                <w:rPr>
                  <w:rPrChange w:id="407" w:author="Frank Oemig" w:date="2022-08-29T21:40:00Z">
                    <w:rPr>
                      <w:b/>
                      <w:bCs/>
                      <w:noProof/>
                      <w:color w:val="FF0000"/>
                    </w:rPr>
                  </w:rPrChange>
                </w:rPr>
                <w:t>{ GSR }</w:t>
              </w:r>
            </w:ins>
            <w:ins w:id="408" w:author="Frank Oemig" w:date="2022-08-29T21:40:00Z">
              <w:r w:rsidR="00E92E0E" w:rsidRPr="00E92E0E">
                <w:rPr>
                  <w:rPrChange w:id="409" w:author="Frank Oemig" w:date="2022-08-29T21:40:00Z">
                    <w:rPr>
                      <w:b/>
                      <w:bCs/>
                      <w:noProof/>
                      <w:color w:val="FF0000"/>
                    </w:rPr>
                  </w:rPrChange>
                </w:rPr>
                <w:t xml:space="preserve"> </w:t>
              </w:r>
            </w:ins>
            <w:ins w:id="410" w:author="Beat Heggli" w:date="2022-08-18T13:02:00Z">
              <w:r w:rsidRPr="00E92E0E">
                <w:rPr>
                  <w:rPrChange w:id="411"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12" w:author="Beat Heggli" w:date="2022-08-18T13:02:00Z"/>
                <w:rPrChange w:id="413" w:author="Frank Oemig" w:date="2022-08-29T21:40:00Z">
                  <w:rPr>
                    <w:ins w:id="414" w:author="Beat Heggli" w:date="2022-08-18T13:02:00Z"/>
                    <w:noProof/>
                  </w:rPr>
                </w:rPrChange>
              </w:rPr>
            </w:pPr>
            <w:ins w:id="415" w:author="Beat Heggli" w:date="2022-08-18T13:02:00Z">
              <w:r w:rsidRPr="00E92E0E">
                <w:rPr>
                  <w:rPrChange w:id="416"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17" w:author="Beat Heggli" w:date="2022-08-18T13:02:00Z"/>
                <w:rPrChange w:id="418" w:author="Frank Oemig" w:date="2022-08-29T21:40:00Z">
                  <w:rPr>
                    <w:ins w:id="419" w:author="Beat Heggli" w:date="2022-08-18T13:02:00Z"/>
                    <w:noProof/>
                  </w:rPr>
                </w:rPrChange>
              </w:rPr>
              <w:pPrChange w:id="42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21" w:author="Beat Heggli" w:date="2022-08-18T13:02:00Z"/>
                <w:rPrChange w:id="422" w:author="Frank Oemig" w:date="2022-08-29T21:40:00Z">
                  <w:rPr>
                    <w:ins w:id="423" w:author="Beat Heggli" w:date="2022-08-18T13:02:00Z"/>
                    <w:noProof/>
                  </w:rPr>
                </w:rPrChange>
              </w:rPr>
              <w:pPrChange w:id="424" w:author="Frank Oemig" w:date="2022-08-29T21:40:00Z">
                <w:pPr>
                  <w:pStyle w:val="MsgTableBody"/>
                  <w:jc w:val="center"/>
                </w:pPr>
              </w:pPrChange>
            </w:pPr>
            <w:ins w:id="425" w:author="Beat Heggli" w:date="2022-08-18T13:02:00Z">
              <w:r w:rsidRPr="00E92E0E">
                <w:rPr>
                  <w:rPrChange w:id="426"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27"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28" w:author="Beat Heggli" w:date="2022-08-18T13:02:00Z"/>
                <w:rPrChange w:id="429" w:author="Frank Oemig" w:date="2022-08-29T21:40:00Z">
                  <w:rPr>
                    <w:ins w:id="430" w:author="Beat Heggli" w:date="2022-08-18T13:02:00Z"/>
                    <w:noProof/>
                  </w:rPr>
                </w:rPrChange>
              </w:rPr>
            </w:pPr>
            <w:ins w:id="431" w:author="Beat Heggli" w:date="2022-08-18T13:02:00Z">
              <w:r w:rsidRPr="00E92E0E">
                <w:rPr>
                  <w:rPrChange w:id="432" w:author="Frank Oemig" w:date="2022-08-29T21:40:00Z">
                    <w:rPr>
                      <w:b/>
                      <w:bCs/>
                      <w:noProof/>
                      <w:color w:val="FF0000"/>
                    </w:rPr>
                  </w:rPrChange>
                </w:rPr>
                <w:t xml:space="preserve">   </w:t>
              </w:r>
            </w:ins>
            <w:ins w:id="433" w:author="Frank Oemig" w:date="2022-08-29T21:40:00Z">
              <w:r w:rsidR="00E92E0E" w:rsidRPr="00E92E0E">
                <w:rPr>
                  <w:rPrChange w:id="434" w:author="Frank Oemig" w:date="2022-08-29T21:40:00Z">
                    <w:rPr>
                      <w:b/>
                      <w:bCs/>
                      <w:noProof/>
                      <w:color w:val="FF0000"/>
                    </w:rPr>
                  </w:rPrChange>
                </w:rPr>
                <w:t xml:space="preserve"> </w:t>
              </w:r>
            </w:ins>
            <w:ins w:id="435" w:author="Beat Heggli" w:date="2022-08-18T13:02:00Z">
              <w:r w:rsidRPr="00E92E0E">
                <w:rPr>
                  <w:rPrChange w:id="436" w:author="Frank Oemig" w:date="2022-08-29T21:40:00Z">
                    <w:rPr>
                      <w:b/>
                      <w:bCs/>
                      <w:noProof/>
                      <w:color w:val="FF0000"/>
                    </w:rPr>
                  </w:rPrChange>
                </w:rPr>
                <w:t xml:space="preserve">  [</w:t>
              </w:r>
            </w:ins>
            <w:ins w:id="437" w:author="Frank Oemig" w:date="2022-08-29T21:40:00Z">
              <w:r w:rsidR="00E92E0E" w:rsidRPr="00E92E0E">
                <w:rPr>
                  <w:rPrChange w:id="438" w:author="Frank Oemig" w:date="2022-08-29T21:40:00Z">
                    <w:rPr>
                      <w:b/>
                      <w:bCs/>
                      <w:noProof/>
                      <w:color w:val="FF0000"/>
                    </w:rPr>
                  </w:rPrChange>
                </w:rPr>
                <w:t xml:space="preserve"> </w:t>
              </w:r>
            </w:ins>
            <w:proofErr w:type="gramStart"/>
            <w:ins w:id="439" w:author="Beat Heggli" w:date="2022-08-18T13:02:00Z">
              <w:r w:rsidRPr="00E92E0E">
                <w:rPr>
                  <w:rPrChange w:id="440"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41" w:author="Frank Oemig" w:date="2022-08-29T21:40:00Z">
                    <w:rPr>
                      <w:rStyle w:val="Hyperlink"/>
                      <w:bCs/>
                      <w:noProof/>
                      <w:color w:val="FF0000"/>
                    </w:rPr>
                  </w:rPrChange>
                </w:rPr>
                <w:t>P</w:t>
              </w:r>
              <w:r w:rsidRPr="00E92E0E">
                <w:rPr>
                  <w:rStyle w:val="Hyperlink"/>
                  <w:color w:val="auto"/>
                  <w:u w:val="none"/>
                  <w:rPrChange w:id="442" w:author="Frank Oemig" w:date="2022-08-29T21:40:00Z">
                    <w:rPr>
                      <w:rStyle w:val="Hyperlink"/>
                      <w:b/>
                      <w:bCs/>
                      <w:noProof/>
                      <w:color w:val="FF0000"/>
                    </w:rPr>
                  </w:rPrChange>
                </w:rPr>
                <w:fldChar w:fldCharType="end"/>
              </w:r>
              <w:r w:rsidRPr="00E92E0E">
                <w:rPr>
                  <w:rPrChange w:id="443" w:author="Frank Oemig" w:date="2022-08-29T21:40:00Z">
                    <w:rPr>
                      <w:b/>
                      <w:bCs/>
                      <w:noProof/>
                      <w:color w:val="FF0000"/>
                    </w:rPr>
                  </w:rPrChange>
                </w:rPr>
                <w:t xml:space="preserve"> }</w:t>
              </w:r>
            </w:ins>
            <w:ins w:id="444" w:author="Frank Oemig" w:date="2022-08-29T21:40:00Z">
              <w:r w:rsidR="00E92E0E" w:rsidRPr="00E92E0E">
                <w:rPr>
                  <w:rPrChange w:id="445" w:author="Frank Oemig" w:date="2022-08-29T21:40:00Z">
                    <w:rPr>
                      <w:b/>
                      <w:bCs/>
                      <w:noProof/>
                      <w:color w:val="FF0000"/>
                    </w:rPr>
                  </w:rPrChange>
                </w:rPr>
                <w:t xml:space="preserve"> </w:t>
              </w:r>
            </w:ins>
            <w:ins w:id="446" w:author="Beat Heggli" w:date="2022-08-18T13:02:00Z">
              <w:r w:rsidRPr="00E92E0E">
                <w:rPr>
                  <w:rPrChange w:id="447"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48" w:author="Beat Heggli" w:date="2022-08-18T13:02:00Z"/>
                <w:rPrChange w:id="449" w:author="Frank Oemig" w:date="2022-08-29T21:40:00Z">
                  <w:rPr>
                    <w:ins w:id="450" w:author="Beat Heggli" w:date="2022-08-18T13:02:00Z"/>
                    <w:noProof/>
                  </w:rPr>
                </w:rPrChange>
              </w:rPr>
            </w:pPr>
            <w:ins w:id="451" w:author="Beat Heggli" w:date="2022-08-18T13:02:00Z">
              <w:r w:rsidRPr="00E92E0E">
                <w:rPr>
                  <w:rPrChange w:id="452"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453" w:author="Beat Heggli" w:date="2022-08-18T13:02:00Z"/>
                <w:rPrChange w:id="454" w:author="Frank Oemig" w:date="2022-08-29T21:40:00Z">
                  <w:rPr>
                    <w:ins w:id="455" w:author="Beat Heggli" w:date="2022-08-18T13:02:00Z"/>
                    <w:noProof/>
                  </w:rPr>
                </w:rPrChange>
              </w:rPr>
              <w:pPrChange w:id="45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457" w:author="Beat Heggli" w:date="2022-08-18T13:02:00Z"/>
                <w:rPrChange w:id="458" w:author="Frank Oemig" w:date="2022-08-29T21:40:00Z">
                  <w:rPr>
                    <w:ins w:id="459" w:author="Beat Heggli" w:date="2022-08-18T13:02:00Z"/>
                    <w:noProof/>
                  </w:rPr>
                </w:rPrChange>
              </w:rPr>
              <w:pPrChange w:id="460" w:author="Frank Oemig" w:date="2022-08-29T21:40:00Z">
                <w:pPr>
                  <w:pStyle w:val="MsgTableBody"/>
                  <w:jc w:val="center"/>
                </w:pPr>
              </w:pPrChange>
            </w:pPr>
            <w:ins w:id="461" w:author="Beat Heggli" w:date="2022-08-18T13:02:00Z">
              <w:r w:rsidRPr="00E92E0E">
                <w:rPr>
                  <w:rPrChange w:id="462" w:author="Frank Oemig" w:date="2022-08-29T21:40:00Z">
                    <w:rPr>
                      <w:b/>
                      <w:bCs/>
                      <w:noProof/>
                      <w:color w:val="FF0000"/>
                    </w:rPr>
                  </w:rPrChange>
                </w:rPr>
                <w:t>3</w:t>
              </w:r>
            </w:ins>
          </w:p>
        </w:tc>
      </w:tr>
      <w:tr w:rsidR="00A117A0" w:rsidRPr="009E61BC" w14:paraId="6717C573" w14:textId="77777777" w:rsidTr="009F20B7">
        <w:trPr>
          <w:jc w:val="center"/>
          <w:ins w:id="463"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464" w:author="Beat Heggli" w:date="2022-08-18T13:02:00Z"/>
                <w:rPrChange w:id="465" w:author="Frank Oemig" w:date="2022-08-29T21:40:00Z">
                  <w:rPr>
                    <w:ins w:id="466" w:author="Beat Heggli" w:date="2022-08-18T13:02:00Z"/>
                    <w:noProof/>
                  </w:rPr>
                </w:rPrChange>
              </w:rPr>
            </w:pPr>
            <w:ins w:id="467" w:author="Beat Heggli" w:date="2022-08-18T13:02:00Z">
              <w:r w:rsidRPr="00E92E0E">
                <w:rPr>
                  <w:rPrChange w:id="468" w:author="Frank Oemig" w:date="2022-08-29T21:40:00Z">
                    <w:rPr>
                      <w:b/>
                      <w:bCs/>
                      <w:noProof/>
                      <w:color w:val="FF0000"/>
                    </w:rPr>
                  </w:rPrChange>
                </w:rPr>
                <w:t xml:space="preserve">  </w:t>
              </w:r>
            </w:ins>
            <w:ins w:id="469" w:author="Frank Oemig" w:date="2022-08-29T21:40:00Z">
              <w:r w:rsidR="00E92E0E" w:rsidRPr="00E92E0E">
                <w:rPr>
                  <w:rPrChange w:id="470" w:author="Frank Oemig" w:date="2022-08-29T21:40:00Z">
                    <w:rPr>
                      <w:b/>
                      <w:bCs/>
                      <w:noProof/>
                      <w:color w:val="FF0000"/>
                    </w:rPr>
                  </w:rPrChange>
                </w:rPr>
                <w:t xml:space="preserve"> </w:t>
              </w:r>
            </w:ins>
            <w:ins w:id="471" w:author="Beat Heggli" w:date="2022-08-18T13:02:00Z">
              <w:r w:rsidRPr="00E92E0E">
                <w:rPr>
                  <w:rPrChange w:id="472" w:author="Frank Oemig" w:date="2022-08-29T21:40:00Z">
                    <w:rPr>
                      <w:b/>
                      <w:bCs/>
                      <w:noProof/>
                      <w:color w:val="FF0000"/>
                    </w:rPr>
                  </w:rPrChange>
                </w:rPr>
                <w:t xml:space="preserve">   [</w:t>
              </w:r>
            </w:ins>
            <w:ins w:id="473" w:author="Frank Oemig" w:date="2022-08-29T21:40:00Z">
              <w:r w:rsidR="00E92E0E" w:rsidRPr="00E92E0E">
                <w:rPr>
                  <w:rPrChange w:id="474" w:author="Frank Oemig" w:date="2022-08-29T21:40:00Z">
                    <w:rPr>
                      <w:b/>
                      <w:bCs/>
                      <w:noProof/>
                      <w:color w:val="FF0000"/>
                    </w:rPr>
                  </w:rPrChange>
                </w:rPr>
                <w:t xml:space="preserve"> </w:t>
              </w:r>
            </w:ins>
            <w:ins w:id="475" w:author="Beat Heggli" w:date="2022-08-18T13:02:00Z">
              <w:r w:rsidRPr="00E92E0E">
                <w:rPr>
                  <w:rPrChange w:id="476" w:author="Frank Oemig" w:date="2022-08-29T21:40:00Z">
                    <w:rPr>
                      <w:b/>
                      <w:bCs/>
                      <w:noProof/>
                      <w:color w:val="FF0000"/>
                    </w:rPr>
                  </w:rPrChange>
                </w:rPr>
                <w:t>{ GSR }</w:t>
              </w:r>
            </w:ins>
            <w:ins w:id="477" w:author="Frank Oemig" w:date="2022-08-29T21:40:00Z">
              <w:r w:rsidR="00E92E0E" w:rsidRPr="00E92E0E">
                <w:rPr>
                  <w:rPrChange w:id="478" w:author="Frank Oemig" w:date="2022-08-29T21:40:00Z">
                    <w:rPr>
                      <w:b/>
                      <w:bCs/>
                      <w:noProof/>
                      <w:color w:val="FF0000"/>
                    </w:rPr>
                  </w:rPrChange>
                </w:rPr>
                <w:t xml:space="preserve"> </w:t>
              </w:r>
            </w:ins>
            <w:ins w:id="479" w:author="Beat Heggli" w:date="2022-08-18T13:02:00Z">
              <w:r w:rsidRPr="00E92E0E">
                <w:rPr>
                  <w:rPrChange w:id="48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481" w:author="Beat Heggli" w:date="2022-08-18T13:02:00Z"/>
                <w:rPrChange w:id="482" w:author="Frank Oemig" w:date="2022-08-29T21:40:00Z">
                  <w:rPr>
                    <w:ins w:id="483" w:author="Beat Heggli" w:date="2022-08-18T13:02:00Z"/>
                    <w:noProof/>
                  </w:rPr>
                </w:rPrChange>
              </w:rPr>
            </w:pPr>
            <w:ins w:id="484" w:author="Beat Heggli" w:date="2022-08-18T13:02:00Z">
              <w:r w:rsidRPr="00E92E0E">
                <w:rPr>
                  <w:rPrChange w:id="48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486" w:author="Beat Heggli" w:date="2022-08-18T13:02:00Z"/>
                <w:rPrChange w:id="487" w:author="Frank Oemig" w:date="2022-08-29T21:40:00Z">
                  <w:rPr>
                    <w:ins w:id="488" w:author="Beat Heggli" w:date="2022-08-18T13:02:00Z"/>
                    <w:noProof/>
                  </w:rPr>
                </w:rPrChange>
              </w:rPr>
              <w:pPrChange w:id="48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490" w:author="Beat Heggli" w:date="2022-08-18T13:02:00Z"/>
                <w:rPrChange w:id="491" w:author="Frank Oemig" w:date="2022-08-29T21:40:00Z">
                  <w:rPr>
                    <w:ins w:id="492" w:author="Beat Heggli" w:date="2022-08-18T13:02:00Z"/>
                    <w:noProof/>
                  </w:rPr>
                </w:rPrChange>
              </w:rPr>
              <w:pPrChange w:id="493" w:author="Frank Oemig" w:date="2022-08-29T21:40:00Z">
                <w:pPr>
                  <w:pStyle w:val="MsgTableBody"/>
                  <w:jc w:val="center"/>
                </w:pPr>
              </w:pPrChange>
            </w:pPr>
            <w:ins w:id="494" w:author="Beat Heggli" w:date="2022-08-18T13:02:00Z">
              <w:r w:rsidRPr="00E92E0E">
                <w:rPr>
                  <w:rPrChange w:id="495"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496" w:name="_Toc346776998"/>
      <w:bookmarkStart w:id="497" w:name="_Toc346777035"/>
      <w:bookmarkStart w:id="498" w:name="_Toc348245473"/>
      <w:bookmarkStart w:id="499" w:name="_Toc348245543"/>
      <w:bookmarkStart w:id="500" w:name="_Toc348259058"/>
      <w:bookmarkStart w:id="501" w:name="_Toc348340212"/>
      <w:bookmarkStart w:id="502" w:name="_Toc359236255"/>
      <w:bookmarkStart w:id="503" w:name="_Toc1881957"/>
      <w:bookmarkStart w:id="504" w:name="_Toc89062816"/>
      <w:bookmarkStart w:id="505"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496"/>
      <w:bookmarkEnd w:id="497"/>
      <w:bookmarkEnd w:id="498"/>
      <w:bookmarkEnd w:id="499"/>
      <w:bookmarkEnd w:id="500"/>
      <w:bookmarkEnd w:id="501"/>
      <w:bookmarkEnd w:id="502"/>
      <w:bookmarkEnd w:id="503"/>
      <w:bookmarkEnd w:id="504"/>
      <w:bookmarkEnd w:id="505"/>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06" w:name="_Toc346776999"/>
      <w:bookmarkStart w:id="507" w:name="_Toc346777036"/>
      <w:bookmarkStart w:id="508" w:name="_Toc348245474"/>
      <w:bookmarkStart w:id="509" w:name="_Toc348245544"/>
      <w:bookmarkStart w:id="510" w:name="_Toc348259059"/>
      <w:bookmarkStart w:id="511" w:name="_Toc348340213"/>
      <w:bookmarkStart w:id="512" w:name="_Toc359236256"/>
      <w:bookmarkStart w:id="513" w:name="_Toc1881958"/>
      <w:bookmarkStart w:id="514" w:name="_Toc89062817"/>
      <w:bookmarkStart w:id="515" w:name="_Toc20321538"/>
      <w:r w:rsidRPr="00890B0C">
        <w:rPr>
          <w:noProof/>
        </w:rPr>
        <w:lastRenderedPageBreak/>
        <w:t>DFT/ACK - Post Detail Financial Transactions (Event P03</w:t>
      </w:r>
      <w:bookmarkEnd w:id="506"/>
      <w:bookmarkEnd w:id="507"/>
      <w:bookmarkEnd w:id="508"/>
      <w:bookmarkEnd w:id="509"/>
      <w:bookmarkEnd w:id="510"/>
      <w:bookmarkEnd w:id="511"/>
      <w:bookmarkEnd w:id="512"/>
      <w:r w:rsidRPr="00890B0C">
        <w:rPr>
          <w:noProof/>
        </w:rPr>
        <w:t>)</w:t>
      </w:r>
      <w:bookmarkEnd w:id="513"/>
      <w:bookmarkEnd w:id="514"/>
      <w:bookmarkEnd w:id="515"/>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16"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17" w:author="Beat Heggli" w:date="2022-08-08T10:07:00Z"/>
                <w:rPrChange w:id="518" w:author="Frank Oemig" w:date="2022-08-29T21:41:00Z">
                  <w:rPr>
                    <w:ins w:id="519" w:author="Beat Heggli" w:date="2022-08-08T10:07:00Z"/>
                    <w:b/>
                    <w:bCs/>
                    <w:noProof/>
                    <w:color w:val="FF0000"/>
                  </w:rPr>
                </w:rPrChange>
              </w:rPr>
            </w:pPr>
            <w:ins w:id="520" w:author="Beat Heggli" w:date="2022-08-08T10:07:00Z">
              <w:r w:rsidRPr="00CB4E10">
                <w:rPr>
                  <w:rPrChange w:id="521" w:author="Frank Oemig" w:date="2022-08-29T21:41:00Z">
                    <w:rPr>
                      <w:b/>
                      <w:bCs/>
                      <w:noProof/>
                      <w:color w:val="FF0000"/>
                    </w:rPr>
                  </w:rPrChange>
                </w:rPr>
                <w:t>[</w:t>
              </w:r>
            </w:ins>
            <w:ins w:id="522" w:author="Frank Oemig" w:date="2022-08-29T21:40:00Z">
              <w:r w:rsidR="00E92E0E" w:rsidRPr="00CB4E10">
                <w:rPr>
                  <w:rPrChange w:id="523" w:author="Frank Oemig" w:date="2022-08-29T21:41:00Z">
                    <w:rPr>
                      <w:b/>
                      <w:bCs/>
                      <w:noProof/>
                      <w:color w:val="FF0000"/>
                    </w:rPr>
                  </w:rPrChange>
                </w:rPr>
                <w:t xml:space="preserve"> </w:t>
              </w:r>
            </w:ins>
            <w:proofErr w:type="gramStart"/>
            <w:ins w:id="524" w:author="Beat Heggli" w:date="2022-08-08T10:07:00Z">
              <w:r w:rsidRPr="00CB4E10">
                <w:rPr>
                  <w:rPrChange w:id="525"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26" w:author="Frank Oemig" w:date="2022-08-29T21:41:00Z">
                    <w:rPr>
                      <w:rStyle w:val="Hyperlink"/>
                      <w:bCs/>
                      <w:noProof/>
                      <w:color w:val="FF0000"/>
                    </w:rPr>
                  </w:rPrChange>
                </w:rPr>
                <w:t>P</w:t>
              </w:r>
              <w:r w:rsidRPr="00CB4E10">
                <w:rPr>
                  <w:rStyle w:val="Hyperlink"/>
                  <w:color w:val="auto"/>
                  <w:u w:val="none"/>
                  <w:rPrChange w:id="527" w:author="Frank Oemig" w:date="2022-08-29T21:41:00Z">
                    <w:rPr>
                      <w:rStyle w:val="Hyperlink"/>
                      <w:b/>
                      <w:bCs/>
                      <w:noProof/>
                      <w:color w:val="FF0000"/>
                    </w:rPr>
                  </w:rPrChange>
                </w:rPr>
                <w:fldChar w:fldCharType="end"/>
              </w:r>
              <w:r w:rsidRPr="00CB4E10">
                <w:rPr>
                  <w:rPrChange w:id="528" w:author="Frank Oemig" w:date="2022-08-29T21:41:00Z">
                    <w:rPr>
                      <w:b/>
                      <w:bCs/>
                      <w:noProof/>
                      <w:color w:val="FF0000"/>
                    </w:rPr>
                  </w:rPrChange>
                </w:rPr>
                <w:t xml:space="preserve"> }</w:t>
              </w:r>
            </w:ins>
            <w:ins w:id="529" w:author="Frank Oemig" w:date="2022-08-29T21:40:00Z">
              <w:r w:rsidR="00E92E0E" w:rsidRPr="00CB4E10">
                <w:rPr>
                  <w:rPrChange w:id="530" w:author="Frank Oemig" w:date="2022-08-29T21:41:00Z">
                    <w:rPr>
                      <w:b/>
                      <w:bCs/>
                      <w:noProof/>
                      <w:color w:val="FF0000"/>
                    </w:rPr>
                  </w:rPrChange>
                </w:rPr>
                <w:t xml:space="preserve"> </w:t>
              </w:r>
            </w:ins>
            <w:ins w:id="531" w:author="Beat Heggli" w:date="2022-08-08T10:07:00Z">
              <w:r w:rsidRPr="00CB4E10">
                <w:rPr>
                  <w:rPrChange w:id="532"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33" w:author="Beat Heggli" w:date="2022-08-08T10:07:00Z"/>
                <w:rPrChange w:id="534" w:author="Frank Oemig" w:date="2022-08-29T21:41:00Z">
                  <w:rPr>
                    <w:ins w:id="535" w:author="Beat Heggli" w:date="2022-08-08T10:07:00Z"/>
                    <w:b/>
                    <w:bCs/>
                    <w:noProof/>
                    <w:color w:val="FF0000"/>
                  </w:rPr>
                </w:rPrChange>
              </w:rPr>
            </w:pPr>
            <w:ins w:id="536" w:author="Beat Heggli" w:date="2022-08-08T10:07:00Z">
              <w:r w:rsidRPr="00CB4E10">
                <w:rPr>
                  <w:rPrChange w:id="537"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38" w:author="Beat Heggli" w:date="2022-08-08T10:07:00Z"/>
                <w:rPrChange w:id="539" w:author="Frank Oemig" w:date="2022-08-29T21:41:00Z">
                  <w:rPr>
                    <w:ins w:id="540" w:author="Beat Heggli" w:date="2022-08-08T10:07:00Z"/>
                    <w:b/>
                    <w:bCs/>
                    <w:noProof/>
                    <w:color w:val="FF0000"/>
                  </w:rPr>
                </w:rPrChange>
              </w:rPr>
              <w:pPrChange w:id="54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42" w:author="Beat Heggli" w:date="2022-08-08T10:07:00Z"/>
                <w:rPrChange w:id="543" w:author="Frank Oemig" w:date="2022-08-29T21:41:00Z">
                  <w:rPr>
                    <w:ins w:id="544" w:author="Beat Heggli" w:date="2022-08-08T10:07:00Z"/>
                    <w:b/>
                    <w:bCs/>
                    <w:noProof/>
                    <w:color w:val="FF0000"/>
                  </w:rPr>
                </w:rPrChange>
              </w:rPr>
              <w:pPrChange w:id="545" w:author="Frank Oemig" w:date="2022-08-29T21:41:00Z">
                <w:pPr>
                  <w:pStyle w:val="MsgTableBody"/>
                  <w:jc w:val="center"/>
                </w:pPr>
              </w:pPrChange>
            </w:pPr>
            <w:ins w:id="546" w:author="Beat Heggli" w:date="2022-08-08T10:07:00Z">
              <w:r w:rsidRPr="00CB4E10">
                <w:rPr>
                  <w:rPrChange w:id="547"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48"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49" w:author="Beat Heggli" w:date="2022-08-08T10:07:00Z"/>
                <w:rPrChange w:id="550" w:author="Frank Oemig" w:date="2022-08-29T21:41:00Z">
                  <w:rPr>
                    <w:ins w:id="551" w:author="Beat Heggli" w:date="2022-08-08T10:07:00Z"/>
                    <w:b/>
                    <w:bCs/>
                    <w:noProof/>
                    <w:color w:val="FF0000"/>
                  </w:rPr>
                </w:rPrChange>
              </w:rPr>
            </w:pPr>
            <w:ins w:id="552" w:author="Beat Heggli" w:date="2022-08-08T10:07:00Z">
              <w:r w:rsidRPr="00CB4E10">
                <w:rPr>
                  <w:rPrChange w:id="553" w:author="Frank Oemig" w:date="2022-08-29T21:41:00Z">
                    <w:rPr>
                      <w:b/>
                      <w:bCs/>
                      <w:noProof/>
                      <w:color w:val="FF0000"/>
                    </w:rPr>
                  </w:rPrChange>
                </w:rPr>
                <w:t>[</w:t>
              </w:r>
            </w:ins>
            <w:ins w:id="554" w:author="Frank Oemig" w:date="2022-08-29T21:40:00Z">
              <w:r w:rsidR="00E92E0E" w:rsidRPr="00CB4E10">
                <w:rPr>
                  <w:rPrChange w:id="555" w:author="Frank Oemig" w:date="2022-08-29T21:41:00Z">
                    <w:rPr>
                      <w:b/>
                      <w:bCs/>
                      <w:noProof/>
                      <w:color w:val="FF0000"/>
                    </w:rPr>
                  </w:rPrChange>
                </w:rPr>
                <w:t xml:space="preserve"> </w:t>
              </w:r>
            </w:ins>
            <w:ins w:id="556" w:author="Beat Heggli" w:date="2022-08-08T10:07:00Z">
              <w:r w:rsidRPr="00CB4E10">
                <w:rPr>
                  <w:rPrChange w:id="557" w:author="Frank Oemig" w:date="2022-08-29T21:41:00Z">
                    <w:rPr>
                      <w:b/>
                      <w:bCs/>
                      <w:noProof/>
                      <w:color w:val="FF0000"/>
                    </w:rPr>
                  </w:rPrChange>
                </w:rPr>
                <w:t>{ GSR }</w:t>
              </w:r>
            </w:ins>
            <w:ins w:id="558" w:author="Frank Oemig" w:date="2022-08-29T21:40:00Z">
              <w:r w:rsidR="00E92E0E" w:rsidRPr="00CB4E10">
                <w:rPr>
                  <w:rPrChange w:id="559" w:author="Frank Oemig" w:date="2022-08-29T21:41:00Z">
                    <w:rPr>
                      <w:b/>
                      <w:bCs/>
                      <w:noProof/>
                      <w:color w:val="FF0000"/>
                    </w:rPr>
                  </w:rPrChange>
                </w:rPr>
                <w:t xml:space="preserve"> </w:t>
              </w:r>
            </w:ins>
            <w:ins w:id="560" w:author="Beat Heggli" w:date="2022-08-08T10:07:00Z">
              <w:r w:rsidRPr="00CB4E10">
                <w:rPr>
                  <w:rPrChange w:id="561" w:author="Frank Oemig" w:date="2022-08-29T21:41:00Z">
                    <w:rPr>
                      <w:b/>
                      <w:bCs/>
                      <w:noProof/>
                      <w:color w:val="FF0000"/>
                    </w:rPr>
                  </w:rPrChange>
                </w:rPr>
                <w:t>]</w:t>
              </w:r>
              <w:del w:id="562" w:author="Frank Oemig" w:date="2022-08-29T21:40:00Z">
                <w:r w:rsidRPr="00CB4E10" w:rsidDel="00E92E0E">
                  <w:rPr>
                    <w:rPrChange w:id="563"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564" w:author="Beat Heggli" w:date="2022-08-08T10:07:00Z"/>
                <w:rPrChange w:id="565" w:author="Frank Oemig" w:date="2022-08-29T21:41:00Z">
                  <w:rPr>
                    <w:ins w:id="566" w:author="Beat Heggli" w:date="2022-08-08T10:07:00Z"/>
                    <w:b/>
                    <w:bCs/>
                    <w:noProof/>
                    <w:color w:val="FF0000"/>
                  </w:rPr>
                </w:rPrChange>
              </w:rPr>
            </w:pPr>
            <w:ins w:id="567" w:author="Beat Heggli" w:date="2022-08-08T10:07:00Z">
              <w:r w:rsidRPr="00CB4E10">
                <w:rPr>
                  <w:rPrChange w:id="56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569" w:author="Beat Heggli" w:date="2022-08-08T10:07:00Z"/>
                <w:rPrChange w:id="570" w:author="Frank Oemig" w:date="2022-08-29T21:41:00Z">
                  <w:rPr>
                    <w:ins w:id="571" w:author="Beat Heggli" w:date="2022-08-08T10:07:00Z"/>
                    <w:b/>
                    <w:bCs/>
                    <w:noProof/>
                    <w:color w:val="FF0000"/>
                  </w:rPr>
                </w:rPrChange>
              </w:rPr>
              <w:pPrChange w:id="57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573" w:author="Beat Heggli" w:date="2022-08-08T10:07:00Z"/>
                <w:rPrChange w:id="574" w:author="Frank Oemig" w:date="2022-08-29T21:41:00Z">
                  <w:rPr>
                    <w:ins w:id="575" w:author="Beat Heggli" w:date="2022-08-08T10:07:00Z"/>
                    <w:b/>
                    <w:bCs/>
                    <w:noProof/>
                    <w:color w:val="FF0000"/>
                  </w:rPr>
                </w:rPrChange>
              </w:rPr>
              <w:pPrChange w:id="576" w:author="Frank Oemig" w:date="2022-08-29T21:41:00Z">
                <w:pPr>
                  <w:pStyle w:val="MsgTableBody"/>
                  <w:jc w:val="center"/>
                </w:pPr>
              </w:pPrChange>
            </w:pPr>
            <w:ins w:id="577" w:author="Beat Heggli" w:date="2022-08-08T10:07:00Z">
              <w:r w:rsidRPr="00CB4E10">
                <w:rPr>
                  <w:rPrChange w:id="578"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579"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580" w:author="Beat Heggli" w:date="2022-08-08T10:07:00Z"/>
                <w:rPrChange w:id="581" w:author="Frank Oemig" w:date="2022-08-29T21:41:00Z">
                  <w:rPr>
                    <w:ins w:id="582" w:author="Beat Heggli" w:date="2022-08-08T10:07:00Z"/>
                    <w:b/>
                    <w:bCs/>
                    <w:noProof/>
                    <w:color w:val="FF0000"/>
                  </w:rPr>
                </w:rPrChange>
              </w:rPr>
            </w:pPr>
            <w:ins w:id="583" w:author="Beat Heggli" w:date="2022-08-08T10:07:00Z">
              <w:r w:rsidRPr="00CB4E10">
                <w:rPr>
                  <w:rPrChange w:id="584" w:author="Frank Oemig" w:date="2022-08-29T21:41:00Z">
                    <w:rPr>
                      <w:b/>
                      <w:bCs/>
                      <w:noProof/>
                      <w:color w:val="FF0000"/>
                    </w:rPr>
                  </w:rPrChange>
                </w:rPr>
                <w:t>[</w:t>
              </w:r>
            </w:ins>
            <w:ins w:id="585" w:author="Frank Oemig" w:date="2022-08-29T21:40:00Z">
              <w:r w:rsidR="00E92E0E" w:rsidRPr="00CB4E10">
                <w:rPr>
                  <w:rPrChange w:id="586" w:author="Frank Oemig" w:date="2022-08-29T21:41:00Z">
                    <w:rPr>
                      <w:b/>
                      <w:bCs/>
                      <w:noProof/>
                      <w:color w:val="FF0000"/>
                    </w:rPr>
                  </w:rPrChange>
                </w:rPr>
                <w:t xml:space="preserve"> </w:t>
              </w:r>
            </w:ins>
            <w:ins w:id="587" w:author="Beat Heggli" w:date="2022-08-08T10:07:00Z">
              <w:r w:rsidRPr="00CB4E10">
                <w:rPr>
                  <w:rPrChange w:id="588" w:author="Frank Oemig" w:date="2022-08-29T21:41:00Z">
                    <w:rPr>
                      <w:b/>
                      <w:bCs/>
                      <w:noProof/>
                      <w:color w:val="FF0000"/>
                    </w:rPr>
                  </w:rPrChange>
                </w:rPr>
                <w:t>{ GSC }</w:t>
              </w:r>
            </w:ins>
            <w:ins w:id="589" w:author="Frank Oemig" w:date="2022-08-29T21:40:00Z">
              <w:r w:rsidR="00E92E0E" w:rsidRPr="00CB4E10">
                <w:rPr>
                  <w:rPrChange w:id="590" w:author="Frank Oemig" w:date="2022-08-29T21:41:00Z">
                    <w:rPr>
                      <w:b/>
                      <w:bCs/>
                      <w:noProof/>
                      <w:color w:val="FF0000"/>
                    </w:rPr>
                  </w:rPrChange>
                </w:rPr>
                <w:t xml:space="preserve"> </w:t>
              </w:r>
            </w:ins>
            <w:ins w:id="591" w:author="Beat Heggli" w:date="2022-08-08T10:07:00Z">
              <w:r w:rsidRPr="00CB4E10">
                <w:rPr>
                  <w:rPrChange w:id="592" w:author="Frank Oemig" w:date="2022-08-29T21:41:00Z">
                    <w:rPr>
                      <w:b/>
                      <w:bCs/>
                      <w:noProof/>
                      <w:color w:val="FF0000"/>
                    </w:rPr>
                  </w:rPrChange>
                </w:rPr>
                <w:t>]</w:t>
              </w:r>
              <w:del w:id="593" w:author="Frank Oemig" w:date="2022-08-29T21:40:00Z">
                <w:r w:rsidRPr="00CB4E10" w:rsidDel="00E92E0E">
                  <w:rPr>
                    <w:rPrChange w:id="594"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77777777" w:rsidR="00A635F4" w:rsidRPr="00CB4E10" w:rsidRDefault="00A635F4" w:rsidP="00CB4E10">
            <w:pPr>
              <w:pStyle w:val="MsgTableBody"/>
              <w:rPr>
                <w:ins w:id="595" w:author="Beat Heggli" w:date="2022-08-08T10:07:00Z"/>
                <w:rPrChange w:id="596" w:author="Frank Oemig" w:date="2022-08-29T21:41:00Z">
                  <w:rPr>
                    <w:ins w:id="597" w:author="Beat Heggli" w:date="2022-08-08T10:07:00Z"/>
                    <w:b/>
                    <w:bCs/>
                    <w:noProof/>
                    <w:color w:val="FF0000"/>
                  </w:rPr>
                </w:rPrChange>
              </w:rPr>
            </w:pPr>
            <w:ins w:id="598" w:author="Beat Heggli" w:date="2022-08-08T10:07:00Z">
              <w:r w:rsidRPr="00CB4E10">
                <w:rPr>
                  <w:rPrChange w:id="599"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00" w:author="Beat Heggli" w:date="2022-08-08T10:07:00Z"/>
                <w:rPrChange w:id="601" w:author="Frank Oemig" w:date="2022-08-29T21:41:00Z">
                  <w:rPr>
                    <w:ins w:id="602" w:author="Beat Heggli" w:date="2022-08-08T10:07:00Z"/>
                    <w:b/>
                    <w:bCs/>
                    <w:noProof/>
                    <w:color w:val="FF0000"/>
                  </w:rPr>
                </w:rPrChange>
              </w:rPr>
              <w:pPrChange w:id="60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04" w:author="Beat Heggli" w:date="2022-08-08T10:07:00Z"/>
                <w:rPrChange w:id="605" w:author="Frank Oemig" w:date="2022-08-29T21:41:00Z">
                  <w:rPr>
                    <w:ins w:id="606" w:author="Beat Heggli" w:date="2022-08-08T10:07:00Z"/>
                    <w:b/>
                    <w:bCs/>
                    <w:noProof/>
                    <w:color w:val="FF0000"/>
                  </w:rPr>
                </w:rPrChange>
              </w:rPr>
              <w:pPrChange w:id="607" w:author="Frank Oemig" w:date="2022-08-29T21:41:00Z">
                <w:pPr>
                  <w:pStyle w:val="MsgTableBody"/>
                  <w:jc w:val="center"/>
                </w:pPr>
              </w:pPrChange>
            </w:pPr>
            <w:ins w:id="608" w:author="Beat Heggli" w:date="2022-08-08T10:07:00Z">
              <w:r w:rsidRPr="00CB4E10">
                <w:rPr>
                  <w:rPrChange w:id="609"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lastRenderedPageBreak/>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10"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11" w:author="Beat Heggli" w:date="2022-08-18T13:08:00Z"/>
                <w:rPrChange w:id="612" w:author="Frank Oemig" w:date="2022-08-29T21:41:00Z">
                  <w:rPr>
                    <w:ins w:id="613" w:author="Beat Heggli" w:date="2022-08-18T13:08:00Z"/>
                    <w:noProof/>
                  </w:rPr>
                </w:rPrChange>
              </w:rPr>
            </w:pPr>
            <w:ins w:id="614" w:author="Beat Heggli" w:date="2022-08-18T13:08:00Z">
              <w:r w:rsidRPr="00CB4E10">
                <w:rPr>
                  <w:rPrChange w:id="615" w:author="Frank Oemig" w:date="2022-08-29T21:41:00Z">
                    <w:rPr>
                      <w:b/>
                      <w:bCs/>
                      <w:noProof/>
                      <w:color w:val="FF0000"/>
                    </w:rPr>
                  </w:rPrChange>
                </w:rPr>
                <w:t xml:space="preserve">    [</w:t>
              </w:r>
            </w:ins>
            <w:ins w:id="616" w:author="Frank Oemig" w:date="2022-08-29T21:41:00Z">
              <w:r w:rsidR="00CB4E10" w:rsidRPr="00CB4E10">
                <w:rPr>
                  <w:rPrChange w:id="617" w:author="Frank Oemig" w:date="2022-08-29T21:41:00Z">
                    <w:rPr>
                      <w:b/>
                      <w:bCs/>
                      <w:noProof/>
                      <w:color w:val="FF0000"/>
                    </w:rPr>
                  </w:rPrChange>
                </w:rPr>
                <w:t xml:space="preserve"> </w:t>
              </w:r>
            </w:ins>
            <w:proofErr w:type="gramStart"/>
            <w:ins w:id="618" w:author="Beat Heggli" w:date="2022-08-18T13:08:00Z">
              <w:r w:rsidRPr="00CB4E10">
                <w:rPr>
                  <w:rPrChange w:id="619"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20" w:author="Frank Oemig" w:date="2022-08-29T21:41:00Z">
                    <w:rPr>
                      <w:rStyle w:val="Hyperlink"/>
                      <w:bCs/>
                      <w:noProof/>
                      <w:color w:val="FF0000"/>
                    </w:rPr>
                  </w:rPrChange>
                </w:rPr>
                <w:t>P</w:t>
              </w:r>
              <w:r w:rsidRPr="00CB4E10">
                <w:rPr>
                  <w:rStyle w:val="Hyperlink"/>
                  <w:color w:val="auto"/>
                  <w:u w:val="none"/>
                  <w:rPrChange w:id="621" w:author="Frank Oemig" w:date="2022-08-29T21:41:00Z">
                    <w:rPr>
                      <w:rStyle w:val="Hyperlink"/>
                      <w:b/>
                      <w:bCs/>
                      <w:noProof/>
                      <w:color w:val="FF0000"/>
                    </w:rPr>
                  </w:rPrChange>
                </w:rPr>
                <w:fldChar w:fldCharType="end"/>
              </w:r>
              <w:r w:rsidRPr="00CB4E10">
                <w:rPr>
                  <w:rPrChange w:id="622" w:author="Frank Oemig" w:date="2022-08-29T21:41:00Z">
                    <w:rPr>
                      <w:b/>
                      <w:bCs/>
                      <w:noProof/>
                      <w:color w:val="FF0000"/>
                    </w:rPr>
                  </w:rPrChange>
                </w:rPr>
                <w:t xml:space="preserve"> }</w:t>
              </w:r>
            </w:ins>
            <w:ins w:id="623" w:author="Frank Oemig" w:date="2022-08-29T21:41:00Z">
              <w:r w:rsidR="00CB4E10" w:rsidRPr="00CB4E10">
                <w:rPr>
                  <w:rPrChange w:id="624" w:author="Frank Oemig" w:date="2022-08-29T21:41:00Z">
                    <w:rPr>
                      <w:b/>
                      <w:bCs/>
                      <w:noProof/>
                      <w:color w:val="FF0000"/>
                    </w:rPr>
                  </w:rPrChange>
                </w:rPr>
                <w:t xml:space="preserve"> </w:t>
              </w:r>
            </w:ins>
            <w:ins w:id="625" w:author="Beat Heggli" w:date="2022-08-18T13:08:00Z">
              <w:r w:rsidRPr="00CB4E10">
                <w:rPr>
                  <w:rPrChange w:id="62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27" w:author="Beat Heggli" w:date="2022-08-18T13:08:00Z"/>
              </w:rPr>
            </w:pPr>
            <w:ins w:id="628" w:author="Beat Heggli" w:date="2022-08-18T13:08:00Z">
              <w:r w:rsidRPr="00CB4E10">
                <w:rPr>
                  <w:rPrChange w:id="62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30" w:author="Beat Heggli" w:date="2022-08-18T13:08:00Z"/>
                <w:rPrChange w:id="631" w:author="Frank Oemig" w:date="2022-08-29T21:41:00Z">
                  <w:rPr>
                    <w:ins w:id="632" w:author="Beat Heggli" w:date="2022-08-18T13:08:00Z"/>
                    <w:noProof/>
                  </w:rPr>
                </w:rPrChange>
              </w:rPr>
              <w:pPrChange w:id="63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34" w:author="Beat Heggli" w:date="2022-08-18T13:08:00Z"/>
                <w:rPrChange w:id="635" w:author="Frank Oemig" w:date="2022-08-29T21:41:00Z">
                  <w:rPr>
                    <w:ins w:id="636" w:author="Beat Heggli" w:date="2022-08-18T13:08:00Z"/>
                    <w:noProof/>
                  </w:rPr>
                </w:rPrChange>
              </w:rPr>
              <w:pPrChange w:id="637" w:author="Frank Oemig" w:date="2022-08-29T21:41:00Z">
                <w:pPr>
                  <w:pStyle w:val="MsgTableBody"/>
                  <w:jc w:val="center"/>
                </w:pPr>
              </w:pPrChange>
            </w:pPr>
            <w:ins w:id="638" w:author="Beat Heggli" w:date="2022-08-18T13:08:00Z">
              <w:r w:rsidRPr="00CB4E10">
                <w:rPr>
                  <w:rPrChange w:id="639" w:author="Frank Oemig" w:date="2022-08-29T21:41:00Z">
                    <w:rPr>
                      <w:b/>
                      <w:bCs/>
                      <w:noProof/>
                      <w:color w:val="FF0000"/>
                    </w:rPr>
                  </w:rPrChange>
                </w:rPr>
                <w:t>3</w:t>
              </w:r>
            </w:ins>
          </w:p>
        </w:tc>
      </w:tr>
      <w:tr w:rsidR="002C0143" w:rsidRPr="00CB4E10" w14:paraId="410904CA" w14:textId="77777777" w:rsidTr="0083280B">
        <w:trPr>
          <w:jc w:val="center"/>
          <w:ins w:id="640"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41" w:author="Beat Heggli" w:date="2022-08-18T13:08:00Z"/>
                <w:rPrChange w:id="642" w:author="Frank Oemig" w:date="2022-08-29T21:41:00Z">
                  <w:rPr>
                    <w:ins w:id="643" w:author="Beat Heggli" w:date="2022-08-18T13:08:00Z"/>
                    <w:noProof/>
                  </w:rPr>
                </w:rPrChange>
              </w:rPr>
            </w:pPr>
            <w:ins w:id="644" w:author="Beat Heggli" w:date="2022-08-18T13:08:00Z">
              <w:r w:rsidRPr="00CB4E10">
                <w:rPr>
                  <w:rPrChange w:id="645" w:author="Frank Oemig" w:date="2022-08-29T21:41:00Z">
                    <w:rPr>
                      <w:b/>
                      <w:bCs/>
                      <w:noProof/>
                      <w:color w:val="FF0000"/>
                    </w:rPr>
                  </w:rPrChange>
                </w:rPr>
                <w:t xml:space="preserve">    [</w:t>
              </w:r>
            </w:ins>
            <w:ins w:id="646" w:author="Frank Oemig" w:date="2022-08-29T21:41:00Z">
              <w:r w:rsidR="00CB4E10" w:rsidRPr="00CB4E10">
                <w:rPr>
                  <w:rPrChange w:id="647" w:author="Frank Oemig" w:date="2022-08-29T21:41:00Z">
                    <w:rPr>
                      <w:b/>
                      <w:bCs/>
                      <w:noProof/>
                      <w:color w:val="FF0000"/>
                    </w:rPr>
                  </w:rPrChange>
                </w:rPr>
                <w:t xml:space="preserve"> </w:t>
              </w:r>
            </w:ins>
            <w:ins w:id="648" w:author="Beat Heggli" w:date="2022-08-18T13:08:00Z">
              <w:r w:rsidRPr="00CB4E10">
                <w:rPr>
                  <w:rPrChange w:id="649" w:author="Frank Oemig" w:date="2022-08-29T21:41:00Z">
                    <w:rPr>
                      <w:b/>
                      <w:bCs/>
                      <w:noProof/>
                      <w:color w:val="FF0000"/>
                    </w:rPr>
                  </w:rPrChange>
                </w:rPr>
                <w:t>{ GSR }</w:t>
              </w:r>
            </w:ins>
            <w:ins w:id="650" w:author="Frank Oemig" w:date="2022-08-29T21:41:00Z">
              <w:r w:rsidR="00CB4E10" w:rsidRPr="00CB4E10">
                <w:rPr>
                  <w:rPrChange w:id="651" w:author="Frank Oemig" w:date="2022-08-29T21:41:00Z">
                    <w:rPr>
                      <w:b/>
                      <w:bCs/>
                      <w:noProof/>
                      <w:color w:val="FF0000"/>
                    </w:rPr>
                  </w:rPrChange>
                </w:rPr>
                <w:t xml:space="preserve"> </w:t>
              </w:r>
            </w:ins>
            <w:ins w:id="652" w:author="Beat Heggli" w:date="2022-08-18T13:08:00Z">
              <w:r w:rsidRPr="00CB4E10">
                <w:rPr>
                  <w:rPrChange w:id="65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654" w:author="Beat Heggli" w:date="2022-08-18T13:08:00Z"/>
              </w:rPr>
            </w:pPr>
            <w:ins w:id="655" w:author="Beat Heggli" w:date="2022-08-18T13:08:00Z">
              <w:r w:rsidRPr="00CB4E10">
                <w:rPr>
                  <w:rPrChange w:id="656"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657" w:author="Beat Heggli" w:date="2022-08-18T13:08:00Z"/>
                <w:rPrChange w:id="658" w:author="Frank Oemig" w:date="2022-08-29T21:41:00Z">
                  <w:rPr>
                    <w:ins w:id="659" w:author="Beat Heggli" w:date="2022-08-18T13:08:00Z"/>
                    <w:noProof/>
                  </w:rPr>
                </w:rPrChange>
              </w:rPr>
              <w:pPrChange w:id="66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661" w:author="Beat Heggli" w:date="2022-08-18T13:08:00Z"/>
                <w:rPrChange w:id="662" w:author="Frank Oemig" w:date="2022-08-29T21:41:00Z">
                  <w:rPr>
                    <w:ins w:id="663" w:author="Beat Heggli" w:date="2022-08-18T13:08:00Z"/>
                    <w:noProof/>
                  </w:rPr>
                </w:rPrChange>
              </w:rPr>
              <w:pPrChange w:id="664" w:author="Frank Oemig" w:date="2022-08-29T21:41:00Z">
                <w:pPr>
                  <w:pStyle w:val="MsgTableBody"/>
                  <w:jc w:val="center"/>
                </w:pPr>
              </w:pPrChange>
            </w:pPr>
            <w:ins w:id="665" w:author="Beat Heggli" w:date="2022-08-18T13:08:00Z">
              <w:r w:rsidRPr="00CB4E10">
                <w:rPr>
                  <w:rPrChange w:id="666"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667" w:name="_Toc346777000"/>
      <w:bookmarkStart w:id="668" w:name="_Toc346777037"/>
      <w:bookmarkStart w:id="669" w:name="_Toc348245475"/>
      <w:bookmarkStart w:id="670" w:name="_Toc348245545"/>
      <w:bookmarkStart w:id="671" w:name="_Toc348259060"/>
      <w:bookmarkStart w:id="672" w:name="_Toc348340214"/>
      <w:bookmarkStart w:id="673" w:name="_Toc359236257"/>
      <w:r w:rsidRPr="00890B0C">
        <w:rPr>
          <w:noProof/>
        </w:rPr>
        <w:t xml:space="preserve"> </w:t>
      </w:r>
      <w:bookmarkStart w:id="674" w:name="_Toc1881959"/>
      <w:bookmarkStart w:id="675" w:name="_Toc89062818"/>
      <w:bookmarkStart w:id="676" w:name="_Toc20321539"/>
      <w:r w:rsidRPr="00890B0C">
        <w:rPr>
          <w:noProof/>
        </w:rPr>
        <w:t>QRY/DSR - Generate Bills And Accounts Receivable Statements (Event P04</w:t>
      </w:r>
      <w:bookmarkEnd w:id="667"/>
      <w:bookmarkEnd w:id="668"/>
      <w:bookmarkEnd w:id="669"/>
      <w:bookmarkEnd w:id="670"/>
      <w:bookmarkEnd w:id="671"/>
      <w:bookmarkEnd w:id="672"/>
      <w:bookmarkEnd w:id="673"/>
      <w:r w:rsidRPr="00890B0C">
        <w:rPr>
          <w:noProof/>
        </w:rPr>
        <w:t>)</w:t>
      </w:r>
      <w:bookmarkEnd w:id="674"/>
      <w:bookmarkEnd w:id="675"/>
      <w:bookmarkEnd w:id="676"/>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677" w:name="_Toc346777001"/>
      <w:bookmarkStart w:id="678" w:name="_Toc346777038"/>
      <w:bookmarkStart w:id="679" w:name="_Toc348245476"/>
      <w:bookmarkStart w:id="680" w:name="_Toc348245546"/>
      <w:bookmarkStart w:id="681" w:name="_Toc348259061"/>
      <w:bookmarkStart w:id="682" w:name="_Toc348340215"/>
      <w:bookmarkStart w:id="683" w:name="_Toc359236258"/>
      <w:bookmarkStart w:id="684" w:name="_Toc1881960"/>
      <w:bookmarkStart w:id="685" w:name="_Toc89062819"/>
      <w:bookmarkStart w:id="686" w:name="_Toc20321540"/>
      <w:bookmarkStart w:id="687" w:name="_Toc346776930"/>
      <w:bookmarkStart w:id="688" w:name="_Toc346777005"/>
      <w:bookmarkStart w:id="689" w:name="_Toc346777042"/>
      <w:r w:rsidRPr="00890B0C">
        <w:rPr>
          <w:noProof/>
        </w:rPr>
        <w:t>BAR/ACK - Update Account (Event P05</w:t>
      </w:r>
      <w:bookmarkEnd w:id="677"/>
      <w:bookmarkEnd w:id="678"/>
      <w:bookmarkEnd w:id="679"/>
      <w:bookmarkEnd w:id="680"/>
      <w:bookmarkEnd w:id="681"/>
      <w:bookmarkEnd w:id="682"/>
      <w:bookmarkEnd w:id="683"/>
      <w:r w:rsidRPr="00890B0C">
        <w:rPr>
          <w:noProof/>
        </w:rPr>
        <w:t>)</w:t>
      </w:r>
      <w:bookmarkEnd w:id="684"/>
      <w:bookmarkEnd w:id="685"/>
      <w:bookmarkEnd w:id="686"/>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690"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691" w:author="Beat Heggli" w:date="2022-08-08T10:10:00Z"/>
                <w:rPrChange w:id="692" w:author="Frank Oemig" w:date="2022-08-29T21:41:00Z">
                  <w:rPr>
                    <w:ins w:id="693" w:author="Beat Heggli" w:date="2022-08-08T10:10:00Z"/>
                    <w:b/>
                    <w:bCs/>
                    <w:noProof/>
                    <w:color w:val="FF0000"/>
                  </w:rPr>
                </w:rPrChange>
              </w:rPr>
            </w:pPr>
            <w:ins w:id="694" w:author="Beat Heggli" w:date="2022-08-08T10:10:00Z">
              <w:r w:rsidRPr="00CB4E10">
                <w:rPr>
                  <w:rPrChange w:id="695" w:author="Frank Oemig" w:date="2022-08-29T21:41:00Z">
                    <w:rPr>
                      <w:b/>
                      <w:bCs/>
                      <w:noProof/>
                      <w:color w:val="FF0000"/>
                    </w:rPr>
                  </w:rPrChange>
                </w:rPr>
                <w:t>[</w:t>
              </w:r>
            </w:ins>
            <w:ins w:id="696" w:author="Frank Oemig" w:date="2022-08-29T21:41:00Z">
              <w:r w:rsidR="00CB4E10" w:rsidRPr="00CB4E10">
                <w:rPr>
                  <w:rPrChange w:id="697" w:author="Frank Oemig" w:date="2022-08-29T21:41:00Z">
                    <w:rPr>
                      <w:b/>
                      <w:bCs/>
                      <w:noProof/>
                      <w:color w:val="FF0000"/>
                    </w:rPr>
                  </w:rPrChange>
                </w:rPr>
                <w:t xml:space="preserve"> </w:t>
              </w:r>
            </w:ins>
            <w:proofErr w:type="gramStart"/>
            <w:ins w:id="698" w:author="Beat Heggli" w:date="2022-08-08T10:10:00Z">
              <w:r w:rsidRPr="00CB4E10">
                <w:rPr>
                  <w:rPrChange w:id="699"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00" w:author="Frank Oemig" w:date="2022-08-29T21:41:00Z">
                    <w:rPr>
                      <w:rStyle w:val="Hyperlink"/>
                      <w:bCs/>
                      <w:noProof/>
                      <w:color w:val="FF0000"/>
                    </w:rPr>
                  </w:rPrChange>
                </w:rPr>
                <w:t>P</w:t>
              </w:r>
              <w:r w:rsidRPr="00CB4E10">
                <w:rPr>
                  <w:rStyle w:val="Hyperlink"/>
                  <w:color w:val="auto"/>
                  <w:u w:val="none"/>
                  <w:rPrChange w:id="701" w:author="Frank Oemig" w:date="2022-08-29T21:41:00Z">
                    <w:rPr>
                      <w:rStyle w:val="Hyperlink"/>
                      <w:b/>
                      <w:bCs/>
                      <w:noProof/>
                      <w:color w:val="FF0000"/>
                    </w:rPr>
                  </w:rPrChange>
                </w:rPr>
                <w:fldChar w:fldCharType="end"/>
              </w:r>
              <w:r w:rsidRPr="00CB4E10">
                <w:rPr>
                  <w:rPrChange w:id="702" w:author="Frank Oemig" w:date="2022-08-29T21:41:00Z">
                    <w:rPr>
                      <w:b/>
                      <w:bCs/>
                      <w:noProof/>
                      <w:color w:val="FF0000"/>
                    </w:rPr>
                  </w:rPrChange>
                </w:rPr>
                <w:t xml:space="preserve"> }</w:t>
              </w:r>
            </w:ins>
            <w:ins w:id="703" w:author="Frank Oemig" w:date="2022-08-29T21:41:00Z">
              <w:r w:rsidR="00CB4E10" w:rsidRPr="00CB4E10">
                <w:rPr>
                  <w:rPrChange w:id="704" w:author="Frank Oemig" w:date="2022-08-29T21:41:00Z">
                    <w:rPr>
                      <w:b/>
                      <w:bCs/>
                      <w:noProof/>
                      <w:color w:val="FF0000"/>
                    </w:rPr>
                  </w:rPrChange>
                </w:rPr>
                <w:t xml:space="preserve"> </w:t>
              </w:r>
            </w:ins>
            <w:ins w:id="705" w:author="Beat Heggli" w:date="2022-08-08T10:10:00Z">
              <w:r w:rsidRPr="00CB4E10">
                <w:rPr>
                  <w:rPrChange w:id="70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07" w:author="Beat Heggli" w:date="2022-08-08T10:10:00Z"/>
                <w:rPrChange w:id="708" w:author="Frank Oemig" w:date="2022-08-29T21:41:00Z">
                  <w:rPr>
                    <w:ins w:id="709" w:author="Beat Heggli" w:date="2022-08-08T10:10:00Z"/>
                    <w:b/>
                    <w:bCs/>
                    <w:noProof/>
                    <w:color w:val="FF0000"/>
                  </w:rPr>
                </w:rPrChange>
              </w:rPr>
            </w:pPr>
            <w:ins w:id="710" w:author="Beat Heggli" w:date="2022-08-08T10:10:00Z">
              <w:r w:rsidRPr="00CB4E10">
                <w:rPr>
                  <w:rPrChange w:id="711"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12" w:author="Beat Heggli" w:date="2022-08-08T10:10:00Z"/>
                <w:rPrChange w:id="713" w:author="Frank Oemig" w:date="2022-08-29T21:41:00Z">
                  <w:rPr>
                    <w:ins w:id="714" w:author="Beat Heggli" w:date="2022-08-08T10:10:00Z"/>
                    <w:b/>
                    <w:bCs/>
                    <w:noProof/>
                    <w:color w:val="FF0000"/>
                  </w:rPr>
                </w:rPrChange>
              </w:rPr>
              <w:pPrChange w:id="71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16" w:author="Beat Heggli" w:date="2022-08-08T10:10:00Z"/>
                <w:rPrChange w:id="717" w:author="Frank Oemig" w:date="2022-08-29T21:41:00Z">
                  <w:rPr>
                    <w:ins w:id="718" w:author="Beat Heggli" w:date="2022-08-08T10:10:00Z"/>
                    <w:b/>
                    <w:bCs/>
                    <w:noProof/>
                    <w:color w:val="FF0000"/>
                  </w:rPr>
                </w:rPrChange>
              </w:rPr>
              <w:pPrChange w:id="719" w:author="Frank Oemig" w:date="2022-08-29T21:41:00Z">
                <w:pPr>
                  <w:pStyle w:val="MsgTableBody"/>
                  <w:jc w:val="center"/>
                </w:pPr>
              </w:pPrChange>
            </w:pPr>
            <w:ins w:id="720" w:author="Beat Heggli" w:date="2022-08-08T10:10:00Z">
              <w:r w:rsidRPr="00CB4E10">
                <w:rPr>
                  <w:rPrChange w:id="721"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22"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23" w:author="Beat Heggli" w:date="2022-08-08T10:10:00Z"/>
                <w:rPrChange w:id="724" w:author="Frank Oemig" w:date="2022-08-29T21:41:00Z">
                  <w:rPr>
                    <w:ins w:id="725" w:author="Beat Heggli" w:date="2022-08-08T10:10:00Z"/>
                    <w:b/>
                    <w:bCs/>
                    <w:noProof/>
                    <w:color w:val="FF0000"/>
                  </w:rPr>
                </w:rPrChange>
              </w:rPr>
            </w:pPr>
            <w:ins w:id="726" w:author="Beat Heggli" w:date="2022-08-08T10:10:00Z">
              <w:r w:rsidRPr="00CB4E10">
                <w:rPr>
                  <w:rPrChange w:id="727" w:author="Frank Oemig" w:date="2022-08-29T21:41:00Z">
                    <w:rPr>
                      <w:b/>
                      <w:bCs/>
                      <w:noProof/>
                      <w:color w:val="FF0000"/>
                    </w:rPr>
                  </w:rPrChange>
                </w:rPr>
                <w:t>[</w:t>
              </w:r>
            </w:ins>
            <w:ins w:id="728" w:author="Frank Oemig" w:date="2022-08-29T21:41:00Z">
              <w:r w:rsidR="00CB4E10" w:rsidRPr="00CB4E10">
                <w:rPr>
                  <w:rPrChange w:id="729" w:author="Frank Oemig" w:date="2022-08-29T21:41:00Z">
                    <w:rPr>
                      <w:b/>
                      <w:bCs/>
                      <w:noProof/>
                      <w:color w:val="FF0000"/>
                    </w:rPr>
                  </w:rPrChange>
                </w:rPr>
                <w:t xml:space="preserve"> </w:t>
              </w:r>
            </w:ins>
            <w:ins w:id="730" w:author="Beat Heggli" w:date="2022-08-08T10:10:00Z">
              <w:r w:rsidRPr="00CB4E10">
                <w:rPr>
                  <w:rPrChange w:id="731" w:author="Frank Oemig" w:date="2022-08-29T21:41:00Z">
                    <w:rPr>
                      <w:b/>
                      <w:bCs/>
                      <w:noProof/>
                      <w:color w:val="FF0000"/>
                    </w:rPr>
                  </w:rPrChange>
                </w:rPr>
                <w:t>{ GSR }</w:t>
              </w:r>
            </w:ins>
            <w:ins w:id="732" w:author="Frank Oemig" w:date="2022-08-29T21:41:00Z">
              <w:r w:rsidR="00CB4E10" w:rsidRPr="00CB4E10">
                <w:rPr>
                  <w:rPrChange w:id="733" w:author="Frank Oemig" w:date="2022-08-29T21:41:00Z">
                    <w:rPr>
                      <w:b/>
                      <w:bCs/>
                      <w:noProof/>
                      <w:color w:val="FF0000"/>
                    </w:rPr>
                  </w:rPrChange>
                </w:rPr>
                <w:t xml:space="preserve"> </w:t>
              </w:r>
            </w:ins>
            <w:ins w:id="734" w:author="Beat Heggli" w:date="2022-08-08T10:10:00Z">
              <w:r w:rsidRPr="00CB4E10">
                <w:rPr>
                  <w:rPrChange w:id="735"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36" w:author="Beat Heggli" w:date="2022-08-08T10:10:00Z"/>
                <w:rPrChange w:id="737" w:author="Frank Oemig" w:date="2022-08-29T21:41:00Z">
                  <w:rPr>
                    <w:ins w:id="738" w:author="Beat Heggli" w:date="2022-08-08T10:10:00Z"/>
                    <w:b/>
                    <w:bCs/>
                    <w:noProof/>
                    <w:color w:val="FF0000"/>
                  </w:rPr>
                </w:rPrChange>
              </w:rPr>
            </w:pPr>
            <w:ins w:id="739" w:author="Beat Heggli" w:date="2022-08-08T10:10:00Z">
              <w:r w:rsidRPr="00CB4E10">
                <w:rPr>
                  <w:rPrChange w:id="74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41" w:author="Beat Heggli" w:date="2022-08-08T10:10:00Z"/>
                <w:rPrChange w:id="742" w:author="Frank Oemig" w:date="2022-08-29T21:41:00Z">
                  <w:rPr>
                    <w:ins w:id="743" w:author="Beat Heggli" w:date="2022-08-08T10:10:00Z"/>
                    <w:b/>
                    <w:bCs/>
                    <w:noProof/>
                    <w:color w:val="FF0000"/>
                  </w:rPr>
                </w:rPrChange>
              </w:rPr>
              <w:pPrChange w:id="74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45" w:author="Beat Heggli" w:date="2022-08-08T10:10:00Z"/>
                <w:rPrChange w:id="746" w:author="Frank Oemig" w:date="2022-08-29T21:41:00Z">
                  <w:rPr>
                    <w:ins w:id="747" w:author="Beat Heggli" w:date="2022-08-08T10:10:00Z"/>
                    <w:b/>
                    <w:bCs/>
                    <w:noProof/>
                    <w:color w:val="FF0000"/>
                  </w:rPr>
                </w:rPrChange>
              </w:rPr>
              <w:pPrChange w:id="748" w:author="Frank Oemig" w:date="2022-08-29T21:41:00Z">
                <w:pPr>
                  <w:pStyle w:val="MsgTableBody"/>
                  <w:jc w:val="center"/>
                </w:pPr>
              </w:pPrChange>
            </w:pPr>
            <w:ins w:id="749" w:author="Beat Heggli" w:date="2022-08-08T10:10:00Z">
              <w:r w:rsidRPr="00CB4E10">
                <w:rPr>
                  <w:rPrChange w:id="750"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751"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752" w:author="Beat Heggli" w:date="2022-08-08T10:10:00Z"/>
                <w:rPrChange w:id="753" w:author="Frank Oemig" w:date="2022-08-29T21:41:00Z">
                  <w:rPr>
                    <w:ins w:id="754" w:author="Beat Heggli" w:date="2022-08-08T10:10:00Z"/>
                    <w:b/>
                    <w:bCs/>
                    <w:noProof/>
                    <w:color w:val="FF0000"/>
                  </w:rPr>
                </w:rPrChange>
              </w:rPr>
            </w:pPr>
            <w:ins w:id="755" w:author="Beat Heggli" w:date="2022-08-08T10:10:00Z">
              <w:r w:rsidRPr="00CB4E10">
                <w:rPr>
                  <w:rPrChange w:id="756" w:author="Frank Oemig" w:date="2022-08-29T21:41:00Z">
                    <w:rPr>
                      <w:b/>
                      <w:bCs/>
                      <w:noProof/>
                      <w:color w:val="FF0000"/>
                    </w:rPr>
                  </w:rPrChange>
                </w:rPr>
                <w:t>[</w:t>
              </w:r>
            </w:ins>
            <w:ins w:id="757" w:author="Frank Oemig" w:date="2022-08-29T21:41:00Z">
              <w:r w:rsidR="00CB4E10" w:rsidRPr="00CB4E10">
                <w:rPr>
                  <w:rPrChange w:id="758" w:author="Frank Oemig" w:date="2022-08-29T21:41:00Z">
                    <w:rPr>
                      <w:b/>
                      <w:bCs/>
                      <w:noProof/>
                      <w:color w:val="FF0000"/>
                    </w:rPr>
                  </w:rPrChange>
                </w:rPr>
                <w:t xml:space="preserve"> </w:t>
              </w:r>
            </w:ins>
            <w:ins w:id="759" w:author="Beat Heggli" w:date="2022-08-08T10:10:00Z">
              <w:r w:rsidRPr="00CB4E10">
                <w:rPr>
                  <w:rPrChange w:id="760" w:author="Frank Oemig" w:date="2022-08-29T21:41:00Z">
                    <w:rPr>
                      <w:b/>
                      <w:bCs/>
                      <w:noProof/>
                      <w:color w:val="FF0000"/>
                    </w:rPr>
                  </w:rPrChange>
                </w:rPr>
                <w:t>{ GSC }</w:t>
              </w:r>
            </w:ins>
            <w:ins w:id="761" w:author="Frank Oemig" w:date="2022-08-29T21:41:00Z">
              <w:r w:rsidR="00CB4E10" w:rsidRPr="00CB4E10">
                <w:rPr>
                  <w:rPrChange w:id="762" w:author="Frank Oemig" w:date="2022-08-29T21:41:00Z">
                    <w:rPr>
                      <w:b/>
                      <w:bCs/>
                      <w:noProof/>
                      <w:color w:val="FF0000"/>
                    </w:rPr>
                  </w:rPrChange>
                </w:rPr>
                <w:t xml:space="preserve"> </w:t>
              </w:r>
            </w:ins>
            <w:ins w:id="763" w:author="Beat Heggli" w:date="2022-08-08T10:10:00Z">
              <w:r w:rsidRPr="00CB4E10">
                <w:rPr>
                  <w:rPrChange w:id="764"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77777777" w:rsidR="00A635F4" w:rsidRPr="00CB4E10" w:rsidRDefault="00A635F4" w:rsidP="00CB4E10">
            <w:pPr>
              <w:pStyle w:val="MsgTableBody"/>
              <w:rPr>
                <w:ins w:id="765" w:author="Beat Heggli" w:date="2022-08-08T10:10:00Z"/>
                <w:rPrChange w:id="766" w:author="Frank Oemig" w:date="2022-08-29T21:41:00Z">
                  <w:rPr>
                    <w:ins w:id="767" w:author="Beat Heggli" w:date="2022-08-08T10:10:00Z"/>
                    <w:b/>
                    <w:bCs/>
                    <w:noProof/>
                    <w:color w:val="FF0000"/>
                  </w:rPr>
                </w:rPrChange>
              </w:rPr>
            </w:pPr>
            <w:ins w:id="768" w:author="Beat Heggli" w:date="2022-08-08T10:10:00Z">
              <w:r w:rsidRPr="00CB4E10">
                <w:rPr>
                  <w:rPrChange w:id="769"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770" w:author="Beat Heggli" w:date="2022-08-08T10:10:00Z"/>
                <w:rPrChange w:id="771" w:author="Frank Oemig" w:date="2022-08-29T21:41:00Z">
                  <w:rPr>
                    <w:ins w:id="772" w:author="Beat Heggli" w:date="2022-08-08T10:10:00Z"/>
                    <w:b/>
                    <w:bCs/>
                    <w:noProof/>
                    <w:color w:val="FF0000"/>
                  </w:rPr>
                </w:rPrChange>
              </w:rPr>
              <w:pPrChange w:id="77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774" w:author="Beat Heggli" w:date="2022-08-08T10:10:00Z"/>
                <w:rPrChange w:id="775" w:author="Frank Oemig" w:date="2022-08-29T21:41:00Z">
                  <w:rPr>
                    <w:ins w:id="776" w:author="Beat Heggli" w:date="2022-08-08T10:10:00Z"/>
                    <w:b/>
                    <w:bCs/>
                    <w:noProof/>
                    <w:color w:val="FF0000"/>
                  </w:rPr>
                </w:rPrChange>
              </w:rPr>
              <w:pPrChange w:id="777" w:author="Frank Oemig" w:date="2022-08-29T21:41:00Z">
                <w:pPr>
                  <w:pStyle w:val="MsgTableBody"/>
                  <w:jc w:val="center"/>
                </w:pPr>
              </w:pPrChange>
            </w:pPr>
            <w:ins w:id="778" w:author="Beat Heggli" w:date="2022-08-08T10:10:00Z">
              <w:r w:rsidRPr="00CB4E10">
                <w:rPr>
                  <w:rPrChange w:id="779"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lastRenderedPageBreak/>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780"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781" w:author="Beat Heggli" w:date="2022-08-18T13:03:00Z"/>
                <w:rPrChange w:id="782" w:author="Frank Oemig" w:date="2022-08-29T21:42:00Z">
                  <w:rPr>
                    <w:ins w:id="783" w:author="Beat Heggli" w:date="2022-08-18T13:03:00Z"/>
                    <w:noProof/>
                  </w:rPr>
                </w:rPrChange>
              </w:rPr>
            </w:pPr>
            <w:ins w:id="784" w:author="Beat Heggli" w:date="2022-08-18T13:03:00Z">
              <w:r w:rsidRPr="00CB4E10">
                <w:rPr>
                  <w:rPrChange w:id="785" w:author="Frank Oemig" w:date="2022-08-29T21:42:00Z">
                    <w:rPr>
                      <w:b/>
                      <w:bCs/>
                      <w:noProof/>
                      <w:color w:val="FF0000"/>
                    </w:rPr>
                  </w:rPrChange>
                </w:rPr>
                <w:t xml:space="preserve">  [</w:t>
              </w:r>
            </w:ins>
            <w:ins w:id="786" w:author="Frank Oemig" w:date="2022-08-29T21:41:00Z">
              <w:r w:rsidR="00CB4E10" w:rsidRPr="00CB4E10">
                <w:rPr>
                  <w:rPrChange w:id="787" w:author="Frank Oemig" w:date="2022-08-29T21:42:00Z">
                    <w:rPr>
                      <w:b/>
                      <w:bCs/>
                      <w:noProof/>
                      <w:color w:val="FF0000"/>
                    </w:rPr>
                  </w:rPrChange>
                </w:rPr>
                <w:t xml:space="preserve"> </w:t>
              </w:r>
            </w:ins>
            <w:proofErr w:type="gramStart"/>
            <w:ins w:id="788" w:author="Beat Heggli" w:date="2022-08-18T13:03:00Z">
              <w:r w:rsidRPr="00CB4E10">
                <w:rPr>
                  <w:rPrChange w:id="789"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90" w:author="Frank Oemig" w:date="2022-08-29T21:42:00Z">
                    <w:rPr>
                      <w:rStyle w:val="Hyperlink"/>
                      <w:bCs/>
                      <w:noProof/>
                      <w:color w:val="FF0000"/>
                    </w:rPr>
                  </w:rPrChange>
                </w:rPr>
                <w:t>P</w:t>
              </w:r>
              <w:r w:rsidRPr="00CB4E10">
                <w:rPr>
                  <w:rStyle w:val="Hyperlink"/>
                  <w:color w:val="auto"/>
                  <w:u w:val="none"/>
                  <w:rPrChange w:id="791" w:author="Frank Oemig" w:date="2022-08-29T21:42:00Z">
                    <w:rPr>
                      <w:rStyle w:val="Hyperlink"/>
                      <w:b/>
                      <w:bCs/>
                      <w:noProof/>
                      <w:color w:val="FF0000"/>
                    </w:rPr>
                  </w:rPrChange>
                </w:rPr>
                <w:fldChar w:fldCharType="end"/>
              </w:r>
              <w:r w:rsidRPr="00CB4E10">
                <w:rPr>
                  <w:rPrChange w:id="792" w:author="Frank Oemig" w:date="2022-08-29T21:42:00Z">
                    <w:rPr>
                      <w:b/>
                      <w:bCs/>
                      <w:noProof/>
                      <w:color w:val="FF0000"/>
                    </w:rPr>
                  </w:rPrChange>
                </w:rPr>
                <w:t xml:space="preserve"> }</w:t>
              </w:r>
            </w:ins>
            <w:ins w:id="793" w:author="Frank Oemig" w:date="2022-08-29T21:41:00Z">
              <w:r w:rsidR="00CB4E10" w:rsidRPr="00CB4E10">
                <w:rPr>
                  <w:rPrChange w:id="794" w:author="Frank Oemig" w:date="2022-08-29T21:42:00Z">
                    <w:rPr>
                      <w:b/>
                      <w:bCs/>
                      <w:noProof/>
                      <w:color w:val="FF0000"/>
                    </w:rPr>
                  </w:rPrChange>
                </w:rPr>
                <w:t xml:space="preserve"> </w:t>
              </w:r>
            </w:ins>
            <w:ins w:id="795" w:author="Beat Heggli" w:date="2022-08-18T13:03:00Z">
              <w:r w:rsidRPr="00CB4E10">
                <w:rPr>
                  <w:rPrChange w:id="79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797" w:author="Beat Heggli" w:date="2022-08-18T13:03:00Z"/>
                <w:rPrChange w:id="798" w:author="Frank Oemig" w:date="2022-08-29T21:42:00Z">
                  <w:rPr>
                    <w:ins w:id="799" w:author="Beat Heggli" w:date="2022-08-18T13:03:00Z"/>
                    <w:noProof/>
                  </w:rPr>
                </w:rPrChange>
              </w:rPr>
            </w:pPr>
            <w:ins w:id="800" w:author="Beat Heggli" w:date="2022-08-18T13:03:00Z">
              <w:r w:rsidRPr="00CB4E10">
                <w:rPr>
                  <w:rPrChange w:id="80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02" w:author="Beat Heggli" w:date="2022-08-18T13:03:00Z"/>
                <w:rPrChange w:id="803" w:author="Frank Oemig" w:date="2022-08-29T21:42:00Z">
                  <w:rPr>
                    <w:ins w:id="804" w:author="Beat Heggli" w:date="2022-08-18T13:03:00Z"/>
                    <w:noProof/>
                  </w:rPr>
                </w:rPrChange>
              </w:rPr>
              <w:pPrChange w:id="80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06" w:author="Beat Heggli" w:date="2022-08-18T13:03:00Z"/>
                <w:rPrChange w:id="807" w:author="Frank Oemig" w:date="2022-08-29T21:42:00Z">
                  <w:rPr>
                    <w:ins w:id="808" w:author="Beat Heggli" w:date="2022-08-18T13:03:00Z"/>
                    <w:noProof/>
                  </w:rPr>
                </w:rPrChange>
              </w:rPr>
              <w:pPrChange w:id="809" w:author="Frank Oemig" w:date="2022-08-29T21:42:00Z">
                <w:pPr>
                  <w:pStyle w:val="MsgTableBody"/>
                  <w:jc w:val="center"/>
                </w:pPr>
              </w:pPrChange>
            </w:pPr>
            <w:ins w:id="810" w:author="Beat Heggli" w:date="2022-08-18T13:03:00Z">
              <w:r w:rsidRPr="00CB4E10">
                <w:rPr>
                  <w:rPrChange w:id="811" w:author="Frank Oemig" w:date="2022-08-29T21:42:00Z">
                    <w:rPr>
                      <w:b/>
                      <w:bCs/>
                      <w:noProof/>
                      <w:color w:val="FF0000"/>
                    </w:rPr>
                  </w:rPrChange>
                </w:rPr>
                <w:t>3</w:t>
              </w:r>
            </w:ins>
          </w:p>
        </w:tc>
      </w:tr>
      <w:tr w:rsidR="00A117A0" w:rsidRPr="00CB4E10" w14:paraId="6E57DA0B" w14:textId="77777777" w:rsidTr="009F20B7">
        <w:trPr>
          <w:jc w:val="center"/>
          <w:ins w:id="812"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13" w:author="Beat Heggli" w:date="2022-08-18T13:03:00Z"/>
                <w:rPrChange w:id="814" w:author="Frank Oemig" w:date="2022-08-29T21:42:00Z">
                  <w:rPr>
                    <w:ins w:id="815" w:author="Beat Heggli" w:date="2022-08-18T13:03:00Z"/>
                    <w:noProof/>
                  </w:rPr>
                </w:rPrChange>
              </w:rPr>
            </w:pPr>
            <w:ins w:id="816" w:author="Beat Heggli" w:date="2022-08-18T13:03:00Z">
              <w:r w:rsidRPr="00CB4E10">
                <w:rPr>
                  <w:rPrChange w:id="817" w:author="Frank Oemig" w:date="2022-08-29T21:42:00Z">
                    <w:rPr>
                      <w:b/>
                      <w:bCs/>
                      <w:noProof/>
                      <w:color w:val="FF0000"/>
                    </w:rPr>
                  </w:rPrChange>
                </w:rPr>
                <w:t xml:space="preserve">  [</w:t>
              </w:r>
            </w:ins>
            <w:ins w:id="818" w:author="Frank Oemig" w:date="2022-08-29T21:41:00Z">
              <w:r w:rsidR="00CB4E10" w:rsidRPr="00CB4E10">
                <w:rPr>
                  <w:rPrChange w:id="819" w:author="Frank Oemig" w:date="2022-08-29T21:42:00Z">
                    <w:rPr>
                      <w:b/>
                      <w:bCs/>
                      <w:noProof/>
                      <w:color w:val="FF0000"/>
                    </w:rPr>
                  </w:rPrChange>
                </w:rPr>
                <w:t xml:space="preserve"> </w:t>
              </w:r>
            </w:ins>
            <w:ins w:id="820" w:author="Beat Heggli" w:date="2022-08-18T13:03:00Z">
              <w:r w:rsidRPr="00CB4E10">
                <w:rPr>
                  <w:rPrChange w:id="821" w:author="Frank Oemig" w:date="2022-08-29T21:42:00Z">
                    <w:rPr>
                      <w:b/>
                      <w:bCs/>
                      <w:noProof/>
                      <w:color w:val="FF0000"/>
                    </w:rPr>
                  </w:rPrChange>
                </w:rPr>
                <w:t>{ GSR }</w:t>
              </w:r>
            </w:ins>
            <w:ins w:id="822" w:author="Frank Oemig" w:date="2022-08-29T21:41:00Z">
              <w:r w:rsidR="00CB4E10" w:rsidRPr="00CB4E10">
                <w:rPr>
                  <w:rPrChange w:id="823" w:author="Frank Oemig" w:date="2022-08-29T21:42:00Z">
                    <w:rPr>
                      <w:b/>
                      <w:bCs/>
                      <w:noProof/>
                      <w:color w:val="FF0000"/>
                    </w:rPr>
                  </w:rPrChange>
                </w:rPr>
                <w:t xml:space="preserve"> </w:t>
              </w:r>
            </w:ins>
            <w:ins w:id="824" w:author="Beat Heggli" w:date="2022-08-18T13:03:00Z">
              <w:r w:rsidRPr="00CB4E10">
                <w:rPr>
                  <w:rPrChange w:id="82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26" w:author="Beat Heggli" w:date="2022-08-18T13:03:00Z"/>
                <w:rPrChange w:id="827" w:author="Frank Oemig" w:date="2022-08-29T21:42:00Z">
                  <w:rPr>
                    <w:ins w:id="828" w:author="Beat Heggli" w:date="2022-08-18T13:03:00Z"/>
                    <w:noProof/>
                  </w:rPr>
                </w:rPrChange>
              </w:rPr>
            </w:pPr>
            <w:ins w:id="829" w:author="Beat Heggli" w:date="2022-08-18T13:03:00Z">
              <w:r w:rsidRPr="00CB4E10">
                <w:rPr>
                  <w:rPrChange w:id="83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31" w:author="Beat Heggli" w:date="2022-08-18T13:03:00Z"/>
                <w:rPrChange w:id="832" w:author="Frank Oemig" w:date="2022-08-29T21:42:00Z">
                  <w:rPr>
                    <w:ins w:id="833" w:author="Beat Heggli" w:date="2022-08-18T13:03:00Z"/>
                    <w:noProof/>
                  </w:rPr>
                </w:rPrChange>
              </w:rPr>
              <w:pPrChange w:id="83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35" w:author="Beat Heggli" w:date="2022-08-18T13:03:00Z"/>
                <w:rPrChange w:id="836" w:author="Frank Oemig" w:date="2022-08-29T21:42:00Z">
                  <w:rPr>
                    <w:ins w:id="837" w:author="Beat Heggli" w:date="2022-08-18T13:03:00Z"/>
                    <w:noProof/>
                  </w:rPr>
                </w:rPrChange>
              </w:rPr>
              <w:pPrChange w:id="838" w:author="Frank Oemig" w:date="2022-08-29T21:42:00Z">
                <w:pPr>
                  <w:pStyle w:val="MsgTableBody"/>
                  <w:jc w:val="center"/>
                </w:pPr>
              </w:pPrChange>
            </w:pPr>
            <w:ins w:id="839" w:author="Beat Heggli" w:date="2022-08-18T13:03:00Z">
              <w:r w:rsidRPr="00CB4E10">
                <w:rPr>
                  <w:rPrChange w:id="840"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41"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42" w:author="Beat Heggli" w:date="2022-08-18T13:03:00Z"/>
                <w:rPrChange w:id="843" w:author="Frank Oemig" w:date="2022-08-29T21:42:00Z">
                  <w:rPr>
                    <w:ins w:id="844" w:author="Beat Heggli" w:date="2022-08-18T13:03:00Z"/>
                    <w:noProof/>
                  </w:rPr>
                </w:rPrChange>
              </w:rPr>
            </w:pPr>
            <w:ins w:id="845" w:author="Beat Heggli" w:date="2022-08-18T13:03:00Z">
              <w:r w:rsidRPr="00CB4E10">
                <w:rPr>
                  <w:rPrChange w:id="846" w:author="Frank Oemig" w:date="2022-08-29T21:42:00Z">
                    <w:rPr>
                      <w:b/>
                      <w:bCs/>
                      <w:noProof/>
                      <w:color w:val="FF0000"/>
                    </w:rPr>
                  </w:rPrChange>
                </w:rPr>
                <w:t xml:space="preserve">  [</w:t>
              </w:r>
            </w:ins>
            <w:ins w:id="847" w:author="Frank Oemig" w:date="2022-08-29T21:42:00Z">
              <w:r w:rsidR="00CB4E10" w:rsidRPr="00CB4E10">
                <w:rPr>
                  <w:rPrChange w:id="848" w:author="Frank Oemig" w:date="2022-08-29T21:42:00Z">
                    <w:rPr>
                      <w:b/>
                      <w:bCs/>
                      <w:noProof/>
                      <w:color w:val="FF0000"/>
                    </w:rPr>
                  </w:rPrChange>
                </w:rPr>
                <w:t xml:space="preserve"> </w:t>
              </w:r>
            </w:ins>
            <w:proofErr w:type="gramStart"/>
            <w:ins w:id="849" w:author="Beat Heggli" w:date="2022-08-18T13:03:00Z">
              <w:r w:rsidRPr="00CB4E10">
                <w:rPr>
                  <w:rPrChange w:id="850"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51" w:author="Frank Oemig" w:date="2022-08-29T21:42:00Z">
                    <w:rPr>
                      <w:rStyle w:val="Hyperlink"/>
                      <w:bCs/>
                      <w:noProof/>
                      <w:color w:val="FF0000"/>
                    </w:rPr>
                  </w:rPrChange>
                </w:rPr>
                <w:t>P</w:t>
              </w:r>
              <w:r w:rsidRPr="00CB4E10">
                <w:rPr>
                  <w:rStyle w:val="Hyperlink"/>
                  <w:color w:val="auto"/>
                  <w:u w:val="none"/>
                  <w:rPrChange w:id="852" w:author="Frank Oemig" w:date="2022-08-29T21:42:00Z">
                    <w:rPr>
                      <w:rStyle w:val="Hyperlink"/>
                      <w:b/>
                      <w:bCs/>
                      <w:noProof/>
                      <w:color w:val="FF0000"/>
                    </w:rPr>
                  </w:rPrChange>
                </w:rPr>
                <w:fldChar w:fldCharType="end"/>
              </w:r>
              <w:r w:rsidRPr="00CB4E10">
                <w:rPr>
                  <w:rPrChange w:id="853" w:author="Frank Oemig" w:date="2022-08-29T21:42:00Z">
                    <w:rPr>
                      <w:b/>
                      <w:bCs/>
                      <w:noProof/>
                      <w:color w:val="FF0000"/>
                    </w:rPr>
                  </w:rPrChange>
                </w:rPr>
                <w:t xml:space="preserve"> }</w:t>
              </w:r>
            </w:ins>
            <w:ins w:id="854" w:author="Frank Oemig" w:date="2022-08-29T21:42:00Z">
              <w:r w:rsidR="00CB4E10" w:rsidRPr="00CB4E10">
                <w:rPr>
                  <w:rPrChange w:id="855" w:author="Frank Oemig" w:date="2022-08-29T21:42:00Z">
                    <w:rPr>
                      <w:b/>
                      <w:bCs/>
                      <w:noProof/>
                      <w:color w:val="FF0000"/>
                    </w:rPr>
                  </w:rPrChange>
                </w:rPr>
                <w:t xml:space="preserve"> </w:t>
              </w:r>
            </w:ins>
            <w:ins w:id="856" w:author="Beat Heggli" w:date="2022-08-18T13:03:00Z">
              <w:r w:rsidRPr="00CB4E10">
                <w:rPr>
                  <w:rPrChange w:id="85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858" w:author="Beat Heggli" w:date="2022-08-18T13:03:00Z"/>
                <w:rPrChange w:id="859" w:author="Frank Oemig" w:date="2022-08-29T21:42:00Z">
                  <w:rPr>
                    <w:ins w:id="860" w:author="Beat Heggli" w:date="2022-08-18T13:03:00Z"/>
                    <w:noProof/>
                  </w:rPr>
                </w:rPrChange>
              </w:rPr>
            </w:pPr>
            <w:ins w:id="861" w:author="Beat Heggli" w:date="2022-08-18T13:03:00Z">
              <w:r w:rsidRPr="00CB4E10">
                <w:rPr>
                  <w:rPrChange w:id="86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863" w:author="Beat Heggli" w:date="2022-08-18T13:03:00Z"/>
                <w:rPrChange w:id="864" w:author="Frank Oemig" w:date="2022-08-29T21:42:00Z">
                  <w:rPr>
                    <w:ins w:id="865" w:author="Beat Heggli" w:date="2022-08-18T13:03:00Z"/>
                    <w:noProof/>
                  </w:rPr>
                </w:rPrChange>
              </w:rPr>
              <w:pPrChange w:id="86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867" w:author="Beat Heggli" w:date="2022-08-18T13:03:00Z"/>
                <w:rPrChange w:id="868" w:author="Frank Oemig" w:date="2022-08-29T21:42:00Z">
                  <w:rPr>
                    <w:ins w:id="869" w:author="Beat Heggli" w:date="2022-08-18T13:03:00Z"/>
                    <w:noProof/>
                  </w:rPr>
                </w:rPrChange>
              </w:rPr>
              <w:pPrChange w:id="870" w:author="Frank Oemig" w:date="2022-08-29T21:42:00Z">
                <w:pPr>
                  <w:pStyle w:val="MsgTableBody"/>
                  <w:jc w:val="center"/>
                </w:pPr>
              </w:pPrChange>
            </w:pPr>
            <w:ins w:id="871" w:author="Beat Heggli" w:date="2022-08-18T13:03:00Z">
              <w:r w:rsidRPr="00CB4E10">
                <w:rPr>
                  <w:rPrChange w:id="872" w:author="Frank Oemig" w:date="2022-08-29T21:42:00Z">
                    <w:rPr>
                      <w:b/>
                      <w:bCs/>
                      <w:noProof/>
                      <w:color w:val="FF0000"/>
                    </w:rPr>
                  </w:rPrChange>
                </w:rPr>
                <w:t>3</w:t>
              </w:r>
            </w:ins>
          </w:p>
        </w:tc>
      </w:tr>
      <w:tr w:rsidR="00A117A0" w:rsidRPr="00CB4E10" w14:paraId="29811337" w14:textId="77777777" w:rsidTr="009F20B7">
        <w:trPr>
          <w:jc w:val="center"/>
          <w:ins w:id="873"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874" w:author="Beat Heggli" w:date="2022-08-18T13:03:00Z"/>
                <w:rPrChange w:id="875" w:author="Frank Oemig" w:date="2022-08-29T21:42:00Z">
                  <w:rPr>
                    <w:ins w:id="876" w:author="Beat Heggli" w:date="2022-08-18T13:03:00Z"/>
                    <w:noProof/>
                  </w:rPr>
                </w:rPrChange>
              </w:rPr>
            </w:pPr>
            <w:ins w:id="877" w:author="Beat Heggli" w:date="2022-08-18T13:03:00Z">
              <w:r w:rsidRPr="00CB4E10">
                <w:rPr>
                  <w:rPrChange w:id="878" w:author="Frank Oemig" w:date="2022-08-29T21:42:00Z">
                    <w:rPr>
                      <w:b/>
                      <w:bCs/>
                      <w:noProof/>
                      <w:color w:val="FF0000"/>
                    </w:rPr>
                  </w:rPrChange>
                </w:rPr>
                <w:t xml:space="preserve">  [</w:t>
              </w:r>
            </w:ins>
            <w:ins w:id="879" w:author="Frank Oemig" w:date="2022-08-29T21:42:00Z">
              <w:r w:rsidR="00CB4E10" w:rsidRPr="00CB4E10">
                <w:rPr>
                  <w:rPrChange w:id="880" w:author="Frank Oemig" w:date="2022-08-29T21:42:00Z">
                    <w:rPr>
                      <w:b/>
                      <w:bCs/>
                      <w:noProof/>
                      <w:color w:val="FF0000"/>
                    </w:rPr>
                  </w:rPrChange>
                </w:rPr>
                <w:t xml:space="preserve"> </w:t>
              </w:r>
            </w:ins>
            <w:ins w:id="881" w:author="Beat Heggli" w:date="2022-08-18T13:03:00Z">
              <w:r w:rsidRPr="00CB4E10">
                <w:rPr>
                  <w:rPrChange w:id="882" w:author="Frank Oemig" w:date="2022-08-29T21:42:00Z">
                    <w:rPr>
                      <w:b/>
                      <w:bCs/>
                      <w:noProof/>
                      <w:color w:val="FF0000"/>
                    </w:rPr>
                  </w:rPrChange>
                </w:rPr>
                <w:t>{ GSR }</w:t>
              </w:r>
            </w:ins>
            <w:ins w:id="883" w:author="Frank Oemig" w:date="2022-08-29T21:42:00Z">
              <w:r w:rsidR="00CB4E10" w:rsidRPr="00CB4E10">
                <w:rPr>
                  <w:rPrChange w:id="884" w:author="Frank Oemig" w:date="2022-08-29T21:42:00Z">
                    <w:rPr>
                      <w:b/>
                      <w:bCs/>
                      <w:noProof/>
                      <w:color w:val="FF0000"/>
                    </w:rPr>
                  </w:rPrChange>
                </w:rPr>
                <w:t xml:space="preserve"> </w:t>
              </w:r>
            </w:ins>
            <w:ins w:id="885" w:author="Beat Heggli" w:date="2022-08-18T13:03:00Z">
              <w:r w:rsidRPr="00CB4E10">
                <w:rPr>
                  <w:rPrChange w:id="88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887" w:author="Beat Heggli" w:date="2022-08-18T13:03:00Z"/>
                <w:rPrChange w:id="888" w:author="Frank Oemig" w:date="2022-08-29T21:42:00Z">
                  <w:rPr>
                    <w:ins w:id="889" w:author="Beat Heggli" w:date="2022-08-18T13:03:00Z"/>
                    <w:noProof/>
                  </w:rPr>
                </w:rPrChange>
              </w:rPr>
            </w:pPr>
            <w:ins w:id="890" w:author="Beat Heggli" w:date="2022-08-18T13:03:00Z">
              <w:r w:rsidRPr="00CB4E10">
                <w:rPr>
                  <w:rPrChange w:id="89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892" w:author="Beat Heggli" w:date="2022-08-18T13:03:00Z"/>
                <w:rPrChange w:id="893" w:author="Frank Oemig" w:date="2022-08-29T21:42:00Z">
                  <w:rPr>
                    <w:ins w:id="894" w:author="Beat Heggli" w:date="2022-08-18T13:03:00Z"/>
                    <w:noProof/>
                  </w:rPr>
                </w:rPrChange>
              </w:rPr>
              <w:pPrChange w:id="89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896" w:author="Beat Heggli" w:date="2022-08-18T13:03:00Z"/>
                <w:rPrChange w:id="897" w:author="Frank Oemig" w:date="2022-08-29T21:42:00Z">
                  <w:rPr>
                    <w:ins w:id="898" w:author="Beat Heggli" w:date="2022-08-18T13:03:00Z"/>
                    <w:noProof/>
                  </w:rPr>
                </w:rPrChange>
              </w:rPr>
              <w:pPrChange w:id="899" w:author="Frank Oemig" w:date="2022-08-29T21:42:00Z">
                <w:pPr>
                  <w:pStyle w:val="MsgTableBody"/>
                  <w:jc w:val="center"/>
                </w:pPr>
              </w:pPrChange>
            </w:pPr>
            <w:ins w:id="900" w:author="Beat Heggli" w:date="2022-08-18T13:03:00Z">
              <w:r w:rsidRPr="00CB4E10">
                <w:rPr>
                  <w:rPrChange w:id="901"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02"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03" w:author="Beat Heggli" w:date="2022-08-18T13:04:00Z"/>
                <w:rPrChange w:id="904" w:author="Frank Oemig" w:date="2022-08-29T21:42:00Z">
                  <w:rPr>
                    <w:ins w:id="905" w:author="Beat Heggli" w:date="2022-08-18T13:04:00Z"/>
                    <w:noProof/>
                  </w:rPr>
                </w:rPrChange>
              </w:rPr>
            </w:pPr>
            <w:ins w:id="906" w:author="Beat Heggli" w:date="2022-08-18T13:04:00Z">
              <w:r w:rsidRPr="00CB4E10">
                <w:rPr>
                  <w:rPrChange w:id="907" w:author="Frank Oemig" w:date="2022-08-29T21:42:00Z">
                    <w:rPr>
                      <w:b/>
                      <w:bCs/>
                      <w:noProof/>
                      <w:color w:val="FF0000"/>
                    </w:rPr>
                  </w:rPrChange>
                </w:rPr>
                <w:t xml:space="preserve">    </w:t>
              </w:r>
            </w:ins>
            <w:ins w:id="908" w:author="Frank Oemig" w:date="2022-08-29T21:42:00Z">
              <w:r w:rsidR="00CB4E10" w:rsidRPr="00CB4E10">
                <w:rPr>
                  <w:rPrChange w:id="909" w:author="Frank Oemig" w:date="2022-08-29T21:42:00Z">
                    <w:rPr>
                      <w:b/>
                      <w:bCs/>
                      <w:noProof/>
                      <w:color w:val="FF0000"/>
                    </w:rPr>
                  </w:rPrChange>
                </w:rPr>
                <w:t xml:space="preserve"> </w:t>
              </w:r>
            </w:ins>
            <w:ins w:id="910" w:author="Beat Heggli" w:date="2022-08-18T13:04:00Z">
              <w:r w:rsidRPr="00CB4E10">
                <w:rPr>
                  <w:rPrChange w:id="911" w:author="Frank Oemig" w:date="2022-08-29T21:42:00Z">
                    <w:rPr>
                      <w:b/>
                      <w:bCs/>
                      <w:noProof/>
                      <w:color w:val="FF0000"/>
                    </w:rPr>
                  </w:rPrChange>
                </w:rPr>
                <w:t xml:space="preserve"> [</w:t>
              </w:r>
            </w:ins>
            <w:ins w:id="912" w:author="Frank Oemig" w:date="2022-08-29T21:42:00Z">
              <w:r w:rsidR="00CB4E10" w:rsidRPr="00CB4E10">
                <w:rPr>
                  <w:rPrChange w:id="913" w:author="Frank Oemig" w:date="2022-08-29T21:42:00Z">
                    <w:rPr>
                      <w:b/>
                      <w:bCs/>
                      <w:noProof/>
                      <w:color w:val="FF0000"/>
                    </w:rPr>
                  </w:rPrChange>
                </w:rPr>
                <w:t xml:space="preserve"> </w:t>
              </w:r>
            </w:ins>
            <w:proofErr w:type="gramStart"/>
            <w:ins w:id="914" w:author="Beat Heggli" w:date="2022-08-18T13:04:00Z">
              <w:r w:rsidRPr="00CB4E10">
                <w:rPr>
                  <w:rPrChange w:id="915"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16" w:author="Frank Oemig" w:date="2022-08-29T21:42:00Z">
                    <w:rPr>
                      <w:rStyle w:val="Hyperlink"/>
                      <w:bCs/>
                      <w:noProof/>
                      <w:color w:val="FF0000"/>
                    </w:rPr>
                  </w:rPrChange>
                </w:rPr>
                <w:t>P</w:t>
              </w:r>
              <w:r w:rsidRPr="00CB4E10">
                <w:rPr>
                  <w:rStyle w:val="Hyperlink"/>
                  <w:color w:val="auto"/>
                  <w:u w:val="none"/>
                  <w:rPrChange w:id="917" w:author="Frank Oemig" w:date="2022-08-29T21:42:00Z">
                    <w:rPr>
                      <w:rStyle w:val="Hyperlink"/>
                      <w:b/>
                      <w:bCs/>
                      <w:noProof/>
                      <w:color w:val="FF0000"/>
                    </w:rPr>
                  </w:rPrChange>
                </w:rPr>
                <w:fldChar w:fldCharType="end"/>
              </w:r>
              <w:r w:rsidRPr="00CB4E10">
                <w:rPr>
                  <w:rPrChange w:id="918" w:author="Frank Oemig" w:date="2022-08-29T21:42:00Z">
                    <w:rPr>
                      <w:b/>
                      <w:bCs/>
                      <w:noProof/>
                      <w:color w:val="FF0000"/>
                    </w:rPr>
                  </w:rPrChange>
                </w:rPr>
                <w:t xml:space="preserve"> }</w:t>
              </w:r>
            </w:ins>
            <w:ins w:id="919" w:author="Frank Oemig" w:date="2022-08-29T21:42:00Z">
              <w:r w:rsidR="00CB4E10" w:rsidRPr="00CB4E10">
                <w:rPr>
                  <w:rPrChange w:id="920" w:author="Frank Oemig" w:date="2022-08-29T21:42:00Z">
                    <w:rPr>
                      <w:b/>
                      <w:bCs/>
                      <w:noProof/>
                      <w:color w:val="FF0000"/>
                    </w:rPr>
                  </w:rPrChange>
                </w:rPr>
                <w:t xml:space="preserve"> </w:t>
              </w:r>
            </w:ins>
            <w:ins w:id="921" w:author="Beat Heggli" w:date="2022-08-18T13:04:00Z">
              <w:r w:rsidRPr="00CB4E10">
                <w:rPr>
                  <w:rPrChange w:id="922"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23" w:author="Beat Heggli" w:date="2022-08-18T13:04:00Z"/>
                <w:rPrChange w:id="924" w:author="Frank Oemig" w:date="2022-08-29T21:42:00Z">
                  <w:rPr>
                    <w:ins w:id="925" w:author="Beat Heggli" w:date="2022-08-18T13:04:00Z"/>
                    <w:noProof/>
                  </w:rPr>
                </w:rPrChange>
              </w:rPr>
            </w:pPr>
            <w:ins w:id="926" w:author="Beat Heggli" w:date="2022-08-18T13:04:00Z">
              <w:r w:rsidRPr="00CB4E10">
                <w:rPr>
                  <w:rPrChange w:id="927"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28" w:author="Beat Heggli" w:date="2022-08-18T13:04:00Z"/>
                <w:rPrChange w:id="929" w:author="Frank Oemig" w:date="2022-08-29T21:42:00Z">
                  <w:rPr>
                    <w:ins w:id="930" w:author="Beat Heggli" w:date="2022-08-18T13:04:00Z"/>
                    <w:noProof/>
                  </w:rPr>
                </w:rPrChange>
              </w:rPr>
              <w:pPrChange w:id="931"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32" w:author="Beat Heggli" w:date="2022-08-18T13:04:00Z"/>
                <w:rPrChange w:id="933" w:author="Frank Oemig" w:date="2022-08-29T21:42:00Z">
                  <w:rPr>
                    <w:ins w:id="934" w:author="Beat Heggli" w:date="2022-08-18T13:04:00Z"/>
                    <w:noProof/>
                  </w:rPr>
                </w:rPrChange>
              </w:rPr>
              <w:pPrChange w:id="935" w:author="Frank Oemig" w:date="2022-08-29T21:42:00Z">
                <w:pPr>
                  <w:pStyle w:val="MsgTableBody"/>
                  <w:jc w:val="center"/>
                </w:pPr>
              </w:pPrChange>
            </w:pPr>
            <w:ins w:id="936" w:author="Beat Heggli" w:date="2022-08-18T13:04:00Z">
              <w:r w:rsidRPr="00CB4E10">
                <w:rPr>
                  <w:rPrChange w:id="937" w:author="Frank Oemig" w:date="2022-08-29T21:42:00Z">
                    <w:rPr>
                      <w:b/>
                      <w:bCs/>
                      <w:noProof/>
                      <w:color w:val="FF0000"/>
                    </w:rPr>
                  </w:rPrChange>
                </w:rPr>
                <w:t>3</w:t>
              </w:r>
            </w:ins>
          </w:p>
        </w:tc>
      </w:tr>
      <w:tr w:rsidR="002C0143" w:rsidRPr="00CB4E10" w14:paraId="1937F90E" w14:textId="77777777" w:rsidTr="009F20B7">
        <w:trPr>
          <w:jc w:val="center"/>
          <w:ins w:id="938"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39" w:author="Beat Heggli" w:date="2022-08-18T13:04:00Z"/>
                <w:rPrChange w:id="940" w:author="Frank Oemig" w:date="2022-08-29T21:42:00Z">
                  <w:rPr>
                    <w:ins w:id="941" w:author="Beat Heggli" w:date="2022-08-18T13:04:00Z"/>
                    <w:noProof/>
                  </w:rPr>
                </w:rPrChange>
              </w:rPr>
            </w:pPr>
            <w:ins w:id="942" w:author="Beat Heggli" w:date="2022-08-18T13:04:00Z">
              <w:r w:rsidRPr="00CB4E10">
                <w:rPr>
                  <w:rPrChange w:id="943" w:author="Frank Oemig" w:date="2022-08-29T21:42:00Z">
                    <w:rPr>
                      <w:b/>
                      <w:bCs/>
                      <w:noProof/>
                      <w:color w:val="FF0000"/>
                    </w:rPr>
                  </w:rPrChange>
                </w:rPr>
                <w:t xml:space="preserve">    </w:t>
              </w:r>
            </w:ins>
            <w:ins w:id="944" w:author="Frank Oemig" w:date="2022-08-29T21:42:00Z">
              <w:r w:rsidR="00CB4E10" w:rsidRPr="00CB4E10">
                <w:rPr>
                  <w:rPrChange w:id="945" w:author="Frank Oemig" w:date="2022-08-29T21:42:00Z">
                    <w:rPr>
                      <w:b/>
                      <w:bCs/>
                      <w:noProof/>
                      <w:color w:val="FF0000"/>
                    </w:rPr>
                  </w:rPrChange>
                </w:rPr>
                <w:t xml:space="preserve"> </w:t>
              </w:r>
            </w:ins>
            <w:ins w:id="946" w:author="Beat Heggli" w:date="2022-08-18T13:04:00Z">
              <w:r w:rsidRPr="00CB4E10">
                <w:rPr>
                  <w:rPrChange w:id="947" w:author="Frank Oemig" w:date="2022-08-29T21:42:00Z">
                    <w:rPr>
                      <w:b/>
                      <w:bCs/>
                      <w:noProof/>
                      <w:color w:val="FF0000"/>
                    </w:rPr>
                  </w:rPrChange>
                </w:rPr>
                <w:t xml:space="preserve"> [</w:t>
              </w:r>
            </w:ins>
            <w:ins w:id="948" w:author="Frank Oemig" w:date="2022-08-29T21:42:00Z">
              <w:r w:rsidR="00CB4E10" w:rsidRPr="00CB4E10">
                <w:rPr>
                  <w:rPrChange w:id="949" w:author="Frank Oemig" w:date="2022-08-29T21:42:00Z">
                    <w:rPr>
                      <w:b/>
                      <w:bCs/>
                      <w:noProof/>
                      <w:color w:val="FF0000"/>
                    </w:rPr>
                  </w:rPrChange>
                </w:rPr>
                <w:t xml:space="preserve"> </w:t>
              </w:r>
            </w:ins>
            <w:ins w:id="950" w:author="Beat Heggli" w:date="2022-08-18T13:04:00Z">
              <w:r w:rsidRPr="00CB4E10">
                <w:rPr>
                  <w:rPrChange w:id="951" w:author="Frank Oemig" w:date="2022-08-29T21:42:00Z">
                    <w:rPr>
                      <w:b/>
                      <w:bCs/>
                      <w:noProof/>
                      <w:color w:val="FF0000"/>
                    </w:rPr>
                  </w:rPrChange>
                </w:rPr>
                <w:t>{ GSR }</w:t>
              </w:r>
            </w:ins>
            <w:ins w:id="952" w:author="Frank Oemig" w:date="2022-08-29T21:41:00Z">
              <w:r w:rsidR="00CB4E10" w:rsidRPr="00CB4E10">
                <w:rPr>
                  <w:rPrChange w:id="953" w:author="Frank Oemig" w:date="2022-08-29T21:42:00Z">
                    <w:rPr>
                      <w:b/>
                      <w:bCs/>
                      <w:noProof/>
                      <w:color w:val="FF0000"/>
                    </w:rPr>
                  </w:rPrChange>
                </w:rPr>
                <w:t xml:space="preserve"> </w:t>
              </w:r>
            </w:ins>
            <w:ins w:id="954" w:author="Beat Heggli" w:date="2022-08-18T13:04:00Z">
              <w:r w:rsidRPr="00CB4E10">
                <w:rPr>
                  <w:rPrChange w:id="95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956" w:author="Beat Heggli" w:date="2022-08-18T13:04:00Z"/>
                <w:rPrChange w:id="957" w:author="Frank Oemig" w:date="2022-08-29T21:42:00Z">
                  <w:rPr>
                    <w:ins w:id="958" w:author="Beat Heggli" w:date="2022-08-18T13:04:00Z"/>
                    <w:noProof/>
                  </w:rPr>
                </w:rPrChange>
              </w:rPr>
            </w:pPr>
            <w:ins w:id="959" w:author="Beat Heggli" w:date="2022-08-18T13:04:00Z">
              <w:r w:rsidRPr="00CB4E10">
                <w:rPr>
                  <w:rPrChange w:id="96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961" w:author="Beat Heggli" w:date="2022-08-18T13:04:00Z"/>
                <w:rPrChange w:id="962" w:author="Frank Oemig" w:date="2022-08-29T21:42:00Z">
                  <w:rPr>
                    <w:ins w:id="963" w:author="Beat Heggli" w:date="2022-08-18T13:04:00Z"/>
                    <w:noProof/>
                  </w:rPr>
                </w:rPrChange>
              </w:rPr>
              <w:pPrChange w:id="96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965" w:author="Beat Heggli" w:date="2022-08-18T13:04:00Z"/>
                <w:rPrChange w:id="966" w:author="Frank Oemig" w:date="2022-08-29T21:42:00Z">
                  <w:rPr>
                    <w:ins w:id="967" w:author="Beat Heggli" w:date="2022-08-18T13:04:00Z"/>
                    <w:noProof/>
                  </w:rPr>
                </w:rPrChange>
              </w:rPr>
              <w:pPrChange w:id="968" w:author="Frank Oemig" w:date="2022-08-29T21:42:00Z">
                <w:pPr>
                  <w:pStyle w:val="MsgTableBody"/>
                  <w:jc w:val="center"/>
                </w:pPr>
              </w:pPrChange>
            </w:pPr>
            <w:ins w:id="969" w:author="Beat Heggli" w:date="2022-08-18T13:04:00Z">
              <w:r w:rsidRPr="00CB4E10">
                <w:rPr>
                  <w:rPrChange w:id="970"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71" w:name="_Hlt479102392"/>
              <w:r w:rsidRPr="00890B0C">
                <w:rPr>
                  <w:rStyle w:val="Hyperlink"/>
                  <w:noProof/>
                </w:rPr>
                <w:t>L</w:t>
              </w:r>
              <w:bookmarkEnd w:id="971"/>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72" w:name="_Hlt479102395"/>
              <w:r w:rsidRPr="00890B0C">
                <w:rPr>
                  <w:rStyle w:val="Hyperlink"/>
                  <w:noProof/>
                </w:rPr>
                <w:t>M</w:t>
              </w:r>
              <w:bookmarkEnd w:id="972"/>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73" w:name="_Toc346777004"/>
      <w:bookmarkStart w:id="974" w:name="_Toc346777041"/>
      <w:bookmarkStart w:id="975" w:name="_Toc348245477"/>
      <w:bookmarkStart w:id="976" w:name="_Toc348245547"/>
      <w:bookmarkStart w:id="977" w:name="_Toc348259062"/>
      <w:bookmarkStart w:id="978" w:name="_Toc348340216"/>
      <w:bookmarkStart w:id="979" w:name="_Toc359236259"/>
      <w:bookmarkStart w:id="980" w:name="_Toc1881961"/>
      <w:bookmarkStart w:id="981" w:name="_Toc89062820"/>
      <w:bookmarkStart w:id="982" w:name="_Toc20321541"/>
      <w:r w:rsidRPr="00890B0C">
        <w:rPr>
          <w:noProof/>
        </w:rPr>
        <w:t>BAR/ACK - End Account (event P06</w:t>
      </w:r>
      <w:bookmarkEnd w:id="973"/>
      <w:bookmarkEnd w:id="974"/>
      <w:bookmarkEnd w:id="975"/>
      <w:bookmarkEnd w:id="976"/>
      <w:bookmarkEnd w:id="977"/>
      <w:bookmarkEnd w:id="978"/>
      <w:bookmarkEnd w:id="979"/>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980"/>
      <w:bookmarkEnd w:id="981"/>
      <w:bookmarkEnd w:id="982"/>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983" w:name="_Toc1881962"/>
      <w:bookmarkStart w:id="984" w:name="_Toc89062821"/>
      <w:bookmarkStart w:id="985" w:name="_Toc20321542"/>
      <w:r w:rsidRPr="00890B0C">
        <w:rPr>
          <w:noProof/>
        </w:rPr>
        <w:t>BAR/ACK - Transmit Ambulatory Payment Classification (APC) Groups (Event P10)</w:t>
      </w:r>
      <w:bookmarkEnd w:id="983"/>
      <w:bookmarkEnd w:id="984"/>
      <w:bookmarkEnd w:id="985"/>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986" w:name="_Toc1881963"/>
      <w:bookmarkStart w:id="987" w:name="_Toc89062822"/>
      <w:bookmarkStart w:id="988" w:name="_Toc20321543"/>
      <w:r w:rsidRPr="00890B0C">
        <w:rPr>
          <w:noProof/>
        </w:rPr>
        <w:t>DFT/ACK - Post Detail Financial Transactions - Expanded (Event P11)</w:t>
      </w:r>
      <w:bookmarkEnd w:id="986"/>
      <w:bookmarkEnd w:id="987"/>
      <w:bookmarkEnd w:id="988"/>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989"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990" w:author="Beat Heggli" w:date="2022-08-08T10:14:00Z"/>
                <w:rPrChange w:id="991" w:author="Frank Oemig" w:date="2022-08-29T21:42:00Z">
                  <w:rPr>
                    <w:ins w:id="992" w:author="Beat Heggli" w:date="2022-08-08T10:14:00Z"/>
                    <w:b/>
                    <w:bCs/>
                    <w:noProof/>
                    <w:color w:val="FF0000"/>
                  </w:rPr>
                </w:rPrChange>
              </w:rPr>
            </w:pPr>
            <w:ins w:id="993" w:author="Beat Heggli" w:date="2022-08-08T10:14:00Z">
              <w:r w:rsidRPr="00CB4E10">
                <w:rPr>
                  <w:rPrChange w:id="994" w:author="Frank Oemig" w:date="2022-08-29T21:42:00Z">
                    <w:rPr>
                      <w:b/>
                      <w:bCs/>
                      <w:noProof/>
                      <w:color w:val="FF0000"/>
                    </w:rPr>
                  </w:rPrChange>
                </w:rPr>
                <w:t>[</w:t>
              </w:r>
            </w:ins>
            <w:ins w:id="995" w:author="Frank Oemig" w:date="2022-08-29T21:42:00Z">
              <w:r w:rsidR="00CB4E10" w:rsidRPr="00CB4E10">
                <w:rPr>
                  <w:rPrChange w:id="996" w:author="Frank Oemig" w:date="2022-08-29T21:42:00Z">
                    <w:rPr>
                      <w:b/>
                      <w:bCs/>
                      <w:noProof/>
                      <w:color w:val="FF0000"/>
                    </w:rPr>
                  </w:rPrChange>
                </w:rPr>
                <w:t xml:space="preserve"> </w:t>
              </w:r>
            </w:ins>
            <w:proofErr w:type="gramStart"/>
            <w:ins w:id="997" w:author="Beat Heggli" w:date="2022-08-08T10:14:00Z">
              <w:r w:rsidRPr="00CB4E10">
                <w:rPr>
                  <w:rPrChange w:id="998"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99" w:author="Frank Oemig" w:date="2022-08-29T21:42:00Z">
                    <w:rPr>
                      <w:rStyle w:val="Hyperlink"/>
                      <w:bCs/>
                      <w:noProof/>
                      <w:color w:val="FF0000"/>
                    </w:rPr>
                  </w:rPrChange>
                </w:rPr>
                <w:t>P</w:t>
              </w:r>
              <w:r w:rsidRPr="00CB4E10">
                <w:rPr>
                  <w:rStyle w:val="Hyperlink"/>
                  <w:color w:val="auto"/>
                  <w:u w:val="none"/>
                  <w:rPrChange w:id="1000" w:author="Frank Oemig" w:date="2022-08-29T21:42:00Z">
                    <w:rPr>
                      <w:rStyle w:val="Hyperlink"/>
                      <w:b/>
                      <w:bCs/>
                      <w:noProof/>
                      <w:color w:val="FF0000"/>
                    </w:rPr>
                  </w:rPrChange>
                </w:rPr>
                <w:fldChar w:fldCharType="end"/>
              </w:r>
              <w:r w:rsidRPr="00CB4E10">
                <w:rPr>
                  <w:rPrChange w:id="1001" w:author="Frank Oemig" w:date="2022-08-29T21:42:00Z">
                    <w:rPr>
                      <w:b/>
                      <w:bCs/>
                      <w:noProof/>
                      <w:color w:val="FF0000"/>
                    </w:rPr>
                  </w:rPrChange>
                </w:rPr>
                <w:t xml:space="preserve"> }</w:t>
              </w:r>
            </w:ins>
            <w:ins w:id="1002" w:author="Frank Oemig" w:date="2022-08-29T21:42:00Z">
              <w:r w:rsidR="00CB4E10" w:rsidRPr="00CB4E10">
                <w:rPr>
                  <w:rPrChange w:id="1003" w:author="Frank Oemig" w:date="2022-08-29T21:42:00Z">
                    <w:rPr>
                      <w:b/>
                      <w:bCs/>
                      <w:noProof/>
                      <w:color w:val="FF0000"/>
                    </w:rPr>
                  </w:rPrChange>
                </w:rPr>
                <w:t xml:space="preserve"> </w:t>
              </w:r>
            </w:ins>
            <w:ins w:id="1004" w:author="Beat Heggli" w:date="2022-08-08T10:14:00Z">
              <w:r w:rsidRPr="00CB4E10">
                <w:rPr>
                  <w:rPrChange w:id="1005"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06" w:author="Beat Heggli" w:date="2022-08-08T10:14:00Z"/>
                <w:rPrChange w:id="1007" w:author="Frank Oemig" w:date="2022-08-29T21:42:00Z">
                  <w:rPr>
                    <w:ins w:id="1008" w:author="Beat Heggli" w:date="2022-08-08T10:14:00Z"/>
                    <w:b/>
                    <w:bCs/>
                    <w:noProof/>
                    <w:color w:val="FF0000"/>
                  </w:rPr>
                </w:rPrChange>
              </w:rPr>
            </w:pPr>
            <w:ins w:id="1009" w:author="Beat Heggli" w:date="2022-08-08T10:14:00Z">
              <w:r w:rsidRPr="00CB4E10">
                <w:rPr>
                  <w:rPrChange w:id="1010"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11" w:author="Beat Heggli" w:date="2022-08-08T10:14:00Z"/>
                <w:rPrChange w:id="1012" w:author="Frank Oemig" w:date="2022-08-29T21:42:00Z">
                  <w:rPr>
                    <w:ins w:id="1013" w:author="Beat Heggli" w:date="2022-08-08T10:14:00Z"/>
                    <w:b/>
                    <w:bCs/>
                    <w:noProof/>
                    <w:color w:val="FF0000"/>
                  </w:rPr>
                </w:rPrChange>
              </w:rPr>
              <w:pPrChange w:id="101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15" w:author="Beat Heggli" w:date="2022-08-08T10:14:00Z"/>
                <w:rPrChange w:id="1016" w:author="Frank Oemig" w:date="2022-08-29T21:42:00Z">
                  <w:rPr>
                    <w:ins w:id="1017" w:author="Beat Heggli" w:date="2022-08-08T10:14:00Z"/>
                    <w:b/>
                    <w:bCs/>
                    <w:noProof/>
                    <w:color w:val="FF0000"/>
                  </w:rPr>
                </w:rPrChange>
              </w:rPr>
              <w:pPrChange w:id="1018" w:author="Frank Oemig" w:date="2022-08-29T21:42:00Z">
                <w:pPr>
                  <w:pStyle w:val="MsgTableBody"/>
                  <w:jc w:val="center"/>
                </w:pPr>
              </w:pPrChange>
            </w:pPr>
            <w:ins w:id="1019" w:author="Beat Heggli" w:date="2022-08-08T10:14:00Z">
              <w:r w:rsidRPr="00CB4E10">
                <w:rPr>
                  <w:rPrChange w:id="1020"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21"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22" w:author="Beat Heggli" w:date="2022-08-08T10:14:00Z"/>
                <w:rPrChange w:id="1023" w:author="Frank Oemig" w:date="2022-08-29T21:42:00Z">
                  <w:rPr>
                    <w:ins w:id="1024" w:author="Beat Heggli" w:date="2022-08-08T10:14:00Z"/>
                    <w:b/>
                    <w:bCs/>
                    <w:noProof/>
                    <w:color w:val="FF0000"/>
                  </w:rPr>
                </w:rPrChange>
              </w:rPr>
            </w:pPr>
            <w:ins w:id="1025" w:author="Beat Heggli" w:date="2022-08-08T10:14:00Z">
              <w:r w:rsidRPr="00CB4E10">
                <w:rPr>
                  <w:rPrChange w:id="1026" w:author="Frank Oemig" w:date="2022-08-29T21:42:00Z">
                    <w:rPr>
                      <w:b/>
                      <w:bCs/>
                      <w:noProof/>
                      <w:color w:val="FF0000"/>
                    </w:rPr>
                  </w:rPrChange>
                </w:rPr>
                <w:t>[</w:t>
              </w:r>
            </w:ins>
            <w:ins w:id="1027" w:author="Frank Oemig" w:date="2022-08-29T21:42:00Z">
              <w:r w:rsidR="00CB4E10" w:rsidRPr="00CB4E10">
                <w:rPr>
                  <w:rPrChange w:id="1028" w:author="Frank Oemig" w:date="2022-08-29T21:42:00Z">
                    <w:rPr>
                      <w:b/>
                      <w:bCs/>
                      <w:noProof/>
                      <w:color w:val="FF0000"/>
                    </w:rPr>
                  </w:rPrChange>
                </w:rPr>
                <w:t xml:space="preserve"> </w:t>
              </w:r>
            </w:ins>
            <w:ins w:id="1029" w:author="Beat Heggli" w:date="2022-08-08T10:14:00Z">
              <w:r w:rsidRPr="00CB4E10">
                <w:rPr>
                  <w:rPrChange w:id="1030" w:author="Frank Oemig" w:date="2022-08-29T21:42:00Z">
                    <w:rPr>
                      <w:b/>
                      <w:bCs/>
                      <w:noProof/>
                      <w:color w:val="FF0000"/>
                    </w:rPr>
                  </w:rPrChange>
                </w:rPr>
                <w:t>{ GSR }</w:t>
              </w:r>
            </w:ins>
            <w:ins w:id="1031" w:author="Frank Oemig" w:date="2022-08-29T21:42:00Z">
              <w:r w:rsidR="00CB4E10" w:rsidRPr="00CB4E10">
                <w:rPr>
                  <w:rPrChange w:id="1032" w:author="Frank Oemig" w:date="2022-08-29T21:42:00Z">
                    <w:rPr>
                      <w:b/>
                      <w:bCs/>
                      <w:noProof/>
                      <w:color w:val="FF0000"/>
                    </w:rPr>
                  </w:rPrChange>
                </w:rPr>
                <w:t xml:space="preserve"> </w:t>
              </w:r>
            </w:ins>
            <w:ins w:id="1033" w:author="Beat Heggli" w:date="2022-08-08T10:14:00Z">
              <w:r w:rsidRPr="00CB4E10">
                <w:rPr>
                  <w:rPrChange w:id="103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35" w:author="Beat Heggli" w:date="2022-08-08T10:14:00Z"/>
                <w:rPrChange w:id="1036" w:author="Frank Oemig" w:date="2022-08-29T21:42:00Z">
                  <w:rPr>
                    <w:ins w:id="1037" w:author="Beat Heggli" w:date="2022-08-08T10:14:00Z"/>
                    <w:b/>
                    <w:bCs/>
                    <w:noProof/>
                    <w:color w:val="FF0000"/>
                  </w:rPr>
                </w:rPrChange>
              </w:rPr>
            </w:pPr>
            <w:ins w:id="1038" w:author="Beat Heggli" w:date="2022-08-08T10:14:00Z">
              <w:r w:rsidRPr="00CB4E10">
                <w:rPr>
                  <w:rPrChange w:id="1039"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40" w:author="Beat Heggli" w:date="2022-08-08T10:14:00Z"/>
                <w:rPrChange w:id="1041" w:author="Frank Oemig" w:date="2022-08-29T21:42:00Z">
                  <w:rPr>
                    <w:ins w:id="1042" w:author="Beat Heggli" w:date="2022-08-08T10:14:00Z"/>
                    <w:b/>
                    <w:bCs/>
                    <w:noProof/>
                    <w:color w:val="FF0000"/>
                  </w:rPr>
                </w:rPrChange>
              </w:rPr>
              <w:pPrChange w:id="104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44" w:author="Beat Heggli" w:date="2022-08-08T10:14:00Z"/>
                <w:rPrChange w:id="1045" w:author="Frank Oemig" w:date="2022-08-29T21:42:00Z">
                  <w:rPr>
                    <w:ins w:id="1046" w:author="Beat Heggli" w:date="2022-08-08T10:14:00Z"/>
                    <w:b/>
                    <w:bCs/>
                    <w:noProof/>
                    <w:color w:val="FF0000"/>
                  </w:rPr>
                </w:rPrChange>
              </w:rPr>
              <w:pPrChange w:id="1047" w:author="Frank Oemig" w:date="2022-08-29T21:42:00Z">
                <w:pPr>
                  <w:pStyle w:val="MsgTableBody"/>
                  <w:jc w:val="center"/>
                </w:pPr>
              </w:pPrChange>
            </w:pPr>
            <w:ins w:id="1048" w:author="Beat Heggli" w:date="2022-08-08T10:14:00Z">
              <w:r w:rsidRPr="00CB4E10">
                <w:rPr>
                  <w:rPrChange w:id="1049"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050"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051" w:author="Beat Heggli" w:date="2022-08-08T10:14:00Z"/>
                <w:rPrChange w:id="1052" w:author="Frank Oemig" w:date="2022-08-29T21:42:00Z">
                  <w:rPr>
                    <w:ins w:id="1053" w:author="Beat Heggli" w:date="2022-08-08T10:14:00Z"/>
                    <w:b/>
                    <w:bCs/>
                    <w:noProof/>
                    <w:color w:val="FF0000"/>
                  </w:rPr>
                </w:rPrChange>
              </w:rPr>
            </w:pPr>
            <w:ins w:id="1054" w:author="Beat Heggli" w:date="2022-08-08T10:14:00Z">
              <w:r w:rsidRPr="00CB4E10">
                <w:rPr>
                  <w:rPrChange w:id="1055" w:author="Frank Oemig" w:date="2022-08-29T21:42:00Z">
                    <w:rPr>
                      <w:b/>
                      <w:bCs/>
                      <w:noProof/>
                      <w:color w:val="FF0000"/>
                    </w:rPr>
                  </w:rPrChange>
                </w:rPr>
                <w:t>[</w:t>
              </w:r>
            </w:ins>
            <w:ins w:id="1056" w:author="Frank Oemig" w:date="2022-08-29T21:42:00Z">
              <w:r w:rsidR="00CB4E10" w:rsidRPr="00CB4E10">
                <w:rPr>
                  <w:rPrChange w:id="1057" w:author="Frank Oemig" w:date="2022-08-29T21:42:00Z">
                    <w:rPr>
                      <w:b/>
                      <w:bCs/>
                      <w:noProof/>
                      <w:color w:val="FF0000"/>
                    </w:rPr>
                  </w:rPrChange>
                </w:rPr>
                <w:t xml:space="preserve"> </w:t>
              </w:r>
            </w:ins>
            <w:ins w:id="1058" w:author="Beat Heggli" w:date="2022-08-08T10:14:00Z">
              <w:r w:rsidRPr="00CB4E10">
                <w:rPr>
                  <w:rPrChange w:id="1059" w:author="Frank Oemig" w:date="2022-08-29T21:42:00Z">
                    <w:rPr>
                      <w:b/>
                      <w:bCs/>
                      <w:noProof/>
                      <w:color w:val="FF0000"/>
                    </w:rPr>
                  </w:rPrChange>
                </w:rPr>
                <w:t>{ GSC }</w:t>
              </w:r>
            </w:ins>
            <w:ins w:id="1060" w:author="Frank Oemig" w:date="2022-08-29T21:42:00Z">
              <w:r w:rsidR="00CB4E10" w:rsidRPr="00CB4E10">
                <w:rPr>
                  <w:rPrChange w:id="1061" w:author="Frank Oemig" w:date="2022-08-29T21:42:00Z">
                    <w:rPr>
                      <w:b/>
                      <w:bCs/>
                      <w:noProof/>
                      <w:color w:val="FF0000"/>
                    </w:rPr>
                  </w:rPrChange>
                </w:rPr>
                <w:t xml:space="preserve"> </w:t>
              </w:r>
            </w:ins>
            <w:ins w:id="1062" w:author="Beat Heggli" w:date="2022-08-08T10:14:00Z">
              <w:r w:rsidRPr="00CB4E10">
                <w:rPr>
                  <w:rPrChange w:id="1063"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7777777" w:rsidR="00A635F4" w:rsidRPr="00CB4E10" w:rsidRDefault="00A635F4" w:rsidP="00CB4E10">
            <w:pPr>
              <w:pStyle w:val="MsgTableBody"/>
              <w:rPr>
                <w:ins w:id="1064" w:author="Beat Heggli" w:date="2022-08-08T10:14:00Z"/>
                <w:rPrChange w:id="1065" w:author="Frank Oemig" w:date="2022-08-29T21:42:00Z">
                  <w:rPr>
                    <w:ins w:id="1066" w:author="Beat Heggli" w:date="2022-08-08T10:14:00Z"/>
                    <w:b/>
                    <w:bCs/>
                    <w:noProof/>
                    <w:color w:val="FF0000"/>
                  </w:rPr>
                </w:rPrChange>
              </w:rPr>
            </w:pPr>
            <w:ins w:id="1067" w:author="Beat Heggli" w:date="2022-08-08T10:14:00Z">
              <w:r w:rsidRPr="00CB4E10">
                <w:rPr>
                  <w:rPrChange w:id="1068" w:author="Frank Oemig" w:date="2022-08-29T21:42: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069" w:author="Beat Heggli" w:date="2022-08-08T10:14:00Z"/>
                <w:rPrChange w:id="1070" w:author="Frank Oemig" w:date="2022-08-29T21:42:00Z">
                  <w:rPr>
                    <w:ins w:id="1071" w:author="Beat Heggli" w:date="2022-08-08T10:14:00Z"/>
                    <w:b/>
                    <w:bCs/>
                    <w:noProof/>
                    <w:color w:val="FF0000"/>
                  </w:rPr>
                </w:rPrChange>
              </w:rPr>
              <w:pPrChange w:id="1072"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073" w:author="Beat Heggli" w:date="2022-08-08T10:14:00Z"/>
                <w:rPrChange w:id="1074" w:author="Frank Oemig" w:date="2022-08-29T21:42:00Z">
                  <w:rPr>
                    <w:ins w:id="1075" w:author="Beat Heggli" w:date="2022-08-08T10:14:00Z"/>
                    <w:b/>
                    <w:bCs/>
                    <w:noProof/>
                    <w:color w:val="FF0000"/>
                  </w:rPr>
                </w:rPrChange>
              </w:rPr>
              <w:pPrChange w:id="1076" w:author="Frank Oemig" w:date="2022-08-29T21:42:00Z">
                <w:pPr>
                  <w:pStyle w:val="MsgTableBody"/>
                  <w:jc w:val="center"/>
                </w:pPr>
              </w:pPrChange>
            </w:pPr>
            <w:ins w:id="1077" w:author="Beat Heggli" w:date="2022-08-08T10:14:00Z">
              <w:r w:rsidRPr="00CB4E10">
                <w:rPr>
                  <w:rPrChange w:id="1078"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079"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080" w:author="Beat Heggli" w:date="2022-08-18T13:05:00Z"/>
                <w:rPrChange w:id="1081" w:author="Frank Oemig" w:date="2022-08-29T21:43:00Z">
                  <w:rPr>
                    <w:ins w:id="1082" w:author="Beat Heggli" w:date="2022-08-18T13:05:00Z"/>
                    <w:noProof/>
                  </w:rPr>
                </w:rPrChange>
              </w:rPr>
            </w:pPr>
            <w:ins w:id="1083" w:author="Beat Heggli" w:date="2022-08-18T13:05:00Z">
              <w:r w:rsidRPr="00CB4E10">
                <w:rPr>
                  <w:rPrChange w:id="1084" w:author="Frank Oemig" w:date="2022-08-29T21:43:00Z">
                    <w:rPr>
                      <w:b/>
                      <w:bCs/>
                      <w:noProof/>
                      <w:color w:val="FF0000"/>
                    </w:rPr>
                  </w:rPrChange>
                </w:rPr>
                <w:t>[</w:t>
              </w:r>
            </w:ins>
            <w:ins w:id="1085" w:author="Frank Oemig" w:date="2022-08-29T21:42:00Z">
              <w:r w:rsidR="00CB4E10" w:rsidRPr="00CB4E10">
                <w:rPr>
                  <w:rPrChange w:id="1086" w:author="Frank Oemig" w:date="2022-08-29T21:43:00Z">
                    <w:rPr>
                      <w:b/>
                      <w:bCs/>
                      <w:noProof/>
                      <w:color w:val="FF0000"/>
                    </w:rPr>
                  </w:rPrChange>
                </w:rPr>
                <w:t xml:space="preserve"> </w:t>
              </w:r>
            </w:ins>
            <w:proofErr w:type="gramStart"/>
            <w:ins w:id="1087" w:author="Beat Heggli" w:date="2022-08-18T13:05:00Z">
              <w:r w:rsidRPr="00CB4E10">
                <w:rPr>
                  <w:rPrChange w:id="1088"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89" w:author="Frank Oemig" w:date="2022-08-29T21:43:00Z">
                    <w:rPr>
                      <w:rStyle w:val="Hyperlink"/>
                      <w:bCs/>
                      <w:noProof/>
                      <w:color w:val="FF0000"/>
                    </w:rPr>
                  </w:rPrChange>
                </w:rPr>
                <w:t>P</w:t>
              </w:r>
              <w:r w:rsidRPr="00CB4E10">
                <w:rPr>
                  <w:rStyle w:val="Hyperlink"/>
                  <w:color w:val="auto"/>
                  <w:u w:val="none"/>
                  <w:rPrChange w:id="1090" w:author="Frank Oemig" w:date="2022-08-29T21:43:00Z">
                    <w:rPr>
                      <w:rStyle w:val="Hyperlink"/>
                      <w:b/>
                      <w:bCs/>
                      <w:noProof/>
                      <w:color w:val="FF0000"/>
                    </w:rPr>
                  </w:rPrChange>
                </w:rPr>
                <w:fldChar w:fldCharType="end"/>
              </w:r>
              <w:r w:rsidRPr="00CB4E10">
                <w:rPr>
                  <w:rPrChange w:id="1091" w:author="Frank Oemig" w:date="2022-08-29T21:43:00Z">
                    <w:rPr>
                      <w:b/>
                      <w:bCs/>
                      <w:noProof/>
                      <w:color w:val="FF0000"/>
                    </w:rPr>
                  </w:rPrChange>
                </w:rPr>
                <w:t xml:space="preserve"> }</w:t>
              </w:r>
            </w:ins>
            <w:ins w:id="1092" w:author="Frank Oemig" w:date="2022-08-29T21:42:00Z">
              <w:r w:rsidR="00CB4E10" w:rsidRPr="00CB4E10">
                <w:rPr>
                  <w:rPrChange w:id="1093" w:author="Frank Oemig" w:date="2022-08-29T21:43:00Z">
                    <w:rPr>
                      <w:b/>
                      <w:bCs/>
                      <w:noProof/>
                      <w:color w:val="FF0000"/>
                    </w:rPr>
                  </w:rPrChange>
                </w:rPr>
                <w:t xml:space="preserve"> </w:t>
              </w:r>
            </w:ins>
            <w:ins w:id="1094" w:author="Beat Heggli" w:date="2022-08-18T13:05:00Z">
              <w:r w:rsidRPr="00CB4E10">
                <w:rPr>
                  <w:rPrChange w:id="1095"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096" w:author="Beat Heggli" w:date="2022-08-18T13:05:00Z"/>
                <w:rPrChange w:id="1097" w:author="Frank Oemig" w:date="2022-08-29T21:43:00Z">
                  <w:rPr>
                    <w:ins w:id="1098" w:author="Beat Heggli" w:date="2022-08-18T13:05:00Z"/>
                    <w:noProof/>
                  </w:rPr>
                </w:rPrChange>
              </w:rPr>
            </w:pPr>
            <w:ins w:id="1099" w:author="Beat Heggli" w:date="2022-08-18T13:05:00Z">
              <w:r w:rsidRPr="00CB4E10">
                <w:rPr>
                  <w:rPrChange w:id="1100"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01" w:author="Beat Heggli" w:date="2022-08-18T13:05:00Z"/>
                <w:rPrChange w:id="1102" w:author="Frank Oemig" w:date="2022-08-29T21:43:00Z">
                  <w:rPr>
                    <w:ins w:id="1103" w:author="Beat Heggli" w:date="2022-08-18T13:05:00Z"/>
                    <w:noProof/>
                  </w:rPr>
                </w:rPrChange>
              </w:rPr>
              <w:pPrChange w:id="110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05" w:author="Beat Heggli" w:date="2022-08-18T13:05:00Z"/>
                <w:rPrChange w:id="1106" w:author="Frank Oemig" w:date="2022-08-29T21:43:00Z">
                  <w:rPr>
                    <w:ins w:id="1107" w:author="Beat Heggli" w:date="2022-08-18T13:05:00Z"/>
                    <w:noProof/>
                  </w:rPr>
                </w:rPrChange>
              </w:rPr>
              <w:pPrChange w:id="1108" w:author="Frank Oemig" w:date="2022-08-29T21:43:00Z">
                <w:pPr>
                  <w:pStyle w:val="MsgTableBody"/>
                  <w:jc w:val="center"/>
                </w:pPr>
              </w:pPrChange>
            </w:pPr>
            <w:ins w:id="1109" w:author="Beat Heggli" w:date="2022-08-18T13:05:00Z">
              <w:r w:rsidRPr="00CB4E10">
                <w:rPr>
                  <w:rPrChange w:id="1110" w:author="Frank Oemig" w:date="2022-08-29T21:43:00Z">
                    <w:rPr>
                      <w:b/>
                      <w:bCs/>
                      <w:noProof/>
                      <w:color w:val="FF0000"/>
                    </w:rPr>
                  </w:rPrChange>
                </w:rPr>
                <w:t>3</w:t>
              </w:r>
            </w:ins>
          </w:p>
        </w:tc>
      </w:tr>
      <w:tr w:rsidR="002C0143" w:rsidRPr="00CB4E10" w14:paraId="615ADBFA" w14:textId="77777777" w:rsidTr="0083280B">
        <w:trPr>
          <w:jc w:val="center"/>
          <w:ins w:id="1111"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12" w:author="Beat Heggli" w:date="2022-08-18T13:05:00Z"/>
                <w:rPrChange w:id="1113" w:author="Frank Oemig" w:date="2022-08-29T21:43:00Z">
                  <w:rPr>
                    <w:ins w:id="1114" w:author="Beat Heggli" w:date="2022-08-18T13:05:00Z"/>
                    <w:noProof/>
                  </w:rPr>
                </w:rPrChange>
              </w:rPr>
            </w:pPr>
            <w:ins w:id="1115" w:author="Beat Heggli" w:date="2022-08-18T13:05:00Z">
              <w:r w:rsidRPr="00CB4E10">
                <w:rPr>
                  <w:rPrChange w:id="1116" w:author="Frank Oemig" w:date="2022-08-29T21:43:00Z">
                    <w:rPr>
                      <w:b/>
                      <w:bCs/>
                      <w:noProof/>
                      <w:color w:val="FF0000"/>
                    </w:rPr>
                  </w:rPrChange>
                </w:rPr>
                <w:t>[</w:t>
              </w:r>
            </w:ins>
            <w:ins w:id="1117" w:author="Frank Oemig" w:date="2022-08-29T21:42:00Z">
              <w:r w:rsidR="00CB4E10" w:rsidRPr="00CB4E10">
                <w:rPr>
                  <w:rPrChange w:id="1118" w:author="Frank Oemig" w:date="2022-08-29T21:43:00Z">
                    <w:rPr>
                      <w:b/>
                      <w:bCs/>
                      <w:noProof/>
                      <w:color w:val="FF0000"/>
                    </w:rPr>
                  </w:rPrChange>
                </w:rPr>
                <w:t xml:space="preserve"> </w:t>
              </w:r>
            </w:ins>
            <w:ins w:id="1119" w:author="Beat Heggli" w:date="2022-08-18T13:05:00Z">
              <w:r w:rsidRPr="00CB4E10">
                <w:rPr>
                  <w:rPrChange w:id="1120" w:author="Frank Oemig" w:date="2022-08-29T21:43:00Z">
                    <w:rPr>
                      <w:b/>
                      <w:bCs/>
                      <w:noProof/>
                      <w:color w:val="FF0000"/>
                    </w:rPr>
                  </w:rPrChange>
                </w:rPr>
                <w:t>{ GSR }</w:t>
              </w:r>
            </w:ins>
            <w:ins w:id="1121" w:author="Frank Oemig" w:date="2022-08-29T21:42:00Z">
              <w:r w:rsidR="00CB4E10" w:rsidRPr="00CB4E10">
                <w:rPr>
                  <w:rPrChange w:id="1122" w:author="Frank Oemig" w:date="2022-08-29T21:43:00Z">
                    <w:rPr>
                      <w:b/>
                      <w:bCs/>
                      <w:noProof/>
                      <w:color w:val="FF0000"/>
                    </w:rPr>
                  </w:rPrChange>
                </w:rPr>
                <w:t xml:space="preserve"> </w:t>
              </w:r>
            </w:ins>
            <w:ins w:id="1123" w:author="Beat Heggli" w:date="2022-08-18T13:05:00Z">
              <w:r w:rsidRPr="00CB4E10">
                <w:rPr>
                  <w:rPrChange w:id="1124"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25" w:author="Beat Heggli" w:date="2022-08-18T13:05:00Z"/>
                <w:rPrChange w:id="1126" w:author="Frank Oemig" w:date="2022-08-29T21:43:00Z">
                  <w:rPr>
                    <w:ins w:id="1127" w:author="Beat Heggli" w:date="2022-08-18T13:05:00Z"/>
                    <w:noProof/>
                  </w:rPr>
                </w:rPrChange>
              </w:rPr>
            </w:pPr>
            <w:ins w:id="1128" w:author="Beat Heggli" w:date="2022-08-18T13:05:00Z">
              <w:r w:rsidRPr="00CB4E10">
                <w:rPr>
                  <w:rPrChange w:id="1129"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30" w:author="Beat Heggli" w:date="2022-08-18T13:05:00Z"/>
                <w:rPrChange w:id="1131" w:author="Frank Oemig" w:date="2022-08-29T21:43:00Z">
                  <w:rPr>
                    <w:ins w:id="1132" w:author="Beat Heggli" w:date="2022-08-18T13:05:00Z"/>
                    <w:noProof/>
                  </w:rPr>
                </w:rPrChange>
              </w:rPr>
              <w:pPrChange w:id="113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34" w:author="Beat Heggli" w:date="2022-08-18T13:05:00Z"/>
                <w:rPrChange w:id="1135" w:author="Frank Oemig" w:date="2022-08-29T21:43:00Z">
                  <w:rPr>
                    <w:ins w:id="1136" w:author="Beat Heggli" w:date="2022-08-18T13:05:00Z"/>
                    <w:noProof/>
                  </w:rPr>
                </w:rPrChange>
              </w:rPr>
              <w:pPrChange w:id="1137" w:author="Frank Oemig" w:date="2022-08-29T21:43:00Z">
                <w:pPr>
                  <w:pStyle w:val="MsgTableBody"/>
                  <w:jc w:val="center"/>
                </w:pPr>
              </w:pPrChange>
            </w:pPr>
            <w:ins w:id="1138" w:author="Beat Heggli" w:date="2022-08-18T13:05:00Z">
              <w:r w:rsidRPr="00CB4E10">
                <w:rPr>
                  <w:rPrChange w:id="1139"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40"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41" w:author="Beat Heggli" w:date="2022-08-18T13:06:00Z"/>
                <w:rPrChange w:id="1142" w:author="Frank Oemig" w:date="2022-08-29T21:43:00Z">
                  <w:rPr>
                    <w:ins w:id="1143" w:author="Beat Heggli" w:date="2022-08-18T13:06:00Z"/>
                    <w:noProof/>
                  </w:rPr>
                </w:rPrChange>
              </w:rPr>
            </w:pPr>
            <w:ins w:id="1144" w:author="Frank Oemig" w:date="2022-08-29T21:43:00Z">
              <w:r w:rsidRPr="00CB4E10">
                <w:rPr>
                  <w:rPrChange w:id="1145" w:author="Frank Oemig" w:date="2022-08-29T21:43:00Z">
                    <w:rPr>
                      <w:b/>
                      <w:bCs/>
                      <w:noProof/>
                      <w:color w:val="FF0000"/>
                    </w:rPr>
                  </w:rPrChange>
                </w:rPr>
                <w:t xml:space="preserve"> </w:t>
              </w:r>
            </w:ins>
            <w:ins w:id="1146" w:author="Beat Heggli" w:date="2022-08-18T13:06:00Z">
              <w:r w:rsidR="002C0143" w:rsidRPr="00CB4E10">
                <w:rPr>
                  <w:rPrChange w:id="1147" w:author="Frank Oemig" w:date="2022-08-29T21:43:00Z">
                    <w:rPr>
                      <w:b/>
                      <w:bCs/>
                      <w:noProof/>
                      <w:color w:val="FF0000"/>
                    </w:rPr>
                  </w:rPrChange>
                </w:rPr>
                <w:t xml:space="preserve">  </w:t>
              </w:r>
            </w:ins>
            <w:ins w:id="1148" w:author="Frank Oemig" w:date="2022-08-29T21:43:00Z">
              <w:r w:rsidRPr="00CB4E10">
                <w:rPr>
                  <w:rPrChange w:id="1149" w:author="Frank Oemig" w:date="2022-08-29T21:43:00Z">
                    <w:rPr>
                      <w:b/>
                      <w:bCs/>
                      <w:noProof/>
                      <w:color w:val="FF0000"/>
                    </w:rPr>
                  </w:rPrChange>
                </w:rPr>
                <w:t xml:space="preserve"> </w:t>
              </w:r>
            </w:ins>
            <w:ins w:id="1150" w:author="Beat Heggli" w:date="2022-08-18T13:06:00Z">
              <w:r w:rsidR="002C0143" w:rsidRPr="00CB4E10">
                <w:rPr>
                  <w:rPrChange w:id="1151" w:author="Frank Oemig" w:date="2022-08-29T21:43:00Z">
                    <w:rPr>
                      <w:b/>
                      <w:bCs/>
                      <w:noProof/>
                      <w:color w:val="FF0000"/>
                    </w:rPr>
                  </w:rPrChange>
                </w:rPr>
                <w:t>[</w:t>
              </w:r>
            </w:ins>
            <w:ins w:id="1152" w:author="Frank Oemig" w:date="2022-08-29T21:43:00Z">
              <w:r w:rsidRPr="00CB4E10">
                <w:rPr>
                  <w:rPrChange w:id="1153" w:author="Frank Oemig" w:date="2022-08-29T21:43:00Z">
                    <w:rPr>
                      <w:b/>
                      <w:bCs/>
                      <w:noProof/>
                      <w:color w:val="FF0000"/>
                    </w:rPr>
                  </w:rPrChange>
                </w:rPr>
                <w:t xml:space="preserve"> </w:t>
              </w:r>
            </w:ins>
            <w:proofErr w:type="gramStart"/>
            <w:ins w:id="1154" w:author="Beat Heggli" w:date="2022-08-18T13:06:00Z">
              <w:r w:rsidR="002C0143" w:rsidRPr="00CB4E10">
                <w:rPr>
                  <w:rPrChange w:id="1155" w:author="Frank Oemig" w:date="2022-08-29T21:43:00Z">
                    <w:rPr>
                      <w:b/>
                      <w:bCs/>
                      <w:noProof/>
                      <w:color w:val="FF0000"/>
                    </w:rPr>
                  </w:rPrChange>
                </w:rPr>
                <w:t>{ GS</w:t>
              </w:r>
              <w:proofErr w:type="gramEnd"/>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156" w:author="Frank Oemig" w:date="2022-08-29T21:43:00Z">
                    <w:rPr>
                      <w:rStyle w:val="Hyperlink"/>
                      <w:bCs/>
                      <w:noProof/>
                      <w:color w:val="FF0000"/>
                    </w:rPr>
                  </w:rPrChange>
                </w:rPr>
                <w:t>P</w:t>
              </w:r>
              <w:r w:rsidR="002C0143" w:rsidRPr="00CB4E10">
                <w:rPr>
                  <w:rStyle w:val="Hyperlink"/>
                  <w:color w:val="auto"/>
                  <w:u w:val="none"/>
                  <w:rPrChange w:id="1157" w:author="Frank Oemig" w:date="2022-08-29T21:43:00Z">
                    <w:rPr>
                      <w:rStyle w:val="Hyperlink"/>
                      <w:b/>
                      <w:bCs/>
                      <w:noProof/>
                      <w:color w:val="FF0000"/>
                    </w:rPr>
                  </w:rPrChange>
                </w:rPr>
                <w:fldChar w:fldCharType="end"/>
              </w:r>
              <w:r w:rsidR="002C0143" w:rsidRPr="00CB4E10">
                <w:rPr>
                  <w:rPrChange w:id="1158" w:author="Frank Oemig" w:date="2022-08-29T21:43:00Z">
                    <w:rPr>
                      <w:b/>
                      <w:bCs/>
                      <w:noProof/>
                      <w:color w:val="FF0000"/>
                    </w:rPr>
                  </w:rPrChange>
                </w:rPr>
                <w:t xml:space="preserve"> }</w:t>
              </w:r>
            </w:ins>
            <w:ins w:id="1159" w:author="Frank Oemig" w:date="2022-08-29T21:43:00Z">
              <w:r w:rsidRPr="00CB4E10">
                <w:rPr>
                  <w:rPrChange w:id="1160" w:author="Frank Oemig" w:date="2022-08-29T21:43:00Z">
                    <w:rPr>
                      <w:b/>
                      <w:bCs/>
                      <w:noProof/>
                      <w:color w:val="FF0000"/>
                    </w:rPr>
                  </w:rPrChange>
                </w:rPr>
                <w:t xml:space="preserve"> </w:t>
              </w:r>
            </w:ins>
            <w:ins w:id="1161" w:author="Beat Heggli" w:date="2022-08-18T13:06:00Z">
              <w:r w:rsidR="002C0143" w:rsidRPr="00CB4E10">
                <w:rPr>
                  <w:rPrChange w:id="1162"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163" w:author="Beat Heggli" w:date="2022-08-18T13:06:00Z"/>
                <w:rPrChange w:id="1164" w:author="Frank Oemig" w:date="2022-08-29T21:43:00Z">
                  <w:rPr>
                    <w:ins w:id="1165" w:author="Beat Heggli" w:date="2022-08-18T13:06:00Z"/>
                    <w:noProof/>
                  </w:rPr>
                </w:rPrChange>
              </w:rPr>
            </w:pPr>
            <w:ins w:id="1166" w:author="Beat Heggli" w:date="2022-08-18T13:06:00Z">
              <w:r w:rsidRPr="00CB4E10">
                <w:rPr>
                  <w:rPrChange w:id="1167"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168" w:author="Beat Heggli" w:date="2022-08-18T13:06:00Z"/>
                <w:rPrChange w:id="1169" w:author="Frank Oemig" w:date="2022-08-29T21:43:00Z">
                  <w:rPr>
                    <w:ins w:id="1170" w:author="Beat Heggli" w:date="2022-08-18T13:06:00Z"/>
                    <w:noProof/>
                  </w:rPr>
                </w:rPrChange>
              </w:rPr>
              <w:pPrChange w:id="1171"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172" w:author="Beat Heggli" w:date="2022-08-18T13:06:00Z"/>
                <w:rPrChange w:id="1173" w:author="Frank Oemig" w:date="2022-08-29T21:43:00Z">
                  <w:rPr>
                    <w:ins w:id="1174" w:author="Beat Heggli" w:date="2022-08-18T13:06:00Z"/>
                    <w:noProof/>
                  </w:rPr>
                </w:rPrChange>
              </w:rPr>
              <w:pPrChange w:id="1175" w:author="Frank Oemig" w:date="2022-08-29T21:43:00Z">
                <w:pPr>
                  <w:pStyle w:val="MsgTableBody"/>
                  <w:jc w:val="center"/>
                </w:pPr>
              </w:pPrChange>
            </w:pPr>
            <w:ins w:id="1176" w:author="Beat Heggli" w:date="2022-08-18T13:06:00Z">
              <w:r w:rsidRPr="00CB4E10">
                <w:rPr>
                  <w:rPrChange w:id="1177" w:author="Frank Oemig" w:date="2022-08-29T21:43:00Z">
                    <w:rPr>
                      <w:b/>
                      <w:bCs/>
                      <w:noProof/>
                      <w:color w:val="FF0000"/>
                    </w:rPr>
                  </w:rPrChange>
                </w:rPr>
                <w:t>3</w:t>
              </w:r>
            </w:ins>
          </w:p>
        </w:tc>
      </w:tr>
      <w:tr w:rsidR="002C0143" w:rsidRPr="00CB4E10" w14:paraId="2BCFC17F" w14:textId="77777777" w:rsidTr="0083280B">
        <w:trPr>
          <w:jc w:val="center"/>
          <w:ins w:id="1178"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179" w:author="Beat Heggli" w:date="2022-08-18T13:06:00Z"/>
                <w:rPrChange w:id="1180" w:author="Frank Oemig" w:date="2022-08-29T21:43:00Z">
                  <w:rPr>
                    <w:ins w:id="1181" w:author="Beat Heggli" w:date="2022-08-18T13:06:00Z"/>
                    <w:noProof/>
                  </w:rPr>
                </w:rPrChange>
              </w:rPr>
            </w:pPr>
            <w:ins w:id="1182" w:author="Beat Heggli" w:date="2022-08-18T13:06:00Z">
              <w:r w:rsidRPr="00CB4E10">
                <w:rPr>
                  <w:rPrChange w:id="1183" w:author="Frank Oemig" w:date="2022-08-29T21:43:00Z">
                    <w:rPr>
                      <w:b/>
                      <w:bCs/>
                      <w:noProof/>
                      <w:color w:val="FF0000"/>
                    </w:rPr>
                  </w:rPrChange>
                </w:rPr>
                <w:lastRenderedPageBreak/>
                <w:t xml:space="preserve">  </w:t>
              </w:r>
            </w:ins>
            <w:ins w:id="1184" w:author="Frank Oemig" w:date="2022-08-29T21:43:00Z">
              <w:r w:rsidR="00CB4E10" w:rsidRPr="00CB4E10">
                <w:rPr>
                  <w:rPrChange w:id="1185" w:author="Frank Oemig" w:date="2022-08-29T21:43:00Z">
                    <w:rPr>
                      <w:b/>
                      <w:bCs/>
                      <w:noProof/>
                      <w:color w:val="FF0000"/>
                    </w:rPr>
                  </w:rPrChange>
                </w:rPr>
                <w:t xml:space="preserve">  </w:t>
              </w:r>
            </w:ins>
            <w:ins w:id="1186" w:author="Beat Heggli" w:date="2022-08-18T13:06:00Z">
              <w:r w:rsidRPr="00CB4E10">
                <w:rPr>
                  <w:rPrChange w:id="1187" w:author="Frank Oemig" w:date="2022-08-29T21:43:00Z">
                    <w:rPr>
                      <w:b/>
                      <w:bCs/>
                      <w:noProof/>
                      <w:color w:val="FF0000"/>
                    </w:rPr>
                  </w:rPrChange>
                </w:rPr>
                <w:t>[</w:t>
              </w:r>
            </w:ins>
            <w:ins w:id="1188" w:author="Frank Oemig" w:date="2022-08-29T21:43:00Z">
              <w:r w:rsidR="00CB4E10" w:rsidRPr="00CB4E10">
                <w:rPr>
                  <w:rPrChange w:id="1189" w:author="Frank Oemig" w:date="2022-08-29T21:43:00Z">
                    <w:rPr>
                      <w:b/>
                      <w:bCs/>
                      <w:noProof/>
                      <w:color w:val="FF0000"/>
                    </w:rPr>
                  </w:rPrChange>
                </w:rPr>
                <w:t xml:space="preserve"> </w:t>
              </w:r>
            </w:ins>
            <w:ins w:id="1190" w:author="Beat Heggli" w:date="2022-08-18T13:06:00Z">
              <w:r w:rsidRPr="00CB4E10">
                <w:rPr>
                  <w:rPrChange w:id="1191" w:author="Frank Oemig" w:date="2022-08-29T21:43:00Z">
                    <w:rPr>
                      <w:b/>
                      <w:bCs/>
                      <w:noProof/>
                      <w:color w:val="FF0000"/>
                    </w:rPr>
                  </w:rPrChange>
                </w:rPr>
                <w:t>{ GSR }</w:t>
              </w:r>
            </w:ins>
            <w:ins w:id="1192" w:author="Frank Oemig" w:date="2022-08-29T21:43:00Z">
              <w:r w:rsidR="00CB4E10" w:rsidRPr="00CB4E10">
                <w:rPr>
                  <w:rPrChange w:id="1193" w:author="Frank Oemig" w:date="2022-08-29T21:43:00Z">
                    <w:rPr>
                      <w:b/>
                      <w:bCs/>
                      <w:noProof/>
                      <w:color w:val="FF0000"/>
                    </w:rPr>
                  </w:rPrChange>
                </w:rPr>
                <w:t xml:space="preserve"> </w:t>
              </w:r>
            </w:ins>
            <w:ins w:id="1194" w:author="Beat Heggli" w:date="2022-08-18T13:06:00Z">
              <w:r w:rsidRPr="00CB4E10">
                <w:rPr>
                  <w:rPrChange w:id="1195"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196" w:author="Beat Heggli" w:date="2022-08-18T13:06:00Z"/>
                <w:rPrChange w:id="1197" w:author="Frank Oemig" w:date="2022-08-29T21:43:00Z">
                  <w:rPr>
                    <w:ins w:id="1198" w:author="Beat Heggli" w:date="2022-08-18T13:06:00Z"/>
                    <w:noProof/>
                  </w:rPr>
                </w:rPrChange>
              </w:rPr>
            </w:pPr>
            <w:ins w:id="1199" w:author="Beat Heggli" w:date="2022-08-18T13:06:00Z">
              <w:r w:rsidRPr="00CB4E10">
                <w:rPr>
                  <w:rPrChange w:id="1200"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01" w:author="Beat Heggli" w:date="2022-08-18T13:06:00Z"/>
                <w:rPrChange w:id="1202" w:author="Frank Oemig" w:date="2022-08-29T21:43:00Z">
                  <w:rPr>
                    <w:ins w:id="1203" w:author="Beat Heggli" w:date="2022-08-18T13:06:00Z"/>
                    <w:noProof/>
                  </w:rPr>
                </w:rPrChange>
              </w:rPr>
              <w:pPrChange w:id="1204"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05" w:author="Beat Heggli" w:date="2022-08-18T13:06:00Z"/>
                <w:rPrChange w:id="1206" w:author="Frank Oemig" w:date="2022-08-29T21:43:00Z">
                  <w:rPr>
                    <w:ins w:id="1207" w:author="Beat Heggli" w:date="2022-08-18T13:06:00Z"/>
                    <w:noProof/>
                  </w:rPr>
                </w:rPrChange>
              </w:rPr>
              <w:pPrChange w:id="1208" w:author="Frank Oemig" w:date="2022-08-29T21:43:00Z">
                <w:pPr>
                  <w:pStyle w:val="MsgTableBody"/>
                  <w:jc w:val="center"/>
                </w:pPr>
              </w:pPrChange>
            </w:pPr>
            <w:ins w:id="1209" w:author="Beat Heggli" w:date="2022-08-18T13:06:00Z">
              <w:r w:rsidRPr="00CB4E10">
                <w:rPr>
                  <w:rPrChange w:id="1210"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11"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12" w:author="Beat Heggli" w:date="2022-08-18T13:07:00Z"/>
                <w:rPrChange w:id="1213" w:author="Frank Oemig" w:date="2022-08-29T21:43:00Z">
                  <w:rPr>
                    <w:ins w:id="1214" w:author="Beat Heggli" w:date="2022-08-18T13:07:00Z"/>
                    <w:noProof/>
                  </w:rPr>
                </w:rPrChange>
              </w:rPr>
            </w:pPr>
            <w:ins w:id="1215" w:author="Beat Heggli" w:date="2022-08-18T13:07:00Z">
              <w:r w:rsidRPr="00CB4E10">
                <w:rPr>
                  <w:rPrChange w:id="1216" w:author="Frank Oemig" w:date="2022-08-29T21:43:00Z">
                    <w:rPr>
                      <w:b/>
                      <w:bCs/>
                      <w:noProof/>
                      <w:color w:val="FF0000"/>
                    </w:rPr>
                  </w:rPrChange>
                </w:rPr>
                <w:t xml:space="preserve">  [</w:t>
              </w:r>
            </w:ins>
            <w:ins w:id="1217" w:author="Frank Oemig" w:date="2022-08-29T21:38:00Z">
              <w:r w:rsidR="00E92E0E" w:rsidRPr="00CB4E10">
                <w:rPr>
                  <w:rPrChange w:id="1218" w:author="Frank Oemig" w:date="2022-08-29T21:43:00Z">
                    <w:rPr>
                      <w:b/>
                      <w:bCs/>
                      <w:noProof/>
                      <w:color w:val="FF0000"/>
                    </w:rPr>
                  </w:rPrChange>
                </w:rPr>
                <w:t xml:space="preserve"> </w:t>
              </w:r>
            </w:ins>
            <w:proofErr w:type="gramStart"/>
            <w:ins w:id="1219" w:author="Beat Heggli" w:date="2022-08-18T13:07:00Z">
              <w:r w:rsidRPr="00CB4E10">
                <w:rPr>
                  <w:rPrChange w:id="1220"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21" w:author="Frank Oemig" w:date="2022-08-29T21:43:00Z">
                    <w:rPr>
                      <w:rStyle w:val="Hyperlink"/>
                      <w:bCs/>
                      <w:noProof/>
                      <w:color w:val="FF0000"/>
                    </w:rPr>
                  </w:rPrChange>
                </w:rPr>
                <w:t>P</w:t>
              </w:r>
              <w:r w:rsidRPr="00CB4E10">
                <w:rPr>
                  <w:rStyle w:val="Hyperlink"/>
                  <w:color w:val="auto"/>
                  <w:u w:val="none"/>
                  <w:rPrChange w:id="1222" w:author="Frank Oemig" w:date="2022-08-29T21:43:00Z">
                    <w:rPr>
                      <w:rStyle w:val="Hyperlink"/>
                      <w:b/>
                      <w:bCs/>
                      <w:noProof/>
                      <w:color w:val="FF0000"/>
                    </w:rPr>
                  </w:rPrChange>
                </w:rPr>
                <w:fldChar w:fldCharType="end"/>
              </w:r>
              <w:r w:rsidRPr="00CB4E10">
                <w:rPr>
                  <w:rPrChange w:id="1223" w:author="Frank Oemig" w:date="2022-08-29T21:43:00Z">
                    <w:rPr>
                      <w:b/>
                      <w:bCs/>
                      <w:noProof/>
                      <w:color w:val="FF0000"/>
                    </w:rPr>
                  </w:rPrChange>
                </w:rPr>
                <w:t xml:space="preserve"> }</w:t>
              </w:r>
            </w:ins>
            <w:ins w:id="1224" w:author="Frank Oemig" w:date="2022-08-29T21:38:00Z">
              <w:r w:rsidR="00E92E0E" w:rsidRPr="00CB4E10">
                <w:rPr>
                  <w:rPrChange w:id="1225" w:author="Frank Oemig" w:date="2022-08-29T21:43:00Z">
                    <w:rPr>
                      <w:b/>
                      <w:bCs/>
                      <w:noProof/>
                      <w:color w:val="FF0000"/>
                    </w:rPr>
                  </w:rPrChange>
                </w:rPr>
                <w:t xml:space="preserve"> </w:t>
              </w:r>
            </w:ins>
            <w:ins w:id="1226" w:author="Beat Heggli" w:date="2022-08-18T13:07:00Z">
              <w:r w:rsidRPr="00CB4E10">
                <w:rPr>
                  <w:rPrChange w:id="1227"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28" w:author="Beat Heggli" w:date="2022-08-18T13:07:00Z"/>
                <w:rPrChange w:id="1229" w:author="Frank Oemig" w:date="2022-08-29T21:43:00Z">
                  <w:rPr>
                    <w:ins w:id="1230" w:author="Beat Heggli" w:date="2022-08-18T13:07:00Z"/>
                    <w:noProof/>
                  </w:rPr>
                </w:rPrChange>
              </w:rPr>
            </w:pPr>
            <w:ins w:id="1231" w:author="Beat Heggli" w:date="2022-08-18T13:07:00Z">
              <w:r w:rsidRPr="00CB4E10">
                <w:rPr>
                  <w:rPrChange w:id="1232"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33" w:author="Beat Heggli" w:date="2022-08-18T13:07:00Z"/>
                <w:rPrChange w:id="1234" w:author="Frank Oemig" w:date="2022-08-29T21:43:00Z">
                  <w:rPr>
                    <w:ins w:id="1235" w:author="Beat Heggli" w:date="2022-08-18T13:07:00Z"/>
                    <w:noProof/>
                  </w:rPr>
                </w:rPrChange>
              </w:rPr>
              <w:pPrChange w:id="123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37" w:author="Beat Heggli" w:date="2022-08-18T13:07:00Z"/>
                <w:rPrChange w:id="1238" w:author="Frank Oemig" w:date="2022-08-29T21:43:00Z">
                  <w:rPr>
                    <w:ins w:id="1239" w:author="Beat Heggli" w:date="2022-08-18T13:07:00Z"/>
                    <w:noProof/>
                  </w:rPr>
                </w:rPrChange>
              </w:rPr>
              <w:pPrChange w:id="1240" w:author="Frank Oemig" w:date="2022-08-29T21:43:00Z">
                <w:pPr>
                  <w:pStyle w:val="MsgTableBody"/>
                  <w:jc w:val="center"/>
                </w:pPr>
              </w:pPrChange>
            </w:pPr>
            <w:ins w:id="1241" w:author="Beat Heggli" w:date="2022-08-18T13:07:00Z">
              <w:r w:rsidRPr="00CB4E10">
                <w:rPr>
                  <w:rPrChange w:id="1242" w:author="Frank Oemig" w:date="2022-08-29T21:43:00Z">
                    <w:rPr>
                      <w:b/>
                      <w:bCs/>
                      <w:noProof/>
                      <w:color w:val="FF0000"/>
                    </w:rPr>
                  </w:rPrChange>
                </w:rPr>
                <w:t>3</w:t>
              </w:r>
            </w:ins>
          </w:p>
        </w:tc>
      </w:tr>
      <w:tr w:rsidR="002C0143" w:rsidRPr="00CB4E10" w14:paraId="2584B347" w14:textId="77777777" w:rsidTr="0083280B">
        <w:trPr>
          <w:jc w:val="center"/>
          <w:ins w:id="1243"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44" w:author="Beat Heggli" w:date="2022-08-18T13:07:00Z"/>
                <w:rPrChange w:id="1245" w:author="Frank Oemig" w:date="2022-08-29T21:43:00Z">
                  <w:rPr>
                    <w:ins w:id="1246" w:author="Beat Heggli" w:date="2022-08-18T13:07:00Z"/>
                    <w:noProof/>
                  </w:rPr>
                </w:rPrChange>
              </w:rPr>
            </w:pPr>
            <w:ins w:id="1247" w:author="Beat Heggli" w:date="2022-08-18T13:07:00Z">
              <w:r w:rsidRPr="00CB4E10">
                <w:rPr>
                  <w:rPrChange w:id="1248" w:author="Frank Oemig" w:date="2022-08-29T21:43:00Z">
                    <w:rPr>
                      <w:b/>
                      <w:bCs/>
                      <w:noProof/>
                      <w:color w:val="FF0000"/>
                    </w:rPr>
                  </w:rPrChange>
                </w:rPr>
                <w:t xml:space="preserve">  [</w:t>
              </w:r>
            </w:ins>
            <w:ins w:id="1249" w:author="Frank Oemig" w:date="2022-08-29T21:38:00Z">
              <w:r w:rsidR="00E92E0E" w:rsidRPr="00CB4E10">
                <w:rPr>
                  <w:rPrChange w:id="1250" w:author="Frank Oemig" w:date="2022-08-29T21:43:00Z">
                    <w:rPr>
                      <w:b/>
                      <w:bCs/>
                      <w:noProof/>
                      <w:color w:val="FF0000"/>
                    </w:rPr>
                  </w:rPrChange>
                </w:rPr>
                <w:t xml:space="preserve"> </w:t>
              </w:r>
            </w:ins>
            <w:ins w:id="1251" w:author="Beat Heggli" w:date="2022-08-18T13:07:00Z">
              <w:r w:rsidRPr="00CB4E10">
                <w:rPr>
                  <w:rPrChange w:id="1252" w:author="Frank Oemig" w:date="2022-08-29T21:43:00Z">
                    <w:rPr>
                      <w:b/>
                      <w:bCs/>
                      <w:noProof/>
                      <w:color w:val="FF0000"/>
                    </w:rPr>
                  </w:rPrChange>
                </w:rPr>
                <w:t>{ GSR }</w:t>
              </w:r>
            </w:ins>
            <w:ins w:id="1253" w:author="Frank Oemig" w:date="2022-08-29T21:38:00Z">
              <w:r w:rsidR="00E92E0E" w:rsidRPr="00CB4E10">
                <w:rPr>
                  <w:rPrChange w:id="1254" w:author="Frank Oemig" w:date="2022-08-29T21:43:00Z">
                    <w:rPr>
                      <w:b/>
                      <w:bCs/>
                      <w:noProof/>
                      <w:color w:val="FF0000"/>
                    </w:rPr>
                  </w:rPrChange>
                </w:rPr>
                <w:t xml:space="preserve"> </w:t>
              </w:r>
            </w:ins>
            <w:ins w:id="1255" w:author="Beat Heggli" w:date="2022-08-18T13:07:00Z">
              <w:r w:rsidRPr="00CB4E10">
                <w:rPr>
                  <w:rPrChange w:id="1256"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257" w:author="Beat Heggli" w:date="2022-08-18T13:07:00Z"/>
                <w:rPrChange w:id="1258" w:author="Frank Oemig" w:date="2022-08-29T21:43:00Z">
                  <w:rPr>
                    <w:ins w:id="1259" w:author="Beat Heggli" w:date="2022-08-18T13:07:00Z"/>
                    <w:noProof/>
                  </w:rPr>
                </w:rPrChange>
              </w:rPr>
            </w:pPr>
            <w:ins w:id="1260" w:author="Beat Heggli" w:date="2022-08-18T13:07:00Z">
              <w:r w:rsidRPr="00CB4E10">
                <w:rPr>
                  <w:rPrChange w:id="1261"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262" w:author="Beat Heggli" w:date="2022-08-18T13:07:00Z"/>
                <w:rPrChange w:id="1263" w:author="Frank Oemig" w:date="2022-08-29T21:43:00Z">
                  <w:rPr>
                    <w:ins w:id="1264" w:author="Beat Heggli" w:date="2022-08-18T13:07:00Z"/>
                    <w:noProof/>
                  </w:rPr>
                </w:rPrChange>
              </w:rPr>
              <w:pPrChange w:id="126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266" w:author="Beat Heggli" w:date="2022-08-18T13:07:00Z"/>
                <w:rPrChange w:id="1267" w:author="Frank Oemig" w:date="2022-08-29T21:43:00Z">
                  <w:rPr>
                    <w:ins w:id="1268" w:author="Beat Heggli" w:date="2022-08-18T13:07:00Z"/>
                    <w:noProof/>
                  </w:rPr>
                </w:rPrChange>
              </w:rPr>
              <w:pPrChange w:id="1269" w:author="Frank Oemig" w:date="2022-08-29T21:43:00Z">
                <w:pPr>
                  <w:pStyle w:val="MsgTableBody"/>
                  <w:jc w:val="center"/>
                </w:pPr>
              </w:pPrChange>
            </w:pPr>
            <w:ins w:id="1270" w:author="Beat Heggli" w:date="2022-08-18T13:07:00Z">
              <w:r w:rsidRPr="00CB4E10">
                <w:rPr>
                  <w:rPrChange w:id="1271"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272"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273" w:author="Beat Heggli" w:date="2022-08-18T13:07:00Z"/>
                <w:rPrChange w:id="1274" w:author="Frank Oemig" w:date="2022-08-29T21:43:00Z">
                  <w:rPr>
                    <w:ins w:id="1275" w:author="Beat Heggli" w:date="2022-08-18T13:07:00Z"/>
                    <w:noProof/>
                  </w:rPr>
                </w:rPrChange>
              </w:rPr>
            </w:pPr>
            <w:ins w:id="1276" w:author="Beat Heggli" w:date="2022-08-18T13:07:00Z">
              <w:r w:rsidRPr="00CB4E10">
                <w:rPr>
                  <w:rPrChange w:id="1277" w:author="Frank Oemig" w:date="2022-08-29T21:43:00Z">
                    <w:rPr>
                      <w:b/>
                      <w:bCs/>
                      <w:noProof/>
                      <w:color w:val="FF0000"/>
                    </w:rPr>
                  </w:rPrChange>
                </w:rPr>
                <w:t xml:space="preserve">      [</w:t>
              </w:r>
            </w:ins>
            <w:ins w:id="1278" w:author="Frank Oemig" w:date="2022-08-29T21:38:00Z">
              <w:r w:rsidR="00E92E0E" w:rsidRPr="00CB4E10">
                <w:rPr>
                  <w:rPrChange w:id="1279" w:author="Frank Oemig" w:date="2022-08-29T21:43:00Z">
                    <w:rPr>
                      <w:b/>
                      <w:bCs/>
                      <w:noProof/>
                      <w:color w:val="FF0000"/>
                    </w:rPr>
                  </w:rPrChange>
                </w:rPr>
                <w:t xml:space="preserve"> </w:t>
              </w:r>
            </w:ins>
            <w:proofErr w:type="gramStart"/>
            <w:ins w:id="1280" w:author="Beat Heggli" w:date="2022-08-18T13:07:00Z">
              <w:r w:rsidRPr="00CB4E10">
                <w:rPr>
                  <w:rPrChange w:id="1281"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82" w:author="Frank Oemig" w:date="2022-08-29T21:43:00Z">
                    <w:rPr>
                      <w:rStyle w:val="Hyperlink"/>
                      <w:bCs/>
                      <w:noProof/>
                      <w:color w:val="FF0000"/>
                    </w:rPr>
                  </w:rPrChange>
                </w:rPr>
                <w:t>P</w:t>
              </w:r>
              <w:r w:rsidRPr="00CB4E10">
                <w:rPr>
                  <w:rStyle w:val="Hyperlink"/>
                  <w:color w:val="auto"/>
                  <w:u w:val="none"/>
                  <w:rPrChange w:id="1283" w:author="Frank Oemig" w:date="2022-08-29T21:43:00Z">
                    <w:rPr>
                      <w:rStyle w:val="Hyperlink"/>
                      <w:b/>
                      <w:bCs/>
                      <w:noProof/>
                      <w:color w:val="FF0000"/>
                    </w:rPr>
                  </w:rPrChange>
                </w:rPr>
                <w:fldChar w:fldCharType="end"/>
              </w:r>
              <w:r w:rsidRPr="00CB4E10">
                <w:rPr>
                  <w:rPrChange w:id="1284" w:author="Frank Oemig" w:date="2022-08-29T21:43:00Z">
                    <w:rPr>
                      <w:b/>
                      <w:bCs/>
                      <w:noProof/>
                      <w:color w:val="FF0000"/>
                    </w:rPr>
                  </w:rPrChange>
                </w:rPr>
                <w:t xml:space="preserve"> }</w:t>
              </w:r>
            </w:ins>
            <w:ins w:id="1285" w:author="Frank Oemig" w:date="2022-08-29T21:38:00Z">
              <w:r w:rsidR="00E92E0E" w:rsidRPr="00CB4E10">
                <w:rPr>
                  <w:rPrChange w:id="1286" w:author="Frank Oemig" w:date="2022-08-29T21:43:00Z">
                    <w:rPr>
                      <w:b/>
                      <w:bCs/>
                      <w:noProof/>
                      <w:color w:val="FF0000"/>
                    </w:rPr>
                  </w:rPrChange>
                </w:rPr>
                <w:t xml:space="preserve"> </w:t>
              </w:r>
            </w:ins>
            <w:ins w:id="1287" w:author="Beat Heggli" w:date="2022-08-18T13:07:00Z">
              <w:r w:rsidRPr="00CB4E10">
                <w:rPr>
                  <w:rPrChange w:id="128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289" w:author="Beat Heggli" w:date="2022-08-18T13:07:00Z"/>
                <w:rPrChange w:id="1290" w:author="Frank Oemig" w:date="2022-08-29T21:43:00Z">
                  <w:rPr>
                    <w:ins w:id="1291" w:author="Beat Heggli" w:date="2022-08-18T13:07:00Z"/>
                    <w:noProof/>
                  </w:rPr>
                </w:rPrChange>
              </w:rPr>
            </w:pPr>
            <w:ins w:id="1292" w:author="Beat Heggli" w:date="2022-08-18T13:07:00Z">
              <w:r w:rsidRPr="00CB4E10">
                <w:rPr>
                  <w:rPrChange w:id="129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294" w:author="Beat Heggli" w:date="2022-08-18T13:07:00Z"/>
                <w:rPrChange w:id="1295" w:author="Frank Oemig" w:date="2022-08-29T21:43:00Z">
                  <w:rPr>
                    <w:ins w:id="1296" w:author="Beat Heggli" w:date="2022-08-18T13:07:00Z"/>
                    <w:noProof/>
                  </w:rPr>
                </w:rPrChange>
              </w:rPr>
              <w:pPrChange w:id="129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298" w:author="Beat Heggli" w:date="2022-08-18T13:07:00Z"/>
                <w:rPrChange w:id="1299" w:author="Frank Oemig" w:date="2022-08-29T21:43:00Z">
                  <w:rPr>
                    <w:ins w:id="1300" w:author="Beat Heggli" w:date="2022-08-18T13:07:00Z"/>
                    <w:noProof/>
                  </w:rPr>
                </w:rPrChange>
              </w:rPr>
              <w:pPrChange w:id="1301" w:author="Frank Oemig" w:date="2022-08-29T21:43:00Z">
                <w:pPr>
                  <w:pStyle w:val="MsgTableBody"/>
                  <w:jc w:val="center"/>
                </w:pPr>
              </w:pPrChange>
            </w:pPr>
            <w:ins w:id="1302" w:author="Beat Heggli" w:date="2022-08-18T13:07:00Z">
              <w:r w:rsidRPr="00CB4E10">
                <w:rPr>
                  <w:rPrChange w:id="1303" w:author="Frank Oemig" w:date="2022-08-29T21:43:00Z">
                    <w:rPr>
                      <w:b/>
                      <w:bCs/>
                      <w:noProof/>
                      <w:color w:val="FF0000"/>
                    </w:rPr>
                  </w:rPrChange>
                </w:rPr>
                <w:t>3</w:t>
              </w:r>
            </w:ins>
          </w:p>
        </w:tc>
      </w:tr>
      <w:tr w:rsidR="002C0143" w:rsidRPr="00CB4E10" w14:paraId="78106248" w14:textId="77777777" w:rsidTr="0083280B">
        <w:trPr>
          <w:jc w:val="center"/>
          <w:ins w:id="1304"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05" w:author="Beat Heggli" w:date="2022-08-18T13:07:00Z"/>
                <w:rPrChange w:id="1306" w:author="Frank Oemig" w:date="2022-08-29T21:43:00Z">
                  <w:rPr>
                    <w:ins w:id="1307" w:author="Beat Heggli" w:date="2022-08-18T13:07:00Z"/>
                    <w:noProof/>
                  </w:rPr>
                </w:rPrChange>
              </w:rPr>
            </w:pPr>
            <w:ins w:id="1308" w:author="Beat Heggli" w:date="2022-08-18T13:07:00Z">
              <w:r w:rsidRPr="00CB4E10">
                <w:rPr>
                  <w:rPrChange w:id="1309" w:author="Frank Oemig" w:date="2022-08-29T21:43:00Z">
                    <w:rPr>
                      <w:b/>
                      <w:bCs/>
                      <w:noProof/>
                      <w:color w:val="FF0000"/>
                    </w:rPr>
                  </w:rPrChange>
                </w:rPr>
                <w:t xml:space="preserve">      [</w:t>
              </w:r>
            </w:ins>
            <w:ins w:id="1310" w:author="Frank Oemig" w:date="2022-08-29T21:38:00Z">
              <w:r w:rsidR="00E92E0E" w:rsidRPr="00CB4E10">
                <w:rPr>
                  <w:rPrChange w:id="1311" w:author="Frank Oemig" w:date="2022-08-29T21:43:00Z">
                    <w:rPr>
                      <w:b/>
                      <w:bCs/>
                      <w:noProof/>
                      <w:color w:val="FF0000"/>
                    </w:rPr>
                  </w:rPrChange>
                </w:rPr>
                <w:t xml:space="preserve"> </w:t>
              </w:r>
            </w:ins>
            <w:ins w:id="1312" w:author="Beat Heggli" w:date="2022-08-18T13:07:00Z">
              <w:r w:rsidRPr="00CB4E10">
                <w:rPr>
                  <w:rPrChange w:id="1313" w:author="Frank Oemig" w:date="2022-08-29T21:43:00Z">
                    <w:rPr>
                      <w:b/>
                      <w:bCs/>
                      <w:noProof/>
                      <w:color w:val="FF0000"/>
                    </w:rPr>
                  </w:rPrChange>
                </w:rPr>
                <w:t>{ GSR }</w:t>
              </w:r>
            </w:ins>
            <w:ins w:id="1314" w:author="Frank Oemig" w:date="2022-08-29T21:38:00Z">
              <w:r w:rsidR="00E92E0E" w:rsidRPr="00CB4E10">
                <w:rPr>
                  <w:rPrChange w:id="1315" w:author="Frank Oemig" w:date="2022-08-29T21:43:00Z">
                    <w:rPr>
                      <w:b/>
                      <w:bCs/>
                      <w:noProof/>
                      <w:color w:val="FF0000"/>
                    </w:rPr>
                  </w:rPrChange>
                </w:rPr>
                <w:t xml:space="preserve"> </w:t>
              </w:r>
            </w:ins>
            <w:ins w:id="1316" w:author="Beat Heggli" w:date="2022-08-18T13:07:00Z">
              <w:r w:rsidRPr="00CB4E10">
                <w:rPr>
                  <w:rPrChange w:id="131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18" w:author="Beat Heggli" w:date="2022-08-18T13:07:00Z"/>
                <w:rPrChange w:id="1319" w:author="Frank Oemig" w:date="2022-08-29T21:43:00Z">
                  <w:rPr>
                    <w:ins w:id="1320" w:author="Beat Heggli" w:date="2022-08-18T13:07:00Z"/>
                    <w:noProof/>
                  </w:rPr>
                </w:rPrChange>
              </w:rPr>
            </w:pPr>
            <w:ins w:id="1321" w:author="Beat Heggli" w:date="2022-08-18T13:07:00Z">
              <w:r w:rsidRPr="00CB4E10">
                <w:rPr>
                  <w:rPrChange w:id="132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23" w:author="Beat Heggli" w:date="2022-08-18T13:07:00Z"/>
                <w:rPrChange w:id="1324" w:author="Frank Oemig" w:date="2022-08-29T21:43:00Z">
                  <w:rPr>
                    <w:ins w:id="1325" w:author="Beat Heggli" w:date="2022-08-18T13:07:00Z"/>
                    <w:noProof/>
                  </w:rPr>
                </w:rPrChange>
              </w:rPr>
              <w:pPrChange w:id="132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27" w:author="Beat Heggli" w:date="2022-08-18T13:07:00Z"/>
                <w:rPrChange w:id="1328" w:author="Frank Oemig" w:date="2022-08-29T21:43:00Z">
                  <w:rPr>
                    <w:ins w:id="1329" w:author="Beat Heggli" w:date="2022-08-18T13:07:00Z"/>
                    <w:noProof/>
                  </w:rPr>
                </w:rPrChange>
              </w:rPr>
              <w:pPrChange w:id="1330" w:author="Frank Oemig" w:date="2022-08-29T21:43:00Z">
                <w:pPr>
                  <w:pStyle w:val="MsgTableBody"/>
                  <w:jc w:val="center"/>
                </w:pPr>
              </w:pPrChange>
            </w:pPr>
            <w:ins w:id="1331" w:author="Beat Heggli" w:date="2022-08-18T13:07:00Z">
              <w:r w:rsidRPr="00CB4E10">
                <w:rPr>
                  <w:rPrChange w:id="1332"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33" w:name="_Toc1881964"/>
      <w:bookmarkStart w:id="1334" w:name="_Toc89062823"/>
      <w:bookmarkStart w:id="1335"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33"/>
      <w:bookmarkEnd w:id="1334"/>
      <w:bookmarkEnd w:id="1335"/>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36" w:name="_Toc348245478"/>
      <w:bookmarkStart w:id="1337" w:name="_Toc348245548"/>
      <w:bookmarkStart w:id="1338" w:name="_Toc348259063"/>
      <w:bookmarkStart w:id="1339" w:name="_Toc348340217"/>
      <w:bookmarkStart w:id="1340" w:name="_Toc359236260"/>
      <w:bookmarkStart w:id="1341" w:name="_Toc1881965"/>
      <w:bookmarkStart w:id="1342" w:name="_Toc89062824"/>
      <w:bookmarkStart w:id="1343" w:name="_Toc20321545"/>
      <w:r w:rsidRPr="00890B0C">
        <w:rPr>
          <w:noProof/>
        </w:rPr>
        <w:t>MESSAGE SEGMENTS</w:t>
      </w:r>
      <w:bookmarkEnd w:id="687"/>
      <w:bookmarkEnd w:id="688"/>
      <w:bookmarkEnd w:id="689"/>
      <w:bookmarkEnd w:id="1336"/>
      <w:bookmarkEnd w:id="1337"/>
      <w:bookmarkEnd w:id="1338"/>
      <w:bookmarkEnd w:id="1339"/>
      <w:bookmarkEnd w:id="1340"/>
      <w:bookmarkEnd w:id="1341"/>
      <w:bookmarkEnd w:id="1342"/>
      <w:bookmarkEnd w:id="1343"/>
    </w:p>
    <w:p w14:paraId="42A6009E" w14:textId="08FC4A2A" w:rsidR="009E61BC" w:rsidRPr="00890B0C" w:rsidRDefault="000A0943">
      <w:pPr>
        <w:pStyle w:val="Heading3"/>
        <w:rPr>
          <w:noProof/>
        </w:rPr>
      </w:pPr>
      <w:bookmarkStart w:id="1344" w:name="_Toc346777006"/>
      <w:bookmarkStart w:id="1345" w:name="_Toc346777043"/>
      <w:bookmarkStart w:id="1346" w:name="_Toc348245479"/>
      <w:bookmarkStart w:id="1347" w:name="_Toc348245549"/>
      <w:bookmarkStart w:id="1348" w:name="_Toc348259064"/>
      <w:bookmarkStart w:id="1349" w:name="_Toc348340218"/>
      <w:bookmarkStart w:id="1350" w:name="_Hlt1757584"/>
      <w:bookmarkStart w:id="1351" w:name="_Toc359236261"/>
      <w:bookmarkStart w:id="1352" w:name="_Toc1881966"/>
      <w:bookmarkStart w:id="1353" w:name="_Toc89062825"/>
      <w:bookmarkStart w:id="1354" w:name="_Toc20321546"/>
      <w:r>
        <w:rPr>
          <w:noProof/>
        </w:rPr>
        <w:t xml:space="preserve">FT1 </w:t>
      </w:r>
      <w:r w:rsidRPr="00890B0C">
        <w:rPr>
          <w:noProof/>
        </w:rPr>
        <w:t xml:space="preserve">- </w:t>
      </w:r>
      <w:r w:rsidR="009E61BC" w:rsidRPr="00890B0C">
        <w:rPr>
          <w:noProof/>
        </w:rPr>
        <w:t>Financial Transaction</w:t>
      </w:r>
      <w:bookmarkEnd w:id="1344"/>
      <w:bookmarkEnd w:id="1345"/>
      <w:bookmarkEnd w:id="1346"/>
      <w:bookmarkEnd w:id="1347"/>
      <w:bookmarkEnd w:id="1348"/>
      <w:bookmarkEnd w:id="1349"/>
      <w:r w:rsidR="009E61BC" w:rsidRPr="00890B0C">
        <w:rPr>
          <w:noProof/>
        </w:rPr>
        <w:t xml:space="preserve"> Seg</w:t>
      </w:r>
      <w:bookmarkEnd w:id="1350"/>
      <w:r w:rsidR="009E61BC" w:rsidRPr="00890B0C">
        <w:rPr>
          <w:noProof/>
        </w:rPr>
        <w:t>ment</w:t>
      </w:r>
      <w:bookmarkEnd w:id="1351"/>
      <w:bookmarkEnd w:id="1352"/>
      <w:bookmarkEnd w:id="1353"/>
      <w:bookmarkEnd w:id="1354"/>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55" w:name="FT1"/>
      <w:r w:rsidRPr="00713BF5">
        <w:rPr>
          <w:noProof/>
          <w:lang w:val="fr-CH"/>
        </w:rPr>
        <w:t>HL7 Attribute Table - FT1</w:t>
      </w:r>
      <w:bookmarkEnd w:id="1355"/>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2"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3"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4"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5"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6"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7"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18"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19"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0"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1"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2"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3"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4"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5"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6"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6" w:name="_Toc1881967"/>
      <w:r w:rsidRPr="004562B6">
        <w:rPr>
          <w:noProof/>
          <w:vanish/>
        </w:rPr>
        <w:t>FT1 Field Definitions</w:t>
      </w:r>
      <w:bookmarkEnd w:id="1356"/>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57" w:name="FT1_01"/>
      <w:bookmarkStart w:id="1358" w:name="_Toc1881968"/>
      <w:r w:rsidRPr="00A41C0E">
        <w:rPr>
          <w:noProof/>
          <w:lang w:val="da-DK"/>
        </w:rPr>
        <w:t xml:space="preserve">FT1-1   Set ID </w:t>
      </w:r>
      <w:r w:rsidRPr="00A41C0E">
        <w:rPr>
          <w:noProof/>
          <w:lang w:val="da-DK"/>
        </w:rPr>
        <w:noBreakHyphen/>
        <w:t xml:space="preserve"> FT1</w:t>
      </w:r>
      <w:bookmarkEnd w:id="1357"/>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58"/>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59"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59"/>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60"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60"/>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61"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61"/>
    </w:p>
    <w:p w14:paraId="53C0A537" w14:textId="77777777" w:rsidR="00C344D6" w:rsidRDefault="00C344D6" w:rsidP="00C344D6">
      <w:pPr>
        <w:pStyle w:val="Components"/>
      </w:pPr>
      <w:bookmarkStart w:id="1362" w:name="DRComponent"/>
      <w:r>
        <w:t>Components:  &lt;Range Start Date/Time (DTM)&gt; ^ &lt;Range End Date/Time (DTM)&gt;</w:t>
      </w:r>
      <w:bookmarkEnd w:id="1362"/>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363"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363"/>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364"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364"/>
    </w:p>
    <w:p w14:paraId="016B0D1A" w14:textId="77777777" w:rsidR="00C344D6" w:rsidRDefault="00C344D6" w:rsidP="00C344D6">
      <w:pPr>
        <w:pStyle w:val="Components"/>
        <w:rPr>
          <w:noProof/>
        </w:rPr>
      </w:pPr>
      <w:bookmarkStart w:id="13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65"/>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7" w:anchor="HL70017" w:history="1">
        <w:r w:rsidRPr="00890B0C">
          <w:rPr>
            <w:rStyle w:val="ReferenceUserTable"/>
            <w:noProof/>
          </w:rPr>
          <w:t>User-de</w:t>
        </w:r>
        <w:bookmarkStart w:id="1366" w:name="_Hlt1329311"/>
        <w:r w:rsidRPr="00890B0C">
          <w:rPr>
            <w:rStyle w:val="ReferenceUserTable"/>
            <w:noProof/>
          </w:rPr>
          <w:t>f</w:t>
        </w:r>
        <w:bookmarkStart w:id="1367" w:name="_Hlt1329307"/>
        <w:bookmarkEnd w:id="1366"/>
        <w:r w:rsidRPr="00890B0C">
          <w:rPr>
            <w:rStyle w:val="ReferenceUserTable"/>
            <w:noProof/>
          </w:rPr>
          <w:t>i</w:t>
        </w:r>
        <w:bookmarkEnd w:id="1367"/>
        <w:r w:rsidRPr="00890B0C">
          <w:rPr>
            <w:rStyle w:val="ReferenceUserTable"/>
            <w:noProof/>
          </w:rPr>
          <w:t>ned Table 0017 - Transaction Ty</w:t>
        </w:r>
        <w:bookmarkStart w:id="1368" w:name="_Hlt809706"/>
        <w:r w:rsidRPr="00890B0C">
          <w:rPr>
            <w:rStyle w:val="ReferenceUserTable"/>
            <w:noProof/>
          </w:rPr>
          <w:t>p</w:t>
        </w:r>
        <w:bookmarkEnd w:id="1368"/>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369" w:name="FT1_07"/>
      <w:bookmarkStart w:id="1370" w:name="_Toc1881974"/>
      <w:r w:rsidRPr="00890B0C">
        <w:rPr>
          <w:noProof/>
        </w:rPr>
        <w:t>FT1-7   Transaction Code</w:t>
      </w:r>
      <w:bookmarkEnd w:id="1369"/>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370"/>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8" w:anchor="HL70132" w:history="1">
        <w:r w:rsidRPr="00890B0C">
          <w:rPr>
            <w:rStyle w:val="ReferenceUserTable"/>
            <w:noProof/>
          </w:rPr>
          <w:t>User-</w:t>
        </w:r>
        <w:bookmarkStart w:id="1371" w:name="_Hlt1329334"/>
        <w:r w:rsidRPr="00890B0C">
          <w:rPr>
            <w:rStyle w:val="ReferenceUserTable"/>
            <w:noProof/>
          </w:rPr>
          <w:t>d</w:t>
        </w:r>
        <w:bookmarkEnd w:id="1371"/>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372" w:name="FT1_08"/>
      <w:bookmarkStart w:id="1373" w:name="_Toc1881975"/>
      <w:r w:rsidRPr="00890B0C">
        <w:rPr>
          <w:noProof/>
        </w:rPr>
        <w:t>FT1-8   Transaction Description</w:t>
      </w:r>
      <w:bookmarkEnd w:id="1372"/>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373"/>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374" w:name="FT1_09"/>
      <w:bookmarkStart w:id="1375" w:name="_Toc1881976"/>
      <w:r w:rsidRPr="00890B0C">
        <w:rPr>
          <w:noProof/>
        </w:rPr>
        <w:t xml:space="preserve">FT1-9   Transaction Description </w:t>
      </w:r>
      <w:r w:rsidRPr="00890B0C">
        <w:rPr>
          <w:noProof/>
        </w:rPr>
        <w:noBreakHyphen/>
        <w:t xml:space="preserve"> Alt</w:t>
      </w:r>
      <w:bookmarkEnd w:id="1374"/>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375"/>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376"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376"/>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377"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377"/>
    </w:p>
    <w:p w14:paraId="02C342A7" w14:textId="77777777" w:rsidR="00C344D6" w:rsidRDefault="00C344D6" w:rsidP="00C344D6">
      <w:pPr>
        <w:pStyle w:val="Components"/>
      </w:pPr>
      <w:bookmarkStart w:id="1378"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78"/>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379"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379"/>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380"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380"/>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9" w:anchor="HL70049" w:history="1">
        <w:r w:rsidRPr="00890B0C">
          <w:rPr>
            <w:rStyle w:val="ReferenceUserTable"/>
            <w:noProof/>
          </w:rPr>
          <w:t>User-defined Table 0049 - Department C</w:t>
        </w:r>
        <w:bookmarkStart w:id="1381" w:name="_Hlt809595"/>
        <w:r w:rsidRPr="00890B0C">
          <w:rPr>
            <w:rStyle w:val="ReferenceUserTable"/>
            <w:noProof/>
          </w:rPr>
          <w:t>o</w:t>
        </w:r>
        <w:bookmarkEnd w:id="1381"/>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382"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382"/>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0" w:anchor="HL70072" w:history="1">
        <w:r w:rsidRPr="00890B0C">
          <w:rPr>
            <w:rStyle w:val="ReferenceUserTable"/>
            <w:noProof/>
          </w:rPr>
          <w:t>User-defined Table 0072 - Insurance P</w:t>
        </w:r>
        <w:bookmarkStart w:id="1383" w:name="_Hlt809566"/>
        <w:r w:rsidRPr="00890B0C">
          <w:rPr>
            <w:rStyle w:val="ReferenceUserTable"/>
            <w:noProof/>
          </w:rPr>
          <w:t>l</w:t>
        </w:r>
        <w:bookmarkStart w:id="1384" w:name="_Hlt809570"/>
        <w:bookmarkEnd w:id="1383"/>
        <w:r w:rsidRPr="00890B0C">
          <w:rPr>
            <w:rStyle w:val="ReferenceUserTable"/>
            <w:noProof/>
          </w:rPr>
          <w:t>a</w:t>
        </w:r>
        <w:bookmarkEnd w:id="1384"/>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385" w:name="_Hlt479435553"/>
      <w:bookmarkStart w:id="1386" w:name="_Toc1881982"/>
      <w:bookmarkEnd w:id="1385"/>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386"/>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387"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387"/>
    </w:p>
    <w:p w14:paraId="1A3A5BCD" w14:textId="77777777" w:rsidR="00C344D6" w:rsidRDefault="00C344D6" w:rsidP="00C344D6">
      <w:pPr>
        <w:pStyle w:val="Components"/>
      </w:pPr>
      <w:bookmarkStart w:id="138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388"/>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389"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389"/>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1"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390"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390"/>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2"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391" w:name="FT1_19"/>
      <w:bookmarkStart w:id="1392" w:name="_Toc1881986"/>
      <w:r w:rsidRPr="004F164C">
        <w:rPr>
          <w:noProof/>
          <w:lang w:val="nl-NL"/>
        </w:rPr>
        <w:lastRenderedPageBreak/>
        <w:t>FT1-19   Diagnosis Code - FT1</w:t>
      </w:r>
      <w:bookmarkEnd w:id="1391"/>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392"/>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3" w:anchor="HL70051" w:history="1">
        <w:r w:rsidRPr="00890B0C">
          <w:rPr>
            <w:rStyle w:val="ReferenceUserTable"/>
            <w:noProof/>
          </w:rPr>
          <w:t>User-defined Table 0051 - Diagnosis Co</w:t>
        </w:r>
        <w:bookmarkStart w:id="1393" w:name="_Hlt809469"/>
        <w:r w:rsidRPr="00890B0C">
          <w:rPr>
            <w:rStyle w:val="ReferenceUserTable"/>
            <w:noProof/>
          </w:rPr>
          <w:t>d</w:t>
        </w:r>
        <w:bookmarkEnd w:id="1393"/>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394" w:name="_Hlt1329543"/>
      <w:bookmarkStart w:id="1395" w:name="_Toc1881987"/>
      <w:bookmarkEnd w:id="1394"/>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395"/>
    </w:p>
    <w:p w14:paraId="52FF73E3" w14:textId="77777777" w:rsidR="00C344D6" w:rsidRDefault="00C344D6" w:rsidP="00C344D6">
      <w:pPr>
        <w:pStyle w:val="Components"/>
      </w:pPr>
      <w:bookmarkStart w:id="139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96"/>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4"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397"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397"/>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398"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398"/>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399"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399"/>
    </w:p>
    <w:p w14:paraId="4D16E29A" w14:textId="77777777" w:rsidR="00C344D6" w:rsidRDefault="00C344D6" w:rsidP="00C344D6">
      <w:pPr>
        <w:pStyle w:val="Components"/>
      </w:pPr>
      <w:bookmarkStart w:id="1400" w:name="EIComponent"/>
      <w:r>
        <w:t>Components:  &lt;Entity Identifier (ST)&gt; ^ &lt;Namespace ID (IS)&gt; ^ &lt;Universal ID (ST)&gt; ^ &lt;Universal ID Type (ID)&gt;</w:t>
      </w:r>
      <w:bookmarkEnd w:id="1400"/>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01"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01"/>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02" w:name="_Hlt1318341"/>
      <w:bookmarkStart w:id="1403" w:name="FT1_25"/>
      <w:bookmarkStart w:id="1404" w:name="_Toc1881992"/>
      <w:bookmarkEnd w:id="1402"/>
      <w:r w:rsidRPr="00890B0C">
        <w:rPr>
          <w:noProof/>
        </w:rPr>
        <w:t>FT1-25   Procedure Code</w:t>
      </w:r>
      <w:bookmarkEnd w:id="1403"/>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04"/>
    </w:p>
    <w:p w14:paraId="5A5E0BC9" w14:textId="77777777" w:rsidR="00C344D6" w:rsidRDefault="00C344D6" w:rsidP="00C344D6">
      <w:pPr>
        <w:pStyle w:val="Components"/>
        <w:rPr>
          <w:noProof/>
        </w:rPr>
      </w:pPr>
      <w:bookmarkStart w:id="140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05"/>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06" w:name="FT1_26"/>
      <w:bookmarkStart w:id="1407"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08" w:name="OLE_LINK1"/>
      <w:r w:rsidRPr="00890B0C">
        <w:rPr>
          <w:noProof/>
        </w:rPr>
        <w:t>Procedure Code Coding Systems (from HL7 Table 0396)</w:t>
      </w:r>
      <w:bookmarkEnd w:id="1408"/>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06"/>
      <w:r w:rsidRPr="00890B0C">
        <w:rPr>
          <w:noProof/>
        </w:rPr>
        <w:t>(CNE)   01316</w:t>
      </w:r>
      <w:bookmarkEnd w:id="1407"/>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7"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09" w:name="_Toc346777007"/>
      <w:bookmarkStart w:id="1410" w:name="_Toc346777044"/>
      <w:bookmarkStart w:id="1411" w:name="_Toc348245480"/>
      <w:bookmarkStart w:id="1412" w:name="_Toc348245550"/>
      <w:bookmarkStart w:id="1413" w:name="_Toc348259065"/>
      <w:bookmarkStart w:id="1414" w:name="_Toc348340219"/>
      <w:bookmarkStart w:id="1415"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9"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0"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16"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16"/>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1"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17" w:name="HL70549"/>
      <w:bookmarkStart w:id="1418" w:name="_Toc1881997"/>
      <w:bookmarkEnd w:id="1417"/>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18"/>
      <w:r w:rsidRPr="00890B0C">
        <w:rPr>
          <w:noProof/>
        </w:rPr>
        <w:t>01846</w:t>
      </w:r>
    </w:p>
    <w:p w14:paraId="06DA5F77" w14:textId="77777777" w:rsidR="00C344D6" w:rsidRDefault="00C344D6" w:rsidP="00C344D6">
      <w:pPr>
        <w:pStyle w:val="Components"/>
      </w:pPr>
      <w:bookmarkStart w:id="1419"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19"/>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20"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20"/>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2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21"/>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2"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22"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22"/>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3"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4"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23" w:name="_Hlt1757601"/>
      <w:bookmarkStart w:id="1424" w:name="_Toc1881999"/>
      <w:bookmarkStart w:id="1425" w:name="_Toc89062826"/>
      <w:bookmarkStart w:id="1426" w:name="_Toc20321547"/>
      <w:bookmarkEnd w:id="1423"/>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09"/>
      <w:bookmarkEnd w:id="1410"/>
      <w:bookmarkEnd w:id="1411"/>
      <w:bookmarkEnd w:id="1412"/>
      <w:bookmarkEnd w:id="1413"/>
      <w:bookmarkEnd w:id="1414"/>
      <w:r w:rsidR="009E61BC" w:rsidRPr="00890B0C">
        <w:rPr>
          <w:noProof/>
        </w:rPr>
        <w:t xml:space="preserve"> Segment</w:t>
      </w:r>
      <w:bookmarkEnd w:id="1415"/>
      <w:bookmarkEnd w:id="1424"/>
      <w:bookmarkEnd w:id="1425"/>
      <w:bookmarkEnd w:id="1426"/>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27" w:name="DG1"/>
      <w:r w:rsidRPr="00890B0C">
        <w:rPr>
          <w:noProof/>
        </w:rPr>
        <w:t>HL7 Attribute Table - DG1</w:t>
      </w:r>
      <w:bookmarkEnd w:id="1427"/>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5"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6"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7"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48"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49"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0"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1"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3"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4"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5"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28" w:name="_Toc1882000"/>
      <w:r w:rsidRPr="00890B0C">
        <w:rPr>
          <w:noProof/>
          <w:vanish/>
        </w:rPr>
        <w:t>DG1 field definitions</w:t>
      </w:r>
      <w:bookmarkEnd w:id="1428"/>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29"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29"/>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30" w:name="DG1_02"/>
      <w:bookmarkStart w:id="1431" w:name="_Toc1882002"/>
      <w:r w:rsidRPr="00890B0C">
        <w:rPr>
          <w:noProof/>
        </w:rPr>
        <w:t>DG1-2   Diagnosis Coding Method</w:t>
      </w:r>
      <w:bookmarkEnd w:id="1430"/>
      <w:r w:rsidRPr="00890B0C">
        <w:rPr>
          <w:noProof/>
        </w:rPr>
        <w:t xml:space="preserve">   00376</w:t>
      </w:r>
      <w:bookmarkEnd w:id="1431"/>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32" w:name="DG1_03"/>
      <w:bookmarkStart w:id="1433" w:name="_Toc1882003"/>
      <w:r w:rsidRPr="004F164C">
        <w:rPr>
          <w:noProof/>
          <w:lang w:val="nl-NL"/>
        </w:rPr>
        <w:lastRenderedPageBreak/>
        <w:t>DG1-3   Diagnosis Code - DG1</w:t>
      </w:r>
      <w:bookmarkEnd w:id="1432"/>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33"/>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34"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34"/>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35" w:name="DG1_04"/>
      <w:bookmarkStart w:id="1436" w:name="_Toc1882004"/>
      <w:r w:rsidRPr="00890B0C">
        <w:rPr>
          <w:noProof/>
        </w:rPr>
        <w:t>DG1-4   Diagnosis Description</w:t>
      </w:r>
      <w:bookmarkEnd w:id="1435"/>
      <w:r w:rsidRPr="00890B0C">
        <w:rPr>
          <w:noProof/>
        </w:rPr>
        <w:t xml:space="preserve">   00378</w:t>
      </w:r>
      <w:bookmarkEnd w:id="1436"/>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37"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37"/>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38"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38"/>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6"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39" w:name="_Toc1882007"/>
      <w:r w:rsidRPr="00890B0C">
        <w:rPr>
          <w:noProof/>
        </w:rPr>
        <w:t>DG1-7   Major Diagnostic Category   00381</w:t>
      </w:r>
      <w:bookmarkEnd w:id="1439"/>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40" w:name="_Toc1882008"/>
      <w:r w:rsidRPr="00890B0C">
        <w:rPr>
          <w:noProof/>
        </w:rPr>
        <w:t>DG1-8   Diagnostic Related Group   00382</w:t>
      </w:r>
      <w:bookmarkEnd w:id="1440"/>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41" w:name="_Toc1882009"/>
      <w:r w:rsidRPr="00890B0C">
        <w:rPr>
          <w:noProof/>
        </w:rPr>
        <w:t>DG1-9   DRG Approval Indicator   00383</w:t>
      </w:r>
      <w:bookmarkEnd w:id="1441"/>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42" w:name="_Toc1882010"/>
      <w:r w:rsidRPr="00890B0C">
        <w:rPr>
          <w:noProof/>
        </w:rPr>
        <w:t xml:space="preserve">DG1-10   DRG </w:t>
      </w:r>
      <w:bookmarkStart w:id="1443" w:name="_Hlt1330931"/>
      <w:r w:rsidRPr="00890B0C">
        <w:rPr>
          <w:noProof/>
        </w:rPr>
        <w:t>Grouper Review C</w:t>
      </w:r>
      <w:bookmarkEnd w:id="1443"/>
      <w:r w:rsidRPr="00890B0C">
        <w:rPr>
          <w:noProof/>
        </w:rPr>
        <w:t>ode   00384</w:t>
      </w:r>
      <w:bookmarkEnd w:id="1442"/>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44" w:name="_Hlt479434722"/>
      <w:bookmarkStart w:id="1445" w:name="_Toc1882011"/>
      <w:bookmarkEnd w:id="1444"/>
      <w:r w:rsidRPr="00890B0C">
        <w:rPr>
          <w:noProof/>
        </w:rPr>
        <w:lastRenderedPageBreak/>
        <w:t>DG1-11   Outlier Type   00385</w:t>
      </w:r>
      <w:bookmarkEnd w:id="1445"/>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446" w:name="_Toc1882012"/>
      <w:r w:rsidRPr="00890B0C">
        <w:rPr>
          <w:noProof/>
        </w:rPr>
        <w:t>DG1-12   Outlier Days   00386</w:t>
      </w:r>
      <w:bookmarkEnd w:id="1446"/>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447" w:name="_Toc1882013"/>
      <w:r w:rsidRPr="00890B0C">
        <w:rPr>
          <w:noProof/>
        </w:rPr>
        <w:t>DG1-13   Outlier Cost   00387</w:t>
      </w:r>
      <w:bookmarkEnd w:id="1447"/>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448" w:name="_Toc1882014"/>
      <w:r w:rsidRPr="00890B0C">
        <w:rPr>
          <w:noProof/>
        </w:rPr>
        <w:t>DG1-14   Grouper Version and Type   00388</w:t>
      </w:r>
      <w:bookmarkEnd w:id="1448"/>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449"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449"/>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7" w:anchor="HL70359" w:history="1">
        <w:r w:rsidRPr="00890B0C">
          <w:rPr>
            <w:rStyle w:val="ReferenceHL7Table"/>
            <w:noProof/>
          </w:rPr>
          <w:t xml:space="preserve"> HL7 Table 03</w:t>
        </w:r>
        <w:bookmarkStart w:id="1450" w:name="_Hlt1329723"/>
        <w:r w:rsidRPr="00890B0C">
          <w:rPr>
            <w:rStyle w:val="ReferenceHL7Table"/>
            <w:noProof/>
          </w:rPr>
          <w:t>5</w:t>
        </w:r>
        <w:bookmarkEnd w:id="1450"/>
        <w:r w:rsidRPr="00890B0C">
          <w:rPr>
            <w:rStyle w:val="ReferenceHL7Table"/>
            <w:noProof/>
          </w:rPr>
          <w:t>9 - Diagnosis Priorit</w:t>
        </w:r>
        <w:bookmarkStart w:id="1451" w:name="_Hlt1329732"/>
        <w:r w:rsidRPr="00890B0C">
          <w:rPr>
            <w:rStyle w:val="ReferenceHL7Table"/>
            <w:noProof/>
          </w:rPr>
          <w:t>y</w:t>
        </w:r>
        <w:bookmarkEnd w:id="1451"/>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8"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452"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452"/>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453"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453"/>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9"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454" w:name="_Toc1882018"/>
      <w:r w:rsidRPr="00890B0C">
        <w:rPr>
          <w:noProof/>
        </w:rPr>
        <w:t>DG1-18   Confi</w:t>
      </w:r>
      <w:bookmarkStart w:id="1455" w:name="_Hlt1757651"/>
      <w:bookmarkEnd w:id="1455"/>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54"/>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0"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456"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456"/>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1" w:anchor="HL70206" w:history="1">
        <w:r w:rsidRPr="00710DA2">
          <w:rPr>
            <w:rStyle w:val="ReferenceHL7Table"/>
          </w:rPr>
          <w:t>HL7 Table 0</w:t>
        </w:r>
        <w:bookmarkStart w:id="1457" w:name="_Hlt531515226"/>
        <w:r w:rsidRPr="00710DA2">
          <w:rPr>
            <w:rStyle w:val="ReferenceHL7Table"/>
          </w:rPr>
          <w:t>2</w:t>
        </w:r>
        <w:bookmarkEnd w:id="1457"/>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2"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458" w:name="HL70728"/>
      <w:bookmarkEnd w:id="1458"/>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3"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4"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459" w:name="HL70731"/>
      <w:bookmarkStart w:id="1460" w:name="_Toc89062827"/>
      <w:bookmarkEnd w:id="1459"/>
      <w:bookmarkEnd w:id="1460"/>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5"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461" w:name="HL70895"/>
      <w:bookmarkStart w:id="1462" w:name="_Toc346777008"/>
      <w:bookmarkStart w:id="1463" w:name="_Toc346777045"/>
      <w:bookmarkStart w:id="1464" w:name="_Toc348245481"/>
      <w:bookmarkStart w:id="1465" w:name="_Toc348245551"/>
      <w:bookmarkStart w:id="1466" w:name="_Toc348259066"/>
      <w:bookmarkStart w:id="1467" w:name="_Toc348340220"/>
      <w:bookmarkStart w:id="1468" w:name="_Toc359236263"/>
      <w:bookmarkStart w:id="1469" w:name="_Toc1882020"/>
      <w:bookmarkStart w:id="1470" w:name="_Toc89062828"/>
      <w:bookmarkStart w:id="1471" w:name="_Toc20321548"/>
      <w:bookmarkEnd w:id="1461"/>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462"/>
      <w:bookmarkEnd w:id="1463"/>
      <w:bookmarkEnd w:id="1464"/>
      <w:bookmarkEnd w:id="1465"/>
      <w:bookmarkEnd w:id="1466"/>
      <w:bookmarkEnd w:id="1467"/>
      <w:r w:rsidRPr="00890B0C">
        <w:rPr>
          <w:noProof/>
        </w:rPr>
        <w:t xml:space="preserve"> Segment</w:t>
      </w:r>
      <w:bookmarkEnd w:id="1468"/>
      <w:bookmarkEnd w:id="1469"/>
      <w:bookmarkEnd w:id="1470"/>
      <w:bookmarkEnd w:id="1471"/>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472" w:name="DRG"/>
      <w:r w:rsidRPr="00890B0C">
        <w:rPr>
          <w:noProof/>
        </w:rPr>
        <w:t xml:space="preserve">HL7 Attribute Table </w:t>
      </w:r>
      <w:r w:rsidRPr="00890B0C">
        <w:t>-</w:t>
      </w:r>
      <w:r w:rsidRPr="00890B0C">
        <w:rPr>
          <w:noProof/>
        </w:rPr>
        <w:t xml:space="preserve"> DRG</w:t>
      </w:r>
      <w:bookmarkEnd w:id="1472"/>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6"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7"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68"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69" w:anchor="HL70083" w:history="1">
              <w:r w:rsidR="009E61BC" w:rsidRPr="00890B0C">
                <w:rPr>
                  <w:rStyle w:val="HyperlinkTable"/>
                  <w:noProof/>
                </w:rPr>
                <w:t>008</w:t>
              </w:r>
              <w:bookmarkStart w:id="1473" w:name="_Hlt479434719"/>
              <w:r w:rsidR="009E61BC" w:rsidRPr="00890B0C">
                <w:rPr>
                  <w:rStyle w:val="HyperlinkTable"/>
                  <w:noProof/>
                </w:rPr>
                <w:t>3</w:t>
              </w:r>
              <w:bookmarkEnd w:id="1473"/>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0"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1"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2"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3"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5"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6"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2"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3"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4"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474" w:name="_Toc1882021"/>
      <w:bookmarkStart w:id="1475" w:name="_Ref421098970"/>
      <w:r w:rsidRPr="00890B0C">
        <w:rPr>
          <w:noProof/>
          <w:vanish/>
        </w:rPr>
        <w:t>DRG Field Definitions</w:t>
      </w:r>
      <w:bookmarkEnd w:id="1474"/>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476" w:name="_Hlt478390289"/>
      <w:bookmarkStart w:id="1477" w:name="_Ref467038505"/>
      <w:bookmarkStart w:id="1478" w:name="_Toc1882022"/>
      <w:bookmarkEnd w:id="1476"/>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475"/>
      <w:bookmarkEnd w:id="1477"/>
      <w:bookmarkEnd w:id="1478"/>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5"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479" w:name="HL70055"/>
      <w:bookmarkStart w:id="1480" w:name="_Toc1882023"/>
      <w:bookmarkEnd w:id="1479"/>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480"/>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481"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481"/>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6"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482"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482"/>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7"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483" w:name="HL70056"/>
      <w:bookmarkStart w:id="1484" w:name="_Toc1882026"/>
      <w:bookmarkEnd w:id="1483"/>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484"/>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8"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485" w:name="HL70083"/>
      <w:bookmarkStart w:id="1486" w:name="_Toc1882027"/>
      <w:bookmarkEnd w:id="1485"/>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486"/>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487" w:name="DRG_7"/>
      <w:bookmarkStart w:id="1488" w:name="_Toc1882028"/>
      <w:r w:rsidRPr="00890B0C">
        <w:rPr>
          <w:noProof/>
        </w:rPr>
        <w:t>DRG-7   Outlier Cost</w:t>
      </w:r>
      <w:bookmarkEnd w:id="1487"/>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488"/>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489"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489"/>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89"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490"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490"/>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491"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91"/>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0"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492" w:name="_Toc1882032"/>
      <w:bookmarkStart w:id="1493" w:name="_Toc346777009"/>
      <w:bookmarkStart w:id="1494" w:name="_Toc346777046"/>
      <w:bookmarkStart w:id="1495" w:name="_Toc348245482"/>
      <w:bookmarkStart w:id="1496" w:name="_Toc348245552"/>
      <w:bookmarkStart w:id="1497" w:name="_Toc348259067"/>
      <w:bookmarkStart w:id="1498" w:name="_Toc348340221"/>
      <w:bookmarkStart w:id="1499"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492"/>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1"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00"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1"/>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2"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02" w:name="HL70734"/>
      <w:bookmarkEnd w:id="1502"/>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3"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03" w:name="MOComponent"/>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1503"/>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4"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04" w:name="HL70739"/>
      <w:bookmarkEnd w:id="1504"/>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5"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05" w:name="HL70742"/>
      <w:bookmarkEnd w:id="1505"/>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06" w:name="HL70749"/>
      <w:bookmarkEnd w:id="1506"/>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0"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1"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07" w:name="HL70755"/>
      <w:bookmarkEnd w:id="1507"/>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2"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08" w:name="HL70757"/>
      <w:bookmarkEnd w:id="1508"/>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3"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09" w:name="HL70759"/>
      <w:bookmarkStart w:id="1510" w:name="_Toc89062829"/>
      <w:bookmarkStart w:id="1511" w:name="_Toc20321549"/>
      <w:bookmarkEnd w:id="1509"/>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12" w:name="_Hlt1757665"/>
      <w:r w:rsidRPr="00890B0C">
        <w:rPr>
          <w:noProof/>
        </w:rPr>
        <w:t>Procedures</w:t>
      </w:r>
      <w:bookmarkEnd w:id="1493"/>
      <w:bookmarkEnd w:id="1494"/>
      <w:bookmarkEnd w:id="1495"/>
      <w:bookmarkEnd w:id="1496"/>
      <w:bookmarkEnd w:id="1497"/>
      <w:bookmarkEnd w:id="1498"/>
      <w:r w:rsidRPr="00890B0C">
        <w:rPr>
          <w:noProof/>
        </w:rPr>
        <w:t xml:space="preserve"> Segment</w:t>
      </w:r>
      <w:bookmarkEnd w:id="1499"/>
      <w:bookmarkEnd w:id="1500"/>
      <w:bookmarkEnd w:id="1510"/>
      <w:bookmarkEnd w:id="1511"/>
      <w:bookmarkEnd w:id="1512"/>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13" w:name="PR1"/>
      <w:r w:rsidRPr="00713BF5">
        <w:rPr>
          <w:noProof/>
          <w:lang w:val="fr-CH"/>
        </w:rPr>
        <w:t>HL7 Attribute Table - PR1</w:t>
      </w:r>
      <w:bookmarkEnd w:id="1513"/>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4"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5"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6"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7"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08"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09"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0"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1"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2"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3"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4"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5"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6"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14" w:name="_Toc1882034"/>
      <w:r w:rsidRPr="001A732A">
        <w:rPr>
          <w:noProof/>
          <w:vanish/>
        </w:rPr>
        <w:t>PR1 Field Definitions</w:t>
      </w:r>
      <w:bookmarkEnd w:id="1514"/>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15"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15"/>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16" w:name="PR1_02"/>
      <w:bookmarkStart w:id="1517" w:name="_Toc1882036"/>
      <w:r w:rsidRPr="00890B0C">
        <w:rPr>
          <w:noProof/>
        </w:rPr>
        <w:t>PR1-2   Procedure Coding Method</w:t>
      </w:r>
      <w:bookmarkEnd w:id="1516"/>
      <w:r w:rsidRPr="00890B0C">
        <w:rPr>
          <w:noProof/>
        </w:rPr>
        <w:t xml:space="preserve">   00392</w:t>
      </w:r>
      <w:bookmarkEnd w:id="1517"/>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18" w:name="PR1_03"/>
      <w:bookmarkStart w:id="1519" w:name="_Toc1882037"/>
      <w:r w:rsidRPr="00890B0C">
        <w:rPr>
          <w:noProof/>
        </w:rPr>
        <w:t>PR1-3   Procedure Code</w:t>
      </w:r>
      <w:bookmarkEnd w:id="1518"/>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19"/>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20" w:name="PR1_04"/>
      <w:bookmarkStart w:id="1521" w:name="_Toc1882038"/>
      <w:r w:rsidRPr="00890B0C">
        <w:rPr>
          <w:noProof/>
        </w:rPr>
        <w:t>PR1-4   Procedure Description</w:t>
      </w:r>
      <w:bookmarkEnd w:id="1520"/>
      <w:r w:rsidRPr="00890B0C">
        <w:rPr>
          <w:noProof/>
        </w:rPr>
        <w:t xml:space="preserve">   00394</w:t>
      </w:r>
      <w:bookmarkEnd w:id="1521"/>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22"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22"/>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23"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23"/>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8"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24"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24"/>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25" w:name="PR1_08"/>
      <w:bookmarkStart w:id="1526" w:name="_Toc1882042"/>
      <w:r w:rsidRPr="00890B0C">
        <w:rPr>
          <w:noProof/>
        </w:rPr>
        <w:t>PR1-8   Anesthesiologist</w:t>
      </w:r>
      <w:bookmarkEnd w:id="1525"/>
      <w:r w:rsidRPr="00890B0C">
        <w:rPr>
          <w:noProof/>
        </w:rPr>
        <w:t xml:space="preserve">   00398</w:t>
      </w:r>
      <w:bookmarkEnd w:id="1526"/>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27" w:name="_Hlt479434884"/>
      <w:bookmarkStart w:id="1528" w:name="_Toc1882043"/>
      <w:bookmarkEnd w:id="1527"/>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28"/>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9"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29"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29"/>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30" w:name="PR1_11"/>
      <w:bookmarkStart w:id="1531" w:name="_Toc1882045"/>
      <w:r w:rsidRPr="00890B0C">
        <w:rPr>
          <w:noProof/>
        </w:rPr>
        <w:t>PR1-11   Surgeon</w:t>
      </w:r>
      <w:bookmarkEnd w:id="1530"/>
      <w:r w:rsidRPr="00890B0C">
        <w:rPr>
          <w:noProof/>
        </w:rPr>
        <w:t xml:space="preserve">   00401</w:t>
      </w:r>
      <w:bookmarkEnd w:id="1531"/>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32" w:name="PR1_12"/>
      <w:bookmarkStart w:id="1533" w:name="_Toc1882046"/>
      <w:r w:rsidRPr="00890B0C">
        <w:rPr>
          <w:noProof/>
        </w:rPr>
        <w:t>PR1-12   Procedure Practitioner</w:t>
      </w:r>
      <w:bookmarkEnd w:id="1532"/>
      <w:r w:rsidRPr="00890B0C">
        <w:rPr>
          <w:noProof/>
        </w:rPr>
        <w:t xml:space="preserve">   00402</w:t>
      </w:r>
      <w:bookmarkEnd w:id="1533"/>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34"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34"/>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0"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35"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35"/>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1"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2"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36" w:name="_Toc1882049"/>
      <w:bookmarkStart w:id="1537" w:name="_Toc346777010"/>
      <w:bookmarkStart w:id="1538"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36"/>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3"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39" w:name="PR1_16"/>
      <w:bookmarkStart w:id="1540" w:name="_Toc1882050"/>
      <w:r w:rsidRPr="00713BF5">
        <w:rPr>
          <w:noProof/>
          <w:lang w:val="fr-CH"/>
        </w:rPr>
        <w:t>PR1-16   Procedure Code Modifier</w:t>
      </w:r>
      <w:bookmarkEnd w:id="1539"/>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40"/>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4"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41" w:name="_Toc348245483"/>
      <w:bookmarkStart w:id="1542" w:name="_Toc348245553"/>
      <w:bookmarkStart w:id="1543" w:name="_Toc348259068"/>
      <w:bookmarkStart w:id="1544" w:name="_Toc348340222"/>
      <w:bookmarkStart w:id="1545" w:name="_Toc359236265"/>
    </w:p>
    <w:p w14:paraId="7F3F66FD" w14:textId="77777777" w:rsidR="009E61BC" w:rsidRPr="00890B0C" w:rsidRDefault="009E61BC">
      <w:pPr>
        <w:pStyle w:val="Heading4"/>
        <w:tabs>
          <w:tab w:val="num" w:pos="1440"/>
        </w:tabs>
        <w:rPr>
          <w:noProof/>
        </w:rPr>
      </w:pPr>
      <w:bookmarkStart w:id="1546"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546"/>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5"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547"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547"/>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6"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548"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548"/>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549"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549"/>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7" w:anchor="HL70206" w:history="1">
        <w:r w:rsidRPr="002B6F67">
          <w:rPr>
            <w:rStyle w:val="ReferenceHL7Table"/>
          </w:rPr>
          <w:t>H</w:t>
        </w:r>
        <w:bookmarkStart w:id="1550" w:name="_Hlt531515220"/>
        <w:r w:rsidRPr="002B6F67">
          <w:rPr>
            <w:rStyle w:val="ReferenceHL7Table"/>
          </w:rPr>
          <w:t>L</w:t>
        </w:r>
        <w:bookmarkEnd w:id="1550"/>
        <w:r w:rsidRPr="002B6F67">
          <w:rPr>
            <w:rStyle w:val="ReferenceHL7Table"/>
          </w:rPr>
          <w:t>7 Table 0206 - Segment Actio</w:t>
        </w:r>
        <w:bookmarkStart w:id="1551" w:name="_Hlt478466845"/>
        <w:r w:rsidRPr="002B6F67">
          <w:rPr>
            <w:rStyle w:val="ReferenceHL7Table"/>
          </w:rPr>
          <w:t>n</w:t>
        </w:r>
        <w:bookmarkEnd w:id="1551"/>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8"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552" w:name="HL70761"/>
      <w:bookmarkEnd w:id="1552"/>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9"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553" w:name="HL70763"/>
      <w:bookmarkStart w:id="1554" w:name="_Hlt1757714"/>
      <w:bookmarkStart w:id="1555" w:name="_Toc1882055"/>
      <w:bookmarkStart w:id="1556" w:name="_Toc89062830"/>
      <w:bookmarkEnd w:id="1553"/>
      <w:bookmarkEnd w:id="1554"/>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0"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557"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558" w:name="_Hlt1757677"/>
      <w:r w:rsidRPr="00890B0C">
        <w:rPr>
          <w:noProof/>
        </w:rPr>
        <w:t>Guarantor</w:t>
      </w:r>
      <w:bookmarkEnd w:id="1537"/>
      <w:bookmarkEnd w:id="1538"/>
      <w:bookmarkEnd w:id="1541"/>
      <w:bookmarkEnd w:id="1542"/>
      <w:bookmarkEnd w:id="1543"/>
      <w:bookmarkEnd w:id="1544"/>
      <w:r w:rsidRPr="00890B0C">
        <w:rPr>
          <w:noProof/>
        </w:rPr>
        <w:t xml:space="preserve"> Segmen</w:t>
      </w:r>
      <w:bookmarkEnd w:id="1558"/>
      <w:r w:rsidRPr="00890B0C">
        <w:rPr>
          <w:noProof/>
        </w:rPr>
        <w:t>t</w:t>
      </w:r>
      <w:bookmarkEnd w:id="1545"/>
      <w:bookmarkEnd w:id="1555"/>
      <w:bookmarkEnd w:id="1556"/>
      <w:bookmarkEnd w:id="1557"/>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559" w:name="GT1"/>
      <w:r w:rsidRPr="00713BF5">
        <w:rPr>
          <w:noProof/>
          <w:lang w:val="fr-CH"/>
        </w:rPr>
        <w:lastRenderedPageBreak/>
        <w:t>HL7 Attribute Table - GT1</w:t>
      </w:r>
      <w:bookmarkEnd w:id="1559"/>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1"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2"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3"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4"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6"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38"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39"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0"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1"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2"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3"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4"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5"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6"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7"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48"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560"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560"/>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49"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0"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1"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2"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3"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4"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5"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561" w:name="_Toc1882056"/>
      <w:r w:rsidRPr="00244FF7">
        <w:rPr>
          <w:noProof/>
          <w:vanish/>
        </w:rPr>
        <w:t>GT1 Field Definitions</w:t>
      </w:r>
      <w:bookmarkEnd w:id="1561"/>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562"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562"/>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563"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563"/>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564" w:name="GT1_03"/>
      <w:bookmarkStart w:id="1565" w:name="_Toc1882059"/>
      <w:r w:rsidRPr="00890B0C">
        <w:rPr>
          <w:noProof/>
        </w:rPr>
        <w:t>GT1-3   Guarantor Name</w:t>
      </w:r>
      <w:bookmarkEnd w:id="1564"/>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565"/>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566"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566"/>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567" w:name="GT1_5"/>
      <w:bookmarkStart w:id="1568" w:name="_Toc1882061"/>
      <w:r w:rsidRPr="00890B0C">
        <w:rPr>
          <w:noProof/>
        </w:rPr>
        <w:t>GT1-5   Guarantor Address</w:t>
      </w:r>
      <w:bookmarkEnd w:id="1567"/>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568"/>
    </w:p>
    <w:p w14:paraId="0EE611BF" w14:textId="77777777" w:rsidR="00C344D6" w:rsidRDefault="00C344D6" w:rsidP="00C344D6">
      <w:pPr>
        <w:pStyle w:val="Components"/>
      </w:pPr>
      <w:bookmarkStart w:id="156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569"/>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570"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570"/>
    </w:p>
    <w:p w14:paraId="38C3EA93" w14:textId="77777777" w:rsidR="00C344D6" w:rsidRPr="004F164C" w:rsidRDefault="00C344D6" w:rsidP="00C344D6">
      <w:pPr>
        <w:pStyle w:val="Components"/>
        <w:rPr>
          <w:lang w:val="pt-BR"/>
        </w:rPr>
      </w:pPr>
      <w:bookmarkStart w:id="1571"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571"/>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572"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572"/>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573"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573"/>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574"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574"/>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6"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1575" w:name="_Toc1882066"/>
      <w:r w:rsidRPr="00890B0C">
        <w:rPr>
          <w:noProof/>
        </w:rPr>
        <w:t>GT1-10   Guarantor T</w:t>
      </w:r>
      <w:bookmarkStart w:id="1576" w:name="_Hlt1330910"/>
      <w:bookmarkEnd w:id="1576"/>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575"/>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7"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577"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577"/>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8"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578"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578"/>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579"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579"/>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580"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580"/>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581"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581"/>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582" w:name="GT1_16"/>
      <w:bookmarkStart w:id="1583" w:name="_Toc1882072"/>
      <w:r w:rsidRPr="00890B0C">
        <w:rPr>
          <w:noProof/>
        </w:rPr>
        <w:t>GT1-16   Guarantor Employer Name</w:t>
      </w:r>
      <w:bookmarkEnd w:id="1582"/>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583"/>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584"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584"/>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585"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585"/>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586"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586"/>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587"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587"/>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9" w:anchor="HL70066" w:history="1">
        <w:r w:rsidRPr="00890B0C">
          <w:rPr>
            <w:rStyle w:val="ReferenceUserTable"/>
            <w:noProof/>
          </w:rPr>
          <w:t>User-Defin</w:t>
        </w:r>
        <w:bookmarkStart w:id="1588" w:name="_Hlt1329779"/>
        <w:r w:rsidRPr="00890B0C">
          <w:rPr>
            <w:rStyle w:val="ReferenceUserTable"/>
            <w:noProof/>
          </w:rPr>
          <w:t>e</w:t>
        </w:r>
        <w:bookmarkEnd w:id="1588"/>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589" w:name="HL70066"/>
      <w:bookmarkStart w:id="1590" w:name="GT1_21"/>
      <w:bookmarkStart w:id="1591" w:name="_Toc1882077"/>
      <w:bookmarkEnd w:id="1589"/>
      <w:r w:rsidRPr="00890B0C">
        <w:rPr>
          <w:noProof/>
        </w:rPr>
        <w:t>GT1-21   Guarantor Organization Name</w:t>
      </w:r>
      <w:bookmarkEnd w:id="1590"/>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591"/>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592"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592"/>
    </w:p>
    <w:p w14:paraId="310DE13B" w14:textId="6BBF15FA" w:rsidR="009E61BC" w:rsidRPr="00890B0C" w:rsidRDefault="009E61BC">
      <w:pPr>
        <w:pStyle w:val="NormalIndented"/>
        <w:rPr>
          <w:noProof/>
        </w:rPr>
      </w:pPr>
      <w:r w:rsidRPr="00890B0C">
        <w:rPr>
          <w:noProof/>
        </w:rPr>
        <w:t xml:space="preserve">Definition:  Refer to </w:t>
      </w:r>
      <w:hyperlink r:id="rId160"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593"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593"/>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1"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594"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594"/>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595"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595"/>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2"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596"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596"/>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3"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597"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597"/>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598"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598"/>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599"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599"/>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00"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00"/>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4"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01"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01"/>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02"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02"/>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03"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03"/>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5"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04" w:name="_Hlt1330983"/>
      <w:bookmarkStart w:id="1605" w:name="_Toc1882090"/>
      <w:bookmarkEnd w:id="1604"/>
      <w:r w:rsidRPr="00890B0C">
        <w:rPr>
          <w:noProof/>
        </w:rPr>
        <w:t>GT1-34   Ambulatory S</w:t>
      </w:r>
      <w:bookmarkStart w:id="1606" w:name="_Hlt1330895"/>
      <w:bookmarkEnd w:id="1606"/>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05"/>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6"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07"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07"/>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7"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08"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08"/>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8"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09"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09"/>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9"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10"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10"/>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0"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11"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11"/>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1"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12"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12"/>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2"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13"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13"/>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3"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14"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14"/>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15"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15"/>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4"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16" w:name="_Hlt479435327"/>
      <w:bookmarkStart w:id="1617" w:name="_Toc1882100"/>
      <w:bookmarkEnd w:id="1616"/>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17"/>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5"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18"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18"/>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19"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19"/>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20"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20"/>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6"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21"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21"/>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7"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22"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22"/>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23"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23"/>
    </w:p>
    <w:p w14:paraId="7C9A2E12" w14:textId="77777777" w:rsidR="00C344D6" w:rsidRDefault="00C344D6" w:rsidP="00C344D6">
      <w:pPr>
        <w:pStyle w:val="Components"/>
      </w:pPr>
      <w:bookmarkStart w:id="1624"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4"/>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25" w:name="GT1_51"/>
      <w:bookmarkStart w:id="1626" w:name="_Toc1882107"/>
      <w:r w:rsidRPr="00890B0C">
        <w:rPr>
          <w:noProof/>
        </w:rPr>
        <w:t>GT1-51   Guarantor Employer</w:t>
      </w:r>
      <w:r>
        <w:rPr>
          <w:noProof/>
        </w:rPr>
        <w:t>'</w:t>
      </w:r>
      <w:r w:rsidRPr="00890B0C">
        <w:rPr>
          <w:noProof/>
        </w:rPr>
        <w:t>s Organization Name</w:t>
      </w:r>
      <w:bookmarkEnd w:id="1625"/>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26"/>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27"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27"/>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8"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28"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28"/>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9"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29"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29"/>
    </w:p>
    <w:p w14:paraId="4E17F20F" w14:textId="77777777" w:rsidR="00C344D6" w:rsidRDefault="00C344D6" w:rsidP="00C344D6">
      <w:pPr>
        <w:pStyle w:val="Components"/>
      </w:pPr>
      <w:bookmarkStart w:id="1630"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0"/>
    </w:p>
    <w:p w14:paraId="3D16B925" w14:textId="77777777" w:rsidR="009E61BC" w:rsidRPr="00890B0C" w:rsidRDefault="009E61BC">
      <w:pPr>
        <w:pStyle w:val="NormalIndented"/>
        <w:rPr>
          <w:noProof/>
        </w:rPr>
      </w:pPr>
      <w:r w:rsidRPr="00890B0C">
        <w:rPr>
          <w:noProof/>
        </w:rPr>
        <w:t xml:space="preserve">Definition:  This field contains </w:t>
      </w:r>
      <w:bookmarkStart w:id="1631" w:name="_Toc346777024"/>
      <w:bookmarkStart w:id="1632" w:name="_Toc346777061"/>
      <w:bookmarkStart w:id="1633" w:name="_Toc348245497"/>
      <w:bookmarkStart w:id="1634" w:name="_Toc348245567"/>
      <w:bookmarkStart w:id="1635" w:name="_Toc348259082"/>
      <w:bookmarkStart w:id="1636" w:name="_Toc348340236"/>
      <w:bookmarkEnd w:id="1631"/>
      <w:bookmarkEnd w:id="1632"/>
      <w:bookmarkEnd w:id="1633"/>
      <w:bookmarkEnd w:id="1634"/>
      <w:bookmarkEnd w:id="1635"/>
      <w:bookmarkEnd w:id="1636"/>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37"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37"/>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0"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1"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38" w:name="_Hlt1757722"/>
      <w:bookmarkStart w:id="1639" w:name="_Toc346777011"/>
      <w:bookmarkStart w:id="1640" w:name="_Toc346777048"/>
      <w:bookmarkStart w:id="1641" w:name="_Toc348245484"/>
      <w:bookmarkStart w:id="1642" w:name="_Toc348245554"/>
      <w:bookmarkStart w:id="1643" w:name="_Toc348259069"/>
      <w:bookmarkStart w:id="1644" w:name="_Toc348340223"/>
      <w:bookmarkStart w:id="1645" w:name="_Toc359236266"/>
      <w:bookmarkStart w:id="1646" w:name="_Toc1882112"/>
      <w:bookmarkStart w:id="1647" w:name="_Toc89062831"/>
      <w:bookmarkStart w:id="1648" w:name="_Toc20321551"/>
      <w:bookmarkEnd w:id="1638"/>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649" w:name="_Hlt1757690"/>
      <w:r w:rsidRPr="00890B0C">
        <w:rPr>
          <w:noProof/>
        </w:rPr>
        <w:t xml:space="preserve"> Insurance</w:t>
      </w:r>
      <w:bookmarkEnd w:id="1639"/>
      <w:bookmarkEnd w:id="1640"/>
      <w:bookmarkEnd w:id="1641"/>
      <w:bookmarkEnd w:id="1642"/>
      <w:bookmarkEnd w:id="1643"/>
      <w:bookmarkEnd w:id="1644"/>
      <w:r w:rsidRPr="00890B0C">
        <w:rPr>
          <w:noProof/>
        </w:rPr>
        <w:t xml:space="preserve"> Se</w:t>
      </w:r>
      <w:bookmarkEnd w:id="1649"/>
      <w:r w:rsidRPr="00890B0C">
        <w:rPr>
          <w:noProof/>
        </w:rPr>
        <w:t>gment</w:t>
      </w:r>
      <w:bookmarkEnd w:id="1645"/>
      <w:bookmarkEnd w:id="1646"/>
      <w:bookmarkEnd w:id="1647"/>
      <w:bookmarkEnd w:id="1648"/>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650" w:name="IN1"/>
      <w:r w:rsidRPr="00890B0C">
        <w:rPr>
          <w:noProof/>
        </w:rPr>
        <w:t>HL7 Attribute Table - IN1</w:t>
      </w:r>
      <w:bookmarkEnd w:id="1650"/>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651">
          <w:tblGrid>
            <w:gridCol w:w="72"/>
            <w:gridCol w:w="576"/>
            <w:gridCol w:w="72"/>
            <w:gridCol w:w="576"/>
            <w:gridCol w:w="72"/>
            <w:gridCol w:w="648"/>
            <w:gridCol w:w="72"/>
            <w:gridCol w:w="576"/>
            <w:gridCol w:w="72"/>
            <w:gridCol w:w="576"/>
            <w:gridCol w:w="72"/>
            <w:gridCol w:w="576"/>
            <w:gridCol w:w="72"/>
            <w:gridCol w:w="648"/>
            <w:gridCol w:w="72"/>
            <w:gridCol w:w="648"/>
            <w:gridCol w:w="72"/>
            <w:gridCol w:w="3816"/>
            <w:gridCol w:w="72"/>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2" w:anchor="HL70072" w:history="1">
              <w:r w:rsidR="009E61BC" w:rsidRPr="00890B0C">
                <w:rPr>
                  <w:rStyle w:val="HyperlinkTable"/>
                  <w:noProof/>
                </w:rPr>
                <w:t>00</w:t>
              </w:r>
              <w:bookmarkStart w:id="1652" w:name="_Hlt479435551"/>
              <w:r w:rsidR="009E61BC" w:rsidRPr="00890B0C">
                <w:rPr>
                  <w:rStyle w:val="HyperlinkTable"/>
                  <w:noProof/>
                </w:rPr>
                <w:t>7</w:t>
              </w:r>
              <w:bookmarkEnd w:id="1652"/>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3"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4"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5"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6"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7"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88"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89"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0"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1"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2"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3"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4"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5"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6"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7"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198"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199"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653"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654"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655" w:author="Frank Oemig" w:date="2022-08-29T21:38:00Z">
            <w:trPr>
              <w:gridAfter w:val="0"/>
              <w:cantSplit/>
              <w:jc w:val="center"/>
            </w:trPr>
          </w:trPrChange>
        </w:trPr>
        <w:tc>
          <w:tcPr>
            <w:tcW w:w="648" w:type="dxa"/>
            <w:tcBorders>
              <w:top w:val="dotted" w:sz="4" w:space="0" w:color="auto"/>
              <w:left w:val="nil"/>
              <w:bottom w:val="dotted" w:sz="4" w:space="0" w:color="auto"/>
              <w:right w:val="nil"/>
            </w:tcBorders>
            <w:shd w:val="clear" w:color="auto" w:fill="FFFFFF"/>
            <w:tcPrChange w:id="165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65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658"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659"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660"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66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66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663"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664"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000000">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665"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666"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667"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668" w:author="Frank Oemig" w:date="2022-08-29T21:38:00Z"/>
                <w:noProof/>
              </w:rPr>
            </w:pPr>
            <w:ins w:id="1669"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670"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671"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48EBF688" w:rsidR="00E92E0E" w:rsidRPr="00961F36" w:rsidRDefault="00CC1EE8">
            <w:pPr>
              <w:pStyle w:val="AttributeTableBody"/>
              <w:rPr>
                <w:ins w:id="1672" w:author="Frank Oemig" w:date="2022-08-29T21:38:00Z"/>
                <w:noProof/>
              </w:rPr>
            </w:pPr>
            <w:ins w:id="1673" w:author="Frank Oemig" w:date="2022-09-08T09:57:00Z">
              <w:r>
                <w:rPr>
                  <w:noProof/>
                </w:rPr>
                <w:t>ST</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674" w:author="Frank Oemig" w:date="2022-08-29T21:38:00Z"/>
                <w:noProof/>
              </w:rPr>
            </w:pPr>
            <w:ins w:id="1675"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676" w:author="Frank Oemig" w:date="2022-08-29T21:38:00Z"/>
                <w:noProof/>
              </w:rPr>
              <w:pPrChange w:id="1677"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678"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679" w:author="Frank Oemig" w:date="2022-08-29T21:38:00Z"/>
                <w:noProof/>
              </w:rPr>
            </w:pPr>
            <w:ins w:id="1680"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681" w:author="Frank Oemig" w:date="2022-08-29T21:38:00Z"/>
                <w:noProof/>
              </w:rPr>
            </w:pPr>
            <w:ins w:id="1682"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683" w:name="_Toc1882113"/>
      <w:r w:rsidRPr="00961F36">
        <w:rPr>
          <w:noProof/>
          <w:vanish/>
        </w:rPr>
        <w:t>IN1 Field Definitions</w:t>
      </w:r>
      <w:bookmarkEnd w:id="1683"/>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684" w:name="_Toc1882114"/>
      <w:r w:rsidRPr="00961F36">
        <w:rPr>
          <w:noProof/>
        </w:rPr>
        <w:t xml:space="preserve">IN1-1   </w:t>
      </w:r>
      <w:bookmarkStart w:id="1685" w:name="IN1_01"/>
      <w:r w:rsidRPr="00961F36">
        <w:rPr>
          <w:noProof/>
        </w:rPr>
        <w:t xml:space="preserve">Set ID </w:t>
      </w:r>
      <w:r w:rsidRPr="00961F36">
        <w:rPr>
          <w:noProof/>
        </w:rPr>
        <w:noBreakHyphen/>
        <w:t xml:space="preserve"> IN1</w:t>
      </w:r>
      <w:bookmarkEnd w:id="1685"/>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684"/>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686"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686"/>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0"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687" w:name="IN1_03"/>
      <w:bookmarkStart w:id="1688" w:name="_Toc1882116"/>
      <w:r w:rsidRPr="00890B0C">
        <w:rPr>
          <w:noProof/>
        </w:rPr>
        <w:t>IN1-3   Insurance Company ID</w:t>
      </w:r>
      <w:bookmarkEnd w:id="1687"/>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688"/>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689"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689"/>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690"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690"/>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691"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691"/>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692"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692"/>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693"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693"/>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694"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694"/>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695" w:name="_Toc1882123"/>
      <w:r w:rsidRPr="00890B0C">
        <w:rPr>
          <w:noProof/>
        </w:rPr>
        <w:t>IN1-10   Insured</w:t>
      </w:r>
      <w:r>
        <w:rPr>
          <w:noProof/>
        </w:rPr>
        <w:t>'</w:t>
      </w:r>
      <w:r w:rsidRPr="00890B0C">
        <w:rPr>
          <w:noProof/>
        </w:rPr>
        <w:t>s G</w:t>
      </w:r>
      <w:bookmarkStart w:id="1696" w:name="_Hlt1330998"/>
      <w:bookmarkEnd w:id="1696"/>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695"/>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697"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697"/>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698"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698"/>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699"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699"/>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00"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00"/>
    </w:p>
    <w:p w14:paraId="70EFCA5D" w14:textId="77777777" w:rsidR="00C344D6" w:rsidRDefault="00C344D6" w:rsidP="00C344D6">
      <w:pPr>
        <w:pStyle w:val="Components"/>
      </w:pPr>
      <w:bookmarkStart w:id="1701" w:name="AUIComponent"/>
      <w:r>
        <w:t>Components:  &lt;Authorization Number (ST)&gt; ^ &lt;Date (DT)&gt; ^ &lt;Source (ST)&gt;</w:t>
      </w:r>
      <w:bookmarkEnd w:id="1701"/>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02"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02"/>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1"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03"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03"/>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04" w:name="_Toc1882130"/>
      <w:r w:rsidRPr="00890B0C">
        <w:rPr>
          <w:noProof/>
        </w:rPr>
        <w:t xml:space="preserve">IN1-17   </w:t>
      </w:r>
      <w:bookmarkStart w:id="1705" w:name="IN1_17"/>
      <w:r w:rsidRPr="00890B0C">
        <w:rPr>
          <w:noProof/>
        </w:rPr>
        <w:t>Insured</w:t>
      </w:r>
      <w:r>
        <w:rPr>
          <w:noProof/>
        </w:rPr>
        <w:t>'</w:t>
      </w:r>
      <w:r w:rsidRPr="00890B0C">
        <w:rPr>
          <w:noProof/>
        </w:rPr>
        <w:t>s Relationship to Patient</w:t>
      </w:r>
      <w:bookmarkEnd w:id="1705"/>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04"/>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2"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06"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06"/>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07" w:name="_IN1-19___Insured's_Address___(XAD)_"/>
      <w:bookmarkStart w:id="1708" w:name="_Toc1882132"/>
      <w:bookmarkEnd w:id="1707"/>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08"/>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09"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09"/>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3"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10" w:name="_Toc1882134"/>
      <w:r w:rsidRPr="00890B0C">
        <w:rPr>
          <w:noProof/>
        </w:rPr>
        <w:lastRenderedPageBreak/>
        <w:t>IN1-21   Coordination of B</w:t>
      </w:r>
      <w:bookmarkStart w:id="1711" w:name="_Hlt1331011"/>
      <w:bookmarkEnd w:id="1711"/>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10"/>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4"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12"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12"/>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13"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13"/>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14"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14"/>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15"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15"/>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6"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16"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16"/>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17"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17"/>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7"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18"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18"/>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19"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19"/>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20"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20"/>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21"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21"/>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08"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22"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22"/>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9"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23"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23"/>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24" w:name="_Toc1882147"/>
      <w:r w:rsidRPr="00890B0C">
        <w:rPr>
          <w:noProof/>
        </w:rPr>
        <w:t>IN1-34   Delay Before L.R. D</w:t>
      </w:r>
      <w:bookmarkStart w:id="1725" w:name="_Hlt1331026"/>
      <w:bookmarkEnd w:id="1725"/>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24"/>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26"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26"/>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0" w:anchor="HL70042" w:history="1">
        <w:r w:rsidRPr="00890B0C">
          <w:rPr>
            <w:rStyle w:val="ReferenceUserTable"/>
            <w:noProof/>
          </w:rPr>
          <w:t>U</w:t>
        </w:r>
        <w:bookmarkStart w:id="1727" w:name="_Hlt1326959"/>
        <w:r w:rsidRPr="00890B0C">
          <w:rPr>
            <w:rStyle w:val="ReferenceUserTable"/>
            <w:noProof/>
          </w:rPr>
          <w:t>s</w:t>
        </w:r>
        <w:bookmarkEnd w:id="1727"/>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28" w:name="_Hlt1326962"/>
      <w:bookmarkStart w:id="1729" w:name="IN1_36"/>
      <w:bookmarkStart w:id="1730" w:name="_Toc1882149"/>
      <w:bookmarkEnd w:id="1728"/>
      <w:r w:rsidRPr="00890B0C">
        <w:rPr>
          <w:noProof/>
        </w:rPr>
        <w:t>IN1-36   Policy Number</w:t>
      </w:r>
      <w:bookmarkEnd w:id="1729"/>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30"/>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31"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31"/>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32" w:name="IN1_38"/>
      <w:bookmarkStart w:id="1733" w:name="_Toc1882151"/>
      <w:r w:rsidRPr="00890B0C">
        <w:rPr>
          <w:noProof/>
        </w:rPr>
        <w:t xml:space="preserve">IN1-38   Policy Limit </w:t>
      </w:r>
      <w:r w:rsidRPr="00890B0C">
        <w:rPr>
          <w:noProof/>
        </w:rPr>
        <w:noBreakHyphen/>
        <w:t xml:space="preserve"> Amount</w:t>
      </w:r>
      <w:bookmarkEnd w:id="1732"/>
      <w:r w:rsidRPr="00890B0C">
        <w:rPr>
          <w:noProof/>
        </w:rPr>
        <w:t xml:space="preserve">   00463</w:t>
      </w:r>
      <w:bookmarkEnd w:id="1733"/>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34"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34"/>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35" w:name="IN1_40"/>
      <w:bookmarkStart w:id="1736" w:name="_Toc1882153"/>
      <w:r w:rsidRPr="00890B0C">
        <w:rPr>
          <w:noProof/>
        </w:rPr>
        <w:t xml:space="preserve">IN1-40   Room Rate </w:t>
      </w:r>
      <w:r w:rsidRPr="00890B0C">
        <w:rPr>
          <w:noProof/>
        </w:rPr>
        <w:noBreakHyphen/>
        <w:t xml:space="preserve"> Semi</w:t>
      </w:r>
      <w:r w:rsidRPr="00890B0C">
        <w:rPr>
          <w:noProof/>
        </w:rPr>
        <w:noBreakHyphen/>
        <w:t>Private</w:t>
      </w:r>
      <w:bookmarkEnd w:id="1735"/>
      <w:r w:rsidRPr="00890B0C">
        <w:rPr>
          <w:noProof/>
        </w:rPr>
        <w:t xml:space="preserve">   00465</w:t>
      </w:r>
      <w:bookmarkEnd w:id="1736"/>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37" w:name="IN1_41"/>
      <w:bookmarkStart w:id="1738" w:name="_Toc1882154"/>
      <w:r w:rsidRPr="00890B0C">
        <w:rPr>
          <w:noProof/>
        </w:rPr>
        <w:t xml:space="preserve">IN1-41   Room Rate </w:t>
      </w:r>
      <w:r w:rsidRPr="00890B0C">
        <w:rPr>
          <w:noProof/>
        </w:rPr>
        <w:noBreakHyphen/>
        <w:t xml:space="preserve"> Private</w:t>
      </w:r>
      <w:bookmarkEnd w:id="1737"/>
      <w:r w:rsidRPr="00890B0C">
        <w:rPr>
          <w:noProof/>
        </w:rPr>
        <w:t xml:space="preserve">   00466</w:t>
      </w:r>
      <w:bookmarkEnd w:id="1738"/>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39"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39"/>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1"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40" w:name="_Hlt1329782"/>
      <w:bookmarkStart w:id="1741" w:name="_Toc1882156"/>
      <w:bookmarkEnd w:id="1740"/>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741"/>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Pr="00890B0C" w:rsidRDefault="009E61BC">
      <w:pPr>
        <w:pStyle w:val="NormalIndented"/>
        <w:rPr>
          <w:noProof/>
        </w:rPr>
      </w:pPr>
      <w:r w:rsidRPr="00890B0C">
        <w:rPr>
          <w:noProof/>
        </w:rPr>
        <w:t xml:space="preserve">Definition:  This field contains the gender of the insured.  Refer to </w:t>
      </w:r>
      <w:hyperlink r:id="rId212"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1742"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742"/>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743"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743"/>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744"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744"/>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3"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745"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745"/>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4"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746"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46"/>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5"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747"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747"/>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748"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748"/>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6"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749"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749"/>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7"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750" w:author="Beat Heggli" w:date="2022-08-23T10:34:00Z"/>
          <w:noProof/>
        </w:rPr>
      </w:pPr>
      <w:r w:rsidRPr="00D833F6">
        <w:rPr>
          <w:noProof/>
        </w:rPr>
        <w:t>Definition: The Insurance Action Code Defines the action to be taken for this insurance.  Refer t</w:t>
      </w:r>
      <w:r>
        <w:rPr>
          <w:noProof/>
        </w:rPr>
        <w:t xml:space="preserve">o </w:t>
      </w:r>
      <w:hyperlink r:id="rId218"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048679A3" w:rsidR="00D37DF0" w:rsidRDefault="008F7789">
      <w:pPr>
        <w:pStyle w:val="Heading4"/>
        <w:rPr>
          <w:ins w:id="1751" w:author="Beat Heggli" w:date="2022-08-23T10:36:00Z"/>
          <w:noProof/>
        </w:rPr>
        <w:pPrChange w:id="1752" w:author="Beat Heggli" w:date="2022-08-23T10:36:00Z">
          <w:pPr>
            <w:pStyle w:val="NormalIndented"/>
          </w:pPr>
        </w:pPrChange>
      </w:pPr>
      <w:ins w:id="1753" w:author="Beat Heggli" w:date="2022-08-23T10:34:00Z">
        <w:r w:rsidRPr="00D13353">
          <w:rPr>
            <w:noProof/>
          </w:rPr>
          <w:t>IN1-5</w:t>
        </w:r>
        <w:r>
          <w:rPr>
            <w:noProof/>
          </w:rPr>
          <w:t xml:space="preserve">6 </w:t>
        </w:r>
        <w:r w:rsidRPr="00D13353">
          <w:rPr>
            <w:noProof/>
          </w:rPr>
          <w:t xml:space="preserve">  </w:t>
        </w:r>
      </w:ins>
      <w:ins w:id="1754" w:author="Beat Heggli" w:date="2022-08-23T10:36:00Z">
        <w:r w:rsidR="00D37DF0" w:rsidRPr="00D37DF0">
          <w:rPr>
            <w:noProof/>
          </w:rPr>
          <w:t>Subsidized Health Program Beneficiary Identifier</w:t>
        </w:r>
      </w:ins>
      <w:ins w:id="1755"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756" w:author="Frank Oemig" w:date="2022-09-08T09:56:00Z">
        <w:r w:rsidR="00CC1EE8">
          <w:rPr>
            <w:noProof/>
          </w:rPr>
          <w:instrText>e</w:instrText>
        </w:r>
      </w:ins>
      <w:ins w:id="1757"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758" w:author="Beat Heggli" w:date="2022-08-23T10:36:00Z">
        <w:del w:id="1759" w:author="Frank Oemig" w:date="2022-08-29T21:44:00Z">
          <w:r w:rsidR="00D37DF0" w:rsidRPr="00D37DF0" w:rsidDel="00CB4E10">
            <w:rPr>
              <w:noProof/>
            </w:rPr>
            <w:delText>,</w:delText>
          </w:r>
        </w:del>
        <w:r w:rsidR="00D37DF0" w:rsidRPr="00D37DF0">
          <w:rPr>
            <w:noProof/>
          </w:rPr>
          <w:t xml:space="preserve"> </w:t>
        </w:r>
      </w:ins>
      <w:ins w:id="1760" w:author="Beat Heggli" w:date="2022-08-23T10:34:00Z">
        <w:r w:rsidRPr="00D13353">
          <w:rPr>
            <w:noProof/>
          </w:rPr>
          <w:t>(</w:t>
        </w:r>
      </w:ins>
      <w:ins w:id="1761" w:author="Beat Heggli" w:date="2022-08-23T10:36:00Z">
        <w:r w:rsidR="00D37DF0">
          <w:rPr>
            <w:noProof/>
          </w:rPr>
          <w:t>ST</w:t>
        </w:r>
      </w:ins>
      <w:ins w:id="1762" w:author="Beat Heggli" w:date="2022-08-23T10:34:00Z">
        <w:r w:rsidRPr="00D13353">
          <w:rPr>
            <w:noProof/>
          </w:rPr>
          <w:t xml:space="preserve">) </w:t>
        </w:r>
        <w:r>
          <w:rPr>
            <w:noProof/>
          </w:rPr>
          <w:t xml:space="preserve"> </w:t>
        </w:r>
        <w:r w:rsidRPr="00D13353">
          <w:rPr>
            <w:noProof/>
          </w:rPr>
          <w:t xml:space="preserve"> </w:t>
        </w:r>
      </w:ins>
      <w:ins w:id="1763" w:author="Beat Heggli" w:date="2022-08-23T10:36:00Z">
        <w:del w:id="1764" w:author="Frank Oemig" w:date="2022-09-08T09:57:00Z">
          <w:r w:rsidR="00D37DF0" w:rsidDel="00CC1EE8">
            <w:rPr>
              <w:noProof/>
            </w:rPr>
            <w:delText>?????</w:delText>
          </w:r>
        </w:del>
      </w:ins>
      <w:ins w:id="1765" w:author="Frank Oemig" w:date="2022-09-08T09:57:00Z">
        <w:r w:rsidR="00CC1EE8">
          <w:rPr>
            <w:noProof/>
          </w:rPr>
          <w:t>02535</w:t>
        </w:r>
      </w:ins>
    </w:p>
    <w:p w14:paraId="01FAB6D3" w14:textId="692B9668" w:rsidR="008F7789" w:rsidRPr="00D833F6" w:rsidDel="00D37DF0" w:rsidRDefault="00D37DF0" w:rsidP="00D37DF0">
      <w:pPr>
        <w:pStyle w:val="NormalIndented"/>
        <w:rPr>
          <w:del w:id="1766" w:author="Beat Heggli" w:date="2022-08-23T10:36:00Z"/>
          <w:noProof/>
        </w:rPr>
      </w:pPr>
      <w:ins w:id="1767"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768" w:name="_Toc346777012"/>
      <w:bookmarkStart w:id="1769" w:name="_Toc346777049"/>
      <w:bookmarkStart w:id="1770" w:name="_Toc348245485"/>
      <w:bookmarkStart w:id="1771" w:name="_Toc348245555"/>
      <w:bookmarkStart w:id="1772" w:name="_Toc348259070"/>
      <w:bookmarkStart w:id="1773" w:name="_Toc348340224"/>
      <w:bookmarkStart w:id="1774" w:name="_Toc359236267"/>
      <w:bookmarkStart w:id="1775" w:name="_Toc1882165"/>
      <w:bookmarkStart w:id="1776" w:name="_Toc89062832"/>
      <w:bookmarkStart w:id="177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778" w:name="_Hlt1757736"/>
      <w:r w:rsidRPr="00890B0C">
        <w:rPr>
          <w:noProof/>
        </w:rPr>
        <w:t>Insurance Additional Information</w:t>
      </w:r>
      <w:bookmarkEnd w:id="1768"/>
      <w:bookmarkEnd w:id="1769"/>
      <w:bookmarkEnd w:id="1770"/>
      <w:bookmarkEnd w:id="1771"/>
      <w:bookmarkEnd w:id="1772"/>
      <w:bookmarkEnd w:id="1773"/>
      <w:r w:rsidRPr="00890B0C">
        <w:rPr>
          <w:noProof/>
        </w:rPr>
        <w:t xml:space="preserve"> S</w:t>
      </w:r>
      <w:bookmarkEnd w:id="1778"/>
      <w:r w:rsidRPr="00890B0C">
        <w:rPr>
          <w:noProof/>
        </w:rPr>
        <w:t>egment</w:t>
      </w:r>
      <w:bookmarkEnd w:id="1774"/>
      <w:bookmarkEnd w:id="1775"/>
      <w:bookmarkEnd w:id="1776"/>
      <w:bookmarkEnd w:id="177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779" w:name="IN2"/>
      <w:r w:rsidRPr="00890B0C">
        <w:rPr>
          <w:noProof/>
        </w:rPr>
        <w:t>HL7 Attribute Table - IN2</w:t>
      </w:r>
      <w:bookmarkEnd w:id="177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19"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0"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1"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2"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3"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4"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28"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lastRenderedPageBreak/>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29"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0"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1"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2"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3"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4"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5"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7"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38"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39"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0"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1"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2"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4"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5"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6"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7"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48"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lastRenderedPageBreak/>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49"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3"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4" w:anchor="HL70344" w:history="1">
              <w:r w:rsidR="009E61BC" w:rsidRPr="000C3FB1">
                <w:rPr>
                  <w:rStyle w:val="HyperlinkTable"/>
                  <w:noProof/>
                </w:rPr>
                <w:t>0</w:t>
              </w:r>
              <w:bookmarkStart w:id="1780" w:name="_Hlt479436232"/>
              <w:r w:rsidR="009E61BC" w:rsidRPr="000C3FB1">
                <w:rPr>
                  <w:rStyle w:val="HyperlinkTable"/>
                  <w:noProof/>
                </w:rPr>
                <w:t>3</w:t>
              </w:r>
              <w:bookmarkEnd w:id="178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781" w:name="_Toc1882166"/>
      <w:r w:rsidRPr="000C3FB1">
        <w:rPr>
          <w:noProof/>
          <w:vanish/>
        </w:rPr>
        <w:t>IN2 Field Definitions</w:t>
      </w:r>
      <w:bookmarkEnd w:id="178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78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78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78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78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784"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78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78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78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5"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78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78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6"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787" w:name="IN2_06"/>
      <w:bookmarkStart w:id="1788" w:name="_Toc1882172"/>
      <w:r w:rsidRPr="00890B0C">
        <w:rPr>
          <w:noProof/>
        </w:rPr>
        <w:t>IN2-6   Medicare Health Ins Card Number</w:t>
      </w:r>
      <w:bookmarkEnd w:id="178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78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78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78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790" w:name="IN2_08"/>
      <w:bookmarkStart w:id="1791" w:name="_Toc1882174"/>
      <w:r w:rsidRPr="00890B0C">
        <w:rPr>
          <w:noProof/>
        </w:rPr>
        <w:t>IN2-8   Medicaid Case Number</w:t>
      </w:r>
      <w:bookmarkEnd w:id="179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791"/>
    </w:p>
    <w:p w14:paraId="7EB5C1F6" w14:textId="2DA1A404" w:rsidR="009E61BC" w:rsidRPr="00890B0C" w:rsidRDefault="008F7789">
      <w:pPr>
        <w:pStyle w:val="NormalIndented"/>
        <w:rPr>
          <w:noProof/>
        </w:rPr>
      </w:pPr>
      <w:ins w:id="1792"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793"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794"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794"/>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795" w:name="IN2_10"/>
      <w:bookmarkStart w:id="1796" w:name="_Toc1882176"/>
      <w:r w:rsidRPr="00890B0C">
        <w:rPr>
          <w:noProof/>
        </w:rPr>
        <w:t>IN2-10   Military ID Number</w:t>
      </w:r>
      <w:bookmarkEnd w:id="1795"/>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796"/>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797"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797"/>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7"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798"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798"/>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799"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799"/>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00"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00"/>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8" w:anchor="HL70140" w:history="1">
        <w:r w:rsidRPr="002F2AAE">
          <w:rPr>
            <w:rStyle w:val="ReferenceUserTable"/>
          </w:rPr>
          <w:t>User-defined Table 0140 - Military</w:t>
        </w:r>
        <w:bookmarkStart w:id="1801" w:name="_Hlt1327360"/>
        <w:r w:rsidRPr="002F2AAE">
          <w:rPr>
            <w:rStyle w:val="ReferenceUserTable"/>
          </w:rPr>
          <w:t xml:space="preserve"> </w:t>
        </w:r>
        <w:bookmarkEnd w:id="1801"/>
        <w:r w:rsidRPr="002F2AAE">
          <w:rPr>
            <w:rStyle w:val="ReferenceUserTable"/>
          </w:rPr>
          <w:t>Servic</w:t>
        </w:r>
        <w:bookmarkStart w:id="1802" w:name="_Hlt1327356"/>
        <w:r w:rsidRPr="002F2AAE">
          <w:rPr>
            <w:rStyle w:val="ReferenceUserTable"/>
          </w:rPr>
          <w:t>e</w:t>
        </w:r>
        <w:bookmarkEnd w:id="1802"/>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03"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03"/>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04"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04"/>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05"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05"/>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59"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06"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06"/>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07"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07"/>
    </w:p>
    <w:p w14:paraId="049086A0" w14:textId="00A01A08"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08"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08"/>
    </w:p>
    <w:p w14:paraId="730BA996" w14:textId="41B199F4"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1809"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09"/>
    </w:p>
    <w:p w14:paraId="6EFAAC7D" w14:textId="0190EA7F"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10"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10"/>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11"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11"/>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12"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12"/>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13"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13"/>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3" w:anchor="HL70143" w:history="1">
        <w:r w:rsidRPr="00890B0C">
          <w:rPr>
            <w:rStyle w:val="ReferenceUserTable"/>
            <w:noProof/>
          </w:rPr>
          <w:t>User-defined Table 0143 - Non-covered Insu</w:t>
        </w:r>
        <w:bookmarkStart w:id="1814" w:name="_Hlt479104195"/>
        <w:r w:rsidRPr="00890B0C">
          <w:rPr>
            <w:rStyle w:val="ReferenceUserTable"/>
            <w:noProof/>
          </w:rPr>
          <w:t>r</w:t>
        </w:r>
        <w:bookmarkEnd w:id="1814"/>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15" w:name="_Hlt479104198"/>
      <w:bookmarkStart w:id="1816" w:name="_Toc1882191"/>
      <w:bookmarkEnd w:id="1815"/>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16"/>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17" w:author="Beat Heggli" w:date="2022-08-23T10:40:00Z"/>
          <w:noProof/>
        </w:rPr>
      </w:pPr>
      <w:ins w:id="1818" w:author="Beat Heggli" w:date="2022-08-23T10:40:00Z">
        <w:r w:rsidRPr="007502FC">
          <w:rPr>
            <w:noProof/>
          </w:rPr>
          <w:t>Definition:  The organization from which reimbursement is expected. The assigning authority and identifier type code are strongly recommended for all CX data types.</w:t>
        </w:r>
      </w:ins>
      <w:del w:id="1819"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20"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20"/>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21" w:author="Beat Heggli" w:date="2022-08-23T10:41:00Z"/>
          <w:noProof/>
        </w:rPr>
      </w:pPr>
      <w:ins w:id="1822"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23" w:author="Beat Heggli" w:date="2022-08-23T10:41:00Z"/>
          <w:noProof/>
        </w:rPr>
      </w:pPr>
      <w:ins w:id="1824" w:author="Beat Heggli" w:date="2022-08-23T10:41:00Z">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25"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2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2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27"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28"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29" w:name="IN2_28"/>
      <w:bookmarkStart w:id="1830" w:name="_Toc1882194"/>
      <w:r w:rsidRPr="00890B0C">
        <w:rPr>
          <w:noProof/>
        </w:rPr>
        <w:t>IN2-28   Room Coverage Type/Amount</w:t>
      </w:r>
      <w:bookmarkEnd w:id="1829"/>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30"/>
    </w:p>
    <w:p w14:paraId="302B62C4" w14:textId="77777777" w:rsidR="00C344D6" w:rsidRDefault="00C344D6" w:rsidP="00C344D6">
      <w:pPr>
        <w:pStyle w:val="Components"/>
      </w:pPr>
      <w:bookmarkStart w:id="1831"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31"/>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32" w:name="IN2_29"/>
      <w:bookmarkStart w:id="1833" w:name="_Toc1882195"/>
      <w:r w:rsidRPr="00890B0C">
        <w:rPr>
          <w:noProof/>
        </w:rPr>
        <w:t>IN2-29   Policy Type/Amount</w:t>
      </w:r>
      <w:bookmarkEnd w:id="1832"/>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33"/>
    </w:p>
    <w:p w14:paraId="3EE7D30E" w14:textId="77777777" w:rsidR="00C344D6" w:rsidRDefault="00C344D6" w:rsidP="00C344D6">
      <w:pPr>
        <w:pStyle w:val="Components"/>
      </w:pPr>
      <w:bookmarkStart w:id="1834"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34"/>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35" w:name="_Hlt815969"/>
      <w:bookmarkStart w:id="1836" w:name="_Toc1882196"/>
      <w:bookmarkEnd w:id="1835"/>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36"/>
    </w:p>
    <w:p w14:paraId="550EF071" w14:textId="77777777" w:rsidR="00C344D6" w:rsidRDefault="00C344D6" w:rsidP="00C344D6">
      <w:pPr>
        <w:pStyle w:val="Components"/>
      </w:pPr>
      <w:bookmarkStart w:id="1837"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837"/>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838" w:name="_Toc1882197"/>
      <w:bookmarkStart w:id="1839" w:name="_Toc346777013"/>
      <w:bookmarkStart w:id="1840"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838"/>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841"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841"/>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842"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842"/>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843"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843"/>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844"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844"/>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845"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845"/>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846"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846"/>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847"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847"/>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848"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848"/>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849"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849"/>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850"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850"/>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851"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851"/>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852"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852"/>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853"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853"/>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854"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854"/>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855"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855"/>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856"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856"/>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857"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857"/>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858"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858"/>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859"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859"/>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860"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860"/>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861"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861"/>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862"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862"/>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863"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863"/>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864"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864"/>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865"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865"/>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866"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866"/>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867"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867"/>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868"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868"/>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869"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869"/>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870"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870"/>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871"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871"/>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872"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872"/>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873"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873"/>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874"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874"/>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875"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875"/>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876"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876"/>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877"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877"/>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878" w:name="IN2_70"/>
      <w:bookmarkStart w:id="1879" w:name="_Toc1882236"/>
      <w:r w:rsidRPr="00890B0C">
        <w:rPr>
          <w:noProof/>
        </w:rPr>
        <w:t>IN2-70   Insured Employer Organization Name and ID</w:t>
      </w:r>
      <w:bookmarkEnd w:id="1878"/>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879"/>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880"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880"/>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881"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881"/>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882" w:name="_Hlt816964"/>
        <w:r w:rsidRPr="00890B0C">
          <w:rPr>
            <w:rStyle w:val="ReferenceUserTable"/>
            <w:noProof/>
          </w:rPr>
          <w:t>o</w:t>
        </w:r>
        <w:bookmarkEnd w:id="1882"/>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883" w:name="_Hlt479436234"/>
      <w:bookmarkStart w:id="1884" w:name="_Toc348245486"/>
      <w:bookmarkStart w:id="1885" w:name="_Toc348245556"/>
      <w:bookmarkStart w:id="1886" w:name="_Toc348259071"/>
      <w:bookmarkStart w:id="1887" w:name="_Toc348340225"/>
      <w:bookmarkStart w:id="1888" w:name="_Toc359236268"/>
      <w:bookmarkStart w:id="1889" w:name="_Toc1882239"/>
      <w:bookmarkStart w:id="1890" w:name="_Toc89062833"/>
      <w:bookmarkStart w:id="1891" w:name="_Toc20321553"/>
      <w:bookmarkEnd w:id="1883"/>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892" w:name="_Hlt1757754"/>
      <w:r w:rsidRPr="00890B0C">
        <w:rPr>
          <w:noProof/>
        </w:rPr>
        <w:t>Insurance Additional Information, Certification</w:t>
      </w:r>
      <w:bookmarkEnd w:id="1839"/>
      <w:bookmarkEnd w:id="1840"/>
      <w:bookmarkEnd w:id="1884"/>
      <w:bookmarkEnd w:id="1885"/>
      <w:bookmarkEnd w:id="1886"/>
      <w:bookmarkEnd w:id="1887"/>
      <w:r w:rsidRPr="00890B0C">
        <w:rPr>
          <w:noProof/>
        </w:rPr>
        <w:t xml:space="preserve"> Segment</w:t>
      </w:r>
      <w:bookmarkEnd w:id="1888"/>
      <w:bookmarkEnd w:id="1889"/>
      <w:bookmarkEnd w:id="1890"/>
      <w:bookmarkEnd w:id="1891"/>
      <w:bookmarkEnd w:id="1892"/>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893" w:name="IN3"/>
      <w:r w:rsidRPr="00890B0C">
        <w:rPr>
          <w:noProof/>
        </w:rPr>
        <w:t>HL7 Attribute Table - IN3</w:t>
      </w:r>
      <w:bookmarkEnd w:id="1893"/>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0" w:anchor="HL70233" w:history="1">
              <w:r w:rsidR="009E61BC" w:rsidRPr="00890B0C">
                <w:rPr>
                  <w:rStyle w:val="HyperlinkTable"/>
                  <w:noProof/>
                </w:rPr>
                <w:t>023</w:t>
              </w:r>
              <w:bookmarkStart w:id="1894" w:name="_Hlt479436327"/>
              <w:r w:rsidR="009E61BC" w:rsidRPr="00890B0C">
                <w:rPr>
                  <w:rStyle w:val="HyperlinkTable"/>
                  <w:noProof/>
                </w:rPr>
                <w:t>3</w:t>
              </w:r>
              <w:bookmarkEnd w:id="1894"/>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895" w:name="_Toc1882240"/>
      <w:r w:rsidRPr="00C80A56">
        <w:rPr>
          <w:noProof/>
          <w:vanish/>
        </w:rPr>
        <w:t>IN3 Field Definitions</w:t>
      </w:r>
      <w:bookmarkEnd w:id="1895"/>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896"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896"/>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897"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897"/>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898"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898"/>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899"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899"/>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00"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00"/>
    </w:p>
    <w:p w14:paraId="2E7622D1" w14:textId="77777777" w:rsidR="00C344D6" w:rsidRDefault="00C344D6" w:rsidP="00C344D6">
      <w:pPr>
        <w:pStyle w:val="Components"/>
      </w:pPr>
      <w:bookmarkStart w:id="1901" w:name="MOPComponent"/>
      <w:r>
        <w:t>Components:  &lt;Money or Percentage Indicator (ID)&gt; ^ &lt;Money or Percentage Quantity (NM)&gt; ^ &lt;Monetary  Denomination (ID)&gt;</w:t>
      </w:r>
      <w:bookmarkEnd w:id="1901"/>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02"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02"/>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03"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03"/>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04"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04"/>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05"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05"/>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06"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06"/>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07"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07"/>
    </w:p>
    <w:p w14:paraId="73DAD93C" w14:textId="77777777" w:rsidR="00C344D6" w:rsidRDefault="00C344D6" w:rsidP="00C344D6">
      <w:pPr>
        <w:pStyle w:val="Components"/>
      </w:pPr>
      <w:bookmarkStart w:id="1908"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8"/>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09"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09"/>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10"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10"/>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11"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11"/>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1912" w:name="_Hlt1327898"/>
        <w:r w:rsidRPr="003B6C8C">
          <w:rPr>
            <w:rStyle w:val="ReferenceUserTable"/>
          </w:rPr>
          <w:t>s</w:t>
        </w:r>
        <w:bookmarkEnd w:id="1912"/>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13"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13"/>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14"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14"/>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15"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15"/>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16"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16"/>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17"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17"/>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18"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18"/>
    </w:p>
    <w:p w14:paraId="52363DAB" w14:textId="77777777" w:rsidR="00C344D6" w:rsidRDefault="00C344D6" w:rsidP="00C344D6">
      <w:pPr>
        <w:pStyle w:val="Components"/>
      </w:pPr>
      <w:bookmarkStart w:id="1919"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9"/>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20" w:name="_Hlt526707983"/>
      <w:bookmarkStart w:id="1921" w:name="_Toc1882261"/>
      <w:bookmarkEnd w:id="1920"/>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21"/>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22"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22"/>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23"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23"/>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24"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24"/>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25"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25"/>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26" w:name="_Toc346777014"/>
      <w:bookmarkStart w:id="1927" w:name="_Toc346777051"/>
      <w:bookmarkStart w:id="1928" w:name="_Toc348245487"/>
      <w:bookmarkStart w:id="1929" w:name="_Toc348245557"/>
      <w:bookmarkStart w:id="1930" w:name="_Toc348259072"/>
      <w:bookmarkStart w:id="1931" w:name="_Toc348340226"/>
      <w:bookmarkStart w:id="1932"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33" w:name="_Hlk2708593"/>
      <w:r w:rsidRPr="00890B0C">
        <w:rPr>
          <w:noProof/>
        </w:rPr>
        <w:t xml:space="preserve">This field contains the </w:t>
      </w:r>
      <w:r>
        <w:rPr>
          <w:noProof/>
        </w:rPr>
        <w:t>result of the online verification</w:t>
      </w:r>
      <w:bookmarkEnd w:id="1933"/>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934" w:name="_Toc1882266"/>
      <w:bookmarkStart w:id="1935" w:name="_Toc89062834"/>
      <w:bookmarkStart w:id="1936"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937" w:name="_Hlt1757766"/>
      <w:r w:rsidRPr="00890B0C">
        <w:rPr>
          <w:noProof/>
        </w:rPr>
        <w:t>Accident</w:t>
      </w:r>
      <w:bookmarkEnd w:id="1926"/>
      <w:bookmarkEnd w:id="1927"/>
      <w:bookmarkEnd w:id="1928"/>
      <w:bookmarkEnd w:id="1929"/>
      <w:bookmarkEnd w:id="1930"/>
      <w:bookmarkEnd w:id="1931"/>
      <w:r w:rsidRPr="00890B0C">
        <w:rPr>
          <w:noProof/>
        </w:rPr>
        <w:t xml:space="preserve"> Segm</w:t>
      </w:r>
      <w:bookmarkEnd w:id="1937"/>
      <w:r w:rsidRPr="00890B0C">
        <w:rPr>
          <w:noProof/>
        </w:rPr>
        <w:t>ent</w:t>
      </w:r>
      <w:bookmarkEnd w:id="1932"/>
      <w:bookmarkEnd w:id="1934"/>
      <w:bookmarkEnd w:id="1935"/>
      <w:bookmarkEnd w:id="1936"/>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938" w:name="ACC"/>
      <w:r w:rsidRPr="00890B0C">
        <w:rPr>
          <w:noProof/>
        </w:rPr>
        <w:lastRenderedPageBreak/>
        <w:t xml:space="preserve">HL7 Attribute Table </w:t>
      </w:r>
      <w:r w:rsidRPr="00890B0C">
        <w:rPr>
          <w:rStyle w:val="ReferenceUserTable"/>
          <w:noProof/>
        </w:rPr>
        <w:t>-</w:t>
      </w:r>
      <w:r w:rsidRPr="00890B0C">
        <w:rPr>
          <w:noProof/>
        </w:rPr>
        <w:t xml:space="preserve"> ACC</w:t>
      </w:r>
      <w:bookmarkEnd w:id="1938"/>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939" w:name="_Toc1882267"/>
      <w:r w:rsidRPr="00890B0C">
        <w:rPr>
          <w:noProof/>
          <w:vanish/>
        </w:rPr>
        <w:t>ACC Field Definitions</w:t>
      </w:r>
      <w:bookmarkEnd w:id="1939"/>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940"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940"/>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941"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941"/>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942"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942"/>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943" w:name="_Toc1882271"/>
      <w:bookmarkStart w:id="1944" w:name="_Toc346777015"/>
      <w:bookmarkStart w:id="1945"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943"/>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946"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946"/>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947"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947"/>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1948"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948"/>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1949" w:name="_Toc1882274"/>
      <w:bookmarkStart w:id="1950" w:name="_Toc348245488"/>
      <w:bookmarkStart w:id="1951" w:name="_Toc348245558"/>
      <w:bookmarkStart w:id="1952" w:name="_Toc348259073"/>
      <w:bookmarkStart w:id="1953" w:name="_Toc348340227"/>
      <w:bookmarkStart w:id="1954"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949"/>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1955"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955"/>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1956"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957" w:name="_Hlt1578264"/>
      <w:bookmarkEnd w:id="1957"/>
      <w:r w:rsidRPr="00890B0C">
        <w:rPr>
          <w:noProof/>
        </w:rPr>
        <w:t>(ST)   01504</w:t>
      </w:r>
      <w:bookmarkEnd w:id="1956"/>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1958"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958"/>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1959" w:name="_Hlt1328081"/>
      <w:bookmarkStart w:id="1960" w:name="ACC_11"/>
      <w:bookmarkStart w:id="1961" w:name="_Toc1882278"/>
      <w:bookmarkEnd w:id="1959"/>
      <w:r w:rsidRPr="00890B0C">
        <w:rPr>
          <w:noProof/>
        </w:rPr>
        <w:t>ACC-11   Accident Address</w:t>
      </w:r>
      <w:bookmarkEnd w:id="1960"/>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1961"/>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1962" w:name="_Toc1882279"/>
      <w:bookmarkStart w:id="1963" w:name="_Toc89062835"/>
      <w:bookmarkStart w:id="1964"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1965" w:name="_Hlt1757777"/>
      <w:bookmarkEnd w:id="1944"/>
      <w:bookmarkEnd w:id="1945"/>
      <w:bookmarkEnd w:id="1950"/>
      <w:bookmarkEnd w:id="1951"/>
      <w:bookmarkEnd w:id="1952"/>
      <w:bookmarkEnd w:id="1953"/>
      <w:r w:rsidRPr="00890B0C">
        <w:rPr>
          <w:noProof/>
        </w:rPr>
        <w:t>Se</w:t>
      </w:r>
      <w:bookmarkEnd w:id="1965"/>
      <w:r w:rsidRPr="00890B0C">
        <w:rPr>
          <w:noProof/>
        </w:rPr>
        <w:t>gment</w:t>
      </w:r>
      <w:bookmarkEnd w:id="1954"/>
      <w:bookmarkEnd w:id="1962"/>
      <w:bookmarkEnd w:id="1963"/>
      <w:bookmarkEnd w:id="1964"/>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1966" w:name="UB1"/>
      <w:r w:rsidRPr="00890B0C">
        <w:rPr>
          <w:noProof/>
        </w:rPr>
        <w:t>HL7 Attribute Table - UB1</w:t>
      </w:r>
      <w:bookmarkEnd w:id="1966"/>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1967" w:name="_Hlt1331112"/>
      <w:bookmarkStart w:id="1968" w:name="_Toc1882280"/>
      <w:bookmarkEnd w:id="1967"/>
      <w:r w:rsidRPr="00890B0C">
        <w:rPr>
          <w:noProof/>
          <w:vanish/>
        </w:rPr>
        <w:t>UB1 Field Definitions</w:t>
      </w:r>
      <w:bookmarkEnd w:id="1968"/>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1969"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1969"/>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1970" w:name="UB1_02"/>
      <w:bookmarkStart w:id="1971" w:name="_Toc1882282"/>
      <w:r w:rsidRPr="00890B0C">
        <w:rPr>
          <w:noProof/>
        </w:rPr>
        <w:t>UB1-2   Blood Deductible</w:t>
      </w:r>
      <w:bookmarkEnd w:id="1970"/>
      <w:r w:rsidRPr="00890B0C">
        <w:rPr>
          <w:noProof/>
        </w:rPr>
        <w:t xml:space="preserve">   00531</w:t>
      </w:r>
      <w:bookmarkEnd w:id="1971"/>
    </w:p>
    <w:p w14:paraId="4AE6FB08" w14:textId="77777777" w:rsidR="009E61BC" w:rsidRPr="00890B0C" w:rsidRDefault="009E61BC">
      <w:pPr>
        <w:pStyle w:val="NormalIndented"/>
        <w:rPr>
          <w:noProof/>
        </w:rPr>
      </w:pPr>
      <w:bookmarkStart w:id="1972" w:name="OLE_LINK2"/>
      <w:bookmarkStart w:id="1973"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1974" w:name="_Toc1882283"/>
      <w:bookmarkEnd w:id="1972"/>
      <w:bookmarkEnd w:id="1973"/>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1974"/>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1975"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1975"/>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1976"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1976"/>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1977"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1977"/>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1978"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1978"/>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1979"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1979"/>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1980"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1980"/>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1981"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1981"/>
    </w:p>
    <w:p w14:paraId="4DD356F2" w14:textId="77777777" w:rsidR="009E61BC" w:rsidRPr="00890B0C" w:rsidRDefault="009E61BC">
      <w:pPr>
        <w:pStyle w:val="NormalIndented"/>
        <w:rPr>
          <w:noProof/>
        </w:rPr>
      </w:pPr>
      <w:bookmarkStart w:id="1982"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1983" w:name="_Toc1882291"/>
      <w:bookmarkEnd w:id="1982"/>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1983"/>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1984"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1984"/>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1985"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1985"/>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1986"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1986"/>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1987"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1987"/>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1988"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1988"/>
    </w:p>
    <w:p w14:paraId="3353A840" w14:textId="77777777" w:rsidR="009E61BC" w:rsidRPr="00890B0C" w:rsidRDefault="009E61BC">
      <w:pPr>
        <w:pStyle w:val="NormalIndented"/>
        <w:rPr>
          <w:noProof/>
        </w:rPr>
      </w:pPr>
      <w:bookmarkStart w:id="1989"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1990" w:name="_Toc1882297"/>
      <w:bookmarkEnd w:id="1989"/>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1990"/>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1991"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1991"/>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1992"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1992"/>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1993"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1993"/>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1994"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1994"/>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1995"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1995"/>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1996"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1996"/>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1997" w:name="_Toc346777016"/>
      <w:bookmarkStart w:id="1998" w:name="_Toc346777053"/>
      <w:bookmarkStart w:id="1999" w:name="_Toc348245489"/>
      <w:bookmarkStart w:id="2000" w:name="_Toc348245559"/>
      <w:bookmarkStart w:id="2001" w:name="_Toc348259074"/>
      <w:bookmarkStart w:id="2002" w:name="_Toc348340228"/>
      <w:bookmarkStart w:id="2003" w:name="_Toc359236271"/>
      <w:bookmarkStart w:id="2004" w:name="_Toc1882304"/>
      <w:bookmarkStart w:id="2005" w:name="_Toc89062836"/>
      <w:bookmarkStart w:id="2006"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07" w:name="_Hlt1757799"/>
      <w:r w:rsidRPr="00890B0C">
        <w:rPr>
          <w:noProof/>
        </w:rPr>
        <w:t>Data</w:t>
      </w:r>
      <w:bookmarkEnd w:id="1997"/>
      <w:bookmarkEnd w:id="1998"/>
      <w:bookmarkEnd w:id="1999"/>
      <w:bookmarkEnd w:id="2000"/>
      <w:bookmarkEnd w:id="2001"/>
      <w:bookmarkEnd w:id="2002"/>
      <w:r w:rsidRPr="00890B0C">
        <w:rPr>
          <w:noProof/>
        </w:rPr>
        <w:t xml:space="preserve"> Segm</w:t>
      </w:r>
      <w:bookmarkEnd w:id="2007"/>
      <w:r w:rsidRPr="00890B0C">
        <w:rPr>
          <w:noProof/>
        </w:rPr>
        <w:t>ent</w:t>
      </w:r>
      <w:bookmarkEnd w:id="2003"/>
      <w:bookmarkEnd w:id="2004"/>
      <w:bookmarkEnd w:id="2005"/>
      <w:bookmarkEnd w:id="2006"/>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08" w:name="UB2"/>
      <w:r w:rsidRPr="00890B0C">
        <w:rPr>
          <w:noProof/>
        </w:rPr>
        <w:t>HL7 Attribute Table - UB2</w:t>
      </w:r>
      <w:bookmarkEnd w:id="2008"/>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09" w:name="_Toc1882305"/>
      <w:r w:rsidRPr="004933D3">
        <w:rPr>
          <w:noProof/>
          <w:vanish/>
        </w:rPr>
        <w:t>UB2 Field Definitions</w:t>
      </w:r>
      <w:bookmarkEnd w:id="2009"/>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10"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10"/>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11" w:name="IN2_21"/>
      <w:bookmarkStart w:id="2012" w:name="UB2_2"/>
      <w:bookmarkStart w:id="2013" w:name="_Toc1882307"/>
      <w:bookmarkEnd w:id="2011"/>
      <w:bookmarkEnd w:id="2012"/>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13"/>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14" w:name="UB2_3"/>
      <w:bookmarkStart w:id="2015" w:name="_Toc1882308"/>
      <w:bookmarkEnd w:id="2014"/>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15"/>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16"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16"/>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17" w:name="UB2_5"/>
      <w:bookmarkStart w:id="2018" w:name="_Toc1882310"/>
      <w:bookmarkEnd w:id="2017"/>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18"/>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19" w:name="UB2_6"/>
      <w:bookmarkStart w:id="2020" w:name="_Toc1882311"/>
      <w:bookmarkEnd w:id="2019"/>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20"/>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21" w:name="UB2_7"/>
      <w:bookmarkStart w:id="2022" w:name="_Toc1882312"/>
      <w:bookmarkEnd w:id="2021"/>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22"/>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23" w:name="UB2_8"/>
      <w:bookmarkStart w:id="2024" w:name="_Toc1882313"/>
      <w:bookmarkEnd w:id="2023"/>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24"/>
    </w:p>
    <w:p w14:paraId="380D1395" w14:textId="77777777" w:rsidR="00C344D6" w:rsidRPr="00225B0A" w:rsidRDefault="00C344D6" w:rsidP="00C344D6">
      <w:pPr>
        <w:pStyle w:val="Components"/>
      </w:pPr>
      <w:bookmarkStart w:id="2025" w:name="OSPComponent"/>
      <w:bookmarkStart w:id="2026"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25"/>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26"/>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27"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27"/>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28"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28"/>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29"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29"/>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30"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30"/>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31"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31"/>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32"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32"/>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33"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33"/>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034" w:name="_Toc1882322"/>
      <w:bookmarkStart w:id="2035" w:name="_Toc346776931"/>
      <w:bookmarkStart w:id="2036" w:name="_Toc346777017"/>
      <w:bookmarkStart w:id="2037"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034"/>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038" w:name="_Toc1882323"/>
      <w:bookmarkStart w:id="2039" w:name="_Toc89062837"/>
      <w:bookmarkStart w:id="2040" w:name="_Toc20321557"/>
      <w:bookmarkStart w:id="2041" w:name="_Toc348245490"/>
      <w:bookmarkStart w:id="2042" w:name="_Toc348245560"/>
      <w:bookmarkStart w:id="2043" w:name="_Toc348259075"/>
      <w:bookmarkStart w:id="2044" w:name="_Toc348340229"/>
      <w:bookmarkStart w:id="2045" w:name="_Toc359236272"/>
      <w:r w:rsidRPr="00890B0C">
        <w:rPr>
          <w:noProof/>
        </w:rPr>
        <w:lastRenderedPageBreak/>
        <w:t xml:space="preserve">ABS - </w:t>
      </w:r>
      <w:bookmarkStart w:id="2046" w:name="_Hlt1757815"/>
      <w:r w:rsidRPr="00890B0C">
        <w:rPr>
          <w:noProof/>
        </w:rPr>
        <w:t>Abstract Segment</w:t>
      </w:r>
      <w:bookmarkEnd w:id="2038"/>
      <w:bookmarkEnd w:id="2039"/>
      <w:bookmarkEnd w:id="2040"/>
      <w:bookmarkEnd w:id="2046"/>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047" w:name="ABS"/>
      <w:r w:rsidRPr="00890B0C">
        <w:rPr>
          <w:noProof/>
        </w:rPr>
        <w:t>HL7 Attribute Table - ABS</w:t>
      </w:r>
      <w:bookmarkEnd w:id="2047"/>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048" w:name="_Toc1882324"/>
      <w:r w:rsidRPr="00890B0C">
        <w:rPr>
          <w:noProof/>
          <w:vanish/>
        </w:rPr>
        <w:t>ABS Field Definitions</w:t>
      </w:r>
      <w:bookmarkEnd w:id="2048"/>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049"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049"/>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050"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050"/>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051"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051"/>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2052" w:name="_Hlt1328370"/>
        <w:r w:rsidRPr="00890B0C">
          <w:rPr>
            <w:rStyle w:val="ReferenceUserTable"/>
            <w:noProof/>
          </w:rPr>
          <w:t>n</w:t>
        </w:r>
        <w:bookmarkEnd w:id="2052"/>
        <w:r w:rsidRPr="00890B0C">
          <w:rPr>
            <w:rStyle w:val="ReferenceUserTable"/>
            <w:noProof/>
          </w:rPr>
          <w:t>ed Table 0421 - Severity of Ill</w:t>
        </w:r>
        <w:bookmarkStart w:id="2053" w:name="_Hlt488683637"/>
        <w:r w:rsidRPr="00890B0C">
          <w:rPr>
            <w:rStyle w:val="ReferenceUserTable"/>
            <w:noProof/>
          </w:rPr>
          <w:t>n</w:t>
        </w:r>
        <w:bookmarkEnd w:id="2053"/>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054" w:name="_Hlt488683643"/>
      <w:bookmarkStart w:id="2055" w:name="_Toc1882328"/>
      <w:bookmarkEnd w:id="2054"/>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055"/>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056"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056"/>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057"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057"/>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058"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058"/>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059"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059"/>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060"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060"/>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061"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061"/>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062"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062"/>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063"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063"/>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064"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064"/>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065"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065"/>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066"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066"/>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067" w:name="_Toc1882339"/>
      <w:bookmarkStart w:id="2068" w:name="_Toc89062838"/>
      <w:bookmarkStart w:id="2069" w:name="_Toc20321558"/>
      <w:r w:rsidRPr="00890B0C">
        <w:rPr>
          <w:noProof/>
        </w:rPr>
        <w:t xml:space="preserve">BLC - </w:t>
      </w:r>
      <w:bookmarkStart w:id="2070" w:name="_Hlt1757827"/>
      <w:r w:rsidRPr="00890B0C">
        <w:rPr>
          <w:noProof/>
        </w:rPr>
        <w:t>Blood Code Segm</w:t>
      </w:r>
      <w:bookmarkEnd w:id="2070"/>
      <w:r w:rsidRPr="00890B0C">
        <w:rPr>
          <w:noProof/>
        </w:rPr>
        <w:t>ent</w:t>
      </w:r>
      <w:bookmarkEnd w:id="2067"/>
      <w:bookmarkEnd w:id="2068"/>
      <w:bookmarkEnd w:id="2069"/>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071" w:name="_Hlt479102393"/>
      <w:bookmarkStart w:id="2072" w:name="BLC"/>
      <w:bookmarkEnd w:id="2071"/>
      <w:r w:rsidRPr="00890B0C">
        <w:rPr>
          <w:noProof/>
        </w:rPr>
        <w:t>HL7 Attribute Table - BLC</w:t>
      </w:r>
      <w:bookmarkEnd w:id="2072"/>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073" w:name="_Toc1882340"/>
      <w:r w:rsidRPr="00890B0C">
        <w:rPr>
          <w:noProof/>
          <w:vanish/>
        </w:rPr>
        <w:lastRenderedPageBreak/>
        <w:t>BLC Field Definitions</w:t>
      </w:r>
      <w:bookmarkEnd w:id="2073"/>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074"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074"/>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075"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075"/>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076" w:name="_Toc1882343"/>
      <w:bookmarkStart w:id="2077" w:name="_Toc89062839"/>
      <w:bookmarkStart w:id="2078" w:name="_Toc20321559"/>
      <w:r w:rsidRPr="00890B0C">
        <w:rPr>
          <w:noProof/>
        </w:rPr>
        <w:t xml:space="preserve">RMI - </w:t>
      </w:r>
      <w:bookmarkStart w:id="2079" w:name="_Hlt1757838"/>
      <w:r w:rsidRPr="00890B0C">
        <w:rPr>
          <w:noProof/>
        </w:rPr>
        <w:t>Risk Management Incident Seg</w:t>
      </w:r>
      <w:bookmarkEnd w:id="2079"/>
      <w:r w:rsidRPr="00890B0C">
        <w:rPr>
          <w:noProof/>
        </w:rPr>
        <w:t>ment</w:t>
      </w:r>
      <w:bookmarkEnd w:id="2076"/>
      <w:bookmarkEnd w:id="2077"/>
      <w:bookmarkEnd w:id="2078"/>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080" w:name="RMI"/>
      <w:r w:rsidRPr="00713BF5">
        <w:rPr>
          <w:noProof/>
          <w:lang w:val="fr-CH"/>
        </w:rPr>
        <w:t>HL7 Attribute Table - RMI - Risk Management Incident</w:t>
      </w:r>
      <w:bookmarkEnd w:id="2080"/>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081" w:name="_Toc1882344"/>
      <w:r w:rsidRPr="00890B0C">
        <w:rPr>
          <w:noProof/>
          <w:vanish/>
        </w:rPr>
        <w:t>RMI Field Definitions</w:t>
      </w:r>
      <w:bookmarkEnd w:id="2081"/>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082" w:name="_Toc1882345"/>
      <w:r w:rsidRPr="00890B0C">
        <w:rPr>
          <w:noProof/>
        </w:rPr>
        <w:t xml:space="preserve">RMI-1   </w:t>
      </w:r>
      <w:bookmarkStart w:id="2083" w:name="RMI_01"/>
      <w:r w:rsidRPr="00890B0C">
        <w:rPr>
          <w:noProof/>
        </w:rPr>
        <w:t>Risk Management Incident Code</w:t>
      </w:r>
      <w:bookmarkEnd w:id="2083"/>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082"/>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084"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084"/>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085"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085"/>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086" w:name="_Hlt483864294"/>
      <w:bookmarkStart w:id="2087" w:name="_Toc1882348"/>
      <w:bookmarkStart w:id="2088" w:name="_Toc89062840"/>
      <w:bookmarkStart w:id="2089" w:name="_Toc20321560"/>
      <w:bookmarkEnd w:id="2086"/>
      <w:r w:rsidRPr="00890B0C">
        <w:rPr>
          <w:noProof/>
        </w:rPr>
        <w:t>GP1</w:t>
      </w:r>
      <w:r w:rsidR="00785E73">
        <w:rPr>
          <w:noProof/>
        </w:rPr>
        <w:t xml:space="preserve"> </w:t>
      </w:r>
      <w:r w:rsidR="00A41C0E" w:rsidRPr="00A41C0E">
        <w:rPr>
          <w:noProof/>
        </w:rPr>
        <w:t>-</w:t>
      </w:r>
      <w:r w:rsidRPr="00890B0C">
        <w:rPr>
          <w:noProof/>
        </w:rPr>
        <w:t xml:space="preserve"> G</w:t>
      </w:r>
      <w:bookmarkStart w:id="2090" w:name="_Hlt1757852"/>
      <w:r w:rsidRPr="00890B0C">
        <w:rPr>
          <w:noProof/>
        </w:rPr>
        <w:t>rouping/Reimbursement - Visit Se</w:t>
      </w:r>
      <w:bookmarkEnd w:id="2090"/>
      <w:r w:rsidRPr="00890B0C">
        <w:rPr>
          <w:noProof/>
        </w:rPr>
        <w:t>gment</w:t>
      </w:r>
      <w:bookmarkEnd w:id="2087"/>
      <w:bookmarkEnd w:id="2088"/>
      <w:bookmarkEnd w:id="2089"/>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091" w:name="_Hlt479102398"/>
      <w:bookmarkStart w:id="2092" w:name="GP1"/>
      <w:bookmarkEnd w:id="2091"/>
      <w:r w:rsidRPr="00890B0C">
        <w:rPr>
          <w:noProof/>
        </w:rPr>
        <w:t xml:space="preserve">HL7 Attribute Table - GP1 - Grouping/Reimbursement - Visit </w:t>
      </w:r>
      <w:bookmarkEnd w:id="2092"/>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0" w:anchor="HL70455" w:history="1">
              <w:r w:rsidR="009E61BC" w:rsidRPr="00890B0C">
                <w:rPr>
                  <w:rStyle w:val="HyperlinkTable"/>
                  <w:noProof/>
                </w:rPr>
                <w:t>04</w:t>
              </w:r>
              <w:bookmarkStart w:id="2093" w:name="_Hlt489245026"/>
              <w:r w:rsidR="009E61BC" w:rsidRPr="00890B0C">
                <w:rPr>
                  <w:rStyle w:val="HyperlinkTable"/>
                  <w:noProof/>
                </w:rPr>
                <w:t>5</w:t>
              </w:r>
              <w:bookmarkEnd w:id="2093"/>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094" w:name="_Toc1882349"/>
      <w:r w:rsidRPr="00890B0C">
        <w:rPr>
          <w:noProof/>
          <w:vanish/>
        </w:rPr>
        <w:t>GP1 Field Definitions</w:t>
      </w:r>
      <w:bookmarkEnd w:id="2094"/>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095"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095"/>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2096" w:name="_Hlt489169720"/>
        <w:r w:rsidRPr="00890B0C">
          <w:rPr>
            <w:rStyle w:val="ReferenceUserTable"/>
            <w:noProof/>
          </w:rPr>
          <w:t>e</w:t>
        </w:r>
        <w:bookmarkEnd w:id="2096"/>
        <w:r w:rsidRPr="00890B0C">
          <w:rPr>
            <w:rStyle w:val="ReferenceUserTable"/>
            <w:noProof/>
          </w:rPr>
          <w:t>r-defi</w:t>
        </w:r>
        <w:bookmarkStart w:id="2097" w:name="_Hlt489169841"/>
        <w:r w:rsidRPr="00890B0C">
          <w:rPr>
            <w:rStyle w:val="ReferenceUserTable"/>
            <w:noProof/>
          </w:rPr>
          <w:t>n</w:t>
        </w:r>
        <w:bookmarkEnd w:id="2097"/>
        <w:r w:rsidRPr="00890B0C">
          <w:rPr>
            <w:rStyle w:val="ReferenceUserTable"/>
            <w:noProof/>
          </w:rPr>
          <w:t xml:space="preserve">ed Table </w:t>
        </w:r>
        <w:bookmarkStart w:id="2098" w:name="_Hlt489169687"/>
        <w:r w:rsidRPr="00890B0C">
          <w:rPr>
            <w:rStyle w:val="ReferenceUserTable"/>
            <w:noProof/>
          </w:rPr>
          <w:t xml:space="preserve">0455 </w:t>
        </w:r>
        <w:bookmarkEnd w:id="2098"/>
        <w:r w:rsidRPr="00890B0C">
          <w:rPr>
            <w:rStyle w:val="ReferenceUserTable"/>
            <w:noProof/>
          </w:rPr>
          <w:t xml:space="preserve">- Type </w:t>
        </w:r>
        <w:bookmarkStart w:id="2099" w:name="_Hlt489169619"/>
        <w:r w:rsidRPr="00890B0C">
          <w:rPr>
            <w:rStyle w:val="ReferenceUserTable"/>
            <w:noProof/>
          </w:rPr>
          <w:t>o</w:t>
        </w:r>
        <w:bookmarkEnd w:id="2099"/>
        <w:r w:rsidRPr="00890B0C">
          <w:rPr>
            <w:rStyle w:val="ReferenceUserTable"/>
            <w:noProof/>
          </w:rPr>
          <w:t>f Bi</w:t>
        </w:r>
        <w:bookmarkStart w:id="2100" w:name="_Hlt489169660"/>
        <w:r w:rsidRPr="00890B0C">
          <w:rPr>
            <w:rStyle w:val="ReferenceUserTable"/>
            <w:noProof/>
          </w:rPr>
          <w:t>l</w:t>
        </w:r>
        <w:bookmarkEnd w:id="2100"/>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01" w:name="HL70455"/>
      <w:bookmarkStart w:id="2102" w:name="_Toc1882351"/>
      <w:bookmarkEnd w:id="2101"/>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02"/>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03" w:name="_Hlt489169794"/>
      <w:r w:rsidRPr="00890B0C">
        <w:rPr>
          <w:noProof/>
        </w:rPr>
        <w:t xml:space="preserve"> </w:t>
      </w:r>
      <w:bookmarkEnd w:id="2103"/>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04" w:name="_Hlt489169832"/>
      <w:r w:rsidRPr="00890B0C">
        <w:rPr>
          <w:rStyle w:val="ReferenceUserTable"/>
          <w:noProof/>
        </w:rPr>
        <w:t>d</w:t>
      </w:r>
      <w:bookmarkEnd w:id="2104"/>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05" w:name="HL70456"/>
      <w:bookmarkStart w:id="2106" w:name="_Toc1882352"/>
      <w:bookmarkEnd w:id="2105"/>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06"/>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2107" w:name="_Hlt489170038"/>
        <w:r w:rsidRPr="00890B0C">
          <w:rPr>
            <w:rStyle w:val="ReferenceUserTable"/>
            <w:noProof/>
          </w:rPr>
          <w:t>d</w:t>
        </w:r>
        <w:bookmarkEnd w:id="2107"/>
        <w:r w:rsidRPr="00890B0C">
          <w:rPr>
            <w:rStyle w:val="ReferenceUserTable"/>
            <w:noProof/>
          </w:rPr>
          <w:t xml:space="preserve"> Table 04</w:t>
        </w:r>
        <w:bookmarkStart w:id="2108" w:name="_Hlt489170093"/>
        <w:r w:rsidRPr="00890B0C">
          <w:rPr>
            <w:rStyle w:val="ReferenceUserTable"/>
            <w:noProof/>
          </w:rPr>
          <w:t>5</w:t>
        </w:r>
        <w:bookmarkEnd w:id="2108"/>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09" w:name="HL70457"/>
      <w:bookmarkStart w:id="2110" w:name="_Toc1882353"/>
      <w:bookmarkEnd w:id="2109"/>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10"/>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2111" w:name="_Hlt819384"/>
        <w:r w:rsidRPr="00890B0C">
          <w:rPr>
            <w:rStyle w:val="ReferenceUserTable"/>
            <w:noProof/>
          </w:rPr>
          <w:t>E</w:t>
        </w:r>
        <w:bookmarkEnd w:id="2111"/>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12" w:name="HL70458"/>
      <w:bookmarkStart w:id="2113" w:name="_Toc1882354"/>
      <w:bookmarkEnd w:id="2112"/>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13"/>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14" w:name="_Toc1882355"/>
      <w:bookmarkStart w:id="2115" w:name="_Toc89062841"/>
      <w:bookmarkStart w:id="2116" w:name="_Toc20321561"/>
      <w:r w:rsidRPr="00890B0C">
        <w:rPr>
          <w:noProof/>
        </w:rPr>
        <w:t xml:space="preserve">GP2 </w:t>
      </w:r>
      <w:r w:rsidR="004F164C" w:rsidRPr="004F164C">
        <w:rPr>
          <w:noProof/>
        </w:rPr>
        <w:t xml:space="preserve">- </w:t>
      </w:r>
      <w:r w:rsidRPr="00890B0C">
        <w:rPr>
          <w:noProof/>
        </w:rPr>
        <w:t>Grouping</w:t>
      </w:r>
      <w:bookmarkStart w:id="2117" w:name="_Hlt1757863"/>
      <w:r w:rsidRPr="00890B0C">
        <w:rPr>
          <w:noProof/>
        </w:rPr>
        <w:t>/Reimbursement - Procedure Line Item Se</w:t>
      </w:r>
      <w:bookmarkEnd w:id="2117"/>
      <w:r w:rsidRPr="00890B0C">
        <w:rPr>
          <w:noProof/>
        </w:rPr>
        <w:t>gment</w:t>
      </w:r>
      <w:bookmarkEnd w:id="2114"/>
      <w:bookmarkEnd w:id="2115"/>
      <w:bookmarkEnd w:id="2116"/>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18" w:name="GP2"/>
      <w:r w:rsidRPr="00890B0C">
        <w:rPr>
          <w:noProof/>
        </w:rPr>
        <w:t xml:space="preserve">HL7 Attribute Table - GP2 - Grouping/Reimbursement - Procedure Line Item </w:t>
      </w:r>
      <w:bookmarkEnd w:id="2118"/>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19" w:name="_Toc1882356"/>
      <w:r w:rsidRPr="00890B0C">
        <w:rPr>
          <w:noProof/>
          <w:vanish/>
        </w:rPr>
        <w:t>GP2 Field Definitions</w:t>
      </w:r>
      <w:bookmarkEnd w:id="2119"/>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20" w:name="_Toc1882357"/>
      <w:r w:rsidRPr="00890B0C">
        <w:rPr>
          <w:noProof/>
        </w:rPr>
        <w:t xml:space="preserve">GP2-1   </w:t>
      </w:r>
      <w:bookmarkStart w:id="2121" w:name="GP2_01"/>
      <w:r w:rsidRPr="00890B0C">
        <w:rPr>
          <w:noProof/>
        </w:rPr>
        <w:t>Revenue Code</w:t>
      </w:r>
      <w:bookmarkEnd w:id="2121"/>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20"/>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2122" w:name="_Hlt489172987"/>
        <w:r w:rsidRPr="00890B0C">
          <w:rPr>
            <w:rStyle w:val="ReferenceUserTable"/>
            <w:noProof/>
          </w:rPr>
          <w:t xml:space="preserve">0456 </w:t>
        </w:r>
        <w:bookmarkEnd w:id="2122"/>
        <w:r w:rsidRPr="00890B0C">
          <w:rPr>
            <w:rStyle w:val="ReferenceUserTable"/>
            <w:noProof/>
          </w:rPr>
          <w:t>- Rev</w:t>
        </w:r>
        <w:bookmarkStart w:id="2123" w:name="_Hlt489173027"/>
        <w:r w:rsidRPr="00890B0C">
          <w:rPr>
            <w:rStyle w:val="ReferenceUserTable"/>
            <w:noProof/>
          </w:rPr>
          <w:t>e</w:t>
        </w:r>
        <w:bookmarkEnd w:id="2123"/>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24"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24"/>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25"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25"/>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26"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26"/>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2127" w:name="_Hlt489173208"/>
        <w:r w:rsidRPr="00890B0C">
          <w:rPr>
            <w:rStyle w:val="ReferenceUserTable"/>
            <w:noProof/>
          </w:rPr>
          <w:t>e</w:t>
        </w:r>
        <w:bookmarkEnd w:id="2127"/>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28" w:name="HL70459"/>
      <w:bookmarkStart w:id="2129" w:name="_Toc1882361"/>
      <w:bookmarkEnd w:id="2128"/>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29"/>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30" w:name="HL70460"/>
      <w:bookmarkStart w:id="2131" w:name="GP2_06"/>
      <w:bookmarkStart w:id="2132" w:name="_Toc1882362"/>
      <w:bookmarkEnd w:id="2130"/>
      <w:r w:rsidRPr="00A41C0E">
        <w:rPr>
          <w:noProof/>
          <w:lang w:val="fr-FR"/>
        </w:rPr>
        <w:lastRenderedPageBreak/>
        <w:t>GP2-6   OCE Edit Code</w:t>
      </w:r>
      <w:bookmarkEnd w:id="2131"/>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32"/>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33"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134" w:name="_Hlt489173362"/>
      <w:r w:rsidRPr="00890B0C">
        <w:rPr>
          <w:rStyle w:val="ReferenceUserTable"/>
          <w:noProof/>
        </w:rPr>
        <w:t>O</w:t>
      </w:r>
      <w:bookmarkEnd w:id="2134"/>
      <w:r w:rsidRPr="00890B0C">
        <w:rPr>
          <w:rStyle w:val="ReferenceUserTable"/>
          <w:noProof/>
        </w:rPr>
        <w:t>CE Edit Code</w:t>
      </w:r>
      <w:r w:rsidR="005B65F4" w:rsidRPr="00890B0C">
        <w:rPr>
          <w:rStyle w:val="ReferenceUserTable"/>
          <w:noProof/>
        </w:rPr>
        <w:fldChar w:fldCharType="end"/>
      </w:r>
      <w:bookmarkEnd w:id="2133"/>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135"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135"/>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136" w:name="HL70466"/>
      <w:bookmarkStart w:id="2137" w:name="_Toc1882364"/>
      <w:bookmarkEnd w:id="2136"/>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137"/>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2138" w:name="_Hlt489173669"/>
        <w:r w:rsidRPr="00890B0C">
          <w:rPr>
            <w:rStyle w:val="ReferenceUserTable"/>
            <w:noProof/>
          </w:rPr>
          <w:t>M</w:t>
        </w:r>
        <w:bookmarkEnd w:id="2138"/>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139"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139"/>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140" w:name="HL70468"/>
      <w:bookmarkStart w:id="2141" w:name="_Toc1882366"/>
      <w:bookmarkEnd w:id="2140"/>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141"/>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142" w:name="HL70469"/>
      <w:bookmarkStart w:id="2143" w:name="_Toc1882367"/>
      <w:bookmarkEnd w:id="2142"/>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143"/>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144"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144"/>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2145" w:name="_Hlt494915322"/>
        <w:r w:rsidRPr="00890B0C">
          <w:rPr>
            <w:rStyle w:val="ReferenceUserTable"/>
            <w:noProof/>
          </w:rPr>
          <w:t>d</w:t>
        </w:r>
        <w:bookmarkEnd w:id="2145"/>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146" w:name="HL70470"/>
      <w:bookmarkStart w:id="2147" w:name="_Toc1882369"/>
      <w:bookmarkEnd w:id="2146"/>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147"/>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148"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148"/>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149" w:name="_Toc1882371"/>
      <w:bookmarkStart w:id="2150" w:name="_Toc89062842"/>
      <w:bookmarkStart w:id="2151" w:name="_Toc20321562"/>
      <w:r w:rsidRPr="00890B0C">
        <w:rPr>
          <w:noProof/>
        </w:rPr>
        <w:t>EXAMPLE TRANSACTIONS</w:t>
      </w:r>
      <w:bookmarkEnd w:id="2035"/>
      <w:bookmarkEnd w:id="2036"/>
      <w:bookmarkEnd w:id="2037"/>
      <w:bookmarkEnd w:id="2041"/>
      <w:bookmarkEnd w:id="2042"/>
      <w:bookmarkEnd w:id="2043"/>
      <w:bookmarkEnd w:id="2044"/>
      <w:bookmarkEnd w:id="2045"/>
      <w:bookmarkEnd w:id="2149"/>
      <w:bookmarkEnd w:id="2150"/>
      <w:bookmarkEnd w:id="2151"/>
    </w:p>
    <w:p w14:paraId="4BA93F0C" w14:textId="6743D01A" w:rsidR="009E61BC" w:rsidRPr="00890B0C" w:rsidRDefault="009E61BC">
      <w:pPr>
        <w:pStyle w:val="Heading3"/>
        <w:rPr>
          <w:noProof/>
        </w:rPr>
      </w:pPr>
      <w:bookmarkStart w:id="2152" w:name="_Toc346777018"/>
      <w:bookmarkStart w:id="2153" w:name="_Toc346777055"/>
      <w:bookmarkStart w:id="2154" w:name="_Toc348245491"/>
      <w:bookmarkStart w:id="2155" w:name="_Toc348245561"/>
      <w:bookmarkStart w:id="2156" w:name="_Toc348259076"/>
      <w:bookmarkStart w:id="2157" w:name="_Toc348340230"/>
      <w:bookmarkStart w:id="2158" w:name="_Toc359236273"/>
      <w:bookmarkStart w:id="2159" w:name="_Toc1882372"/>
      <w:bookmarkStart w:id="2160" w:name="_Toc89062843"/>
      <w:bookmarkStart w:id="2161" w:name="_Toc20321563"/>
      <w:r w:rsidRPr="00890B0C">
        <w:rPr>
          <w:noProof/>
        </w:rPr>
        <w:t>Create a patient billing/accounts receivable record</w:t>
      </w:r>
      <w:bookmarkEnd w:id="2152"/>
      <w:bookmarkEnd w:id="2153"/>
      <w:bookmarkEnd w:id="2154"/>
      <w:bookmarkEnd w:id="2155"/>
      <w:bookmarkEnd w:id="2156"/>
      <w:bookmarkEnd w:id="2157"/>
      <w:bookmarkEnd w:id="2158"/>
      <w:bookmarkEnd w:id="2159"/>
      <w:bookmarkEnd w:id="2160"/>
      <w:bookmarkEnd w:id="2161"/>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162" w:name="_Toc346777019"/>
      <w:bookmarkStart w:id="2163" w:name="_Toc346777056"/>
      <w:bookmarkStart w:id="2164" w:name="_Toc348245492"/>
      <w:bookmarkStart w:id="2165" w:name="_Toc348245562"/>
      <w:bookmarkStart w:id="2166" w:name="_Toc348259077"/>
      <w:bookmarkStart w:id="2167" w:name="_Toc348340231"/>
      <w:bookmarkStart w:id="2168" w:name="_Toc359236274"/>
      <w:bookmarkStart w:id="2169" w:name="_Toc1882373"/>
      <w:bookmarkStart w:id="2170" w:name="_Toc89062844"/>
      <w:bookmarkStart w:id="2171" w:name="_Toc20321564"/>
      <w:bookmarkStart w:id="2172" w:name="_Toc346777020"/>
      <w:bookmarkStart w:id="2173" w:name="_Toc346777057"/>
      <w:r w:rsidRPr="00890B0C">
        <w:rPr>
          <w:noProof/>
        </w:rPr>
        <w:lastRenderedPageBreak/>
        <w:t>Post a charge to a patient</w:t>
      </w:r>
      <w:r>
        <w:rPr>
          <w:noProof/>
        </w:rPr>
        <w:t>'</w:t>
      </w:r>
      <w:r w:rsidRPr="00890B0C">
        <w:rPr>
          <w:noProof/>
        </w:rPr>
        <w:t>s account</w:t>
      </w:r>
      <w:bookmarkEnd w:id="2162"/>
      <w:bookmarkEnd w:id="2163"/>
      <w:bookmarkEnd w:id="2164"/>
      <w:bookmarkEnd w:id="2165"/>
      <w:bookmarkEnd w:id="2166"/>
      <w:bookmarkEnd w:id="2167"/>
      <w:bookmarkEnd w:id="2168"/>
      <w:bookmarkEnd w:id="2169"/>
      <w:bookmarkEnd w:id="2170"/>
      <w:bookmarkEnd w:id="2171"/>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174" w:name="_Toc348245493"/>
      <w:bookmarkStart w:id="2175" w:name="_Toc348245563"/>
      <w:bookmarkStart w:id="2176" w:name="_Toc348259078"/>
      <w:bookmarkStart w:id="2177" w:name="_Toc348340232"/>
      <w:bookmarkStart w:id="2178" w:name="_Toc359236275"/>
      <w:bookmarkStart w:id="2179" w:name="_Toc1882374"/>
      <w:bookmarkStart w:id="2180" w:name="_Toc89062845"/>
      <w:bookmarkStart w:id="2181" w:name="_Toc20321565"/>
      <w:r w:rsidRPr="00890B0C">
        <w:rPr>
          <w:noProof/>
        </w:rPr>
        <w:t>Update patient accounts - update UB1 information</w:t>
      </w:r>
      <w:bookmarkEnd w:id="2172"/>
      <w:bookmarkEnd w:id="2173"/>
      <w:bookmarkEnd w:id="2174"/>
      <w:bookmarkEnd w:id="2175"/>
      <w:bookmarkEnd w:id="2176"/>
      <w:bookmarkEnd w:id="2177"/>
      <w:bookmarkEnd w:id="2178"/>
      <w:bookmarkEnd w:id="2179"/>
      <w:bookmarkEnd w:id="2180"/>
      <w:bookmarkEnd w:id="2181"/>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182" w:name="_Toc346777021"/>
      <w:bookmarkStart w:id="2183" w:name="_Toc346777058"/>
      <w:bookmarkStart w:id="2184" w:name="_Toc348245494"/>
      <w:bookmarkStart w:id="2185" w:name="_Toc348245564"/>
      <w:bookmarkStart w:id="2186" w:name="_Toc348259079"/>
      <w:bookmarkStart w:id="2187" w:name="_Toc348340233"/>
      <w:bookmarkStart w:id="2188" w:name="_Toc359236276"/>
      <w:bookmarkStart w:id="2189" w:name="_Toc1882375"/>
      <w:bookmarkStart w:id="2190" w:name="_Toc89062846"/>
      <w:bookmarkStart w:id="2191" w:name="_Toc20321566"/>
      <w:r w:rsidRPr="00890B0C">
        <w:rPr>
          <w:noProof/>
        </w:rPr>
        <w:t>Update patient accounts - update diagnosis and DRG information</w:t>
      </w:r>
      <w:bookmarkEnd w:id="2182"/>
      <w:bookmarkEnd w:id="2183"/>
      <w:bookmarkEnd w:id="2184"/>
      <w:bookmarkEnd w:id="2185"/>
      <w:bookmarkEnd w:id="2186"/>
      <w:bookmarkEnd w:id="2187"/>
      <w:bookmarkEnd w:id="2188"/>
      <w:bookmarkEnd w:id="2189"/>
      <w:bookmarkEnd w:id="2190"/>
      <w:bookmarkEnd w:id="2191"/>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91DD" w14:textId="77777777" w:rsidR="0062485D" w:rsidRDefault="0062485D" w:rsidP="009E61BC">
      <w:pPr>
        <w:spacing w:after="0" w:line="240" w:lineRule="auto"/>
      </w:pPr>
      <w:r>
        <w:separator/>
      </w:r>
    </w:p>
  </w:endnote>
  <w:endnote w:type="continuationSeparator" w:id="0">
    <w:p w14:paraId="7052DE12" w14:textId="77777777" w:rsidR="0062485D" w:rsidRDefault="0062485D"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192"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193"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rsidP="00ED0618">
    <w:pPr>
      <w:pStyle w:val="Footer"/>
      <w:tabs>
        <w:tab w:val="left" w:pos="5940"/>
      </w:tabs>
      <w:spacing w:after="0"/>
      <w:pPrChange w:id="2194" w:author="Lynn Laakso" w:date="2022-09-09T13:07:00Z">
        <w:pPr>
          <w:pStyle w:val="Footer"/>
          <w:spacing w:after="0"/>
        </w:pPr>
      </w:pPrChange>
    </w:pPr>
    <w:ins w:id="2195"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196"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197"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198"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199" w:author="Lynn Laakso" w:date="2022-09-09T13:07:00Z">
      <w:r w:rsidRPr="00887E0C">
        <w:fldChar w:fldCharType="end"/>
      </w:r>
    </w:ins>
    <w:del w:id="2200" w:author="Lynn Laakso" w:date="2022-09-09T13:07:00Z">
      <w:r w:rsidR="00000000" w:rsidDel="00ED0618">
        <w:fldChar w:fldCharType="begin"/>
      </w:r>
      <w:r w:rsidR="00000000" w:rsidDel="00ED0618">
        <w:delInstrText xml:space="preserve"> DOCPROPERTY release_month \* MERGEFORMAT </w:delInstrText>
      </w:r>
      <w:r w:rsidR="00000000" w:rsidDel="00ED0618">
        <w:fldChar w:fldCharType="separate"/>
      </w:r>
      <w:r w:rsidR="00E92E0E" w:rsidDel="00ED0618">
        <w:delText>September</w:delText>
      </w:r>
      <w:r w:rsidR="00000000"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01" w:author="Lynn Laakso" w:date="2022-09-09T13:07:00Z"/>
      </w:rPr>
    </w:pPr>
    <w:ins w:id="2202"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03"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rsidP="00ED0618">
    <w:pPr>
      <w:pStyle w:val="Footer"/>
      <w:tabs>
        <w:tab w:val="left" w:pos="5940"/>
      </w:tabs>
      <w:spacing w:after="0"/>
      <w:rPr>
        <w:del w:id="2204" w:author="Lynn Laakso" w:date="2022-09-09T13:07:00Z"/>
      </w:rPr>
      <w:pPrChange w:id="2205" w:author="Lynn Laakso" w:date="2022-09-09T13:07:00Z">
        <w:pPr>
          <w:pStyle w:val="Footer"/>
          <w:spacing w:after="0"/>
        </w:pPr>
      </w:pPrChange>
    </w:pPr>
    <w:ins w:id="2206"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07"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08"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09"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10" w:author="Lynn Laakso" w:date="2022-09-09T13:07:00Z">
      <w:r w:rsidRPr="00887E0C">
        <w:fldChar w:fldCharType="end"/>
      </w:r>
    </w:ins>
    <w:del w:id="2211" w:author="Lynn Laakso" w:date="2022-09-09T13:07:00Z">
      <w:r w:rsidR="00E80CDA" w:rsidDel="00ED0618">
        <w:delText xml:space="preserve">Health Level Seven, Version </w:delText>
      </w:r>
      <w:r w:rsidR="00000000" w:rsidDel="00ED0618">
        <w:fldChar w:fldCharType="begin"/>
      </w:r>
      <w:r w:rsidR="00000000" w:rsidDel="00ED0618">
        <w:delInstrText xml:space="preserve"> DOCPROPERTY release_version \* MERGEFORMAT </w:delInstrText>
      </w:r>
      <w:r w:rsidR="00000000" w:rsidDel="00ED0618">
        <w:fldChar w:fldCharType="separate"/>
      </w:r>
      <w:r w:rsidR="00E92E0E" w:rsidDel="00ED0618">
        <w:delText>2.9.1</w:delText>
      </w:r>
      <w:r w:rsidR="00000000" w:rsidDel="00ED0618">
        <w:fldChar w:fldCharType="end"/>
      </w:r>
      <w:r w:rsidR="00E80CDA" w:rsidDel="00ED0618">
        <w:delText xml:space="preserve"> © </w:delText>
      </w:r>
      <w:r w:rsidR="00000000" w:rsidDel="00ED0618">
        <w:fldChar w:fldCharType="begin"/>
      </w:r>
      <w:r w:rsidR="00000000" w:rsidDel="00ED0618">
        <w:delInstrText xml:space="preserve"> DOCPROPERTY release_year \* MERGEFORMAT </w:delInstrText>
      </w:r>
      <w:r w:rsidR="00000000" w:rsidDel="00ED0618">
        <w:fldChar w:fldCharType="separate"/>
      </w:r>
      <w:r w:rsidR="00E92E0E" w:rsidDel="00ED0618">
        <w:delText>2022</w:delText>
      </w:r>
      <w:r w:rsidR="00000000"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12"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13"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14"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15"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16" w:author="Lynn Laakso" w:date="2022-09-09T13:06:00Z">
      <w:r w:rsidRPr="00887E0C">
        <w:fldChar w:fldCharType="end"/>
      </w:r>
      <w:r w:rsidRPr="00ED3B18">
        <w:t xml:space="preserve">  </w:t>
      </w:r>
    </w:ins>
    <w:del w:id="2217"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18"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19"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20"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0D87" w14:textId="77777777" w:rsidR="0062485D" w:rsidRDefault="0062485D" w:rsidP="009E61BC">
      <w:pPr>
        <w:spacing w:after="0" w:line="240" w:lineRule="auto"/>
      </w:pPr>
      <w:r>
        <w:separator/>
      </w:r>
    </w:p>
  </w:footnote>
  <w:footnote w:type="continuationSeparator" w:id="0">
    <w:p w14:paraId="2A2CD3D3" w14:textId="77777777" w:rsidR="0062485D" w:rsidRDefault="0062485D"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17034"/>
    <w:rsid w:val="0062485D"/>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60250"/>
    <w:rsid w:val="008676CD"/>
    <w:rsid w:val="00874907"/>
    <w:rsid w:val="008763AE"/>
    <w:rsid w:val="00882C3A"/>
    <w:rsid w:val="00887E0C"/>
    <w:rsid w:val="008938EC"/>
    <w:rsid w:val="00893E86"/>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80CDA"/>
    <w:rsid w:val="00E92E0E"/>
    <w:rsid w:val="00EB2600"/>
    <w:rsid w:val="00ED0618"/>
    <w:rsid w:val="00ED3B18"/>
    <w:rsid w:val="00EE12C6"/>
    <w:rsid w:val="00EE7573"/>
    <w:rsid w:val="00EF25A2"/>
    <w:rsid w:val="00EF291B"/>
    <w:rsid w:val="00EF2D42"/>
    <w:rsid w:val="00F067A3"/>
    <w:rsid w:val="00F26585"/>
    <w:rsid w:val="00F44CF4"/>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eader" Target="header2.xm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E:\V2\V29_CH02C_Tables.docx"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footer" Target="foot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ntTable" Target="fontTable.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microsoft.com/office/2011/relationships/people" Target="people.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theme" Target="theme/theme1.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CodeTables.doc"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CodeTables.doc"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eader" Target="head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fhir/uv/gender-harmony/2022Sep%20"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footer" Target="foot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E:\V2\V29_CH02C_Tables.docx"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3.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156</Pages>
  <Words>84001</Words>
  <Characters>478806</Characters>
  <Application>Microsoft Office Word</Application>
  <DocSecurity>0</DocSecurity>
  <Lines>3990</Lines>
  <Paragraphs>1123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561684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Lynn Laakso</cp:lastModifiedBy>
  <cp:revision>3</cp:revision>
  <cp:lastPrinted>2022-09-09T17:09:00Z</cp:lastPrinted>
  <dcterms:created xsi:type="dcterms:W3CDTF">2022-09-09T17:09:00Z</dcterms:created>
  <dcterms:modified xsi:type="dcterms:W3CDTF">2022-09-09T17:11:00Z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