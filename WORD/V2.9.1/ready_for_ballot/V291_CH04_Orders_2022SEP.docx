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1" w:author="Lynn Laakso" w:date="2022-09-09T08:31:00Z"/>
          <w:rFonts w:ascii="Arial Narrow" w:hAnsi="Arial Narrow"/>
          <w:b/>
        </w:rPr>
      </w:pPr>
      <w:bookmarkStart w:id="2" w:name="_Toc25579082"/>
      <w:bookmarkStart w:id="3" w:name="_Toc25585447"/>
      <w:bookmarkStart w:id="4" w:name="_Ref369787750"/>
      <w:r w:rsidRPr="00CD42AC">
        <w:rPr>
          <w:rFonts w:ascii="Arial Narrow" w:hAnsi="Arial Narrow"/>
          <w:noProof/>
          <w:rPrChange w:id="5" w:author="Lynn Laakso" w:date="2022-09-09T08:32:00Z">
            <w:rPr>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6" w:author="Lynn Laakso" w:date="2022-09-09T08:31:00Z">
        <w:r w:rsidR="009968AC" w:rsidRPr="00673759" w:rsidDel="00CD42AC">
          <w:rPr>
            <w:rFonts w:ascii="Arial Narrow" w:hAnsi="Arial Narrow"/>
            <w:b/>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7" w:author="Lynn Laakso" w:date="2022-09-09T08:31:00Z"/>
          <w:rFonts w:ascii="Arial Narrow" w:hAnsi="Arial Narrow"/>
          <w:b/>
          <w:sz w:val="32"/>
          <w:rPrChange w:id="8" w:author="Lynn Laakso" w:date="2022-09-09T08:32:00Z">
            <w:rPr>
              <w:del w:id="9" w:author="Lynn Laakso" w:date="2022-09-09T08:31:00Z"/>
              <w:rFonts w:ascii="Garamond" w:hAnsi="Garamond"/>
              <w:b/>
              <w:sz w:val="32"/>
            </w:rPr>
          </w:rPrChange>
        </w:rPr>
      </w:pPr>
      <w:del w:id="10" w:author="Lynn Laakso" w:date="2022-09-09T08:31:00Z">
        <w:r w:rsidRPr="00CD42AC" w:rsidDel="00CD42AC">
          <w:rPr>
            <w:rFonts w:ascii="Arial Narrow" w:hAnsi="Arial Narrow"/>
            <w:b/>
            <w:sz w:val="32"/>
            <w:rPrChange w:id="11" w:author="Lynn Laakso" w:date="2022-09-09T08:32:00Z">
              <w:rPr>
                <w:rFonts w:ascii="Garamond" w:hAnsi="Garamond"/>
                <w:b/>
                <w:sz w:val="32"/>
              </w:rPr>
            </w:rPrChange>
          </w:rPr>
          <w:delText>ANSI/HL7 V2.9</w:delText>
        </w:r>
      </w:del>
      <w:ins w:id="12" w:author="Buitendijk, Hans" w:date="2022-08-22T18:20:00Z">
        <w:del w:id="13" w:author="Lynn Laakso" w:date="2022-09-09T08:31:00Z">
          <w:r w:rsidR="00443244" w:rsidRPr="00CD42AC" w:rsidDel="00CD42AC">
            <w:rPr>
              <w:rFonts w:ascii="Arial Narrow" w:hAnsi="Arial Narrow"/>
              <w:b/>
              <w:sz w:val="32"/>
              <w:rPrChange w:id="14" w:author="Lynn Laakso" w:date="2022-09-09T08:32:00Z">
                <w:rPr>
                  <w:rFonts w:ascii="Garamond" w:hAnsi="Garamond"/>
                  <w:b/>
                  <w:sz w:val="32"/>
                </w:rPr>
              </w:rPrChange>
            </w:rPr>
            <w:delText>.1</w:delText>
          </w:r>
        </w:del>
      </w:ins>
      <w:del w:id="15" w:author="Lynn Laakso" w:date="2022-09-09T08:31:00Z">
        <w:r w:rsidRPr="00CD42AC" w:rsidDel="00CD42AC">
          <w:rPr>
            <w:rFonts w:ascii="Arial Narrow" w:hAnsi="Arial Narrow"/>
            <w:b/>
            <w:sz w:val="32"/>
            <w:rPrChange w:id="16" w:author="Lynn Laakso" w:date="2022-09-09T08:32:00Z">
              <w:rPr>
                <w:rFonts w:ascii="Garamond" w:hAnsi="Garamond"/>
                <w:b/>
                <w:sz w:val="32"/>
              </w:rPr>
            </w:rPrChange>
          </w:rPr>
          <w:delText>-</w:delText>
        </w:r>
      </w:del>
      <w:ins w:id="17" w:author="Buitendijk, Hans" w:date="2022-08-22T18:20:00Z">
        <w:del w:id="18" w:author="Lynn Laakso" w:date="2022-09-09T08:31:00Z">
          <w:r w:rsidR="00443244" w:rsidRPr="00CD42AC" w:rsidDel="00CD42AC">
            <w:rPr>
              <w:rFonts w:ascii="Arial Narrow" w:hAnsi="Arial Narrow"/>
              <w:b/>
              <w:sz w:val="32"/>
              <w:rPrChange w:id="19" w:author="Lynn Laakso" w:date="2022-09-09T08:32:00Z">
                <w:rPr>
                  <w:rFonts w:ascii="Garamond" w:hAnsi="Garamond"/>
                  <w:b/>
                  <w:sz w:val="32"/>
                </w:rPr>
              </w:rPrChange>
            </w:rPr>
            <w:delText>TBD</w:delText>
          </w:r>
        </w:del>
      </w:ins>
      <w:del w:id="20" w:author="Lynn Laakso" w:date="2022-09-09T08:31:00Z">
        <w:r w:rsidRPr="00CD42AC" w:rsidDel="00CD42AC">
          <w:rPr>
            <w:rFonts w:ascii="Arial Narrow" w:hAnsi="Arial Narrow"/>
            <w:b/>
            <w:sz w:val="32"/>
            <w:rPrChange w:id="21" w:author="Lynn Laakso" w:date="2022-09-09T08:32:00Z">
              <w:rPr>
                <w:rFonts w:ascii="Garamond" w:hAnsi="Garamond"/>
                <w:b/>
                <w:sz w:val="32"/>
              </w:rPr>
            </w:rPrChange>
          </w:rPr>
          <w:delText>2019</w:delText>
        </w:r>
      </w:del>
    </w:p>
    <w:p w14:paraId="50264212" w14:textId="5AFF99D8" w:rsidR="009968AC" w:rsidRPr="00CD42AC" w:rsidRDefault="009968AC" w:rsidP="00CD42AC">
      <w:pPr>
        <w:pStyle w:val="ANSIdesignation"/>
        <w:rPr>
          <w:rFonts w:ascii="Arial Narrow" w:hAnsi="Arial Narrow"/>
          <w:rPrChange w:id="22" w:author="Lynn Laakso" w:date="2022-09-09T08:32:00Z">
            <w:rPr/>
          </w:rPrChange>
        </w:rPr>
        <w:pPrChange w:id="23" w:author="Lynn Laakso" w:date="2022-09-09T08:31:00Z">
          <w:pPr>
            <w:jc w:val="right"/>
          </w:pPr>
        </w:pPrChange>
      </w:pPr>
      <w:del w:id="24" w:author="Lynn Laakso" w:date="2022-09-09T08:31:00Z">
        <w:r w:rsidRPr="00CD42AC" w:rsidDel="00CD42AC">
          <w:rPr>
            <w:rFonts w:ascii="Arial Narrow" w:hAnsi="Arial Narrow"/>
            <w:b/>
            <w:rPrChange w:id="25" w:author="Lynn Laakso" w:date="2022-09-09T08:32:00Z">
              <w:rPr>
                <w:rFonts w:ascii="Garamond" w:hAnsi="Garamond"/>
                <w:b/>
                <w:sz w:val="32"/>
              </w:rPr>
            </w:rPrChange>
          </w:rPr>
          <w:delText>12/9/2019</w:delText>
        </w:r>
      </w:del>
      <w:ins w:id="26" w:author="Buitendijk, Hans" w:date="2022-08-22T18:20:00Z">
        <w:del w:id="27" w:author="Lynn Laakso" w:date="2022-09-09T08:31:00Z">
          <w:r w:rsidR="00443244" w:rsidRPr="00CD42AC" w:rsidDel="00CD42AC">
            <w:rPr>
              <w:rFonts w:ascii="Arial Narrow" w:hAnsi="Arial Narrow"/>
              <w:b/>
              <w:rPrChange w:id="28" w:author="Lynn Laakso" w:date="2022-09-09T08:32:00Z">
                <w:rPr>
                  <w:rFonts w:ascii="Garamond" w:hAnsi="Garamond"/>
                  <w:b/>
                  <w:sz w:val="32"/>
                </w:rPr>
              </w:rPrChange>
            </w:rPr>
            <w:delText>TBD</w:delText>
          </w:r>
        </w:del>
      </w:ins>
      <w:ins w:id="29" w:author="Lynn Laakso" w:date="2022-09-09T08:31:00Z">
        <w:r w:rsidR="00CD42AC" w:rsidRPr="00CD42AC">
          <w:rPr>
            <w:rFonts w:ascii="Arial Narrow" w:hAnsi="Arial Narrow"/>
            <w:b/>
            <w:noProof/>
          </w:rPr>
          <w:t>V291_R1_N1_2022SEP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4"/>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000000"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0" w:author="Buitendijk, Hans" w:date="2022-08-19T12:56:00Z"/>
          <w:bCs/>
          <w:noProof/>
          <w:sz w:val="32"/>
          <w:szCs w:val="36"/>
          <w:rPrChange w:id="31" w:author="Frank Oemig" w:date="2022-09-06T18:18:00Z">
            <w:rPr>
              <w:ins w:id="32" w:author="Buitendijk, Hans" w:date="2022-08-19T12:56:00Z"/>
              <w:noProof/>
            </w:rPr>
          </w:rPrChange>
        </w:rPr>
        <w:pPrChange w:id="33" w:author="Frank Oemig" w:date="2022-09-06T18:49:00Z">
          <w:pPr>
            <w:pStyle w:val="Heading2"/>
            <w:numPr>
              <w:ilvl w:val="0"/>
              <w:numId w:val="0"/>
            </w:numPr>
            <w:tabs>
              <w:tab w:val="clear" w:pos="1080"/>
            </w:tabs>
            <w:ind w:left="0" w:firstLine="0"/>
          </w:pPr>
        </w:pPrChange>
      </w:pPr>
      <w:ins w:id="34" w:author="Buitendijk, Hans" w:date="2022-08-19T12:56:00Z">
        <w:r w:rsidRPr="00ED7D2A">
          <w:rPr>
            <w:b/>
            <w:bCs/>
            <w:noProof/>
            <w:sz w:val="32"/>
            <w:szCs w:val="36"/>
            <w:rPrChange w:id="35" w:author="Frank Oemig" w:date="2022-09-06T18:18:00Z">
              <w:rPr>
                <w:b w:val="0"/>
                <w:caps w:val="0"/>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6" w:author="Buitendijk, Hans" w:date="2022-08-19T12:56:00Z"/>
          <w:lang w:eastAsia="de-DE"/>
        </w:rPr>
        <w:pPrChange w:id="37" w:author="Frank Oemig" w:date="2022-09-06T18:49:00Z">
          <w:pPr/>
        </w:pPrChange>
      </w:pPr>
      <w:ins w:id="38" w:author="Buitendijk, Hans" w:date="2022-08-19T12:56:00Z">
        <w:r>
          <w:rPr>
            <w:lang w:eastAsia="de-DE"/>
          </w:rPr>
          <w:t>We are seeking your input on these topics:</w:t>
        </w:r>
      </w:ins>
    </w:p>
    <w:p w14:paraId="4720074D" w14:textId="61D30B35"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9" w:author="Buitendijk, Hans" w:date="2022-08-19T12:56:00Z"/>
          <w:lang w:eastAsia="de-DE"/>
        </w:rPr>
        <w:pPrChange w:id="40" w:author="Frank Oemig" w:date="2022-09-06T18:49:00Z">
          <w:pPr/>
        </w:pPrChange>
      </w:pPr>
      <w:ins w:id="41" w:author="Buitendijk, Hans" w:date="2022-08-19T12:56: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r w:rsidR="00CD42AC" w:rsidRPr="00D50E5F">
        <w:rPr>
          <w:color w:val="0000FF"/>
          <w:lang w:eastAsia="de-DE"/>
        </w:rPr>
      </w:r>
      <w:ins w:id="42" w:author="Buitendijk, Hans" w:date="2022-08-19T12:56:00Z">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w:t>
        </w:r>
        <w:r>
          <w:rPr>
            <w:lang w:eastAsia="de-DE"/>
          </w:rPr>
          <w:lastRenderedPageBreak/>
          <w:t xml:space="preserve">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CD42AC">
        <w:rPr>
          <w:lang w:eastAsia="de-DE"/>
        </w:rPr>
        <w:fldChar w:fldCharType="begin"/>
      </w:r>
      <w:r w:rsidR="00CF2548">
        <w:rPr>
          <w:lang w:eastAsia="de-DE"/>
        </w:rPr>
        <w:instrText>HYPERLINK "F:\\V2\\GitHub_repo\\v2-base\\WORD\\V2.9.1\\submissions\\frank\\hl7.org\\fhir\\uv\\gender-harmony\\2022Sep"</w:instrText>
      </w:r>
      <w:r w:rsidR="00CF2548">
        <w:rPr>
          <w:lang w:eastAsia="de-DE"/>
        </w:rPr>
      </w:r>
      <w:r w:rsidR="00CD42AC">
        <w:rPr>
          <w:lang w:eastAsia="de-DE"/>
        </w:rPr>
        <w:fldChar w:fldCharType="separate"/>
      </w:r>
      <w:r w:rsidR="00CD42AC" w:rsidRPr="00CD42AC">
        <w:rPr>
          <w:rStyle w:val="Hyperlink"/>
          <w:kern w:val="0"/>
          <w:sz w:val="20"/>
          <w:lang w:eastAsia="de-DE"/>
        </w:rPr>
        <w:t>hl7.org/fhir/uv/gende</w:t>
      </w:r>
      <w:r w:rsidR="00CD42AC" w:rsidRPr="00D50E5F">
        <w:rPr>
          <w:rStyle w:val="Hyperlink"/>
          <w:kern w:val="0"/>
          <w:sz w:val="20"/>
          <w:lang w:eastAsia="de-DE"/>
        </w:rPr>
        <w:t>r-harm</w:t>
      </w:r>
      <w:r w:rsidR="00CD42AC" w:rsidRPr="00CD42AC">
        <w:rPr>
          <w:rStyle w:val="Hyperlink"/>
          <w:kern w:val="0"/>
          <w:sz w:val="20"/>
          <w:lang w:eastAsia="de-DE"/>
        </w:rPr>
        <w:t>o</w:t>
      </w:r>
      <w:r w:rsidR="00CD42AC" w:rsidRPr="00CD42AC">
        <w:rPr>
          <w:rStyle w:val="Hyperlink"/>
          <w:kern w:val="0"/>
          <w:sz w:val="20"/>
          <w:lang w:eastAsia="de-DE"/>
        </w:rPr>
        <w:t>ny/2022Sep</w:t>
      </w:r>
      <w:r w:rsidR="00CD42AC">
        <w:rPr>
          <w:lang w:eastAsia="de-DE"/>
        </w:rPr>
        <w:fldChar w:fldCharType="end"/>
      </w:r>
      <w:r w:rsidR="00CD42AC">
        <w:rPr>
          <w:lang w:eastAsia="de-DE"/>
        </w:rPr>
        <w:t xml:space="preserve"> ballot. </w:t>
      </w:r>
    </w:p>
    <w:p w14:paraId="32C4F28F" w14:textId="75314095"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3" w:author="Buitendijk, Hans" w:date="2022-08-19T12:56:00Z"/>
          <w:lang w:eastAsia="de-DE"/>
        </w:rPr>
        <w:pPrChange w:id="44" w:author="Frank Oemig" w:date="2022-09-06T18:49:00Z">
          <w:pPr/>
        </w:pPrChange>
      </w:pPr>
      <w:ins w:id="45"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r>
      <w:r w:rsidR="001958D2">
        <w:rPr>
          <w:lang w:eastAsia="de-DE"/>
        </w:rPr>
        <w:fldChar w:fldCharType="separate"/>
      </w:r>
      <w:ins w:id="46" w:author="Buitendijk, Hans" w:date="2022-08-19T12:56:00Z">
        <w:r w:rsidRPr="001958D2">
          <w:rPr>
            <w:rStyle w:val="Hyperlink"/>
            <w:kern w:val="0"/>
            <w:sz w:val="20"/>
            <w:lang w:eastAsia="de-DE"/>
          </w:rPr>
          <w:t>provide feedback</w:t>
        </w:r>
      </w:ins>
      <w:r w:rsidR="001958D2">
        <w:rPr>
          <w:lang w:eastAsia="de-DE"/>
        </w:rPr>
        <w:fldChar w:fldCharType="end"/>
      </w:r>
      <w:ins w:id="47" w:author="Buitendijk, Hans" w:date="2022-08-19T12:56:00Z">
        <w:r>
          <w:rPr>
            <w:lang w:eastAsia="de-DE"/>
          </w:rPr>
          <w:t xml:space="preserve"> on the definitions and associated terminology in the </w:t>
        </w:r>
      </w:ins>
      <w:r w:rsidR="00D50E5F">
        <w:rPr>
          <w:lang w:eastAsia="de-DE"/>
        </w:rPr>
        <w:fldChar w:fldCharType="begin"/>
      </w:r>
      <w:r w:rsidR="00D50E5F">
        <w:rPr>
          <w:lang w:eastAsia="de-DE"/>
        </w:rPr>
        <w:instrText>HYPERLINK "F:\\V2\\GitHub_repo\\v2-base\\WORD\\V2.9.1\\submissions\\frank\\hl7.org\\fhir\\uv\\gender-harmony\\2022Sep"</w:instrText>
      </w:r>
      <w:r w:rsidR="00D50E5F">
        <w:rPr>
          <w:lang w:eastAsia="de-DE"/>
        </w:rPr>
      </w:r>
      <w:r w:rsidR="00D50E5F">
        <w:rPr>
          <w:lang w:eastAsia="de-DE"/>
        </w:rPr>
        <w:fldChar w:fldCharType="separate"/>
      </w:r>
      <w:r w:rsidR="00D50E5F" w:rsidRPr="00CD42AC">
        <w:rPr>
          <w:rStyle w:val="Hyperlink"/>
          <w:kern w:val="0"/>
          <w:sz w:val="20"/>
          <w:lang w:eastAsia="de-DE"/>
        </w:rPr>
        <w:t>hl7.org/fhir/uv/gende</w:t>
      </w:r>
      <w:r w:rsidR="00D50E5F" w:rsidRPr="00D50E5F">
        <w:rPr>
          <w:rStyle w:val="Hyperlink"/>
          <w:kern w:val="0"/>
          <w:sz w:val="20"/>
          <w:lang w:eastAsia="de-DE"/>
        </w:rPr>
        <w:t>r-harm</w:t>
      </w:r>
      <w:r w:rsidR="00D50E5F" w:rsidRPr="00CD42AC">
        <w:rPr>
          <w:rStyle w:val="Hyperlink"/>
          <w:kern w:val="0"/>
          <w:sz w:val="20"/>
          <w:lang w:eastAsia="de-DE"/>
        </w:rPr>
        <w:t>ony/2022Sep</w:t>
      </w:r>
      <w:r w:rsidR="00D50E5F">
        <w:rPr>
          <w:lang w:eastAsia="de-DE"/>
        </w:rPr>
        <w:fldChar w:fldCharType="end"/>
      </w:r>
      <w:r w:rsidR="00D50E5F">
        <w:rPr>
          <w:lang w:eastAsia="de-DE"/>
        </w:rPr>
        <w:t xml:space="preserve"> </w:t>
      </w:r>
      <w:ins w:id="48"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9" w:author="Buitendijk, Hans" w:date="2022-08-19T15:55:00Z"/>
          <w:lang w:eastAsia="de-DE"/>
        </w:rPr>
        <w:pPrChange w:id="50" w:author="Frank Oemig" w:date="2022-09-06T18:49:00Z">
          <w:pPr/>
        </w:pPrChange>
      </w:pPr>
      <w:ins w:id="51"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52" w:author="Buitendijk, Hans" w:date="2022-08-19T15:56:00Z"/>
          <w:lang w:eastAsia="de-DE"/>
        </w:rPr>
        <w:pPrChange w:id="53" w:author="Frank Oemig" w:date="2022-09-06T18:49:00Z">
          <w:pPr/>
        </w:pPrChange>
      </w:pPr>
      <w:ins w:id="54" w:author="Buitendijk, Hans" w:date="2022-08-19T15:56:00Z">
        <w:r>
          <w:rPr>
            <w:lang w:eastAsia="de-DE"/>
          </w:rPr>
          <w:t>#</w:t>
        </w:r>
      </w:ins>
      <w:ins w:id="55" w:author="Buitendijk, Hans" w:date="2022-08-19T16:31:00Z">
        <w:r w:rsidR="00A028E6">
          <w:rPr>
            <w:lang w:eastAsia="de-DE"/>
          </w:rPr>
          <w:t>4</w:t>
        </w:r>
      </w:ins>
      <w:ins w:id="56" w:author="Buitendijk, Hans" w:date="2022-08-19T15:56:00Z">
        <w:r>
          <w:rPr>
            <w:lang w:eastAsia="de-DE"/>
          </w:rPr>
          <w:t xml:space="preserve"> Is the GSC segment needed for Nutrition Orders in section </w:t>
        </w:r>
        <w:r w:rsidR="001356E2">
          <w:rPr>
            <w:lang w:eastAsia="de-DE"/>
          </w:rPr>
          <w:t>4.</w:t>
        </w:r>
      </w:ins>
      <w:ins w:id="57"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58" w:author="Buitendijk, Hans" w:date="2022-08-19T15:58:00Z"/>
          <w:lang w:eastAsia="de-DE"/>
        </w:rPr>
        <w:pPrChange w:id="59" w:author="Frank Oemig" w:date="2022-09-06T18:49:00Z">
          <w:pPr/>
        </w:pPrChange>
      </w:pPr>
      <w:ins w:id="60" w:author="Buitendijk, Hans" w:date="2022-08-19T15:55:00Z">
        <w:r>
          <w:rPr>
            <w:lang w:eastAsia="de-DE"/>
          </w:rPr>
          <w:t>#</w:t>
        </w:r>
      </w:ins>
      <w:ins w:id="61" w:author="Buitendijk, Hans" w:date="2022-08-19T16:31:00Z">
        <w:r w:rsidR="00A028E6">
          <w:rPr>
            <w:lang w:eastAsia="de-DE"/>
          </w:rPr>
          <w:t>5</w:t>
        </w:r>
      </w:ins>
      <w:ins w:id="62" w:author="Buitendijk, Hans" w:date="2022-08-19T15:55:00Z">
        <w:r>
          <w:rPr>
            <w:lang w:eastAsia="de-DE"/>
          </w:rPr>
          <w:t xml:space="preserve"> Are the segments needed fo</w:t>
        </w:r>
      </w:ins>
      <w:ins w:id="63"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64" w:author="Buitendijk, Hans" w:date="2022-08-19T12:56:00Z"/>
          <w:lang w:eastAsia="de-DE"/>
        </w:rPr>
        <w:pPrChange w:id="65" w:author="Frank Oemig" w:date="2022-09-06T18:49:00Z">
          <w:pPr/>
        </w:pPrChange>
      </w:pPr>
      <w:ins w:id="66" w:author="Buitendijk, Hans" w:date="2022-08-19T15:58:00Z">
        <w:r>
          <w:rPr>
            <w:lang w:eastAsia="de-DE"/>
          </w:rPr>
          <w:t>#</w:t>
        </w:r>
      </w:ins>
      <w:ins w:id="67" w:author="Buitendijk, Hans" w:date="2022-08-19T16:31:00Z">
        <w:r w:rsidR="00A028E6">
          <w:rPr>
            <w:lang w:eastAsia="de-DE"/>
          </w:rPr>
          <w:t>6</w:t>
        </w:r>
      </w:ins>
      <w:ins w:id="68" w:author="Buitendijk, Hans" w:date="2022-08-19T15:58:00Z">
        <w:r>
          <w:rPr>
            <w:lang w:eastAsia="de-DE"/>
          </w:rPr>
          <w:t xml:space="preserve"> Which segments are needed for which Blood Transfusion messages in 4.13?</w:t>
        </w:r>
      </w:ins>
    </w:p>
    <w:p w14:paraId="20B22CE4" w14:textId="37951C76" w:rsidR="00FE4C6E" w:rsidRDefault="00FE4C6E">
      <w:pPr>
        <w:rPr>
          <w:ins w:id="69" w:author="Buitendijk, Hans" w:date="2022-09-02T08:58:00Z"/>
        </w:rPr>
      </w:pPr>
    </w:p>
    <w:p w14:paraId="73021CC2" w14:textId="77777777" w:rsidR="00135B8F" w:rsidRDefault="00135B8F" w:rsidP="00135B8F">
      <w:pPr>
        <w:rPr>
          <w:ins w:id="70"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10B35" w14:paraId="59CE393A" w14:textId="77777777" w:rsidTr="00DE0C4A">
        <w:trPr>
          <w:trHeight w:val="530"/>
          <w:ins w:id="71"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72" w:author="Buitendijk, Hans" w:date="2022-09-02T08:58:00Z"/>
                <w:rFonts w:ascii="Arial" w:hAnsi="Arial"/>
              </w:rPr>
            </w:pPr>
            <w:ins w:id="73"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74" w:author="Buitendijk, Hans" w:date="2022-09-02T08:58:00Z"/>
                <w:rFonts w:ascii="Arial" w:hAnsi="Arial"/>
              </w:rPr>
            </w:pPr>
            <w:ins w:id="75"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76" w:author="Buitendijk, Hans" w:date="2022-09-02T08:58:00Z"/>
                <w:rFonts w:ascii="Arial" w:hAnsi="Arial"/>
              </w:rPr>
            </w:pPr>
            <w:ins w:id="77" w:author="Buitendijk, Hans" w:date="2022-09-02T08:58:00Z">
              <w:r>
                <w:rPr>
                  <w:b/>
                  <w:bCs/>
                  <w:i/>
                  <w:iCs/>
                  <w:color w:val="000080"/>
                </w:rPr>
                <w:t>Change  Type</w:t>
              </w:r>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78" w:author="Buitendijk, Hans" w:date="2022-09-02T08:58:00Z"/>
                <w:b/>
                <w:bCs/>
                <w:i/>
                <w:iCs/>
                <w:color w:val="000080"/>
              </w:rPr>
            </w:pPr>
            <w:ins w:id="79"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80" w:author="Buitendijk, Hans" w:date="2022-09-02T08:58:00Z"/>
                <w:b/>
                <w:bCs/>
                <w:i/>
                <w:iCs/>
                <w:color w:val="000080"/>
                <w:sz w:val="28"/>
                <w:szCs w:val="28"/>
              </w:rPr>
            </w:pPr>
            <w:ins w:id="81"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82" w:author="Buitendijk, Hans" w:date="2022-09-02T08:58:00Z"/>
                <w:b/>
                <w:bCs/>
                <w:i/>
                <w:iCs/>
                <w:color w:val="000080"/>
                <w:sz w:val="28"/>
                <w:szCs w:val="28"/>
              </w:rPr>
            </w:pPr>
            <w:ins w:id="83"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84"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85" w:author="Buitendijk, Hans" w:date="2022-09-02T08:58:00Z"/>
                <w:b/>
                <w:bCs/>
                <w:i/>
                <w:iCs/>
                <w:color w:val="000080"/>
              </w:rPr>
            </w:pPr>
            <w:ins w:id="86"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87" w:author="Buitendijk, Hans" w:date="2022-09-02T08:58:00Z"/>
                <w:bCs/>
                <w:i/>
                <w:iCs/>
                <w:noProof/>
              </w:rPr>
            </w:pPr>
            <w:ins w:id="88" w:author="Buitendijk, Hans" w:date="2022-09-02T09:04:00Z">
              <w:r w:rsidRPr="00EA3945">
                <w:t>OMG – general clinical order message (event O19</w:t>
              </w:r>
            </w:ins>
            <w:ins w:id="89"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90" w:author="Buitendijk, Hans" w:date="2022-09-02T08:58:00Z"/>
                <w:color w:val="000080"/>
              </w:rPr>
            </w:pPr>
            <w:ins w:id="91" w:author="Buitendijk, Hans" w:date="2022-09-02T08:58:00Z">
              <w:r>
                <w:rPr>
                  <w:color w:val="000080"/>
                </w:rPr>
                <w:t>Added segments GSP</w:t>
              </w:r>
            </w:ins>
            <w:ins w:id="92" w:author="Buitendijk, Hans" w:date="2022-09-02T09:04:00Z">
              <w:r w:rsidR="00010B35">
                <w:rPr>
                  <w:color w:val="000080"/>
                </w:rPr>
                <w:t>,</w:t>
              </w:r>
            </w:ins>
            <w:ins w:id="93" w:author="Buitendijk, Hans" w:date="2022-09-02T08:58:00Z">
              <w:r>
                <w:rPr>
                  <w:color w:val="000080"/>
                </w:rPr>
                <w:t xml:space="preserve"> GSR</w:t>
              </w:r>
            </w:ins>
            <w:ins w:id="94" w:author="Buitendijk, Hans" w:date="2022-09-02T09:04:00Z">
              <w:r w:rsidR="00010B35">
                <w:rPr>
                  <w:color w:val="000080"/>
                </w:rPr>
                <w:t>, and GSC</w:t>
              </w:r>
            </w:ins>
            <w:ins w:id="95"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96" w:author="Buitendijk, Hans" w:date="2022-09-02T08:58:00Z"/>
              </w:rPr>
            </w:pPr>
            <w:ins w:id="97"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98" w:author="Buitendijk, Hans" w:date="2022-09-02T08:58:00Z"/>
                <w:b/>
                <w:bCs/>
                <w:i/>
                <w:iCs/>
                <w:color w:val="000080"/>
              </w:rPr>
            </w:pPr>
            <w:ins w:id="99"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100" w:author="Buitendijk, Hans" w:date="2022-09-02T08:58:00Z"/>
                <w:b/>
                <w:bCs/>
                <w:i/>
                <w:iCs/>
                <w:color w:val="000080"/>
              </w:rPr>
            </w:pPr>
          </w:p>
        </w:tc>
      </w:tr>
      <w:tr w:rsidR="00010B35" w14:paraId="7FC54484" w14:textId="77777777" w:rsidTr="00DE0C4A">
        <w:trPr>
          <w:trHeight w:val="530"/>
          <w:ins w:id="101"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02" w:author="Buitendijk, Hans" w:date="2022-09-02T08:58:00Z"/>
                <w:b/>
                <w:bCs/>
                <w:i/>
                <w:iCs/>
                <w:color w:val="000080"/>
              </w:rPr>
            </w:pPr>
            <w:ins w:id="103"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04" w:author="Buitendijk, Hans" w:date="2022-09-02T08:58:00Z"/>
                <w:bCs/>
                <w:i/>
                <w:iCs/>
                <w:noProof/>
              </w:rPr>
            </w:pPr>
            <w:ins w:id="105"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06" w:author="Buitendijk, Hans" w:date="2022-09-02T08:58:00Z"/>
                <w:color w:val="000080"/>
              </w:rPr>
            </w:pPr>
            <w:ins w:id="107"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08" w:author="Buitendijk, Hans" w:date="2022-09-02T08:58:00Z"/>
              </w:rPr>
            </w:pPr>
            <w:ins w:id="109"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10" w:author="Buitendijk, Hans" w:date="2022-09-02T08:58:00Z"/>
                <w:b/>
                <w:bCs/>
                <w:i/>
                <w:iCs/>
                <w:color w:val="000080"/>
              </w:rPr>
            </w:pPr>
            <w:ins w:id="111"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12" w:author="Buitendijk, Hans" w:date="2022-09-02T08:58:00Z"/>
                <w:b/>
                <w:bCs/>
                <w:i/>
                <w:iCs/>
                <w:color w:val="000080"/>
              </w:rPr>
            </w:pPr>
          </w:p>
        </w:tc>
      </w:tr>
      <w:tr w:rsidR="00FE0E85" w14:paraId="7756C12F" w14:textId="77777777" w:rsidTr="00DE0C4A">
        <w:trPr>
          <w:trHeight w:val="530"/>
          <w:ins w:id="113"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14" w:author="Buitendijk, Hans" w:date="2022-09-02T08:58:00Z"/>
                <w:b/>
                <w:bCs/>
                <w:i/>
                <w:iCs/>
                <w:color w:val="000080"/>
              </w:rPr>
            </w:pPr>
            <w:ins w:id="115"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16" w:author="Buitendijk, Hans" w:date="2022-09-02T08:58:00Z"/>
                <w:bCs/>
                <w:i/>
                <w:iCs/>
                <w:noProof/>
              </w:rPr>
            </w:pPr>
            <w:ins w:id="117"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18" w:author="Buitendijk, Hans" w:date="2022-09-02T08:58:00Z"/>
                <w:color w:val="000080"/>
              </w:rPr>
            </w:pPr>
            <w:ins w:id="119"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20" w:author="Buitendijk, Hans" w:date="2022-09-02T08:58:00Z"/>
              </w:rPr>
            </w:pPr>
            <w:ins w:id="121"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22" w:author="Buitendijk, Hans" w:date="2022-09-02T08:58:00Z"/>
                <w:b/>
                <w:bCs/>
                <w:i/>
                <w:iCs/>
                <w:color w:val="000080"/>
              </w:rPr>
            </w:pPr>
            <w:ins w:id="123"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24" w:author="Buitendijk, Hans" w:date="2022-09-02T08:58:00Z"/>
                <w:b/>
                <w:bCs/>
                <w:i/>
                <w:iCs/>
                <w:color w:val="000080"/>
              </w:rPr>
            </w:pPr>
          </w:p>
        </w:tc>
      </w:tr>
      <w:tr w:rsidR="00FE0E85" w14:paraId="04CDCE58" w14:textId="77777777" w:rsidTr="00DE0C4A">
        <w:trPr>
          <w:trHeight w:val="530"/>
          <w:ins w:id="125"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26" w:author="Buitendijk, Hans" w:date="2022-09-02T09:08:00Z"/>
                <w:b/>
                <w:bCs/>
                <w:i/>
                <w:iCs/>
                <w:color w:val="000080"/>
              </w:rPr>
            </w:pPr>
            <w:ins w:id="127" w:author="Buitendijk, Hans" w:date="2022-09-02T09:09:00Z">
              <w:r>
                <w:rPr>
                  <w:b/>
                  <w:bCs/>
                  <w:i/>
                  <w:iCs/>
                  <w:color w:val="000080"/>
                </w:rPr>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28" w:author="Buitendijk, Hans" w:date="2022-09-02T09:08:00Z"/>
              </w:rPr>
            </w:pPr>
            <w:ins w:id="129"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30" w:author="Buitendijk, Hans" w:date="2022-09-02T09:08:00Z"/>
                <w:color w:val="000080"/>
              </w:rPr>
            </w:pPr>
            <w:ins w:id="131"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32" w:author="Buitendijk, Hans" w:date="2022-09-02T09:08:00Z"/>
              </w:rPr>
            </w:pPr>
            <w:ins w:id="133"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34" w:author="Buitendijk, Hans" w:date="2022-09-02T09:08:00Z"/>
                <w:b/>
                <w:bCs/>
                <w:i/>
                <w:iCs/>
                <w:color w:val="000080"/>
              </w:rPr>
            </w:pPr>
            <w:ins w:id="135"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36" w:author="Buitendijk, Hans" w:date="2022-09-02T09:08:00Z"/>
                <w:b/>
                <w:bCs/>
                <w:i/>
                <w:iCs/>
                <w:color w:val="000080"/>
              </w:rPr>
            </w:pPr>
          </w:p>
        </w:tc>
      </w:tr>
      <w:tr w:rsidR="00FE0E85" w14:paraId="7B9B4BE1" w14:textId="77777777" w:rsidTr="00DE0C4A">
        <w:trPr>
          <w:trHeight w:val="530"/>
          <w:ins w:id="137"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38" w:author="Buitendijk, Hans" w:date="2022-09-02T09:10:00Z"/>
                <w:b/>
                <w:bCs/>
                <w:i/>
                <w:iCs/>
                <w:color w:val="000080"/>
              </w:rPr>
            </w:pPr>
            <w:ins w:id="139"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40" w:author="Buitendijk, Hans" w:date="2022-09-02T09:10:00Z"/>
              </w:rPr>
            </w:pPr>
            <w:ins w:id="141" w:author="Buitendijk, Hans" w:date="2022-09-02T09:10:00Z">
              <w:r w:rsidRPr="00EA3945">
                <w:t xml:space="preserve">OML – </w:t>
              </w:r>
              <w:r w:rsidRPr="00EA3945">
                <w:rPr>
                  <w:bCs/>
                </w:rPr>
                <w:t xml:space="preserve">Specimen shipment centric laboratory order </w:t>
              </w:r>
              <w:r w:rsidRPr="00EA3945">
                <w:t xml:space="preserve">(event </w:t>
              </w:r>
              <w:r w:rsidRPr="00EA3945">
                <w:lastRenderedPageBreak/>
                <w:t>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42" w:author="Buitendijk, Hans" w:date="2022-09-02T09:10:00Z"/>
                <w:color w:val="000080"/>
              </w:rPr>
            </w:pPr>
            <w:ins w:id="143" w:author="Buitendijk, Hans" w:date="2022-09-02T09:22:00Z">
              <w:r>
                <w:rPr>
                  <w:color w:val="000080"/>
                </w:rPr>
                <w:lastRenderedPageBreak/>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44" w:author="Buitendijk, Hans" w:date="2022-09-02T09:10:00Z"/>
              </w:rPr>
            </w:pPr>
            <w:ins w:id="145"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46" w:author="Buitendijk, Hans" w:date="2022-09-02T09:10:00Z"/>
                <w:b/>
                <w:bCs/>
                <w:i/>
                <w:iCs/>
                <w:color w:val="000080"/>
              </w:rPr>
            </w:pPr>
            <w:ins w:id="147"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48" w:author="Buitendijk, Hans" w:date="2022-09-02T09:10:00Z"/>
                <w:b/>
                <w:bCs/>
                <w:i/>
                <w:iCs/>
                <w:color w:val="000080"/>
              </w:rPr>
            </w:pPr>
          </w:p>
        </w:tc>
      </w:tr>
      <w:tr w:rsidR="00FE0E85" w14:paraId="28B630B1" w14:textId="77777777" w:rsidTr="00DE0C4A">
        <w:trPr>
          <w:trHeight w:val="530"/>
          <w:ins w:id="149"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50" w:author="Buitendijk, Hans" w:date="2022-09-02T09:11:00Z"/>
                <w:b/>
                <w:bCs/>
                <w:i/>
                <w:iCs/>
                <w:color w:val="000080"/>
              </w:rPr>
            </w:pPr>
            <w:ins w:id="151"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52" w:author="Buitendijk, Hans" w:date="2022-09-02T09:11:00Z"/>
              </w:rPr>
            </w:pPr>
            <w:ins w:id="153"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54" w:author="Buitendijk, Hans" w:date="2022-09-02T09:11:00Z"/>
                <w:color w:val="000080"/>
              </w:rPr>
            </w:pPr>
            <w:ins w:id="155"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56" w:author="Buitendijk, Hans" w:date="2022-09-02T09:11:00Z"/>
              </w:rPr>
            </w:pPr>
            <w:ins w:id="157"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58" w:author="Buitendijk, Hans" w:date="2022-09-02T09:11:00Z"/>
                <w:b/>
                <w:bCs/>
                <w:i/>
                <w:iCs/>
                <w:color w:val="000080"/>
              </w:rPr>
            </w:pPr>
            <w:ins w:id="159"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60" w:author="Buitendijk, Hans" w:date="2022-09-02T09:11:00Z"/>
                <w:b/>
                <w:bCs/>
                <w:i/>
                <w:iCs/>
                <w:color w:val="000080"/>
              </w:rPr>
            </w:pPr>
          </w:p>
        </w:tc>
      </w:tr>
      <w:tr w:rsidR="00FE0E85" w14:paraId="24ACE15D" w14:textId="77777777" w:rsidTr="00DE0C4A">
        <w:trPr>
          <w:trHeight w:val="530"/>
          <w:ins w:id="161"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62" w:author="Buitendijk, Hans" w:date="2022-09-02T09:12:00Z"/>
                <w:b/>
                <w:bCs/>
                <w:i/>
                <w:iCs/>
                <w:color w:val="000080"/>
              </w:rPr>
            </w:pPr>
            <w:ins w:id="163"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64" w:author="Buitendijk, Hans" w:date="2022-09-02T09:12:00Z"/>
              </w:rPr>
            </w:pPr>
            <w:ins w:id="165"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166" w:author="Buitendijk, Hans" w:date="2022-09-02T09:12:00Z"/>
                <w:color w:val="000080"/>
              </w:rPr>
            </w:pPr>
            <w:ins w:id="167"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168" w:author="Buitendijk, Hans" w:date="2022-09-02T09:12:00Z"/>
              </w:rPr>
            </w:pPr>
            <w:ins w:id="169"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170" w:author="Buitendijk, Hans" w:date="2022-09-02T09:12:00Z"/>
                <w:b/>
                <w:bCs/>
                <w:i/>
                <w:iCs/>
                <w:color w:val="000080"/>
              </w:rPr>
            </w:pPr>
            <w:ins w:id="171"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172" w:author="Buitendijk, Hans" w:date="2022-09-02T09:12:00Z"/>
                <w:b/>
                <w:bCs/>
                <w:i/>
                <w:iCs/>
                <w:color w:val="000080"/>
              </w:rPr>
            </w:pPr>
          </w:p>
        </w:tc>
      </w:tr>
      <w:tr w:rsidR="00FE0E85" w14:paraId="1FB248DC" w14:textId="77777777" w:rsidTr="00DE0C4A">
        <w:trPr>
          <w:trHeight w:val="530"/>
          <w:ins w:id="173"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174" w:author="Buitendijk, Hans" w:date="2022-09-02T09:13:00Z"/>
                <w:b/>
                <w:bCs/>
                <w:i/>
                <w:iCs/>
                <w:color w:val="000080"/>
              </w:rPr>
            </w:pPr>
            <w:ins w:id="175"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176" w:author="Buitendijk, Hans" w:date="2022-09-02T09:13:00Z"/>
              </w:rPr>
            </w:pPr>
            <w:ins w:id="177"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178" w:author="Buitendijk, Hans" w:date="2022-09-02T09:13:00Z"/>
                <w:color w:val="000080"/>
              </w:rPr>
            </w:pPr>
            <w:ins w:id="179"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180" w:author="Buitendijk, Hans" w:date="2022-09-02T09:13:00Z"/>
              </w:rPr>
            </w:pPr>
            <w:ins w:id="181"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182" w:author="Buitendijk, Hans" w:date="2022-09-02T09:13:00Z"/>
                <w:b/>
                <w:bCs/>
                <w:i/>
                <w:iCs/>
                <w:color w:val="000080"/>
              </w:rPr>
            </w:pPr>
            <w:ins w:id="183"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184" w:author="Buitendijk, Hans" w:date="2022-09-02T09:13:00Z"/>
                <w:b/>
                <w:bCs/>
                <w:i/>
                <w:iCs/>
                <w:color w:val="000080"/>
              </w:rPr>
            </w:pPr>
          </w:p>
        </w:tc>
      </w:tr>
      <w:tr w:rsidR="00FE0E85" w14:paraId="60524D73" w14:textId="77777777" w:rsidTr="00DE0C4A">
        <w:trPr>
          <w:trHeight w:val="530"/>
          <w:ins w:id="185"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186" w:author="Buitendijk, Hans" w:date="2022-09-02T09:15:00Z"/>
                <w:b/>
                <w:bCs/>
                <w:i/>
                <w:iCs/>
                <w:color w:val="000080"/>
              </w:rPr>
            </w:pPr>
            <w:ins w:id="187"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188" w:author="Buitendijk, Hans" w:date="2022-09-02T09:15:00Z"/>
              </w:rPr>
            </w:pPr>
            <w:ins w:id="189"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190" w:author="Buitendijk, Hans" w:date="2022-09-02T09:15:00Z"/>
                <w:color w:val="000080"/>
              </w:rPr>
            </w:pPr>
            <w:ins w:id="191"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192" w:author="Buitendijk, Hans" w:date="2022-09-02T09:15:00Z"/>
              </w:rPr>
            </w:pPr>
            <w:ins w:id="193"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194" w:author="Buitendijk, Hans" w:date="2022-09-02T09:15:00Z"/>
                <w:b/>
                <w:bCs/>
                <w:i/>
                <w:iCs/>
                <w:color w:val="000080"/>
              </w:rPr>
            </w:pPr>
            <w:ins w:id="195"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196" w:author="Buitendijk, Hans" w:date="2022-09-02T09:15:00Z"/>
                <w:b/>
                <w:bCs/>
                <w:i/>
                <w:iCs/>
                <w:color w:val="000080"/>
              </w:rPr>
            </w:pPr>
          </w:p>
        </w:tc>
      </w:tr>
      <w:tr w:rsidR="00FE0E85" w14:paraId="46337F91" w14:textId="77777777" w:rsidTr="00DE0C4A">
        <w:trPr>
          <w:trHeight w:val="530"/>
          <w:ins w:id="197"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198" w:author="Buitendijk, Hans" w:date="2022-09-02T09:15:00Z"/>
                <w:b/>
                <w:bCs/>
                <w:i/>
                <w:iCs/>
                <w:color w:val="000080"/>
              </w:rPr>
            </w:pPr>
            <w:ins w:id="199"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200" w:author="Buitendijk, Hans" w:date="2022-09-02T09:15:00Z"/>
              </w:rPr>
            </w:pPr>
            <w:ins w:id="201"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02" w:author="Buitendijk, Hans" w:date="2022-09-02T09:15:00Z"/>
                <w:color w:val="000080"/>
              </w:rPr>
            </w:pPr>
            <w:ins w:id="203"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04" w:author="Buitendijk, Hans" w:date="2022-09-02T09:15:00Z"/>
              </w:rPr>
            </w:pPr>
            <w:ins w:id="205"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06" w:author="Buitendijk, Hans" w:date="2022-09-02T09:15:00Z"/>
                <w:b/>
                <w:bCs/>
                <w:i/>
                <w:iCs/>
                <w:color w:val="000080"/>
              </w:rPr>
            </w:pPr>
            <w:ins w:id="207"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08" w:author="Buitendijk, Hans" w:date="2022-09-02T09:15:00Z"/>
                <w:b/>
                <w:bCs/>
                <w:i/>
                <w:iCs/>
                <w:color w:val="000080"/>
              </w:rPr>
            </w:pPr>
          </w:p>
        </w:tc>
      </w:tr>
      <w:tr w:rsidR="00FE0E85" w14:paraId="5FA5C5BE" w14:textId="77777777" w:rsidTr="00DE0C4A">
        <w:trPr>
          <w:trHeight w:val="530"/>
          <w:ins w:id="209"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10" w:author="Buitendijk, Hans" w:date="2022-09-02T09:16:00Z"/>
                <w:b/>
                <w:bCs/>
                <w:i/>
                <w:iCs/>
                <w:color w:val="000080"/>
              </w:rPr>
            </w:pPr>
            <w:ins w:id="211"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12" w:author="Buitendijk, Hans" w:date="2022-09-02T09:16:00Z"/>
              </w:rPr>
            </w:pPr>
            <w:ins w:id="213"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14" w:author="Buitendijk, Hans" w:date="2022-09-02T09:16:00Z"/>
                <w:color w:val="000080"/>
              </w:rPr>
            </w:pPr>
            <w:ins w:id="215"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16" w:author="Buitendijk, Hans" w:date="2022-09-02T09:16:00Z"/>
              </w:rPr>
            </w:pPr>
            <w:ins w:id="217"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18" w:author="Buitendijk, Hans" w:date="2022-09-02T09:16:00Z"/>
                <w:b/>
                <w:bCs/>
                <w:i/>
                <w:iCs/>
                <w:color w:val="000080"/>
              </w:rPr>
            </w:pPr>
            <w:ins w:id="219"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20" w:author="Buitendijk, Hans" w:date="2022-09-02T09:16:00Z"/>
                <w:b/>
                <w:bCs/>
                <w:i/>
                <w:iCs/>
                <w:color w:val="000080"/>
              </w:rPr>
            </w:pPr>
          </w:p>
        </w:tc>
      </w:tr>
      <w:tr w:rsidR="00FE0E85" w14:paraId="710D1AC7" w14:textId="77777777" w:rsidTr="00DE0C4A">
        <w:trPr>
          <w:trHeight w:val="530"/>
          <w:ins w:id="221"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22" w:author="Buitendijk, Hans" w:date="2022-09-02T09:18:00Z"/>
                <w:b/>
                <w:bCs/>
                <w:i/>
                <w:iCs/>
                <w:color w:val="000080"/>
              </w:rPr>
            </w:pPr>
            <w:ins w:id="223"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24" w:author="Buitendijk, Hans" w:date="2022-09-02T09:18:00Z"/>
              </w:rPr>
            </w:pPr>
            <w:ins w:id="225"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26" w:author="Buitendijk, Hans" w:date="2022-09-02T09:18:00Z"/>
                <w:color w:val="000080"/>
              </w:rPr>
            </w:pPr>
            <w:ins w:id="227"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28" w:author="Buitendijk, Hans" w:date="2022-09-02T09:18:00Z"/>
              </w:rPr>
            </w:pPr>
            <w:ins w:id="229"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30" w:author="Buitendijk, Hans" w:date="2022-09-02T09:18:00Z"/>
                <w:b/>
                <w:bCs/>
                <w:i/>
                <w:iCs/>
                <w:color w:val="000080"/>
              </w:rPr>
            </w:pPr>
            <w:ins w:id="231"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32" w:author="Buitendijk, Hans" w:date="2022-09-02T09:18:00Z"/>
                <w:b/>
                <w:bCs/>
                <w:i/>
                <w:iCs/>
                <w:color w:val="000080"/>
              </w:rPr>
            </w:pPr>
          </w:p>
        </w:tc>
      </w:tr>
      <w:tr w:rsidR="00FE0E85" w14:paraId="79A5E4DB" w14:textId="77777777" w:rsidTr="00DE0C4A">
        <w:trPr>
          <w:trHeight w:val="530"/>
          <w:ins w:id="233"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34" w:author="Buitendijk, Hans" w:date="2022-09-02T09:19:00Z"/>
                <w:b/>
                <w:bCs/>
                <w:i/>
                <w:iCs/>
                <w:color w:val="000080"/>
              </w:rPr>
            </w:pPr>
            <w:ins w:id="235"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36" w:author="Buitendijk, Hans" w:date="2022-09-02T09:19:00Z"/>
              </w:rPr>
            </w:pPr>
            <w:ins w:id="237"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38" w:author="Buitendijk, Hans" w:date="2022-09-02T09:19:00Z"/>
                <w:color w:val="000080"/>
              </w:rPr>
            </w:pPr>
            <w:ins w:id="239"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40" w:author="Buitendijk, Hans" w:date="2022-09-02T09:19:00Z"/>
              </w:rPr>
            </w:pPr>
            <w:ins w:id="241"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42" w:author="Buitendijk, Hans" w:date="2022-09-02T09:19:00Z"/>
                <w:b/>
                <w:bCs/>
                <w:i/>
                <w:iCs/>
                <w:color w:val="000080"/>
              </w:rPr>
            </w:pPr>
            <w:ins w:id="243"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44" w:author="Buitendijk, Hans" w:date="2022-09-02T09:19:00Z"/>
                <w:b/>
                <w:bCs/>
                <w:i/>
                <w:iCs/>
                <w:color w:val="000080"/>
              </w:rPr>
            </w:pPr>
          </w:p>
        </w:tc>
      </w:tr>
      <w:tr w:rsidR="00FE0E85" w14:paraId="15A0D866" w14:textId="77777777" w:rsidTr="00DE0C4A">
        <w:trPr>
          <w:trHeight w:val="530"/>
          <w:ins w:id="245"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46" w:author="Buitendijk, Hans" w:date="2022-09-02T09:20:00Z"/>
                <w:b/>
                <w:bCs/>
                <w:i/>
                <w:iCs/>
                <w:color w:val="000080"/>
              </w:rPr>
            </w:pPr>
            <w:ins w:id="247" w:author="Frank Oemig" w:date="2022-09-07T17:34:00Z">
              <w:r>
                <w:rPr>
                  <w:b/>
                  <w:bCs/>
                  <w:i/>
                  <w:iCs/>
                  <w:color w:val="000080"/>
                </w:rPr>
                <w:t>4.5.1, 4.5.3, 4.5.6</w:t>
              </w:r>
            </w:ins>
            <w:ins w:id="248" w:author="Frank Oemig" w:date="2022-09-08T09:55:00Z">
              <w:r w:rsidR="00B7149A">
                <w:rPr>
                  <w:b/>
                  <w:bCs/>
                  <w:i/>
                  <w:iCs/>
                  <w:color w:val="000080"/>
                </w:rPr>
                <w:t>, 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49" w:author="Buitendijk, Hans" w:date="2022-09-02T09:20:00Z"/>
                <w:rFonts w:ascii="Symbol" w:hAnsi="Symbol"/>
                <w:rPrChange w:id="250" w:author="Frank Oemig" w:date="2022-09-08T09:54:00Z">
                  <w:rPr>
                    <w:ins w:id="251" w:author="Buitendijk, Hans" w:date="2022-09-02T09:20:00Z"/>
                  </w:rPr>
                </w:rPrChange>
              </w:rPr>
            </w:pPr>
            <w:ins w:id="252" w:author="Frank Oemig" w:date="2022-09-07T17:34:00Z">
              <w:r>
                <w:t>ORC, OBR, IPC</w:t>
              </w:r>
            </w:ins>
            <w:ins w:id="253"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54" w:author="Buitendijk, Hans" w:date="2022-09-02T09:20:00Z"/>
                <w:color w:val="000080"/>
              </w:rPr>
            </w:pPr>
            <w:ins w:id="255" w:author="Frank Oemig" w:date="2022-09-07T17:34:00Z">
              <w:r>
                <w:rPr>
                  <w:color w:val="000080"/>
                </w:rPr>
                <w:t>Adjust length for data element 00816 to 1..1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56"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57" w:author="Buitendijk, Hans" w:date="2022-09-02T09:20:00Z"/>
                <w:b/>
                <w:bCs/>
                <w:i/>
                <w:iCs/>
                <w:color w:val="000080"/>
              </w:rPr>
            </w:pPr>
            <w:ins w:id="258"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59" w:author="Buitendijk, Hans" w:date="2022-09-02T09:20:00Z"/>
                <w:b/>
                <w:bCs/>
                <w:i/>
                <w:iCs/>
                <w:color w:val="000080"/>
              </w:rPr>
            </w:pPr>
          </w:p>
        </w:tc>
      </w:tr>
    </w:tbl>
    <w:p w14:paraId="563E1E29" w14:textId="77777777" w:rsidR="00135B8F" w:rsidRDefault="00135B8F" w:rsidP="00135B8F">
      <w:pPr>
        <w:rPr>
          <w:ins w:id="260"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261" w:name="_Toc28956471"/>
      <w:r w:rsidRPr="00EA3945">
        <w:rPr>
          <w:noProof/>
        </w:rPr>
        <w:lastRenderedPageBreak/>
        <w:t xml:space="preserve">Chapter 4 </w:t>
      </w:r>
      <w:r w:rsidR="009076B1">
        <w:rPr>
          <w:noProof/>
        </w:rPr>
        <w:t>C</w:t>
      </w:r>
      <w:r w:rsidRPr="00EA3945">
        <w:rPr>
          <w:noProof/>
        </w:rPr>
        <w:t>ontents</w:t>
      </w:r>
      <w:bookmarkEnd w:id="261"/>
    </w:p>
    <w:p w14:paraId="37D94DA0" w14:textId="18B6C760" w:rsidR="00A04DB4" w:rsidRDefault="00A04DB4" w:rsidP="00CF2548">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CF2548">
          <w:rPr>
            <w:webHidden/>
          </w:rPr>
          <w:t>4</w:t>
        </w:r>
        <w:r>
          <w:rPr>
            <w:webHidden/>
          </w:rPr>
          <w:fldChar w:fldCharType="end"/>
        </w:r>
      </w:hyperlink>
    </w:p>
    <w:p w14:paraId="2683CDB7" w14:textId="19BCE093" w:rsidR="00A04DB4" w:rsidRDefault="00000000" w:rsidP="00CF2548">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CF2548">
          <w:rPr>
            <w:webHidden/>
          </w:rPr>
          <w:t>6</w:t>
        </w:r>
        <w:r w:rsidR="00A04DB4">
          <w:rPr>
            <w:webHidden/>
          </w:rPr>
          <w:fldChar w:fldCharType="end"/>
        </w:r>
      </w:hyperlink>
    </w:p>
    <w:p w14:paraId="2977B01C" w14:textId="4ABFE1B7" w:rsidR="00A04DB4" w:rsidRDefault="00000000"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CF2548">
          <w:rPr>
            <w:noProof/>
            <w:webHidden/>
          </w:rPr>
          <w:t>6</w:t>
        </w:r>
        <w:r w:rsidR="00A04DB4">
          <w:rPr>
            <w:noProof/>
            <w:webHidden/>
          </w:rPr>
          <w:fldChar w:fldCharType="end"/>
        </w:r>
      </w:hyperlink>
    </w:p>
    <w:p w14:paraId="6FABF8B6" w14:textId="1E756698" w:rsidR="00A04DB4" w:rsidRDefault="00000000"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CF2548">
          <w:rPr>
            <w:noProof/>
            <w:webHidden/>
          </w:rPr>
          <w:t>7</w:t>
        </w:r>
        <w:r w:rsidR="00A04DB4">
          <w:rPr>
            <w:noProof/>
            <w:webHidden/>
          </w:rPr>
          <w:fldChar w:fldCharType="end"/>
        </w:r>
      </w:hyperlink>
    </w:p>
    <w:p w14:paraId="33715674" w14:textId="2580EB3A" w:rsidR="00A04DB4" w:rsidRDefault="00000000" w:rsidP="00CF2548">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CF2548">
          <w:rPr>
            <w:webHidden/>
          </w:rPr>
          <w:t>8</w:t>
        </w:r>
        <w:r w:rsidR="00A04DB4">
          <w:rPr>
            <w:webHidden/>
          </w:rPr>
          <w:fldChar w:fldCharType="end"/>
        </w:r>
      </w:hyperlink>
    </w:p>
    <w:p w14:paraId="1E0E6F31" w14:textId="0A21A99E" w:rsidR="00A04DB4" w:rsidRDefault="00000000" w:rsidP="00CF2548">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CF2548">
          <w:rPr>
            <w:webHidden/>
          </w:rPr>
          <w:t>8</w:t>
        </w:r>
        <w:r w:rsidR="00A04DB4">
          <w:rPr>
            <w:webHidden/>
          </w:rPr>
          <w:fldChar w:fldCharType="end"/>
        </w:r>
      </w:hyperlink>
    </w:p>
    <w:p w14:paraId="2ACC767B" w14:textId="63CE7BC4" w:rsidR="00A04DB4" w:rsidRDefault="00000000"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00EA11B2" w14:textId="3630B98D" w:rsidR="00A04DB4" w:rsidRDefault="00000000"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2EB5984E" w14:textId="63CDBD8A" w:rsidR="00A04DB4" w:rsidRDefault="00000000"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07A0BC7C" w14:textId="279B7CE3" w:rsidR="00A04DB4" w:rsidRDefault="00000000"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3C6B9F5A" w14:textId="32A1B291" w:rsidR="00A04DB4" w:rsidRDefault="00000000"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CF2548">
          <w:rPr>
            <w:noProof/>
            <w:webHidden/>
          </w:rPr>
          <w:t>13</w:t>
        </w:r>
        <w:r w:rsidR="00A04DB4">
          <w:rPr>
            <w:noProof/>
            <w:webHidden/>
          </w:rPr>
          <w:fldChar w:fldCharType="end"/>
        </w:r>
      </w:hyperlink>
    </w:p>
    <w:p w14:paraId="07CD07AB" w14:textId="4962BBBD" w:rsidR="00A04DB4" w:rsidRDefault="00000000"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CF2548">
          <w:rPr>
            <w:noProof/>
            <w:webHidden/>
          </w:rPr>
          <w:t>14</w:t>
        </w:r>
        <w:r w:rsidR="00A04DB4">
          <w:rPr>
            <w:noProof/>
            <w:webHidden/>
          </w:rPr>
          <w:fldChar w:fldCharType="end"/>
        </w:r>
      </w:hyperlink>
    </w:p>
    <w:p w14:paraId="5FABDD52" w14:textId="535C834D" w:rsidR="00A04DB4" w:rsidRDefault="00000000"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CF2548">
          <w:rPr>
            <w:noProof/>
            <w:webHidden/>
          </w:rPr>
          <w:t>18</w:t>
        </w:r>
        <w:r w:rsidR="00A04DB4">
          <w:rPr>
            <w:noProof/>
            <w:webHidden/>
          </w:rPr>
          <w:fldChar w:fldCharType="end"/>
        </w:r>
      </w:hyperlink>
    </w:p>
    <w:p w14:paraId="5F568773" w14:textId="15968205" w:rsidR="00A04DB4" w:rsidRDefault="00000000"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CF2548">
          <w:rPr>
            <w:noProof/>
            <w:webHidden/>
          </w:rPr>
          <w:t>21</w:t>
        </w:r>
        <w:r w:rsidR="00A04DB4">
          <w:rPr>
            <w:noProof/>
            <w:webHidden/>
          </w:rPr>
          <w:fldChar w:fldCharType="end"/>
        </w:r>
      </w:hyperlink>
    </w:p>
    <w:p w14:paraId="15973FDD" w14:textId="2E3C35DE" w:rsidR="00A04DB4" w:rsidRDefault="00000000"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CF2548">
          <w:rPr>
            <w:noProof/>
            <w:webHidden/>
          </w:rPr>
          <w:t>25</w:t>
        </w:r>
        <w:r w:rsidR="00A04DB4">
          <w:rPr>
            <w:noProof/>
            <w:webHidden/>
          </w:rPr>
          <w:fldChar w:fldCharType="end"/>
        </w:r>
      </w:hyperlink>
    </w:p>
    <w:p w14:paraId="6679C924" w14:textId="4E55B89F" w:rsidR="00A04DB4" w:rsidRDefault="00000000"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CF2548">
          <w:rPr>
            <w:noProof/>
            <w:webHidden/>
          </w:rPr>
          <w:t>28</w:t>
        </w:r>
        <w:r w:rsidR="00A04DB4">
          <w:rPr>
            <w:noProof/>
            <w:webHidden/>
          </w:rPr>
          <w:fldChar w:fldCharType="end"/>
        </w:r>
      </w:hyperlink>
    </w:p>
    <w:p w14:paraId="69264B55" w14:textId="2E1D992A" w:rsidR="00A04DB4" w:rsidRDefault="00000000"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CF2548">
          <w:rPr>
            <w:noProof/>
            <w:webHidden/>
          </w:rPr>
          <w:t>32</w:t>
        </w:r>
        <w:r w:rsidR="00A04DB4">
          <w:rPr>
            <w:noProof/>
            <w:webHidden/>
          </w:rPr>
          <w:fldChar w:fldCharType="end"/>
        </w:r>
      </w:hyperlink>
    </w:p>
    <w:p w14:paraId="7D24F33C" w14:textId="08A4B236" w:rsidR="00A04DB4" w:rsidRDefault="00000000"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CF2548">
          <w:rPr>
            <w:noProof/>
            <w:webHidden/>
          </w:rPr>
          <w:t>34</w:t>
        </w:r>
        <w:r w:rsidR="00A04DB4">
          <w:rPr>
            <w:noProof/>
            <w:webHidden/>
          </w:rPr>
          <w:fldChar w:fldCharType="end"/>
        </w:r>
      </w:hyperlink>
    </w:p>
    <w:p w14:paraId="0D945291" w14:textId="68637F28" w:rsidR="00A04DB4" w:rsidRDefault="00000000"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CF2548">
          <w:rPr>
            <w:noProof/>
            <w:webHidden/>
          </w:rPr>
          <w:t>37</w:t>
        </w:r>
        <w:r w:rsidR="00A04DB4">
          <w:rPr>
            <w:noProof/>
            <w:webHidden/>
          </w:rPr>
          <w:fldChar w:fldCharType="end"/>
        </w:r>
      </w:hyperlink>
    </w:p>
    <w:p w14:paraId="0E302B44" w14:textId="0B4F64A0" w:rsidR="00A04DB4" w:rsidRDefault="00000000"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CF2548">
          <w:rPr>
            <w:noProof/>
            <w:webHidden/>
          </w:rPr>
          <w:t>40</w:t>
        </w:r>
        <w:r w:rsidR="00A04DB4">
          <w:rPr>
            <w:noProof/>
            <w:webHidden/>
          </w:rPr>
          <w:fldChar w:fldCharType="end"/>
        </w:r>
      </w:hyperlink>
    </w:p>
    <w:p w14:paraId="68F89815" w14:textId="5679CB61" w:rsidR="00A04DB4" w:rsidRDefault="00000000"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CF2548">
          <w:rPr>
            <w:noProof/>
            <w:webHidden/>
          </w:rPr>
          <w:t>43</w:t>
        </w:r>
        <w:r w:rsidR="00A04DB4">
          <w:rPr>
            <w:noProof/>
            <w:webHidden/>
          </w:rPr>
          <w:fldChar w:fldCharType="end"/>
        </w:r>
      </w:hyperlink>
    </w:p>
    <w:p w14:paraId="23EF494E" w14:textId="2E9B9161" w:rsidR="00A04DB4" w:rsidRDefault="00000000"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CF2548">
          <w:rPr>
            <w:noProof/>
            <w:webHidden/>
          </w:rPr>
          <w:t>44</w:t>
        </w:r>
        <w:r w:rsidR="00A04DB4">
          <w:rPr>
            <w:noProof/>
            <w:webHidden/>
          </w:rPr>
          <w:fldChar w:fldCharType="end"/>
        </w:r>
      </w:hyperlink>
    </w:p>
    <w:p w14:paraId="2DDBE97D" w14:textId="2B6C8584" w:rsidR="00A04DB4" w:rsidRDefault="00000000"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CF2548">
          <w:rPr>
            <w:noProof/>
            <w:webHidden/>
          </w:rPr>
          <w:t>48</w:t>
        </w:r>
        <w:r w:rsidR="00A04DB4">
          <w:rPr>
            <w:noProof/>
            <w:webHidden/>
          </w:rPr>
          <w:fldChar w:fldCharType="end"/>
        </w:r>
      </w:hyperlink>
    </w:p>
    <w:p w14:paraId="68992411" w14:textId="3141D8FA" w:rsidR="00A04DB4" w:rsidRDefault="00000000"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CF2548">
          <w:rPr>
            <w:noProof/>
            <w:webHidden/>
          </w:rPr>
          <w:t>49</w:t>
        </w:r>
        <w:r w:rsidR="00A04DB4">
          <w:rPr>
            <w:noProof/>
            <w:webHidden/>
          </w:rPr>
          <w:fldChar w:fldCharType="end"/>
        </w:r>
      </w:hyperlink>
    </w:p>
    <w:p w14:paraId="5609A134" w14:textId="3C54338C" w:rsidR="00A04DB4" w:rsidRDefault="00000000"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CF2548">
          <w:rPr>
            <w:noProof/>
            <w:webHidden/>
          </w:rPr>
          <w:t>50</w:t>
        </w:r>
        <w:r w:rsidR="00A04DB4">
          <w:rPr>
            <w:noProof/>
            <w:webHidden/>
          </w:rPr>
          <w:fldChar w:fldCharType="end"/>
        </w:r>
      </w:hyperlink>
    </w:p>
    <w:p w14:paraId="4A7A197D" w14:textId="023F0749" w:rsidR="00A04DB4" w:rsidRDefault="00000000"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CF2548">
          <w:rPr>
            <w:noProof/>
            <w:webHidden/>
          </w:rPr>
          <w:t>51</w:t>
        </w:r>
        <w:r w:rsidR="00A04DB4">
          <w:rPr>
            <w:noProof/>
            <w:webHidden/>
          </w:rPr>
          <w:fldChar w:fldCharType="end"/>
        </w:r>
      </w:hyperlink>
    </w:p>
    <w:p w14:paraId="4930A2D5" w14:textId="622EAB68" w:rsidR="00A04DB4" w:rsidRDefault="00000000"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CF2548">
          <w:rPr>
            <w:noProof/>
            <w:webHidden/>
          </w:rPr>
          <w:t>54</w:t>
        </w:r>
        <w:r w:rsidR="00A04DB4">
          <w:rPr>
            <w:noProof/>
            <w:webHidden/>
          </w:rPr>
          <w:fldChar w:fldCharType="end"/>
        </w:r>
      </w:hyperlink>
    </w:p>
    <w:p w14:paraId="69E397B9" w14:textId="392CA274" w:rsidR="00A04DB4" w:rsidRDefault="00000000"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CF2548">
          <w:rPr>
            <w:noProof/>
            <w:webHidden/>
          </w:rPr>
          <w:t>55</w:t>
        </w:r>
        <w:r w:rsidR="00A04DB4">
          <w:rPr>
            <w:noProof/>
            <w:webHidden/>
          </w:rPr>
          <w:fldChar w:fldCharType="end"/>
        </w:r>
      </w:hyperlink>
    </w:p>
    <w:p w14:paraId="5B4085F2" w14:textId="1D29AF7D" w:rsidR="00A04DB4" w:rsidRDefault="00000000" w:rsidP="00CF2548">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CF2548">
          <w:rPr>
            <w:webHidden/>
          </w:rPr>
          <w:t>58</w:t>
        </w:r>
        <w:r w:rsidR="00A04DB4">
          <w:rPr>
            <w:webHidden/>
          </w:rPr>
          <w:fldChar w:fldCharType="end"/>
        </w:r>
      </w:hyperlink>
    </w:p>
    <w:p w14:paraId="555F8AC6" w14:textId="79F81CC9" w:rsidR="00A04DB4" w:rsidRDefault="00000000"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CF2548">
          <w:rPr>
            <w:noProof/>
            <w:webHidden/>
          </w:rPr>
          <w:t>58</w:t>
        </w:r>
        <w:r w:rsidR="00A04DB4">
          <w:rPr>
            <w:noProof/>
            <w:webHidden/>
          </w:rPr>
          <w:fldChar w:fldCharType="end"/>
        </w:r>
      </w:hyperlink>
    </w:p>
    <w:p w14:paraId="4D5BC36B" w14:textId="7DAAD105" w:rsidR="00A04DB4" w:rsidRDefault="00000000"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CF2548">
          <w:rPr>
            <w:noProof/>
            <w:webHidden/>
          </w:rPr>
          <w:t>71</w:t>
        </w:r>
        <w:r w:rsidR="00A04DB4">
          <w:rPr>
            <w:noProof/>
            <w:webHidden/>
          </w:rPr>
          <w:fldChar w:fldCharType="end"/>
        </w:r>
      </w:hyperlink>
    </w:p>
    <w:p w14:paraId="5464B284" w14:textId="5BB0AE91" w:rsidR="00A04DB4" w:rsidRDefault="00000000"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CF2548">
          <w:rPr>
            <w:noProof/>
            <w:webHidden/>
          </w:rPr>
          <w:t>72</w:t>
        </w:r>
        <w:r w:rsidR="00A04DB4">
          <w:rPr>
            <w:noProof/>
            <w:webHidden/>
          </w:rPr>
          <w:fldChar w:fldCharType="end"/>
        </w:r>
      </w:hyperlink>
    </w:p>
    <w:p w14:paraId="36215935" w14:textId="7CEC1507" w:rsidR="00A04DB4" w:rsidRDefault="00000000"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CF2548">
          <w:rPr>
            <w:noProof/>
            <w:webHidden/>
          </w:rPr>
          <w:t>88</w:t>
        </w:r>
        <w:r w:rsidR="00A04DB4">
          <w:rPr>
            <w:noProof/>
            <w:webHidden/>
          </w:rPr>
          <w:fldChar w:fldCharType="end"/>
        </w:r>
      </w:hyperlink>
    </w:p>
    <w:p w14:paraId="38680545" w14:textId="64F61A49" w:rsidR="00A04DB4" w:rsidRDefault="00000000"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CF2548">
          <w:rPr>
            <w:noProof/>
            <w:webHidden/>
          </w:rPr>
          <w:t>93</w:t>
        </w:r>
        <w:r w:rsidR="00A04DB4">
          <w:rPr>
            <w:noProof/>
            <w:webHidden/>
          </w:rPr>
          <w:fldChar w:fldCharType="end"/>
        </w:r>
      </w:hyperlink>
    </w:p>
    <w:p w14:paraId="099EF8B1" w14:textId="0787ED57" w:rsidR="00A04DB4" w:rsidRDefault="00000000"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CF2548">
          <w:rPr>
            <w:noProof/>
            <w:webHidden/>
          </w:rPr>
          <w:t>96</w:t>
        </w:r>
        <w:r w:rsidR="00A04DB4">
          <w:rPr>
            <w:noProof/>
            <w:webHidden/>
          </w:rPr>
          <w:fldChar w:fldCharType="end"/>
        </w:r>
      </w:hyperlink>
    </w:p>
    <w:p w14:paraId="32B762DC" w14:textId="7A24C869" w:rsidR="00A04DB4" w:rsidRDefault="00000000" w:rsidP="00CF2548">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CF2548">
          <w:rPr>
            <w:webHidden/>
          </w:rPr>
          <w:t>101</w:t>
        </w:r>
        <w:r w:rsidR="00A04DB4">
          <w:rPr>
            <w:webHidden/>
          </w:rPr>
          <w:fldChar w:fldCharType="end"/>
        </w:r>
      </w:hyperlink>
    </w:p>
    <w:p w14:paraId="4058737B" w14:textId="3E843AE1" w:rsidR="00A04DB4" w:rsidRDefault="00000000"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CF2548">
          <w:rPr>
            <w:noProof/>
            <w:webHidden/>
          </w:rPr>
          <w:t>102</w:t>
        </w:r>
        <w:r w:rsidR="00A04DB4">
          <w:rPr>
            <w:noProof/>
            <w:webHidden/>
          </w:rPr>
          <w:fldChar w:fldCharType="end"/>
        </w:r>
      </w:hyperlink>
    </w:p>
    <w:p w14:paraId="1C52FC32" w14:textId="6A6160D8" w:rsidR="00A04DB4" w:rsidRDefault="00000000"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CF2548">
          <w:rPr>
            <w:noProof/>
            <w:webHidden/>
          </w:rPr>
          <w:t>103</w:t>
        </w:r>
        <w:r w:rsidR="00A04DB4">
          <w:rPr>
            <w:noProof/>
            <w:webHidden/>
          </w:rPr>
          <w:fldChar w:fldCharType="end"/>
        </w:r>
      </w:hyperlink>
    </w:p>
    <w:p w14:paraId="36A1BAB8" w14:textId="76E3FBA5" w:rsidR="00A04DB4" w:rsidRDefault="00000000" w:rsidP="00CF2548">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CF2548">
          <w:rPr>
            <w:webHidden/>
          </w:rPr>
          <w:t>109</w:t>
        </w:r>
        <w:r w:rsidR="00A04DB4">
          <w:rPr>
            <w:webHidden/>
          </w:rPr>
          <w:fldChar w:fldCharType="end"/>
        </w:r>
      </w:hyperlink>
    </w:p>
    <w:p w14:paraId="7584F34A" w14:textId="5FA17369" w:rsidR="00A04DB4" w:rsidRDefault="00000000"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CF2548">
          <w:rPr>
            <w:noProof/>
            <w:webHidden/>
          </w:rPr>
          <w:t>110</w:t>
        </w:r>
        <w:r w:rsidR="00A04DB4">
          <w:rPr>
            <w:noProof/>
            <w:webHidden/>
          </w:rPr>
          <w:fldChar w:fldCharType="end"/>
        </w:r>
      </w:hyperlink>
    </w:p>
    <w:p w14:paraId="087664E8" w14:textId="2A3B2F9F" w:rsidR="00A04DB4" w:rsidRDefault="00000000"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CF2548">
          <w:rPr>
            <w:noProof/>
            <w:webHidden/>
          </w:rPr>
          <w:t>112</w:t>
        </w:r>
        <w:r w:rsidR="00A04DB4">
          <w:rPr>
            <w:noProof/>
            <w:webHidden/>
          </w:rPr>
          <w:fldChar w:fldCharType="end"/>
        </w:r>
      </w:hyperlink>
    </w:p>
    <w:p w14:paraId="4109D80C" w14:textId="4884EB19" w:rsidR="00A04DB4" w:rsidRDefault="00000000" w:rsidP="00CF2548">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CF2548">
          <w:rPr>
            <w:webHidden/>
          </w:rPr>
          <w:t>114</w:t>
        </w:r>
        <w:r w:rsidR="00A04DB4">
          <w:rPr>
            <w:webHidden/>
          </w:rPr>
          <w:fldChar w:fldCharType="end"/>
        </w:r>
      </w:hyperlink>
    </w:p>
    <w:p w14:paraId="31B20DF1" w14:textId="1B497CC6" w:rsidR="00A04DB4" w:rsidRDefault="00000000"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CF2548">
          <w:rPr>
            <w:noProof/>
            <w:webHidden/>
          </w:rPr>
          <w:t>114</w:t>
        </w:r>
        <w:r w:rsidR="00A04DB4">
          <w:rPr>
            <w:noProof/>
            <w:webHidden/>
          </w:rPr>
          <w:fldChar w:fldCharType="end"/>
        </w:r>
      </w:hyperlink>
    </w:p>
    <w:p w14:paraId="16CD9844" w14:textId="0F44FE89" w:rsidR="00A04DB4" w:rsidRDefault="00000000"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CF2548">
          <w:rPr>
            <w:noProof/>
            <w:webHidden/>
          </w:rPr>
          <w:t>116</w:t>
        </w:r>
        <w:r w:rsidR="00A04DB4">
          <w:rPr>
            <w:noProof/>
            <w:webHidden/>
          </w:rPr>
          <w:fldChar w:fldCharType="end"/>
        </w:r>
      </w:hyperlink>
    </w:p>
    <w:p w14:paraId="685727A4" w14:textId="17FE2F9E" w:rsidR="00A04DB4" w:rsidRDefault="00000000" w:rsidP="00CF2548">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CF2548">
          <w:rPr>
            <w:webHidden/>
          </w:rPr>
          <w:t>117</w:t>
        </w:r>
        <w:r w:rsidR="00A04DB4">
          <w:rPr>
            <w:webHidden/>
          </w:rPr>
          <w:fldChar w:fldCharType="end"/>
        </w:r>
      </w:hyperlink>
    </w:p>
    <w:p w14:paraId="7298AE98" w14:textId="7973951C" w:rsidR="00A04DB4" w:rsidRDefault="00000000"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CF2548">
          <w:rPr>
            <w:noProof/>
            <w:webHidden/>
          </w:rPr>
          <w:t>117</w:t>
        </w:r>
        <w:r w:rsidR="00A04DB4">
          <w:rPr>
            <w:noProof/>
            <w:webHidden/>
          </w:rPr>
          <w:fldChar w:fldCharType="end"/>
        </w:r>
      </w:hyperlink>
    </w:p>
    <w:p w14:paraId="666EEC43" w14:textId="0E0240DD" w:rsidR="00A04DB4" w:rsidRDefault="00000000"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486AA7AC" w14:textId="72D965B2" w:rsidR="00A04DB4" w:rsidRDefault="00000000"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3EAF4973" w14:textId="17057775" w:rsidR="00A04DB4" w:rsidRDefault="00000000"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65A1A40E" w14:textId="76A7A1AB" w:rsidR="00A04DB4" w:rsidRDefault="00000000" w:rsidP="00CF2548">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CF2548">
          <w:rPr>
            <w:webHidden/>
          </w:rPr>
          <w:t>119</w:t>
        </w:r>
        <w:r w:rsidR="00A04DB4">
          <w:rPr>
            <w:webHidden/>
          </w:rPr>
          <w:fldChar w:fldCharType="end"/>
        </w:r>
      </w:hyperlink>
    </w:p>
    <w:p w14:paraId="051FA0C7" w14:textId="5E5B7A55" w:rsidR="00A04DB4" w:rsidRDefault="00000000"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2967B727" w14:textId="2DD7E313" w:rsidR="00A04DB4" w:rsidRDefault="00000000"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CF2548">
          <w:rPr>
            <w:noProof/>
            <w:webHidden/>
          </w:rPr>
          <w:t>121</w:t>
        </w:r>
        <w:r w:rsidR="00A04DB4">
          <w:rPr>
            <w:noProof/>
            <w:webHidden/>
          </w:rPr>
          <w:fldChar w:fldCharType="end"/>
        </w:r>
      </w:hyperlink>
    </w:p>
    <w:p w14:paraId="0AEA2A3D" w14:textId="4FAA009A" w:rsidR="00A04DB4" w:rsidRDefault="00000000"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CF2548">
          <w:rPr>
            <w:noProof/>
            <w:webHidden/>
          </w:rPr>
          <w:t>122</w:t>
        </w:r>
        <w:r w:rsidR="00A04DB4">
          <w:rPr>
            <w:noProof/>
            <w:webHidden/>
          </w:rPr>
          <w:fldChar w:fldCharType="end"/>
        </w:r>
      </w:hyperlink>
    </w:p>
    <w:p w14:paraId="54631C2F" w14:textId="31D505AE" w:rsidR="00A04DB4" w:rsidRDefault="00000000"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CF2548">
          <w:rPr>
            <w:noProof/>
            <w:webHidden/>
          </w:rPr>
          <w:t>123</w:t>
        </w:r>
        <w:r w:rsidR="00A04DB4">
          <w:rPr>
            <w:noProof/>
            <w:webHidden/>
          </w:rPr>
          <w:fldChar w:fldCharType="end"/>
        </w:r>
      </w:hyperlink>
    </w:p>
    <w:p w14:paraId="793D0F7D" w14:textId="7A459144" w:rsidR="00A04DB4" w:rsidRDefault="00000000" w:rsidP="00CF2548">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CF2548">
          <w:rPr>
            <w:webHidden/>
          </w:rPr>
          <w:t>124</w:t>
        </w:r>
        <w:r w:rsidR="00A04DB4">
          <w:rPr>
            <w:webHidden/>
          </w:rPr>
          <w:fldChar w:fldCharType="end"/>
        </w:r>
      </w:hyperlink>
    </w:p>
    <w:p w14:paraId="36881523" w14:textId="7EC1F2EB" w:rsidR="00A04DB4" w:rsidRDefault="00000000"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CF2548">
          <w:rPr>
            <w:noProof/>
            <w:webHidden/>
          </w:rPr>
          <w:t>124</w:t>
        </w:r>
        <w:r w:rsidR="00A04DB4">
          <w:rPr>
            <w:noProof/>
            <w:webHidden/>
          </w:rPr>
          <w:fldChar w:fldCharType="end"/>
        </w:r>
      </w:hyperlink>
    </w:p>
    <w:p w14:paraId="1D9FBAC1" w14:textId="2990756F" w:rsidR="00A04DB4" w:rsidRDefault="00000000"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CF2548">
          <w:rPr>
            <w:noProof/>
            <w:webHidden/>
          </w:rPr>
          <w:t>128</w:t>
        </w:r>
        <w:r w:rsidR="00A04DB4">
          <w:rPr>
            <w:noProof/>
            <w:webHidden/>
          </w:rPr>
          <w:fldChar w:fldCharType="end"/>
        </w:r>
      </w:hyperlink>
    </w:p>
    <w:p w14:paraId="13CC4C31" w14:textId="68EC1992" w:rsidR="00A04DB4" w:rsidRDefault="00000000" w:rsidP="00CF2548">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CF2548">
          <w:rPr>
            <w:webHidden/>
          </w:rPr>
          <w:t>129</w:t>
        </w:r>
        <w:r w:rsidR="00A04DB4">
          <w:rPr>
            <w:webHidden/>
          </w:rPr>
          <w:fldChar w:fldCharType="end"/>
        </w:r>
      </w:hyperlink>
    </w:p>
    <w:p w14:paraId="1F93B19E" w14:textId="6C4EBC2D" w:rsidR="00A04DB4" w:rsidRDefault="00000000"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CF2548">
          <w:rPr>
            <w:noProof/>
            <w:webHidden/>
          </w:rPr>
          <w:t>129</w:t>
        </w:r>
        <w:r w:rsidR="00A04DB4">
          <w:rPr>
            <w:noProof/>
            <w:webHidden/>
          </w:rPr>
          <w:fldChar w:fldCharType="end"/>
        </w:r>
      </w:hyperlink>
    </w:p>
    <w:p w14:paraId="0011CE9F" w14:textId="25457869" w:rsidR="00A04DB4" w:rsidRDefault="00000000"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6306388" w14:textId="010680B3" w:rsidR="00A04DB4" w:rsidRDefault="00000000" w:rsidP="00CF2548">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CF2548">
          <w:rPr>
            <w:webHidden/>
          </w:rPr>
          <w:t>130</w:t>
        </w:r>
        <w:r w:rsidR="00A04DB4">
          <w:rPr>
            <w:webHidden/>
          </w:rPr>
          <w:fldChar w:fldCharType="end"/>
        </w:r>
      </w:hyperlink>
    </w:p>
    <w:p w14:paraId="496733F8" w14:textId="648DC370" w:rsidR="00A04DB4" w:rsidRDefault="00000000"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17419739" w14:textId="10064A70" w:rsidR="00A04DB4" w:rsidRDefault="00000000"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A532F49" w14:textId="59101080" w:rsidR="00A04DB4" w:rsidRDefault="00000000"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CF2548">
          <w:rPr>
            <w:noProof/>
            <w:webHidden/>
          </w:rPr>
          <w:t>132</w:t>
        </w:r>
        <w:r w:rsidR="00A04DB4">
          <w:rPr>
            <w:noProof/>
            <w:webHidden/>
          </w:rPr>
          <w:fldChar w:fldCharType="end"/>
        </w:r>
      </w:hyperlink>
    </w:p>
    <w:p w14:paraId="7449EB98" w14:textId="6698F46C" w:rsidR="00A04DB4" w:rsidRDefault="00000000"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CF2548">
          <w:rPr>
            <w:noProof/>
            <w:webHidden/>
          </w:rPr>
          <w:t>133</w:t>
        </w:r>
        <w:r w:rsidR="00A04DB4">
          <w:rPr>
            <w:noProof/>
            <w:webHidden/>
          </w:rPr>
          <w:fldChar w:fldCharType="end"/>
        </w:r>
      </w:hyperlink>
    </w:p>
    <w:p w14:paraId="52E00B85" w14:textId="195523EF" w:rsidR="00A04DB4" w:rsidRDefault="00000000"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CF2548">
          <w:rPr>
            <w:noProof/>
            <w:webHidden/>
          </w:rPr>
          <w:t>135</w:t>
        </w:r>
        <w:r w:rsidR="00A04DB4">
          <w:rPr>
            <w:noProof/>
            <w:webHidden/>
          </w:rPr>
          <w:fldChar w:fldCharType="end"/>
        </w:r>
      </w:hyperlink>
    </w:p>
    <w:p w14:paraId="7826DD55" w14:textId="1A06DCFC" w:rsidR="00A04DB4" w:rsidRDefault="00000000"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CF2548">
          <w:rPr>
            <w:noProof/>
            <w:webHidden/>
          </w:rPr>
          <w:t>136</w:t>
        </w:r>
        <w:r w:rsidR="00A04DB4">
          <w:rPr>
            <w:noProof/>
            <w:webHidden/>
          </w:rPr>
          <w:fldChar w:fldCharType="end"/>
        </w:r>
      </w:hyperlink>
    </w:p>
    <w:p w14:paraId="0605F4ED" w14:textId="0F726344" w:rsidR="00A04DB4" w:rsidRDefault="00000000"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CF2548">
          <w:rPr>
            <w:noProof/>
            <w:webHidden/>
          </w:rPr>
          <w:t>137</w:t>
        </w:r>
        <w:r w:rsidR="00A04DB4">
          <w:rPr>
            <w:noProof/>
            <w:webHidden/>
          </w:rPr>
          <w:fldChar w:fldCharType="end"/>
        </w:r>
      </w:hyperlink>
    </w:p>
    <w:p w14:paraId="2D91E311" w14:textId="15E10051" w:rsidR="00A04DB4" w:rsidRDefault="00000000" w:rsidP="00CF2548">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CF2548">
          <w:rPr>
            <w:webHidden/>
          </w:rPr>
          <w:t>138</w:t>
        </w:r>
        <w:r w:rsidR="00A04DB4">
          <w:rPr>
            <w:webHidden/>
          </w:rPr>
          <w:fldChar w:fldCharType="end"/>
        </w:r>
      </w:hyperlink>
    </w:p>
    <w:p w14:paraId="50C0DB24" w14:textId="030725DA" w:rsidR="00A04DB4" w:rsidRDefault="00000000"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CF2548">
          <w:rPr>
            <w:noProof/>
            <w:webHidden/>
          </w:rPr>
          <w:t>138</w:t>
        </w:r>
        <w:r w:rsidR="00A04DB4">
          <w:rPr>
            <w:noProof/>
            <w:webHidden/>
          </w:rPr>
          <w:fldChar w:fldCharType="end"/>
        </w:r>
      </w:hyperlink>
    </w:p>
    <w:p w14:paraId="11A3D75C" w14:textId="65EEB72E" w:rsidR="00A04DB4" w:rsidRDefault="00000000"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CF2548">
          <w:rPr>
            <w:noProof/>
            <w:webHidden/>
          </w:rPr>
          <w:t>144</w:t>
        </w:r>
        <w:r w:rsidR="00A04DB4">
          <w:rPr>
            <w:noProof/>
            <w:webHidden/>
          </w:rPr>
          <w:fldChar w:fldCharType="end"/>
        </w:r>
      </w:hyperlink>
    </w:p>
    <w:p w14:paraId="5589B1BF" w14:textId="77281206" w:rsidR="00A04DB4" w:rsidRDefault="00000000"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CF2548">
          <w:rPr>
            <w:noProof/>
            <w:webHidden/>
          </w:rPr>
          <w:t>153</w:t>
        </w:r>
        <w:r w:rsidR="00A04DB4">
          <w:rPr>
            <w:noProof/>
            <w:webHidden/>
          </w:rPr>
          <w:fldChar w:fldCharType="end"/>
        </w:r>
      </w:hyperlink>
    </w:p>
    <w:p w14:paraId="1E74D79D" w14:textId="0012A4F8" w:rsidR="00A04DB4" w:rsidRDefault="00000000" w:rsidP="00CF2548">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CF2548">
          <w:rPr>
            <w:webHidden/>
          </w:rPr>
          <w:t>160</w:t>
        </w:r>
        <w:r w:rsidR="00A04DB4">
          <w:rPr>
            <w:webHidden/>
          </w:rPr>
          <w:fldChar w:fldCharType="end"/>
        </w:r>
      </w:hyperlink>
    </w:p>
    <w:p w14:paraId="038052BE" w14:textId="0AEB30CB" w:rsidR="00A04DB4" w:rsidRDefault="00000000" w:rsidP="00CF2548">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CF2548">
          <w:rPr>
            <w:webHidden/>
          </w:rPr>
          <w:t>163</w:t>
        </w:r>
        <w:r w:rsidR="00A04DB4">
          <w:rPr>
            <w:webHidden/>
          </w:rPr>
          <w:fldChar w:fldCharType="end"/>
        </w:r>
      </w:hyperlink>
    </w:p>
    <w:p w14:paraId="6CF2F90B" w14:textId="6F23DCA8" w:rsidR="00A04DB4" w:rsidRDefault="00000000"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04919C6" w14:textId="0C95DE46" w:rsidR="00A04DB4" w:rsidRDefault="00000000"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F6EA7A8" w14:textId="5A18241B" w:rsidR="00A04DB4" w:rsidRDefault="00000000"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6322B2FE" w14:textId="61698A84" w:rsidR="00A04DB4" w:rsidRDefault="00000000"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4539A7BE" w14:textId="139D6639" w:rsidR="00A04DB4" w:rsidRDefault="00000000"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CF2548">
          <w:rPr>
            <w:noProof/>
            <w:webHidden/>
          </w:rPr>
          <w:t>166</w:t>
        </w:r>
        <w:r w:rsidR="00A04DB4">
          <w:rPr>
            <w:noProof/>
            <w:webHidden/>
          </w:rPr>
          <w:fldChar w:fldCharType="end"/>
        </w:r>
      </w:hyperlink>
    </w:p>
    <w:p w14:paraId="4FE50C53" w14:textId="13B46B81" w:rsidR="00A04DB4" w:rsidRDefault="00000000"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CF2548">
          <w:rPr>
            <w:noProof/>
            <w:webHidden/>
          </w:rPr>
          <w:t>167</w:t>
        </w:r>
        <w:r w:rsidR="00A04DB4">
          <w:rPr>
            <w:noProof/>
            <w:webHidden/>
          </w:rPr>
          <w:fldChar w:fldCharType="end"/>
        </w:r>
      </w:hyperlink>
    </w:p>
    <w:p w14:paraId="2116A000" w14:textId="36FF4BBC" w:rsidR="00A04DB4" w:rsidRDefault="00000000"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CF2548">
          <w:rPr>
            <w:noProof/>
            <w:webHidden/>
          </w:rPr>
          <w:t>168</w:t>
        </w:r>
        <w:r w:rsidR="00A04DB4">
          <w:rPr>
            <w:noProof/>
            <w:webHidden/>
          </w:rPr>
          <w:fldChar w:fldCharType="end"/>
        </w:r>
      </w:hyperlink>
    </w:p>
    <w:p w14:paraId="7C04DD4A" w14:textId="25F62A31" w:rsidR="00A04DB4" w:rsidRDefault="00000000"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61AA500C" w14:textId="4653B3C1" w:rsidR="00A04DB4" w:rsidRDefault="00000000"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5DCDD96A" w14:textId="6DF6EA75" w:rsidR="00A04DB4" w:rsidRDefault="00000000"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3D1A976B" w14:textId="4DC4EEE3" w:rsidR="00A04DB4" w:rsidRDefault="00000000"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402FAA87" w14:textId="36891C3F" w:rsidR="00A04DB4" w:rsidRDefault="00000000"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CF2548">
          <w:rPr>
            <w:noProof/>
            <w:webHidden/>
          </w:rPr>
          <w:t>173</w:t>
        </w:r>
        <w:r w:rsidR="00A04DB4">
          <w:rPr>
            <w:noProof/>
            <w:webHidden/>
          </w:rPr>
          <w:fldChar w:fldCharType="end"/>
        </w:r>
      </w:hyperlink>
    </w:p>
    <w:p w14:paraId="7FADE1E5" w14:textId="64A9845E" w:rsidR="00A04DB4" w:rsidRDefault="00000000"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CF2548">
          <w:rPr>
            <w:noProof/>
            <w:webHidden/>
          </w:rPr>
          <w:t>174</w:t>
        </w:r>
        <w:r w:rsidR="00A04DB4">
          <w:rPr>
            <w:noProof/>
            <w:webHidden/>
          </w:rPr>
          <w:fldChar w:fldCharType="end"/>
        </w:r>
      </w:hyperlink>
    </w:p>
    <w:p w14:paraId="4CBFFAC3" w14:textId="10337DD5" w:rsidR="00A04DB4" w:rsidRDefault="00000000"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CF2548">
          <w:rPr>
            <w:noProof/>
            <w:webHidden/>
          </w:rPr>
          <w:t>175</w:t>
        </w:r>
        <w:r w:rsidR="00A04DB4">
          <w:rPr>
            <w:noProof/>
            <w:webHidden/>
          </w:rPr>
          <w:fldChar w:fldCharType="end"/>
        </w:r>
      </w:hyperlink>
    </w:p>
    <w:p w14:paraId="7C03EC51" w14:textId="654EB143" w:rsidR="00A04DB4" w:rsidRDefault="00000000"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CF2548">
          <w:rPr>
            <w:noProof/>
            <w:webHidden/>
          </w:rPr>
          <w:t>176</w:t>
        </w:r>
        <w:r w:rsidR="00A04DB4">
          <w:rPr>
            <w:noProof/>
            <w:webHidden/>
          </w:rPr>
          <w:fldChar w:fldCharType="end"/>
        </w:r>
      </w:hyperlink>
    </w:p>
    <w:p w14:paraId="3D8DEBB1" w14:textId="4B4D7726" w:rsidR="00A04DB4" w:rsidRDefault="00000000" w:rsidP="00CF2548">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CF2548">
          <w:rPr>
            <w:webHidden/>
          </w:rPr>
          <w:t>177</w:t>
        </w:r>
        <w:r w:rsidR="00A04DB4">
          <w:rPr>
            <w:webHidden/>
          </w:rPr>
          <w:fldChar w:fldCharType="end"/>
        </w:r>
      </w:hyperlink>
    </w:p>
    <w:p w14:paraId="0897C058" w14:textId="51A1CC16" w:rsidR="00A04DB4" w:rsidRDefault="00000000"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CF2548">
          <w:rPr>
            <w:noProof/>
            <w:webHidden/>
          </w:rPr>
          <w:t>177</w:t>
        </w:r>
        <w:r w:rsidR="00A04DB4">
          <w:rPr>
            <w:noProof/>
            <w:webHidden/>
          </w:rPr>
          <w:fldChar w:fldCharType="end"/>
        </w:r>
      </w:hyperlink>
    </w:p>
    <w:p w14:paraId="40BA97AE" w14:textId="7A36EA57" w:rsidR="00A04DB4" w:rsidRDefault="00000000"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CF2548">
          <w:rPr>
            <w:noProof/>
            <w:webHidden/>
          </w:rPr>
          <w:t>187</w:t>
        </w:r>
        <w:r w:rsidR="00A04DB4">
          <w:rPr>
            <w:noProof/>
            <w:webHidden/>
          </w:rPr>
          <w:fldChar w:fldCharType="end"/>
        </w:r>
      </w:hyperlink>
    </w:p>
    <w:p w14:paraId="5159D264" w14:textId="5EA84D66" w:rsidR="00A04DB4" w:rsidRDefault="00000000" w:rsidP="00CF2548">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CF2548">
          <w:rPr>
            <w:webHidden/>
          </w:rPr>
          <w:t>190</w:t>
        </w:r>
        <w:r w:rsidR="00A04DB4">
          <w:rPr>
            <w:webHidden/>
          </w:rPr>
          <w:fldChar w:fldCharType="end"/>
        </w:r>
      </w:hyperlink>
    </w:p>
    <w:p w14:paraId="7DE91A8B" w14:textId="503D9046" w:rsidR="00A04DB4" w:rsidRDefault="00000000"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CF2548">
          <w:rPr>
            <w:noProof/>
            <w:webHidden/>
          </w:rPr>
          <w:t>190</w:t>
        </w:r>
        <w:r w:rsidR="00A04DB4">
          <w:rPr>
            <w:noProof/>
            <w:webHidden/>
          </w:rPr>
          <w:fldChar w:fldCharType="end"/>
        </w:r>
      </w:hyperlink>
    </w:p>
    <w:p w14:paraId="72AC4CFD" w14:textId="669927F9" w:rsidR="00A04DB4" w:rsidRDefault="00000000" w:rsidP="00CF2548">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CF2548">
          <w:rPr>
            <w:webHidden/>
          </w:rPr>
          <w:t>193</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262" w:name="_Toc28956472"/>
      <w:r w:rsidRPr="00EA3945">
        <w:rPr>
          <w:noProof/>
        </w:rPr>
        <w:t>Purpose</w:t>
      </w:r>
      <w:bookmarkEnd w:id="262"/>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263" w:name="_Toc348245063"/>
      <w:bookmarkStart w:id="264" w:name="_Toc348258374"/>
      <w:bookmarkStart w:id="265" w:name="_Toc348263492"/>
      <w:bookmarkStart w:id="266" w:name="_Toc348336865"/>
      <w:bookmarkStart w:id="267" w:name="_Toc348773818"/>
      <w:bookmarkStart w:id="268" w:name="_Toc359236184"/>
      <w:bookmarkStart w:id="269" w:name="_Toc494102954"/>
      <w:bookmarkStart w:id="270" w:name="_Toc496068613"/>
      <w:bookmarkStart w:id="271" w:name="_Toc498131025"/>
      <w:bookmarkStart w:id="272" w:name="_Toc538344"/>
      <w:bookmarkStart w:id="273" w:name="_Toc28956473"/>
      <w:r w:rsidRPr="00EA3945">
        <w:t>Preface (organization of this chapter)</w:t>
      </w:r>
      <w:bookmarkEnd w:id="263"/>
      <w:bookmarkEnd w:id="264"/>
      <w:bookmarkEnd w:id="265"/>
      <w:bookmarkEnd w:id="266"/>
      <w:bookmarkEnd w:id="267"/>
      <w:bookmarkEnd w:id="268"/>
      <w:bookmarkEnd w:id="269"/>
      <w:bookmarkEnd w:id="270"/>
      <w:bookmarkEnd w:id="271"/>
      <w:bookmarkEnd w:id="272"/>
      <w:bookmarkEnd w:id="273"/>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lastRenderedPageBreak/>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274" w:name="_Toc348245064"/>
      <w:bookmarkStart w:id="275" w:name="_Toc348258375"/>
      <w:bookmarkStart w:id="276" w:name="_Toc348263493"/>
      <w:bookmarkStart w:id="277" w:name="_Toc348336866"/>
      <w:bookmarkStart w:id="278" w:name="_Toc348773819"/>
      <w:bookmarkStart w:id="279" w:name="_Toc359236185"/>
      <w:bookmarkStart w:id="280" w:name="_Toc494102955"/>
      <w:bookmarkStart w:id="281" w:name="_Toc496068614"/>
      <w:bookmarkStart w:id="282" w:name="_Toc498131026"/>
      <w:bookmarkStart w:id="283" w:name="_Toc538345"/>
      <w:bookmarkStart w:id="284" w:name="_Toc28956474"/>
      <w:r w:rsidRPr="00EA3945">
        <w:t>Glossary</w:t>
      </w:r>
      <w:bookmarkEnd w:id="274"/>
      <w:bookmarkEnd w:id="275"/>
      <w:bookmarkEnd w:id="276"/>
      <w:bookmarkEnd w:id="277"/>
      <w:bookmarkEnd w:id="278"/>
      <w:bookmarkEnd w:id="279"/>
      <w:bookmarkEnd w:id="280"/>
      <w:bookmarkEnd w:id="281"/>
      <w:bookmarkEnd w:id="282"/>
      <w:bookmarkEnd w:id="283"/>
      <w:bookmarkEnd w:id="284"/>
    </w:p>
    <w:p w14:paraId="2ABBCF74" w14:textId="77777777" w:rsidR="00F6554D" w:rsidRPr="00762D8C" w:rsidRDefault="00F6554D">
      <w:pPr>
        <w:pStyle w:val="Heading4"/>
        <w:rPr>
          <w:vanish/>
        </w:rPr>
        <w:pPrChange w:id="285"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286" w:author="Buitendijk, Hans" w:date="2022-09-02T09:04:00Z">
          <w:pPr>
            <w:pStyle w:val="Heading4"/>
            <w:tabs>
              <w:tab w:val="clear" w:pos="2520"/>
              <w:tab w:val="num" w:pos="1260"/>
            </w:tabs>
          </w:pPr>
        </w:pPrChange>
      </w:pPr>
      <w:bookmarkStart w:id="287" w:name="_Toc494102956"/>
      <w:bookmarkStart w:id="288" w:name="_Toc496068615"/>
      <w:bookmarkStart w:id="289" w:name="_Toc498131027"/>
      <w:r w:rsidRPr="00EA3945">
        <w:t>Filler:</w:t>
      </w:r>
      <w:bookmarkEnd w:id="287"/>
      <w:bookmarkEnd w:id="288"/>
      <w:bookmarkEnd w:id="289"/>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290" w:author="Buitendijk, Hans" w:date="2022-09-02T09:04:00Z">
          <w:pPr>
            <w:pStyle w:val="Heading4"/>
            <w:tabs>
              <w:tab w:val="clear" w:pos="2520"/>
              <w:tab w:val="num" w:pos="1260"/>
            </w:tabs>
          </w:pPr>
        </w:pPrChange>
      </w:pPr>
      <w:bookmarkStart w:id="291" w:name="_Toc496068616"/>
      <w:bookmarkStart w:id="292" w:name="_Toc498131028"/>
      <w:r w:rsidRPr="00EA3945">
        <w:t>Observation segment:</w:t>
      </w:r>
      <w:bookmarkEnd w:id="291"/>
      <w:bookmarkEnd w:id="292"/>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293" w:author="Buitendijk, Hans" w:date="2022-09-02T09:04:00Z">
          <w:pPr>
            <w:pStyle w:val="Heading4"/>
            <w:tabs>
              <w:tab w:val="clear" w:pos="2520"/>
              <w:tab w:val="num" w:pos="1260"/>
            </w:tabs>
          </w:pPr>
        </w:pPrChange>
      </w:pPr>
      <w:bookmarkStart w:id="294" w:name="_Toc496068617"/>
      <w:bookmarkStart w:id="295" w:name="_Toc498131029"/>
      <w:r w:rsidRPr="00EA3945">
        <w:t>Order:</w:t>
      </w:r>
      <w:bookmarkEnd w:id="294"/>
      <w:bookmarkEnd w:id="29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296" w:author="Buitendijk, Hans" w:date="2022-09-02T09:04:00Z">
          <w:pPr>
            <w:pStyle w:val="Heading4"/>
            <w:tabs>
              <w:tab w:val="clear" w:pos="2520"/>
              <w:tab w:val="num" w:pos="1260"/>
            </w:tabs>
          </w:pPr>
        </w:pPrChange>
      </w:pPr>
      <w:bookmarkStart w:id="297" w:name="_Toc496068618"/>
      <w:bookmarkStart w:id="298" w:name="_Toc498131030"/>
      <w:r w:rsidRPr="00EA3945">
        <w:t>Order detail segment:</w:t>
      </w:r>
      <w:bookmarkEnd w:id="297"/>
      <w:bookmarkEnd w:id="298"/>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299" w:author="Buitendijk, Hans" w:date="2022-09-02T09:04:00Z">
          <w:pPr>
            <w:pStyle w:val="Heading4"/>
            <w:tabs>
              <w:tab w:val="clear" w:pos="2520"/>
              <w:tab w:val="num" w:pos="1260"/>
            </w:tabs>
          </w:pPr>
        </w:pPrChange>
      </w:pPr>
      <w:bookmarkStart w:id="300" w:name="_Toc496068619"/>
      <w:bookmarkStart w:id="301" w:name="_Toc498131031"/>
      <w:r w:rsidRPr="00EA3945">
        <w:t>Placer:</w:t>
      </w:r>
      <w:bookmarkEnd w:id="300"/>
      <w:bookmarkEnd w:id="301"/>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302" w:author="Buitendijk, Hans" w:date="2022-09-02T09:04:00Z">
          <w:pPr>
            <w:pStyle w:val="Heading4"/>
            <w:tabs>
              <w:tab w:val="clear" w:pos="2520"/>
              <w:tab w:val="num" w:pos="1260"/>
            </w:tabs>
          </w:pPr>
        </w:pPrChange>
      </w:pPr>
      <w:bookmarkStart w:id="303" w:name="_Toc496068620"/>
      <w:bookmarkStart w:id="304" w:name="_Toc498131032"/>
      <w:r w:rsidRPr="00EA3945">
        <w:t>Placer order group:</w:t>
      </w:r>
      <w:bookmarkEnd w:id="303"/>
      <w:bookmarkEnd w:id="304"/>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305" w:author="Buitendijk, Hans" w:date="2022-09-02T09:04:00Z">
          <w:pPr>
            <w:pStyle w:val="Heading4"/>
            <w:tabs>
              <w:tab w:val="clear" w:pos="2520"/>
              <w:tab w:val="num" w:pos="1260"/>
            </w:tabs>
          </w:pPr>
        </w:pPrChange>
      </w:pPr>
      <w:bookmarkStart w:id="306" w:name="_Toc348245071"/>
      <w:bookmarkStart w:id="307" w:name="_Toc348258382"/>
      <w:bookmarkStart w:id="308" w:name="_Toc348263500"/>
      <w:bookmarkStart w:id="309" w:name="_Toc348336873"/>
      <w:bookmarkStart w:id="310" w:name="_Toc348773826"/>
      <w:bookmarkStart w:id="311" w:name="_Ref358626437"/>
      <w:bookmarkStart w:id="312" w:name="_Ref359031750"/>
      <w:bookmarkStart w:id="313" w:name="_Ref359032186"/>
      <w:bookmarkStart w:id="314" w:name="_Toc359236193"/>
      <w:bookmarkStart w:id="315" w:name="_Ref373571838"/>
      <w:bookmarkStart w:id="316" w:name="_Ref373573506"/>
      <w:bookmarkStart w:id="317" w:name="_Toc496068621"/>
      <w:bookmarkStart w:id="318" w:name="_Toc498131033"/>
      <w:bookmarkStart w:id="319" w:name="_Toc538346"/>
      <w:bookmarkStart w:id="320" w:name="_Ref45705148"/>
      <w:bookmarkStart w:id="321"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322" w:name="_Toc201796602"/>
      <w:bookmarkStart w:id="323" w:name="_Toc204505957"/>
      <w:bookmarkStart w:id="324" w:name="_Toc28956475"/>
      <w:bookmarkEnd w:id="322"/>
      <w:bookmarkEnd w:id="323"/>
      <w:r w:rsidRPr="00EA3945">
        <w:rPr>
          <w:noProof/>
        </w:rPr>
        <w:t>Quantity/Timing (TQ) Data Type D</w:t>
      </w:r>
      <w:bookmarkEnd w:id="306"/>
      <w:bookmarkEnd w:id="307"/>
      <w:bookmarkEnd w:id="308"/>
      <w:bookmarkEnd w:id="309"/>
      <w:bookmarkEnd w:id="310"/>
      <w:bookmarkEnd w:id="311"/>
      <w:bookmarkEnd w:id="312"/>
      <w:bookmarkEnd w:id="313"/>
      <w:bookmarkEnd w:id="314"/>
      <w:bookmarkEnd w:id="315"/>
      <w:bookmarkEnd w:id="316"/>
      <w:r w:rsidRPr="00EA3945">
        <w:rPr>
          <w:noProof/>
        </w:rPr>
        <w:t>efinition</w:t>
      </w:r>
      <w:bookmarkEnd w:id="317"/>
      <w:bookmarkEnd w:id="318"/>
      <w:bookmarkEnd w:id="319"/>
      <w:bookmarkEnd w:id="320"/>
      <w:bookmarkEnd w:id="321"/>
      <w:bookmarkEnd w:id="324"/>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325" w:name="_Hlt483899673"/>
      <w:bookmarkStart w:id="326" w:name="_Toc496068640"/>
      <w:bookmarkStart w:id="327" w:name="_Toc498131052"/>
      <w:bookmarkStart w:id="328" w:name="_Toc538347"/>
      <w:bookmarkStart w:id="329" w:name="_Toc28956476"/>
      <w:bookmarkEnd w:id="325"/>
      <w:r w:rsidRPr="00EA3945">
        <w:rPr>
          <w:noProof/>
        </w:rPr>
        <w:t>General Trigger Events &amp; Message Definitions</w:t>
      </w:r>
      <w:bookmarkEnd w:id="326"/>
      <w:bookmarkEnd w:id="327"/>
      <w:bookmarkEnd w:id="328"/>
      <w:bookmarkEnd w:id="329"/>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330" w:name="_Toc348245066"/>
      <w:bookmarkStart w:id="331" w:name="_Toc348258377"/>
      <w:bookmarkStart w:id="332" w:name="_Toc348263495"/>
      <w:bookmarkStart w:id="333" w:name="_Toc348336868"/>
      <w:bookmarkStart w:id="334" w:name="_Toc348773821"/>
      <w:bookmarkStart w:id="335" w:name="_Toc359236187"/>
      <w:bookmarkStart w:id="336" w:name="_Toc496068641"/>
      <w:bookmarkStart w:id="337" w:name="_Toc498131053"/>
      <w:bookmarkStart w:id="338" w:name="_Toc538348"/>
      <w:bookmarkStart w:id="339" w:name="_Toc28956477"/>
      <w:r w:rsidRPr="00EA3945">
        <w:t>ORM – general order message</w:t>
      </w:r>
      <w:bookmarkEnd w:id="330"/>
      <w:bookmarkEnd w:id="331"/>
      <w:bookmarkEnd w:id="332"/>
      <w:bookmarkEnd w:id="333"/>
      <w:bookmarkEnd w:id="334"/>
      <w:bookmarkEnd w:id="335"/>
      <w:bookmarkEnd w:id="336"/>
      <w:bookmarkEnd w:id="337"/>
      <w:bookmarkEnd w:id="338"/>
      <w:bookmarkEnd w:id="339"/>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340" w:name="_Toc201796809"/>
      <w:bookmarkStart w:id="341" w:name="_Toc204506164"/>
      <w:bookmarkStart w:id="342" w:name="_Toc348245067"/>
      <w:bookmarkStart w:id="343" w:name="_Toc348258378"/>
      <w:bookmarkStart w:id="344" w:name="_Toc348263496"/>
      <w:bookmarkStart w:id="345" w:name="_Toc348336869"/>
      <w:bookmarkStart w:id="346" w:name="_Toc348773822"/>
      <w:bookmarkStart w:id="347" w:name="_Toc359236188"/>
      <w:bookmarkStart w:id="348" w:name="_Toc28956478"/>
      <w:bookmarkStart w:id="349" w:name="_Toc496068643"/>
      <w:bookmarkStart w:id="350" w:name="_Toc498131055"/>
      <w:bookmarkStart w:id="351" w:name="_Toc538349"/>
      <w:bookmarkEnd w:id="340"/>
      <w:bookmarkEnd w:id="341"/>
      <w:r w:rsidRPr="00EA3945">
        <w:t>ORR – general order response message response to any ORM</w:t>
      </w:r>
      <w:bookmarkEnd w:id="342"/>
      <w:bookmarkEnd w:id="343"/>
      <w:bookmarkEnd w:id="344"/>
      <w:bookmarkEnd w:id="345"/>
      <w:bookmarkEnd w:id="346"/>
      <w:bookmarkEnd w:id="347"/>
      <w:bookmarkEnd w:id="348"/>
      <w:r w:rsidRPr="00EA3945">
        <w:t xml:space="preserve"> </w:t>
      </w:r>
      <w:bookmarkEnd w:id="349"/>
      <w:bookmarkEnd w:id="350"/>
      <w:bookmarkEnd w:id="351"/>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352" w:name="_Toc28956479"/>
      <w:bookmarkStart w:id="353" w:name="_Toc496068645"/>
      <w:bookmarkStart w:id="354" w:name="_Toc498131057"/>
      <w:bookmarkStart w:id="355" w:name="_Toc538350"/>
      <w:bookmarkStart w:id="356" w:name="_Toc348245068"/>
      <w:bookmarkStart w:id="357" w:name="_Toc348258379"/>
      <w:bookmarkStart w:id="358" w:name="_Toc348263497"/>
      <w:bookmarkStart w:id="359" w:name="_Toc348336870"/>
      <w:bookmarkStart w:id="360" w:name="_Toc348773823"/>
      <w:r w:rsidRPr="00EA3945">
        <w:lastRenderedPageBreak/>
        <w:t>OSQ/OSR- query response for order</w:t>
      </w:r>
      <w:bookmarkEnd w:id="352"/>
      <w:r w:rsidRPr="00EA3945">
        <w:t xml:space="preserve"> </w:t>
      </w:r>
      <w:bookmarkEnd w:id="353"/>
      <w:bookmarkEnd w:id="354"/>
      <w:bookmarkEnd w:id="355"/>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361" w:name="_Toc201796937"/>
      <w:bookmarkStart w:id="362" w:name="_Toc204506292"/>
      <w:bookmarkStart w:id="363" w:name="_Toc201796938"/>
      <w:bookmarkStart w:id="364" w:name="_Toc204506293"/>
      <w:bookmarkStart w:id="365" w:name="_Toc201796974"/>
      <w:bookmarkStart w:id="366" w:name="_Toc204506329"/>
      <w:bookmarkStart w:id="367" w:name="_Toc201797130"/>
      <w:bookmarkStart w:id="368" w:name="_Toc204506485"/>
      <w:bookmarkStart w:id="369" w:name="_Toc201797132"/>
      <w:bookmarkStart w:id="370" w:name="_Toc204506487"/>
      <w:bookmarkStart w:id="371" w:name="_Toc496068647"/>
      <w:bookmarkStart w:id="372" w:name="_Toc498131059"/>
      <w:bookmarkStart w:id="373" w:name="_Toc538351"/>
      <w:bookmarkStart w:id="374" w:name="_Toc28956480"/>
      <w:bookmarkEnd w:id="361"/>
      <w:bookmarkEnd w:id="362"/>
      <w:bookmarkEnd w:id="363"/>
      <w:bookmarkEnd w:id="364"/>
      <w:bookmarkEnd w:id="365"/>
      <w:bookmarkEnd w:id="366"/>
      <w:bookmarkEnd w:id="367"/>
      <w:bookmarkEnd w:id="368"/>
      <w:bookmarkEnd w:id="369"/>
      <w:bookmarkEnd w:id="370"/>
      <w:r w:rsidRPr="00EA3945">
        <w:t>OMG – general clinical order message (event O19)</w:t>
      </w:r>
      <w:bookmarkEnd w:id="371"/>
      <w:bookmarkEnd w:id="372"/>
      <w:bookmarkEnd w:id="373"/>
      <w:bookmarkEnd w:id="374"/>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375"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4431493A" w:rsidR="005B55E8" w:rsidRPr="0052787A" w:rsidRDefault="005B55E8" w:rsidP="00875984">
            <w:pPr>
              <w:pStyle w:val="MsgTableBody"/>
              <w:rPr>
                <w:ins w:id="376" w:author="Buitendijk, Hans" w:date="2022-08-19T15:05:00Z"/>
                <w:noProof/>
              </w:rPr>
            </w:pPr>
            <w:ins w:id="377" w:author="Buitendijk, Hans" w:date="2022-08-19T15:06: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0F2A89C0" w14:textId="77F2B8F3" w:rsidR="005B55E8" w:rsidRPr="0052787A" w:rsidRDefault="0081701A" w:rsidP="00875984">
            <w:pPr>
              <w:pStyle w:val="MsgTableBody"/>
              <w:rPr>
                <w:ins w:id="378" w:author="Buitendijk, Hans" w:date="2022-08-19T15:05:00Z"/>
                <w:noProof/>
              </w:rPr>
            </w:pPr>
            <w:ins w:id="379" w:author="Buitendijk, Hans" w:date="2022-08-19T15:06: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380"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6F89DB14" w:rsidR="005B55E8" w:rsidRPr="0052787A" w:rsidRDefault="0081701A" w:rsidP="00875984">
            <w:pPr>
              <w:pStyle w:val="MsgTableBody"/>
              <w:jc w:val="center"/>
              <w:rPr>
                <w:ins w:id="381" w:author="Buitendijk, Hans" w:date="2022-08-19T15:05:00Z"/>
                <w:noProof/>
              </w:rPr>
            </w:pPr>
            <w:ins w:id="382" w:author="Buitendijk, Hans" w:date="2022-08-19T15:06:00Z">
              <w:r>
                <w:rPr>
                  <w:noProof/>
                </w:rPr>
                <w:t>3</w:t>
              </w:r>
            </w:ins>
          </w:p>
        </w:tc>
      </w:tr>
      <w:tr w:rsidR="005B55E8" w14:paraId="38A82C32" w14:textId="77777777" w:rsidTr="0003636B">
        <w:tblPrEx>
          <w:tblLook w:val="04A0" w:firstRow="1" w:lastRow="0" w:firstColumn="1" w:lastColumn="0" w:noHBand="0" w:noVBand="1"/>
        </w:tblPrEx>
        <w:trPr>
          <w:jc w:val="center"/>
          <w:ins w:id="383"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38E1A1FE" w:rsidR="005B55E8" w:rsidRPr="0052787A" w:rsidRDefault="005B55E8" w:rsidP="00875984">
            <w:pPr>
              <w:pStyle w:val="MsgTableBody"/>
              <w:rPr>
                <w:ins w:id="384" w:author="Buitendijk, Hans" w:date="2022-08-19T15:05:00Z"/>
                <w:noProof/>
              </w:rPr>
            </w:pPr>
            <w:ins w:id="385" w:author="Buitendijk, Hans" w:date="2022-08-19T15:06:00Z">
              <w:r>
                <w:rPr>
                  <w:noProof/>
                </w:rPr>
                <w:t xml:space="preserve">  [{GSR</w:t>
              </w:r>
              <w:r w:rsidR="0081701A">
                <w:rPr>
                  <w:noProof/>
                </w:rPr>
                <w:t>}]</w:t>
              </w:r>
            </w:ins>
          </w:p>
        </w:tc>
        <w:tc>
          <w:tcPr>
            <w:tcW w:w="3969" w:type="dxa"/>
            <w:tcBorders>
              <w:top w:val="dotted" w:sz="4" w:space="0" w:color="auto"/>
              <w:left w:val="nil"/>
              <w:bottom w:val="dotted" w:sz="4" w:space="0" w:color="auto"/>
              <w:right w:val="nil"/>
            </w:tcBorders>
            <w:shd w:val="clear" w:color="auto" w:fill="FFFFFF"/>
          </w:tcPr>
          <w:p w14:paraId="07C7BC4B" w14:textId="13F12AC1" w:rsidR="005B55E8" w:rsidRPr="0052787A" w:rsidRDefault="0092433A" w:rsidP="00875984">
            <w:pPr>
              <w:pStyle w:val="MsgTableBody"/>
              <w:rPr>
                <w:ins w:id="386" w:author="Buitendijk, Hans" w:date="2022-08-19T15:05:00Z"/>
                <w:noProof/>
              </w:rPr>
            </w:pPr>
            <w:ins w:id="387" w:author="Buitendijk, Hans" w:date="2022-09-02T10:21:00Z">
              <w:r>
                <w:rPr>
                  <w:noProof/>
                </w:rPr>
                <w:t>Recorded Gender</w:t>
              </w:r>
            </w:ins>
            <w:ins w:id="388" w:author="Buitendijk, Hans" w:date="2022-08-19T15:06:00Z">
              <w:r w:rsidR="0081701A">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389"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24BDB3D7" w:rsidR="005B55E8" w:rsidRPr="0052787A" w:rsidRDefault="0081701A" w:rsidP="00875984">
            <w:pPr>
              <w:pStyle w:val="MsgTableBody"/>
              <w:jc w:val="center"/>
              <w:rPr>
                <w:ins w:id="390" w:author="Buitendijk, Hans" w:date="2022-08-19T15:05:00Z"/>
                <w:noProof/>
              </w:rPr>
            </w:pPr>
            <w:ins w:id="391" w:author="Buitendijk, Hans" w:date="2022-08-19T15:06:00Z">
              <w:r>
                <w:rPr>
                  <w:noProof/>
                </w:rPr>
                <w:t>3</w:t>
              </w:r>
            </w:ins>
          </w:p>
        </w:tc>
      </w:tr>
      <w:tr w:rsidR="005B55E8" w14:paraId="48E71E92" w14:textId="77777777" w:rsidTr="0003636B">
        <w:tblPrEx>
          <w:tblLook w:val="04A0" w:firstRow="1" w:lastRow="0" w:firstColumn="1" w:lastColumn="0" w:noHBand="0" w:noVBand="1"/>
        </w:tblPrEx>
        <w:trPr>
          <w:jc w:val="center"/>
          <w:ins w:id="392"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581405B9" w:rsidR="005B55E8" w:rsidRPr="0052787A" w:rsidRDefault="0081701A" w:rsidP="00875984">
            <w:pPr>
              <w:pStyle w:val="MsgTableBody"/>
              <w:rPr>
                <w:ins w:id="393" w:author="Buitendijk, Hans" w:date="2022-08-19T15:05:00Z"/>
                <w:noProof/>
              </w:rPr>
            </w:pPr>
            <w:ins w:id="394" w:author="Buitendijk, Hans" w:date="2022-08-19T15:06: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14746865" w14:textId="2B4903B9" w:rsidR="005B55E8" w:rsidRPr="0052787A" w:rsidRDefault="0081701A" w:rsidP="00875984">
            <w:pPr>
              <w:pStyle w:val="MsgTableBody"/>
              <w:rPr>
                <w:ins w:id="395" w:author="Buitendijk, Hans" w:date="2022-08-19T15:05:00Z"/>
                <w:noProof/>
              </w:rPr>
            </w:pPr>
            <w:ins w:id="396" w:author="Buitendijk, Hans" w:date="2022-08-19T15:06: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397"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22E623B" w:rsidR="005B55E8" w:rsidRPr="0052787A" w:rsidRDefault="0081701A" w:rsidP="00875984">
            <w:pPr>
              <w:pStyle w:val="MsgTableBody"/>
              <w:jc w:val="center"/>
              <w:rPr>
                <w:ins w:id="398" w:author="Buitendijk, Hans" w:date="2022-08-19T15:05:00Z"/>
                <w:noProof/>
              </w:rPr>
            </w:pPr>
            <w:ins w:id="399" w:author="Buitendijk, Hans" w:date="2022-08-19T15:06:00Z">
              <w:r>
                <w:rPr>
                  <w:noProof/>
                </w:rPr>
                <w:t>3</w:t>
              </w:r>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400"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401" w:author="Buitendijk, Hans" w:date="2022-08-19T15:07:00Z"/>
              </w:rPr>
            </w:pPr>
            <w:ins w:id="402"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403" w:author="Buitendijk, Hans" w:date="2022-08-19T15:07:00Z"/>
                <w:noProof/>
              </w:rPr>
            </w:pPr>
            <w:ins w:id="404"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405"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406" w:author="Buitendijk, Hans" w:date="2022-08-19T15:07:00Z"/>
                <w:noProof/>
              </w:rPr>
            </w:pPr>
            <w:ins w:id="407"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408"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409" w:author="Buitendijk, Hans" w:date="2022-08-19T15:07:00Z"/>
              </w:rPr>
            </w:pPr>
            <w:ins w:id="410"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411" w:author="Buitendijk, Hans" w:date="2022-08-19T15:07:00Z"/>
                <w:noProof/>
              </w:rPr>
            </w:pPr>
            <w:ins w:id="412"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413"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414" w:author="Buitendijk, Hans" w:date="2022-08-19T15:07:00Z"/>
                <w:noProof/>
              </w:rPr>
            </w:pPr>
            <w:ins w:id="415"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416"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417"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418" w:author="Buitendijk, Hans" w:date="2022-08-19T15:08:00Z"/>
                <w:noProof/>
              </w:rPr>
            </w:pPr>
            <w:ins w:id="419"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420" w:author="Buitendijk, Hans" w:date="2022-08-19T15:08:00Z"/>
                <w:noProof/>
              </w:rPr>
            </w:pPr>
            <w:ins w:id="421"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422"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423" w:author="Buitendijk, Hans" w:date="2022-08-19T15:08:00Z"/>
                <w:noProof/>
              </w:rPr>
            </w:pPr>
            <w:ins w:id="424"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425"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426" w:author="Buitendijk, Hans" w:date="2022-08-19T15:08:00Z"/>
                <w:noProof/>
              </w:rPr>
            </w:pPr>
            <w:ins w:id="427"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428" w:author="Buitendijk, Hans" w:date="2022-08-19T15:08:00Z"/>
                <w:noProof/>
              </w:rPr>
            </w:pPr>
            <w:ins w:id="429" w:author="Buitendijk, Hans" w:date="2022-09-02T10:21:00Z">
              <w:r>
                <w:rPr>
                  <w:noProof/>
                </w:rPr>
                <w:t>Recorded Gender</w:t>
              </w:r>
            </w:ins>
            <w:ins w:id="430"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431"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432" w:author="Buitendijk, Hans" w:date="2022-08-19T15:08:00Z"/>
                <w:noProof/>
              </w:rPr>
            </w:pPr>
            <w:ins w:id="433"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434"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435" w:author="Buitendijk, Hans" w:date="2022-08-19T15:08:00Z"/>
                <w:noProof/>
              </w:rPr>
            </w:pPr>
            <w:ins w:id="436"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7777777" w:rsidR="009579C4" w:rsidRPr="0052787A" w:rsidRDefault="009579C4" w:rsidP="00CF4D6C">
            <w:pPr>
              <w:pStyle w:val="MsgTableBody"/>
              <w:rPr>
                <w:ins w:id="437" w:author="Buitendijk, Hans" w:date="2022-08-19T15:08:00Z"/>
                <w:noProof/>
              </w:rPr>
            </w:pPr>
            <w:ins w:id="438" w:author="Buitendijk, Hans" w:date="2022-08-19T15:08: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439"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440" w:author="Buitendijk, Hans" w:date="2022-08-19T15:08:00Z"/>
                <w:noProof/>
              </w:rPr>
            </w:pPr>
            <w:ins w:id="441"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442" w:name="_Toc496068648"/>
      <w:bookmarkStart w:id="443" w:name="_Toc498131060"/>
      <w:bookmarkStart w:id="444"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lastRenderedPageBreak/>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445" w:name="_Toc28956481"/>
      <w:r w:rsidRPr="00EA3945">
        <w:t>ORG – general clinical order acknowledgement message (event O20)</w:t>
      </w:r>
      <w:bookmarkEnd w:id="442"/>
      <w:bookmarkEnd w:id="443"/>
      <w:bookmarkEnd w:id="444"/>
      <w:bookmarkEnd w:id="445"/>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446" w:name="_Toc496068649"/>
            <w:bookmarkStart w:id="447"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448"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449" w:name="_Toc28956482"/>
      <w:r w:rsidRPr="00EA3945">
        <w:t>OML – laboratory order message (event O21)</w:t>
      </w:r>
      <w:bookmarkEnd w:id="446"/>
      <w:bookmarkEnd w:id="447"/>
      <w:bookmarkEnd w:id="448"/>
      <w:bookmarkEnd w:id="449"/>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lastRenderedPageBreak/>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450"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451">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452"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453"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454"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455"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456"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457"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458"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459"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460"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461"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4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4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4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4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4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4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4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4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4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47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7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47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48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8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4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4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4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487"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88"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489"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490"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491"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92"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493"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94"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49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49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9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498"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499" w:author="Buitendijk, Hans" w:date="2022-08-19T15:16:00Z"/>
                <w:noProof/>
              </w:rPr>
            </w:pPr>
            <w:ins w:id="500"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501" w:author="Buitendijk, Hans" w:date="2022-08-19T15:16:00Z"/>
                <w:noProof/>
              </w:rPr>
            </w:pPr>
            <w:ins w:id="502"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50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504" w:author="Buitendijk, Hans" w:date="2022-08-19T15:16:00Z"/>
                <w:noProof/>
              </w:rPr>
            </w:pPr>
            <w:ins w:id="505"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506"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507" w:author="Buitendijk, Hans" w:date="2022-08-19T15:16:00Z"/>
                <w:noProof/>
              </w:rPr>
            </w:pPr>
            <w:ins w:id="508"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509" w:author="Buitendijk, Hans" w:date="2022-08-19T15:16:00Z"/>
                <w:noProof/>
              </w:rPr>
            </w:pPr>
            <w:ins w:id="510" w:author="Buitendijk, Hans" w:date="2022-09-02T10:21:00Z">
              <w:r>
                <w:rPr>
                  <w:noProof/>
                </w:rPr>
                <w:t>Recorded Gender</w:t>
              </w:r>
            </w:ins>
            <w:ins w:id="511"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51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513" w:author="Buitendijk, Hans" w:date="2022-08-19T15:16:00Z"/>
                <w:noProof/>
              </w:rPr>
            </w:pPr>
            <w:ins w:id="514"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515"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516" w:author="Buitendijk, Hans" w:date="2022-08-19T15:16:00Z"/>
                <w:noProof/>
              </w:rPr>
            </w:pPr>
            <w:ins w:id="517"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77777777" w:rsidR="00AE3B6D" w:rsidRPr="0052787A" w:rsidRDefault="00AE3B6D" w:rsidP="00CF4D6C">
            <w:pPr>
              <w:pStyle w:val="MsgTableBody"/>
              <w:rPr>
                <w:ins w:id="518" w:author="Buitendijk, Hans" w:date="2022-08-19T15:16:00Z"/>
                <w:noProof/>
              </w:rPr>
            </w:pPr>
            <w:ins w:id="519"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520"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521" w:author="Buitendijk, Hans" w:date="2022-08-19T15:16:00Z"/>
                <w:noProof/>
              </w:rPr>
            </w:pPr>
            <w:ins w:id="522" w:author="Buitendijk, Hans" w:date="2022-08-19T15:16:00Z">
              <w:r>
                <w:rPr>
                  <w:noProof/>
                </w:rPr>
                <w:t>3</w:t>
              </w:r>
            </w:ins>
          </w:p>
        </w:tc>
      </w:tr>
      <w:tr w:rsidR="00F6554D" w:rsidRPr="00643D28" w14:paraId="36854CD1" w14:textId="77777777" w:rsidTr="00FC1FE3">
        <w:trPr>
          <w:gridAfter w:val="1"/>
          <w:wAfter w:w="18" w:type="dxa"/>
          <w:jc w:val="center"/>
          <w:trPrChange w:id="523"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24"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52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52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2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528" w:author="Buitendijk, Hans" w:date="2022-08-19T15:14:00Z">
            <w:tblPrEx>
              <w:tblLook w:val="04A0" w:firstRow="1" w:lastRow="0" w:firstColumn="1" w:lastColumn="0" w:noHBand="0" w:noVBand="1"/>
            </w:tblPrEx>
          </w:tblPrExChange>
        </w:tblPrEx>
        <w:trPr>
          <w:gridAfter w:val="1"/>
          <w:wAfter w:w="18" w:type="dxa"/>
          <w:jc w:val="center"/>
          <w:trPrChange w:id="529"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0"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31"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532"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3"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534" w:author="Buitendijk, Hans" w:date="2022-08-19T15:14:00Z">
            <w:tblPrEx>
              <w:tblLook w:val="04A0" w:firstRow="1" w:lastRow="0" w:firstColumn="1" w:lastColumn="0" w:noHBand="0" w:noVBand="1"/>
            </w:tblPrEx>
          </w:tblPrExChange>
        </w:tblPrEx>
        <w:trPr>
          <w:gridAfter w:val="1"/>
          <w:wAfter w:w="18" w:type="dxa"/>
          <w:jc w:val="center"/>
          <w:trPrChange w:id="535"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6"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537"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538"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9"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540" w:author="Buitendijk, Hans" w:date="2022-08-19T15:12:00Z">
            <w:tblPrEx>
              <w:tblLook w:val="04A0" w:firstRow="1" w:lastRow="0" w:firstColumn="1" w:lastColumn="0" w:noHBand="0" w:noVBand="1"/>
            </w:tblPrEx>
          </w:tblPrExChange>
        </w:tblPrEx>
        <w:trPr>
          <w:gridAfter w:val="1"/>
          <w:wAfter w:w="18" w:type="dxa"/>
          <w:jc w:val="center"/>
          <w:trPrChange w:id="5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5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5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546" w:author="Buitendijk, Hans" w:date="2022-08-19T15:12:00Z">
            <w:tblPrEx>
              <w:tblLook w:val="04A0" w:firstRow="1" w:lastRow="0" w:firstColumn="1" w:lastColumn="0" w:noHBand="0" w:noVBand="1"/>
            </w:tblPrEx>
          </w:tblPrExChange>
        </w:tblPrEx>
        <w:trPr>
          <w:gridAfter w:val="1"/>
          <w:wAfter w:w="18" w:type="dxa"/>
          <w:jc w:val="center"/>
          <w:trPrChange w:id="5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5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5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552" w:author="Buitendijk, Hans" w:date="2022-08-19T15:12:00Z">
            <w:tblPrEx>
              <w:tblLook w:val="04A0" w:firstRow="1" w:lastRow="0" w:firstColumn="1" w:lastColumn="0" w:noHBand="0" w:noVBand="1"/>
            </w:tblPrEx>
          </w:tblPrExChange>
        </w:tblPrEx>
        <w:trPr>
          <w:gridAfter w:val="1"/>
          <w:wAfter w:w="18" w:type="dxa"/>
          <w:jc w:val="center"/>
          <w:trPrChange w:id="55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5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55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55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558" w:author="Buitendijk, Hans" w:date="2022-08-19T15:12:00Z">
            <w:tblPrEx>
              <w:tblLook w:val="04A0" w:firstRow="1" w:lastRow="0" w:firstColumn="1" w:lastColumn="0" w:noHBand="0" w:noVBand="1"/>
            </w:tblPrEx>
          </w:tblPrExChange>
        </w:tblPrEx>
        <w:trPr>
          <w:gridAfter w:val="1"/>
          <w:wAfter w:w="18" w:type="dxa"/>
          <w:jc w:val="center"/>
          <w:trPrChange w:id="5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5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5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5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5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569" w:author="Buitendijk, Hans" w:date="2022-08-19T15:12:00Z">
            <w:tblPrEx>
              <w:tblLook w:val="04A0" w:firstRow="1" w:lastRow="0" w:firstColumn="1" w:lastColumn="0" w:noHBand="0" w:noVBand="1"/>
            </w:tblPrEx>
          </w:tblPrExChange>
        </w:tblPrEx>
        <w:trPr>
          <w:gridAfter w:val="1"/>
          <w:wAfter w:w="18" w:type="dxa"/>
          <w:jc w:val="center"/>
          <w:trPrChange w:id="5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571"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572"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5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574"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5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5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5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580"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581" w:author="Buitendijk, Hans" w:date="2022-08-19T15:14:00Z"/>
                <w:noProof/>
              </w:rPr>
            </w:pPr>
            <w:ins w:id="582"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583" w:author="Buitendijk, Hans" w:date="2022-08-19T15:14:00Z"/>
                <w:noProof/>
              </w:rPr>
            </w:pPr>
            <w:ins w:id="584"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585"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586" w:author="Buitendijk, Hans" w:date="2022-08-19T15:14:00Z"/>
                <w:noProof/>
              </w:rPr>
            </w:pPr>
            <w:ins w:id="587"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588"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589" w:author="Buitendijk, Hans" w:date="2022-08-19T15:14:00Z"/>
                <w:noProof/>
              </w:rPr>
            </w:pPr>
            <w:ins w:id="590"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591" w:author="Buitendijk, Hans" w:date="2022-08-19T15:14:00Z"/>
                <w:noProof/>
              </w:rPr>
            </w:pPr>
            <w:ins w:id="592" w:author="Buitendijk, Hans" w:date="2022-09-02T10:21:00Z">
              <w:r>
                <w:rPr>
                  <w:noProof/>
                </w:rPr>
                <w:t>Recorded Gender</w:t>
              </w:r>
            </w:ins>
            <w:ins w:id="593"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594"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595" w:author="Buitendijk, Hans" w:date="2022-08-19T15:14:00Z"/>
                <w:noProof/>
              </w:rPr>
            </w:pPr>
            <w:ins w:id="596" w:author="Buitendijk, Hans" w:date="2022-08-19T15:14:00Z">
              <w:r>
                <w:rPr>
                  <w:noProof/>
                </w:rPr>
                <w:t>3</w:t>
              </w:r>
            </w:ins>
          </w:p>
        </w:tc>
      </w:tr>
      <w:tr w:rsidR="002A3FF3" w14:paraId="6E450E4C" w14:textId="77777777" w:rsidTr="0001097E">
        <w:tblPrEx>
          <w:tblLook w:val="04A0" w:firstRow="1" w:lastRow="0" w:firstColumn="1" w:lastColumn="0" w:noHBand="0" w:noVBand="1"/>
          <w:tblPrExChange w:id="597" w:author="Buitendijk, Hans" w:date="2022-08-19T15:12:00Z">
            <w:tblPrEx>
              <w:tblLook w:val="04A0" w:firstRow="1" w:lastRow="0" w:firstColumn="1" w:lastColumn="0" w:noHBand="0" w:noVBand="1"/>
            </w:tblPrEx>
          </w:tblPrExChange>
        </w:tblPrEx>
        <w:trPr>
          <w:gridAfter w:val="1"/>
          <w:wAfter w:w="18" w:type="dxa"/>
          <w:jc w:val="center"/>
          <w:trPrChange w:id="59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9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60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0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603" w:author="Buitendijk, Hans" w:date="2022-08-19T15:12:00Z">
            <w:tblPrEx>
              <w:tblLook w:val="04A0" w:firstRow="1" w:lastRow="0" w:firstColumn="1" w:lastColumn="0" w:noHBand="0" w:noVBand="1"/>
            </w:tblPrEx>
          </w:tblPrExChange>
        </w:tblPrEx>
        <w:trPr>
          <w:gridAfter w:val="1"/>
          <w:wAfter w:w="18" w:type="dxa"/>
          <w:jc w:val="center"/>
          <w:trPrChange w:id="6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lastRenderedPageBreak/>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609" w:author="Buitendijk, Hans" w:date="2022-08-19T15:12:00Z">
            <w:tblPrEx>
              <w:tblLook w:val="04A0" w:firstRow="1" w:lastRow="0" w:firstColumn="1" w:lastColumn="0" w:noHBand="0" w:noVBand="1"/>
            </w:tblPrEx>
          </w:tblPrExChange>
        </w:tblPrEx>
        <w:trPr>
          <w:gridAfter w:val="1"/>
          <w:wAfter w:w="18" w:type="dxa"/>
          <w:jc w:val="center"/>
          <w:trPrChange w:id="6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6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6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6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6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6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6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6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6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6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6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6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6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6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6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6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6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6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6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6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6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6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6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6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6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6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6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6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6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6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Change w:id="6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6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6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6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6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6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6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6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6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6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6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6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6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6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6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6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6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6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6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6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6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7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7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7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7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7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7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7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7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7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7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7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7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7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7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7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7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7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7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7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7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7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7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7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7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7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7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7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7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7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7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7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7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7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7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7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7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7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7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7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7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7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7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7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7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7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7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7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7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7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7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8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lastRenderedPageBreak/>
              <w:t xml:space="preserve">        SPM</w:t>
            </w:r>
          </w:p>
        </w:tc>
        <w:tc>
          <w:tcPr>
            <w:tcW w:w="4320" w:type="dxa"/>
            <w:gridSpan w:val="2"/>
            <w:tcBorders>
              <w:top w:val="dotted" w:sz="4" w:space="0" w:color="auto"/>
              <w:left w:val="nil"/>
              <w:bottom w:val="dotted" w:sz="4" w:space="0" w:color="auto"/>
              <w:right w:val="nil"/>
            </w:tcBorders>
            <w:shd w:val="clear" w:color="auto" w:fill="FFFFFF"/>
            <w:tcPrChange w:id="8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8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8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8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8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8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8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8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8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8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8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8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8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8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8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8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8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8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8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8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8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8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8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8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8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8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8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8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8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8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8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8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Change w:id="8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8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8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8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8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8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8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8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8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8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8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8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8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9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9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9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905"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906" w:author="Buitendijk, Hans" w:date="2022-08-19T15:15:00Z"/>
                <w:noProof/>
              </w:rPr>
            </w:pPr>
            <w:ins w:id="907"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908" w:author="Buitendijk, Hans" w:date="2022-08-19T15:15:00Z"/>
                <w:noProof/>
              </w:rPr>
            </w:pPr>
            <w:ins w:id="909"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910"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911" w:author="Buitendijk, Hans" w:date="2022-08-19T15:15:00Z"/>
                <w:noProof/>
              </w:rPr>
            </w:pPr>
            <w:ins w:id="912"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913"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914" w:author="Buitendijk, Hans" w:date="2022-08-19T15:15:00Z"/>
                <w:noProof/>
              </w:rPr>
            </w:pPr>
            <w:ins w:id="915"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916" w:author="Buitendijk, Hans" w:date="2022-08-19T15:15:00Z"/>
                <w:noProof/>
              </w:rPr>
            </w:pPr>
            <w:ins w:id="917" w:author="Buitendijk, Hans" w:date="2022-09-02T10:21:00Z">
              <w:r>
                <w:rPr>
                  <w:noProof/>
                </w:rPr>
                <w:t>Recorded Gender</w:t>
              </w:r>
            </w:ins>
            <w:ins w:id="918"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919"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920" w:author="Buitendijk, Hans" w:date="2022-08-19T15:15:00Z"/>
                <w:noProof/>
              </w:rPr>
            </w:pPr>
            <w:ins w:id="921"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922"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923" w:author="Buitendijk, Hans" w:date="2022-08-19T15:15:00Z"/>
                <w:noProof/>
              </w:rPr>
            </w:pPr>
            <w:ins w:id="924"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77777777" w:rsidR="00D365C8" w:rsidRPr="0052787A" w:rsidRDefault="00D365C8" w:rsidP="00CF4D6C">
            <w:pPr>
              <w:pStyle w:val="MsgTableBody"/>
              <w:rPr>
                <w:ins w:id="925" w:author="Buitendijk, Hans" w:date="2022-08-19T15:15:00Z"/>
                <w:noProof/>
              </w:rPr>
            </w:pPr>
            <w:ins w:id="926" w:author="Buitendijk, Hans" w:date="2022-08-19T15:1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927"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928" w:author="Buitendijk, Hans" w:date="2022-08-19T15:15:00Z"/>
                <w:noProof/>
              </w:rPr>
            </w:pPr>
            <w:ins w:id="929" w:author="Buitendijk, Hans" w:date="2022-08-19T15:15:00Z">
              <w:r>
                <w:rPr>
                  <w:noProof/>
                </w:rPr>
                <w:t>3</w:t>
              </w:r>
            </w:ins>
          </w:p>
        </w:tc>
      </w:tr>
      <w:tr w:rsidR="00F6554D" w:rsidRPr="00643D28" w14:paraId="518EF727" w14:textId="77777777" w:rsidTr="0001097E">
        <w:trPr>
          <w:gridAfter w:val="1"/>
          <w:wAfter w:w="18" w:type="dxa"/>
          <w:jc w:val="center"/>
          <w:trPrChange w:id="9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9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9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9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9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9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9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9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9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9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9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9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9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9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9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9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9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9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9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9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9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9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9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9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9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9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9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9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9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9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9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9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9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9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9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0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0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0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Change w:id="10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0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0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0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0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0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0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0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0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0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0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0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0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0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0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0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0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0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0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0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0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0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0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0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0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0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0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0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0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0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0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0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0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0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0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0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0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0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0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0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Change w:id="10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0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0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0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0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0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0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0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1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1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1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105"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107"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108"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09"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110"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112"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113"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14"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115"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117"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118"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19"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120"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121"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122"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123"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124"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25" w:name="_Toc496068650"/>
      <w:bookmarkStart w:id="1126" w:name="_Toc498131062"/>
      <w:bookmarkStart w:id="1127"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128" w:name="_Toc28956483"/>
      <w:r w:rsidRPr="00EA3945">
        <w:t>ORL – general laboratory order response message to any OML</w:t>
      </w:r>
      <w:bookmarkEnd w:id="1125"/>
      <w:bookmarkEnd w:id="1126"/>
      <w:bookmarkEnd w:id="1127"/>
      <w:bookmarkEnd w:id="1128"/>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lastRenderedPageBreak/>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129" w:author="Buitendijk, Hans" w:date="2022-09-02T09:04:00Z">
          <w:pPr>
            <w:pStyle w:val="Heading4"/>
            <w:tabs>
              <w:tab w:val="clear" w:pos="2520"/>
              <w:tab w:val="num" w:pos="360"/>
            </w:tabs>
          </w:pPr>
        </w:pPrChange>
      </w:pPr>
    </w:p>
    <w:p w14:paraId="46E9813A" w14:textId="61FEEE31" w:rsidR="00F6554D" w:rsidRDefault="00F6554D">
      <w:pPr>
        <w:pStyle w:val="Heading4"/>
        <w:pPrChange w:id="1130"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131" w:name="_Toc538355"/>
      <w:bookmarkStart w:id="1132" w:name="_Toc496068651"/>
      <w:bookmarkStart w:id="1133" w:name="_Toc498131063"/>
      <w:bookmarkEnd w:id="356"/>
      <w:bookmarkEnd w:id="357"/>
      <w:bookmarkEnd w:id="358"/>
      <w:bookmarkEnd w:id="359"/>
      <w:bookmarkEnd w:id="3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pPr>
        <w:pStyle w:val="Heading4"/>
        <w:pPrChange w:id="1134" w:author="Buitendijk, Hans" w:date="2022-09-02T09:04:00Z">
          <w:pPr>
            <w:pStyle w:val="Heading4"/>
            <w:tabs>
              <w:tab w:val="clear" w:pos="2520"/>
              <w:tab w:val="num" w:pos="360"/>
            </w:tabs>
          </w:pPr>
        </w:pPrChange>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135"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135"/>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136">
          <w:tblGrid>
            <w:gridCol w:w="30"/>
            <w:gridCol w:w="2851"/>
            <w:gridCol w:w="30"/>
            <w:gridCol w:w="4289"/>
            <w:gridCol w:w="30"/>
            <w:gridCol w:w="834"/>
            <w:gridCol w:w="36"/>
            <w:gridCol w:w="30"/>
            <w:gridCol w:w="942"/>
            <w:gridCol w:w="18"/>
            <w:gridCol w:w="30"/>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137"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137"/>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138"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139"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140" w:author="Buitendijk, Hans" w:date="2022-08-19T15:16:00Z"/>
                <w:noProof/>
              </w:rPr>
            </w:pPr>
            <w:ins w:id="1141"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142" w:author="Buitendijk, Hans" w:date="2022-08-19T15:16:00Z"/>
                <w:noProof/>
              </w:rPr>
            </w:pPr>
            <w:ins w:id="1143"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14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145" w:author="Buitendijk, Hans" w:date="2022-08-19T15:16:00Z"/>
                <w:noProof/>
              </w:rPr>
            </w:pPr>
            <w:ins w:id="1146"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147"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148" w:author="Buitendijk, Hans" w:date="2022-08-19T15:16:00Z"/>
                <w:noProof/>
              </w:rPr>
            </w:pPr>
            <w:ins w:id="1149"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150" w:author="Buitendijk, Hans" w:date="2022-08-19T15:16:00Z"/>
                <w:noProof/>
              </w:rPr>
            </w:pPr>
            <w:ins w:id="1151" w:author="Buitendijk, Hans" w:date="2022-09-02T10:21:00Z">
              <w:r>
                <w:rPr>
                  <w:noProof/>
                </w:rPr>
                <w:t>Recorded Gender</w:t>
              </w:r>
            </w:ins>
            <w:ins w:id="1152"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15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154" w:author="Buitendijk, Hans" w:date="2022-08-19T15:16:00Z"/>
                <w:noProof/>
              </w:rPr>
            </w:pPr>
            <w:ins w:id="1155"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156"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157" w:author="Buitendijk, Hans" w:date="2022-08-19T15:16:00Z"/>
                <w:noProof/>
              </w:rPr>
            </w:pPr>
            <w:ins w:id="1158"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77777777" w:rsidR="00CA0051" w:rsidRPr="0052787A" w:rsidRDefault="00CA0051" w:rsidP="00CF4D6C">
            <w:pPr>
              <w:pStyle w:val="MsgTableBody"/>
              <w:rPr>
                <w:ins w:id="1159" w:author="Buitendijk, Hans" w:date="2022-08-19T15:16:00Z"/>
                <w:noProof/>
              </w:rPr>
            </w:pPr>
            <w:ins w:id="1160"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161"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162" w:author="Buitendijk, Hans" w:date="2022-08-19T15:16:00Z"/>
                <w:noProof/>
              </w:rPr>
            </w:pPr>
            <w:ins w:id="1163"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164"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165" w:author="Buitendijk, Hans" w:date="2022-08-19T15:17:00Z"/>
          <w:trPrChange w:id="1166"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167"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168" w:author="Buitendijk, Hans" w:date="2022-08-19T15:17:00Z"/>
                <w:noProof/>
              </w:rPr>
            </w:pPr>
            <w:ins w:id="1169"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170"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171" w:author="Buitendijk, Hans" w:date="2022-08-19T15:17:00Z"/>
                <w:noProof/>
              </w:rPr>
            </w:pPr>
            <w:ins w:id="1172"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173"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174"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175"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176" w:author="Buitendijk, Hans" w:date="2022-08-19T15:17:00Z"/>
                <w:noProof/>
              </w:rPr>
            </w:pPr>
            <w:ins w:id="1177"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178"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179" w:author="Buitendijk, Hans" w:date="2022-08-19T15:17:00Z"/>
          <w:trPrChange w:id="1180"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181"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182" w:author="Buitendijk, Hans" w:date="2022-08-19T15:17:00Z"/>
                <w:noProof/>
              </w:rPr>
            </w:pPr>
            <w:ins w:id="1183"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184"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185" w:author="Buitendijk, Hans" w:date="2022-08-19T15:17:00Z"/>
                <w:noProof/>
              </w:rPr>
            </w:pPr>
            <w:ins w:id="1186" w:author="Buitendijk, Hans" w:date="2022-09-02T10:21:00Z">
              <w:r>
                <w:rPr>
                  <w:noProof/>
                </w:rPr>
                <w:t>Recorded Gender</w:t>
              </w:r>
            </w:ins>
            <w:ins w:id="1187"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188"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189"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190"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191" w:author="Buitendijk, Hans" w:date="2022-08-19T15:17:00Z"/>
                <w:noProof/>
              </w:rPr>
            </w:pPr>
            <w:ins w:id="1192"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193"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194" w:author="Buitendijk, Hans" w:date="2022-08-19T15:17:00Z"/>
                <w:noProof/>
              </w:rPr>
            </w:pPr>
            <w:ins w:id="1195" w:author="Buitendijk, Hans" w:date="2022-08-19T15:17:00Z">
              <w:r>
                <w:rPr>
                  <w:noProof/>
                </w:rPr>
                <w:t xml:space="preserve">  </w:t>
              </w:r>
            </w:ins>
            <w:ins w:id="1196" w:author="Buitendijk, Hans" w:date="2022-08-19T15:18:00Z">
              <w:r>
                <w:rPr>
                  <w:noProof/>
                </w:rPr>
                <w:t xml:space="preserve">              </w:t>
              </w:r>
            </w:ins>
            <w:ins w:id="1197"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198" w:author="Buitendijk, Hans" w:date="2022-08-19T15:17:00Z"/>
                <w:noProof/>
              </w:rPr>
            </w:pPr>
            <w:ins w:id="1199"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200"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201" w:author="Buitendijk, Hans" w:date="2022-08-19T15:17:00Z"/>
                <w:noProof/>
              </w:rPr>
            </w:pPr>
            <w:ins w:id="1202"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203"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204" w:author="Buitendijk, Hans" w:date="2022-08-19T15:17:00Z"/>
                <w:noProof/>
              </w:rPr>
            </w:pPr>
            <w:ins w:id="1205" w:author="Buitendijk, Hans" w:date="2022-08-19T15:17:00Z">
              <w:r>
                <w:rPr>
                  <w:noProof/>
                </w:rPr>
                <w:t xml:space="preserve">  </w:t>
              </w:r>
            </w:ins>
            <w:ins w:id="1206" w:author="Buitendijk, Hans" w:date="2022-08-19T15:18:00Z">
              <w:r>
                <w:rPr>
                  <w:noProof/>
                </w:rPr>
                <w:t xml:space="preserve">              </w:t>
              </w:r>
            </w:ins>
            <w:ins w:id="1207"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208" w:author="Buitendijk, Hans" w:date="2022-08-19T15:17:00Z"/>
                <w:noProof/>
              </w:rPr>
            </w:pPr>
            <w:ins w:id="1209" w:author="Buitendijk, Hans" w:date="2022-09-02T10:21:00Z">
              <w:r>
                <w:rPr>
                  <w:noProof/>
                </w:rPr>
                <w:t>Recorded Gender</w:t>
              </w:r>
            </w:ins>
            <w:ins w:id="1210"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21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212" w:author="Buitendijk, Hans" w:date="2022-08-19T15:17:00Z"/>
                <w:noProof/>
              </w:rPr>
            </w:pPr>
            <w:ins w:id="1213"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214"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215" w:author="Buitendijk, Hans" w:date="2022-08-19T15:17:00Z"/>
                <w:noProof/>
              </w:rPr>
            </w:pPr>
            <w:ins w:id="1216" w:author="Buitendijk, Hans" w:date="2022-08-19T15:17:00Z">
              <w:r>
                <w:rPr>
                  <w:noProof/>
                </w:rPr>
                <w:lastRenderedPageBreak/>
                <w:t xml:space="preserve">  </w:t>
              </w:r>
            </w:ins>
            <w:ins w:id="1217" w:author="Buitendijk, Hans" w:date="2022-08-19T15:18:00Z">
              <w:r>
                <w:rPr>
                  <w:noProof/>
                </w:rPr>
                <w:t xml:space="preserve">              </w:t>
              </w:r>
            </w:ins>
            <w:ins w:id="1218"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77777777" w:rsidR="00C16998" w:rsidRPr="0052787A" w:rsidRDefault="00C16998" w:rsidP="00CF4D6C">
            <w:pPr>
              <w:pStyle w:val="MsgTableBody"/>
              <w:rPr>
                <w:ins w:id="1219" w:author="Buitendijk, Hans" w:date="2022-08-19T15:17:00Z"/>
                <w:noProof/>
              </w:rPr>
            </w:pPr>
            <w:ins w:id="1220" w:author="Buitendijk, Hans" w:date="2022-08-19T15:1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22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222" w:author="Buitendijk, Hans" w:date="2022-08-19T15:17:00Z"/>
                <w:noProof/>
              </w:rPr>
            </w:pPr>
            <w:ins w:id="1223"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lastRenderedPageBreak/>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224"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24"/>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225" w:author="Buitendijk, Hans" w:date="2022-09-02T09:04:00Z">
          <w:pPr>
            <w:pStyle w:val="Heading4"/>
            <w:tabs>
              <w:tab w:val="clear" w:pos="2520"/>
              <w:tab w:val="num" w:pos="360"/>
            </w:tabs>
          </w:pPr>
        </w:pPrChange>
      </w:pPr>
    </w:p>
    <w:p w14:paraId="1428DFFF" w14:textId="5501AC81" w:rsidR="00F6554D" w:rsidRDefault="00F6554D">
      <w:pPr>
        <w:pStyle w:val="Heading4"/>
        <w:pPrChange w:id="1226"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lastRenderedPageBreak/>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pPr>
        <w:pStyle w:val="Heading4"/>
        <w:pPrChange w:id="1227"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lastRenderedPageBreak/>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228" w:name="_Toc28956486"/>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28"/>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229">
          <w:tblGrid>
            <w:gridCol w:w="30"/>
            <w:gridCol w:w="2851"/>
            <w:gridCol w:w="30"/>
            <w:gridCol w:w="4289"/>
            <w:gridCol w:w="30"/>
            <w:gridCol w:w="834"/>
            <w:gridCol w:w="36"/>
            <w:gridCol w:w="30"/>
            <w:gridCol w:w="942"/>
            <w:gridCol w:w="18"/>
            <w:gridCol w:w="30"/>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230"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231" w:author="Buitendijk, Hans" w:date="2022-08-19T15:19:00Z"/>
                <w:noProof/>
              </w:rPr>
            </w:pPr>
            <w:ins w:id="1232"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233" w:author="Buitendijk, Hans" w:date="2022-08-19T15:19:00Z"/>
                <w:noProof/>
              </w:rPr>
            </w:pPr>
            <w:ins w:id="1234"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235"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236" w:author="Buitendijk, Hans" w:date="2022-08-19T15:19:00Z"/>
                <w:noProof/>
              </w:rPr>
            </w:pPr>
            <w:ins w:id="1237"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238"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239" w:author="Buitendijk, Hans" w:date="2022-08-19T15:19:00Z"/>
                <w:noProof/>
              </w:rPr>
            </w:pPr>
            <w:ins w:id="1240"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241" w:author="Buitendijk, Hans" w:date="2022-08-19T15:19:00Z"/>
                <w:noProof/>
              </w:rPr>
            </w:pPr>
            <w:ins w:id="1242" w:author="Buitendijk, Hans" w:date="2022-09-02T10:21:00Z">
              <w:r>
                <w:rPr>
                  <w:noProof/>
                </w:rPr>
                <w:t>Recorded Gender</w:t>
              </w:r>
            </w:ins>
            <w:ins w:id="1243"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24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245" w:author="Buitendijk, Hans" w:date="2022-08-19T15:19:00Z"/>
                <w:noProof/>
              </w:rPr>
            </w:pPr>
            <w:ins w:id="1246"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247"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248" w:author="Buitendijk, Hans" w:date="2022-08-19T15:19:00Z"/>
                <w:noProof/>
              </w:rPr>
            </w:pPr>
            <w:ins w:id="1249"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77777777" w:rsidR="00510107" w:rsidRPr="0052787A" w:rsidRDefault="00510107" w:rsidP="00CF4D6C">
            <w:pPr>
              <w:pStyle w:val="MsgTableBody"/>
              <w:rPr>
                <w:ins w:id="1250" w:author="Buitendijk, Hans" w:date="2022-08-19T15:19:00Z"/>
                <w:noProof/>
              </w:rPr>
            </w:pPr>
            <w:ins w:id="1251" w:author="Buitendijk, Hans" w:date="2022-08-19T15:1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252"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253" w:author="Buitendijk, Hans" w:date="2022-08-19T15:19:00Z"/>
                <w:noProof/>
              </w:rPr>
            </w:pPr>
            <w:ins w:id="1254"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lastRenderedPageBreak/>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55"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56" w:author="Buitendijk, Hans" w:date="2022-08-19T15:19:00Z"/>
          <w:trPrChange w:id="1257"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58"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259" w:author="Buitendijk, Hans" w:date="2022-08-19T15:19:00Z"/>
                <w:noProof/>
              </w:rPr>
            </w:pPr>
            <w:ins w:id="1260"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261"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262" w:author="Buitendijk, Hans" w:date="2022-08-19T15:19:00Z"/>
                <w:noProof/>
              </w:rPr>
            </w:pPr>
            <w:ins w:id="1263"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264"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265"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266"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267" w:author="Buitendijk, Hans" w:date="2022-08-19T15:19:00Z"/>
                <w:noProof/>
              </w:rPr>
            </w:pPr>
            <w:ins w:id="1268"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69"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70" w:author="Buitendijk, Hans" w:date="2022-08-19T15:19:00Z"/>
          <w:trPrChange w:id="1271"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72"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273" w:author="Buitendijk, Hans" w:date="2022-08-19T15:19:00Z"/>
                <w:noProof/>
              </w:rPr>
            </w:pPr>
            <w:ins w:id="1274" w:author="Buitendijk, Hans" w:date="2022-08-19T15:19:00Z">
              <w:r>
                <w:rPr>
                  <w:noProof/>
                </w:rPr>
                <w:t xml:space="preserve">  </w:t>
              </w:r>
            </w:ins>
            <w:ins w:id="1275" w:author="Buitendijk, Hans" w:date="2022-08-19T15:20:00Z">
              <w:r>
                <w:rPr>
                  <w:noProof/>
                </w:rPr>
                <w:t xml:space="preserve"> </w:t>
              </w:r>
            </w:ins>
            <w:ins w:id="1276"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277"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278" w:author="Buitendijk, Hans" w:date="2022-08-19T15:19:00Z"/>
                <w:noProof/>
              </w:rPr>
            </w:pPr>
            <w:ins w:id="1279" w:author="Buitendijk, Hans" w:date="2022-09-02T10:21:00Z">
              <w:r>
                <w:rPr>
                  <w:noProof/>
                </w:rPr>
                <w:t>Recorded Gender</w:t>
              </w:r>
            </w:ins>
            <w:ins w:id="1280"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281"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282"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283"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284" w:author="Buitendijk, Hans" w:date="2022-08-19T15:19:00Z"/>
                <w:noProof/>
              </w:rPr>
            </w:pPr>
            <w:ins w:id="1285"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286"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287" w:author="Buitendijk, Hans" w:date="2022-08-19T15:20:00Z"/>
                <w:noProof/>
              </w:rPr>
            </w:pPr>
            <w:ins w:id="1288"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289" w:author="Buitendijk, Hans" w:date="2022-08-19T15:20:00Z"/>
                <w:noProof/>
              </w:rPr>
            </w:pPr>
            <w:ins w:id="1290"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291"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292" w:author="Buitendijk, Hans" w:date="2022-08-19T15:20:00Z"/>
                <w:noProof/>
              </w:rPr>
            </w:pPr>
            <w:ins w:id="1293"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294"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295" w:author="Buitendijk, Hans" w:date="2022-08-19T15:20:00Z"/>
                <w:noProof/>
              </w:rPr>
            </w:pPr>
            <w:ins w:id="1296"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297" w:author="Buitendijk, Hans" w:date="2022-08-19T15:20:00Z"/>
                <w:noProof/>
              </w:rPr>
            </w:pPr>
            <w:ins w:id="1298" w:author="Buitendijk, Hans" w:date="2022-09-02T10:21:00Z">
              <w:r>
                <w:rPr>
                  <w:noProof/>
                </w:rPr>
                <w:t>Recorded Gender</w:t>
              </w:r>
            </w:ins>
            <w:ins w:id="1299"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300"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301" w:author="Buitendijk, Hans" w:date="2022-08-19T15:20:00Z"/>
                <w:noProof/>
              </w:rPr>
            </w:pPr>
            <w:ins w:id="1302"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303"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304" w:author="Buitendijk, Hans" w:date="2022-08-19T15:20:00Z"/>
                <w:noProof/>
              </w:rPr>
            </w:pPr>
            <w:ins w:id="1305"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77777777" w:rsidR="00EC69DE" w:rsidRPr="0052787A" w:rsidRDefault="00EC69DE" w:rsidP="00CF4D6C">
            <w:pPr>
              <w:pStyle w:val="MsgTableBody"/>
              <w:rPr>
                <w:ins w:id="1306" w:author="Buitendijk, Hans" w:date="2022-08-19T15:20:00Z"/>
                <w:noProof/>
              </w:rPr>
            </w:pPr>
            <w:ins w:id="1307" w:author="Buitendijk, Hans" w:date="2022-08-19T15:2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308"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309" w:author="Buitendijk, Hans" w:date="2022-08-19T15:20:00Z"/>
                <w:noProof/>
              </w:rPr>
            </w:pPr>
            <w:ins w:id="1310"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lastRenderedPageBreak/>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311" w:name="_Toc28956487"/>
      <w:r w:rsidRPr="00EA3945">
        <w:lastRenderedPageBreak/>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11"/>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312" w:author="Buitendijk, Hans" w:date="2022-09-02T09:04:00Z">
          <w:pPr>
            <w:pStyle w:val="Heading4"/>
            <w:tabs>
              <w:tab w:val="clear" w:pos="2520"/>
              <w:tab w:val="num" w:pos="360"/>
            </w:tabs>
          </w:pPr>
        </w:pPrChange>
      </w:pPr>
    </w:p>
    <w:p w14:paraId="2EEB19BD" w14:textId="371F6A0B" w:rsidR="00F6554D" w:rsidRDefault="00F6554D">
      <w:pPr>
        <w:pStyle w:val="Heading4"/>
        <w:pPrChange w:id="1313"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pPr>
        <w:pStyle w:val="Heading4"/>
        <w:pPrChange w:id="1314" w:author="Buitendijk, Hans" w:date="2022-09-02T09:04:00Z">
          <w:pPr>
            <w:pStyle w:val="Heading4"/>
            <w:tabs>
              <w:tab w:val="clear" w:pos="2520"/>
              <w:tab w:val="num" w:pos="360"/>
            </w:tabs>
          </w:pPr>
        </w:pPrChange>
      </w:pPr>
      <w:bookmarkStart w:id="1315"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316"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16"/>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317"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318" w:author="Buitendijk, Hans" w:date="2022-08-19T15:21:00Z"/>
                <w:noProof/>
              </w:rPr>
            </w:pPr>
            <w:ins w:id="1319"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320" w:author="Buitendijk, Hans" w:date="2022-08-19T15:21:00Z"/>
                <w:noProof/>
              </w:rPr>
            </w:pPr>
            <w:ins w:id="1321"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322"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323" w:author="Buitendijk, Hans" w:date="2022-08-19T15:21:00Z"/>
                <w:noProof/>
              </w:rPr>
            </w:pPr>
            <w:ins w:id="1324"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325"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326" w:author="Buitendijk, Hans" w:date="2022-08-19T15:21:00Z"/>
                <w:noProof/>
              </w:rPr>
            </w:pPr>
            <w:ins w:id="1327"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328" w:author="Buitendijk, Hans" w:date="2022-08-19T15:21:00Z"/>
                <w:noProof/>
              </w:rPr>
            </w:pPr>
            <w:ins w:id="1329" w:author="Buitendijk, Hans" w:date="2022-09-02T10:21:00Z">
              <w:r>
                <w:rPr>
                  <w:noProof/>
                </w:rPr>
                <w:t>Recorded Gender</w:t>
              </w:r>
            </w:ins>
            <w:ins w:id="1330"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33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332" w:author="Buitendijk, Hans" w:date="2022-08-19T15:21:00Z"/>
                <w:noProof/>
              </w:rPr>
            </w:pPr>
            <w:ins w:id="1333" w:author="Buitendijk, Hans" w:date="2022-08-19T15:21:00Z">
              <w:r>
                <w:rPr>
                  <w:noProof/>
                </w:rPr>
                <w:t>3</w:t>
              </w:r>
            </w:ins>
          </w:p>
        </w:tc>
      </w:tr>
      <w:tr w:rsidR="0064380B" w:rsidRPr="0001097E" w14:paraId="3F45168A" w14:textId="77777777" w:rsidTr="00CF4D6C">
        <w:tblPrEx>
          <w:tblLook w:val="04A0" w:firstRow="1" w:lastRow="0" w:firstColumn="1" w:lastColumn="0" w:noHBand="0" w:noVBand="1"/>
        </w:tblPrEx>
        <w:trPr>
          <w:jc w:val="center"/>
          <w:ins w:id="1334" w:author="Buitendijk, Hans" w:date="2022-08-19T15:21:00Z"/>
        </w:trPr>
        <w:tc>
          <w:tcPr>
            <w:tcW w:w="2880" w:type="dxa"/>
            <w:tcBorders>
              <w:top w:val="dotted" w:sz="4" w:space="0" w:color="auto"/>
              <w:left w:val="nil"/>
              <w:bottom w:val="dotted" w:sz="4" w:space="0" w:color="auto"/>
              <w:right w:val="nil"/>
            </w:tcBorders>
            <w:shd w:val="clear" w:color="auto" w:fill="FFFFFF"/>
          </w:tcPr>
          <w:p w14:paraId="5FDC5B0E" w14:textId="77777777" w:rsidR="0064380B" w:rsidRPr="0052787A" w:rsidRDefault="0064380B" w:rsidP="00CF4D6C">
            <w:pPr>
              <w:pStyle w:val="MsgTableBody"/>
              <w:rPr>
                <w:ins w:id="1335" w:author="Buitendijk, Hans" w:date="2022-08-19T15:21:00Z"/>
                <w:noProof/>
              </w:rPr>
            </w:pPr>
            <w:ins w:id="1336" w:author="Buitendijk, Hans" w:date="2022-08-19T15:21: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239DFF74" w14:textId="77777777" w:rsidR="0064380B" w:rsidRPr="0052787A" w:rsidRDefault="0064380B" w:rsidP="00CF4D6C">
            <w:pPr>
              <w:pStyle w:val="MsgTableBody"/>
              <w:rPr>
                <w:ins w:id="1337" w:author="Buitendijk, Hans" w:date="2022-08-19T15:21:00Z"/>
                <w:noProof/>
              </w:rPr>
            </w:pPr>
            <w:ins w:id="1338" w:author="Buitendijk, Hans" w:date="2022-08-19T15:2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F5DD709" w14:textId="77777777" w:rsidR="0064380B" w:rsidRPr="0052787A" w:rsidRDefault="0064380B" w:rsidP="00CF4D6C">
            <w:pPr>
              <w:pStyle w:val="MsgTableBody"/>
              <w:rPr>
                <w:ins w:id="1339"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77777777" w:rsidR="0064380B" w:rsidRPr="0052787A" w:rsidRDefault="0064380B" w:rsidP="00CF4D6C">
            <w:pPr>
              <w:pStyle w:val="MsgTableBody"/>
              <w:jc w:val="center"/>
              <w:rPr>
                <w:ins w:id="1340" w:author="Buitendijk, Hans" w:date="2022-08-19T15:21:00Z"/>
                <w:noProof/>
              </w:rPr>
            </w:pPr>
            <w:ins w:id="1341" w:author="Buitendijk, Hans" w:date="2022-08-19T15:21:00Z">
              <w:r>
                <w:rPr>
                  <w:noProof/>
                </w:rPr>
                <w:t>3</w:t>
              </w:r>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342"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343" w:author="Buitendijk, Hans" w:date="2022-08-19T15:21:00Z"/>
                <w:noProof/>
              </w:rPr>
            </w:pPr>
            <w:ins w:id="1344"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345" w:author="Buitendijk, Hans" w:date="2022-08-19T15:21:00Z"/>
                <w:noProof/>
              </w:rPr>
            </w:pPr>
            <w:ins w:id="1346"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347"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348" w:author="Buitendijk, Hans" w:date="2022-08-19T15:21:00Z"/>
                <w:noProof/>
              </w:rPr>
            </w:pPr>
            <w:ins w:id="1349"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350"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351" w:author="Buitendijk, Hans" w:date="2022-08-19T15:21:00Z"/>
                <w:noProof/>
              </w:rPr>
            </w:pPr>
            <w:ins w:id="1352"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353" w:author="Buitendijk, Hans" w:date="2022-08-19T15:21:00Z"/>
                <w:noProof/>
              </w:rPr>
            </w:pPr>
            <w:ins w:id="1354" w:author="Buitendijk, Hans" w:date="2022-09-02T10:21:00Z">
              <w:r>
                <w:rPr>
                  <w:noProof/>
                </w:rPr>
                <w:t>Recorded Gender</w:t>
              </w:r>
            </w:ins>
            <w:ins w:id="1355"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356"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357" w:author="Buitendijk, Hans" w:date="2022-08-19T15:21:00Z"/>
                <w:noProof/>
              </w:rPr>
            </w:pPr>
            <w:ins w:id="1358"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359"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65C5044B" w:rsidR="00AA5381" w:rsidRPr="0052787A" w:rsidRDefault="00AA5381" w:rsidP="00CF4D6C">
            <w:pPr>
              <w:pStyle w:val="MsgTableBody"/>
              <w:rPr>
                <w:ins w:id="1360" w:author="Buitendijk, Hans" w:date="2022-08-19T15:21:00Z"/>
                <w:noProof/>
              </w:rPr>
            </w:pPr>
            <w:ins w:id="1361" w:author="Buitendijk, Hans" w:date="2022-08-19T15:21: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27BE29A1" w14:textId="77777777" w:rsidR="00AA5381" w:rsidRPr="0052787A" w:rsidRDefault="00AA5381" w:rsidP="00CF4D6C">
            <w:pPr>
              <w:pStyle w:val="MsgTableBody"/>
              <w:rPr>
                <w:ins w:id="1362" w:author="Buitendijk, Hans" w:date="2022-08-19T15:21:00Z"/>
                <w:noProof/>
              </w:rPr>
            </w:pPr>
            <w:ins w:id="1363" w:author="Buitendijk, Hans" w:date="2022-08-19T15:2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364"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77777777" w:rsidR="00AA5381" w:rsidRPr="0052787A" w:rsidRDefault="00AA5381" w:rsidP="00CF4D6C">
            <w:pPr>
              <w:pStyle w:val="MsgTableBody"/>
              <w:jc w:val="center"/>
              <w:rPr>
                <w:ins w:id="1365" w:author="Buitendijk, Hans" w:date="2022-08-19T15:21:00Z"/>
                <w:noProof/>
              </w:rPr>
            </w:pPr>
            <w:ins w:id="1366" w:author="Buitendijk, Hans" w:date="2022-08-19T15:21:00Z">
              <w:r>
                <w:rPr>
                  <w:noProof/>
                </w:rPr>
                <w:t>3</w:t>
              </w:r>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lastRenderedPageBreak/>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367"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67"/>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lastRenderedPageBreak/>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368" w:author="Buitendijk, Hans" w:date="2022-09-02T09:04:00Z">
          <w:pPr>
            <w:pStyle w:val="Heading4"/>
            <w:tabs>
              <w:tab w:val="clear" w:pos="2520"/>
              <w:tab w:val="num" w:pos="360"/>
            </w:tabs>
          </w:pPr>
        </w:pPrChange>
      </w:pPr>
    </w:p>
    <w:p w14:paraId="207287A8" w14:textId="37668118" w:rsidR="00F6554D" w:rsidRDefault="00F6554D">
      <w:pPr>
        <w:pStyle w:val="Heading4"/>
        <w:pPrChange w:id="1369"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pPr>
        <w:pStyle w:val="Heading4"/>
        <w:pPrChange w:id="1370"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371"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131"/>
      <w:bookmarkEnd w:id="1315"/>
      <w:bookmarkEnd w:id="1371"/>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EA3945">
        <w:rPr>
          <w:noProof/>
        </w:rPr>
        <w:lastRenderedPageBreak/>
        <w:t>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72" w:name="_MON_1063462520"/>
    <w:bookmarkEnd w:id="1372"/>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5pt" o:ole="" fillcolor="window">
            <v:imagedata r:id="rId11" o:title=""/>
          </v:shape>
          <o:OLEObject Type="Embed" ProgID="Word.Picture.8" ShapeID="_x0000_i1025" DrawAspect="Content" ObjectID="_1724218897"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373"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374" w:author="Buitendijk, Hans" w:date="2022-08-19T15:22:00Z"/>
                <w:noProof/>
              </w:rPr>
            </w:pPr>
            <w:ins w:id="1375"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376" w:author="Buitendijk, Hans" w:date="2022-08-19T15:22:00Z"/>
                <w:noProof/>
              </w:rPr>
            </w:pPr>
            <w:ins w:id="1377"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378"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379" w:author="Buitendijk, Hans" w:date="2022-08-19T15:22:00Z"/>
                <w:noProof/>
              </w:rPr>
            </w:pPr>
            <w:ins w:id="1380"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381"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382" w:author="Buitendijk, Hans" w:date="2022-08-19T15:22:00Z"/>
                <w:noProof/>
              </w:rPr>
            </w:pPr>
            <w:ins w:id="1383"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384" w:author="Buitendijk, Hans" w:date="2022-08-19T15:22:00Z"/>
                <w:noProof/>
              </w:rPr>
            </w:pPr>
            <w:ins w:id="1385" w:author="Buitendijk, Hans" w:date="2022-09-02T10:21:00Z">
              <w:r>
                <w:rPr>
                  <w:noProof/>
                </w:rPr>
                <w:t>Recorded Gender</w:t>
              </w:r>
            </w:ins>
            <w:ins w:id="1386"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387"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388" w:author="Buitendijk, Hans" w:date="2022-08-19T15:22:00Z"/>
                <w:noProof/>
              </w:rPr>
            </w:pPr>
            <w:ins w:id="1389"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390"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391" w:author="Buitendijk, Hans" w:date="2022-08-19T15:22:00Z"/>
                <w:noProof/>
              </w:rPr>
            </w:pPr>
            <w:ins w:id="1392"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77777777" w:rsidR="009D10A4" w:rsidRPr="0052787A" w:rsidRDefault="009D10A4" w:rsidP="00CF4D6C">
            <w:pPr>
              <w:pStyle w:val="MsgTableBody"/>
              <w:rPr>
                <w:ins w:id="1393" w:author="Buitendijk, Hans" w:date="2022-08-19T15:22:00Z"/>
                <w:noProof/>
              </w:rPr>
            </w:pPr>
            <w:ins w:id="1394" w:author="Buitendijk, Hans" w:date="2022-08-19T15:2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395"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396" w:author="Buitendijk, Hans" w:date="2022-08-19T15:22:00Z"/>
                <w:noProof/>
              </w:rPr>
            </w:pPr>
            <w:ins w:id="1397"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lastRenderedPageBreak/>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98" w:name="ORI"/>
      <w:bookmarkStart w:id="1399"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400"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98"/>
      <w:bookmarkEnd w:id="1399"/>
      <w:bookmarkEnd w:id="1400"/>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401"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402"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2"/>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403"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404" w:author="Buitendijk, Hans" w:date="2022-08-19T15:23:00Z"/>
                <w:noProof/>
              </w:rPr>
            </w:pPr>
            <w:ins w:id="1405" w:author="Buitendijk, Hans" w:date="2022-08-19T15:23:00Z">
              <w:r>
                <w:rPr>
                  <w:noProof/>
                </w:rPr>
                <w:t xml:space="preserve">  </w:t>
              </w:r>
            </w:ins>
            <w:ins w:id="1406" w:author="Frank Oemig" w:date="2022-09-05T14:57:00Z">
              <w:r w:rsidR="00F80D8D">
                <w:rPr>
                  <w:noProof/>
                </w:rPr>
                <w:t xml:space="preserve"> </w:t>
              </w:r>
            </w:ins>
            <w:ins w:id="1407"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408" w:author="Buitendijk, Hans" w:date="2022-08-19T15:23:00Z"/>
                <w:noProof/>
              </w:rPr>
            </w:pPr>
            <w:ins w:id="1409"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410"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411" w:author="Buitendijk, Hans" w:date="2022-08-19T15:23:00Z"/>
                <w:noProof/>
              </w:rPr>
            </w:pPr>
            <w:ins w:id="1412"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413"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414" w:author="Buitendijk, Hans" w:date="2022-08-19T15:23:00Z"/>
                <w:noProof/>
              </w:rPr>
            </w:pPr>
            <w:ins w:id="1415" w:author="Buitendijk, Hans" w:date="2022-08-19T15:23:00Z">
              <w:r>
                <w:rPr>
                  <w:noProof/>
                </w:rPr>
                <w:t xml:space="preserve">  </w:t>
              </w:r>
            </w:ins>
            <w:ins w:id="1416" w:author="Frank Oemig" w:date="2022-09-05T14:57:00Z">
              <w:r w:rsidR="00F80D8D">
                <w:rPr>
                  <w:noProof/>
                </w:rPr>
                <w:t xml:space="preserve"> </w:t>
              </w:r>
            </w:ins>
            <w:ins w:id="1417"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418" w:author="Buitendijk, Hans" w:date="2022-08-19T15:23:00Z"/>
                <w:noProof/>
              </w:rPr>
            </w:pPr>
            <w:ins w:id="1419" w:author="Buitendijk, Hans" w:date="2022-09-02T10:21:00Z">
              <w:r>
                <w:rPr>
                  <w:noProof/>
                </w:rPr>
                <w:t>Recorded Gender</w:t>
              </w:r>
            </w:ins>
            <w:ins w:id="1420"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421"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422" w:author="Buitendijk, Hans" w:date="2022-08-19T15:23:00Z"/>
                <w:noProof/>
              </w:rPr>
            </w:pPr>
            <w:ins w:id="1423"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424"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425" w:author="Buitendijk, Hans" w:date="2022-08-19T15:23:00Z"/>
                <w:noProof/>
              </w:rPr>
            </w:pPr>
            <w:ins w:id="1426" w:author="Buitendijk, Hans" w:date="2022-08-19T15:23:00Z">
              <w:r>
                <w:rPr>
                  <w:noProof/>
                </w:rPr>
                <w:t xml:space="preserve">  </w:t>
              </w:r>
            </w:ins>
            <w:ins w:id="1427" w:author="Frank Oemig" w:date="2022-09-05T14:57:00Z">
              <w:r w:rsidR="00F80D8D">
                <w:rPr>
                  <w:noProof/>
                </w:rPr>
                <w:t xml:space="preserve"> </w:t>
              </w:r>
            </w:ins>
            <w:ins w:id="1428"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7777777" w:rsidR="00BA272A" w:rsidRPr="0052787A" w:rsidRDefault="00BA272A" w:rsidP="00CF4D6C">
            <w:pPr>
              <w:pStyle w:val="MsgTableBody"/>
              <w:rPr>
                <w:ins w:id="1429" w:author="Buitendijk, Hans" w:date="2022-08-19T15:23:00Z"/>
                <w:noProof/>
              </w:rPr>
            </w:pPr>
            <w:ins w:id="1430" w:author="Buitendijk, Hans" w:date="2022-08-19T15:2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431"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432" w:author="Buitendijk, Hans" w:date="2022-08-19T15:23:00Z"/>
                <w:noProof/>
              </w:rPr>
            </w:pPr>
            <w:ins w:id="1433"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434"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435" w:author="Buitendijk, Hans" w:date="2022-08-19T15:48:00Z"/>
                <w:noProof/>
              </w:rPr>
            </w:pPr>
            <w:ins w:id="1436" w:author="Buitendijk, Hans" w:date="2022-08-19T15:48:00Z">
              <w:r>
                <w:rPr>
                  <w:noProof/>
                </w:rPr>
                <w:t xml:space="preserve">     </w:t>
              </w:r>
            </w:ins>
            <w:ins w:id="1437" w:author="Buitendijk, Hans" w:date="2022-08-19T15:49:00Z">
              <w:r>
                <w:rPr>
                  <w:noProof/>
                </w:rPr>
                <w:t xml:space="preserve"> </w:t>
              </w:r>
            </w:ins>
            <w:ins w:id="1438"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439" w:author="Buitendijk, Hans" w:date="2022-08-19T15:48:00Z"/>
                <w:noProof/>
              </w:rPr>
            </w:pPr>
            <w:ins w:id="1440"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441"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442" w:author="Buitendijk, Hans" w:date="2022-08-19T15:48:00Z"/>
                <w:noProof/>
              </w:rPr>
            </w:pPr>
            <w:ins w:id="1443"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444"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445" w:author="Buitendijk, Hans" w:date="2022-08-19T15:48:00Z"/>
                <w:noProof/>
              </w:rPr>
            </w:pPr>
            <w:ins w:id="1446" w:author="Buitendijk, Hans" w:date="2022-08-19T15:48:00Z">
              <w:r>
                <w:rPr>
                  <w:noProof/>
                </w:rPr>
                <w:t xml:space="preserve">   </w:t>
              </w:r>
            </w:ins>
            <w:ins w:id="1447" w:author="Buitendijk, Hans" w:date="2022-08-19T15:49:00Z">
              <w:r>
                <w:rPr>
                  <w:noProof/>
                </w:rPr>
                <w:t xml:space="preserve"> </w:t>
              </w:r>
            </w:ins>
            <w:ins w:id="1448" w:author="Buitendijk, Hans" w:date="2022-08-19T15:48:00Z">
              <w:r>
                <w:rPr>
                  <w:noProof/>
                </w:rPr>
                <w:t xml:space="preserve"> </w:t>
              </w:r>
            </w:ins>
            <w:ins w:id="1449" w:author="Buitendijk, Hans" w:date="2022-08-19T15:49:00Z">
              <w:r>
                <w:rPr>
                  <w:noProof/>
                </w:rPr>
                <w:t xml:space="preserve"> </w:t>
              </w:r>
            </w:ins>
            <w:ins w:id="1450"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451" w:author="Buitendijk, Hans" w:date="2022-08-19T15:48:00Z"/>
                <w:noProof/>
              </w:rPr>
            </w:pPr>
            <w:ins w:id="1452" w:author="Buitendijk, Hans" w:date="2022-09-02T10:21:00Z">
              <w:r>
                <w:rPr>
                  <w:noProof/>
                </w:rPr>
                <w:t>Recorded Gender</w:t>
              </w:r>
            </w:ins>
            <w:ins w:id="1453"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454"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455" w:author="Buitendijk, Hans" w:date="2022-08-19T15:48:00Z"/>
                <w:noProof/>
              </w:rPr>
            </w:pPr>
            <w:ins w:id="1456"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457"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458" w:author="Buitendijk, Hans" w:date="2022-08-19T15:48:00Z"/>
                <w:noProof/>
              </w:rPr>
            </w:pPr>
            <w:ins w:id="1459" w:author="Buitendijk, Hans" w:date="2022-08-19T15:48:00Z">
              <w:r>
                <w:rPr>
                  <w:noProof/>
                </w:rPr>
                <w:t xml:space="preserve">   </w:t>
              </w:r>
            </w:ins>
            <w:ins w:id="1460" w:author="Buitendijk, Hans" w:date="2022-08-19T15:49:00Z">
              <w:r>
                <w:rPr>
                  <w:noProof/>
                </w:rPr>
                <w:t xml:space="preserve">   </w:t>
              </w:r>
            </w:ins>
            <w:ins w:id="1461"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7777777" w:rsidR="003F3462" w:rsidRPr="0052787A" w:rsidRDefault="003F3462" w:rsidP="00CF4D6C">
            <w:pPr>
              <w:pStyle w:val="MsgTableBody"/>
              <w:rPr>
                <w:ins w:id="1462" w:author="Buitendijk, Hans" w:date="2022-08-19T15:48:00Z"/>
                <w:noProof/>
              </w:rPr>
            </w:pPr>
            <w:ins w:id="1463" w:author="Buitendijk, Hans" w:date="2022-08-19T15:4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464"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465" w:author="Buitendijk, Hans" w:date="2022-08-19T15:48:00Z"/>
                <w:noProof/>
              </w:rPr>
            </w:pPr>
            <w:ins w:id="1466"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lastRenderedPageBreak/>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467"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67"/>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468" w:name="_Toc28956494"/>
      <w:r>
        <w:t>Order Status Update (Event O51)</w:t>
      </w:r>
      <w:bookmarkEnd w:id="1468"/>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469" w:name="_Toc28956495"/>
      <w:r>
        <w:t xml:space="preserve">OSU </w:t>
      </w:r>
      <w:r w:rsidRPr="00EA3945">
        <w:t>–</w:t>
      </w:r>
      <w:r>
        <w:t xml:space="preserve"> Order Status Update </w:t>
      </w:r>
      <w:r w:rsidR="005A1953">
        <w:t xml:space="preserve">Acknowledgement </w:t>
      </w:r>
      <w:r>
        <w:t>(Event O</w:t>
      </w:r>
      <w:r w:rsidR="00D108F6">
        <w:t>52</w:t>
      </w:r>
      <w:r>
        <w:t>)</w:t>
      </w:r>
      <w:bookmarkEnd w:id="1469"/>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470" w:name="_Toc28956496"/>
      <w:r>
        <w:t>OMQ – General Order Message with Document Payload (Event O</w:t>
      </w:r>
      <w:r w:rsidR="00CC0523">
        <w:t>57</w:t>
      </w:r>
      <w:r>
        <w:t>)</w:t>
      </w:r>
      <w:bookmarkEnd w:id="1470"/>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471"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472" w:author="Buitendijk, Hans" w:date="2022-08-19T15:50:00Z"/>
                <w:noProof/>
              </w:rPr>
            </w:pPr>
            <w:ins w:id="1473"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474" w:author="Buitendijk, Hans" w:date="2022-08-19T15:50:00Z"/>
                <w:noProof/>
              </w:rPr>
            </w:pPr>
            <w:ins w:id="1475"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476"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477" w:author="Buitendijk, Hans" w:date="2022-08-19T15:50:00Z"/>
                <w:noProof/>
              </w:rPr>
            </w:pPr>
            <w:ins w:id="1478"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479"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480" w:author="Buitendijk, Hans" w:date="2022-08-19T15:50:00Z"/>
                <w:noProof/>
              </w:rPr>
            </w:pPr>
            <w:ins w:id="1481" w:author="Buitendijk, Hans" w:date="2022-08-19T15:50: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482" w:author="Buitendijk, Hans" w:date="2022-08-19T15:50:00Z"/>
                <w:noProof/>
              </w:rPr>
            </w:pPr>
            <w:ins w:id="1483" w:author="Buitendijk, Hans" w:date="2022-09-02T10:21:00Z">
              <w:r>
                <w:rPr>
                  <w:noProof/>
                </w:rPr>
                <w:t>Recorded Gender</w:t>
              </w:r>
            </w:ins>
            <w:ins w:id="1484"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485"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486" w:author="Buitendijk, Hans" w:date="2022-08-19T15:50:00Z"/>
                <w:noProof/>
              </w:rPr>
            </w:pPr>
            <w:ins w:id="1487"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488"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489" w:author="Buitendijk, Hans" w:date="2022-08-19T15:50:00Z"/>
                <w:noProof/>
              </w:rPr>
            </w:pPr>
            <w:ins w:id="1490"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77777777" w:rsidR="000D22F9" w:rsidRPr="0052787A" w:rsidRDefault="000D22F9" w:rsidP="00CF4D6C">
            <w:pPr>
              <w:pStyle w:val="MsgTableBody"/>
              <w:rPr>
                <w:ins w:id="1491" w:author="Buitendijk, Hans" w:date="2022-08-19T15:50:00Z"/>
                <w:noProof/>
              </w:rPr>
            </w:pPr>
            <w:ins w:id="1492" w:author="Buitendijk, Hans" w:date="2022-08-19T15: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493"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494" w:author="Buitendijk, Hans" w:date="2022-08-19T15:50:00Z"/>
                <w:noProof/>
              </w:rPr>
            </w:pPr>
            <w:ins w:id="1495"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496"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497" w:author="Buitendijk, Hans" w:date="2022-08-19T15:50:00Z"/>
                <w:noProof/>
              </w:rPr>
            </w:pPr>
            <w:ins w:id="1498"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499" w:author="Buitendijk, Hans" w:date="2022-08-19T15:50:00Z"/>
                <w:noProof/>
              </w:rPr>
            </w:pPr>
            <w:ins w:id="1500"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501"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502" w:author="Buitendijk, Hans" w:date="2022-08-19T15:50:00Z"/>
                <w:noProof/>
              </w:rPr>
            </w:pPr>
            <w:ins w:id="1503"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504"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505" w:author="Buitendijk, Hans" w:date="2022-08-19T15:50:00Z"/>
                <w:noProof/>
              </w:rPr>
            </w:pPr>
            <w:ins w:id="1506"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507" w:author="Buitendijk, Hans" w:date="2022-08-19T15:50:00Z"/>
                <w:noProof/>
              </w:rPr>
            </w:pPr>
            <w:ins w:id="1508" w:author="Buitendijk, Hans" w:date="2022-09-02T10:21:00Z">
              <w:r>
                <w:rPr>
                  <w:noProof/>
                </w:rPr>
                <w:t>Recorded Gender</w:t>
              </w:r>
            </w:ins>
            <w:ins w:id="1509"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510"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511" w:author="Buitendijk, Hans" w:date="2022-08-19T15:50:00Z"/>
                <w:noProof/>
              </w:rPr>
            </w:pPr>
            <w:ins w:id="1512"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513"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514" w:author="Buitendijk, Hans" w:date="2022-08-19T15:51:00Z"/>
                <w:noProof/>
              </w:rPr>
            </w:pPr>
            <w:ins w:id="1515"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516" w:author="Buitendijk, Hans" w:date="2022-08-19T15:51:00Z"/>
                <w:noProof/>
              </w:rPr>
            </w:pPr>
            <w:ins w:id="1517"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518"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519" w:author="Buitendijk, Hans" w:date="2022-08-19T15:51:00Z"/>
                <w:noProof/>
              </w:rPr>
            </w:pPr>
            <w:ins w:id="1520"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521"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522" w:author="Buitendijk, Hans" w:date="2022-08-19T15:51:00Z"/>
                <w:noProof/>
              </w:rPr>
            </w:pPr>
            <w:ins w:id="1523" w:author="Buitendijk, Hans" w:date="2022-08-19T15:51: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524" w:author="Buitendijk, Hans" w:date="2022-08-19T15:51:00Z"/>
                <w:noProof/>
              </w:rPr>
            </w:pPr>
            <w:ins w:id="1525" w:author="Buitendijk, Hans" w:date="2022-09-02T10:21:00Z">
              <w:r>
                <w:rPr>
                  <w:noProof/>
                </w:rPr>
                <w:t>Recorded Gender</w:t>
              </w:r>
            </w:ins>
            <w:ins w:id="1526"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527"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528" w:author="Buitendijk, Hans" w:date="2022-08-19T15:51:00Z"/>
                <w:noProof/>
              </w:rPr>
            </w:pPr>
            <w:ins w:id="1529"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530"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531" w:author="Buitendijk, Hans" w:date="2022-08-19T15:51:00Z"/>
                <w:noProof/>
              </w:rPr>
            </w:pPr>
            <w:ins w:id="1532"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77777777" w:rsidR="000249C7" w:rsidRPr="0052787A" w:rsidRDefault="000249C7" w:rsidP="00CF4D6C">
            <w:pPr>
              <w:pStyle w:val="MsgTableBody"/>
              <w:rPr>
                <w:ins w:id="1533" w:author="Buitendijk, Hans" w:date="2022-08-19T15:51:00Z"/>
                <w:noProof/>
              </w:rPr>
            </w:pPr>
            <w:ins w:id="1534" w:author="Buitendijk, Hans" w:date="2022-08-19T15:5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535"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536" w:author="Buitendijk, Hans" w:date="2022-08-19T15:51:00Z"/>
                <w:noProof/>
              </w:rPr>
            </w:pPr>
            <w:ins w:id="1537"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538"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539"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540" w:name="_Toc28956497"/>
      <w:r>
        <w:t xml:space="preserve">ORX – </w:t>
      </w:r>
      <w:r w:rsidRPr="00A9720D">
        <w:t>General</w:t>
      </w:r>
      <w:r>
        <w:t xml:space="preserve"> Order Message with Document Payload Acknowledgement Message (Event O</w:t>
      </w:r>
      <w:r w:rsidR="00CC0523">
        <w:t>58</w:t>
      </w:r>
      <w:r>
        <w:t>)</w:t>
      </w:r>
      <w:bookmarkEnd w:id="1540"/>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541" w:name="_Toc28956498"/>
      <w:r>
        <w:t xml:space="preserve">OML – </w:t>
      </w:r>
      <w:r w:rsidRPr="00A9720D">
        <w:t>Laboratory</w:t>
      </w:r>
      <w:r>
        <w:t xml:space="preserve"> Result Interpretation Request Message (Event O</w:t>
      </w:r>
      <w:r w:rsidR="00C3342A">
        <w:t>59</w:t>
      </w:r>
      <w:r>
        <w:t>)</w:t>
      </w:r>
      <w:bookmarkEnd w:id="1541"/>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542"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543" w:author="Buitendijk, Hans" w:date="2022-08-19T15:52:00Z"/>
                <w:noProof/>
              </w:rPr>
            </w:pPr>
            <w:ins w:id="1544"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545" w:author="Buitendijk, Hans" w:date="2022-08-19T15:52:00Z"/>
                <w:noProof/>
              </w:rPr>
            </w:pPr>
            <w:ins w:id="1546"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547"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548" w:author="Buitendijk, Hans" w:date="2022-08-19T15:52:00Z"/>
                <w:noProof/>
              </w:rPr>
            </w:pPr>
            <w:ins w:id="1549" w:author="Buitendijk, Hans" w:date="2022-08-19T15:52:00Z">
              <w:r>
                <w:rPr>
                  <w:noProof/>
                </w:rPr>
                <w:t>3</w:t>
              </w:r>
            </w:ins>
          </w:p>
        </w:tc>
      </w:tr>
      <w:tr w:rsidR="00E377B0" w:rsidRPr="0001097E" w14:paraId="3D9E1FDA" w14:textId="77777777" w:rsidTr="00E377B0">
        <w:trPr>
          <w:jc w:val="center"/>
          <w:ins w:id="1550"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551" w:author="Buitendijk, Hans" w:date="2022-08-19T15:52:00Z"/>
                <w:noProof/>
              </w:rPr>
            </w:pPr>
            <w:ins w:id="1552"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553" w:author="Buitendijk, Hans" w:date="2022-08-19T15:52:00Z"/>
                <w:noProof/>
              </w:rPr>
            </w:pPr>
            <w:ins w:id="1554" w:author="Buitendijk, Hans" w:date="2022-09-02T10:21:00Z">
              <w:r>
                <w:rPr>
                  <w:noProof/>
                </w:rPr>
                <w:t>Recorded Gender</w:t>
              </w:r>
            </w:ins>
            <w:ins w:id="1555"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556"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557" w:author="Buitendijk, Hans" w:date="2022-08-19T15:52:00Z"/>
                <w:noProof/>
              </w:rPr>
            </w:pPr>
            <w:ins w:id="1558" w:author="Buitendijk, Hans" w:date="2022-08-19T15:52:00Z">
              <w:r>
                <w:rPr>
                  <w:noProof/>
                </w:rPr>
                <w:t>3</w:t>
              </w:r>
            </w:ins>
          </w:p>
        </w:tc>
      </w:tr>
      <w:tr w:rsidR="00E377B0" w:rsidRPr="0001097E" w14:paraId="017DA7F5" w14:textId="77777777" w:rsidTr="00E377B0">
        <w:trPr>
          <w:jc w:val="center"/>
          <w:ins w:id="1559"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560" w:author="Buitendijk, Hans" w:date="2022-08-19T15:52:00Z"/>
                <w:noProof/>
              </w:rPr>
            </w:pPr>
            <w:ins w:id="1561"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77777777" w:rsidR="00E377B0" w:rsidRPr="0052787A" w:rsidRDefault="00E377B0" w:rsidP="00CF4D6C">
            <w:pPr>
              <w:pStyle w:val="MsgTableBody"/>
              <w:rPr>
                <w:ins w:id="1562" w:author="Buitendijk, Hans" w:date="2022-08-19T15:52:00Z"/>
                <w:noProof/>
              </w:rPr>
            </w:pPr>
            <w:ins w:id="1563"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56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565" w:author="Buitendijk, Hans" w:date="2022-08-19T15:52:00Z"/>
                <w:noProof/>
              </w:rPr>
            </w:pPr>
            <w:ins w:id="1566"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567"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568" w:author="Buitendijk, Hans" w:date="2022-08-19T15:52:00Z"/>
                <w:noProof/>
              </w:rPr>
            </w:pPr>
            <w:ins w:id="1569"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570" w:author="Buitendijk, Hans" w:date="2022-08-19T15:52:00Z"/>
                <w:noProof/>
              </w:rPr>
            </w:pPr>
            <w:ins w:id="1571"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572"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573" w:author="Buitendijk, Hans" w:date="2022-08-19T15:52:00Z"/>
                <w:noProof/>
              </w:rPr>
            </w:pPr>
            <w:ins w:id="1574" w:author="Buitendijk, Hans" w:date="2022-08-19T15:52:00Z">
              <w:r>
                <w:rPr>
                  <w:noProof/>
                </w:rPr>
                <w:t>3</w:t>
              </w:r>
            </w:ins>
          </w:p>
        </w:tc>
      </w:tr>
      <w:tr w:rsidR="00E377B0" w:rsidRPr="0001097E" w14:paraId="471EB76E" w14:textId="77777777" w:rsidTr="00CF4D6C">
        <w:trPr>
          <w:jc w:val="center"/>
          <w:ins w:id="1575"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576" w:author="Buitendijk, Hans" w:date="2022-08-19T15:52:00Z"/>
                <w:noProof/>
              </w:rPr>
            </w:pPr>
            <w:ins w:id="1577"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578" w:author="Buitendijk, Hans" w:date="2022-08-19T15:52:00Z"/>
                <w:noProof/>
              </w:rPr>
            </w:pPr>
            <w:ins w:id="1579" w:author="Buitendijk, Hans" w:date="2022-09-02T10:21:00Z">
              <w:r>
                <w:rPr>
                  <w:noProof/>
                </w:rPr>
                <w:t>Recorded Gender</w:t>
              </w:r>
            </w:ins>
            <w:ins w:id="1580"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58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582" w:author="Buitendijk, Hans" w:date="2022-08-19T15:52:00Z"/>
                <w:noProof/>
              </w:rPr>
            </w:pPr>
            <w:ins w:id="1583" w:author="Buitendijk, Hans" w:date="2022-08-19T15:52:00Z">
              <w:r>
                <w:rPr>
                  <w:noProof/>
                </w:rPr>
                <w:t>3</w:t>
              </w:r>
            </w:ins>
          </w:p>
        </w:tc>
      </w:tr>
      <w:tr w:rsidR="00E377B0" w:rsidRPr="0001097E" w14:paraId="74E71B5C" w14:textId="77777777" w:rsidTr="00CF4D6C">
        <w:trPr>
          <w:jc w:val="center"/>
          <w:ins w:id="1584"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1585" w:author="Buitendijk, Hans" w:date="2022-08-19T15:52:00Z"/>
                <w:noProof/>
              </w:rPr>
            </w:pPr>
            <w:ins w:id="1586"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77777777" w:rsidR="00E377B0" w:rsidRPr="0052787A" w:rsidRDefault="00E377B0" w:rsidP="00CF4D6C">
            <w:pPr>
              <w:pStyle w:val="MsgTableBody"/>
              <w:rPr>
                <w:ins w:id="1587" w:author="Buitendijk, Hans" w:date="2022-08-19T15:52:00Z"/>
                <w:noProof/>
              </w:rPr>
            </w:pPr>
            <w:ins w:id="1588"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1589"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1590" w:author="Buitendijk, Hans" w:date="2022-08-19T15:52:00Z"/>
                <w:noProof/>
              </w:rPr>
            </w:pPr>
            <w:ins w:id="1591"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592" w:name="_Toc28956499"/>
      <w:r w:rsidRPr="00EA3945">
        <w:rPr>
          <w:noProof/>
        </w:rPr>
        <w:t>General Segments</w:t>
      </w:r>
      <w:bookmarkEnd w:id="1132"/>
      <w:bookmarkEnd w:id="1133"/>
      <w:bookmarkEnd w:id="1401"/>
      <w:bookmarkEnd w:id="1592"/>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593" w:name="_Toc348245069"/>
      <w:bookmarkStart w:id="1594" w:name="_Toc348258380"/>
      <w:bookmarkStart w:id="1595" w:name="_Toc348263498"/>
      <w:bookmarkStart w:id="1596" w:name="_Toc348336871"/>
      <w:bookmarkStart w:id="1597" w:name="_Toc348773824"/>
      <w:bookmarkStart w:id="1598" w:name="_Ref358627650"/>
      <w:bookmarkStart w:id="1599" w:name="_Toc359236191"/>
      <w:bookmarkStart w:id="1600" w:name="_Toc496068652"/>
      <w:bookmarkStart w:id="1601" w:name="_Toc498131064"/>
      <w:bookmarkStart w:id="1602" w:name="_Toc538358"/>
      <w:bookmarkStart w:id="1603" w:name="_Ref45705115"/>
      <w:bookmarkStart w:id="1604" w:name="_Toc28956500"/>
      <w:r w:rsidRPr="00EA3945">
        <w:t>ORC – Common Order Segment</w:t>
      </w:r>
      <w:bookmarkEnd w:id="1593"/>
      <w:bookmarkEnd w:id="1594"/>
      <w:bookmarkEnd w:id="1595"/>
      <w:bookmarkEnd w:id="1596"/>
      <w:bookmarkEnd w:id="1597"/>
      <w:bookmarkEnd w:id="1598"/>
      <w:bookmarkEnd w:id="1599"/>
      <w:bookmarkEnd w:id="1600"/>
      <w:bookmarkEnd w:id="1601"/>
      <w:bookmarkEnd w:id="1602"/>
      <w:bookmarkEnd w:id="1603"/>
      <w:bookmarkEnd w:id="1604"/>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5" w:name="ORC"/>
      <w:bookmarkEnd w:id="1605"/>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1606" w:author="Frank Oemig" w:date="2022-09-07T17:33:00Z">
              <w:r>
                <w:rPr>
                  <w:noProof/>
                </w:rPr>
                <w:t>1..1</w:t>
              </w:r>
            </w:ins>
            <w:del w:id="1607"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lastRenderedPageBreak/>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 xml:space="preserve">focuses on when the filler expects to </w:t>
      </w:r>
      <w:r w:rsidR="00DE31CF" w:rsidRPr="003C56E9">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1608" w:author="Buitendijk, Hans" w:date="2022-09-02T09:04:00Z">
          <w:pPr>
            <w:pStyle w:val="Heading4"/>
            <w:tabs>
              <w:tab w:val="clear" w:pos="2520"/>
              <w:tab w:val="num" w:pos="1260"/>
            </w:tabs>
          </w:pPr>
        </w:pPrChange>
      </w:pPr>
      <w:bookmarkStart w:id="1609" w:name="_Toc496068653"/>
      <w:bookmarkStart w:id="1610" w:name="_Toc498131065"/>
      <w:r w:rsidRPr="00D544F8">
        <w:t>ORC field definitions</w:t>
      </w:r>
      <w:bookmarkEnd w:id="1609"/>
      <w:bookmarkEnd w:id="1610"/>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1611" w:author="Buitendijk, Hans" w:date="2022-09-02T09:04:00Z">
          <w:pPr>
            <w:pStyle w:val="Heading4"/>
            <w:tabs>
              <w:tab w:val="clear" w:pos="2520"/>
              <w:tab w:val="num" w:pos="1260"/>
            </w:tabs>
          </w:pPr>
        </w:pPrChange>
      </w:pPr>
      <w:bookmarkStart w:id="1612" w:name="_Toc496068654"/>
      <w:bookmarkStart w:id="1613" w:name="_Toc498131066"/>
      <w:bookmarkStart w:id="1614" w:name="_Ref175021645"/>
      <w:bookmarkStart w:id="1615"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12"/>
      <w:bookmarkEnd w:id="1613"/>
      <w:bookmarkEnd w:id="1614"/>
      <w:bookmarkEnd w:id="1615"/>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16" w:name="_Hlt490282388"/>
      <w:bookmarkEnd w:id="1616"/>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617" w:name="_Hlt483891711"/>
      <w:r w:rsidRPr="005A39A3">
        <w:rPr>
          <w:szCs w:val="16"/>
        </w:rPr>
        <w:t>L</w:t>
      </w:r>
      <w:bookmarkStart w:id="1618" w:name="_Hlt483891874"/>
      <w:bookmarkEnd w:id="1617"/>
      <w:r w:rsidRPr="005A39A3">
        <w:rPr>
          <w:szCs w:val="16"/>
        </w:rPr>
        <w:t>7</w:t>
      </w:r>
      <w:bookmarkEnd w:id="1618"/>
      <w:r w:rsidRPr="005A39A3">
        <w:rPr>
          <w:szCs w:val="16"/>
        </w:rPr>
        <w:t xml:space="preserve"> </w:t>
      </w:r>
      <w:bookmarkStart w:id="1619" w:name="_Hlt483891922"/>
      <w:r w:rsidRPr="005A39A3">
        <w:rPr>
          <w:szCs w:val="16"/>
        </w:rPr>
        <w:t>T</w:t>
      </w:r>
      <w:bookmarkStart w:id="1620" w:name="_Hlt483891844"/>
      <w:bookmarkEnd w:id="1619"/>
      <w:r w:rsidRPr="005A39A3">
        <w:rPr>
          <w:szCs w:val="16"/>
        </w:rPr>
        <w:t>a</w:t>
      </w:r>
      <w:bookmarkStart w:id="1621" w:name="_Hlt483891765"/>
      <w:bookmarkEnd w:id="1620"/>
      <w:r w:rsidRPr="005A39A3">
        <w:rPr>
          <w:szCs w:val="16"/>
        </w:rPr>
        <w:t>b</w:t>
      </w:r>
      <w:bookmarkEnd w:id="1621"/>
      <w:r w:rsidRPr="005A39A3">
        <w:rPr>
          <w:szCs w:val="16"/>
        </w:rPr>
        <w:t>le 0119 – O</w:t>
      </w:r>
      <w:bookmarkStart w:id="1622" w:name="_Hlt483892043"/>
      <w:r w:rsidRPr="005A39A3">
        <w:rPr>
          <w:szCs w:val="16"/>
        </w:rPr>
        <w:t>r</w:t>
      </w:r>
      <w:bookmarkEnd w:id="1622"/>
      <w:r w:rsidRPr="005A39A3">
        <w:rPr>
          <w:szCs w:val="16"/>
        </w:rPr>
        <w:t>der Co</w:t>
      </w:r>
      <w:bookmarkStart w:id="1623" w:name="_Hlt489773262"/>
      <w:r w:rsidRPr="005A39A3">
        <w:rPr>
          <w:szCs w:val="16"/>
        </w:rPr>
        <w:t>n</w:t>
      </w:r>
      <w:bookmarkEnd w:id="1623"/>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1624" w:author="Buitendijk, Hans" w:date="2022-09-02T09:04:00Z">
          <w:pPr>
            <w:pStyle w:val="Heading4"/>
            <w:tabs>
              <w:tab w:val="clear" w:pos="2520"/>
              <w:tab w:val="num" w:pos="1260"/>
            </w:tabs>
          </w:pPr>
        </w:pPrChange>
      </w:pPr>
      <w:bookmarkStart w:id="1625" w:name="_Toc496068656"/>
      <w:bookmarkStart w:id="1626" w:name="_Toc498131067"/>
      <w:bookmarkStart w:id="1627" w:name="_Ref233450983"/>
      <w:r w:rsidRPr="00EA3945">
        <w:t xml:space="preserve">ORC-2   </w:t>
      </w:r>
      <w:bookmarkStart w:id="162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625"/>
      <w:bookmarkEnd w:id="1626"/>
      <w:bookmarkEnd w:id="1627"/>
      <w:bookmarkEnd w:id="1628"/>
    </w:p>
    <w:p w14:paraId="570C6A36" w14:textId="77777777" w:rsidR="00F6554D" w:rsidRDefault="00F6554D" w:rsidP="00257C89">
      <w:pPr>
        <w:pStyle w:val="Components"/>
      </w:pPr>
      <w:bookmarkStart w:id="1629" w:name="EIComponent"/>
      <w:r>
        <w:t>Components:  &lt;Entity Identifier (ST)&gt; ^ &lt;Namespace ID (IS)&gt; ^ &lt;Universal ID (ST)&gt; ^ &lt;Universal ID Type (ID)&gt;</w:t>
      </w:r>
      <w:bookmarkEnd w:id="162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EA3945">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1630" w:author="Buitendijk, Hans" w:date="2022-09-02T09:04:00Z">
          <w:pPr>
            <w:pStyle w:val="Heading4"/>
            <w:tabs>
              <w:tab w:val="clear" w:pos="2520"/>
              <w:tab w:val="num" w:pos="1260"/>
            </w:tabs>
          </w:pPr>
        </w:pPrChange>
      </w:pPr>
      <w:bookmarkStart w:id="1631" w:name="_Toc496068657"/>
      <w:bookmarkStart w:id="1632" w:name="_Toc498131068"/>
      <w:r w:rsidRPr="00EA3945">
        <w:t xml:space="preserve">ORC-3   </w:t>
      </w:r>
      <w:bookmarkStart w:id="1633"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631"/>
      <w:bookmarkEnd w:id="1632"/>
      <w:bookmarkEnd w:id="1633"/>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EA3945">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1634" w:author="Buitendijk, Hans" w:date="2022-09-02T09:04:00Z">
          <w:pPr>
            <w:pStyle w:val="Heading4"/>
            <w:tabs>
              <w:tab w:val="clear" w:pos="2520"/>
              <w:tab w:val="num" w:pos="1260"/>
            </w:tabs>
          </w:pPr>
        </w:pPrChange>
      </w:pPr>
      <w:bookmarkStart w:id="1635" w:name="_Toc496068658"/>
      <w:bookmarkStart w:id="1636"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635"/>
      <w:bookmarkEnd w:id="1636"/>
    </w:p>
    <w:p w14:paraId="3F65ECD6" w14:textId="5704AC7D" w:rsidR="00F6554D" w:rsidRDefault="00166D40" w:rsidP="00257C89">
      <w:pPr>
        <w:pStyle w:val="Components"/>
      </w:pPr>
      <w:bookmarkStart w:id="1637" w:name="EIPComponent"/>
      <w:r>
        <w:t>Components</w:t>
      </w:r>
      <w:r w:rsidR="00F6554D">
        <w:t>:  &lt;Entity Identifier (ST)&gt; &amp; &lt;Namespace ID (IS)&gt; &amp; &lt;Universal ID (ST)&gt; &amp; &lt;Universal ID Type (ID)&gt;</w:t>
      </w:r>
    </w:p>
    <w:bookmarkEnd w:id="1637"/>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1638" w:author="Buitendijk, Hans" w:date="2022-09-02T09:04:00Z">
          <w:pPr>
            <w:pStyle w:val="Heading4"/>
            <w:tabs>
              <w:tab w:val="clear" w:pos="2520"/>
              <w:tab w:val="num" w:pos="1260"/>
            </w:tabs>
          </w:pPr>
        </w:pPrChange>
      </w:pPr>
      <w:bookmarkStart w:id="1639" w:name="_Toc496068659"/>
      <w:bookmarkStart w:id="1640"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639"/>
      <w:bookmarkEnd w:id="1640"/>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1641" w:author="Buitendijk, Hans" w:date="2022-09-02T09:04:00Z">
          <w:pPr>
            <w:pStyle w:val="Heading4"/>
            <w:tabs>
              <w:tab w:val="clear" w:pos="2520"/>
              <w:tab w:val="num" w:pos="1260"/>
            </w:tabs>
          </w:pPr>
        </w:pPrChange>
      </w:pPr>
      <w:bookmarkStart w:id="1642" w:name="HL70038"/>
      <w:bookmarkStart w:id="1643" w:name="_Toc496068660"/>
      <w:bookmarkStart w:id="1644" w:name="_Toc498131071"/>
      <w:bookmarkEnd w:id="1642"/>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643"/>
      <w:bookmarkEnd w:id="1644"/>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EA3945">
        <w:rPr>
          <w:noProof/>
        </w:rPr>
        <w:lastRenderedPageBreak/>
        <w:t xml:space="preserve">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1645" w:author="Buitendijk, Hans" w:date="2022-09-02T09:04:00Z">
          <w:pPr>
            <w:pStyle w:val="Heading4"/>
            <w:tabs>
              <w:tab w:val="clear" w:pos="2520"/>
              <w:tab w:val="num" w:pos="1260"/>
            </w:tabs>
          </w:pPr>
        </w:pPrChange>
      </w:pPr>
      <w:bookmarkStart w:id="1646" w:name="HL70121"/>
      <w:bookmarkStart w:id="1647" w:name="_Toc496068661"/>
      <w:bookmarkStart w:id="1648" w:name="_Toc498131072"/>
      <w:bookmarkEnd w:id="1646"/>
      <w:r w:rsidRPr="00EA3945">
        <w:t>ORC-7   Quantity/Timing</w:t>
      </w:r>
      <w:bookmarkEnd w:id="1647"/>
      <w:bookmarkEnd w:id="1648"/>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1649" w:author="Buitendijk, Hans" w:date="2022-09-02T09:04:00Z">
          <w:pPr>
            <w:pStyle w:val="Heading4"/>
            <w:tabs>
              <w:tab w:val="clear" w:pos="2520"/>
              <w:tab w:val="num" w:pos="1260"/>
            </w:tabs>
          </w:pPr>
        </w:pPrChange>
      </w:pPr>
      <w:bookmarkStart w:id="1650" w:name="_Toc496068662"/>
      <w:bookmarkStart w:id="1651"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650"/>
      <w:bookmarkEnd w:id="1651"/>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1652" w:author="Buitendijk, Hans" w:date="2022-09-02T09:04:00Z">
          <w:pPr>
            <w:pStyle w:val="Heading4"/>
            <w:tabs>
              <w:tab w:val="clear" w:pos="2520"/>
              <w:tab w:val="num" w:pos="1260"/>
            </w:tabs>
          </w:pPr>
        </w:pPrChange>
      </w:pPr>
      <w:bookmarkStart w:id="1653" w:name="_Toc496068663"/>
      <w:bookmarkStart w:id="1654"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653"/>
      <w:bookmarkEnd w:id="1654"/>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1655" w:author="Buitendijk, Hans" w:date="2022-09-02T09:04:00Z">
          <w:pPr>
            <w:pStyle w:val="Heading4"/>
            <w:tabs>
              <w:tab w:val="clear" w:pos="2520"/>
              <w:tab w:val="num" w:pos="1260"/>
            </w:tabs>
          </w:pPr>
        </w:pPrChange>
      </w:pPr>
      <w:bookmarkStart w:id="1656" w:name="_Toc496068664"/>
      <w:bookmarkStart w:id="1657"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656"/>
      <w:bookmarkEnd w:id="1657"/>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1658" w:author="Buitendijk, Hans" w:date="2022-09-02T09:04:00Z">
          <w:pPr>
            <w:pStyle w:val="Heading4"/>
            <w:tabs>
              <w:tab w:val="clear" w:pos="2520"/>
              <w:tab w:val="num" w:pos="1260"/>
            </w:tabs>
          </w:pPr>
        </w:pPrChange>
      </w:pPr>
      <w:bookmarkStart w:id="1659" w:name="_Toc496068665"/>
      <w:bookmarkStart w:id="1660"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659"/>
      <w:bookmarkEnd w:id="1660"/>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1661" w:author="Buitendijk, Hans" w:date="2022-09-02T09:04:00Z">
          <w:pPr>
            <w:pStyle w:val="Heading4"/>
            <w:tabs>
              <w:tab w:val="clear" w:pos="2520"/>
              <w:tab w:val="num" w:pos="1260"/>
            </w:tabs>
          </w:pPr>
        </w:pPrChange>
      </w:pPr>
      <w:bookmarkStart w:id="1662" w:name="_Toc496068666"/>
      <w:bookmarkStart w:id="166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1662"/>
      <w:bookmarkEnd w:id="166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1664" w:author="Buitendijk, Hans" w:date="2022-09-02T09:04:00Z">
          <w:pPr>
            <w:pStyle w:val="Heading4"/>
            <w:tabs>
              <w:tab w:val="clear" w:pos="2520"/>
              <w:tab w:val="num" w:pos="1260"/>
            </w:tabs>
          </w:pPr>
        </w:pPrChange>
      </w:pPr>
      <w:bookmarkStart w:id="1665" w:name="_Toc496068667"/>
      <w:bookmarkStart w:id="1666" w:name="_Toc498131078"/>
      <w:r w:rsidRPr="00EA3945">
        <w:lastRenderedPageBreak/>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1665"/>
      <w:bookmarkEnd w:id="1666"/>
      <w:r w:rsidRPr="00EA3945">
        <w:t xml:space="preserve"> </w:t>
      </w:r>
    </w:p>
    <w:p w14:paraId="1A47FAAC" w14:textId="77777777" w:rsidR="00F6554D" w:rsidRDefault="00F6554D" w:rsidP="00257C89">
      <w:pPr>
        <w:pStyle w:val="Components"/>
      </w:pPr>
      <w:bookmarkStart w:id="16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1667"/>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1668" w:author="Buitendijk, Hans" w:date="2022-09-02T09:04:00Z">
          <w:pPr>
            <w:pStyle w:val="Heading4"/>
            <w:tabs>
              <w:tab w:val="clear" w:pos="2520"/>
              <w:tab w:val="num" w:pos="1260"/>
            </w:tabs>
          </w:pPr>
        </w:pPrChange>
      </w:pPr>
      <w:bookmarkStart w:id="1669" w:name="_Toc496068668"/>
      <w:bookmarkStart w:id="1670"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1669"/>
      <w:bookmarkEnd w:id="1670"/>
      <w:r w:rsidRPr="00EA3945">
        <w:t xml:space="preserve"> </w:t>
      </w:r>
    </w:p>
    <w:p w14:paraId="6516D118" w14:textId="77777777" w:rsidR="00F6554D" w:rsidRDefault="00F6554D" w:rsidP="00257C89">
      <w:pPr>
        <w:pStyle w:val="Components"/>
      </w:pPr>
      <w:bookmarkStart w:id="16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1671"/>
    </w:p>
    <w:p w14:paraId="42B35994" w14:textId="77777777" w:rsidR="00F6554D" w:rsidRPr="00EA3945" w:rsidRDefault="00F6554D">
      <w:pPr>
        <w:pStyle w:val="NormalIndented"/>
        <w:rPr>
          <w:noProof/>
        </w:rPr>
      </w:pPr>
      <w:r w:rsidRPr="00EA3945">
        <w:rPr>
          <w:noProof/>
        </w:rPr>
        <w:lastRenderedPageBreak/>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1672" w:author="Buitendijk, Hans" w:date="2022-09-02T09:04:00Z">
          <w:pPr>
            <w:pStyle w:val="Heading4"/>
            <w:tabs>
              <w:tab w:val="clear" w:pos="2520"/>
              <w:tab w:val="num" w:pos="1260"/>
            </w:tabs>
          </w:pPr>
        </w:pPrChange>
      </w:pPr>
      <w:bookmarkStart w:id="1673" w:name="_Toc496068669"/>
      <w:bookmarkStart w:id="1674"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1673"/>
      <w:bookmarkEnd w:id="1674"/>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1675" w:author="Buitendijk, Hans" w:date="2022-09-02T09:04:00Z">
          <w:pPr>
            <w:pStyle w:val="Heading4"/>
            <w:tabs>
              <w:tab w:val="clear" w:pos="2520"/>
              <w:tab w:val="num" w:pos="1260"/>
            </w:tabs>
          </w:pPr>
        </w:pPrChange>
      </w:pPr>
      <w:bookmarkStart w:id="1676" w:name="_Toc496068670"/>
      <w:bookmarkStart w:id="1677"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1676"/>
      <w:bookmarkEnd w:id="1677"/>
    </w:p>
    <w:p w14:paraId="41DFEADB" w14:textId="77777777" w:rsidR="00F6554D" w:rsidRDefault="00F6554D" w:rsidP="00257C89">
      <w:pPr>
        <w:pStyle w:val="Components"/>
        <w:rPr>
          <w:noProof/>
        </w:rPr>
      </w:pPr>
      <w:bookmarkStart w:id="167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678"/>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1679" w:author="Buitendijk, Hans" w:date="2022-09-02T09:04:00Z">
          <w:pPr>
            <w:pStyle w:val="Heading4"/>
            <w:tabs>
              <w:tab w:val="clear" w:pos="2520"/>
              <w:tab w:val="num" w:pos="1260"/>
            </w:tabs>
          </w:pPr>
        </w:pPrChange>
      </w:pPr>
      <w:bookmarkStart w:id="1680" w:name="_Toc496068671"/>
      <w:bookmarkStart w:id="1681"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1680"/>
      <w:bookmarkEnd w:id="1681"/>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1682" w:author="Buitendijk, Hans" w:date="2022-09-02T09:04:00Z">
          <w:pPr>
            <w:pStyle w:val="Heading4"/>
            <w:tabs>
              <w:tab w:val="clear" w:pos="2520"/>
              <w:tab w:val="num" w:pos="1260"/>
            </w:tabs>
          </w:pPr>
        </w:pPrChange>
      </w:pPr>
      <w:bookmarkStart w:id="1683" w:name="_Toc496068672"/>
      <w:bookmarkStart w:id="1684"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1683"/>
      <w:bookmarkEnd w:id="1684"/>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1685" w:author="Buitendijk, Hans" w:date="2022-09-02T09:04:00Z">
          <w:pPr>
            <w:pStyle w:val="Heading4"/>
            <w:tabs>
              <w:tab w:val="clear" w:pos="2520"/>
              <w:tab w:val="num" w:pos="1260"/>
            </w:tabs>
          </w:pPr>
        </w:pPrChange>
      </w:pPr>
      <w:bookmarkStart w:id="1686" w:name="_Toc496068673"/>
      <w:bookmarkStart w:id="1687"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1686"/>
      <w:bookmarkEnd w:id="1687"/>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1688" w:author="Buitendijk, Hans" w:date="2022-09-02T09:04:00Z">
          <w:pPr>
            <w:pStyle w:val="Heading4"/>
            <w:tabs>
              <w:tab w:val="clear" w:pos="2520"/>
              <w:tab w:val="num" w:pos="1260"/>
            </w:tabs>
          </w:pPr>
        </w:pPrChange>
      </w:pPr>
      <w:bookmarkStart w:id="1689" w:name="_Toc496068674"/>
      <w:bookmarkStart w:id="1690" w:name="_Toc498131085"/>
      <w:r w:rsidRPr="00EA3945">
        <w:lastRenderedPageBreak/>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1689"/>
      <w:bookmarkEnd w:id="1690"/>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1691" w:author="Buitendijk, Hans" w:date="2022-09-02T09:04:00Z">
          <w:pPr>
            <w:pStyle w:val="Heading4"/>
            <w:tabs>
              <w:tab w:val="clear" w:pos="2520"/>
              <w:tab w:val="num" w:pos="1260"/>
            </w:tabs>
          </w:pPr>
        </w:pPrChange>
      </w:pPr>
      <w:bookmarkStart w:id="1692" w:name="HL70339"/>
      <w:bookmarkStart w:id="1693" w:name="_Toc496068675"/>
      <w:bookmarkStart w:id="1694" w:name="_Toc498131086"/>
      <w:bookmarkEnd w:id="1692"/>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1693"/>
      <w:bookmarkEnd w:id="1694"/>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1695" w:author="Buitendijk, Hans" w:date="2022-09-02T09:04:00Z">
          <w:pPr>
            <w:pStyle w:val="Heading4"/>
            <w:tabs>
              <w:tab w:val="clear" w:pos="2520"/>
              <w:tab w:val="num" w:pos="1260"/>
            </w:tabs>
          </w:pPr>
        </w:pPrChange>
      </w:pPr>
      <w:bookmarkStart w:id="1696" w:name="_Toc496068676"/>
      <w:bookmarkStart w:id="169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1696"/>
      <w:bookmarkEnd w:id="169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1698" w:author="Buitendijk, Hans" w:date="2022-09-02T09:04:00Z">
          <w:pPr>
            <w:pStyle w:val="Heading4"/>
            <w:tabs>
              <w:tab w:val="clear" w:pos="2520"/>
              <w:tab w:val="num" w:pos="1260"/>
            </w:tabs>
          </w:pPr>
        </w:pPrChange>
      </w:pPr>
      <w:bookmarkStart w:id="1699" w:name="_Toc496068677"/>
      <w:bookmarkStart w:id="1700"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1699"/>
      <w:bookmarkEnd w:id="1700"/>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1701" w:author="Buitendijk, Hans" w:date="2022-09-02T09:04:00Z">
          <w:pPr>
            <w:pStyle w:val="Heading4"/>
            <w:tabs>
              <w:tab w:val="clear" w:pos="2520"/>
              <w:tab w:val="num" w:pos="1260"/>
            </w:tabs>
          </w:pPr>
        </w:pPrChange>
      </w:pPr>
      <w:bookmarkStart w:id="1702" w:name="_Toc496068678"/>
      <w:bookmarkStart w:id="1703"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1702"/>
      <w:bookmarkEnd w:id="1703"/>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1704" w:author="Buitendijk, Hans" w:date="2022-09-02T09:04:00Z">
          <w:pPr>
            <w:pStyle w:val="Heading4"/>
            <w:tabs>
              <w:tab w:val="clear" w:pos="2520"/>
              <w:tab w:val="num" w:pos="1260"/>
            </w:tabs>
          </w:pPr>
        </w:pPrChange>
      </w:pPr>
      <w:bookmarkStart w:id="1705" w:name="_Toc496068679"/>
      <w:bookmarkStart w:id="1706"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1705"/>
      <w:bookmarkEnd w:id="1706"/>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1707"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1708"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1709" w:author="Buitendijk, Hans" w:date="2022-09-02T09:04:00Z">
          <w:pPr>
            <w:pStyle w:val="Heading4"/>
            <w:tabs>
              <w:tab w:val="clear" w:pos="2520"/>
              <w:tab w:val="num" w:pos="1260"/>
            </w:tabs>
          </w:pPr>
        </w:pPrChange>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1710" w:author="Buitendijk, Hans" w:date="2022-09-02T09:04:00Z">
          <w:pPr>
            <w:pStyle w:val="Heading4"/>
            <w:tabs>
              <w:tab w:val="clear" w:pos="2520"/>
              <w:tab w:val="num" w:pos="1260"/>
            </w:tabs>
          </w:pPr>
        </w:pPrChange>
      </w:pPr>
      <w:r w:rsidRPr="00EA3945">
        <w:lastRenderedPageBreak/>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1711" w:author="Buitendijk, Hans" w:date="2022-09-02T09:04:00Z">
          <w:pPr>
            <w:pStyle w:val="Heading4"/>
            <w:tabs>
              <w:tab w:val="clear" w:pos="2520"/>
              <w:tab w:val="num" w:pos="1260"/>
            </w:tabs>
          </w:pPr>
        </w:pPrChange>
      </w:pPr>
      <w:bookmarkStart w:id="1712" w:name="BLG"/>
      <w:bookmarkStart w:id="1713" w:name="_Toc348245070"/>
      <w:bookmarkStart w:id="1714" w:name="_Toc348258381"/>
      <w:bookmarkStart w:id="1715" w:name="_Toc348263499"/>
      <w:bookmarkStart w:id="1716" w:name="_Toc348336872"/>
      <w:bookmarkStart w:id="1717" w:name="_Toc348773825"/>
      <w:bookmarkStart w:id="1718" w:name="_Toc359236192"/>
      <w:bookmarkStart w:id="1719" w:name="_Toc496068680"/>
      <w:bookmarkStart w:id="1720" w:name="_Toc498131091"/>
      <w:bookmarkEnd w:id="1712"/>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172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21"/>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1722" w:name="HL70483"/>
      <w:bookmarkEnd w:id="1722"/>
      <w:r w:rsidRPr="00EA3945">
        <w:rPr>
          <w:noProof/>
        </w:rPr>
        <w:t>To be harmonized to Participation.mode_cd in version 3.</w:t>
      </w:r>
    </w:p>
    <w:p w14:paraId="4993721F" w14:textId="77777777" w:rsidR="00F6554D" w:rsidRPr="000D678E" w:rsidRDefault="00F6554D">
      <w:pPr>
        <w:pStyle w:val="Heading4"/>
        <w:pPrChange w:id="1723" w:author="Buitendijk, Hans" w:date="2022-09-02T09:04:00Z">
          <w:pPr>
            <w:pStyle w:val="Heading4"/>
            <w:tabs>
              <w:tab w:val="clear" w:pos="2520"/>
              <w:tab w:val="num" w:pos="1260"/>
            </w:tabs>
          </w:pPr>
        </w:pPrChange>
      </w:pPr>
      <w:bookmarkStart w:id="1724"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1725"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1726" w:author="Buitendijk, Hans" w:date="2022-09-02T09:04:00Z">
          <w:pPr>
            <w:pStyle w:val="Heading4"/>
            <w:tabs>
              <w:tab w:val="clear" w:pos="2520"/>
              <w:tab w:val="num" w:pos="1260"/>
            </w:tabs>
          </w:pPr>
        </w:pPrChange>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172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27"/>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1728" w:author="Buitendijk, Hans" w:date="2022-09-02T09:04:00Z">
          <w:pPr>
            <w:pStyle w:val="Heading4"/>
            <w:tabs>
              <w:tab w:val="clear" w:pos="2520"/>
              <w:tab w:val="num" w:pos="1260"/>
            </w:tabs>
          </w:pPr>
        </w:pPrChange>
      </w:pPr>
      <w:bookmarkStart w:id="1729"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1729"/>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1730"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1731" w:name="DRComponent"/>
      <w:r>
        <w:t>Components:  &lt;Range Start Date/Time (DTM)&gt; ^ &lt;Range End Date/Time (DTM)&gt;</w:t>
      </w:r>
      <w:bookmarkEnd w:id="1731"/>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1732" w:author="Buitendijk, Hans" w:date="2022-09-02T09:04:00Z">
          <w:pPr>
            <w:pStyle w:val="Heading4"/>
            <w:tabs>
              <w:tab w:val="num" w:pos="1260"/>
            </w:tabs>
          </w:pPr>
        </w:pPrChange>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1733"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1734"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1735" w:name="_Toc28956501"/>
      <w:r w:rsidRPr="00EA3945">
        <w:t>BLG – Billing Segment</w:t>
      </w:r>
      <w:bookmarkEnd w:id="1713"/>
      <w:bookmarkEnd w:id="1714"/>
      <w:bookmarkEnd w:id="1715"/>
      <w:bookmarkEnd w:id="1716"/>
      <w:bookmarkEnd w:id="1717"/>
      <w:bookmarkEnd w:id="1718"/>
      <w:bookmarkEnd w:id="1719"/>
      <w:bookmarkEnd w:id="1720"/>
      <w:bookmarkEnd w:id="1724"/>
      <w:bookmarkEnd w:id="1735"/>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3" w:anchor="HL70100" w:history="1">
              <w:r w:rsidR="00F6554D" w:rsidRPr="00EA3945">
                <w:rPr>
                  <w:rStyle w:val="Hyperlink"/>
                  <w:rFonts w:cs="Courier New"/>
                  <w:noProof/>
                  <w:szCs w:val="16"/>
                </w:rPr>
                <w:t>010</w:t>
              </w:r>
              <w:bookmarkStart w:id="1736" w:name="_Hlt23479040"/>
              <w:r w:rsidR="00F6554D" w:rsidRPr="00EA3945">
                <w:rPr>
                  <w:rStyle w:val="Hyperlink"/>
                  <w:rFonts w:cs="Courier New"/>
                  <w:noProof/>
                  <w:szCs w:val="16"/>
                </w:rPr>
                <w:t>0</w:t>
              </w:r>
              <w:bookmarkEnd w:id="1736"/>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1737" w:author="Buitendijk, Hans" w:date="2022-09-02T09:04:00Z">
          <w:pPr>
            <w:pStyle w:val="Heading4"/>
            <w:tabs>
              <w:tab w:val="clear" w:pos="2520"/>
              <w:tab w:val="num" w:pos="1260"/>
            </w:tabs>
          </w:pPr>
        </w:pPrChange>
      </w:pPr>
      <w:bookmarkStart w:id="1738" w:name="_Toc496068681"/>
      <w:bookmarkStart w:id="1739" w:name="_Toc498131092"/>
      <w:r w:rsidRPr="009B5070">
        <w:t>BLG field definitions</w:t>
      </w:r>
      <w:bookmarkEnd w:id="1738"/>
      <w:bookmarkEnd w:id="1739"/>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1740" w:author="Buitendijk, Hans" w:date="2022-09-02T09:04:00Z">
          <w:pPr>
            <w:pStyle w:val="Heading4"/>
            <w:tabs>
              <w:tab w:val="clear" w:pos="2520"/>
              <w:tab w:val="num" w:pos="1260"/>
            </w:tabs>
          </w:pPr>
        </w:pPrChange>
      </w:pPr>
      <w:bookmarkStart w:id="1741" w:name="_Toc496068682"/>
      <w:bookmarkStart w:id="1742"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1741"/>
      <w:bookmarkEnd w:id="1742"/>
    </w:p>
    <w:p w14:paraId="29A8AAFC" w14:textId="77777777" w:rsidR="00F6554D" w:rsidRDefault="00F6554D" w:rsidP="00257C89">
      <w:pPr>
        <w:pStyle w:val="Components"/>
      </w:pPr>
      <w:bookmarkStart w:id="1743" w:name="CCDComponent"/>
      <w:r>
        <w:t>Components:  &lt;Invocation Event  (ID)&gt; ^ &lt;Date/time (DTM)&gt;</w:t>
      </w:r>
      <w:bookmarkEnd w:id="1743"/>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1744" w:name="_Hlt22360685"/>
        <w:r w:rsidRPr="00EA3945">
          <w:rPr>
            <w:szCs w:val="16"/>
          </w:rPr>
          <w:t>7</w:t>
        </w:r>
        <w:bookmarkEnd w:id="1744"/>
        <w:r w:rsidRPr="00EA3945">
          <w:rPr>
            <w:szCs w:val="16"/>
          </w:rPr>
          <w:t xml:space="preserve"> Table 010</w:t>
        </w:r>
        <w:bookmarkStart w:id="1745" w:name="_Hlt33417382"/>
        <w:r w:rsidRPr="00EA3945">
          <w:rPr>
            <w:szCs w:val="16"/>
          </w:rPr>
          <w:t>0</w:t>
        </w:r>
        <w:bookmarkEnd w:id="1745"/>
        <w:r w:rsidRPr="00EA3945">
          <w:rPr>
            <w:szCs w:val="16"/>
          </w:rPr>
          <w:t xml:space="preserve"> – Invocation </w:t>
        </w:r>
        <w:bookmarkStart w:id="1746" w:name="_Hlt23487470"/>
        <w:r w:rsidRPr="00EA3945">
          <w:rPr>
            <w:szCs w:val="16"/>
          </w:rPr>
          <w:t>e</w:t>
        </w:r>
        <w:bookmarkEnd w:id="1746"/>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1747" w:author="Buitendijk, Hans" w:date="2022-09-02T09:04:00Z">
          <w:pPr>
            <w:pStyle w:val="Heading4"/>
            <w:tabs>
              <w:tab w:val="clear" w:pos="2520"/>
              <w:tab w:val="num" w:pos="1260"/>
            </w:tabs>
          </w:pPr>
        </w:pPrChange>
      </w:pPr>
      <w:bookmarkStart w:id="1748" w:name="_Toc496068683"/>
      <w:bookmarkStart w:id="1749"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1748"/>
      <w:bookmarkEnd w:id="1749"/>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1750" w:author="Buitendijk, Hans" w:date="2022-09-02T09:04:00Z">
          <w:pPr>
            <w:pStyle w:val="Heading4"/>
            <w:tabs>
              <w:tab w:val="clear" w:pos="2520"/>
              <w:tab w:val="num" w:pos="1260"/>
            </w:tabs>
          </w:pPr>
        </w:pPrChange>
      </w:pPr>
      <w:bookmarkStart w:id="1751" w:name="HL70122"/>
      <w:bookmarkStart w:id="1752" w:name="_Toc496068684"/>
      <w:bookmarkStart w:id="1753" w:name="_Toc498131095"/>
      <w:bookmarkEnd w:id="1751"/>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1752"/>
      <w:bookmarkEnd w:id="175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1754"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1755" w:name="_Toc348245084"/>
      <w:bookmarkStart w:id="1756" w:name="_Toc348258395"/>
      <w:bookmarkStart w:id="1757" w:name="_Toc348263513"/>
      <w:bookmarkStart w:id="1758" w:name="_Toc348336886"/>
      <w:bookmarkStart w:id="1759" w:name="_Toc348773839"/>
      <w:bookmarkStart w:id="1760" w:name="_Toc359236206"/>
      <w:bookmarkStart w:id="1761" w:name="_Toc496068685"/>
      <w:bookmarkStart w:id="1762" w:name="_Toc498131096"/>
      <w:bookmarkStart w:id="1763" w:name="_Toc538360"/>
      <w:bookmarkStart w:id="1764" w:name="_Toc28956502"/>
      <w:r w:rsidRPr="00EA3945">
        <w:t>OBR – Observation Request Segment</w:t>
      </w:r>
      <w:bookmarkEnd w:id="1755"/>
      <w:bookmarkEnd w:id="1756"/>
      <w:bookmarkEnd w:id="1757"/>
      <w:bookmarkEnd w:id="1758"/>
      <w:bookmarkEnd w:id="1759"/>
      <w:bookmarkEnd w:id="1760"/>
      <w:bookmarkEnd w:id="1761"/>
      <w:bookmarkEnd w:id="1762"/>
      <w:bookmarkEnd w:id="1763"/>
      <w:bookmarkEnd w:id="1764"/>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lastRenderedPageBreak/>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1765" w:name="OBR"/>
      <w:bookmarkEnd w:id="1765"/>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1766" w:name="_Hlt489863836"/>
        <w:bookmarkEnd w:id="1766"/>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1767" w:name="_Hlt489863854"/>
            <w:r w:rsidRPr="00EA3945">
              <w:rPr>
                <w:rStyle w:val="HyperlinkTable"/>
                <w:noProof/>
                <w:szCs w:val="16"/>
              </w:rPr>
              <w:t>7</w:t>
            </w:r>
            <w:bookmarkEnd w:id="1767"/>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1768" w:author="Frank Oemig" w:date="2022-09-07T17:33:00Z">
              <w:r>
                <w:t>1..1</w:t>
              </w:r>
            </w:ins>
            <w:del w:id="1769"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1770" w:author="Buitendijk, Hans" w:date="2022-09-02T09:04:00Z">
          <w:pPr>
            <w:pStyle w:val="Heading4"/>
            <w:tabs>
              <w:tab w:val="clear" w:pos="2520"/>
              <w:tab w:val="num" w:pos="1260"/>
            </w:tabs>
          </w:pPr>
        </w:pPrChange>
      </w:pPr>
      <w:bookmarkStart w:id="1771" w:name="_Toc496068686"/>
      <w:bookmarkStart w:id="1772" w:name="_Toc498131097"/>
      <w:r w:rsidRPr="001D6292">
        <w:t>OBR field definitions</w:t>
      </w:r>
      <w:bookmarkEnd w:id="1771"/>
      <w:bookmarkEnd w:id="1772"/>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1773" w:author="Buitendijk, Hans" w:date="2022-09-02T09:04:00Z">
          <w:pPr>
            <w:pStyle w:val="Heading4"/>
            <w:tabs>
              <w:tab w:val="clear" w:pos="2520"/>
              <w:tab w:val="num" w:pos="1260"/>
            </w:tabs>
          </w:pPr>
        </w:pPrChange>
      </w:pPr>
      <w:bookmarkStart w:id="1774" w:name="_Toc496068687"/>
      <w:bookmarkStart w:id="1775"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1774"/>
      <w:bookmarkEnd w:id="1775"/>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1776" w:author="Buitendijk, Hans" w:date="2022-09-02T09:04:00Z">
          <w:pPr>
            <w:pStyle w:val="Heading4"/>
            <w:tabs>
              <w:tab w:val="clear" w:pos="2520"/>
              <w:tab w:val="num" w:pos="1260"/>
            </w:tabs>
          </w:pPr>
        </w:pPrChange>
      </w:pPr>
      <w:bookmarkStart w:id="1777" w:name="_OBR-2___Placer_order_number___(EI)_"/>
      <w:bookmarkStart w:id="1778" w:name="_Toc496068688"/>
      <w:bookmarkStart w:id="1779" w:name="_Toc498131099"/>
      <w:bookmarkStart w:id="1780" w:name="_Ref233445472"/>
      <w:bookmarkEnd w:id="1777"/>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78"/>
      <w:bookmarkEnd w:id="1779"/>
      <w:bookmarkEnd w:id="1780"/>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lastRenderedPageBreak/>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1781" w:name="_Toc496068689"/>
      <w:bookmarkStart w:id="1782"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1783" w:author="Buitendijk, Hans" w:date="2022-09-02T09:04:00Z">
          <w:pPr>
            <w:pStyle w:val="Heading4"/>
            <w:tabs>
              <w:tab w:val="clear" w:pos="2520"/>
              <w:tab w:val="num" w:pos="1260"/>
            </w:tabs>
          </w:pPr>
        </w:pPrChange>
      </w:pPr>
      <w:bookmarkStart w:id="1784" w:name="_OBR-3___Filler_Order_Number___(EI)_"/>
      <w:bookmarkStart w:id="1785" w:name="_Ref233445432"/>
      <w:bookmarkEnd w:id="1784"/>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1"/>
      <w:bookmarkEnd w:id="1782"/>
      <w:bookmarkEnd w:id="1785"/>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lastRenderedPageBreak/>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1786" w:name="_Toc496068690"/>
      <w:bookmarkStart w:id="1787"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1788"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1786"/>
      <w:bookmarkEnd w:id="1787"/>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1789" w:author="Buitendijk, Hans" w:date="2022-09-02T09:04:00Z">
          <w:pPr>
            <w:pStyle w:val="Heading4"/>
            <w:tabs>
              <w:tab w:val="clear" w:pos="2520"/>
              <w:tab w:val="num" w:pos="1260"/>
            </w:tabs>
          </w:pPr>
        </w:pPrChange>
      </w:pPr>
      <w:bookmarkStart w:id="1790" w:name="_Toc496068691"/>
      <w:bookmarkStart w:id="1791" w:name="_Toc498131102"/>
      <w:r w:rsidRPr="00EA3945">
        <w:t>OBR-5   Priority</w:t>
      </w:r>
      <w:bookmarkEnd w:id="1790"/>
      <w:bookmarkEnd w:id="1791"/>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1792" w:author="Buitendijk, Hans" w:date="2022-09-02T09:04:00Z">
          <w:pPr>
            <w:pStyle w:val="Heading4"/>
            <w:tabs>
              <w:tab w:val="clear" w:pos="2520"/>
              <w:tab w:val="num" w:pos="1260"/>
            </w:tabs>
          </w:pPr>
        </w:pPrChange>
      </w:pPr>
      <w:bookmarkStart w:id="1793" w:name="_Toc496068692"/>
      <w:bookmarkStart w:id="1794" w:name="_Toc498131103"/>
      <w:r w:rsidRPr="00EA3945">
        <w:t>OBR-6   Requested Date/Time</w:t>
      </w:r>
      <w:bookmarkEnd w:id="1793"/>
      <w:bookmarkEnd w:id="17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1795" w:author="Buitendijk, Hans" w:date="2022-09-02T09:04:00Z">
          <w:pPr>
            <w:pStyle w:val="Heading4"/>
            <w:tabs>
              <w:tab w:val="clear" w:pos="2520"/>
              <w:tab w:val="num" w:pos="1260"/>
            </w:tabs>
          </w:pPr>
        </w:pPrChange>
      </w:pPr>
      <w:bookmarkStart w:id="1796" w:name="_Toc496068693"/>
      <w:bookmarkStart w:id="1797"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1796"/>
      <w:bookmarkEnd w:id="1797"/>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w:t>
      </w:r>
      <w:r w:rsidRPr="00EA3945">
        <w:rPr>
          <w:noProof/>
        </w:rPr>
        <w:lastRenderedPageBreak/>
        <w:t>of the request, this field must be filled in because this specimen time is the physiologically relevant date/time of the observation.</w:t>
      </w:r>
    </w:p>
    <w:p w14:paraId="338CB968" w14:textId="77777777" w:rsidR="00F6554D" w:rsidRPr="00EA3945" w:rsidRDefault="00F6554D">
      <w:pPr>
        <w:pStyle w:val="Heading4"/>
        <w:pPrChange w:id="1798" w:author="Buitendijk, Hans" w:date="2022-09-02T09:04:00Z">
          <w:pPr>
            <w:pStyle w:val="Heading4"/>
            <w:tabs>
              <w:tab w:val="clear" w:pos="2520"/>
              <w:tab w:val="num" w:pos="1260"/>
            </w:tabs>
          </w:pPr>
        </w:pPrChange>
      </w:pPr>
      <w:bookmarkStart w:id="1799" w:name="_Toc496068694"/>
      <w:bookmarkStart w:id="1800"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1799"/>
      <w:bookmarkEnd w:id="1800"/>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1801" w:author="Buitendijk, Hans" w:date="2022-09-02T09:04:00Z">
          <w:pPr>
            <w:pStyle w:val="Heading4"/>
            <w:tabs>
              <w:tab w:val="clear" w:pos="2520"/>
              <w:tab w:val="num" w:pos="1260"/>
            </w:tabs>
          </w:pPr>
        </w:pPrChange>
      </w:pPr>
      <w:bookmarkStart w:id="1802" w:name="_Toc496068695"/>
      <w:bookmarkStart w:id="1803"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1802"/>
      <w:bookmarkEnd w:id="1803"/>
    </w:p>
    <w:p w14:paraId="63D79F49" w14:textId="77777777" w:rsidR="00F6554D" w:rsidRDefault="00F6554D" w:rsidP="00257C89">
      <w:pPr>
        <w:pStyle w:val="Components"/>
      </w:pPr>
      <w:bookmarkStart w:id="1804"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04"/>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1805" w:author="Buitendijk, Hans" w:date="2022-09-02T09:04:00Z">
          <w:pPr>
            <w:pStyle w:val="Heading4"/>
            <w:tabs>
              <w:tab w:val="clear" w:pos="2520"/>
              <w:tab w:val="num" w:pos="1260"/>
            </w:tabs>
          </w:pPr>
        </w:pPrChange>
      </w:pPr>
      <w:bookmarkStart w:id="1806" w:name="_Toc496068696"/>
      <w:bookmarkStart w:id="1807"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1806"/>
      <w:bookmarkEnd w:id="1807"/>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1808" w:author="Buitendijk, Hans" w:date="2022-09-02T09:04:00Z">
          <w:pPr>
            <w:pStyle w:val="Heading4"/>
            <w:tabs>
              <w:tab w:val="clear" w:pos="2520"/>
              <w:tab w:val="num" w:pos="1260"/>
            </w:tabs>
          </w:pPr>
        </w:pPrChange>
      </w:pPr>
      <w:bookmarkStart w:id="1809" w:name="_Toc496068697"/>
      <w:bookmarkStart w:id="1810"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1809"/>
      <w:bookmarkEnd w:id="1810"/>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1811" w:author="Buitendijk, Hans" w:date="2022-09-02T09:04:00Z">
          <w:pPr>
            <w:pStyle w:val="Heading4"/>
            <w:tabs>
              <w:tab w:val="clear" w:pos="2520"/>
              <w:tab w:val="num" w:pos="1260"/>
            </w:tabs>
          </w:pPr>
        </w:pPrChange>
      </w:pPr>
      <w:bookmarkStart w:id="1812" w:name="HL70065"/>
      <w:bookmarkStart w:id="1813" w:name="_Toc496068698"/>
      <w:bookmarkStart w:id="1814" w:name="_Toc498131109"/>
      <w:bookmarkEnd w:id="1812"/>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1813"/>
      <w:bookmarkEnd w:id="1814"/>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1815" w:author="Buitendijk, Hans" w:date="2022-09-02T09:04:00Z">
          <w:pPr>
            <w:pStyle w:val="Heading4"/>
            <w:tabs>
              <w:tab w:val="clear" w:pos="2520"/>
              <w:tab w:val="num" w:pos="1260"/>
            </w:tabs>
          </w:pPr>
        </w:pPrChange>
      </w:pPr>
      <w:bookmarkStart w:id="1816" w:name="_Toc496068699"/>
      <w:bookmarkStart w:id="1817"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1816"/>
      <w:bookmarkEnd w:id="1817"/>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1818" w:author="Buitendijk, Hans" w:date="2022-09-02T09:04:00Z">
          <w:pPr>
            <w:pStyle w:val="Heading4"/>
            <w:tabs>
              <w:tab w:val="clear" w:pos="2520"/>
              <w:tab w:val="num" w:pos="1260"/>
            </w:tabs>
          </w:pPr>
        </w:pPrChange>
      </w:pPr>
      <w:bookmarkStart w:id="1819" w:name="_Toc496068700"/>
      <w:bookmarkStart w:id="1820" w:name="_Toc498131111"/>
      <w:r w:rsidRPr="00EA3945">
        <w:t>OBR-14   Specimen Received Date/Time</w:t>
      </w:r>
      <w:bookmarkEnd w:id="1819"/>
      <w:bookmarkEnd w:id="1820"/>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1821" w:author="Buitendijk, Hans" w:date="2022-09-02T09:04:00Z">
          <w:pPr>
            <w:pStyle w:val="Heading4"/>
            <w:tabs>
              <w:tab w:val="clear" w:pos="2520"/>
              <w:tab w:val="num" w:pos="1260"/>
            </w:tabs>
          </w:pPr>
        </w:pPrChange>
      </w:pPr>
      <w:bookmarkStart w:id="1822" w:name="_Toc496068701"/>
      <w:bookmarkStart w:id="1823" w:name="_Toc498131112"/>
      <w:r w:rsidRPr="00EA3945">
        <w:t>OBR-15   Specimen Source</w:t>
      </w:r>
      <w:bookmarkEnd w:id="1822"/>
      <w:bookmarkEnd w:id="1823"/>
    </w:p>
    <w:p w14:paraId="0F5F0F5A" w14:textId="06028128" w:rsidR="00F6554D" w:rsidRPr="00E44B8D" w:rsidRDefault="00F6554D">
      <w:pPr>
        <w:pStyle w:val="NormalIndented"/>
        <w:rPr>
          <w:b/>
          <w:i/>
          <w:noProof/>
        </w:rPr>
      </w:pPr>
      <w:bookmarkStart w:id="1824"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1825" w:name="HL70369"/>
      <w:bookmarkStart w:id="1826" w:name="_Toc496068702"/>
      <w:bookmarkStart w:id="1827" w:name="_Toc498131113"/>
      <w:bookmarkEnd w:id="1824"/>
      <w:bookmarkEnd w:id="1825"/>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1826"/>
      <w:bookmarkEnd w:id="1827"/>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1828" w:author="Buitendijk, Hans" w:date="2022-09-02T09:04:00Z">
          <w:pPr>
            <w:pStyle w:val="Heading4"/>
            <w:tabs>
              <w:tab w:val="clear" w:pos="2520"/>
              <w:tab w:val="num" w:pos="1260"/>
            </w:tabs>
          </w:pPr>
        </w:pPrChange>
      </w:pPr>
      <w:bookmarkStart w:id="1829" w:name="_Toc496068703"/>
      <w:bookmarkStart w:id="1830"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1829"/>
      <w:bookmarkEnd w:id="183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1831" w:author="Buitendijk, Hans" w:date="2022-09-02T09:04:00Z">
          <w:pPr>
            <w:pStyle w:val="Heading4"/>
            <w:tabs>
              <w:tab w:val="clear" w:pos="2520"/>
              <w:tab w:val="num" w:pos="1260"/>
            </w:tabs>
          </w:pPr>
        </w:pPrChange>
      </w:pPr>
      <w:bookmarkStart w:id="1832" w:name="_Toc496068704"/>
      <w:bookmarkStart w:id="1833"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1832"/>
      <w:bookmarkEnd w:id="1833"/>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1834" w:author="Buitendijk, Hans" w:date="2022-09-02T09:04:00Z">
          <w:pPr>
            <w:pStyle w:val="Heading4"/>
            <w:tabs>
              <w:tab w:val="clear" w:pos="2520"/>
              <w:tab w:val="num" w:pos="1260"/>
            </w:tabs>
          </w:pPr>
        </w:pPrChange>
      </w:pPr>
      <w:bookmarkStart w:id="1835" w:name="_Toc496068705"/>
      <w:bookmarkStart w:id="1836"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1835"/>
      <w:bookmarkEnd w:id="1836"/>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1837" w:author="Buitendijk, Hans" w:date="2022-09-02T09:04:00Z">
          <w:pPr>
            <w:pStyle w:val="Heading4"/>
            <w:tabs>
              <w:tab w:val="clear" w:pos="2520"/>
              <w:tab w:val="num" w:pos="1260"/>
            </w:tabs>
          </w:pPr>
        </w:pPrChange>
      </w:pPr>
      <w:bookmarkStart w:id="1838" w:name="_Toc496068706"/>
      <w:bookmarkStart w:id="1839"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1838"/>
      <w:bookmarkEnd w:id="1839"/>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1840" w:author="Buitendijk, Hans" w:date="2022-09-02T09:04:00Z">
          <w:pPr>
            <w:pStyle w:val="Heading4"/>
            <w:tabs>
              <w:tab w:val="clear" w:pos="2520"/>
              <w:tab w:val="num" w:pos="1260"/>
            </w:tabs>
          </w:pPr>
        </w:pPrChange>
      </w:pPr>
      <w:bookmarkStart w:id="1841" w:name="_Toc496068707"/>
      <w:bookmarkStart w:id="1842"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1841"/>
      <w:bookmarkEnd w:id="1842"/>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1843" w:author="Buitendijk, Hans" w:date="2022-09-02T09:04:00Z">
          <w:pPr>
            <w:pStyle w:val="Heading4"/>
            <w:tabs>
              <w:tab w:val="clear" w:pos="2520"/>
              <w:tab w:val="num" w:pos="1260"/>
            </w:tabs>
          </w:pPr>
        </w:pPrChange>
      </w:pPr>
      <w:bookmarkStart w:id="1844" w:name="_Toc496068708"/>
      <w:bookmarkStart w:id="1845"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1844"/>
      <w:bookmarkEnd w:id="1845"/>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1846" w:author="Buitendijk, Hans" w:date="2022-09-02T09:04:00Z">
          <w:pPr>
            <w:pStyle w:val="Heading4"/>
            <w:tabs>
              <w:tab w:val="clear" w:pos="2520"/>
              <w:tab w:val="num" w:pos="1260"/>
            </w:tabs>
          </w:pPr>
        </w:pPrChange>
      </w:pPr>
      <w:bookmarkStart w:id="1847" w:name="_Toc496068709"/>
      <w:bookmarkStart w:id="1848"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1847"/>
      <w:bookmarkEnd w:id="1848"/>
    </w:p>
    <w:p w14:paraId="5017A2FA" w14:textId="77777777" w:rsidR="00F6554D" w:rsidRDefault="00F6554D" w:rsidP="00257C89">
      <w:pPr>
        <w:pStyle w:val="Components"/>
      </w:pPr>
      <w:bookmarkStart w:id="1849"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9"/>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1850" w:author="Buitendijk, Hans" w:date="2022-09-02T09:04:00Z">
          <w:pPr>
            <w:pStyle w:val="Heading4"/>
            <w:tabs>
              <w:tab w:val="clear" w:pos="2520"/>
              <w:tab w:val="num" w:pos="1260"/>
            </w:tabs>
          </w:pPr>
        </w:pPrChange>
      </w:pPr>
      <w:bookmarkStart w:id="1851" w:name="_Toc496068710"/>
      <w:bookmarkStart w:id="1852" w:name="_Toc498131121"/>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1851"/>
      <w:bookmarkEnd w:id="1852"/>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1853" w:author="Buitendijk, Hans" w:date="2022-08-24T17:37:00Z">
        <w:r w:rsidRPr="00EA3945" w:rsidDel="0023687C">
          <w:rPr>
            <w:noProof/>
          </w:rPr>
          <w:delText>recorded</w:delText>
        </w:r>
      </w:del>
      <w:r w:rsidRPr="00EA3945">
        <w:rPr>
          <w:noProof/>
        </w:rPr>
        <w:t xml:space="preserve"> here.  Refer to </w:t>
      </w:r>
      <w:bookmarkStart w:id="1854"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1854"/>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1855" w:author="Buitendijk, Hans" w:date="2022-09-02T09:04:00Z">
          <w:pPr>
            <w:pStyle w:val="Heading4"/>
            <w:tabs>
              <w:tab w:val="clear" w:pos="2520"/>
              <w:tab w:val="num" w:pos="1260"/>
            </w:tabs>
          </w:pPr>
        </w:pPrChange>
      </w:pPr>
      <w:bookmarkStart w:id="1856" w:name="HL70074"/>
      <w:bookmarkStart w:id="1857" w:name="_Toc496068711"/>
      <w:bookmarkStart w:id="1858" w:name="_Toc498131122"/>
      <w:bookmarkEnd w:id="1856"/>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1857"/>
      <w:bookmarkEnd w:id="1858"/>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1859" w:author="Buitendijk, Hans" w:date="2022-09-02T09:04:00Z">
          <w:pPr>
            <w:pStyle w:val="Heading4"/>
            <w:tabs>
              <w:tab w:val="clear" w:pos="2520"/>
              <w:tab w:val="num" w:pos="1260"/>
            </w:tabs>
          </w:pPr>
        </w:pPrChange>
      </w:pPr>
      <w:bookmarkStart w:id="1860" w:name="HL70123"/>
      <w:bookmarkStart w:id="1861" w:name="_Toc496068712"/>
      <w:bookmarkStart w:id="1862" w:name="_Toc498131123"/>
      <w:bookmarkEnd w:id="186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1861"/>
      <w:bookmarkEnd w:id="1862"/>
    </w:p>
    <w:p w14:paraId="48C93719" w14:textId="77777777" w:rsidR="00F6554D" w:rsidRDefault="00F6554D" w:rsidP="00257C89">
      <w:pPr>
        <w:pStyle w:val="Components"/>
      </w:pPr>
      <w:bookmarkStart w:id="1863"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6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1864" w:author="Buitendijk, Hans" w:date="2022-09-02T09:04:00Z">
          <w:pPr>
            <w:pStyle w:val="Heading4"/>
            <w:tabs>
              <w:tab w:val="clear" w:pos="2520"/>
              <w:tab w:val="num" w:pos="1260"/>
            </w:tabs>
          </w:pPr>
        </w:pPrChange>
      </w:pPr>
      <w:bookmarkStart w:id="1865" w:name="_Toc496068713"/>
      <w:bookmarkStart w:id="1866" w:name="_Toc498131124"/>
      <w:r w:rsidRPr="00EA3945">
        <w:t>OBR-27   Quantity/timing</w:t>
      </w:r>
      <w:bookmarkEnd w:id="1865"/>
      <w:bookmarkEnd w:id="1866"/>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1867" w:author="Buitendijk, Hans" w:date="2022-09-02T09:04:00Z">
          <w:pPr>
            <w:pStyle w:val="Heading4"/>
            <w:tabs>
              <w:tab w:val="clear" w:pos="2520"/>
              <w:tab w:val="num" w:pos="1260"/>
            </w:tabs>
          </w:pPr>
        </w:pPrChange>
      </w:pPr>
      <w:bookmarkStart w:id="1868" w:name="_Toc496068714"/>
      <w:bookmarkStart w:id="1869"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1868"/>
      <w:bookmarkEnd w:id="1869"/>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1870" w:author="Buitendijk, Hans" w:date="2022-09-02T09:04:00Z">
          <w:pPr>
            <w:pStyle w:val="Heading4"/>
            <w:tabs>
              <w:tab w:val="clear" w:pos="2520"/>
              <w:tab w:val="num" w:pos="1260"/>
            </w:tabs>
          </w:pPr>
        </w:pPrChange>
      </w:pPr>
      <w:bookmarkStart w:id="1871" w:name="_Toc496068715"/>
      <w:bookmarkStart w:id="1872"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1871"/>
      <w:r w:rsidRPr="00EA3945">
        <w:t>61</w:t>
      </w:r>
      <w:bookmarkEnd w:id="1872"/>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1873" w:author="Buitendijk, Hans" w:date="2022-09-02T09:04:00Z">
          <w:pPr>
            <w:pStyle w:val="Heading4"/>
            <w:tabs>
              <w:tab w:val="clear" w:pos="2520"/>
              <w:tab w:val="num" w:pos="1260"/>
            </w:tabs>
          </w:pPr>
        </w:pPrChange>
      </w:pPr>
      <w:bookmarkStart w:id="1874" w:name="_Toc496068716"/>
      <w:bookmarkStart w:id="1875"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1874"/>
      <w:bookmarkEnd w:id="1875"/>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1876" w:author="Buitendijk, Hans" w:date="2022-09-02T09:04:00Z">
          <w:pPr>
            <w:pStyle w:val="Heading4"/>
            <w:tabs>
              <w:tab w:val="clear" w:pos="2520"/>
              <w:tab w:val="num" w:pos="1260"/>
            </w:tabs>
          </w:pPr>
        </w:pPrChange>
      </w:pPr>
      <w:bookmarkStart w:id="1877" w:name="HL70124"/>
      <w:bookmarkStart w:id="1878" w:name="_Toc496068717"/>
      <w:bookmarkStart w:id="1879" w:name="_Toc498131128"/>
      <w:bookmarkEnd w:id="1877"/>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1878"/>
      <w:bookmarkEnd w:id="1879"/>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1880" w:author="Buitendijk, Hans" w:date="2022-09-02T09:04:00Z">
          <w:pPr>
            <w:pStyle w:val="Heading4"/>
            <w:tabs>
              <w:tab w:val="clear" w:pos="2520"/>
              <w:tab w:val="num" w:pos="1260"/>
            </w:tabs>
          </w:pPr>
        </w:pPrChange>
      </w:pPr>
      <w:bookmarkStart w:id="1881" w:name="_OBR-32___Principal_Result_Interpret"/>
      <w:bookmarkStart w:id="1882" w:name="_OBR-32__"/>
      <w:bookmarkStart w:id="1883" w:name="_Toc496068718"/>
      <w:bookmarkStart w:id="1884" w:name="_Toc498131129"/>
      <w:bookmarkStart w:id="1885" w:name="_Ref174873160"/>
      <w:bookmarkEnd w:id="1881"/>
      <w:bookmarkEnd w:id="1882"/>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1883"/>
      <w:bookmarkEnd w:id="1884"/>
      <w:bookmarkEnd w:id="1885"/>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1886" w:author="Buitendijk, Hans" w:date="2022-09-02T09:04:00Z">
          <w:pPr>
            <w:pStyle w:val="Heading4"/>
            <w:tabs>
              <w:tab w:val="clear" w:pos="2520"/>
              <w:tab w:val="num" w:pos="1260"/>
            </w:tabs>
          </w:pPr>
        </w:pPrChange>
      </w:pPr>
      <w:bookmarkStart w:id="1887" w:name="_Toc496068719"/>
      <w:bookmarkStart w:id="1888" w:name="_Toc498131130"/>
      <w:r w:rsidRPr="00EA3945">
        <w:lastRenderedPageBreak/>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1887"/>
      <w:bookmarkEnd w:id="1888"/>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1889" w:author="Buitendijk, Hans" w:date="2022-09-02T09:04:00Z">
          <w:pPr>
            <w:pStyle w:val="Heading4"/>
            <w:tabs>
              <w:tab w:val="clear" w:pos="2520"/>
              <w:tab w:val="num" w:pos="1260"/>
            </w:tabs>
          </w:pPr>
        </w:pPrChange>
      </w:pPr>
      <w:bookmarkStart w:id="1890" w:name="_Toc496068720"/>
      <w:bookmarkStart w:id="1891"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1890"/>
      <w:bookmarkEnd w:id="1891"/>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1892" w:name="_Toc496068721"/>
      <w:bookmarkStart w:id="1893"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1892"/>
      <w:bookmarkEnd w:id="1893"/>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1894" w:author="Buitendijk, Hans" w:date="2022-09-02T09:04:00Z">
          <w:pPr>
            <w:pStyle w:val="Heading4"/>
            <w:tabs>
              <w:tab w:val="clear" w:pos="2520"/>
              <w:tab w:val="num" w:pos="1260"/>
            </w:tabs>
          </w:pPr>
        </w:pPrChange>
      </w:pPr>
      <w:bookmarkStart w:id="1895" w:name="_Toc496068722"/>
      <w:bookmarkStart w:id="1896"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1895"/>
      <w:bookmarkEnd w:id="1896"/>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1897" w:author="Buitendijk, Hans" w:date="2022-09-02T09:04:00Z">
          <w:pPr>
            <w:pStyle w:val="Heading4"/>
            <w:tabs>
              <w:tab w:val="clear" w:pos="2520"/>
              <w:tab w:val="num" w:pos="1260"/>
            </w:tabs>
          </w:pPr>
        </w:pPrChange>
      </w:pPr>
      <w:bookmarkStart w:id="1898" w:name="_Toc496068723"/>
      <w:bookmarkStart w:id="189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1898"/>
      <w:bookmarkEnd w:id="189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1900" w:author="Buitendijk, Hans" w:date="2022-09-02T09:04:00Z">
          <w:pPr>
            <w:pStyle w:val="Heading4"/>
            <w:tabs>
              <w:tab w:val="clear" w:pos="2520"/>
              <w:tab w:val="num" w:pos="1260"/>
            </w:tabs>
          </w:pPr>
        </w:pPrChange>
      </w:pPr>
      <w:bookmarkStart w:id="1901" w:name="_Toc496068724"/>
      <w:bookmarkStart w:id="1902"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1901"/>
      <w:bookmarkEnd w:id="1902"/>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1903" w:author="Buitendijk, Hans" w:date="2022-09-02T09:04:00Z">
          <w:pPr>
            <w:pStyle w:val="Heading4"/>
            <w:tabs>
              <w:tab w:val="clear" w:pos="2520"/>
              <w:tab w:val="num" w:pos="1260"/>
            </w:tabs>
          </w:pPr>
        </w:pPrChange>
      </w:pPr>
      <w:bookmarkStart w:id="1904" w:name="_Toc496068725"/>
      <w:bookmarkStart w:id="1905"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1904"/>
      <w:bookmarkEnd w:id="1905"/>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1906" w:author="Buitendijk, Hans" w:date="2022-09-02T09:04:00Z">
          <w:pPr>
            <w:pStyle w:val="Heading4"/>
            <w:tabs>
              <w:tab w:val="clear" w:pos="2520"/>
              <w:tab w:val="num" w:pos="1260"/>
            </w:tabs>
          </w:pPr>
        </w:pPrChange>
      </w:pPr>
      <w:bookmarkStart w:id="1907" w:name="_Toc496068726"/>
      <w:bookmarkStart w:id="1908" w:name="_Toc498131137"/>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1907"/>
      <w:bookmarkEnd w:id="1908"/>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1909" w:name="_Toc496068727"/>
      <w:bookmarkStart w:id="1910" w:name="_Toc498131138"/>
    </w:p>
    <w:p w14:paraId="2CCF9F6E" w14:textId="751EF0B0" w:rsidR="00F6554D" w:rsidRPr="00EA3945" w:rsidRDefault="00F6554D">
      <w:pPr>
        <w:pStyle w:val="Heading4"/>
        <w:pPrChange w:id="1911"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1909"/>
      <w:bookmarkEnd w:id="1910"/>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1912" w:author="Buitendijk, Hans" w:date="2022-09-02T09:04:00Z">
          <w:pPr>
            <w:pStyle w:val="Heading4"/>
            <w:tabs>
              <w:tab w:val="clear" w:pos="2520"/>
              <w:tab w:val="num" w:pos="1260"/>
            </w:tabs>
          </w:pPr>
        </w:pPrChange>
      </w:pPr>
      <w:bookmarkStart w:id="1913" w:name="HL70224"/>
      <w:bookmarkStart w:id="1914" w:name="_Toc496068728"/>
      <w:bookmarkStart w:id="1915" w:name="_Toc498131139"/>
      <w:bookmarkEnd w:id="1913"/>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1914"/>
      <w:bookmarkEnd w:id="1915"/>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1916" w:author="Buitendijk, Hans" w:date="2022-09-02T09:04:00Z">
          <w:pPr>
            <w:pStyle w:val="Heading4"/>
            <w:tabs>
              <w:tab w:val="clear" w:pos="2520"/>
              <w:tab w:val="num" w:pos="1260"/>
            </w:tabs>
          </w:pPr>
        </w:pPrChange>
      </w:pPr>
      <w:bookmarkStart w:id="1917" w:name="HL70225"/>
      <w:bookmarkStart w:id="1918" w:name="_Toc496068729"/>
      <w:bookmarkStart w:id="1919" w:name="_Toc498131140"/>
      <w:bookmarkEnd w:id="1917"/>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1918"/>
      <w:bookmarkEnd w:id="1919"/>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1920" w:author="Buitendijk, Hans" w:date="2022-09-02T09:04:00Z">
          <w:pPr>
            <w:pStyle w:val="Heading4"/>
            <w:tabs>
              <w:tab w:val="clear" w:pos="2520"/>
              <w:tab w:val="num" w:pos="1260"/>
            </w:tabs>
          </w:pPr>
        </w:pPrChange>
      </w:pPr>
      <w:bookmarkStart w:id="1921" w:name="_Toc496068730"/>
      <w:bookmarkStart w:id="1922"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1921"/>
      <w:bookmarkEnd w:id="1922"/>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1923" w:author="Buitendijk, Hans" w:date="2022-09-02T09:04:00Z">
          <w:pPr>
            <w:pStyle w:val="Heading4"/>
            <w:tabs>
              <w:tab w:val="clear" w:pos="2520"/>
              <w:tab w:val="num" w:pos="1260"/>
            </w:tabs>
          </w:pPr>
        </w:pPrChange>
      </w:pPr>
      <w:bookmarkStart w:id="1924" w:name="_Toc496068731"/>
      <w:bookmarkStart w:id="1925" w:name="_Toc498131142"/>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bookmarkEnd w:id="1924"/>
      <w:bookmarkEnd w:id="1925"/>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1926" w:name="_Toc496068732"/>
      <w:bookmarkStart w:id="1927"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1928"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1926"/>
      <w:bookmarkEnd w:id="1927"/>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1929" w:author="Buitendijk, Hans" w:date="2022-09-02T09:04:00Z">
          <w:pPr>
            <w:pStyle w:val="Heading4"/>
            <w:tabs>
              <w:tab w:val="clear" w:pos="2520"/>
              <w:tab w:val="num" w:pos="1260"/>
            </w:tabs>
          </w:pPr>
        </w:pPrChange>
      </w:pPr>
      <w:bookmarkStart w:id="1930" w:name="_Toc496068733"/>
      <w:bookmarkStart w:id="1931"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1930"/>
      <w:bookmarkEnd w:id="193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1932" w:author="Buitendijk, Hans" w:date="2022-09-02T09:04:00Z">
          <w:pPr>
            <w:pStyle w:val="Heading4"/>
            <w:tabs>
              <w:tab w:val="clear" w:pos="2520"/>
              <w:tab w:val="num" w:pos="1260"/>
            </w:tabs>
          </w:pPr>
        </w:pPrChange>
      </w:pPr>
      <w:bookmarkStart w:id="1933" w:name="HL70411"/>
      <w:bookmarkStart w:id="1934" w:name="_Toc348245085"/>
      <w:bookmarkStart w:id="1935" w:name="_Toc348258396"/>
      <w:bookmarkStart w:id="1936" w:name="_Toc348263514"/>
      <w:bookmarkStart w:id="1937" w:name="_Toc348336887"/>
      <w:bookmarkStart w:id="1938" w:name="_Toc348773840"/>
      <w:bookmarkStart w:id="1939" w:name="_Toc359236207"/>
      <w:bookmarkStart w:id="1940" w:name="_Toc496068734"/>
      <w:bookmarkStart w:id="1941" w:name="_Toc498131145"/>
      <w:bookmarkEnd w:id="1933"/>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1942" w:author="Buitendijk, Hans" w:date="2022-09-02T09:04:00Z">
          <w:pPr>
            <w:pStyle w:val="Heading4"/>
            <w:tabs>
              <w:tab w:val="clear" w:pos="2520"/>
              <w:tab w:val="num" w:pos="1260"/>
            </w:tabs>
          </w:pPr>
        </w:pPrChange>
      </w:pPr>
      <w:r w:rsidRPr="00EA3945">
        <w:t xml:space="preserve"> </w:t>
      </w:r>
      <w:bookmarkStart w:id="1943"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1944" w:author="Buitendijk, Hans" w:date="2022-09-02T09:04:00Z">
          <w:pPr>
            <w:pStyle w:val="Heading4"/>
            <w:tabs>
              <w:tab w:val="clear" w:pos="2520"/>
              <w:tab w:val="num" w:pos="1260"/>
            </w:tabs>
          </w:pPr>
        </w:pPrChange>
      </w:pPr>
      <w:bookmarkStart w:id="1945" w:name="_OBR-50___Parent_Universal_Service_I"/>
      <w:bookmarkStart w:id="1946" w:name="_Ref174868018"/>
      <w:bookmarkStart w:id="1947" w:name="_Toc45700320"/>
      <w:bookmarkStart w:id="1948" w:name="_Toc538361"/>
      <w:bookmarkStart w:id="1949" w:name="_Ref45701966"/>
      <w:bookmarkEnd w:id="1945"/>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1946"/>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1950"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1951"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1952"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1953" w:author="Buitendijk, Hans" w:date="2022-09-02T09:04:00Z">
          <w:pPr>
            <w:pStyle w:val="Heading4"/>
            <w:tabs>
              <w:tab w:val="clear" w:pos="2520"/>
              <w:tab w:val="num" w:pos="1260"/>
            </w:tabs>
          </w:pPr>
        </w:pPrChange>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1954" w:author="Buitendijk, Hans" w:date="2022-09-02T09:04:00Z">
          <w:pPr>
            <w:pStyle w:val="Heading4"/>
            <w:tabs>
              <w:tab w:val="clear" w:pos="2520"/>
              <w:tab w:val="num" w:pos="1260"/>
            </w:tabs>
          </w:pPr>
        </w:pPrChange>
      </w:pPr>
      <w:bookmarkStart w:id="1955" w:name="_TQ1_–_Timing/Quantity_Segment"/>
      <w:bookmarkStart w:id="1956" w:name="_Ref174942441"/>
      <w:bookmarkStart w:id="1957" w:name="_Ref174942457"/>
      <w:bookmarkStart w:id="1958" w:name="_Ref174942706"/>
      <w:bookmarkStart w:id="1959" w:name="_Ref174944722"/>
      <w:bookmarkStart w:id="1960" w:name="_Ref174948281"/>
      <w:bookmarkStart w:id="1961" w:name="_Ref174948312"/>
      <w:bookmarkEnd w:id="1947"/>
      <w:bookmarkEnd w:id="195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1962" w:name="_Toc28956503"/>
      <w:r w:rsidRPr="00EA3945">
        <w:t>TQ1 – Timing/Quantity Segment</w:t>
      </w:r>
      <w:bookmarkEnd w:id="1943"/>
      <w:bookmarkEnd w:id="1948"/>
      <w:bookmarkEnd w:id="1949"/>
      <w:bookmarkEnd w:id="1956"/>
      <w:bookmarkEnd w:id="1957"/>
      <w:bookmarkEnd w:id="1958"/>
      <w:bookmarkEnd w:id="1959"/>
      <w:bookmarkEnd w:id="1960"/>
      <w:bookmarkEnd w:id="1961"/>
      <w:bookmarkEnd w:id="1962"/>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1963" w:name="TQ1"/>
      <w:r w:rsidRPr="00EA3945">
        <w:rPr>
          <w:noProof/>
        </w:rPr>
        <w:t>HL7 Attribute Table – TQ1 – Timing/Quantity</w:t>
      </w:r>
      <w:bookmarkEnd w:id="1963"/>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1964" w:author="Buitendijk, Hans" w:date="2022-09-02T09:04:00Z">
          <w:pPr>
            <w:pStyle w:val="Heading4"/>
            <w:tabs>
              <w:tab w:val="clear" w:pos="2520"/>
              <w:tab w:val="num" w:pos="1260"/>
            </w:tabs>
          </w:pPr>
        </w:pPrChange>
      </w:pPr>
      <w:bookmarkStart w:id="1965" w:name="_Toc529348185"/>
      <w:r w:rsidRPr="00A36947">
        <w:t>TQ1 field definitions</w:t>
      </w:r>
      <w:bookmarkEnd w:id="1965"/>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1966" w:author="Buitendijk, Hans" w:date="2022-09-02T09:04:00Z">
          <w:pPr>
            <w:pStyle w:val="Heading4"/>
            <w:tabs>
              <w:tab w:val="clear" w:pos="2520"/>
              <w:tab w:val="num" w:pos="1260"/>
            </w:tabs>
          </w:pPr>
        </w:pPrChange>
      </w:pPr>
      <w:bookmarkStart w:id="1967" w:name="_Toc529348186"/>
      <w:r w:rsidRPr="00EA3945">
        <w:t>TQ1-1   Set ID - TQ1</w:t>
      </w:r>
      <w:bookmarkEnd w:id="1967"/>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1968" w:author="Buitendijk, Hans" w:date="2022-09-02T09:04:00Z">
          <w:pPr>
            <w:pStyle w:val="Heading4"/>
            <w:tabs>
              <w:tab w:val="clear" w:pos="2520"/>
              <w:tab w:val="num" w:pos="1260"/>
            </w:tabs>
          </w:pPr>
        </w:pPrChange>
      </w:pPr>
      <w:bookmarkStart w:id="1969"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1969"/>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1970" w:author="Buitendijk, Hans" w:date="2022-09-02T09:04:00Z">
          <w:pPr>
            <w:pStyle w:val="Heading4"/>
            <w:tabs>
              <w:tab w:val="clear" w:pos="2520"/>
              <w:tab w:val="num" w:pos="1260"/>
            </w:tabs>
          </w:pPr>
        </w:pPrChange>
      </w:pPr>
      <w:bookmarkStart w:id="1971"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1971"/>
      <w:r w:rsidRPr="00EA3945">
        <w:t xml:space="preserve">  01629</w:t>
      </w:r>
    </w:p>
    <w:p w14:paraId="615FDD59" w14:textId="77777777" w:rsidR="00F6554D" w:rsidRDefault="00F6554D" w:rsidP="00257C89">
      <w:pPr>
        <w:pStyle w:val="Components"/>
      </w:pPr>
      <w:bookmarkStart w:id="1972"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2"/>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1973" w:author="Buitendijk, Hans" w:date="2022-09-02T09:04:00Z">
          <w:pPr>
            <w:pStyle w:val="Heading4"/>
            <w:tabs>
              <w:tab w:val="clear" w:pos="2520"/>
              <w:tab w:val="num" w:pos="1260"/>
            </w:tabs>
          </w:pPr>
        </w:pPrChange>
      </w:pPr>
      <w:bookmarkStart w:id="1974"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1974"/>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1975" w:author="Buitendijk, Hans" w:date="2022-09-02T09:04:00Z">
          <w:pPr>
            <w:pStyle w:val="Heading4"/>
            <w:tabs>
              <w:tab w:val="clear" w:pos="2520"/>
              <w:tab w:val="num" w:pos="1260"/>
            </w:tabs>
          </w:pPr>
        </w:pPrChange>
      </w:pPr>
      <w:bookmarkStart w:id="1976"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1976"/>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lastRenderedPageBreak/>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1977" w:name="_Toc529348191"/>
    </w:p>
    <w:p w14:paraId="5250F375" w14:textId="77777777" w:rsidR="00F6554D" w:rsidRPr="00EA3945" w:rsidRDefault="00F6554D">
      <w:pPr>
        <w:pStyle w:val="Heading4"/>
        <w:pPrChange w:id="1978"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1977"/>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1979" w:name="_Toc348245075"/>
      <w:bookmarkStart w:id="1980" w:name="_Toc348258386"/>
      <w:bookmarkStart w:id="1981" w:name="_Toc348263504"/>
      <w:bookmarkStart w:id="1982" w:name="_Toc348336877"/>
      <w:bookmarkStart w:id="1983" w:name="_Toc348773830"/>
      <w:bookmarkStart w:id="1984" w:name="_Toc359236197"/>
      <w:bookmarkStart w:id="1985" w:name="_Toc529348192"/>
      <w:r w:rsidRPr="00EA3945">
        <w:t>TQ1|1||TID|||3^d&amp;&amp;ANS+||||||20^min&amp;&amp;ANS+|9&lt;cr&gt;</w:t>
      </w:r>
    </w:p>
    <w:p w14:paraId="0A1DC56E" w14:textId="77777777" w:rsidR="00F6554D" w:rsidRPr="00EA3945" w:rsidRDefault="00F6554D">
      <w:pPr>
        <w:pStyle w:val="Heading4"/>
        <w:pPrChange w:id="1986"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1979"/>
      <w:bookmarkEnd w:id="1980"/>
      <w:bookmarkEnd w:id="1981"/>
      <w:bookmarkEnd w:id="1982"/>
      <w:bookmarkEnd w:id="1983"/>
      <w:bookmarkEnd w:id="1984"/>
      <w:bookmarkEnd w:id="1985"/>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1987" w:author="Buitendijk, Hans" w:date="2022-09-02T09:04:00Z">
          <w:pPr>
            <w:pStyle w:val="Heading4"/>
            <w:tabs>
              <w:tab w:val="clear" w:pos="2520"/>
              <w:tab w:val="num" w:pos="1260"/>
            </w:tabs>
          </w:pPr>
        </w:pPrChange>
      </w:pPr>
      <w:bookmarkStart w:id="1988" w:name="_Toc348245076"/>
      <w:bookmarkStart w:id="1989" w:name="_Toc348258387"/>
      <w:bookmarkStart w:id="1990" w:name="_Toc348263505"/>
      <w:bookmarkStart w:id="1991" w:name="_Toc348336878"/>
      <w:bookmarkStart w:id="1992" w:name="_Toc348773831"/>
      <w:bookmarkStart w:id="1993" w:name="_Toc359236198"/>
      <w:bookmarkStart w:id="1994"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1988"/>
      <w:bookmarkEnd w:id="1989"/>
      <w:bookmarkEnd w:id="1990"/>
      <w:bookmarkEnd w:id="1991"/>
      <w:bookmarkEnd w:id="1992"/>
      <w:bookmarkEnd w:id="1993"/>
      <w:bookmarkEnd w:id="1994"/>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1995" w:author="Buitendijk, Hans" w:date="2022-09-02T09:04:00Z">
          <w:pPr>
            <w:pStyle w:val="Heading4"/>
            <w:tabs>
              <w:tab w:val="clear" w:pos="2520"/>
              <w:tab w:val="num" w:pos="1260"/>
            </w:tabs>
          </w:pPr>
        </w:pPrChange>
      </w:pPr>
      <w:bookmarkStart w:id="1996"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1996"/>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lastRenderedPageBreak/>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1997" w:author="Buitendijk, Hans" w:date="2022-09-02T09:04:00Z">
          <w:pPr>
            <w:pStyle w:val="Heading4"/>
            <w:tabs>
              <w:tab w:val="clear" w:pos="2520"/>
              <w:tab w:val="num" w:pos="1260"/>
            </w:tabs>
          </w:pPr>
        </w:pPrChange>
      </w:pPr>
      <w:bookmarkStart w:id="1998"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1998"/>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1999" w:author="Buitendijk, Hans" w:date="2022-09-02T09:04:00Z">
          <w:pPr>
            <w:pStyle w:val="Heading4"/>
            <w:tabs>
              <w:tab w:val="clear" w:pos="2520"/>
              <w:tab w:val="num" w:pos="1260"/>
            </w:tabs>
          </w:pPr>
        </w:pPrChange>
      </w:pPr>
      <w:bookmarkStart w:id="200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00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001" w:author="Buitendijk, Hans" w:date="2022-09-02T09:04:00Z">
          <w:pPr>
            <w:pStyle w:val="Heading4"/>
            <w:tabs>
              <w:tab w:val="clear" w:pos="2520"/>
              <w:tab w:val="num" w:pos="1260"/>
            </w:tabs>
          </w:pPr>
        </w:pPrChange>
      </w:pPr>
      <w:bookmarkStart w:id="2002"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002"/>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003" w:author="Buitendijk, Hans" w:date="2022-09-02T09:04:00Z">
          <w:pPr>
            <w:pStyle w:val="Heading4"/>
            <w:tabs>
              <w:tab w:val="clear" w:pos="2520"/>
              <w:tab w:val="num" w:pos="1260"/>
            </w:tabs>
          </w:pPr>
        </w:pPrChange>
      </w:pPr>
      <w:bookmarkStart w:id="2004"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004"/>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005" w:name="_Toc529348199"/>
      <w:r w:rsidRPr="00EA3945">
        <w:t>TQ1|1||TID|||3^d&amp;&amp;ANS+||||||20^min&amp;&amp;ANS+|9&lt;cr&gt;</w:t>
      </w:r>
    </w:p>
    <w:p w14:paraId="46D48710" w14:textId="77777777" w:rsidR="00F6554D" w:rsidRPr="00EA3945" w:rsidRDefault="00F6554D">
      <w:pPr>
        <w:pStyle w:val="Heading4"/>
        <w:pPrChange w:id="2006" w:author="Buitendijk, Hans" w:date="2022-09-02T09:04:00Z">
          <w:pPr>
            <w:pStyle w:val="Heading4"/>
            <w:tabs>
              <w:tab w:val="clear" w:pos="2520"/>
              <w:tab w:val="num" w:pos="1260"/>
            </w:tabs>
          </w:pPr>
        </w:pPrChange>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005"/>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007" w:name="_Toc529348200"/>
      <w:bookmarkStart w:id="2008"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1934"/>
      <w:bookmarkEnd w:id="1935"/>
      <w:bookmarkEnd w:id="1936"/>
      <w:bookmarkEnd w:id="1937"/>
      <w:bookmarkEnd w:id="1938"/>
      <w:bookmarkEnd w:id="1939"/>
      <w:bookmarkEnd w:id="1940"/>
      <w:bookmarkEnd w:id="1941"/>
      <w:bookmarkEnd w:id="2007"/>
      <w:bookmarkEnd w:id="2008"/>
    </w:p>
    <w:p w14:paraId="4FB071D2" w14:textId="67978A68" w:rsidR="00F6554D" w:rsidRPr="00EA3945" w:rsidRDefault="00F6554D" w:rsidP="00010B35">
      <w:pPr>
        <w:pStyle w:val="Heading3"/>
      </w:pPr>
      <w:bookmarkStart w:id="2009" w:name="_TQ2_–_Timing/Quantity_Relationship"/>
      <w:bookmarkStart w:id="2010" w:name="_Ref45701998"/>
      <w:bookmarkStart w:id="2011" w:name="_Toc28956504"/>
      <w:bookmarkEnd w:id="2009"/>
      <w:r w:rsidRPr="00EA3945">
        <w:lastRenderedPageBreak/>
        <w:t>TQ2 – Timing/Quantity Relationship</w:t>
      </w:r>
      <w:bookmarkEnd w:id="2010"/>
      <w:bookmarkEnd w:id="2011"/>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012" w:name="TQ2"/>
      <w:r w:rsidRPr="00EA3945">
        <w:rPr>
          <w:noProof/>
        </w:rPr>
        <w:t>HL7 Attribute Table – TQ2 – Timing/Quantity Relationship</w:t>
      </w:r>
      <w:bookmarkEnd w:id="2012"/>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2013" w:name="_Toc496068961"/>
      <w:bookmarkStart w:id="2014" w:name="_Toc498131372"/>
      <w:bookmarkStart w:id="2015" w:name="_Toc538420"/>
      <w:bookmarkStart w:id="2016" w:name="_Ref174933828"/>
      <w:bookmarkStart w:id="2017" w:name="_Ref174933859"/>
      <w:bookmarkStart w:id="2018" w:name="_Toc190074117"/>
      <w:bookmarkStart w:id="2019" w:name="_Ref359032108"/>
      <w:r w:rsidRPr="00EA3945">
        <w:rPr>
          <w:i/>
          <w:noProof/>
        </w:rPr>
        <w:t>RXO segment field examples</w:t>
      </w:r>
      <w:bookmarkEnd w:id="2013"/>
      <w:bookmarkEnd w:id="2014"/>
      <w:bookmarkEnd w:id="2015"/>
      <w:bookmarkEnd w:id="2016"/>
      <w:bookmarkEnd w:id="2017"/>
      <w:bookmarkEnd w:id="2018"/>
      <w:r w:rsidRPr="00EA3945">
        <w:rPr>
          <w:noProof/>
        </w:rPr>
        <w:t>.</w:t>
      </w:r>
    </w:p>
    <w:bookmarkEnd w:id="2019"/>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020"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021"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022" w:author="Buitendijk, Hans" w:date="2022-08-24T17:37:00Z">
          <w:pPr>
            <w:pStyle w:val="NormalListBullets"/>
            <w:tabs>
              <w:tab w:val="clear" w:pos="1080"/>
              <w:tab w:val="num" w:pos="1872"/>
            </w:tabs>
            <w:ind w:left="2160"/>
          </w:pPr>
        </w:pPrChange>
      </w:pPr>
      <w:r w:rsidRPr="00EA3945">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023" w:author="Buitendijk, Hans" w:date="2022-09-02T09:04:00Z">
          <w:pPr>
            <w:pStyle w:val="Heading4"/>
            <w:tabs>
              <w:tab w:val="clear" w:pos="2520"/>
              <w:tab w:val="num" w:pos="1260"/>
            </w:tabs>
          </w:pPr>
        </w:pPrChange>
      </w:pPr>
      <w:bookmarkStart w:id="2024" w:name="_Toc529348201"/>
      <w:r w:rsidRPr="00097532">
        <w:t>TQ2 field definitions</w:t>
      </w:r>
      <w:bookmarkEnd w:id="2024"/>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025" w:author="Buitendijk, Hans" w:date="2022-09-02T09:04:00Z">
          <w:pPr>
            <w:pStyle w:val="Heading4"/>
            <w:tabs>
              <w:tab w:val="clear" w:pos="2520"/>
              <w:tab w:val="num" w:pos="1260"/>
            </w:tabs>
          </w:pPr>
        </w:pPrChange>
      </w:pPr>
      <w:bookmarkStart w:id="2026"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026"/>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027" w:author="Buitendijk, Hans" w:date="2022-09-02T09:04:00Z">
          <w:pPr>
            <w:pStyle w:val="Heading4"/>
            <w:tabs>
              <w:tab w:val="clear" w:pos="2520"/>
              <w:tab w:val="num" w:pos="1260"/>
            </w:tabs>
          </w:pPr>
        </w:pPrChange>
      </w:pPr>
      <w:bookmarkStart w:id="2028"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028"/>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029" w:author="Buitendijk, Hans" w:date="2022-09-02T09:04:00Z">
          <w:pPr>
            <w:pStyle w:val="Heading4"/>
            <w:tabs>
              <w:tab w:val="clear" w:pos="2520"/>
              <w:tab w:val="num" w:pos="1260"/>
            </w:tabs>
          </w:pPr>
        </w:pPrChange>
      </w:pPr>
      <w:bookmarkStart w:id="203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03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031" w:author="Buitendijk, Hans" w:date="2022-09-02T09:04:00Z">
          <w:pPr>
            <w:pStyle w:val="Heading4"/>
            <w:tabs>
              <w:tab w:val="clear" w:pos="2520"/>
              <w:tab w:val="num" w:pos="1260"/>
            </w:tabs>
          </w:pPr>
        </w:pPrChange>
      </w:pPr>
      <w:bookmarkStart w:id="2032"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032"/>
      <w:r w:rsidRPr="00EA3945">
        <w:t xml:space="preserve">   01651</w:t>
      </w:r>
    </w:p>
    <w:p w14:paraId="547507D3" w14:textId="77777777" w:rsidR="00F6554D" w:rsidRDefault="00F6554D" w:rsidP="00257C89">
      <w:pPr>
        <w:pStyle w:val="Components"/>
      </w:pPr>
      <w:bookmarkStart w:id="2033"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033"/>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pPr>
        <w:pStyle w:val="Heading4"/>
        <w:pPrChange w:id="2034" w:author="Buitendijk, Hans" w:date="2022-09-02T09:04:00Z">
          <w:pPr>
            <w:pStyle w:val="Heading4"/>
            <w:tabs>
              <w:tab w:val="clear" w:pos="2520"/>
              <w:tab w:val="num" w:pos="1260"/>
            </w:tabs>
          </w:pPr>
        </w:pPrChange>
      </w:pPr>
      <w:bookmarkStart w:id="2035"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035"/>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3CC1ADA2" w14:textId="77777777" w:rsidR="00F6554D" w:rsidRPr="00A5687A" w:rsidRDefault="00F6554D">
      <w:pPr>
        <w:pStyle w:val="Heading4"/>
        <w:pPrChange w:id="2036" w:author="Buitendijk, Hans" w:date="2022-09-02T09:04:00Z">
          <w:pPr>
            <w:pStyle w:val="Heading4"/>
            <w:tabs>
              <w:tab w:val="clear" w:pos="2520"/>
              <w:tab w:val="num" w:pos="1260"/>
            </w:tabs>
          </w:pPr>
        </w:pPrChange>
      </w:pPr>
      <w:bookmarkStart w:id="2037"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037"/>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038" w:author="Buitendijk, Hans" w:date="2022-09-02T09:04:00Z">
          <w:pPr>
            <w:pStyle w:val="Heading4"/>
            <w:tabs>
              <w:tab w:val="clear" w:pos="2520"/>
              <w:tab w:val="num" w:pos="1260"/>
            </w:tabs>
          </w:pPr>
        </w:pPrChange>
      </w:pPr>
      <w:bookmarkStart w:id="2039"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039"/>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040" w:author="Buitendijk, Hans" w:date="2022-09-02T09:04:00Z">
          <w:pPr>
            <w:pStyle w:val="Heading4"/>
            <w:tabs>
              <w:tab w:val="clear" w:pos="2520"/>
              <w:tab w:val="num" w:pos="1260"/>
            </w:tabs>
          </w:pPr>
        </w:pPrChange>
      </w:pPr>
      <w:bookmarkStart w:id="2041"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041"/>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042" w:author="Buitendijk, Hans" w:date="2022-09-02T09:04:00Z">
          <w:pPr>
            <w:pStyle w:val="Heading4"/>
            <w:tabs>
              <w:tab w:val="clear" w:pos="2520"/>
              <w:tab w:val="num" w:pos="1260"/>
            </w:tabs>
          </w:pPr>
        </w:pPrChange>
      </w:pPr>
      <w:bookmarkStart w:id="2043"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043"/>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044" w:author="Buitendijk, Hans" w:date="2022-09-02T09:04:00Z">
          <w:pPr>
            <w:pStyle w:val="Heading4"/>
            <w:tabs>
              <w:tab w:val="clear" w:pos="2520"/>
              <w:tab w:val="num" w:pos="1260"/>
            </w:tabs>
          </w:pPr>
        </w:pPrChange>
      </w:pPr>
      <w:bookmarkStart w:id="2045"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045"/>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w:t>
      </w:r>
      <w:r w:rsidRPr="00EA3945">
        <w:rPr>
          <w:noProof/>
        </w:rPr>
        <w:lastRenderedPageBreak/>
        <w:t xml:space="preserve">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046" w:name="_Toc538363"/>
      <w:bookmarkStart w:id="2047" w:name="_Toc28956505"/>
      <w:r w:rsidRPr="00EA3945">
        <w:t>IPC – Imaging Procedure Control Segment</w:t>
      </w:r>
      <w:bookmarkEnd w:id="2046"/>
      <w:bookmarkEnd w:id="2047"/>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048" w:name="IPC"/>
      <w:r w:rsidRPr="00EA3945">
        <w:rPr>
          <w:noProof/>
        </w:rPr>
        <w:t>HL7 Attribute Table – IPC – Imaging Procedure Control Segment</w:t>
      </w:r>
      <w:bookmarkEnd w:id="2048"/>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049" w:author="Frank Oemig" w:date="2022-09-07T17:34:00Z">
              <w:r>
                <w:rPr>
                  <w:noProof/>
                </w:rPr>
                <w:t>1..1</w:t>
              </w:r>
            </w:ins>
            <w:del w:id="2050"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051"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052"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w:t>
      </w:r>
      <w:r w:rsidRPr="00EA3945">
        <w:rPr>
          <w:noProof/>
        </w:rPr>
        <w:lastRenderedPageBreak/>
        <w:t xml:space="preserve">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053" w:name="_MON_1061812465"/>
    <w:bookmarkStart w:id="2054" w:name="_MON_1061812526"/>
    <w:bookmarkStart w:id="2055" w:name="_MON_1063465085"/>
    <w:bookmarkStart w:id="2056" w:name="_MON_1063465929"/>
    <w:bookmarkStart w:id="2057" w:name="_MON_1050760912"/>
    <w:bookmarkStart w:id="2058" w:name="_MON_1050825536"/>
    <w:bookmarkStart w:id="2059" w:name="_MON_1050826254"/>
    <w:bookmarkEnd w:id="2053"/>
    <w:bookmarkEnd w:id="2054"/>
    <w:bookmarkEnd w:id="2055"/>
    <w:bookmarkEnd w:id="2056"/>
    <w:bookmarkEnd w:id="2057"/>
    <w:bookmarkEnd w:id="2058"/>
    <w:bookmarkEnd w:id="2059"/>
    <w:bookmarkStart w:id="2060" w:name="_MON_1061810823"/>
    <w:bookmarkEnd w:id="2060"/>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45pt;height:208.5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24218898"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lastRenderedPageBreak/>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061"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062" w:author="Buitendijk, Hans" w:date="2022-09-02T09:04:00Z">
          <w:pPr>
            <w:pStyle w:val="Heading4"/>
            <w:tabs>
              <w:tab w:val="clear" w:pos="2520"/>
              <w:tab w:val="num" w:pos="1260"/>
            </w:tabs>
          </w:pPr>
        </w:pPrChange>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lastRenderedPageBreak/>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063"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064" w:author="Buitendijk, Hans" w:date="2022-09-02T09:04:00Z">
          <w:pPr>
            <w:pStyle w:val="Heading4"/>
            <w:tabs>
              <w:tab w:val="clear" w:pos="2520"/>
              <w:tab w:val="num" w:pos="1260"/>
            </w:tabs>
          </w:pPr>
        </w:pPrChange>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lastRenderedPageBreak/>
        <w:t xml:space="preserve">This field is a case of the CE data type. </w:t>
      </w:r>
      <w:bookmarkStart w:id="2065" w:name="_Ref427398749"/>
      <w:bookmarkStart w:id="2066"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065"/>
    <w:bookmarkEnd w:id="2066"/>
    <w:p w14:paraId="041A62E5" w14:textId="77777777" w:rsidR="00F6554D" w:rsidRPr="00EA3945" w:rsidRDefault="00F6554D">
      <w:pPr>
        <w:pStyle w:val="Heading4"/>
        <w:pPrChange w:id="2067"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068"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069" w:author="Buitendijk, Hans" w:date="2022-09-02T09:04:00Z">
          <w:pPr>
            <w:pStyle w:val="Heading4"/>
            <w:tabs>
              <w:tab w:val="clear" w:pos="2520"/>
              <w:tab w:val="num" w:pos="1260"/>
            </w:tabs>
          </w:pPr>
        </w:pPrChange>
      </w:pPr>
      <w:bookmarkStart w:id="2070" w:name="_Ref174935386"/>
      <w:r w:rsidRPr="00EA3945">
        <w:lastRenderedPageBreak/>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070"/>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071"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072" w:author="Buitendijk, Hans" w:date="2022-09-02T09:04:00Z">
          <w:pPr>
            <w:pStyle w:val="Heading4"/>
            <w:tabs>
              <w:tab w:val="clear" w:pos="2520"/>
              <w:tab w:val="num" w:pos="1260"/>
            </w:tabs>
          </w:pPr>
        </w:pPrChange>
      </w:pPr>
      <w:bookmarkStart w:id="207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074" w:name="_Toc28956506"/>
      <w:r w:rsidRPr="00EA3945">
        <w:rPr>
          <w:noProof/>
        </w:rPr>
        <w:t>General Message Examples</w:t>
      </w:r>
      <w:bookmarkEnd w:id="2073"/>
      <w:bookmarkEnd w:id="207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075" w:name="_Toc496068735"/>
      <w:bookmarkStart w:id="2076" w:name="_Toc498131146"/>
      <w:bookmarkStart w:id="2077" w:name="_Toc538365"/>
      <w:bookmarkStart w:id="2078" w:name="_Toc28956507"/>
      <w:r w:rsidRPr="00EA3945">
        <w:lastRenderedPageBreak/>
        <w:t>An order replaced by three orders</w:t>
      </w:r>
      <w:bookmarkEnd w:id="2075"/>
      <w:bookmarkEnd w:id="2076"/>
      <w:bookmarkEnd w:id="2077"/>
      <w:bookmarkEnd w:id="207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lastRenderedPageBreak/>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079" w:name="_Toc496068736"/>
      <w:bookmarkStart w:id="2080" w:name="_Toc498131147"/>
      <w:bookmarkStart w:id="2081" w:name="_Toc538366"/>
      <w:bookmarkStart w:id="2082" w:name="_Toc28956508"/>
      <w:r w:rsidRPr="00EA3945">
        <w:t>Ordering non-medical services</w:t>
      </w:r>
      <w:bookmarkEnd w:id="2079"/>
      <w:bookmarkEnd w:id="2080"/>
      <w:bookmarkEnd w:id="2081"/>
      <w:bookmarkEnd w:id="208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083" w:name="_Toc460821309"/>
      <w:r w:rsidRPr="00EA3945">
        <w:rPr>
          <w:noProof/>
        </w:rPr>
        <w:t>ORC-1, ORC-2, OBR-4, OBX-5</w:t>
      </w:r>
      <w:bookmarkEnd w:id="208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w:t>
      </w:r>
      <w:r w:rsidRPr="00EA3945">
        <w:rPr>
          <w:noProof/>
        </w:rPr>
        <w:lastRenderedPageBreak/>
        <w:t xml:space="preserve">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084" w:name="_Toc460821312"/>
      <w:bookmarkStart w:id="2085" w:name="_Toc460821311"/>
      <w:r w:rsidRPr="00EA3945">
        <w:rPr>
          <w:noProof/>
        </w:rPr>
        <w:t>ORC-5</w:t>
      </w:r>
      <w:bookmarkEnd w:id="208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085"/>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086" w:name="_Toc460821313"/>
      <w:r w:rsidRPr="00EA3945">
        <w:rPr>
          <w:noProof/>
        </w:rPr>
        <w:t>FT1-17</w:t>
      </w:r>
      <w:bookmarkEnd w:id="208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087" w:name="_Toc460821314"/>
      <w:r w:rsidRPr="00EA3945">
        <w:rPr>
          <w:noProof/>
        </w:rPr>
        <w:t>FT1-11</w:t>
      </w:r>
      <w:bookmarkEnd w:id="208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088" w:name="_Toc460821318"/>
      <w:r w:rsidRPr="00EA3945">
        <w:rPr>
          <w:b/>
          <w:noProof/>
        </w:rPr>
        <w:t>Phone Number Assignment</w:t>
      </w:r>
    </w:p>
    <w:bookmarkEnd w:id="208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lastRenderedPageBreak/>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089" w:name="_Toc460821320"/>
      <w:r w:rsidRPr="00EA3945">
        <w:rPr>
          <w:b/>
          <w:noProof/>
        </w:rPr>
        <w:t>Transfer a patient (A02)</w:t>
      </w:r>
      <w:bookmarkEnd w:id="208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090" w:name="_Toc460821321"/>
      <w:r w:rsidRPr="00EA3945">
        <w:rPr>
          <w:b/>
          <w:noProof/>
        </w:rPr>
        <w:t>Leave of absence (A21/A22)</w:t>
      </w:r>
      <w:bookmarkEnd w:id="209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091" w:name="_Toc460821323"/>
      <w:r w:rsidRPr="00EA3945">
        <w:rPr>
          <w:noProof/>
        </w:rPr>
        <w:t>Patient makes calls or (de-)activates his phone</w:t>
      </w:r>
      <w:bookmarkEnd w:id="209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09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09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EA3945">
        <w:rPr>
          <w:noProof/>
        </w:rPr>
        <w:lastRenderedPageBreak/>
        <w:t>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093"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094"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095" w:author="Buitendijk, Hans" w:date="2022-09-02T09:04:00Z">
          <w:pPr>
            <w:pStyle w:val="Heading4"/>
            <w:tabs>
              <w:tab w:val="clear" w:pos="2520"/>
              <w:tab w:val="num" w:pos="1260"/>
            </w:tabs>
          </w:pPr>
        </w:pPrChange>
      </w:pPr>
      <w:bookmarkStart w:id="2096" w:name="_Toc496068737"/>
      <w:bookmarkStart w:id="2097" w:name="_Toc498131148"/>
      <w:r w:rsidRPr="00EA3945">
        <w:t>Examples</w:t>
      </w:r>
      <w:bookmarkEnd w:id="2096"/>
      <w:bookmarkEnd w:id="2097"/>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09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098" w:name="_Toc460821331"/>
      <w:r w:rsidRPr="00EA3945">
        <w:rPr>
          <w:b/>
          <w:noProof/>
        </w:rPr>
        <w:t>Request a new Chip card for a defective one</w:t>
      </w:r>
      <w:bookmarkEnd w:id="2098"/>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099" w:name="_Toc460821332"/>
      <w:r w:rsidRPr="00EA3945">
        <w:rPr>
          <w:b/>
          <w:noProof/>
        </w:rPr>
        <w:t>Return a chip card</w:t>
      </w:r>
      <w:bookmarkEnd w:id="2099"/>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100" w:name="_Toc460821334"/>
      <w:r w:rsidRPr="00EA3945">
        <w:rPr>
          <w:b/>
          <w:noProof/>
        </w:rPr>
        <w:t>Printing a form</w:t>
      </w:r>
      <w:bookmarkEnd w:id="2100"/>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101" w:name="_Ref479749941"/>
      <w:bookmarkStart w:id="2102" w:name="_Toc496068738"/>
      <w:bookmarkStart w:id="2103" w:name="_Toc498131149"/>
      <w:bookmarkStart w:id="2104" w:name="_Toc538367"/>
      <w:bookmarkStart w:id="2105" w:name="_Toc28956509"/>
      <w:r w:rsidRPr="00EA3945">
        <w:rPr>
          <w:noProof/>
        </w:rPr>
        <w:t>Diet Trigger Events &amp; Message Definitions</w:t>
      </w:r>
      <w:bookmarkEnd w:id="2101"/>
      <w:bookmarkEnd w:id="2102"/>
      <w:bookmarkEnd w:id="2103"/>
      <w:bookmarkEnd w:id="2104"/>
      <w:bookmarkEnd w:id="2105"/>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106" w:name="_Toc496068739"/>
      <w:bookmarkStart w:id="2107" w:name="_Toc498131150"/>
      <w:bookmarkStart w:id="2108" w:name="_Toc538368"/>
      <w:bookmarkStart w:id="2109" w:name="_Toc28956510"/>
      <w:r w:rsidRPr="00EA3945">
        <w:t>OMD - Dietary Order (Event O03)</w:t>
      </w:r>
      <w:bookmarkEnd w:id="2106"/>
      <w:bookmarkEnd w:id="2107"/>
      <w:bookmarkEnd w:id="2108"/>
      <w:bookmarkEnd w:id="2109"/>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110" w:author="Buitendijk, Hans" w:date="2022-08-19T15:53:00Z">
              <w:r w:rsidR="008C2554">
                <w:rPr>
                  <w:noProof/>
                </w:rPr>
                <w:t xml:space="preserve"> </w:t>
              </w:r>
            </w:ins>
            <w:r w:rsidRPr="00EA3945">
              <w:rPr>
                <w:noProof/>
              </w:rPr>
              <w:t>[</w:t>
            </w:r>
            <w:del w:id="2111" w:author="Buitendijk, Hans" w:date="2022-08-19T15:53:00Z">
              <w:r w:rsidRPr="00EA3945" w:rsidDel="008C2554">
                <w:rPr>
                  <w:noProof/>
                </w:rPr>
                <w:delText xml:space="preserve"> </w:delText>
              </w:r>
            </w:del>
            <w:r w:rsidRPr="00EA3945">
              <w:rPr>
                <w:noProof/>
              </w:rPr>
              <w:t xml:space="preserve"> PD1</w:t>
            </w:r>
            <w:del w:id="2112"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113"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114" w:author="Buitendijk, Hans" w:date="2022-08-19T15:53:00Z"/>
                <w:noProof/>
              </w:rPr>
            </w:pPr>
            <w:ins w:id="2115"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116" w:author="Buitendijk, Hans" w:date="2022-08-19T15:53:00Z"/>
                <w:noProof/>
              </w:rPr>
            </w:pPr>
            <w:ins w:id="2117"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118"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119" w:author="Buitendijk, Hans" w:date="2022-08-19T15:53:00Z"/>
                <w:noProof/>
              </w:rPr>
            </w:pPr>
            <w:ins w:id="2120"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121"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122" w:author="Buitendijk, Hans" w:date="2022-08-19T15:53:00Z"/>
                <w:noProof/>
              </w:rPr>
            </w:pPr>
            <w:ins w:id="2123"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124" w:author="Buitendijk, Hans" w:date="2022-08-19T15:53:00Z"/>
                <w:noProof/>
              </w:rPr>
            </w:pPr>
            <w:ins w:id="2125" w:author="Buitendijk, Hans" w:date="2022-09-02T10:21:00Z">
              <w:r>
                <w:rPr>
                  <w:noProof/>
                </w:rPr>
                <w:t>Recorded Gender</w:t>
              </w:r>
            </w:ins>
            <w:ins w:id="2126"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127"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128" w:author="Buitendijk, Hans" w:date="2022-08-19T15:53:00Z"/>
                <w:noProof/>
              </w:rPr>
            </w:pPr>
            <w:ins w:id="2129"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130"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131" w:author="Buitendijk, Hans" w:date="2022-08-19T15:53:00Z"/>
                <w:noProof/>
              </w:rPr>
            </w:pPr>
            <w:ins w:id="2132"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77777777" w:rsidR="008C2554" w:rsidRPr="0052787A" w:rsidRDefault="008C2554" w:rsidP="00CF4D6C">
            <w:pPr>
              <w:pStyle w:val="MsgTableBody"/>
              <w:rPr>
                <w:ins w:id="2133" w:author="Buitendijk, Hans" w:date="2022-08-19T15:53:00Z"/>
                <w:noProof/>
              </w:rPr>
            </w:pPr>
            <w:ins w:id="2134" w:author="Buitendijk, Hans" w:date="2022-08-19T15: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135"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136" w:author="Buitendijk, Hans" w:date="2022-08-19T15:53:00Z"/>
                <w:noProof/>
              </w:rPr>
            </w:pPr>
            <w:ins w:id="2137"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138" w:name="_Toc496068740"/>
      <w:bookmarkStart w:id="2139" w:name="_Toc498131151"/>
      <w:bookmarkStart w:id="2140"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141" w:name="_Toc28956511"/>
      <w:r w:rsidRPr="00EA3945">
        <w:t>ORD - dietary order acknowledgment (Event O04)</w:t>
      </w:r>
      <w:bookmarkEnd w:id="2138"/>
      <w:bookmarkEnd w:id="2139"/>
      <w:bookmarkEnd w:id="2140"/>
      <w:bookmarkEnd w:id="2141"/>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lastRenderedPageBreak/>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142" w:name="_Toc496068741"/>
      <w:bookmarkStart w:id="2143" w:name="_Toc498131152"/>
      <w:bookmarkStart w:id="2144" w:name="_Toc538370"/>
      <w:bookmarkStart w:id="2145" w:name="_Toc28956512"/>
      <w:r w:rsidRPr="00EA3945">
        <w:rPr>
          <w:noProof/>
        </w:rPr>
        <w:t>Diet Segments</w:t>
      </w:r>
      <w:bookmarkEnd w:id="2142"/>
      <w:bookmarkEnd w:id="2143"/>
      <w:bookmarkEnd w:id="2144"/>
      <w:bookmarkEnd w:id="2145"/>
    </w:p>
    <w:p w14:paraId="70A2C1D3" w14:textId="77777777" w:rsidR="00F6554D" w:rsidRPr="00EA3945" w:rsidRDefault="00F6554D" w:rsidP="00010B35">
      <w:pPr>
        <w:pStyle w:val="Heading3"/>
      </w:pPr>
      <w:bookmarkStart w:id="2146" w:name="_Toc496068742"/>
      <w:bookmarkStart w:id="2147" w:name="_Toc498131153"/>
      <w:bookmarkStart w:id="2148" w:name="_Toc538371"/>
      <w:bookmarkStart w:id="2149" w:name="_Toc28956513"/>
      <w:bookmarkStart w:id="2150" w:name="_Toc348245087"/>
      <w:bookmarkStart w:id="2151" w:name="_Toc348258398"/>
      <w:bookmarkStart w:id="2152" w:name="_Toc348263516"/>
      <w:bookmarkStart w:id="2153" w:name="_Toc348336889"/>
      <w:bookmarkStart w:id="2154" w:name="_Toc348773842"/>
      <w:bookmarkStart w:id="2155" w:name="_Toc359236209"/>
      <w:r w:rsidRPr="00EA3945">
        <w:t xml:space="preserve">ODS </w:t>
      </w:r>
      <w:r w:rsidRPr="00EA3945">
        <w:noBreakHyphen/>
        <w:t xml:space="preserve"> dietary orders, supplements, and preferences segment</w:t>
      </w:r>
      <w:bookmarkEnd w:id="2146"/>
      <w:bookmarkEnd w:id="2147"/>
      <w:bookmarkEnd w:id="2148"/>
      <w:bookmarkEnd w:id="2149"/>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150"/>
    <w:bookmarkEnd w:id="2151"/>
    <w:bookmarkEnd w:id="2152"/>
    <w:bookmarkEnd w:id="2153"/>
    <w:bookmarkEnd w:id="2154"/>
    <w:bookmarkEnd w:id="2155"/>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156" w:name="ODS"/>
      <w:bookmarkEnd w:id="2156"/>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157" w:author="Buitendijk, Hans" w:date="2022-09-02T09:04:00Z">
          <w:pPr>
            <w:pStyle w:val="Heading4"/>
            <w:tabs>
              <w:tab w:val="clear" w:pos="2520"/>
              <w:tab w:val="num" w:pos="1260"/>
            </w:tabs>
          </w:pPr>
        </w:pPrChange>
      </w:pPr>
      <w:bookmarkStart w:id="2158" w:name="_Toc496068743"/>
      <w:bookmarkStart w:id="2159" w:name="_Toc498131154"/>
      <w:r w:rsidRPr="0061509C">
        <w:t>ODS field definitions</w:t>
      </w:r>
      <w:bookmarkEnd w:id="2158"/>
      <w:bookmarkEnd w:id="2159"/>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160" w:author="Buitendijk, Hans" w:date="2022-09-02T09:04:00Z">
          <w:pPr>
            <w:pStyle w:val="Heading4"/>
            <w:tabs>
              <w:tab w:val="clear" w:pos="2520"/>
              <w:tab w:val="num" w:pos="1260"/>
            </w:tabs>
          </w:pPr>
        </w:pPrChange>
      </w:pPr>
      <w:bookmarkStart w:id="2161" w:name="_Toc496068744"/>
      <w:bookmarkStart w:id="2162"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161"/>
      <w:bookmarkEnd w:id="2162"/>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163" w:name="_Toc349639825"/>
      <w:bookmarkStart w:id="2164" w:name="_Toc349641850"/>
    </w:p>
    <w:p w14:paraId="619484B4" w14:textId="77777777" w:rsidR="00F6554D" w:rsidRPr="00EA3945" w:rsidRDefault="00F6554D">
      <w:pPr>
        <w:pStyle w:val="Heading4"/>
        <w:pPrChange w:id="2165" w:author="Buitendijk, Hans" w:date="2022-09-02T09:04:00Z">
          <w:pPr>
            <w:pStyle w:val="Heading4"/>
            <w:tabs>
              <w:tab w:val="clear" w:pos="2520"/>
              <w:tab w:val="num" w:pos="1260"/>
            </w:tabs>
          </w:pPr>
        </w:pPrChange>
      </w:pPr>
      <w:bookmarkStart w:id="2166" w:name="HL70159"/>
      <w:bookmarkStart w:id="2167" w:name="_Ref359033343"/>
      <w:bookmarkStart w:id="2168" w:name="_Toc496068745"/>
      <w:bookmarkStart w:id="2169" w:name="_Toc498131156"/>
      <w:bookmarkEnd w:id="2163"/>
      <w:bookmarkEnd w:id="2164"/>
      <w:bookmarkEnd w:id="2166"/>
      <w:r w:rsidRPr="00EA3945">
        <w:lastRenderedPageBreak/>
        <w:t>ODS-2   Service Period   (CWE)   00270</w:t>
      </w:r>
      <w:bookmarkEnd w:id="2167"/>
      <w:bookmarkEnd w:id="2168"/>
      <w:bookmarkEnd w:id="2169"/>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170" w:author="Buitendijk, Hans" w:date="2022-09-02T09:04:00Z">
          <w:pPr>
            <w:pStyle w:val="Heading4"/>
            <w:tabs>
              <w:tab w:val="clear" w:pos="2520"/>
              <w:tab w:val="num" w:pos="1260"/>
            </w:tabs>
          </w:pPr>
        </w:pPrChange>
      </w:pPr>
      <w:bookmarkStart w:id="2171" w:name="_Toc496068746"/>
      <w:bookmarkStart w:id="2172"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171"/>
      <w:bookmarkEnd w:id="2172"/>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173" w:author="Buitendijk, Hans" w:date="2022-09-02T09:04:00Z">
          <w:pPr>
            <w:pStyle w:val="Heading4"/>
            <w:tabs>
              <w:tab w:val="clear" w:pos="2520"/>
              <w:tab w:val="num" w:pos="1260"/>
            </w:tabs>
          </w:pPr>
        </w:pPrChange>
      </w:pPr>
      <w:bookmarkStart w:id="2174" w:name="_Toc496068747"/>
      <w:bookmarkStart w:id="2175"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174"/>
      <w:bookmarkEnd w:id="2175"/>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176" w:name="_Toc348245088"/>
      <w:bookmarkStart w:id="2177" w:name="_Toc348258399"/>
      <w:bookmarkStart w:id="2178" w:name="_Toc348263517"/>
      <w:bookmarkStart w:id="2179" w:name="_Toc348336890"/>
      <w:bookmarkStart w:id="2180" w:name="_Toc348773843"/>
      <w:bookmarkStart w:id="2181" w:name="_Toc359236210"/>
      <w:bookmarkStart w:id="2182" w:name="_Toc496068748"/>
      <w:bookmarkStart w:id="2183" w:name="_Toc498131159"/>
      <w:bookmarkStart w:id="2184" w:name="_Toc538372"/>
      <w:bookmarkStart w:id="2185" w:name="_Toc28956514"/>
      <w:r w:rsidRPr="00EA3945">
        <w:lastRenderedPageBreak/>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176"/>
      <w:bookmarkEnd w:id="2177"/>
      <w:bookmarkEnd w:id="2178"/>
      <w:bookmarkEnd w:id="2179"/>
      <w:bookmarkEnd w:id="2180"/>
      <w:bookmarkEnd w:id="2181"/>
      <w:bookmarkEnd w:id="2182"/>
      <w:bookmarkEnd w:id="2183"/>
      <w:bookmarkEnd w:id="2184"/>
      <w:bookmarkEnd w:id="2185"/>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186" w:name="ODT"/>
      <w:bookmarkEnd w:id="2186"/>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187" w:author="Buitendijk, Hans" w:date="2022-09-02T09:04:00Z">
          <w:pPr>
            <w:pStyle w:val="Heading4"/>
            <w:tabs>
              <w:tab w:val="clear" w:pos="2520"/>
              <w:tab w:val="num" w:pos="1260"/>
            </w:tabs>
          </w:pPr>
        </w:pPrChange>
      </w:pPr>
      <w:bookmarkStart w:id="2188" w:name="_Toc496068749"/>
      <w:bookmarkStart w:id="2189" w:name="_Toc498131160"/>
      <w:r w:rsidRPr="00056CB8">
        <w:t>ODT field definitions</w:t>
      </w:r>
      <w:bookmarkEnd w:id="2188"/>
      <w:bookmarkEnd w:id="2189"/>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190" w:author="Buitendijk, Hans" w:date="2022-09-02T09:04:00Z">
          <w:pPr>
            <w:pStyle w:val="Heading4"/>
            <w:tabs>
              <w:tab w:val="clear" w:pos="2520"/>
              <w:tab w:val="num" w:pos="1260"/>
            </w:tabs>
          </w:pPr>
        </w:pPrChange>
      </w:pPr>
      <w:bookmarkStart w:id="2191" w:name="_Toc496068750"/>
      <w:bookmarkStart w:id="2192"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191"/>
      <w:bookmarkEnd w:id="2192"/>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193" w:name="HL70160"/>
      <w:bookmarkEnd w:id="2193"/>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194" w:author="Buitendijk, Hans" w:date="2022-09-02T09:04:00Z">
          <w:pPr>
            <w:pStyle w:val="Heading4"/>
            <w:tabs>
              <w:tab w:val="clear" w:pos="2520"/>
              <w:tab w:val="num" w:pos="1260"/>
            </w:tabs>
          </w:pPr>
        </w:pPrChange>
      </w:pPr>
      <w:bookmarkStart w:id="2195" w:name="_Toc496068751"/>
      <w:bookmarkStart w:id="2196"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195"/>
      <w:bookmarkEnd w:id="2196"/>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197" w:author="Buitendijk, Hans" w:date="2022-09-02T09:04:00Z">
          <w:pPr>
            <w:pStyle w:val="Heading4"/>
            <w:tabs>
              <w:tab w:val="clear" w:pos="2520"/>
              <w:tab w:val="num" w:pos="1260"/>
            </w:tabs>
          </w:pPr>
        </w:pPrChange>
      </w:pPr>
      <w:bookmarkStart w:id="2198" w:name="_Toc496068752"/>
      <w:bookmarkStart w:id="2199"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198"/>
      <w:bookmarkEnd w:id="2199"/>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200" w:name="_Toc496068753"/>
      <w:bookmarkStart w:id="2201" w:name="_Toc498131164"/>
      <w:bookmarkStart w:id="2202" w:name="_Toc538373"/>
      <w:bookmarkStart w:id="2203" w:name="_Toc28956515"/>
      <w:bookmarkStart w:id="2204" w:name="_Toc348245089"/>
      <w:bookmarkStart w:id="2205" w:name="_Toc348258400"/>
      <w:bookmarkStart w:id="2206" w:name="_Toc348263518"/>
      <w:bookmarkStart w:id="2207" w:name="_Toc348336891"/>
      <w:bookmarkStart w:id="2208" w:name="_Toc348773844"/>
      <w:bookmarkStart w:id="2209" w:name="_Toc359236211"/>
      <w:r w:rsidRPr="00EA3945">
        <w:rPr>
          <w:noProof/>
        </w:rPr>
        <w:lastRenderedPageBreak/>
        <w:t>Diet Message Examples</w:t>
      </w:r>
      <w:bookmarkEnd w:id="2200"/>
      <w:bookmarkEnd w:id="2201"/>
      <w:bookmarkEnd w:id="2202"/>
      <w:bookmarkEnd w:id="2203"/>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204"/>
      <w:bookmarkEnd w:id="2205"/>
      <w:bookmarkEnd w:id="2206"/>
      <w:bookmarkEnd w:id="2207"/>
      <w:bookmarkEnd w:id="2208"/>
      <w:bookmarkEnd w:id="2209"/>
    </w:p>
    <w:p w14:paraId="39AEF5C7" w14:textId="77777777" w:rsidR="00F6554D" w:rsidRPr="00EA3945" w:rsidRDefault="00F6554D" w:rsidP="00010B35">
      <w:pPr>
        <w:pStyle w:val="Heading3"/>
      </w:pPr>
      <w:bookmarkStart w:id="2210" w:name="_Toc496068754"/>
      <w:bookmarkStart w:id="2211" w:name="_Toc498131165"/>
      <w:bookmarkStart w:id="2212" w:name="_Toc538374"/>
      <w:bookmarkStart w:id="2213" w:name="_Toc28956516"/>
      <w:r w:rsidRPr="00EA3945">
        <w:t>Typical progression of orders for a surgery patient</w:t>
      </w:r>
      <w:bookmarkEnd w:id="2210"/>
      <w:bookmarkEnd w:id="2211"/>
      <w:bookmarkEnd w:id="2212"/>
      <w:bookmarkEnd w:id="2213"/>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lastRenderedPageBreak/>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214" w:name="_Toc496068755"/>
      <w:bookmarkStart w:id="2215" w:name="_Toc498131166"/>
      <w:bookmarkStart w:id="2216" w:name="_Toc538375"/>
      <w:bookmarkStart w:id="2217" w:name="_Toc28956517"/>
      <w:r w:rsidRPr="00EA3945">
        <w:t>Complex order</w:t>
      </w:r>
      <w:bookmarkEnd w:id="2214"/>
      <w:bookmarkEnd w:id="2215"/>
      <w:bookmarkEnd w:id="2216"/>
      <w:bookmarkEnd w:id="2217"/>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218" w:name="_Toc496068756"/>
      <w:bookmarkStart w:id="2219" w:name="_Toc498131167"/>
      <w:bookmarkStart w:id="2220" w:name="_Toc538376"/>
      <w:bookmarkStart w:id="2221" w:name="_Toc28956518"/>
      <w:r w:rsidRPr="00EA3945">
        <w:t>Tube feeding</w:t>
      </w:r>
      <w:bookmarkEnd w:id="2218"/>
      <w:bookmarkEnd w:id="2219"/>
      <w:bookmarkEnd w:id="2220"/>
      <w:bookmarkEnd w:id="2221"/>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222" w:name="_Toc496068757"/>
      <w:bookmarkStart w:id="2223" w:name="_Toc498131168"/>
      <w:bookmarkStart w:id="2224" w:name="_Toc538377"/>
      <w:bookmarkStart w:id="2225" w:name="_Toc28956519"/>
      <w:r w:rsidRPr="00EA3945">
        <w:lastRenderedPageBreak/>
        <w:t>Patient preference</w:t>
      </w:r>
      <w:bookmarkEnd w:id="2222"/>
      <w:bookmarkEnd w:id="2223"/>
      <w:bookmarkEnd w:id="2224"/>
      <w:bookmarkEnd w:id="2225"/>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226" w:name="_Ref479749621"/>
      <w:bookmarkStart w:id="2227" w:name="_Toc496068758"/>
      <w:bookmarkStart w:id="2228" w:name="_Toc498131169"/>
      <w:bookmarkStart w:id="2229" w:name="_Toc538378"/>
      <w:bookmarkStart w:id="2230" w:name="_Toc28956520"/>
      <w:r w:rsidRPr="00EA3945">
        <w:rPr>
          <w:noProof/>
        </w:rPr>
        <w:t>Supply Trigger Events &amp; Messages</w:t>
      </w:r>
      <w:bookmarkEnd w:id="2226"/>
      <w:bookmarkEnd w:id="2227"/>
      <w:bookmarkEnd w:id="2228"/>
      <w:bookmarkEnd w:id="2229"/>
      <w:bookmarkEnd w:id="2230"/>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231" w:name="_Toc496068759"/>
      <w:bookmarkStart w:id="2232" w:name="_Toc498131170"/>
      <w:bookmarkStart w:id="2233" w:name="_Toc538379"/>
      <w:bookmarkStart w:id="2234" w:name="_Toc28956521"/>
      <w:r w:rsidRPr="00EA3945">
        <w:t>OMS - stock requisition order message (event O05)</w:t>
      </w:r>
      <w:bookmarkEnd w:id="2231"/>
      <w:bookmarkEnd w:id="2232"/>
      <w:bookmarkEnd w:id="2233"/>
      <w:bookmarkEnd w:id="2234"/>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235" w:name="_Toc496068760"/>
      <w:bookmarkStart w:id="2236" w:name="_Toc498131171"/>
      <w:bookmarkStart w:id="2237"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lastRenderedPageBreak/>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238" w:name="_Toc28956522"/>
      <w:r w:rsidRPr="00EA3945">
        <w:t>ORS - stock requisition order acknowledgment message (event O06)</w:t>
      </w:r>
      <w:bookmarkEnd w:id="2235"/>
      <w:bookmarkEnd w:id="2236"/>
      <w:bookmarkEnd w:id="2237"/>
      <w:bookmarkEnd w:id="2238"/>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239" w:name="_Toc496068761"/>
      <w:bookmarkStart w:id="2240" w:name="_Toc498131172"/>
      <w:bookmarkStart w:id="2241"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lastRenderedPageBreak/>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242" w:name="_Toc28956523"/>
      <w:r w:rsidRPr="00EA3945">
        <w:t>OMN - non-stock requisition order message (event O07)</w:t>
      </w:r>
      <w:bookmarkEnd w:id="2239"/>
      <w:bookmarkEnd w:id="2240"/>
      <w:bookmarkEnd w:id="2241"/>
      <w:bookmarkEnd w:id="2242"/>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243" w:name="_Toc496068762"/>
      <w:bookmarkStart w:id="2244" w:name="_Toc498131173"/>
      <w:bookmarkStart w:id="2245"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246" w:name="_Toc28956524"/>
      <w:r w:rsidRPr="00EA3945">
        <w:t>ORN - non-stock requisition order acknowledgment message (event O08)</w:t>
      </w:r>
      <w:bookmarkEnd w:id="2243"/>
      <w:bookmarkEnd w:id="2244"/>
      <w:bookmarkEnd w:id="2245"/>
      <w:bookmarkEnd w:id="2246"/>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247" w:name="_Toc496068763"/>
      <w:bookmarkStart w:id="2248" w:name="_Toc498131174"/>
      <w:bookmarkStart w:id="2249"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250" w:name="_Toc28956525"/>
      <w:r w:rsidRPr="00EA3945">
        <w:rPr>
          <w:noProof/>
        </w:rPr>
        <w:t>Supply Segments</w:t>
      </w:r>
      <w:bookmarkEnd w:id="2247"/>
      <w:bookmarkEnd w:id="2248"/>
      <w:bookmarkEnd w:id="2249"/>
      <w:bookmarkEnd w:id="2250"/>
    </w:p>
    <w:p w14:paraId="7D43F908" w14:textId="77777777" w:rsidR="00F6554D" w:rsidRPr="00EA3945" w:rsidRDefault="00F6554D" w:rsidP="00010B35">
      <w:pPr>
        <w:pStyle w:val="Heading3"/>
      </w:pPr>
      <w:bookmarkStart w:id="2251" w:name="_Toc348245091"/>
      <w:bookmarkStart w:id="2252" w:name="_Toc348258402"/>
      <w:bookmarkStart w:id="2253" w:name="_Toc348263520"/>
      <w:bookmarkStart w:id="2254" w:name="_Toc348336893"/>
      <w:bookmarkStart w:id="2255" w:name="_Toc348773846"/>
      <w:bookmarkStart w:id="2256" w:name="_Toc359236213"/>
      <w:bookmarkStart w:id="2257" w:name="_Toc496068764"/>
      <w:bookmarkStart w:id="2258" w:name="_Toc498131175"/>
      <w:bookmarkStart w:id="2259" w:name="_Toc538384"/>
      <w:bookmarkStart w:id="2260" w:name="_Toc28956526"/>
      <w:r w:rsidRPr="00EA3945">
        <w:t>RQD - Requisition Detail Segment</w:t>
      </w:r>
      <w:bookmarkEnd w:id="2251"/>
      <w:bookmarkEnd w:id="2252"/>
      <w:bookmarkEnd w:id="2253"/>
      <w:bookmarkEnd w:id="2254"/>
      <w:bookmarkEnd w:id="2255"/>
      <w:bookmarkEnd w:id="2256"/>
      <w:bookmarkEnd w:id="2257"/>
      <w:bookmarkEnd w:id="2258"/>
      <w:bookmarkEnd w:id="2259"/>
      <w:bookmarkEnd w:id="2260"/>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lastRenderedPageBreak/>
        <w:t>HL7 Attribute Table – RQD</w:t>
      </w:r>
      <w:bookmarkStart w:id="2261" w:name="RQD"/>
      <w:bookmarkEnd w:id="2261"/>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262" w:author="Buitendijk, Hans" w:date="2022-09-02T09:04:00Z">
          <w:pPr>
            <w:pStyle w:val="Heading4"/>
            <w:tabs>
              <w:tab w:val="clear" w:pos="2520"/>
              <w:tab w:val="num" w:pos="1260"/>
            </w:tabs>
          </w:pPr>
        </w:pPrChange>
      </w:pPr>
      <w:bookmarkStart w:id="2263" w:name="_Toc496068765"/>
      <w:bookmarkStart w:id="2264" w:name="_Toc498131176"/>
      <w:r w:rsidRPr="00A616AD">
        <w:t>RQD field definitions</w:t>
      </w:r>
      <w:bookmarkEnd w:id="2263"/>
      <w:bookmarkEnd w:id="2264"/>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265" w:author="Buitendijk, Hans" w:date="2022-09-02T09:04:00Z">
          <w:pPr>
            <w:pStyle w:val="Heading4"/>
            <w:tabs>
              <w:tab w:val="clear" w:pos="2520"/>
              <w:tab w:val="num" w:pos="1260"/>
            </w:tabs>
          </w:pPr>
        </w:pPrChange>
      </w:pPr>
      <w:bookmarkStart w:id="2266" w:name="_Toc496068766"/>
      <w:bookmarkStart w:id="2267"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266"/>
      <w:bookmarkEnd w:id="2267"/>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268" w:author="Buitendijk, Hans" w:date="2022-09-02T09:04:00Z">
          <w:pPr>
            <w:pStyle w:val="Heading4"/>
            <w:tabs>
              <w:tab w:val="clear" w:pos="2520"/>
              <w:tab w:val="num" w:pos="1260"/>
            </w:tabs>
          </w:pPr>
        </w:pPrChange>
      </w:pPr>
      <w:bookmarkStart w:id="2269" w:name="_Ref422046043"/>
      <w:bookmarkStart w:id="2270" w:name="_Toc496068767"/>
      <w:bookmarkStart w:id="2271"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269"/>
      <w:bookmarkEnd w:id="2270"/>
      <w:bookmarkEnd w:id="2271"/>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272" w:author="Buitendijk, Hans" w:date="2022-09-02T09:04:00Z">
          <w:pPr>
            <w:pStyle w:val="Heading4"/>
            <w:tabs>
              <w:tab w:val="clear" w:pos="2520"/>
              <w:tab w:val="num" w:pos="1260"/>
            </w:tabs>
          </w:pPr>
        </w:pPrChange>
      </w:pPr>
      <w:bookmarkStart w:id="2273" w:name="_Toc496068768"/>
      <w:bookmarkStart w:id="2274"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273"/>
      <w:bookmarkEnd w:id="2274"/>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275" w:author="Buitendijk, Hans" w:date="2022-09-02T09:04:00Z">
          <w:pPr>
            <w:pStyle w:val="Heading4"/>
            <w:tabs>
              <w:tab w:val="clear" w:pos="2520"/>
              <w:tab w:val="num" w:pos="1260"/>
            </w:tabs>
          </w:pPr>
        </w:pPrChange>
      </w:pPr>
      <w:bookmarkStart w:id="2276" w:name="_Ref422046064"/>
      <w:bookmarkStart w:id="2277" w:name="_Toc496068769"/>
      <w:bookmarkStart w:id="2278" w:name="_Toc498131180"/>
      <w:r w:rsidRPr="00EA3945">
        <w:lastRenderedPageBreak/>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276"/>
      <w:bookmarkEnd w:id="2277"/>
      <w:bookmarkEnd w:id="2278"/>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279" w:author="Buitendijk, Hans" w:date="2022-09-02T09:04:00Z">
          <w:pPr>
            <w:pStyle w:val="Heading4"/>
            <w:tabs>
              <w:tab w:val="clear" w:pos="2520"/>
              <w:tab w:val="num" w:pos="1260"/>
            </w:tabs>
          </w:pPr>
        </w:pPrChange>
      </w:pPr>
      <w:bookmarkStart w:id="2280" w:name="_Toc496068770"/>
      <w:bookmarkStart w:id="2281"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280"/>
      <w:bookmarkEnd w:id="2281"/>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282" w:author="Buitendijk, Hans" w:date="2022-09-02T09:04:00Z">
          <w:pPr>
            <w:pStyle w:val="Heading4"/>
            <w:tabs>
              <w:tab w:val="clear" w:pos="2520"/>
              <w:tab w:val="num" w:pos="1260"/>
            </w:tabs>
          </w:pPr>
        </w:pPrChange>
      </w:pPr>
      <w:bookmarkStart w:id="2283" w:name="_Toc496068771"/>
      <w:bookmarkStart w:id="2284" w:name="_Toc498131182"/>
      <w:r w:rsidRPr="00EA3945">
        <w:t>RQD-6   Requisition Unit of Measure   (CWE)   00280</w:t>
      </w:r>
      <w:bookmarkEnd w:id="2283"/>
      <w:bookmarkEnd w:id="2284"/>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285" w:author="Buitendijk, Hans" w:date="2022-09-02T09:04:00Z">
          <w:pPr>
            <w:pStyle w:val="Heading4"/>
            <w:tabs>
              <w:tab w:val="clear" w:pos="2520"/>
              <w:tab w:val="num" w:pos="1260"/>
            </w:tabs>
          </w:pPr>
        </w:pPrChange>
      </w:pPr>
      <w:bookmarkStart w:id="2286" w:name="_Toc496068772"/>
      <w:bookmarkStart w:id="2287"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286"/>
      <w:bookmarkEnd w:id="2287"/>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288" w:author="Buitendijk, Hans" w:date="2022-09-02T09:04:00Z">
          <w:pPr>
            <w:pStyle w:val="Heading4"/>
            <w:tabs>
              <w:tab w:val="clear" w:pos="2520"/>
              <w:tab w:val="num" w:pos="1260"/>
            </w:tabs>
          </w:pPr>
        </w:pPrChange>
      </w:pPr>
      <w:bookmarkStart w:id="2289" w:name="HL70319"/>
      <w:bookmarkStart w:id="2290" w:name="_Toc496068773"/>
      <w:bookmarkStart w:id="2291" w:name="_Toc498131184"/>
      <w:bookmarkEnd w:id="2289"/>
      <w:r w:rsidRPr="00EA3945">
        <w:t>RQD-8   Item Natural Account Code   (CWE)   00282</w:t>
      </w:r>
      <w:bookmarkEnd w:id="2290"/>
      <w:bookmarkEnd w:id="2291"/>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292" w:name="_Hlt496429668"/>
        <w:r w:rsidRPr="00EA3945">
          <w:rPr>
            <w:noProof/>
            <w:szCs w:val="16"/>
          </w:rPr>
          <w:t>u</w:t>
        </w:r>
        <w:bookmarkEnd w:id="2292"/>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293" w:author="Buitendijk, Hans" w:date="2022-09-02T09:04:00Z">
          <w:pPr>
            <w:pStyle w:val="Heading4"/>
            <w:tabs>
              <w:tab w:val="clear" w:pos="2520"/>
              <w:tab w:val="num" w:pos="1260"/>
            </w:tabs>
          </w:pPr>
        </w:pPrChange>
      </w:pPr>
      <w:bookmarkStart w:id="2294" w:name="HL70320"/>
      <w:bookmarkStart w:id="2295" w:name="_Toc496068774"/>
      <w:bookmarkStart w:id="2296" w:name="_Toc498131185"/>
      <w:bookmarkEnd w:id="2294"/>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295"/>
      <w:bookmarkEnd w:id="2296"/>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297" w:author="Buitendijk, Hans" w:date="2022-09-02T09:04:00Z">
          <w:pPr>
            <w:pStyle w:val="Heading4"/>
            <w:tabs>
              <w:tab w:val="clear" w:pos="2520"/>
              <w:tab w:val="num" w:pos="1260"/>
            </w:tabs>
          </w:pPr>
        </w:pPrChange>
      </w:pPr>
      <w:bookmarkStart w:id="2298" w:name="_Toc496068775"/>
      <w:bookmarkStart w:id="2299"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298"/>
      <w:bookmarkEnd w:id="2299"/>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lastRenderedPageBreak/>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300" w:name="_Toc348245092"/>
      <w:bookmarkStart w:id="2301" w:name="_Toc348258403"/>
      <w:bookmarkStart w:id="2302" w:name="_Toc348263521"/>
      <w:bookmarkStart w:id="2303" w:name="_Toc348336894"/>
      <w:bookmarkStart w:id="2304" w:name="_Toc348773847"/>
      <w:bookmarkStart w:id="2305" w:name="_Toc359236214"/>
      <w:bookmarkStart w:id="2306" w:name="_Toc496068776"/>
      <w:bookmarkStart w:id="2307" w:name="_Toc498131187"/>
      <w:bookmarkStart w:id="2308" w:name="_Toc538385"/>
      <w:bookmarkStart w:id="2309" w:name="_Toc28956527"/>
      <w:r w:rsidRPr="00EA3945">
        <w:t>RQ1 - Requisition Detail-1 Segment</w:t>
      </w:r>
      <w:bookmarkEnd w:id="2300"/>
      <w:bookmarkEnd w:id="2301"/>
      <w:bookmarkEnd w:id="2302"/>
      <w:bookmarkEnd w:id="2303"/>
      <w:bookmarkEnd w:id="2304"/>
      <w:bookmarkEnd w:id="2305"/>
      <w:bookmarkEnd w:id="2306"/>
      <w:bookmarkEnd w:id="2307"/>
      <w:bookmarkEnd w:id="2308"/>
      <w:bookmarkEnd w:id="2309"/>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310" w:name="RQ1"/>
      <w:bookmarkEnd w:id="2310"/>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311" w:author="Buitendijk, Hans" w:date="2022-09-02T09:04:00Z">
          <w:pPr>
            <w:pStyle w:val="Heading4"/>
            <w:tabs>
              <w:tab w:val="clear" w:pos="2520"/>
              <w:tab w:val="num" w:pos="1260"/>
            </w:tabs>
          </w:pPr>
        </w:pPrChange>
      </w:pPr>
      <w:bookmarkStart w:id="2312" w:name="_Toc496068777"/>
      <w:bookmarkStart w:id="2313" w:name="_Toc498131188"/>
      <w:r w:rsidRPr="004E661F">
        <w:t>RQ1 field definitions</w:t>
      </w:r>
      <w:bookmarkEnd w:id="2312"/>
      <w:bookmarkEnd w:id="2313"/>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314" w:author="Buitendijk, Hans" w:date="2022-09-02T09:04:00Z">
          <w:pPr>
            <w:pStyle w:val="Heading4"/>
            <w:tabs>
              <w:tab w:val="clear" w:pos="2520"/>
              <w:tab w:val="num" w:pos="1260"/>
            </w:tabs>
          </w:pPr>
        </w:pPrChange>
      </w:pPr>
      <w:bookmarkStart w:id="2315" w:name="_Toc496068778"/>
      <w:bookmarkStart w:id="2316"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315"/>
      <w:bookmarkEnd w:id="2316"/>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317" w:author="Buitendijk, Hans" w:date="2022-09-02T09:04:00Z">
          <w:pPr>
            <w:pStyle w:val="Heading4"/>
            <w:tabs>
              <w:tab w:val="clear" w:pos="2520"/>
              <w:tab w:val="num" w:pos="1260"/>
            </w:tabs>
          </w:pPr>
        </w:pPrChange>
      </w:pPr>
      <w:bookmarkStart w:id="2318" w:name="_Toc496068779"/>
      <w:bookmarkStart w:id="2319"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318"/>
      <w:bookmarkEnd w:id="2319"/>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320" w:author="Buitendijk, Hans" w:date="2022-09-02T09:04:00Z">
          <w:pPr>
            <w:pStyle w:val="Heading4"/>
            <w:tabs>
              <w:tab w:val="clear" w:pos="2520"/>
              <w:tab w:val="num" w:pos="1260"/>
            </w:tabs>
          </w:pPr>
        </w:pPrChange>
      </w:pPr>
      <w:bookmarkStart w:id="2321" w:name="_Toc496068780"/>
      <w:bookmarkStart w:id="2322" w:name="_Toc498131191"/>
      <w:r w:rsidRPr="00EA3945">
        <w:t>RQ1-3   Manufacturer's Catalog   (ST)   00287</w:t>
      </w:r>
      <w:bookmarkEnd w:id="2321"/>
      <w:bookmarkEnd w:id="2322"/>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323" w:author="Buitendijk, Hans" w:date="2022-09-02T09:04:00Z">
          <w:pPr>
            <w:pStyle w:val="Heading4"/>
            <w:tabs>
              <w:tab w:val="clear" w:pos="2520"/>
              <w:tab w:val="num" w:pos="1260"/>
            </w:tabs>
          </w:pPr>
        </w:pPrChange>
      </w:pPr>
      <w:bookmarkStart w:id="2324" w:name="_Toc496068781"/>
      <w:bookmarkStart w:id="2325" w:name="_Toc498131192"/>
      <w:r w:rsidRPr="00EA3945">
        <w:lastRenderedPageBreak/>
        <w:t>RQ1-4   Vendor ID</w:t>
      </w:r>
      <w:r w:rsidRPr="00EA3945">
        <w:fldChar w:fldCharType="begin"/>
      </w:r>
      <w:r w:rsidRPr="00EA3945">
        <w:instrText xml:space="preserve"> XE “vendor ID” </w:instrText>
      </w:r>
      <w:r w:rsidRPr="00EA3945">
        <w:fldChar w:fldCharType="end"/>
      </w:r>
      <w:r w:rsidRPr="00EA3945">
        <w:t xml:space="preserve">   (CWE)   00288</w:t>
      </w:r>
      <w:bookmarkEnd w:id="2324"/>
      <w:bookmarkEnd w:id="2325"/>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326" w:author="Buitendijk, Hans" w:date="2022-09-02T09:04:00Z">
          <w:pPr>
            <w:pStyle w:val="Heading4"/>
            <w:tabs>
              <w:tab w:val="clear" w:pos="2520"/>
              <w:tab w:val="num" w:pos="1260"/>
            </w:tabs>
          </w:pPr>
        </w:pPrChange>
      </w:pPr>
      <w:bookmarkStart w:id="2327" w:name="_Toc496068782"/>
      <w:bookmarkStart w:id="2328"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327"/>
      <w:bookmarkEnd w:id="2328"/>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329" w:author="Buitendijk, Hans" w:date="2022-09-02T09:04:00Z">
          <w:pPr>
            <w:pStyle w:val="Heading4"/>
            <w:tabs>
              <w:tab w:val="clear" w:pos="2520"/>
              <w:tab w:val="num" w:pos="1260"/>
            </w:tabs>
          </w:pPr>
        </w:pPrChange>
      </w:pPr>
      <w:bookmarkStart w:id="2330" w:name="_Toc496068783"/>
      <w:bookmarkStart w:id="2331"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330"/>
      <w:bookmarkEnd w:id="2331"/>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332" w:author="Buitendijk, Hans" w:date="2022-09-02T09:04:00Z">
          <w:pPr>
            <w:pStyle w:val="Heading4"/>
            <w:tabs>
              <w:tab w:val="clear" w:pos="2520"/>
              <w:tab w:val="num" w:pos="1260"/>
            </w:tabs>
          </w:pPr>
        </w:pPrChange>
      </w:pPr>
      <w:bookmarkStart w:id="2333" w:name="_Toc496068784"/>
      <w:bookmarkStart w:id="2334"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333"/>
      <w:bookmarkEnd w:id="2334"/>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335" w:name="_Toc496068785"/>
      <w:bookmarkStart w:id="2336" w:name="_Toc498131196"/>
      <w:bookmarkStart w:id="2337" w:name="_Toc538386"/>
      <w:bookmarkStart w:id="2338" w:name="_Toc28956528"/>
      <w:r w:rsidRPr="00EA3945">
        <w:rPr>
          <w:noProof/>
        </w:rPr>
        <w:t>Supply Message Examples</w:t>
      </w:r>
      <w:bookmarkEnd w:id="2335"/>
      <w:bookmarkEnd w:id="2336"/>
      <w:bookmarkEnd w:id="2337"/>
      <w:bookmarkEnd w:id="2338"/>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339" w:name="_Toc496068786"/>
      <w:bookmarkStart w:id="2340" w:name="_Toc498131197"/>
      <w:bookmarkStart w:id="2341" w:name="_Toc538387"/>
      <w:bookmarkStart w:id="2342" w:name="_Toc28956529"/>
      <w:r w:rsidRPr="00EA3945">
        <w:t>Patient order</w:t>
      </w:r>
      <w:bookmarkEnd w:id="2339"/>
      <w:bookmarkEnd w:id="2340"/>
      <w:bookmarkEnd w:id="2341"/>
      <w:bookmarkEnd w:id="2342"/>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lastRenderedPageBreak/>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343" w:name="_Toc496068787"/>
      <w:bookmarkStart w:id="2344" w:name="_Toc498131198"/>
      <w:bookmarkStart w:id="2345" w:name="_Toc538388"/>
      <w:bookmarkStart w:id="2346" w:name="_Toc28956530"/>
      <w:r w:rsidRPr="00EA3945">
        <w:t>Replenish Supply Closet</w:t>
      </w:r>
      <w:bookmarkEnd w:id="2343"/>
      <w:bookmarkEnd w:id="2344"/>
      <w:bookmarkEnd w:id="2345"/>
      <w:bookmarkEnd w:id="2346"/>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347" w:name="_Toc538446"/>
      <w:bookmarkStart w:id="2348" w:name="_Toc28956531"/>
      <w:bookmarkStart w:id="2349" w:name="_Toc496068990"/>
      <w:bookmarkStart w:id="2350" w:name="_Toc498131401"/>
      <w:bookmarkStart w:id="2351" w:name="_Toc348245111"/>
      <w:bookmarkStart w:id="2352" w:name="_Toc348258422"/>
      <w:bookmarkStart w:id="2353" w:name="_Toc348263540"/>
      <w:bookmarkStart w:id="2354" w:name="_Toc348336913"/>
      <w:bookmarkStart w:id="2355" w:name="_Toc348773866"/>
      <w:bookmarkStart w:id="2356" w:name="_Toc359236250"/>
      <w:r w:rsidRPr="00EA3945">
        <w:rPr>
          <w:noProof/>
        </w:rPr>
        <w:t>Transfusion Service (Blood Bank) Trigger Events &amp; Messages</w:t>
      </w:r>
      <w:bookmarkEnd w:id="2347"/>
      <w:bookmarkEnd w:id="2348"/>
    </w:p>
    <w:p w14:paraId="6A2FF9D1" w14:textId="77777777" w:rsidR="00F6554D" w:rsidRPr="009326BF" w:rsidRDefault="00F6554D" w:rsidP="00010B35">
      <w:pPr>
        <w:pStyle w:val="Heading3"/>
      </w:pPr>
      <w:bookmarkStart w:id="2357" w:name="_Toc512961304"/>
      <w:bookmarkStart w:id="2358" w:name="_Toc538447"/>
      <w:bookmarkStart w:id="2359" w:name="_Toc28956532"/>
      <w:r w:rsidRPr="009326BF">
        <w:t>Usage notes for transfusion service messages</w:t>
      </w:r>
      <w:bookmarkEnd w:id="2357"/>
      <w:bookmarkEnd w:id="2358"/>
      <w:bookmarkEnd w:id="2359"/>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360" w:name="OMB"/>
      <w:bookmarkStart w:id="2361" w:name="_Toc512961305"/>
      <w:bookmarkStart w:id="2362" w:name="_Toc538448"/>
      <w:bookmarkStart w:id="2363" w:name="_Toc28956533"/>
      <w:r w:rsidRPr="00EA3945">
        <w:t xml:space="preserve">OMB – Blood Product Order Message </w:t>
      </w:r>
      <w:bookmarkEnd w:id="2360"/>
      <w:r w:rsidRPr="00EA3945">
        <w:t>(Event O27)</w:t>
      </w:r>
      <w:bookmarkEnd w:id="2361"/>
      <w:bookmarkEnd w:id="2362"/>
      <w:bookmarkEnd w:id="2363"/>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lastRenderedPageBreak/>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364"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365" w:author="Buitendijk, Hans" w:date="2022-08-19T15:57:00Z"/>
                <w:noProof/>
              </w:rPr>
            </w:pPr>
            <w:ins w:id="2366"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367" w:author="Buitendijk, Hans" w:date="2022-08-19T15:57:00Z"/>
                <w:noProof/>
              </w:rPr>
            </w:pPr>
            <w:ins w:id="2368"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36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370" w:author="Buitendijk, Hans" w:date="2022-08-19T15:57:00Z"/>
                <w:noProof/>
              </w:rPr>
            </w:pPr>
            <w:ins w:id="2371"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372"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373" w:author="Buitendijk, Hans" w:date="2022-08-19T15:57:00Z"/>
                <w:noProof/>
              </w:rPr>
            </w:pPr>
            <w:ins w:id="2374"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375" w:author="Buitendijk, Hans" w:date="2022-08-19T15:57:00Z"/>
                <w:noProof/>
              </w:rPr>
            </w:pPr>
            <w:ins w:id="2376" w:author="Buitendijk, Hans" w:date="2022-09-02T10:21:00Z">
              <w:r>
                <w:rPr>
                  <w:noProof/>
                </w:rPr>
                <w:t>Recorded Gender</w:t>
              </w:r>
            </w:ins>
            <w:ins w:id="2377"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378"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379" w:author="Buitendijk, Hans" w:date="2022-08-19T15:57:00Z"/>
                <w:noProof/>
              </w:rPr>
            </w:pPr>
            <w:ins w:id="2380"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381"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382" w:author="Buitendijk, Hans" w:date="2022-08-19T15:57:00Z"/>
                <w:noProof/>
              </w:rPr>
            </w:pPr>
            <w:ins w:id="2383"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77777777" w:rsidR="001356E2" w:rsidRPr="0052787A" w:rsidRDefault="001356E2" w:rsidP="00CF4D6C">
            <w:pPr>
              <w:pStyle w:val="MsgTableBody"/>
              <w:rPr>
                <w:ins w:id="2384" w:author="Buitendijk, Hans" w:date="2022-08-19T15:57:00Z"/>
                <w:noProof/>
              </w:rPr>
            </w:pPr>
            <w:ins w:id="2385"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386"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387" w:author="Buitendijk, Hans" w:date="2022-08-19T15:57:00Z"/>
                <w:noProof/>
              </w:rPr>
            </w:pPr>
            <w:ins w:id="2388"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389"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390" w:name="ORB"/>
      <w:bookmarkStart w:id="2391" w:name="_Toc512961306"/>
      <w:bookmarkStart w:id="2392" w:name="_Toc538449"/>
      <w:bookmarkStart w:id="2393" w:name="_Toc28956534"/>
      <w:r w:rsidRPr="00EA3945">
        <w:t xml:space="preserve">ORB – Blood Product Order Acknowledgment </w:t>
      </w:r>
      <w:bookmarkEnd w:id="2390"/>
      <w:r w:rsidRPr="00EA3945">
        <w:t>(Event O28)</w:t>
      </w:r>
      <w:bookmarkEnd w:id="2391"/>
      <w:bookmarkEnd w:id="2392"/>
      <w:bookmarkEnd w:id="2393"/>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394" w:name="BPS"/>
      <w:bookmarkStart w:id="2395" w:name="_Toc512961307"/>
      <w:bookmarkStart w:id="2396"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397" w:name="_Toc28956535"/>
      <w:r w:rsidRPr="00EA3945">
        <w:t xml:space="preserve">BPS – Blood Product Dispense Status Message </w:t>
      </w:r>
      <w:bookmarkEnd w:id="2394"/>
      <w:r w:rsidRPr="00EA3945">
        <w:t>(Event O29)</w:t>
      </w:r>
      <w:bookmarkEnd w:id="2395"/>
      <w:bookmarkEnd w:id="2396"/>
      <w:bookmarkEnd w:id="2397"/>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lastRenderedPageBreak/>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398"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399" w:author="Buitendijk, Hans" w:date="2022-08-19T15:57:00Z"/>
                <w:noProof/>
              </w:rPr>
            </w:pPr>
            <w:ins w:id="2400"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401" w:author="Buitendijk, Hans" w:date="2022-08-19T15:57:00Z"/>
                <w:noProof/>
              </w:rPr>
            </w:pPr>
            <w:ins w:id="2402"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403"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404" w:author="Buitendijk, Hans" w:date="2022-08-19T15:57:00Z"/>
                <w:noProof/>
              </w:rPr>
            </w:pPr>
            <w:ins w:id="2405"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406"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407" w:author="Buitendijk, Hans" w:date="2022-08-19T15:57:00Z"/>
                <w:noProof/>
              </w:rPr>
            </w:pPr>
            <w:ins w:id="2408"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409" w:author="Buitendijk, Hans" w:date="2022-08-19T15:57:00Z"/>
                <w:noProof/>
              </w:rPr>
            </w:pPr>
            <w:ins w:id="2410" w:author="Buitendijk, Hans" w:date="2022-09-02T10:21:00Z">
              <w:r>
                <w:rPr>
                  <w:noProof/>
                </w:rPr>
                <w:t>Recorded Gender</w:t>
              </w:r>
            </w:ins>
            <w:ins w:id="2411"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412"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413" w:author="Buitendijk, Hans" w:date="2022-08-19T15:57:00Z"/>
                <w:noProof/>
              </w:rPr>
            </w:pPr>
            <w:ins w:id="2414"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415"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416" w:author="Buitendijk, Hans" w:date="2022-08-19T15:57:00Z"/>
                <w:noProof/>
              </w:rPr>
            </w:pPr>
            <w:ins w:id="2417"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7777777" w:rsidR="0096318B" w:rsidRPr="0052787A" w:rsidRDefault="0096318B" w:rsidP="00CF4D6C">
            <w:pPr>
              <w:pStyle w:val="MsgTableBody"/>
              <w:rPr>
                <w:ins w:id="2418" w:author="Buitendijk, Hans" w:date="2022-08-19T15:57:00Z"/>
                <w:noProof/>
              </w:rPr>
            </w:pPr>
            <w:ins w:id="2419"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42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421" w:author="Buitendijk, Hans" w:date="2022-08-19T15:57:00Z"/>
                <w:noProof/>
              </w:rPr>
            </w:pPr>
            <w:ins w:id="2422"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lastRenderedPageBreak/>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423" w:name="BRP"/>
      <w:bookmarkStart w:id="2424" w:name="_Toc512961308"/>
      <w:bookmarkStart w:id="2425" w:name="_Toc538451"/>
      <w:bookmarkStart w:id="2426" w:name="_Toc28956536"/>
      <w:r w:rsidRPr="00EA3945">
        <w:t>BRP – Blood Product Dispense Status Acknowledgment</w:t>
      </w:r>
      <w:bookmarkEnd w:id="2423"/>
      <w:r w:rsidRPr="00EA3945">
        <w:t xml:space="preserve"> (Event O30)</w:t>
      </w:r>
      <w:bookmarkEnd w:id="2424"/>
      <w:bookmarkEnd w:id="2425"/>
      <w:bookmarkEnd w:id="2426"/>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427" w:name="BTS"/>
      <w:bookmarkStart w:id="2428" w:name="_Toc512961309"/>
      <w:bookmarkStart w:id="242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lastRenderedPageBreak/>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430" w:name="_Toc28956537"/>
      <w:r w:rsidRPr="00EA3945">
        <w:t xml:space="preserve">BTS – Blood Product Transfusion/Disposition Message </w:t>
      </w:r>
      <w:bookmarkEnd w:id="2427"/>
      <w:r w:rsidRPr="00EA3945">
        <w:t>(Event O31)</w:t>
      </w:r>
      <w:bookmarkEnd w:id="2428"/>
      <w:bookmarkEnd w:id="2429"/>
      <w:bookmarkEnd w:id="2430"/>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431"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432" w:author="Buitendijk, Hans" w:date="2022-08-19T15:58:00Z"/>
                <w:noProof/>
              </w:rPr>
            </w:pPr>
            <w:ins w:id="2433"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434" w:author="Buitendijk, Hans" w:date="2022-08-19T15:58:00Z"/>
                <w:noProof/>
              </w:rPr>
            </w:pPr>
            <w:ins w:id="2435"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436"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437" w:author="Buitendijk, Hans" w:date="2022-08-19T15:58:00Z"/>
                <w:noProof/>
              </w:rPr>
            </w:pPr>
            <w:ins w:id="2438"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439"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440" w:author="Buitendijk, Hans" w:date="2022-08-19T15:58:00Z"/>
                <w:noProof/>
              </w:rPr>
            </w:pPr>
            <w:ins w:id="2441"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442" w:author="Buitendijk, Hans" w:date="2022-08-19T15:58:00Z"/>
                <w:noProof/>
              </w:rPr>
            </w:pPr>
            <w:ins w:id="2443" w:author="Buitendijk, Hans" w:date="2022-09-02T10:21:00Z">
              <w:r>
                <w:rPr>
                  <w:noProof/>
                </w:rPr>
                <w:t>Recorded Gender</w:t>
              </w:r>
            </w:ins>
            <w:ins w:id="2444"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445"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446" w:author="Buitendijk, Hans" w:date="2022-08-19T15:58:00Z"/>
                <w:noProof/>
              </w:rPr>
            </w:pPr>
            <w:ins w:id="2447"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448"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449" w:author="Buitendijk, Hans" w:date="2022-08-19T15:58:00Z"/>
                <w:noProof/>
              </w:rPr>
            </w:pPr>
            <w:ins w:id="2450"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77777777" w:rsidR="0096318B" w:rsidRPr="0052787A" w:rsidRDefault="0096318B" w:rsidP="00CF4D6C">
            <w:pPr>
              <w:pStyle w:val="MsgTableBody"/>
              <w:rPr>
                <w:ins w:id="2451" w:author="Buitendijk, Hans" w:date="2022-08-19T15:58:00Z"/>
                <w:noProof/>
              </w:rPr>
            </w:pPr>
            <w:ins w:id="2452" w:author="Buitendijk, Hans" w:date="2022-08-19T15: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453"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454" w:author="Buitendijk, Hans" w:date="2022-08-19T15:58:00Z"/>
                <w:noProof/>
              </w:rPr>
            </w:pPr>
            <w:ins w:id="2455"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456" w:name="_Toc512961310"/>
      <w:bookmarkStart w:id="2457" w:name="_Toc538453"/>
      <w:bookmarkStart w:id="2458" w:name="_Toc28956538"/>
      <w:bookmarkStart w:id="2459" w:name="BRT"/>
      <w:r w:rsidRPr="00EA3945">
        <w:t>BRT – Blood Product Transfusion/Disposition Acknowledgment (Event O32)</w:t>
      </w:r>
      <w:bookmarkEnd w:id="2456"/>
      <w:bookmarkEnd w:id="2457"/>
      <w:bookmarkEnd w:id="2458"/>
      <w:r w:rsidRPr="00EA3945">
        <w:fldChar w:fldCharType="begin"/>
      </w:r>
      <w:r w:rsidRPr="00EA3945">
        <w:instrText xml:space="preserve"> XE "O32" </w:instrText>
      </w:r>
      <w:r w:rsidRPr="00EA3945">
        <w:fldChar w:fldCharType="end"/>
      </w:r>
      <w:bookmarkEnd w:id="2459"/>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460"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461" w:name="_Toc28956539"/>
      <w:r w:rsidRPr="00EA3945">
        <w:rPr>
          <w:noProof/>
        </w:rPr>
        <w:t>Transfusion Service (Blood Bank) Segments</w:t>
      </w:r>
      <w:bookmarkEnd w:id="2460"/>
      <w:bookmarkEnd w:id="2461"/>
    </w:p>
    <w:p w14:paraId="7159CC01" w14:textId="77777777" w:rsidR="00F6554D" w:rsidRPr="00EA3945" w:rsidRDefault="00F6554D" w:rsidP="00010B35">
      <w:pPr>
        <w:pStyle w:val="Heading3"/>
      </w:pPr>
      <w:bookmarkStart w:id="2462" w:name="_Toc512961313"/>
      <w:bookmarkStart w:id="2463" w:name="BPO"/>
      <w:bookmarkStart w:id="2464" w:name="_Toc538455"/>
      <w:bookmarkStart w:id="2465" w:name="_Toc28956540"/>
      <w:r w:rsidRPr="00EA3945">
        <w:t>BPO – Blood Product Order Segment</w:t>
      </w:r>
      <w:bookmarkEnd w:id="2462"/>
      <w:bookmarkEnd w:id="2463"/>
      <w:bookmarkEnd w:id="2464"/>
      <w:bookmarkEnd w:id="2465"/>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466"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467"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468"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469" w:author="Buitendijk, Hans" w:date="2022-09-02T09:04:00Z">
          <w:pPr>
            <w:pStyle w:val="Heading4"/>
            <w:tabs>
              <w:tab w:val="clear" w:pos="2520"/>
              <w:tab w:val="num" w:pos="1260"/>
            </w:tabs>
          </w:pPr>
        </w:pPrChange>
      </w:pPr>
      <w:r w:rsidRPr="00EA3945">
        <w:lastRenderedPageBreak/>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470"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471"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472"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473"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474"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lastRenderedPageBreak/>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475"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476"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477"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478"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lastRenderedPageBreak/>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479"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w:t>
      </w:r>
      <w:r w:rsidRPr="00EA3945">
        <w:rPr>
          <w:noProof/>
          <w:kern w:val="0"/>
        </w:rPr>
        <w:lastRenderedPageBreak/>
        <w:t xml:space="preserve">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480"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481" w:name="_Toc512961314"/>
      <w:bookmarkStart w:id="2482" w:name="BPX"/>
      <w:bookmarkStart w:id="2483" w:name="_Toc538456"/>
      <w:bookmarkStart w:id="2484" w:name="_Toc28956541"/>
      <w:r w:rsidRPr="00EA3945">
        <w:t>BPX – Blood Product Dispense Status Segment</w:t>
      </w:r>
      <w:bookmarkEnd w:id="2481"/>
      <w:bookmarkEnd w:id="2482"/>
      <w:bookmarkEnd w:id="2483"/>
      <w:bookmarkEnd w:id="2484"/>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485" w:author="Frank Oemig" w:date="2022-09-08T09:53:00Z">
              <w:r>
                <w:t>1..1</w:t>
              </w:r>
            </w:ins>
            <w:del w:id="2486"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487"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488"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489"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490"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491"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492"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lastRenderedPageBreak/>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493"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494"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495" w:author="Buitendijk, Hans" w:date="2022-09-02T09:04:00Z">
          <w:pPr>
            <w:pStyle w:val="Heading4"/>
            <w:tabs>
              <w:tab w:val="clear" w:pos="2520"/>
              <w:tab w:val="num" w:pos="1260"/>
            </w:tabs>
          </w:pPr>
        </w:pPrChange>
      </w:pPr>
      <w:r w:rsidRPr="000D0AFA">
        <w:lastRenderedPageBreak/>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496"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497"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498" w:author="Buitendijk, Hans" w:date="2022-09-02T09:04:00Z">
          <w:pPr>
            <w:pStyle w:val="Heading4"/>
            <w:tabs>
              <w:tab w:val="clear" w:pos="2520"/>
              <w:tab w:val="num" w:pos="1260"/>
            </w:tabs>
          </w:pPr>
        </w:pPrChange>
      </w:pPr>
      <w:r w:rsidRPr="00EA3945">
        <w:lastRenderedPageBreak/>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499"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500"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501"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502"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503" w:author="Buitendijk, Hans" w:date="2022-09-02T09:04:00Z">
          <w:pPr>
            <w:pStyle w:val="Heading4"/>
            <w:tabs>
              <w:tab w:val="clear" w:pos="2520"/>
              <w:tab w:val="num" w:pos="1260"/>
            </w:tabs>
          </w:pPr>
        </w:pPrChange>
      </w:pPr>
      <w:r w:rsidRPr="00EA3945">
        <w:lastRenderedPageBreak/>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504"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505"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506" w:author="Buitendijk, Hans" w:date="2022-09-02T09:04:00Z">
          <w:pPr>
            <w:pStyle w:val="Heading4"/>
            <w:tabs>
              <w:tab w:val="clear" w:pos="2520"/>
              <w:tab w:val="num" w:pos="1260"/>
            </w:tabs>
          </w:pPr>
        </w:pPrChange>
      </w:pPr>
      <w:r w:rsidRPr="00EA3945">
        <w:lastRenderedPageBreak/>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507" w:author="Buitendijk, Hans" w:date="2022-09-02T09:04:00Z">
          <w:pPr>
            <w:pStyle w:val="Heading4"/>
            <w:tabs>
              <w:tab w:val="clear" w:pos="2520"/>
              <w:tab w:val="num" w:pos="1260"/>
            </w:tabs>
          </w:pPr>
        </w:pPrChange>
      </w:pPr>
      <w:r w:rsidRPr="00EA3945">
        <w:lastRenderedPageBreak/>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lastRenderedPageBreak/>
        <w:t xml:space="preserve">Definition: This is the person who picked up and transported the blood component(s) or commercial product(s).  The code for the receiver is </w:t>
      </w:r>
      <w:del w:id="2508"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509" w:author="Buitendijk, Hans" w:date="2022-08-24T17:37:00Z">
        <w:r w:rsidRPr="00EA3945" w:rsidDel="0023687C">
          <w:rPr>
            <w:noProof/>
          </w:rPr>
          <w:delText>recorded</w:delText>
        </w:r>
      </w:del>
      <w:r w:rsidRPr="00EA3945">
        <w:rPr>
          <w:noProof/>
        </w:rPr>
        <w:t xml:space="preserve"> as the second through fourth components of the field.</w:t>
      </w:r>
    </w:p>
    <w:p w14:paraId="6AF1E753" w14:textId="77777777" w:rsidR="00F6554D" w:rsidRPr="00EA3945" w:rsidRDefault="00F6554D">
      <w:pPr>
        <w:pStyle w:val="Heading4"/>
        <w:pPrChange w:id="2510"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511" w:author="Buitendijk, Hans" w:date="2022-09-02T09:04:00Z">
          <w:pPr>
            <w:pStyle w:val="Heading4"/>
            <w:tabs>
              <w:tab w:val="clear" w:pos="2520"/>
              <w:tab w:val="num" w:pos="1260"/>
            </w:tabs>
          </w:pPr>
        </w:pPrChange>
      </w:pPr>
      <w:bookmarkStart w:id="2512" w:name="_Toc512961315"/>
      <w:bookmarkStart w:id="2513" w:name="BTX"/>
      <w:bookmarkStart w:id="2514"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515" w:name="_Toc28956542"/>
      <w:r w:rsidRPr="00EA3945">
        <w:t>BTX – Blood Product Transfusion/Disposition Segment</w:t>
      </w:r>
      <w:bookmarkEnd w:id="2512"/>
      <w:bookmarkEnd w:id="2513"/>
      <w:bookmarkEnd w:id="2514"/>
      <w:bookmarkEnd w:id="2515"/>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516" w:author="Frank Oemig" w:date="2022-09-08T09:53:00Z">
              <w:r>
                <w:t>1..1</w:t>
              </w:r>
            </w:ins>
            <w:del w:id="2517"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518" w:author="Buitendijk, Hans" w:date="2022-09-02T09:04:00Z">
          <w:pPr>
            <w:pStyle w:val="Heading4"/>
            <w:tabs>
              <w:tab w:val="clear" w:pos="2520"/>
              <w:tab w:val="num" w:pos="1260"/>
            </w:tabs>
          </w:pPr>
        </w:pPrChange>
      </w:pPr>
      <w:r w:rsidRPr="000D0AFA">
        <w:lastRenderedPageBreak/>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519"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520"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521"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lastRenderedPageBreak/>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522"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523"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524"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lastRenderedPageBreak/>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525"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526"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527"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528"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529"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EA3945">
        <w:rPr>
          <w:noProof/>
          <w:kern w:val="0"/>
        </w:rPr>
        <w:lastRenderedPageBreak/>
        <w:t xml:space="preserve">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530"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531"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532"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533" w:author="Buitendijk, Hans" w:date="2022-08-24T17:37:00Z">
        <w:r w:rsidRPr="00EA3945" w:rsidDel="0023687C">
          <w:rPr>
            <w:noProof/>
          </w:rPr>
          <w:delText>recorded</w:delText>
        </w:r>
      </w:del>
      <w:r w:rsidRPr="00EA3945">
        <w:rPr>
          <w:noProof/>
        </w:rPr>
        <w:t xml:space="preserve"> as the second through fourth components of the field.</w:t>
      </w:r>
    </w:p>
    <w:p w14:paraId="36739658" w14:textId="77777777" w:rsidR="00F6554D" w:rsidRPr="006C326A" w:rsidRDefault="00F6554D">
      <w:pPr>
        <w:pStyle w:val="Heading4"/>
        <w:pPrChange w:id="2534"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535" w:author="Buitendijk, Hans" w:date="2022-08-24T17:37:00Z">
        <w:r w:rsidRPr="00EA3945" w:rsidDel="0023687C">
          <w:rPr>
            <w:noProof/>
          </w:rPr>
          <w:delText>recorded</w:delText>
        </w:r>
      </w:del>
      <w:r w:rsidRPr="00EA3945">
        <w:rPr>
          <w:noProof/>
        </w:rPr>
        <w:t xml:space="preserve"> as the second through fourth components of the field.</w:t>
      </w:r>
    </w:p>
    <w:p w14:paraId="7813E8D7" w14:textId="77777777" w:rsidR="00F6554D" w:rsidRPr="00EA3945" w:rsidRDefault="00F6554D">
      <w:pPr>
        <w:pStyle w:val="Heading4"/>
        <w:pPrChange w:id="2536"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537"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538"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539" w:author="Buitendijk, Hans" w:date="2022-09-02T09:04:00Z">
          <w:pPr>
            <w:pStyle w:val="Heading4"/>
            <w:tabs>
              <w:tab w:val="clear" w:pos="2520"/>
              <w:tab w:val="num" w:pos="1260"/>
            </w:tabs>
          </w:pPr>
        </w:pPrChange>
      </w:pPr>
      <w:r w:rsidRPr="00EA3945">
        <w:lastRenderedPageBreak/>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540" w:author="Buitendijk, Hans" w:date="2022-09-02T09:04:00Z">
          <w:pPr>
            <w:pStyle w:val="Heading4"/>
            <w:tabs>
              <w:tab w:val="clear" w:pos="2520"/>
              <w:tab w:val="num" w:pos="1260"/>
            </w:tabs>
          </w:pPr>
        </w:pPrChange>
      </w:pPr>
      <w:bookmarkStart w:id="2541"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542"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543" w:name="_Toc28956543"/>
      <w:r w:rsidRPr="00EA3945">
        <w:rPr>
          <w:noProof/>
        </w:rPr>
        <w:t>Transfusion Service (Blood Bank) Transaction Flow Diagram</w:t>
      </w:r>
      <w:bookmarkEnd w:id="2541"/>
      <w:bookmarkEnd w:id="2543"/>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544" w:name="_MON_1152344535"/>
    <w:bookmarkEnd w:id="2544"/>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59.75pt" o:ole="">
            <v:imagedata r:id="rId161" o:title=""/>
          </v:shape>
          <o:OLEObject Type="Embed" ProgID="Word.Document.8" ShapeID="_x0000_i1027" DrawAspect="Content" ObjectID="_1724218899" r:id="rId162">
            <o:FieldCodes>\s</o:FieldCodes>
          </o:OLEObject>
        </w:object>
      </w:r>
    </w:p>
    <w:p w14:paraId="1C67D751" w14:textId="77777777" w:rsidR="00F6554D" w:rsidRPr="00EA3945" w:rsidRDefault="00F6554D" w:rsidP="00D26D89">
      <w:pPr>
        <w:spacing w:before="240"/>
        <w:jc w:val="center"/>
        <w:rPr>
          <w:noProof/>
        </w:rPr>
      </w:pPr>
    </w:p>
    <w:bookmarkStart w:id="2545" w:name="_MON_1623351710"/>
    <w:bookmarkEnd w:id="2545"/>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3.9pt;height:330.1pt" o:ole="">
            <v:imagedata r:id="rId163" o:title=""/>
          </v:shape>
          <o:OLEObject Type="Embed" ProgID="Word.Document.8" ShapeID="_x0000_i1028" DrawAspect="Content" ObjectID="_1724218900"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1pt;height:156.25pt" o:ole="">
            <v:imagedata r:id="rId165" o:title=""/>
          </v:shape>
          <o:OLEObject Type="Embed" ProgID="Word.Document.8" ShapeID="_x0000_i1029" DrawAspect="Content" ObjectID="_1724218901"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25pt;height:150.1pt" o:ole="">
            <v:imagedata r:id="rId167" o:title=""/>
          </v:shape>
          <o:OLEObject Type="Embed" ProgID="Word.Document.8" ShapeID="_x0000_i1030" DrawAspect="Content" ObjectID="_1724218902"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25pt" o:ole="">
            <v:imagedata r:id="rId169" o:title=""/>
          </v:shape>
          <o:OLEObject Type="Embed" ProgID="Word.Document.8" ShapeID="_x0000_i1031" DrawAspect="Content" ObjectID="_1724218903"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25pt;height:150.1pt" o:ole="">
            <v:imagedata r:id="rId171" o:title=""/>
          </v:shape>
          <o:OLEObject Type="Embed" ProgID="Word.Document.8" ShapeID="_x0000_i1032" DrawAspect="Content" ObjectID="_1724218904"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89.9pt;height:167.75pt" o:ole="">
            <v:imagedata r:id="rId173" o:title=""/>
          </v:shape>
          <o:OLEObject Type="Embed" ProgID="Word.Document.8" ShapeID="_x0000_i1033" DrawAspect="Content" ObjectID="_1724218905"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546" w:name="_Toc28956544"/>
      <w:r>
        <w:rPr>
          <w:noProof/>
        </w:rPr>
        <w:t>Donation Service (Blood Bank) Trigger Events and Messages</w:t>
      </w:r>
      <w:bookmarkEnd w:id="2546"/>
    </w:p>
    <w:p w14:paraId="2DF3CC3E" w14:textId="77777777" w:rsidR="00F6554D" w:rsidRDefault="00F6554D" w:rsidP="00010B35">
      <w:pPr>
        <w:pStyle w:val="Heading3"/>
      </w:pPr>
      <w:bookmarkStart w:id="2547" w:name="_Toc269670563"/>
      <w:bookmarkStart w:id="2548" w:name="_Toc28956545"/>
      <w:r>
        <w:t>Usage Notes for Donation Service (Blood Bank)</w:t>
      </w:r>
      <w:bookmarkEnd w:id="2547"/>
      <w:bookmarkEnd w:id="2548"/>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549" w:name="_Toc269670564"/>
      <w:bookmarkStart w:id="2550" w:name="_Toc28956546"/>
      <w:r w:rsidRPr="00830FCD">
        <w:t>Activity Diagram</w:t>
      </w:r>
      <w:bookmarkEnd w:id="2549"/>
      <w:bookmarkEnd w:id="2550"/>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551" w:name="_Toc269670565"/>
      <w:bookmarkStart w:id="2552" w:name="_Toc28956547"/>
      <w:r w:rsidRPr="00830FCD">
        <w:lastRenderedPageBreak/>
        <w:t>Actors</w:t>
      </w:r>
      <w:bookmarkEnd w:id="2551"/>
      <w:bookmarkEnd w:id="2552"/>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553" w:author="Buitendijk, Hans" w:date="2022-09-02T09:04:00Z">
          <w:pPr>
            <w:pStyle w:val="Heading4"/>
            <w:tabs>
              <w:tab w:val="clear" w:pos="2520"/>
              <w:tab w:val="num" w:pos="1260"/>
            </w:tabs>
          </w:pPr>
        </w:pPrChange>
      </w:pPr>
      <w:bookmarkStart w:id="2554" w:name="_Toc269670566"/>
      <w:r>
        <w:t>Ordering Provider</w:t>
      </w:r>
      <w:bookmarkEnd w:id="2554"/>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555" w:author="Buitendijk, Hans" w:date="2022-09-02T09:04:00Z">
          <w:pPr>
            <w:pStyle w:val="Heading4"/>
            <w:tabs>
              <w:tab w:val="clear" w:pos="2520"/>
              <w:tab w:val="num" w:pos="1260"/>
            </w:tabs>
          </w:pPr>
        </w:pPrChange>
      </w:pPr>
      <w:bookmarkStart w:id="2556" w:name="_Toc269670567"/>
      <w:r>
        <w:t>Registration System</w:t>
      </w:r>
      <w:bookmarkEnd w:id="2556"/>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557" w:author="Buitendijk, Hans" w:date="2022-09-02T09:04:00Z">
          <w:pPr>
            <w:pStyle w:val="Heading4"/>
            <w:tabs>
              <w:tab w:val="clear" w:pos="2520"/>
              <w:tab w:val="num" w:pos="1260"/>
            </w:tabs>
          </w:pPr>
        </w:pPrChange>
      </w:pPr>
      <w:bookmarkStart w:id="2558" w:name="_Toc269670568"/>
      <w:r>
        <w:t>Donor book of record System</w:t>
      </w:r>
      <w:bookmarkEnd w:id="2558"/>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559" w:author="Buitendijk, Hans" w:date="2022-09-02T09:04:00Z">
          <w:pPr>
            <w:pStyle w:val="Heading4"/>
            <w:tabs>
              <w:tab w:val="clear" w:pos="2520"/>
              <w:tab w:val="num" w:pos="1260"/>
            </w:tabs>
          </w:pPr>
        </w:pPrChange>
      </w:pPr>
      <w:bookmarkStart w:id="2560" w:name="_Toc269670569"/>
      <w:r>
        <w:t>Mini-physical System</w:t>
      </w:r>
      <w:bookmarkEnd w:id="2560"/>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561" w:author="Buitendijk, Hans" w:date="2022-09-02T09:04:00Z">
          <w:pPr>
            <w:pStyle w:val="Heading4"/>
            <w:tabs>
              <w:tab w:val="clear" w:pos="2520"/>
              <w:tab w:val="num" w:pos="1260"/>
            </w:tabs>
          </w:pPr>
        </w:pPrChange>
      </w:pPr>
      <w:bookmarkStart w:id="2562" w:name="_Toc269670570"/>
      <w:r>
        <w:t>Questionnaire System</w:t>
      </w:r>
      <w:bookmarkEnd w:id="2562"/>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563" w:author="Buitendijk, Hans" w:date="2022-09-02T09:04:00Z">
          <w:pPr>
            <w:pStyle w:val="Heading4"/>
            <w:tabs>
              <w:tab w:val="clear" w:pos="2520"/>
              <w:tab w:val="num" w:pos="1260"/>
            </w:tabs>
          </w:pPr>
        </w:pPrChange>
      </w:pPr>
      <w:bookmarkStart w:id="2564" w:name="_Toc269670571"/>
      <w:r>
        <w:t>Donation System</w:t>
      </w:r>
      <w:bookmarkEnd w:id="2564"/>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2565" w:author="Buitendijk, Hans" w:date="2022-09-02T09:04:00Z">
          <w:pPr>
            <w:pStyle w:val="Heading4"/>
            <w:tabs>
              <w:tab w:val="clear" w:pos="2520"/>
              <w:tab w:val="num" w:pos="1260"/>
            </w:tabs>
          </w:pPr>
        </w:pPrChange>
      </w:pPr>
      <w:bookmarkStart w:id="2566" w:name="_Toc269670572"/>
      <w:r>
        <w:t>Device Interfaces</w:t>
      </w:r>
      <w:bookmarkEnd w:id="2566"/>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2567" w:author="Buitendijk, Hans" w:date="2022-09-02T09:04:00Z">
          <w:pPr>
            <w:pStyle w:val="Heading4"/>
            <w:tabs>
              <w:tab w:val="clear" w:pos="2520"/>
              <w:tab w:val="num" w:pos="1260"/>
            </w:tabs>
          </w:pPr>
        </w:pPrChange>
      </w:pPr>
      <w:bookmarkStart w:id="2568" w:name="_Toc269670573"/>
      <w:r>
        <w:t>Provider Master</w:t>
      </w:r>
      <w:bookmarkEnd w:id="2568"/>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2569" w:author="Buitendijk, Hans" w:date="2022-09-02T09:04:00Z">
          <w:pPr>
            <w:pStyle w:val="Heading4"/>
            <w:tabs>
              <w:tab w:val="clear" w:pos="2520"/>
              <w:tab w:val="num" w:pos="1260"/>
            </w:tabs>
          </w:pPr>
        </w:pPrChange>
      </w:pPr>
      <w:bookmarkStart w:id="2570" w:name="_Toc269670574"/>
      <w:r>
        <w:t>Shipping System</w:t>
      </w:r>
      <w:bookmarkEnd w:id="2570"/>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2571" w:name="_Toc269670575"/>
      <w:bookmarkStart w:id="2572" w:name="_Toc28956548"/>
      <w:r>
        <w:t>DBC - Create Donor Record Message (Event O41</w:t>
      </w:r>
      <w:bookmarkEnd w:id="2571"/>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2572"/>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2573"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2574" w:name="_Toc28956549"/>
      <w:r>
        <w:t>DBU - Update Donor Record Message (Event O42</w:t>
      </w:r>
      <w:bookmarkEnd w:id="2573"/>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2574"/>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2575"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2576" w:name="_Toc28956550"/>
      <w:r>
        <w:t>QBP - Get Donor Record Candidates (Event Q33</w:t>
      </w:r>
      <w:bookmarkEnd w:id="2575"/>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5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2577" w:name="_Toc269670578"/>
      <w:bookmarkStart w:id="2578" w:name="_Toc28956551"/>
      <w:r>
        <w:t>RSP - Get Donor Record Candidates Response (K33</w:t>
      </w:r>
      <w:bookmarkEnd w:id="25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25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2579" w:name="_Toc269670579"/>
      <w:bookmarkStart w:id="2580" w:name="_Toc28956552"/>
      <w:r>
        <w:lastRenderedPageBreak/>
        <w:t>QBP - Get Donor Record (Event Q34</w:t>
      </w:r>
      <w:bookmarkEnd w:id="25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5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2581" w:name="_Toc269670580"/>
      <w:bookmarkStart w:id="2582" w:name="_Toc28956553"/>
      <w:r>
        <w:t>RSP - Get Donor Record Response (K34</w:t>
      </w:r>
      <w:bookmarkEnd w:id="25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25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25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2584" w:name="_Toc28956554"/>
      <w:r>
        <w:lastRenderedPageBreak/>
        <w:t>DRG - Donor Registration (Event O43</w:t>
      </w:r>
      <w:bookmarkEnd w:id="25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25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25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2586" w:name="_Toc28956555"/>
      <w:r>
        <w:t>DER - Donor Eligibility Request (Event O44</w:t>
      </w:r>
      <w:bookmarkEnd w:id="25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25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25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2588" w:name="_Toc28956556"/>
      <w:r>
        <w:lastRenderedPageBreak/>
        <w:t>DEO - Donor Eligibility Observations (Event O45</w:t>
      </w:r>
      <w:bookmarkEnd w:id="25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25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2589" w:name="_Hlt479045379"/>
              <w:r w:rsidRPr="00DF571C">
                <w:t>B</w:t>
              </w:r>
              <w:bookmarkEnd w:id="25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2590"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2591" w:name="_Toc28956557"/>
      <w:r w:rsidRPr="000C2FA1">
        <w:rPr>
          <w:lang w:val="es-ES"/>
        </w:rPr>
        <w:t>DEL - Donor Eligibility (Event O46</w:t>
      </w:r>
      <w:bookmarkEnd w:id="25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25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2592"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2593" w:name="_Toc28956558"/>
      <w:r>
        <w:t>DRC - Donor Request to Collect (Event O47</w:t>
      </w:r>
      <w:bookmarkEnd w:id="25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25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25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2595" w:name="_Toc28956559"/>
      <w:r>
        <w:t>DPR - Donation Procedure (Event O48</w:t>
      </w:r>
      <w:bookmarkEnd w:id="25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25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349"/>
      <w:bookmarkEnd w:id="2350"/>
      <w:bookmarkEnd w:id="2351"/>
      <w:bookmarkEnd w:id="2352"/>
      <w:bookmarkEnd w:id="2353"/>
      <w:bookmarkEnd w:id="2354"/>
      <w:bookmarkEnd w:id="2355"/>
      <w:bookmarkEnd w:id="235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2596" w:name="_Toc28956560"/>
      <w:r>
        <w:rPr>
          <w:noProof/>
        </w:rPr>
        <w:t>Donation S</w:t>
      </w:r>
      <w:r w:rsidR="009076B1">
        <w:rPr>
          <w:noProof/>
        </w:rPr>
        <w:t>er</w:t>
      </w:r>
      <w:r>
        <w:rPr>
          <w:noProof/>
        </w:rPr>
        <w:t>vice (Blood Bank) Segments</w:t>
      </w:r>
      <w:bookmarkEnd w:id="2596"/>
    </w:p>
    <w:p w14:paraId="6F009261" w14:textId="77777777" w:rsidR="00F6554D" w:rsidRDefault="00F6554D" w:rsidP="00010B35">
      <w:pPr>
        <w:pStyle w:val="Heading3"/>
      </w:pPr>
      <w:bookmarkStart w:id="2597" w:name="_Toc269670588"/>
      <w:bookmarkStart w:id="2598" w:name="_Toc28956561"/>
      <w:r>
        <w:t>DON – Donation Segment</w:t>
      </w:r>
      <w:bookmarkEnd w:id="2597"/>
      <w:bookmarkEnd w:id="25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2599" w:author="Frank Oemig" w:date="2022-09-08T09:54:00Z">
              <w:r>
                <w:t>1..1</w:t>
              </w:r>
            </w:ins>
            <w:del w:id="2600"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2601" w:author="Buitendijk, Hans" w:date="2022-09-02T09:04:00Z">
          <w:pPr>
            <w:pStyle w:val="Heading4"/>
            <w:tabs>
              <w:tab w:val="clear" w:pos="2520"/>
              <w:tab w:val="num" w:pos="1260"/>
            </w:tabs>
          </w:pPr>
        </w:pPrChange>
      </w:pPr>
      <w:bookmarkStart w:id="2602"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2603"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2602"/>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2604"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2604"/>
      <w:r>
        <w:t xml:space="preserve">   03341</w:t>
      </w:r>
    </w:p>
    <w:p w14:paraId="58843BD5" w14:textId="70BD5B7B" w:rsidR="0085162E" w:rsidRDefault="0085162E">
      <w:pPr>
        <w:pStyle w:val="Heading4"/>
        <w:pPrChange w:id="2605" w:author="Buitendijk, Hans" w:date="2022-09-02T09:04:00Z">
          <w:pPr>
            <w:pStyle w:val="Heading4"/>
            <w:tabs>
              <w:tab w:val="clear" w:pos="2520"/>
              <w:tab w:val="num" w:pos="1260"/>
            </w:tabs>
          </w:pPr>
        </w:pPrChange>
      </w:pPr>
      <w:r>
        <w:lastRenderedPageBreak/>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2606" w:author="Buitendijk, Hans" w:date="2022-09-02T09:04:00Z">
          <w:pPr>
            <w:pStyle w:val="Heading4"/>
            <w:tabs>
              <w:tab w:val="clear" w:pos="2520"/>
              <w:tab w:val="num" w:pos="1260"/>
            </w:tabs>
          </w:pPr>
        </w:pPrChange>
      </w:pPr>
      <w:bookmarkStart w:id="2607"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2607"/>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2608" w:author="Buitendijk, Hans" w:date="2022-09-02T09:04:00Z">
          <w:pPr>
            <w:pStyle w:val="Heading4"/>
            <w:tabs>
              <w:tab w:val="clear" w:pos="2520"/>
              <w:tab w:val="num" w:pos="1260"/>
            </w:tabs>
          </w:pPr>
        </w:pPrChange>
      </w:pPr>
      <w:bookmarkStart w:id="2609"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2609"/>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2610" w:author="Buitendijk, Hans" w:date="2022-09-02T09:04:00Z">
          <w:pPr>
            <w:pStyle w:val="Heading4"/>
            <w:tabs>
              <w:tab w:val="clear" w:pos="2520"/>
              <w:tab w:val="num" w:pos="1260"/>
            </w:tabs>
          </w:pPr>
        </w:pPrChange>
      </w:pPr>
      <w:bookmarkStart w:id="2611"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2611"/>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2612" w:author="Buitendijk, Hans" w:date="2022-09-02T09:04:00Z">
          <w:pPr>
            <w:pStyle w:val="Heading4"/>
            <w:tabs>
              <w:tab w:val="clear" w:pos="2520"/>
              <w:tab w:val="num" w:pos="1260"/>
            </w:tabs>
          </w:pPr>
        </w:pPrChange>
      </w:pPr>
      <w:bookmarkStart w:id="2613"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2613"/>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2614" w:author="Buitendijk, Hans" w:date="2022-09-02T09:04:00Z">
          <w:pPr>
            <w:pStyle w:val="Heading4"/>
            <w:tabs>
              <w:tab w:val="clear" w:pos="2520"/>
              <w:tab w:val="num" w:pos="1260"/>
            </w:tabs>
          </w:pPr>
        </w:pPrChange>
      </w:pPr>
      <w:bookmarkStart w:id="2615"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261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2616" w:author="Buitendijk, Hans" w:date="2022-09-02T09:04:00Z">
          <w:pPr>
            <w:pStyle w:val="Heading4"/>
            <w:tabs>
              <w:tab w:val="clear" w:pos="2520"/>
              <w:tab w:val="num" w:pos="1260"/>
            </w:tabs>
          </w:pPr>
        </w:pPrChange>
      </w:pPr>
      <w:bookmarkStart w:id="2617"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2617"/>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2618" w:author="Buitendijk, Hans" w:date="2022-09-02T09:04:00Z">
          <w:pPr>
            <w:pStyle w:val="Heading4"/>
            <w:tabs>
              <w:tab w:val="clear" w:pos="2520"/>
              <w:tab w:val="num" w:pos="1260"/>
            </w:tabs>
          </w:pPr>
        </w:pPrChange>
      </w:pPr>
      <w:bookmarkStart w:id="2619"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2619"/>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2620" w:author="Buitendijk, Hans" w:date="2022-09-02T09:04:00Z">
          <w:pPr>
            <w:pStyle w:val="Heading4"/>
            <w:tabs>
              <w:tab w:val="clear" w:pos="2520"/>
              <w:tab w:val="num" w:pos="1260"/>
            </w:tabs>
          </w:pPr>
        </w:pPrChange>
      </w:pPr>
      <w:bookmarkStart w:id="2621"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2621"/>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2622" w:author="Buitendijk, Hans" w:date="2022-09-02T09:04:00Z">
          <w:pPr>
            <w:pStyle w:val="Heading4"/>
            <w:tabs>
              <w:tab w:val="clear" w:pos="2520"/>
              <w:tab w:val="num" w:pos="1260"/>
            </w:tabs>
          </w:pPr>
        </w:pPrChange>
      </w:pPr>
      <w:bookmarkStart w:id="2623"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2623"/>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2624" w:author="Buitendijk, Hans" w:date="2022-09-02T09:04:00Z">
          <w:pPr>
            <w:pStyle w:val="Heading4"/>
            <w:tabs>
              <w:tab w:val="clear" w:pos="2520"/>
              <w:tab w:val="num" w:pos="1260"/>
            </w:tabs>
          </w:pPr>
        </w:pPrChange>
      </w:pPr>
      <w:bookmarkStart w:id="2625"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2625"/>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2626" w:author="Buitendijk, Hans" w:date="2022-09-02T09:04:00Z">
          <w:pPr>
            <w:pStyle w:val="Heading4"/>
            <w:tabs>
              <w:tab w:val="clear" w:pos="2520"/>
              <w:tab w:val="num" w:pos="1260"/>
            </w:tabs>
          </w:pPr>
        </w:pPrChange>
      </w:pPr>
      <w:bookmarkStart w:id="2627"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2627"/>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2628" w:author="Buitendijk, Hans" w:date="2022-09-02T09:04:00Z">
          <w:pPr>
            <w:pStyle w:val="Heading4"/>
            <w:tabs>
              <w:tab w:val="clear" w:pos="2520"/>
              <w:tab w:val="num" w:pos="1260"/>
            </w:tabs>
          </w:pPr>
        </w:pPrChange>
      </w:pPr>
      <w:bookmarkStart w:id="2629" w:name="_Toc269670602"/>
      <w:r>
        <w:t>DON-14 Phlebotom</w:t>
      </w:r>
      <w:r>
        <w:rPr>
          <w:rFonts w:eastAsia="Times New Roman"/>
        </w:rPr>
        <w:t>y</w:t>
      </w:r>
      <w:r>
        <w:t xml:space="preserve"> Issue</w:t>
      </w:r>
      <w:bookmarkEnd w:id="2629"/>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2630" w:author="Buitendijk, Hans" w:date="2022-09-02T09:04:00Z">
          <w:pPr>
            <w:pStyle w:val="Heading4"/>
            <w:tabs>
              <w:tab w:val="clear" w:pos="2520"/>
              <w:tab w:val="num" w:pos="1260"/>
            </w:tabs>
          </w:pPr>
        </w:pPrChange>
      </w:pPr>
      <w:bookmarkStart w:id="2631"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2631"/>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2632" w:author="Buitendijk, Hans" w:date="2022-09-02T09:04:00Z">
          <w:pPr>
            <w:pStyle w:val="Heading4"/>
            <w:tabs>
              <w:tab w:val="clear" w:pos="2520"/>
              <w:tab w:val="num" w:pos="1260"/>
            </w:tabs>
          </w:pPr>
        </w:pPrChange>
      </w:pPr>
      <w:bookmarkStart w:id="2633"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2633"/>
      <w:r>
        <w:t xml:space="preserve">   03355</w:t>
      </w:r>
    </w:p>
    <w:p w14:paraId="38B6B480" w14:textId="77777777" w:rsidR="00F6554D" w:rsidRDefault="00F6554D" w:rsidP="00257C89">
      <w:pPr>
        <w:pStyle w:val="Components"/>
      </w:pPr>
      <w:bookmarkStart w:id="263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34"/>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pPr>
        <w:pStyle w:val="Heading4"/>
        <w:pPrChange w:id="2635" w:author="Buitendijk, Hans" w:date="2022-09-02T09:04:00Z">
          <w:pPr>
            <w:pStyle w:val="Heading4"/>
            <w:tabs>
              <w:tab w:val="clear" w:pos="2520"/>
              <w:tab w:val="num" w:pos="1260"/>
            </w:tabs>
          </w:pPr>
        </w:pPrChange>
      </w:pPr>
      <w:bookmarkStart w:id="2636"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263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2637" w:author="Buitendijk, Hans" w:date="2022-09-02T09:04:00Z">
          <w:pPr>
            <w:pStyle w:val="Heading4"/>
            <w:tabs>
              <w:tab w:val="clear" w:pos="2520"/>
              <w:tab w:val="num" w:pos="1260"/>
            </w:tabs>
          </w:pPr>
        </w:pPrChange>
      </w:pPr>
      <w:bookmarkStart w:id="2638"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2638"/>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2639" w:author="Buitendijk, Hans" w:date="2022-09-02T09:04:00Z">
          <w:pPr>
            <w:pStyle w:val="Heading4"/>
            <w:tabs>
              <w:tab w:val="clear" w:pos="2520"/>
              <w:tab w:val="num" w:pos="1260"/>
            </w:tabs>
          </w:pPr>
        </w:pPrChange>
      </w:pPr>
      <w:bookmarkStart w:id="2640"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2640"/>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2641" w:author="Buitendijk, Hans" w:date="2022-09-02T09:04:00Z">
          <w:pPr>
            <w:pStyle w:val="Heading4"/>
            <w:tabs>
              <w:tab w:val="clear" w:pos="2520"/>
              <w:tab w:val="num" w:pos="1260"/>
            </w:tabs>
          </w:pPr>
        </w:pPrChange>
      </w:pPr>
      <w:bookmarkStart w:id="2642"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2642"/>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2643" w:author="Buitendijk, Hans" w:date="2022-09-02T09:04:00Z">
          <w:pPr>
            <w:pStyle w:val="Heading4"/>
            <w:tabs>
              <w:tab w:val="clear" w:pos="2520"/>
              <w:tab w:val="num" w:pos="1260"/>
            </w:tabs>
          </w:pPr>
        </w:pPrChange>
      </w:pPr>
      <w:bookmarkStart w:id="2644"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2644"/>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2645" w:author="Buitendijk, Hans" w:date="2022-09-02T09:04:00Z">
          <w:pPr>
            <w:pStyle w:val="Heading4"/>
            <w:tabs>
              <w:tab w:val="clear" w:pos="2520"/>
              <w:tab w:val="num" w:pos="1260"/>
            </w:tabs>
          </w:pPr>
        </w:pPrChange>
      </w:pPr>
      <w:bookmarkStart w:id="2646"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2646"/>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2647" w:author="Buitendijk, Hans" w:date="2022-09-02T09:04:00Z">
          <w:pPr>
            <w:pStyle w:val="Heading4"/>
            <w:tabs>
              <w:tab w:val="clear" w:pos="2520"/>
              <w:tab w:val="num" w:pos="1260"/>
            </w:tabs>
          </w:pPr>
        </w:pPrChange>
      </w:pPr>
      <w:bookmarkStart w:id="2648"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2648"/>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2649" w:author="Buitendijk, Hans" w:date="2022-09-02T09:04:00Z">
          <w:pPr>
            <w:pStyle w:val="Heading4"/>
            <w:tabs>
              <w:tab w:val="clear" w:pos="2520"/>
              <w:tab w:val="num" w:pos="1260"/>
            </w:tabs>
          </w:pPr>
        </w:pPrChange>
      </w:pPr>
      <w:bookmarkStart w:id="2650"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2650"/>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2651" w:author="Buitendijk, Hans" w:date="2022-09-02T09:04:00Z">
          <w:pPr>
            <w:pStyle w:val="Heading4"/>
            <w:tabs>
              <w:tab w:val="clear" w:pos="2520"/>
              <w:tab w:val="num" w:pos="1260"/>
            </w:tabs>
          </w:pPr>
        </w:pPrChange>
      </w:pPr>
      <w:bookmarkStart w:id="2652"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2652"/>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pPr>
        <w:pStyle w:val="Heading4"/>
        <w:pPrChange w:id="2653" w:author="Buitendijk, Hans" w:date="2022-09-02T09:04:00Z">
          <w:pPr>
            <w:pStyle w:val="Heading4"/>
            <w:tabs>
              <w:tab w:val="clear" w:pos="2520"/>
              <w:tab w:val="num" w:pos="1260"/>
            </w:tabs>
          </w:pPr>
        </w:pPrChange>
      </w:pPr>
      <w:bookmarkStart w:id="2654"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2654"/>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2655" w:author="Buitendijk, Hans" w:date="2022-09-02T09:04:00Z">
          <w:pPr>
            <w:pStyle w:val="Heading4"/>
            <w:tabs>
              <w:tab w:val="clear" w:pos="2520"/>
              <w:tab w:val="num" w:pos="1260"/>
            </w:tabs>
          </w:pPr>
        </w:pPrChange>
      </w:pPr>
      <w:bookmarkStart w:id="265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2656"/>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pPr>
        <w:pStyle w:val="Heading4"/>
        <w:pPrChange w:id="2657" w:author="Buitendijk, Hans" w:date="2022-09-02T09:04:00Z">
          <w:pPr>
            <w:pStyle w:val="Heading4"/>
            <w:tabs>
              <w:tab w:val="clear" w:pos="2520"/>
              <w:tab w:val="num" w:pos="1260"/>
            </w:tabs>
          </w:pPr>
        </w:pPrChange>
      </w:pPr>
      <w:bookmarkStart w:id="2658"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2658"/>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pPr>
        <w:pStyle w:val="Heading4"/>
        <w:pPrChange w:id="2659" w:author="Buitendijk, Hans" w:date="2022-09-02T09:04:00Z">
          <w:pPr>
            <w:pStyle w:val="Heading4"/>
            <w:tabs>
              <w:tab w:val="clear" w:pos="2520"/>
              <w:tab w:val="num" w:pos="1260"/>
            </w:tabs>
          </w:pPr>
        </w:pPrChange>
      </w:pPr>
      <w:bookmarkStart w:id="2660"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2660"/>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2661" w:author="Buitendijk, Hans" w:date="2022-09-02T09:04:00Z">
          <w:pPr>
            <w:pStyle w:val="Heading4"/>
            <w:tabs>
              <w:tab w:val="clear" w:pos="2520"/>
              <w:tab w:val="num" w:pos="1260"/>
            </w:tabs>
          </w:pPr>
        </w:pPrChange>
      </w:pPr>
      <w:bookmarkStart w:id="2662"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2662"/>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2663" w:author="Buitendijk, Hans" w:date="2022-09-02T09:04:00Z">
          <w:pPr>
            <w:pStyle w:val="Heading4"/>
            <w:tabs>
              <w:tab w:val="clear" w:pos="2520"/>
              <w:tab w:val="num" w:pos="1260"/>
            </w:tabs>
          </w:pPr>
        </w:pPrChange>
      </w:pPr>
      <w:bookmarkStart w:id="2664"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2664"/>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2665"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2666"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2667" w:author="Buitendijk, Hans" w:date="2022-09-02T09:04:00Z">
          <w:pPr>
            <w:pStyle w:val="Heading4"/>
            <w:tabs>
              <w:tab w:val="clear" w:pos="2520"/>
              <w:tab w:val="num" w:pos="1260"/>
            </w:tabs>
          </w:pPr>
        </w:pPrChange>
      </w:pPr>
      <w:bookmarkStart w:id="2668"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2669" w:name="_Toc28956562"/>
      <w:r>
        <w:t>BUI – Blood Unit information Segment</w:t>
      </w:r>
      <w:bookmarkEnd w:id="2668"/>
      <w:bookmarkEnd w:id="2669"/>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2670" w:author="Frank Oemig" w:date="2022-09-08T09:53:00Z">
              <w:r>
                <w:rPr>
                  <w:noProof/>
                </w:rPr>
                <w:t>1..1</w:t>
              </w:r>
            </w:ins>
            <w:del w:id="2671"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2672" w:author="Buitendijk, Hans" w:date="2022-09-02T09:04:00Z">
          <w:pPr>
            <w:pStyle w:val="Heading4"/>
            <w:tabs>
              <w:tab w:val="clear" w:pos="2520"/>
              <w:tab w:val="num" w:pos="1260"/>
            </w:tabs>
          </w:pPr>
        </w:pPrChange>
      </w:pPr>
      <w:bookmarkStart w:id="2673"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2674"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267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2675" w:author="Buitendijk, Hans" w:date="2022-09-02T09:04:00Z">
          <w:pPr>
            <w:pStyle w:val="Heading4"/>
            <w:tabs>
              <w:tab w:val="clear" w:pos="2520"/>
              <w:tab w:val="num" w:pos="1260"/>
            </w:tabs>
          </w:pPr>
        </w:pPrChange>
      </w:pPr>
      <w:bookmarkStart w:id="2676"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2676"/>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2677" w:author="Buitendijk, Hans" w:date="2022-09-02T09:04:00Z">
          <w:pPr>
            <w:pStyle w:val="Heading4"/>
            <w:tabs>
              <w:tab w:val="clear" w:pos="2520"/>
              <w:tab w:val="num" w:pos="1260"/>
            </w:tabs>
          </w:pPr>
        </w:pPrChange>
      </w:pPr>
      <w:bookmarkStart w:id="2678"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2678"/>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2679" w:author="Buitendijk, Hans" w:date="2022-09-02T09:04:00Z">
          <w:pPr>
            <w:pStyle w:val="Heading4"/>
            <w:tabs>
              <w:tab w:val="clear" w:pos="2520"/>
              <w:tab w:val="num" w:pos="1260"/>
            </w:tabs>
          </w:pPr>
        </w:pPrChange>
      </w:pPr>
      <w:bookmarkStart w:id="2680"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2680"/>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2681" w:author="Buitendijk, Hans" w:date="2022-09-02T09:04:00Z">
          <w:pPr>
            <w:pStyle w:val="Heading4"/>
            <w:tabs>
              <w:tab w:val="clear" w:pos="2520"/>
              <w:tab w:val="num" w:pos="1260"/>
            </w:tabs>
          </w:pPr>
        </w:pPrChange>
      </w:pPr>
      <w:bookmarkStart w:id="2682"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2682"/>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lastRenderedPageBreak/>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2683" w:author="Buitendijk, Hans" w:date="2022-09-02T09:04:00Z">
          <w:pPr>
            <w:pStyle w:val="Heading4"/>
            <w:tabs>
              <w:tab w:val="clear" w:pos="2520"/>
              <w:tab w:val="num" w:pos="1260"/>
            </w:tabs>
          </w:pPr>
        </w:pPrChange>
      </w:pPr>
      <w:bookmarkStart w:id="2684"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2684"/>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2685" w:author="Buitendijk, Hans" w:date="2022-09-02T09:04:00Z">
          <w:pPr>
            <w:pStyle w:val="Heading4"/>
            <w:tabs>
              <w:tab w:val="clear" w:pos="2520"/>
              <w:tab w:val="num" w:pos="1260"/>
            </w:tabs>
          </w:pPr>
        </w:pPrChange>
      </w:pPr>
      <w:bookmarkStart w:id="2686"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2686"/>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2687" w:author="Buitendijk, Hans" w:date="2022-09-02T09:04:00Z">
          <w:pPr>
            <w:pStyle w:val="Heading4"/>
            <w:tabs>
              <w:tab w:val="clear" w:pos="2520"/>
              <w:tab w:val="num" w:pos="1260"/>
            </w:tabs>
          </w:pPr>
        </w:pPrChange>
      </w:pPr>
      <w:bookmarkStart w:id="2688"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2688"/>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2689" w:author="Buitendijk, Hans" w:date="2022-09-02T09:04:00Z">
          <w:pPr>
            <w:pStyle w:val="Heading4"/>
            <w:tabs>
              <w:tab w:val="clear" w:pos="2520"/>
              <w:tab w:val="num" w:pos="1260"/>
            </w:tabs>
          </w:pPr>
        </w:pPrChange>
      </w:pPr>
      <w:bookmarkStart w:id="2690"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2690"/>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2691" w:author="Buitendijk, Hans" w:date="2022-09-02T09:04:00Z">
          <w:pPr>
            <w:pStyle w:val="Heading4"/>
            <w:tabs>
              <w:tab w:val="clear" w:pos="2520"/>
              <w:tab w:val="num" w:pos="1260"/>
            </w:tabs>
          </w:pPr>
        </w:pPrChange>
      </w:pPr>
      <w:bookmarkStart w:id="269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269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2693" w:author="Buitendijk, Hans" w:date="2022-09-02T09:04:00Z">
          <w:pPr>
            <w:pStyle w:val="Heading4"/>
            <w:tabs>
              <w:tab w:val="clear" w:pos="2520"/>
              <w:tab w:val="num" w:pos="1260"/>
            </w:tabs>
          </w:pPr>
        </w:pPrChange>
      </w:pPr>
      <w:bookmarkStart w:id="2694"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2694"/>
      <w:r>
        <w:t xml:space="preserve">   03383</w:t>
      </w:r>
    </w:p>
    <w:p w14:paraId="5B8D2923" w14:textId="77777777" w:rsidR="00F6554D" w:rsidRDefault="00F6554D" w:rsidP="00257C89">
      <w:pPr>
        <w:pStyle w:val="Components"/>
      </w:pPr>
      <w:bookmarkStart w:id="2695" w:name="NRComponent"/>
      <w:r>
        <w:t>Components:  &lt;Low Value (NM)&gt; ^ &lt;High Value (NM)&gt;</w:t>
      </w:r>
      <w:bookmarkEnd w:id="2695"/>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2696" w:author="Buitendijk, Hans" w:date="2022-09-02T09:04:00Z">
          <w:pPr>
            <w:pStyle w:val="Heading4"/>
            <w:tabs>
              <w:tab w:val="clear" w:pos="2520"/>
              <w:tab w:val="num" w:pos="1260"/>
            </w:tabs>
          </w:pPr>
        </w:pPrChange>
      </w:pPr>
      <w:bookmarkStart w:id="2697"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2697"/>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2698" w:author="Buitendijk, Hans" w:date="2022-09-02T09:04:00Z">
          <w:pPr>
            <w:pStyle w:val="Heading4"/>
            <w:tabs>
              <w:tab w:val="clear" w:pos="2520"/>
              <w:tab w:val="num" w:pos="1260"/>
            </w:tabs>
          </w:pPr>
        </w:pPrChange>
      </w:pPr>
      <w:bookmarkStart w:id="2699" w:name="_Toc262491817"/>
      <w:bookmarkStart w:id="2700" w:name="_Toc264301718"/>
      <w:bookmarkStart w:id="2701" w:name="_Toc538459"/>
      <w:bookmarkEnd w:id="2699"/>
      <w:bookmarkEnd w:id="2700"/>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2702" w:name="_Toc28956563"/>
      <w:r w:rsidRPr="00EA3945">
        <w:rPr>
          <w:noProof/>
        </w:rPr>
        <w:t>T</w:t>
      </w:r>
      <w:r w:rsidR="009076B1">
        <w:rPr>
          <w:noProof/>
        </w:rPr>
        <w:t>ables</w:t>
      </w:r>
      <w:r w:rsidRPr="00EA3945">
        <w:rPr>
          <w:noProof/>
        </w:rPr>
        <w:t xml:space="preserve"> L</w:t>
      </w:r>
      <w:r w:rsidR="009076B1">
        <w:rPr>
          <w:noProof/>
        </w:rPr>
        <w:t>istings</w:t>
      </w:r>
      <w:bookmarkEnd w:id="2701"/>
      <w:bookmarkEnd w:id="2702"/>
    </w:p>
    <w:p w14:paraId="71CC0942" w14:textId="77777777" w:rsidR="00F6554D" w:rsidRPr="00EA3945" w:rsidRDefault="00F6554D" w:rsidP="00010B35">
      <w:pPr>
        <w:pStyle w:val="Heading3"/>
      </w:pPr>
      <w:bookmarkStart w:id="2703" w:name="_HL7_Table_0119_-_Order_Control_Code"/>
      <w:bookmarkStart w:id="2704" w:name="_Toc204506553"/>
      <w:bookmarkStart w:id="2705" w:name="_Hlt489773266"/>
      <w:bookmarkStart w:id="2706" w:name="_Ref175021860"/>
      <w:bookmarkStart w:id="2707" w:name="_Toc28956564"/>
      <w:bookmarkStart w:id="2708" w:name="_Toc496068992"/>
      <w:bookmarkStart w:id="2709" w:name="_Toc498131403"/>
      <w:bookmarkStart w:id="2710" w:name="_Toc787980"/>
      <w:bookmarkStart w:id="2711" w:name="_Toc1825703"/>
      <w:bookmarkStart w:id="2712" w:name="_Toc2157552"/>
      <w:bookmarkEnd w:id="2703"/>
      <w:bookmarkEnd w:id="2704"/>
      <w:bookmarkEnd w:id="2705"/>
      <w:r w:rsidRPr="00EA3945">
        <w:t>Figure 4-8   Associations between Order Control Codes and Trigger Events</w:t>
      </w:r>
      <w:bookmarkEnd w:id="2706"/>
      <w:bookmarkEnd w:id="2707"/>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2713" w:name="_Hlt42496585"/>
      <w:bookmarkStart w:id="2714" w:name="_Toc496068993"/>
      <w:bookmarkStart w:id="2715" w:name="_Toc498131404"/>
      <w:bookmarkStart w:id="2716" w:name="_Toc538461"/>
      <w:bookmarkStart w:id="2717" w:name="_Toc28956565"/>
      <w:bookmarkEnd w:id="2708"/>
      <w:bookmarkEnd w:id="2709"/>
      <w:bookmarkEnd w:id="2710"/>
      <w:bookmarkEnd w:id="2711"/>
      <w:bookmarkEnd w:id="2712"/>
      <w:bookmarkEnd w:id="2713"/>
      <w:r w:rsidRPr="00EA3945">
        <w:rPr>
          <w:noProof/>
        </w:rPr>
        <w:t>O</w:t>
      </w:r>
      <w:r w:rsidR="009076B1">
        <w:rPr>
          <w:noProof/>
        </w:rPr>
        <w:t>utstanding Issues</w:t>
      </w:r>
      <w:bookmarkEnd w:id="2714"/>
      <w:bookmarkEnd w:id="2715"/>
      <w:bookmarkEnd w:id="2716"/>
      <w:bookmarkEnd w:id="2717"/>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0A94" w14:textId="77777777" w:rsidR="0027318C" w:rsidRDefault="0027318C" w:rsidP="007A5DFE">
      <w:pPr>
        <w:spacing w:after="0" w:line="240" w:lineRule="auto"/>
      </w:pPr>
      <w:r>
        <w:separator/>
      </w:r>
    </w:p>
  </w:endnote>
  <w:endnote w:type="continuationSeparator" w:id="0">
    <w:p w14:paraId="2D5A7612" w14:textId="77777777" w:rsidR="0027318C" w:rsidRDefault="0027318C"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17B13BF6"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762D8C">
        <w:t>2.9.1</w:t>
      </w:r>
    </w:fldSimple>
    <w:r>
      <w:t>.</w:t>
    </w:r>
  </w:p>
  <w:p w14:paraId="2D072A67" w14:textId="7EF25CB5" w:rsidR="00DB0D59" w:rsidRPr="001B62B8" w:rsidRDefault="00CF2548" w:rsidP="00F554E3">
    <w:pPr>
      <w:pStyle w:val="Footer"/>
      <w:spacing w:after="0"/>
    </w:pPr>
    <w:r>
      <w:t xml:space="preserve">© </w:t>
    </w:r>
    <w:r>
      <w:fldChar w:fldCharType="begin"/>
    </w:r>
    <w:r>
      <w:instrText xml:space="preserve"> DOCPROPERTY release_year \* MERGEFORMAT </w:instrText>
    </w:r>
    <w:r>
      <w:fldChar w:fldCharType="separate"/>
    </w:r>
    <w:r>
      <w:t>2022</w:t>
    </w:r>
    <w:r>
      <w:fldChar w:fldCharType="end"/>
    </w:r>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r w:rsidR="001958D2">
      <w:fldChar w:fldCharType="begin"/>
    </w:r>
    <w:r w:rsidR="001958D2">
      <w:instrText xml:space="preserve"> DOCPROPERTY release_month \* MERGEFORMAT </w:instrText>
    </w:r>
    <w:r w:rsidR="001958D2">
      <w:fldChar w:fldCharType="separate"/>
    </w:r>
    <w:r w:rsidR="001958D2">
      <w:t>September</w:t>
    </w:r>
    <w:r w:rsidR="001958D2">
      <w:fldChar w:fldCharType="end"/>
    </w:r>
    <w:r w:rsidR="001958D2">
      <w:t xml:space="preserve">  </w:t>
    </w:r>
    <w:r w:rsidR="001958D2">
      <w:fldChar w:fldCharType="begin"/>
    </w:r>
    <w:r w:rsidR="001958D2">
      <w:instrText xml:space="preserve"> DOCPROPERTY release_year \* MERGEFORMAT </w:instrText>
    </w:r>
    <w:r w:rsidR="001958D2">
      <w:fldChar w:fldCharType="separate"/>
    </w:r>
    <w:r w:rsidR="001958D2">
      <w:t>2022</w:t>
    </w:r>
    <w:r w:rsidR="001958D2">
      <w:fldChar w:fldCharType="end"/>
    </w:r>
    <w:r w:rsidR="001958D2">
      <w:t>.</w:t>
    </w:r>
    <w:r w:rsidR="001958D2">
      <w:rPr>
        <w:lang w:val="en-US"/>
      </w:rPr>
      <w:t xml:space="preserve"> </w:t>
    </w:r>
    <w:fldSimple w:instr=" DOCPROPERTY release_status \* MERGEFORMAT ">
      <w:r w:rsidR="00762D8C">
        <w:t>Normative Ballot #1</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77777777" w:rsidR="00CF2548" w:rsidRDefault="00CF2548" w:rsidP="00CF2548">
    <w:pPr>
      <w:pStyle w:val="Footer"/>
      <w:spacing w:after="0"/>
    </w:pPr>
    <w:r>
      <w:t xml:space="preserve">Version </w:t>
    </w:r>
    <w:r>
      <w:fldChar w:fldCharType="begin"/>
    </w:r>
    <w:r>
      <w:instrText xml:space="preserve"> DOCPROPERTY release_version \* MERGEFORMAT </w:instrText>
    </w:r>
    <w:r>
      <w:fldChar w:fldCharType="separate"/>
    </w:r>
    <w:r>
      <w:t>2.9.1</w:t>
    </w:r>
    <w:r>
      <w:fldChar w:fldCharType="end"/>
    </w:r>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AED524D" w:rsidR="00DB0D59" w:rsidRPr="00CF2548" w:rsidRDefault="00CF2548" w:rsidP="00CF2548">
    <w:pPr>
      <w:pStyle w:val="Footer"/>
      <w:spacing w:after="0"/>
    </w:pPr>
    <w:r>
      <w:t xml:space="preserve">© </w:t>
    </w:r>
    <w:r>
      <w:fldChar w:fldCharType="begin"/>
    </w:r>
    <w:r>
      <w:instrText xml:space="preserve"> DOCPROPERTY release_year \* MERGEFORMAT </w:instrText>
    </w:r>
    <w:r>
      <w:fldChar w:fldCharType="separate"/>
    </w:r>
    <w:r>
      <w:t>2022</w:t>
    </w:r>
    <w:r>
      <w:fldChar w:fldCharType="end"/>
    </w:r>
    <w:r>
      <w:t xml:space="preserve"> Health Level Seven, </w:t>
    </w:r>
    <w:r>
      <w:rPr>
        <w:lang w:val="en-US"/>
      </w:rPr>
      <w:t xml:space="preserve">International. </w:t>
    </w:r>
    <w:r>
      <w:t>All rights reserved</w:t>
    </w:r>
    <w:r>
      <w:rPr>
        <w:lang w:val="en-US"/>
      </w:rPr>
      <w:t xml:space="preserve">. </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w:t>
    </w:r>
    <w:r>
      <w:rPr>
        <w:lang w:val="en-US"/>
      </w:rPr>
      <w:t xml:space="preserve"> </w:t>
    </w:r>
    <w:r>
      <w:fldChar w:fldCharType="begin"/>
    </w:r>
    <w:r>
      <w:instrText xml:space="preserve"> DOCPROPERTY release_status \* MERGEFORMAT </w:instrText>
    </w:r>
    <w:r>
      <w:fldChar w:fldCharType="separate"/>
    </w:r>
    <w:r>
      <w:t>Normative Ballot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43540B61" w:rsidR="00CF2548" w:rsidRDefault="00CF2548" w:rsidP="00CF2548">
    <w:pPr>
      <w:pStyle w:val="Footer"/>
      <w:spacing w:after="0"/>
    </w:pPr>
    <w:r>
      <w:t xml:space="preserve">Version </w:t>
    </w:r>
    <w:r>
      <w:fldChar w:fldCharType="begin"/>
    </w:r>
    <w:r>
      <w:instrText xml:space="preserve"> DOCPROPERTY release_version \* MERGEFORMAT </w:instrText>
    </w:r>
    <w:r>
      <w:fldChar w:fldCharType="separate"/>
    </w:r>
    <w:r>
      <w:t>2.9.1</w:t>
    </w:r>
    <w:r>
      <w:fldChar w:fldCharType="end"/>
    </w:r>
    <w:r>
      <w:t>.</w:t>
    </w:r>
    <w:r>
      <w:rPr>
        <w:lang w:val="en-US"/>
      </w:rPr>
      <w:t xml:space="preserve"> </w:t>
    </w:r>
    <w:r>
      <w:rPr>
        <w:lang w:val="en-US"/>
      </w:rPr>
      <w:tab/>
    </w: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8DD0C71" w:rsidR="00DB0D59" w:rsidRPr="00CF2548" w:rsidRDefault="00CF2548" w:rsidP="00CF2548">
    <w:pPr>
      <w:pStyle w:val="Footer"/>
      <w:spacing w:after="0"/>
    </w:pPr>
    <w:r>
      <w:t xml:space="preserve">© </w:t>
    </w:r>
    <w:r>
      <w:fldChar w:fldCharType="begin"/>
    </w:r>
    <w:r>
      <w:instrText xml:space="preserve"> DOCPROPERTY release_year \* MERGEFORMAT </w:instrText>
    </w:r>
    <w:r>
      <w:fldChar w:fldCharType="separate"/>
    </w:r>
    <w:r>
      <w:t>2022</w:t>
    </w:r>
    <w:r>
      <w:fldChar w:fldCharType="end"/>
    </w:r>
    <w:r>
      <w:t xml:space="preserve"> Health Level Seven, </w:t>
    </w:r>
    <w:r>
      <w:rPr>
        <w:lang w:val="en-US"/>
      </w:rPr>
      <w:t xml:space="preserve">International. </w:t>
    </w:r>
    <w:r>
      <w:t>All rights reserved</w:t>
    </w:r>
    <w:r>
      <w:rPr>
        <w:lang w:val="en-US"/>
      </w:rPr>
      <w:t xml:space="preserve">. </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w:t>
    </w:r>
    <w:r>
      <w:rPr>
        <w:lang w:val="en-US"/>
      </w:rPr>
      <w:t xml:space="preserve"> </w:t>
    </w:r>
    <w:r>
      <w:fldChar w:fldCharType="begin"/>
    </w:r>
    <w:r>
      <w:instrText xml:space="preserve"> DOCPROPERTY release_status \* MERGEFORMAT </w:instrText>
    </w:r>
    <w:r>
      <w:fldChar w:fldCharType="separate"/>
    </w:r>
    <w:r>
      <w:t>Normative Ballot #1</w:t>
    </w:r>
    <w:r>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2718" w:name="_Toc79251154"/>
    <w:bookmarkStart w:id="2719" w:name="_Toc79251360"/>
    <w:bookmarkStart w:id="2720" w:name="_Toc88841898"/>
    <w:bookmarkStart w:id="2721" w:name="_Toc88842468"/>
    <w:bookmarkStart w:id="2722" w:name="_Toc130088973"/>
    <w:bookmarkStart w:id="2723" w:name="_Toc496068611"/>
    <w:bookmarkStart w:id="2724" w:name="_Toc498131023"/>
    <w:bookmarkStart w:id="2725" w:name="_Toc538342"/>
    <w:bookmarkStart w:id="2726" w:name="_Toc348245062"/>
    <w:bookmarkStart w:id="2727" w:name="_Toc348258373"/>
    <w:bookmarkStart w:id="2728" w:name="_Toc348263491"/>
    <w:bookmarkStart w:id="2729" w:name="_Toc348336864"/>
    <w:bookmarkStart w:id="2730" w:name="_Toc348773817"/>
    <w:bookmarkStart w:id="2731" w:name="_Ref358626324"/>
    <w:bookmarkStart w:id="2732" w:name="_Toc359236183"/>
    <w:bookmarkEnd w:id="2718"/>
    <w:bookmarkEnd w:id="2719"/>
    <w:bookmarkEnd w:id="2720"/>
    <w:bookmarkEnd w:id="2721"/>
    <w:bookmarkEnd w:id="2722"/>
    <w:r w:rsidR="00DB0D59">
      <w:t>.</w:t>
    </w:r>
    <w:bookmarkStart w:id="2733" w:name="_Toc494102953"/>
    <w:bookmarkStart w:id="2734" w:name="_Toc496068612"/>
    <w:bookmarkStart w:id="2735" w:name="_Toc498131024"/>
    <w:bookmarkStart w:id="2736" w:name="_Toc538343"/>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7DAC" w14:textId="77777777" w:rsidR="0027318C" w:rsidRDefault="0027318C" w:rsidP="007A5DFE">
      <w:pPr>
        <w:spacing w:after="0" w:line="240" w:lineRule="auto"/>
      </w:pPr>
      <w:r>
        <w:separator/>
      </w:r>
    </w:p>
  </w:footnote>
  <w:footnote w:type="continuationSeparator" w:id="0">
    <w:p w14:paraId="348987BF" w14:textId="77777777" w:rsidR="0027318C" w:rsidRDefault="0027318C"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itendijk, Hans">
    <w15:presenceInfo w15:providerId="AD" w15:userId="S::HB036784@cerner.net::eca9cd21-6248-4c8b-ae44-6327576d4c54"/>
  </w15:person>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B04F9"/>
    <w:rsid w:val="00AB0911"/>
    <w:rsid w:val="00AB1CE7"/>
    <w:rsid w:val="00AB26DB"/>
    <w:rsid w:val="00AB3B32"/>
    <w:rsid w:val="00AB4A28"/>
    <w:rsid w:val="00AB7D7D"/>
    <w:rsid w:val="00AC06A8"/>
    <w:rsid w:val="00AC13D4"/>
    <w:rsid w:val="00AC3195"/>
    <w:rsid w:val="00AD3D5C"/>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26C7"/>
    <w:rsid w:val="00FA2AFA"/>
    <w:rsid w:val="00FA5F14"/>
    <w:rsid w:val="00FB171B"/>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CF2548"/>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Change w:id="0" w:author="Buitendijk, Hans" w:date="2022-09-02T10:20:00Z">
        <w:pPr>
          <w:tabs>
            <w:tab w:val="left" w:pos="1418"/>
            <w:tab w:val="right" w:leader="dot" w:pos="9356"/>
          </w:tabs>
          <w:ind w:left="1418" w:right="567" w:hanging="851"/>
        </w:pPr>
      </w:pPrChange>
    </w:pPr>
    <w:rPr>
      <w:rFonts w:eastAsia="Calibri"/>
      <w:rPrChange w:id="0" w:author="Buitendijk, Hans" w:date="2022-09-02T10:20:00Z">
        <w:rPr>
          <w:rFonts w:eastAsia="Calibri"/>
          <w:szCs w:val="22"/>
          <w:lang w:val="en-US" w:eastAsia="en-US" w:bidi="ar-SA"/>
        </w:rPr>
      </w:rPrChange>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193</Pages>
  <Words>78672</Words>
  <Characters>448436</Characters>
  <Application>Microsoft Office Word</Application>
  <DocSecurity>0</DocSecurity>
  <Lines>3736</Lines>
  <Paragraphs>1052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526056</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2</cp:revision>
  <dcterms:created xsi:type="dcterms:W3CDTF">2022-09-09T12:55:00Z</dcterms:created>
  <dcterms:modified xsi:type="dcterms:W3CDTF">2022-09-09T12:55:00Z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