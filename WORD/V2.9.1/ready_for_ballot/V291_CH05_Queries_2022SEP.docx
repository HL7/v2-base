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7996" w14:textId="0E0D95F8" w:rsidR="006A2B65" w:rsidRPr="0065798E" w:rsidRDefault="00FA5F51" w:rsidP="006A2B65">
      <w:pPr>
        <w:pStyle w:val="ANSIdesignation"/>
        <w:rPr>
          <w:rFonts w:ascii="Arial Narrow" w:hAnsi="Arial Narrow"/>
          <w:b/>
        </w:rPr>
      </w:pPr>
      <w:bookmarkStart w:id="0" w:name="_Ref428553"/>
      <w:bookmarkStart w:id="1" w:name="_Toc25579082"/>
      <w:bookmarkStart w:id="2" w:name="_Toc25585447"/>
      <w:bookmarkStart w:id="3" w:name="_Ref487528935"/>
      <w:bookmarkEnd w:id="0"/>
      <w:r>
        <w:rPr>
          <w:noProof/>
        </w:rPr>
        <w:drawing>
          <wp:anchor distT="0" distB="0" distL="114300" distR="114300" simplePos="0" relativeHeight="251659264" behindDoc="0" locked="0" layoutInCell="1" allowOverlap="1" wp14:anchorId="78EDBC38" wp14:editId="535AB677">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632E2E">
        <w:rPr>
          <w:rFonts w:ascii="Arial Narrow" w:hAnsi="Arial Narrow"/>
          <w:b/>
          <w:noProof/>
        </w:rPr>
        <w:t>V291_R1_N1_2022SEP</w:t>
      </w:r>
    </w:p>
    <w:p w14:paraId="612A9025" w14:textId="77777777" w:rsidR="00E921A2" w:rsidRPr="00121095" w:rsidRDefault="00E921A2">
      <w:pPr>
        <w:pStyle w:val="Heading1"/>
      </w:pPr>
      <w:r w:rsidRPr="00121095">
        <w:t>.</w:t>
      </w:r>
      <w:r w:rsidRPr="00121095">
        <w:br/>
        <w:t>Query</w:t>
      </w:r>
      <w:bookmarkEnd w:id="3"/>
      <w:r w:rsidR="00BF2FE6" w:rsidRPr="00121095">
        <w:fldChar w:fldCharType="begin"/>
      </w:r>
      <w:r w:rsidRPr="00121095">
        <w:instrText xml:space="preserve"> XE "Query" </w:instrText>
      </w:r>
      <w:r w:rsidR="00BF2FE6" w:rsidRPr="00121095">
        <w:fldChar w:fldCharType="end"/>
      </w:r>
    </w:p>
    <w:p w14:paraId="38E8BC66" w14:textId="1E36AEF8" w:rsidR="00E921A2" w:rsidRPr="00121095" w:rsidRDefault="002A217A">
      <w:r>
        <w:rPr>
          <w:vanish/>
        </w:rPr>
        <w:fldChar w:fldCharType="begin"/>
      </w:r>
      <w:r>
        <w:rPr>
          <w:vanish/>
        </w:rPr>
        <w:instrText xml:space="preserve"> SEQ Kapitel \r 5 \* MERGEFORMAT </w:instrText>
      </w:r>
      <w:r>
        <w:rPr>
          <w:vanish/>
        </w:rPr>
        <w:fldChar w:fldCharType="separate"/>
      </w:r>
      <w:r w:rsidR="00C244BF">
        <w:rPr>
          <w:noProof/>
          <w:vanish/>
        </w:rPr>
        <w:t>5</w:t>
      </w:r>
      <w:r>
        <w:rPr>
          <w:vanish/>
        </w:rPr>
        <w:fldChar w:fldCharType="end"/>
      </w:r>
    </w:p>
    <w:tbl>
      <w:tblPr>
        <w:tblW w:w="9468" w:type="dxa"/>
        <w:tblInd w:w="108" w:type="dxa"/>
        <w:tblLayout w:type="fixed"/>
        <w:tblLook w:val="0000" w:firstRow="0" w:lastRow="0" w:firstColumn="0" w:lastColumn="0" w:noHBand="0" w:noVBand="0"/>
      </w:tblPr>
      <w:tblGrid>
        <w:gridCol w:w="2880"/>
        <w:gridCol w:w="6588"/>
      </w:tblGrid>
      <w:tr w:rsidR="00E921A2" w:rsidRPr="00E921A2" w14:paraId="4402C945" w14:textId="77777777">
        <w:tc>
          <w:tcPr>
            <w:tcW w:w="2880" w:type="dxa"/>
          </w:tcPr>
          <w:p w14:paraId="5390708B" w14:textId="77777777" w:rsidR="00E921A2" w:rsidRPr="00E921A2" w:rsidRDefault="00E921A2" w:rsidP="007D495C">
            <w:pPr>
              <w:spacing w:after="0"/>
            </w:pPr>
            <w:r w:rsidRPr="00E921A2">
              <w:t xml:space="preserve">Chapter </w:t>
            </w:r>
            <w:r w:rsidR="00F908DD">
              <w:t>Co-</w:t>
            </w:r>
            <w:r w:rsidR="00F908DD" w:rsidRPr="009928E9">
              <w:t>Chair</w:t>
            </w:r>
            <w:r w:rsidRPr="00E921A2">
              <w:t xml:space="preserve"> </w:t>
            </w:r>
            <w:r w:rsidR="0096284E">
              <w:t>and Editor</w:t>
            </w:r>
          </w:p>
        </w:tc>
        <w:tc>
          <w:tcPr>
            <w:tcW w:w="6588" w:type="dxa"/>
          </w:tcPr>
          <w:p w14:paraId="673A5604" w14:textId="77777777" w:rsidR="00E921A2" w:rsidRPr="00E921A2" w:rsidRDefault="00E921A2" w:rsidP="007D495C">
            <w:pPr>
              <w:spacing w:after="0"/>
            </w:pPr>
            <w:r w:rsidRPr="00E921A2">
              <w:t>Anthony Julian</w:t>
            </w:r>
            <w:r w:rsidRPr="00E921A2">
              <w:br/>
              <w:t>Mayo Clinic</w:t>
            </w:r>
          </w:p>
        </w:tc>
      </w:tr>
      <w:tr w:rsidR="00F908DD" w:rsidRPr="00E921A2" w14:paraId="08F28AF4" w14:textId="77777777" w:rsidTr="005166EC">
        <w:tc>
          <w:tcPr>
            <w:tcW w:w="2880" w:type="dxa"/>
          </w:tcPr>
          <w:p w14:paraId="39F03289" w14:textId="77777777" w:rsidR="00F908DD" w:rsidRPr="003D6457" w:rsidRDefault="00F908DD" w:rsidP="007D495C">
            <w:pPr>
              <w:spacing w:after="0"/>
            </w:pPr>
            <w:r>
              <w:t>Chapter Co-</w:t>
            </w:r>
            <w:r w:rsidRPr="009928E9">
              <w:t>Chair</w:t>
            </w:r>
          </w:p>
        </w:tc>
        <w:tc>
          <w:tcPr>
            <w:tcW w:w="6588" w:type="dxa"/>
          </w:tcPr>
          <w:p w14:paraId="4ECF7CC6" w14:textId="77777777" w:rsidR="00F908DD" w:rsidRDefault="00F908DD" w:rsidP="007D495C">
            <w:pPr>
              <w:spacing w:after="0"/>
            </w:pPr>
            <w:r>
              <w:t>Nick Radov</w:t>
            </w:r>
            <w:r w:rsidR="000349A8">
              <w:br/>
            </w:r>
            <w:r>
              <w:t>United Healthcare</w:t>
            </w:r>
          </w:p>
        </w:tc>
      </w:tr>
      <w:tr w:rsidR="00F908DD" w:rsidRPr="00E921A2" w14:paraId="3A0A79FF" w14:textId="77777777">
        <w:tc>
          <w:tcPr>
            <w:tcW w:w="2880" w:type="dxa"/>
          </w:tcPr>
          <w:p w14:paraId="5BC97001" w14:textId="77777777" w:rsidR="00F908DD" w:rsidRPr="00E921A2" w:rsidRDefault="00F908DD" w:rsidP="007D495C">
            <w:pPr>
              <w:spacing w:after="0"/>
            </w:pPr>
            <w:r w:rsidRPr="00E921A2">
              <w:t xml:space="preserve">Chapter </w:t>
            </w:r>
            <w:r>
              <w:t>Co-</w:t>
            </w:r>
            <w:r w:rsidRPr="009928E9">
              <w:t>Chair</w:t>
            </w:r>
          </w:p>
        </w:tc>
        <w:tc>
          <w:tcPr>
            <w:tcW w:w="6588" w:type="dxa"/>
          </w:tcPr>
          <w:p w14:paraId="59DACD7F" w14:textId="77777777" w:rsidR="00F908DD" w:rsidRPr="00E921A2" w:rsidRDefault="00F908DD" w:rsidP="007D495C">
            <w:pPr>
              <w:spacing w:after="0"/>
            </w:pPr>
            <w:r w:rsidRPr="00E921A2">
              <w:t>Dave Shaver</w:t>
            </w:r>
            <w:r w:rsidRPr="00E921A2">
              <w:br/>
            </w:r>
            <w:proofErr w:type="spellStart"/>
            <w:r w:rsidRPr="00E921A2">
              <w:t>Corepoint</w:t>
            </w:r>
            <w:proofErr w:type="spellEnd"/>
            <w:r w:rsidRPr="00E921A2">
              <w:t xml:space="preserve"> Health</w:t>
            </w:r>
          </w:p>
        </w:tc>
      </w:tr>
      <w:tr w:rsidR="00F908DD" w:rsidRPr="00E921A2" w14:paraId="18EC066E" w14:textId="77777777">
        <w:tc>
          <w:tcPr>
            <w:tcW w:w="2880" w:type="dxa"/>
          </w:tcPr>
          <w:p w14:paraId="3EF704F4" w14:textId="77777777" w:rsidR="00F908DD" w:rsidRPr="00E921A2" w:rsidRDefault="00F908DD" w:rsidP="007D495C">
            <w:pPr>
              <w:spacing w:after="0"/>
            </w:pPr>
            <w:r w:rsidRPr="00E921A2">
              <w:t xml:space="preserve">Chapter </w:t>
            </w:r>
            <w:r>
              <w:t>Co-</w:t>
            </w:r>
            <w:r w:rsidRPr="009928E9">
              <w:t>Chair</w:t>
            </w:r>
          </w:p>
        </w:tc>
        <w:tc>
          <w:tcPr>
            <w:tcW w:w="6588" w:type="dxa"/>
          </w:tcPr>
          <w:p w14:paraId="2585CBE6" w14:textId="77777777" w:rsidR="00F908DD" w:rsidRPr="00E921A2" w:rsidRDefault="00F908DD" w:rsidP="007D495C">
            <w:pPr>
              <w:spacing w:after="0"/>
            </w:pPr>
            <w:r w:rsidRPr="00E921A2">
              <w:t>Sandy Stuart</w:t>
            </w:r>
            <w:r w:rsidRPr="00E921A2">
              <w:br/>
              <w:t>Kaiser Permanente</w:t>
            </w:r>
          </w:p>
        </w:tc>
      </w:tr>
      <w:tr w:rsidR="00F908DD" w:rsidRPr="00E921A2" w14:paraId="4831CA9B" w14:textId="77777777">
        <w:tc>
          <w:tcPr>
            <w:tcW w:w="2880" w:type="dxa"/>
          </w:tcPr>
          <w:p w14:paraId="31BF7591" w14:textId="77777777" w:rsidR="00F908DD" w:rsidRPr="00E921A2" w:rsidRDefault="00F908DD" w:rsidP="007D495C">
            <w:pPr>
              <w:spacing w:after="0"/>
            </w:pPr>
            <w:r w:rsidRPr="00E921A2">
              <w:t>Chapter Editor</w:t>
            </w:r>
            <w:r>
              <w:t xml:space="preserve"> Emeritus</w:t>
            </w:r>
          </w:p>
        </w:tc>
        <w:tc>
          <w:tcPr>
            <w:tcW w:w="6588" w:type="dxa"/>
          </w:tcPr>
          <w:p w14:paraId="190DF9B8" w14:textId="77777777" w:rsidR="00F908DD" w:rsidRPr="00E921A2" w:rsidRDefault="00F908DD" w:rsidP="007D495C">
            <w:pPr>
              <w:spacing w:after="0"/>
            </w:pPr>
            <w:r w:rsidRPr="00E921A2">
              <w:t>Peter Gilbert</w:t>
            </w:r>
            <w:r w:rsidRPr="00E921A2">
              <w:br/>
            </w:r>
            <w:r>
              <w:t>Meridian Health Plan</w:t>
            </w:r>
          </w:p>
        </w:tc>
      </w:tr>
      <w:tr w:rsidR="00F908DD" w:rsidRPr="00E921A2" w14:paraId="76E3DD90" w14:textId="77777777">
        <w:tc>
          <w:tcPr>
            <w:tcW w:w="2880" w:type="dxa"/>
          </w:tcPr>
          <w:p w14:paraId="39367014" w14:textId="77777777" w:rsidR="00F908DD" w:rsidRPr="00E921A2" w:rsidRDefault="00F908DD">
            <w:r w:rsidRPr="00E921A2">
              <w:t>Sponsoring Committee:</w:t>
            </w:r>
          </w:p>
        </w:tc>
        <w:tc>
          <w:tcPr>
            <w:tcW w:w="6588" w:type="dxa"/>
          </w:tcPr>
          <w:p w14:paraId="78768BF3" w14:textId="77777777" w:rsidR="00F908DD" w:rsidRPr="00E921A2" w:rsidRDefault="00F908DD">
            <w:r w:rsidRPr="00E921A2">
              <w:t>Infrastructure and Messaging</w:t>
            </w:r>
          </w:p>
        </w:tc>
      </w:tr>
      <w:tr w:rsidR="00F908DD" w:rsidRPr="00E921A2" w14:paraId="5F06F2A2" w14:textId="77777777">
        <w:tc>
          <w:tcPr>
            <w:tcW w:w="2880" w:type="dxa"/>
          </w:tcPr>
          <w:p w14:paraId="1EB7D9EC" w14:textId="77777777" w:rsidR="00F908DD" w:rsidRPr="00E921A2" w:rsidRDefault="00F908DD">
            <w:r w:rsidRPr="00E921A2">
              <w:t>List Server:</w:t>
            </w:r>
          </w:p>
        </w:tc>
        <w:tc>
          <w:tcPr>
            <w:tcW w:w="6588" w:type="dxa"/>
          </w:tcPr>
          <w:p w14:paraId="0E2FE8E9" w14:textId="77777777" w:rsidR="00F908DD" w:rsidRPr="00E921A2" w:rsidRDefault="00000000" w:rsidP="00C24AA4">
            <w:hyperlink r:id="rId9" w:history="1">
              <w:r w:rsidR="00F908DD" w:rsidRPr="00462378">
                <w:rPr>
                  <w:rStyle w:val="Hyperlink"/>
                </w:rPr>
                <w:t>inm@lists.hl7.org</w:t>
              </w:r>
            </w:hyperlink>
            <w:r w:rsidR="00F908DD">
              <w:t xml:space="preserve"> </w:t>
            </w:r>
          </w:p>
        </w:tc>
      </w:tr>
    </w:tbl>
    <w:p w14:paraId="28970F57" w14:textId="53B948FA" w:rsidR="00895ACA" w:rsidRDefault="00632E2E" w:rsidP="00FA7BBC">
      <w:pPr>
        <w:pStyle w:val="Heading3"/>
        <w:numPr>
          <w:ilvl w:val="0"/>
          <w:numId w:val="0"/>
        </w:numPr>
      </w:pPr>
      <w:bookmarkStart w:id="4" w:name="_Hlk113628941"/>
      <w:r>
        <w:t xml:space="preserve">NOTE TO BALLOTERS: This content is unchanged from </w:t>
      </w:r>
      <w:hyperlink r:id="rId10" w:history="1">
        <w:r w:rsidRPr="00632E2E">
          <w:rPr>
            <w:rStyle w:val="Hyperlink"/>
          </w:rPr>
          <w:t>HL7 Messaging Standard Version 2.9</w:t>
        </w:r>
      </w:hyperlink>
    </w:p>
    <w:p w14:paraId="463431F4" w14:textId="77777777" w:rsidR="00E921A2" w:rsidRPr="00121095" w:rsidRDefault="00E921A2">
      <w:pPr>
        <w:pStyle w:val="Heading2"/>
      </w:pPr>
      <w:bookmarkStart w:id="5" w:name="_Toc28957684"/>
      <w:bookmarkEnd w:id="4"/>
      <w:r w:rsidRPr="00121095">
        <w:t>CHAPTER 5 CONTENTS</w:t>
      </w:r>
      <w:bookmarkEnd w:id="5"/>
    </w:p>
    <w:bookmarkStart w:id="6" w:name="_Hlk28004389"/>
    <w:p w14:paraId="5B6D4411" w14:textId="5129E365" w:rsidR="00D84BD4" w:rsidRDefault="00D84BD4">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57684" w:history="1">
        <w:r w:rsidRPr="00063FBD">
          <w:rPr>
            <w:rStyle w:val="Hyperlink"/>
          </w:rPr>
          <w:t>5.1</w:t>
        </w:r>
        <w:r>
          <w:rPr>
            <w:rFonts w:asciiTheme="minorHAnsi" w:eastAsiaTheme="minorEastAsia" w:hAnsiTheme="minorHAnsi" w:cstheme="minorBidi"/>
            <w:b w:val="0"/>
            <w:smallCaps w:val="0"/>
            <w:kern w:val="0"/>
            <w:sz w:val="22"/>
            <w:szCs w:val="22"/>
          </w:rPr>
          <w:tab/>
        </w:r>
        <w:r w:rsidRPr="00063FBD">
          <w:rPr>
            <w:rStyle w:val="Hyperlink"/>
          </w:rPr>
          <w:t>CHAPTER 5 CONTENTS</w:t>
        </w:r>
        <w:r>
          <w:rPr>
            <w:webHidden/>
          </w:rPr>
          <w:tab/>
        </w:r>
        <w:r>
          <w:rPr>
            <w:webHidden/>
          </w:rPr>
          <w:fldChar w:fldCharType="begin"/>
        </w:r>
        <w:r>
          <w:rPr>
            <w:webHidden/>
          </w:rPr>
          <w:instrText xml:space="preserve"> PAGEREF _Toc28957684 \h </w:instrText>
        </w:r>
        <w:r>
          <w:rPr>
            <w:webHidden/>
          </w:rPr>
        </w:r>
        <w:r>
          <w:rPr>
            <w:webHidden/>
          </w:rPr>
          <w:fldChar w:fldCharType="separate"/>
        </w:r>
        <w:r w:rsidR="00C244BF">
          <w:rPr>
            <w:webHidden/>
          </w:rPr>
          <w:t>1</w:t>
        </w:r>
        <w:r>
          <w:rPr>
            <w:webHidden/>
          </w:rPr>
          <w:fldChar w:fldCharType="end"/>
        </w:r>
      </w:hyperlink>
    </w:p>
    <w:p w14:paraId="09D925A2" w14:textId="1E70429E" w:rsidR="00D84BD4" w:rsidRDefault="00000000">
      <w:pPr>
        <w:pStyle w:val="TOC2"/>
        <w:rPr>
          <w:rFonts w:asciiTheme="minorHAnsi" w:eastAsiaTheme="minorEastAsia" w:hAnsiTheme="minorHAnsi" w:cstheme="minorBidi"/>
          <w:b w:val="0"/>
          <w:smallCaps w:val="0"/>
          <w:kern w:val="0"/>
          <w:sz w:val="22"/>
          <w:szCs w:val="22"/>
        </w:rPr>
      </w:pPr>
      <w:hyperlink w:anchor="_Toc28957685" w:history="1">
        <w:r w:rsidR="00D84BD4" w:rsidRPr="00063FBD">
          <w:rPr>
            <w:rStyle w:val="Hyperlink"/>
          </w:rPr>
          <w:t>5.2</w:t>
        </w:r>
        <w:r w:rsidR="00D84BD4">
          <w:rPr>
            <w:rFonts w:asciiTheme="minorHAnsi" w:eastAsiaTheme="minorEastAsia" w:hAnsiTheme="minorHAnsi" w:cstheme="minorBidi"/>
            <w:b w:val="0"/>
            <w:smallCaps w:val="0"/>
            <w:kern w:val="0"/>
            <w:sz w:val="22"/>
            <w:szCs w:val="22"/>
          </w:rPr>
          <w:tab/>
        </w:r>
        <w:r w:rsidR="00D84BD4" w:rsidRPr="00063FBD">
          <w:rPr>
            <w:rStyle w:val="Hyperlink"/>
          </w:rPr>
          <w:t>INTRODUCTION</w:t>
        </w:r>
        <w:r w:rsidR="00D84BD4">
          <w:rPr>
            <w:webHidden/>
          </w:rPr>
          <w:tab/>
        </w:r>
        <w:r w:rsidR="00D84BD4">
          <w:rPr>
            <w:webHidden/>
          </w:rPr>
          <w:fldChar w:fldCharType="begin"/>
        </w:r>
        <w:r w:rsidR="00D84BD4">
          <w:rPr>
            <w:webHidden/>
          </w:rPr>
          <w:instrText xml:space="preserve"> PAGEREF _Toc28957685 \h </w:instrText>
        </w:r>
        <w:r w:rsidR="00D84BD4">
          <w:rPr>
            <w:webHidden/>
          </w:rPr>
        </w:r>
        <w:r w:rsidR="00D84BD4">
          <w:rPr>
            <w:webHidden/>
          </w:rPr>
          <w:fldChar w:fldCharType="separate"/>
        </w:r>
        <w:r w:rsidR="00C244BF">
          <w:rPr>
            <w:webHidden/>
          </w:rPr>
          <w:t>3</w:t>
        </w:r>
        <w:r w:rsidR="00D84BD4">
          <w:rPr>
            <w:webHidden/>
          </w:rPr>
          <w:fldChar w:fldCharType="end"/>
        </w:r>
      </w:hyperlink>
    </w:p>
    <w:p w14:paraId="6A856914" w14:textId="62F60FDF"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86" w:history="1">
        <w:r w:rsidR="00D84BD4" w:rsidRPr="00063FBD">
          <w:rPr>
            <w:rStyle w:val="Hyperlink"/>
            <w:noProof/>
          </w:rPr>
          <w:t>5.2.1</w:t>
        </w:r>
        <w:r w:rsidR="00D84BD4">
          <w:rPr>
            <w:rFonts w:asciiTheme="minorHAnsi" w:eastAsiaTheme="minorEastAsia" w:hAnsiTheme="minorHAnsi" w:cstheme="minorBidi"/>
            <w:noProof/>
          </w:rPr>
          <w:tab/>
        </w:r>
        <w:r w:rsidR="00D84BD4" w:rsidRPr="00063FBD">
          <w:rPr>
            <w:rStyle w:val="Hyperlink"/>
            <w:noProof/>
          </w:rPr>
          <w:t>Query/response model</w:t>
        </w:r>
        <w:r w:rsidR="00D84BD4">
          <w:rPr>
            <w:noProof/>
            <w:webHidden/>
          </w:rPr>
          <w:tab/>
        </w:r>
        <w:r w:rsidR="00D84BD4">
          <w:rPr>
            <w:noProof/>
            <w:webHidden/>
          </w:rPr>
          <w:fldChar w:fldCharType="begin"/>
        </w:r>
        <w:r w:rsidR="00D84BD4">
          <w:rPr>
            <w:noProof/>
            <w:webHidden/>
          </w:rPr>
          <w:instrText xml:space="preserve"> PAGEREF _Toc28957686 \h </w:instrText>
        </w:r>
        <w:r w:rsidR="00D84BD4">
          <w:rPr>
            <w:noProof/>
            <w:webHidden/>
          </w:rPr>
        </w:r>
        <w:r w:rsidR="00D84BD4">
          <w:rPr>
            <w:noProof/>
            <w:webHidden/>
          </w:rPr>
          <w:fldChar w:fldCharType="separate"/>
        </w:r>
        <w:r w:rsidR="00C244BF">
          <w:rPr>
            <w:noProof/>
            <w:webHidden/>
          </w:rPr>
          <w:t>4</w:t>
        </w:r>
        <w:r w:rsidR="00D84BD4">
          <w:rPr>
            <w:noProof/>
            <w:webHidden/>
          </w:rPr>
          <w:fldChar w:fldCharType="end"/>
        </w:r>
      </w:hyperlink>
    </w:p>
    <w:p w14:paraId="1B1D0B12" w14:textId="6A528A15"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87" w:history="1">
        <w:r w:rsidR="00D84BD4" w:rsidRPr="00063FBD">
          <w:rPr>
            <w:rStyle w:val="Hyperlink"/>
            <w:noProof/>
          </w:rPr>
          <w:t>5.2.2</w:t>
        </w:r>
        <w:r w:rsidR="00D84BD4">
          <w:rPr>
            <w:rFonts w:asciiTheme="minorHAnsi" w:eastAsiaTheme="minorEastAsia" w:hAnsiTheme="minorHAnsi" w:cstheme="minorBidi"/>
            <w:noProof/>
          </w:rPr>
          <w:tab/>
        </w:r>
        <w:r w:rsidR="00D84BD4" w:rsidRPr="00063FBD">
          <w:rPr>
            <w:rStyle w:val="Hyperlink"/>
            <w:noProof/>
          </w:rPr>
          <w:t>Evolution of the query standard</w:t>
        </w:r>
        <w:r w:rsidR="00D84BD4">
          <w:rPr>
            <w:noProof/>
            <w:webHidden/>
          </w:rPr>
          <w:tab/>
        </w:r>
        <w:r w:rsidR="00D84BD4">
          <w:rPr>
            <w:noProof/>
            <w:webHidden/>
          </w:rPr>
          <w:fldChar w:fldCharType="begin"/>
        </w:r>
        <w:r w:rsidR="00D84BD4">
          <w:rPr>
            <w:noProof/>
            <w:webHidden/>
          </w:rPr>
          <w:instrText xml:space="preserve"> PAGEREF _Toc28957687 \h </w:instrText>
        </w:r>
        <w:r w:rsidR="00D84BD4">
          <w:rPr>
            <w:noProof/>
            <w:webHidden/>
          </w:rPr>
        </w:r>
        <w:r w:rsidR="00D84BD4">
          <w:rPr>
            <w:noProof/>
            <w:webHidden/>
          </w:rPr>
          <w:fldChar w:fldCharType="separate"/>
        </w:r>
        <w:r w:rsidR="00C244BF">
          <w:rPr>
            <w:noProof/>
            <w:webHidden/>
          </w:rPr>
          <w:t>5</w:t>
        </w:r>
        <w:r w:rsidR="00D84BD4">
          <w:rPr>
            <w:noProof/>
            <w:webHidden/>
          </w:rPr>
          <w:fldChar w:fldCharType="end"/>
        </w:r>
      </w:hyperlink>
    </w:p>
    <w:p w14:paraId="443E6D1B" w14:textId="35FF0AA3"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88" w:history="1">
        <w:r w:rsidR="00D84BD4" w:rsidRPr="00063FBD">
          <w:rPr>
            <w:rStyle w:val="Hyperlink"/>
            <w:noProof/>
          </w:rPr>
          <w:t>5.2.3</w:t>
        </w:r>
        <w:r w:rsidR="00D84BD4">
          <w:rPr>
            <w:rFonts w:asciiTheme="minorHAnsi" w:eastAsiaTheme="minorEastAsia" w:hAnsiTheme="minorHAnsi" w:cstheme="minorBidi"/>
            <w:noProof/>
          </w:rPr>
          <w:tab/>
        </w:r>
        <w:r w:rsidR="00D84BD4" w:rsidRPr="00063FBD">
          <w:rPr>
            <w:rStyle w:val="Hyperlink"/>
            <w:noProof/>
          </w:rPr>
          <w:t>Query development methodology</w:t>
        </w:r>
        <w:r w:rsidR="00D84BD4">
          <w:rPr>
            <w:noProof/>
            <w:webHidden/>
          </w:rPr>
          <w:tab/>
        </w:r>
        <w:r w:rsidR="00D84BD4">
          <w:rPr>
            <w:noProof/>
            <w:webHidden/>
          </w:rPr>
          <w:fldChar w:fldCharType="begin"/>
        </w:r>
        <w:r w:rsidR="00D84BD4">
          <w:rPr>
            <w:noProof/>
            <w:webHidden/>
          </w:rPr>
          <w:instrText xml:space="preserve"> PAGEREF _Toc28957688 \h </w:instrText>
        </w:r>
        <w:r w:rsidR="00D84BD4">
          <w:rPr>
            <w:noProof/>
            <w:webHidden/>
          </w:rPr>
        </w:r>
        <w:r w:rsidR="00D84BD4">
          <w:rPr>
            <w:noProof/>
            <w:webHidden/>
          </w:rPr>
          <w:fldChar w:fldCharType="separate"/>
        </w:r>
        <w:r w:rsidR="00C244BF">
          <w:rPr>
            <w:noProof/>
            <w:webHidden/>
          </w:rPr>
          <w:t>6</w:t>
        </w:r>
        <w:r w:rsidR="00D84BD4">
          <w:rPr>
            <w:noProof/>
            <w:webHidden/>
          </w:rPr>
          <w:fldChar w:fldCharType="end"/>
        </w:r>
      </w:hyperlink>
    </w:p>
    <w:p w14:paraId="29EC8E29" w14:textId="26938673"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89" w:history="1">
        <w:r w:rsidR="00D84BD4" w:rsidRPr="00063FBD">
          <w:rPr>
            <w:rStyle w:val="Hyperlink"/>
            <w:noProof/>
          </w:rPr>
          <w:t>5.2.4</w:t>
        </w:r>
        <w:r w:rsidR="00D84BD4">
          <w:rPr>
            <w:rFonts w:asciiTheme="minorHAnsi" w:eastAsiaTheme="minorEastAsia" w:hAnsiTheme="minorHAnsi" w:cstheme="minorBidi"/>
            <w:noProof/>
          </w:rPr>
          <w:tab/>
        </w:r>
        <w:r w:rsidR="00D84BD4" w:rsidRPr="00063FBD">
          <w:rPr>
            <w:rStyle w:val="Hyperlink"/>
            <w:noProof/>
          </w:rPr>
          <w:t>Response format</w:t>
        </w:r>
        <w:r w:rsidR="00D84BD4">
          <w:rPr>
            <w:noProof/>
            <w:webHidden/>
          </w:rPr>
          <w:tab/>
        </w:r>
        <w:r w:rsidR="00D84BD4">
          <w:rPr>
            <w:noProof/>
            <w:webHidden/>
          </w:rPr>
          <w:fldChar w:fldCharType="begin"/>
        </w:r>
        <w:r w:rsidR="00D84BD4">
          <w:rPr>
            <w:noProof/>
            <w:webHidden/>
          </w:rPr>
          <w:instrText xml:space="preserve"> PAGEREF _Toc28957689 \h </w:instrText>
        </w:r>
        <w:r w:rsidR="00D84BD4">
          <w:rPr>
            <w:noProof/>
            <w:webHidden/>
          </w:rPr>
        </w:r>
        <w:r w:rsidR="00D84BD4">
          <w:rPr>
            <w:noProof/>
            <w:webHidden/>
          </w:rPr>
          <w:fldChar w:fldCharType="separate"/>
        </w:r>
        <w:r w:rsidR="00C244BF">
          <w:rPr>
            <w:noProof/>
            <w:webHidden/>
          </w:rPr>
          <w:t>7</w:t>
        </w:r>
        <w:r w:rsidR="00D84BD4">
          <w:rPr>
            <w:noProof/>
            <w:webHidden/>
          </w:rPr>
          <w:fldChar w:fldCharType="end"/>
        </w:r>
      </w:hyperlink>
    </w:p>
    <w:p w14:paraId="73167D34" w14:textId="15A8477A"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0" w:history="1">
        <w:r w:rsidR="00D84BD4" w:rsidRPr="00063FBD">
          <w:rPr>
            <w:rStyle w:val="Hyperlink"/>
            <w:noProof/>
          </w:rPr>
          <w:t>5.2.5</w:t>
        </w:r>
        <w:r w:rsidR="00D84BD4">
          <w:rPr>
            <w:rFonts w:asciiTheme="minorHAnsi" w:eastAsiaTheme="minorEastAsia" w:hAnsiTheme="minorHAnsi" w:cstheme="minorBidi"/>
            <w:noProof/>
          </w:rPr>
          <w:tab/>
        </w:r>
        <w:r w:rsidR="00D84BD4" w:rsidRPr="00063FBD">
          <w:rPr>
            <w:rStyle w:val="Hyperlink"/>
            <w:noProof/>
          </w:rPr>
          <w:t>Query specification formats</w:t>
        </w:r>
        <w:r w:rsidR="00D84BD4">
          <w:rPr>
            <w:noProof/>
            <w:webHidden/>
          </w:rPr>
          <w:tab/>
        </w:r>
        <w:r w:rsidR="00D84BD4">
          <w:rPr>
            <w:noProof/>
            <w:webHidden/>
          </w:rPr>
          <w:fldChar w:fldCharType="begin"/>
        </w:r>
        <w:r w:rsidR="00D84BD4">
          <w:rPr>
            <w:noProof/>
            <w:webHidden/>
          </w:rPr>
          <w:instrText xml:space="preserve"> PAGEREF _Toc28957690 \h </w:instrText>
        </w:r>
        <w:r w:rsidR="00D84BD4">
          <w:rPr>
            <w:noProof/>
            <w:webHidden/>
          </w:rPr>
        </w:r>
        <w:r w:rsidR="00D84BD4">
          <w:rPr>
            <w:noProof/>
            <w:webHidden/>
          </w:rPr>
          <w:fldChar w:fldCharType="separate"/>
        </w:r>
        <w:r w:rsidR="00C244BF">
          <w:rPr>
            <w:noProof/>
            <w:webHidden/>
          </w:rPr>
          <w:t>9</w:t>
        </w:r>
        <w:r w:rsidR="00D84BD4">
          <w:rPr>
            <w:noProof/>
            <w:webHidden/>
          </w:rPr>
          <w:fldChar w:fldCharType="end"/>
        </w:r>
      </w:hyperlink>
    </w:p>
    <w:p w14:paraId="40CE2A94" w14:textId="455BD03B"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1" w:history="1">
        <w:r w:rsidR="00D84BD4" w:rsidRPr="00063FBD">
          <w:rPr>
            <w:rStyle w:val="Hyperlink"/>
            <w:noProof/>
          </w:rPr>
          <w:t>5.2.6</w:t>
        </w:r>
        <w:r w:rsidR="00D84BD4">
          <w:rPr>
            <w:rFonts w:asciiTheme="minorHAnsi" w:eastAsiaTheme="minorEastAsia" w:hAnsiTheme="minorHAnsi" w:cstheme="minorBidi"/>
            <w:noProof/>
          </w:rPr>
          <w:tab/>
        </w:r>
        <w:r w:rsidR="00D84BD4" w:rsidRPr="00063FBD">
          <w:rPr>
            <w:rStyle w:val="Hyperlink"/>
            <w:noProof/>
          </w:rPr>
          <w:t>Summary chart of query/response pairs</w:t>
        </w:r>
        <w:r w:rsidR="00D84BD4">
          <w:rPr>
            <w:noProof/>
            <w:webHidden/>
          </w:rPr>
          <w:tab/>
        </w:r>
        <w:r w:rsidR="00D84BD4">
          <w:rPr>
            <w:noProof/>
            <w:webHidden/>
          </w:rPr>
          <w:fldChar w:fldCharType="begin"/>
        </w:r>
        <w:r w:rsidR="00D84BD4">
          <w:rPr>
            <w:noProof/>
            <w:webHidden/>
          </w:rPr>
          <w:instrText xml:space="preserve"> PAGEREF _Toc28957691 \h </w:instrText>
        </w:r>
        <w:r w:rsidR="00D84BD4">
          <w:rPr>
            <w:noProof/>
            <w:webHidden/>
          </w:rPr>
        </w:r>
        <w:r w:rsidR="00D84BD4">
          <w:rPr>
            <w:noProof/>
            <w:webHidden/>
          </w:rPr>
          <w:fldChar w:fldCharType="separate"/>
        </w:r>
        <w:r w:rsidR="00C244BF">
          <w:rPr>
            <w:noProof/>
            <w:webHidden/>
          </w:rPr>
          <w:t>11</w:t>
        </w:r>
        <w:r w:rsidR="00D84BD4">
          <w:rPr>
            <w:noProof/>
            <w:webHidden/>
          </w:rPr>
          <w:fldChar w:fldCharType="end"/>
        </w:r>
      </w:hyperlink>
    </w:p>
    <w:p w14:paraId="40443ED1" w14:textId="162FFFC3"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2" w:history="1">
        <w:r w:rsidR="00D84BD4" w:rsidRPr="00063FBD">
          <w:rPr>
            <w:rStyle w:val="Hyperlink"/>
            <w:noProof/>
          </w:rPr>
          <w:t>5.2.7</w:t>
        </w:r>
        <w:r w:rsidR="00D84BD4">
          <w:rPr>
            <w:rFonts w:asciiTheme="minorHAnsi" w:eastAsiaTheme="minorEastAsia" w:hAnsiTheme="minorHAnsi" w:cstheme="minorBidi"/>
            <w:noProof/>
          </w:rPr>
          <w:tab/>
        </w:r>
        <w:r w:rsidR="00D84BD4" w:rsidRPr="00063FBD">
          <w:rPr>
            <w:rStyle w:val="Hyperlink"/>
            <w:noProof/>
          </w:rPr>
          <w:t>Acknowledgment Choreography</w:t>
        </w:r>
        <w:r w:rsidR="00D84BD4">
          <w:rPr>
            <w:noProof/>
            <w:webHidden/>
          </w:rPr>
          <w:tab/>
        </w:r>
        <w:r w:rsidR="00D84BD4">
          <w:rPr>
            <w:noProof/>
            <w:webHidden/>
          </w:rPr>
          <w:fldChar w:fldCharType="begin"/>
        </w:r>
        <w:r w:rsidR="00D84BD4">
          <w:rPr>
            <w:noProof/>
            <w:webHidden/>
          </w:rPr>
          <w:instrText xml:space="preserve"> PAGEREF _Toc28957692 \h </w:instrText>
        </w:r>
        <w:r w:rsidR="00D84BD4">
          <w:rPr>
            <w:noProof/>
            <w:webHidden/>
          </w:rPr>
        </w:r>
        <w:r w:rsidR="00D84BD4">
          <w:rPr>
            <w:noProof/>
            <w:webHidden/>
          </w:rPr>
          <w:fldChar w:fldCharType="separate"/>
        </w:r>
        <w:r w:rsidR="00C244BF">
          <w:rPr>
            <w:noProof/>
            <w:webHidden/>
          </w:rPr>
          <w:t>13</w:t>
        </w:r>
        <w:r w:rsidR="00D84BD4">
          <w:rPr>
            <w:noProof/>
            <w:webHidden/>
          </w:rPr>
          <w:fldChar w:fldCharType="end"/>
        </w:r>
      </w:hyperlink>
    </w:p>
    <w:p w14:paraId="152AA39B" w14:textId="502552E3" w:rsidR="00D84BD4" w:rsidRDefault="00000000">
      <w:pPr>
        <w:pStyle w:val="TOC2"/>
        <w:rPr>
          <w:rFonts w:asciiTheme="minorHAnsi" w:eastAsiaTheme="minorEastAsia" w:hAnsiTheme="minorHAnsi" w:cstheme="minorBidi"/>
          <w:b w:val="0"/>
          <w:smallCaps w:val="0"/>
          <w:kern w:val="0"/>
          <w:sz w:val="22"/>
          <w:szCs w:val="22"/>
        </w:rPr>
      </w:pPr>
      <w:hyperlink w:anchor="_Toc28957693" w:history="1">
        <w:r w:rsidR="00D84BD4" w:rsidRPr="00063FBD">
          <w:rPr>
            <w:rStyle w:val="Hyperlink"/>
          </w:rPr>
          <w:t>5.3</w:t>
        </w:r>
        <w:r w:rsidR="00D84BD4">
          <w:rPr>
            <w:rFonts w:asciiTheme="minorHAnsi" w:eastAsiaTheme="minorEastAsia" w:hAnsiTheme="minorHAnsi" w:cstheme="minorBidi"/>
            <w:b w:val="0"/>
            <w:smallCaps w:val="0"/>
            <w:kern w:val="0"/>
            <w:sz w:val="22"/>
            <w:szCs w:val="22"/>
          </w:rPr>
          <w:tab/>
        </w:r>
        <w:r w:rsidR="00D84BD4" w:rsidRPr="00063FBD">
          <w:rPr>
            <w:rStyle w:val="Hyperlink"/>
          </w:rPr>
          <w:t>QUERY/RESPONSE PROFILE</w:t>
        </w:r>
        <w:r w:rsidR="00D84BD4">
          <w:rPr>
            <w:webHidden/>
          </w:rPr>
          <w:tab/>
        </w:r>
        <w:r w:rsidR="00D84BD4">
          <w:rPr>
            <w:webHidden/>
          </w:rPr>
          <w:fldChar w:fldCharType="begin"/>
        </w:r>
        <w:r w:rsidR="00D84BD4">
          <w:rPr>
            <w:webHidden/>
          </w:rPr>
          <w:instrText xml:space="preserve"> PAGEREF _Toc28957693 \h </w:instrText>
        </w:r>
        <w:r w:rsidR="00D84BD4">
          <w:rPr>
            <w:webHidden/>
          </w:rPr>
        </w:r>
        <w:r w:rsidR="00D84BD4">
          <w:rPr>
            <w:webHidden/>
          </w:rPr>
          <w:fldChar w:fldCharType="separate"/>
        </w:r>
        <w:r w:rsidR="00C244BF">
          <w:rPr>
            <w:webHidden/>
          </w:rPr>
          <w:t>13</w:t>
        </w:r>
        <w:r w:rsidR="00D84BD4">
          <w:rPr>
            <w:webHidden/>
          </w:rPr>
          <w:fldChar w:fldCharType="end"/>
        </w:r>
      </w:hyperlink>
    </w:p>
    <w:p w14:paraId="1FD33652" w14:textId="1B0CB170"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4" w:history="1">
        <w:r w:rsidR="00D84BD4" w:rsidRPr="00063FBD">
          <w:rPr>
            <w:rStyle w:val="Hyperlink"/>
            <w:noProof/>
          </w:rPr>
          <w:t>5.3.1</w:t>
        </w:r>
        <w:r w:rsidR="00D84BD4">
          <w:rPr>
            <w:rFonts w:asciiTheme="minorHAnsi" w:eastAsiaTheme="minorEastAsia" w:hAnsiTheme="minorHAnsi" w:cstheme="minorBidi"/>
            <w:noProof/>
          </w:rPr>
          <w:tab/>
        </w:r>
        <w:r w:rsidR="00D84BD4" w:rsidRPr="00063FBD">
          <w:rPr>
            <w:rStyle w:val="Hyperlink"/>
            <w:noProof/>
          </w:rPr>
          <w:t>Using the Query Profile</w:t>
        </w:r>
        <w:r w:rsidR="00D84BD4">
          <w:rPr>
            <w:noProof/>
            <w:webHidden/>
          </w:rPr>
          <w:tab/>
        </w:r>
        <w:r w:rsidR="00D84BD4">
          <w:rPr>
            <w:noProof/>
            <w:webHidden/>
          </w:rPr>
          <w:fldChar w:fldCharType="begin"/>
        </w:r>
        <w:r w:rsidR="00D84BD4">
          <w:rPr>
            <w:noProof/>
            <w:webHidden/>
          </w:rPr>
          <w:instrText xml:space="preserve"> PAGEREF _Toc28957694 \h </w:instrText>
        </w:r>
        <w:r w:rsidR="00D84BD4">
          <w:rPr>
            <w:noProof/>
            <w:webHidden/>
          </w:rPr>
        </w:r>
        <w:r w:rsidR="00D84BD4">
          <w:rPr>
            <w:noProof/>
            <w:webHidden/>
          </w:rPr>
          <w:fldChar w:fldCharType="separate"/>
        </w:r>
        <w:r w:rsidR="00C244BF">
          <w:rPr>
            <w:noProof/>
            <w:webHidden/>
          </w:rPr>
          <w:t>14</w:t>
        </w:r>
        <w:r w:rsidR="00D84BD4">
          <w:rPr>
            <w:noProof/>
            <w:webHidden/>
          </w:rPr>
          <w:fldChar w:fldCharType="end"/>
        </w:r>
      </w:hyperlink>
    </w:p>
    <w:p w14:paraId="04D7A66F" w14:textId="0327FBA7"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5" w:history="1">
        <w:r w:rsidR="00D84BD4" w:rsidRPr="00063FBD">
          <w:rPr>
            <w:rStyle w:val="Hyperlink"/>
            <w:noProof/>
          </w:rPr>
          <w:t>5.3.2</w:t>
        </w:r>
        <w:r w:rsidR="00D84BD4">
          <w:rPr>
            <w:rFonts w:asciiTheme="minorHAnsi" w:eastAsiaTheme="minorEastAsia" w:hAnsiTheme="minorHAnsi" w:cstheme="minorBidi"/>
            <w:noProof/>
          </w:rPr>
          <w:tab/>
        </w:r>
        <w:r w:rsidR="00D84BD4" w:rsidRPr="00063FBD">
          <w:rPr>
            <w:rStyle w:val="Hyperlink"/>
            <w:noProof/>
          </w:rPr>
          <w:t>Formal specification of the Query Profile</w:t>
        </w:r>
        <w:r w:rsidR="00D84BD4">
          <w:rPr>
            <w:noProof/>
            <w:webHidden/>
          </w:rPr>
          <w:tab/>
        </w:r>
        <w:r w:rsidR="00D84BD4">
          <w:rPr>
            <w:noProof/>
            <w:webHidden/>
          </w:rPr>
          <w:fldChar w:fldCharType="begin"/>
        </w:r>
        <w:r w:rsidR="00D84BD4">
          <w:rPr>
            <w:noProof/>
            <w:webHidden/>
          </w:rPr>
          <w:instrText xml:space="preserve"> PAGEREF _Toc28957695 \h </w:instrText>
        </w:r>
        <w:r w:rsidR="00D84BD4">
          <w:rPr>
            <w:noProof/>
            <w:webHidden/>
          </w:rPr>
        </w:r>
        <w:r w:rsidR="00D84BD4">
          <w:rPr>
            <w:noProof/>
            <w:webHidden/>
          </w:rPr>
          <w:fldChar w:fldCharType="separate"/>
        </w:r>
        <w:r w:rsidR="00C244BF">
          <w:rPr>
            <w:noProof/>
            <w:webHidden/>
          </w:rPr>
          <w:t>18</w:t>
        </w:r>
        <w:r w:rsidR="00D84BD4">
          <w:rPr>
            <w:noProof/>
            <w:webHidden/>
          </w:rPr>
          <w:fldChar w:fldCharType="end"/>
        </w:r>
      </w:hyperlink>
    </w:p>
    <w:p w14:paraId="60189E1B" w14:textId="562FB571"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6" w:history="1">
        <w:r w:rsidR="00D84BD4" w:rsidRPr="00063FBD">
          <w:rPr>
            <w:rStyle w:val="Hyperlink"/>
            <w:noProof/>
          </w:rPr>
          <w:t>5.3.3</w:t>
        </w:r>
        <w:r w:rsidR="00D84BD4">
          <w:rPr>
            <w:rFonts w:asciiTheme="minorHAnsi" w:eastAsiaTheme="minorEastAsia" w:hAnsiTheme="minorHAnsi" w:cstheme="minorBidi"/>
            <w:noProof/>
          </w:rPr>
          <w:tab/>
        </w:r>
        <w:r w:rsidR="00D84BD4" w:rsidRPr="00063FBD">
          <w:rPr>
            <w:rStyle w:val="Hyperlink"/>
            <w:noProof/>
          </w:rPr>
          <w:t>Query Profile templates</w:t>
        </w:r>
        <w:r w:rsidR="00D84BD4">
          <w:rPr>
            <w:noProof/>
            <w:webHidden/>
          </w:rPr>
          <w:tab/>
        </w:r>
        <w:r w:rsidR="00D84BD4">
          <w:rPr>
            <w:noProof/>
            <w:webHidden/>
          </w:rPr>
          <w:fldChar w:fldCharType="begin"/>
        </w:r>
        <w:r w:rsidR="00D84BD4">
          <w:rPr>
            <w:noProof/>
            <w:webHidden/>
          </w:rPr>
          <w:instrText xml:space="preserve"> PAGEREF _Toc28957696 \h </w:instrText>
        </w:r>
        <w:r w:rsidR="00D84BD4">
          <w:rPr>
            <w:noProof/>
            <w:webHidden/>
          </w:rPr>
        </w:r>
        <w:r w:rsidR="00D84BD4">
          <w:rPr>
            <w:noProof/>
            <w:webHidden/>
          </w:rPr>
          <w:fldChar w:fldCharType="separate"/>
        </w:r>
        <w:r w:rsidR="00C244BF">
          <w:rPr>
            <w:noProof/>
            <w:webHidden/>
          </w:rPr>
          <w:t>27</w:t>
        </w:r>
        <w:r w:rsidR="00D84BD4">
          <w:rPr>
            <w:noProof/>
            <w:webHidden/>
          </w:rPr>
          <w:fldChar w:fldCharType="end"/>
        </w:r>
      </w:hyperlink>
    </w:p>
    <w:p w14:paraId="2B764AFA" w14:textId="501FDD7D" w:rsidR="00D84BD4" w:rsidRDefault="00000000">
      <w:pPr>
        <w:pStyle w:val="TOC2"/>
        <w:rPr>
          <w:rFonts w:asciiTheme="minorHAnsi" w:eastAsiaTheme="minorEastAsia" w:hAnsiTheme="minorHAnsi" w:cstheme="minorBidi"/>
          <w:b w:val="0"/>
          <w:smallCaps w:val="0"/>
          <w:kern w:val="0"/>
          <w:sz w:val="22"/>
          <w:szCs w:val="22"/>
        </w:rPr>
      </w:pPr>
      <w:hyperlink w:anchor="_Toc28957697" w:history="1">
        <w:r w:rsidR="00D84BD4" w:rsidRPr="00063FBD">
          <w:rPr>
            <w:rStyle w:val="Hyperlink"/>
          </w:rPr>
          <w:t>5.4</w:t>
        </w:r>
        <w:r w:rsidR="00D84BD4">
          <w:rPr>
            <w:rFonts w:asciiTheme="minorHAnsi" w:eastAsiaTheme="minorEastAsia" w:hAnsiTheme="minorHAnsi" w:cstheme="minorBidi"/>
            <w:b w:val="0"/>
            <w:smallCaps w:val="0"/>
            <w:kern w:val="0"/>
            <w:sz w:val="22"/>
            <w:szCs w:val="22"/>
          </w:rPr>
          <w:tab/>
        </w:r>
        <w:r w:rsidR="00D84BD4" w:rsidRPr="00063FBD">
          <w:rPr>
            <w:rStyle w:val="Hyperlink"/>
          </w:rPr>
          <w:t>QUERY/RESPONSE MESSAGE PAIRS</w:t>
        </w:r>
        <w:r w:rsidR="00D84BD4">
          <w:rPr>
            <w:webHidden/>
          </w:rPr>
          <w:tab/>
        </w:r>
        <w:r w:rsidR="00D84BD4">
          <w:rPr>
            <w:webHidden/>
          </w:rPr>
          <w:fldChar w:fldCharType="begin"/>
        </w:r>
        <w:r w:rsidR="00D84BD4">
          <w:rPr>
            <w:webHidden/>
          </w:rPr>
          <w:instrText xml:space="preserve"> PAGEREF _Toc28957697 \h </w:instrText>
        </w:r>
        <w:r w:rsidR="00D84BD4">
          <w:rPr>
            <w:webHidden/>
          </w:rPr>
        </w:r>
        <w:r w:rsidR="00D84BD4">
          <w:rPr>
            <w:webHidden/>
          </w:rPr>
          <w:fldChar w:fldCharType="separate"/>
        </w:r>
        <w:r w:rsidR="00C244BF">
          <w:rPr>
            <w:webHidden/>
          </w:rPr>
          <w:t>36</w:t>
        </w:r>
        <w:r w:rsidR="00D84BD4">
          <w:rPr>
            <w:webHidden/>
          </w:rPr>
          <w:fldChar w:fldCharType="end"/>
        </w:r>
      </w:hyperlink>
    </w:p>
    <w:p w14:paraId="74271223" w14:textId="7BA6A335"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8" w:history="1">
        <w:r w:rsidR="00D84BD4" w:rsidRPr="00063FBD">
          <w:rPr>
            <w:rStyle w:val="Hyperlink"/>
            <w:noProof/>
          </w:rPr>
          <w:t>5.4.1</w:t>
        </w:r>
        <w:r w:rsidR="00D84BD4">
          <w:rPr>
            <w:rFonts w:asciiTheme="minorHAnsi" w:eastAsiaTheme="minorEastAsia" w:hAnsiTheme="minorHAnsi" w:cstheme="minorBidi"/>
            <w:noProof/>
          </w:rPr>
          <w:tab/>
        </w:r>
        <w:r w:rsidR="00D84BD4" w:rsidRPr="00063FBD">
          <w:rPr>
            <w:rStyle w:val="Hyperlink"/>
            <w:noProof/>
          </w:rPr>
          <w:t>QBP/RSP – query by parameter/segment pattern response (events vary)</w:t>
        </w:r>
        <w:r w:rsidR="00D84BD4">
          <w:rPr>
            <w:noProof/>
            <w:webHidden/>
          </w:rPr>
          <w:tab/>
        </w:r>
        <w:r w:rsidR="00D84BD4">
          <w:rPr>
            <w:noProof/>
            <w:webHidden/>
          </w:rPr>
          <w:fldChar w:fldCharType="begin"/>
        </w:r>
        <w:r w:rsidR="00D84BD4">
          <w:rPr>
            <w:noProof/>
            <w:webHidden/>
          </w:rPr>
          <w:instrText xml:space="preserve"> PAGEREF _Toc28957698 \h </w:instrText>
        </w:r>
        <w:r w:rsidR="00D84BD4">
          <w:rPr>
            <w:noProof/>
            <w:webHidden/>
          </w:rPr>
        </w:r>
        <w:r w:rsidR="00D84BD4">
          <w:rPr>
            <w:noProof/>
            <w:webHidden/>
          </w:rPr>
          <w:fldChar w:fldCharType="separate"/>
        </w:r>
        <w:r w:rsidR="00C244BF">
          <w:rPr>
            <w:noProof/>
            <w:webHidden/>
          </w:rPr>
          <w:t>37</w:t>
        </w:r>
        <w:r w:rsidR="00D84BD4">
          <w:rPr>
            <w:noProof/>
            <w:webHidden/>
          </w:rPr>
          <w:fldChar w:fldCharType="end"/>
        </w:r>
      </w:hyperlink>
    </w:p>
    <w:p w14:paraId="19EFC732" w14:textId="44D57776"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9" w:history="1">
        <w:r w:rsidR="00D84BD4" w:rsidRPr="00063FBD">
          <w:rPr>
            <w:rStyle w:val="Hyperlink"/>
            <w:noProof/>
          </w:rPr>
          <w:t>5.4.2</w:t>
        </w:r>
        <w:r w:rsidR="00D84BD4">
          <w:rPr>
            <w:rFonts w:asciiTheme="minorHAnsi" w:eastAsiaTheme="minorEastAsia" w:hAnsiTheme="minorHAnsi" w:cstheme="minorBidi"/>
            <w:noProof/>
          </w:rPr>
          <w:tab/>
        </w:r>
        <w:r w:rsidR="00D84BD4" w:rsidRPr="00063FBD">
          <w:rPr>
            <w:rStyle w:val="Hyperlink"/>
            <w:noProof/>
          </w:rPr>
          <w:t>QBP/RTB – query by parameter/tabular response (events vary)</w:t>
        </w:r>
        <w:r w:rsidR="00D84BD4">
          <w:rPr>
            <w:noProof/>
            <w:webHidden/>
          </w:rPr>
          <w:tab/>
        </w:r>
        <w:r w:rsidR="00D84BD4">
          <w:rPr>
            <w:noProof/>
            <w:webHidden/>
          </w:rPr>
          <w:fldChar w:fldCharType="begin"/>
        </w:r>
        <w:r w:rsidR="00D84BD4">
          <w:rPr>
            <w:noProof/>
            <w:webHidden/>
          </w:rPr>
          <w:instrText xml:space="preserve"> PAGEREF _Toc28957699 \h </w:instrText>
        </w:r>
        <w:r w:rsidR="00D84BD4">
          <w:rPr>
            <w:noProof/>
            <w:webHidden/>
          </w:rPr>
        </w:r>
        <w:r w:rsidR="00D84BD4">
          <w:rPr>
            <w:noProof/>
            <w:webHidden/>
          </w:rPr>
          <w:fldChar w:fldCharType="separate"/>
        </w:r>
        <w:r w:rsidR="00C244BF">
          <w:rPr>
            <w:noProof/>
            <w:webHidden/>
          </w:rPr>
          <w:t>39</w:t>
        </w:r>
        <w:r w:rsidR="00D84BD4">
          <w:rPr>
            <w:noProof/>
            <w:webHidden/>
          </w:rPr>
          <w:fldChar w:fldCharType="end"/>
        </w:r>
      </w:hyperlink>
    </w:p>
    <w:p w14:paraId="1EB99405" w14:textId="69AB7685"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0" w:history="1">
        <w:r w:rsidR="00D84BD4" w:rsidRPr="00063FBD">
          <w:rPr>
            <w:rStyle w:val="Hyperlink"/>
            <w:noProof/>
          </w:rPr>
          <w:t>5.4.3</w:t>
        </w:r>
        <w:r w:rsidR="00D84BD4">
          <w:rPr>
            <w:rFonts w:asciiTheme="minorHAnsi" w:eastAsiaTheme="minorEastAsia" w:hAnsiTheme="minorHAnsi" w:cstheme="minorBidi"/>
            <w:noProof/>
          </w:rPr>
          <w:tab/>
        </w:r>
        <w:r w:rsidR="00D84BD4" w:rsidRPr="00063FBD">
          <w:rPr>
            <w:rStyle w:val="Hyperlink"/>
            <w:noProof/>
          </w:rPr>
          <w:t>QBP/RDY – query by parameter/display response (events vary)</w:t>
        </w:r>
        <w:r w:rsidR="00D84BD4">
          <w:rPr>
            <w:noProof/>
            <w:webHidden/>
          </w:rPr>
          <w:tab/>
        </w:r>
        <w:r w:rsidR="00D84BD4">
          <w:rPr>
            <w:noProof/>
            <w:webHidden/>
          </w:rPr>
          <w:fldChar w:fldCharType="begin"/>
        </w:r>
        <w:r w:rsidR="00D84BD4">
          <w:rPr>
            <w:noProof/>
            <w:webHidden/>
          </w:rPr>
          <w:instrText xml:space="preserve"> PAGEREF _Toc28957700 \h </w:instrText>
        </w:r>
        <w:r w:rsidR="00D84BD4">
          <w:rPr>
            <w:noProof/>
            <w:webHidden/>
          </w:rPr>
        </w:r>
        <w:r w:rsidR="00D84BD4">
          <w:rPr>
            <w:noProof/>
            <w:webHidden/>
          </w:rPr>
          <w:fldChar w:fldCharType="separate"/>
        </w:r>
        <w:r w:rsidR="00C244BF">
          <w:rPr>
            <w:noProof/>
            <w:webHidden/>
          </w:rPr>
          <w:t>40</w:t>
        </w:r>
        <w:r w:rsidR="00D84BD4">
          <w:rPr>
            <w:noProof/>
            <w:webHidden/>
          </w:rPr>
          <w:fldChar w:fldCharType="end"/>
        </w:r>
      </w:hyperlink>
    </w:p>
    <w:p w14:paraId="507048E6" w14:textId="6F6B5008"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1" w:history="1">
        <w:r w:rsidR="00D84BD4" w:rsidRPr="00063FBD">
          <w:rPr>
            <w:rStyle w:val="Hyperlink"/>
            <w:noProof/>
          </w:rPr>
          <w:t>5.4.4</w:t>
        </w:r>
        <w:r w:rsidR="00D84BD4">
          <w:rPr>
            <w:rFonts w:asciiTheme="minorHAnsi" w:eastAsiaTheme="minorEastAsia" w:hAnsiTheme="minorHAnsi" w:cstheme="minorBidi"/>
            <w:noProof/>
          </w:rPr>
          <w:tab/>
        </w:r>
        <w:r w:rsidR="00D84BD4" w:rsidRPr="00063FBD">
          <w:rPr>
            <w:rStyle w:val="Hyperlink"/>
            <w:noProof/>
          </w:rPr>
          <w:t>QSB – Create subscription (Event Q16)</w:t>
        </w:r>
        <w:r w:rsidR="00D84BD4">
          <w:rPr>
            <w:noProof/>
            <w:webHidden/>
          </w:rPr>
          <w:tab/>
        </w:r>
        <w:r w:rsidR="00D84BD4">
          <w:rPr>
            <w:noProof/>
            <w:webHidden/>
          </w:rPr>
          <w:fldChar w:fldCharType="begin"/>
        </w:r>
        <w:r w:rsidR="00D84BD4">
          <w:rPr>
            <w:noProof/>
            <w:webHidden/>
          </w:rPr>
          <w:instrText xml:space="preserve"> PAGEREF _Toc28957701 \h </w:instrText>
        </w:r>
        <w:r w:rsidR="00D84BD4">
          <w:rPr>
            <w:noProof/>
            <w:webHidden/>
          </w:rPr>
        </w:r>
        <w:r w:rsidR="00D84BD4">
          <w:rPr>
            <w:noProof/>
            <w:webHidden/>
          </w:rPr>
          <w:fldChar w:fldCharType="separate"/>
        </w:r>
        <w:r w:rsidR="00C244BF">
          <w:rPr>
            <w:noProof/>
            <w:webHidden/>
          </w:rPr>
          <w:t>42</w:t>
        </w:r>
        <w:r w:rsidR="00D84BD4">
          <w:rPr>
            <w:noProof/>
            <w:webHidden/>
          </w:rPr>
          <w:fldChar w:fldCharType="end"/>
        </w:r>
      </w:hyperlink>
    </w:p>
    <w:p w14:paraId="7EA98B86" w14:textId="6E0C72B6"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2" w:history="1">
        <w:r w:rsidR="00D84BD4" w:rsidRPr="00063FBD">
          <w:rPr>
            <w:rStyle w:val="Hyperlink"/>
            <w:noProof/>
          </w:rPr>
          <w:t>5.4.5</w:t>
        </w:r>
        <w:r w:rsidR="00D84BD4">
          <w:rPr>
            <w:rFonts w:asciiTheme="minorHAnsi" w:eastAsiaTheme="minorEastAsia" w:hAnsiTheme="minorHAnsi" w:cstheme="minorBidi"/>
            <w:noProof/>
          </w:rPr>
          <w:tab/>
        </w:r>
        <w:r w:rsidR="00D84BD4" w:rsidRPr="00063FBD">
          <w:rPr>
            <w:rStyle w:val="Hyperlink"/>
            <w:noProof/>
          </w:rPr>
          <w:t>QVR – query for previous events (Event Q17)</w:t>
        </w:r>
        <w:r w:rsidR="00D84BD4">
          <w:rPr>
            <w:noProof/>
            <w:webHidden/>
          </w:rPr>
          <w:tab/>
        </w:r>
        <w:r w:rsidR="00D84BD4">
          <w:rPr>
            <w:noProof/>
            <w:webHidden/>
          </w:rPr>
          <w:fldChar w:fldCharType="begin"/>
        </w:r>
        <w:r w:rsidR="00D84BD4">
          <w:rPr>
            <w:noProof/>
            <w:webHidden/>
          </w:rPr>
          <w:instrText xml:space="preserve"> PAGEREF _Toc28957702 \h </w:instrText>
        </w:r>
        <w:r w:rsidR="00D84BD4">
          <w:rPr>
            <w:noProof/>
            <w:webHidden/>
          </w:rPr>
        </w:r>
        <w:r w:rsidR="00D84BD4">
          <w:rPr>
            <w:noProof/>
            <w:webHidden/>
          </w:rPr>
          <w:fldChar w:fldCharType="separate"/>
        </w:r>
        <w:r w:rsidR="00C244BF">
          <w:rPr>
            <w:noProof/>
            <w:webHidden/>
          </w:rPr>
          <w:t>43</w:t>
        </w:r>
        <w:r w:rsidR="00D84BD4">
          <w:rPr>
            <w:noProof/>
            <w:webHidden/>
          </w:rPr>
          <w:fldChar w:fldCharType="end"/>
        </w:r>
      </w:hyperlink>
    </w:p>
    <w:p w14:paraId="495A8A11" w14:textId="18AF46CF"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3" w:history="1">
        <w:r w:rsidR="00D84BD4" w:rsidRPr="00063FBD">
          <w:rPr>
            <w:rStyle w:val="Hyperlink"/>
            <w:noProof/>
          </w:rPr>
          <w:t>5.4.6</w:t>
        </w:r>
        <w:r w:rsidR="00D84BD4">
          <w:rPr>
            <w:rFonts w:asciiTheme="minorHAnsi" w:eastAsiaTheme="minorEastAsia" w:hAnsiTheme="minorHAnsi" w:cstheme="minorBidi"/>
            <w:noProof/>
          </w:rPr>
          <w:tab/>
        </w:r>
        <w:r w:rsidR="00D84BD4" w:rsidRPr="00063FBD">
          <w:rPr>
            <w:rStyle w:val="Hyperlink"/>
            <w:noProof/>
          </w:rPr>
          <w:t>QCN/ACK – cancel query/acknowledge message (Event J01)</w:t>
        </w:r>
        <w:r w:rsidR="00D84BD4">
          <w:rPr>
            <w:noProof/>
            <w:webHidden/>
          </w:rPr>
          <w:tab/>
        </w:r>
        <w:r w:rsidR="00D84BD4">
          <w:rPr>
            <w:noProof/>
            <w:webHidden/>
          </w:rPr>
          <w:fldChar w:fldCharType="begin"/>
        </w:r>
        <w:r w:rsidR="00D84BD4">
          <w:rPr>
            <w:noProof/>
            <w:webHidden/>
          </w:rPr>
          <w:instrText xml:space="preserve"> PAGEREF _Toc28957703 \h </w:instrText>
        </w:r>
        <w:r w:rsidR="00D84BD4">
          <w:rPr>
            <w:noProof/>
            <w:webHidden/>
          </w:rPr>
        </w:r>
        <w:r w:rsidR="00D84BD4">
          <w:rPr>
            <w:noProof/>
            <w:webHidden/>
          </w:rPr>
          <w:fldChar w:fldCharType="separate"/>
        </w:r>
        <w:r w:rsidR="00C244BF">
          <w:rPr>
            <w:noProof/>
            <w:webHidden/>
          </w:rPr>
          <w:t>45</w:t>
        </w:r>
        <w:r w:rsidR="00D84BD4">
          <w:rPr>
            <w:noProof/>
            <w:webHidden/>
          </w:rPr>
          <w:fldChar w:fldCharType="end"/>
        </w:r>
      </w:hyperlink>
    </w:p>
    <w:p w14:paraId="316F87B7" w14:textId="7C67ACB4"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4" w:history="1">
        <w:r w:rsidR="00D84BD4" w:rsidRPr="00063FBD">
          <w:rPr>
            <w:rStyle w:val="Hyperlink"/>
            <w:noProof/>
          </w:rPr>
          <w:t>5.4.7</w:t>
        </w:r>
        <w:r w:rsidR="00D84BD4">
          <w:rPr>
            <w:rFonts w:asciiTheme="minorHAnsi" w:eastAsiaTheme="minorEastAsia" w:hAnsiTheme="minorHAnsi" w:cstheme="minorBidi"/>
            <w:noProof/>
          </w:rPr>
          <w:tab/>
        </w:r>
        <w:r w:rsidR="00D84BD4" w:rsidRPr="00063FBD">
          <w:rPr>
            <w:rStyle w:val="Hyperlink"/>
            <w:noProof/>
          </w:rPr>
          <w:t>QSX /ACK – cancel subscription/acknowledge message (Event J02)</w:t>
        </w:r>
        <w:r w:rsidR="00D84BD4">
          <w:rPr>
            <w:noProof/>
            <w:webHidden/>
          </w:rPr>
          <w:tab/>
        </w:r>
        <w:r w:rsidR="00D84BD4">
          <w:rPr>
            <w:noProof/>
            <w:webHidden/>
          </w:rPr>
          <w:fldChar w:fldCharType="begin"/>
        </w:r>
        <w:r w:rsidR="00D84BD4">
          <w:rPr>
            <w:noProof/>
            <w:webHidden/>
          </w:rPr>
          <w:instrText xml:space="preserve"> PAGEREF _Toc28957704 \h </w:instrText>
        </w:r>
        <w:r w:rsidR="00D84BD4">
          <w:rPr>
            <w:noProof/>
            <w:webHidden/>
          </w:rPr>
        </w:r>
        <w:r w:rsidR="00D84BD4">
          <w:rPr>
            <w:noProof/>
            <w:webHidden/>
          </w:rPr>
          <w:fldChar w:fldCharType="separate"/>
        </w:r>
        <w:r w:rsidR="00C244BF">
          <w:rPr>
            <w:noProof/>
            <w:webHidden/>
          </w:rPr>
          <w:t>46</w:t>
        </w:r>
        <w:r w:rsidR="00D84BD4">
          <w:rPr>
            <w:noProof/>
            <w:webHidden/>
          </w:rPr>
          <w:fldChar w:fldCharType="end"/>
        </w:r>
      </w:hyperlink>
    </w:p>
    <w:p w14:paraId="1EB653A5" w14:textId="707D36EF" w:rsidR="00D84BD4" w:rsidRDefault="00000000">
      <w:pPr>
        <w:pStyle w:val="TOC2"/>
        <w:rPr>
          <w:rFonts w:asciiTheme="minorHAnsi" w:eastAsiaTheme="minorEastAsia" w:hAnsiTheme="minorHAnsi" w:cstheme="minorBidi"/>
          <w:b w:val="0"/>
          <w:smallCaps w:val="0"/>
          <w:kern w:val="0"/>
          <w:sz w:val="22"/>
          <w:szCs w:val="22"/>
        </w:rPr>
      </w:pPr>
      <w:hyperlink w:anchor="_Toc28957705" w:history="1">
        <w:r w:rsidR="00D84BD4" w:rsidRPr="00063FBD">
          <w:rPr>
            <w:rStyle w:val="Hyperlink"/>
          </w:rPr>
          <w:t>5.5</w:t>
        </w:r>
        <w:r w:rsidR="00D84BD4">
          <w:rPr>
            <w:rFonts w:asciiTheme="minorHAnsi" w:eastAsiaTheme="minorEastAsia" w:hAnsiTheme="minorHAnsi" w:cstheme="minorBidi"/>
            <w:b w:val="0"/>
            <w:smallCaps w:val="0"/>
            <w:kern w:val="0"/>
            <w:sz w:val="22"/>
            <w:szCs w:val="22"/>
          </w:rPr>
          <w:tab/>
        </w:r>
        <w:r w:rsidR="00D84BD4" w:rsidRPr="00063FBD">
          <w:rPr>
            <w:rStyle w:val="Hyperlink"/>
          </w:rPr>
          <w:t>QUERY/RESPONSE MESSAGE SEGMENTS</w:t>
        </w:r>
        <w:r w:rsidR="00D84BD4">
          <w:rPr>
            <w:webHidden/>
          </w:rPr>
          <w:tab/>
        </w:r>
        <w:r w:rsidR="00D84BD4">
          <w:rPr>
            <w:webHidden/>
          </w:rPr>
          <w:fldChar w:fldCharType="begin"/>
        </w:r>
        <w:r w:rsidR="00D84BD4">
          <w:rPr>
            <w:webHidden/>
          </w:rPr>
          <w:instrText xml:space="preserve"> PAGEREF _Toc28957705 \h </w:instrText>
        </w:r>
        <w:r w:rsidR="00D84BD4">
          <w:rPr>
            <w:webHidden/>
          </w:rPr>
        </w:r>
        <w:r w:rsidR="00D84BD4">
          <w:rPr>
            <w:webHidden/>
          </w:rPr>
          <w:fldChar w:fldCharType="separate"/>
        </w:r>
        <w:r w:rsidR="00C244BF">
          <w:rPr>
            <w:webHidden/>
          </w:rPr>
          <w:t>47</w:t>
        </w:r>
        <w:r w:rsidR="00D84BD4">
          <w:rPr>
            <w:webHidden/>
          </w:rPr>
          <w:fldChar w:fldCharType="end"/>
        </w:r>
      </w:hyperlink>
    </w:p>
    <w:p w14:paraId="53B3A473" w14:textId="43938431"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6" w:history="1">
        <w:r w:rsidR="00D84BD4" w:rsidRPr="00063FBD">
          <w:rPr>
            <w:rStyle w:val="Hyperlink"/>
            <w:noProof/>
          </w:rPr>
          <w:t>5.5.1</w:t>
        </w:r>
        <w:r w:rsidR="00D84BD4">
          <w:rPr>
            <w:rFonts w:asciiTheme="minorHAnsi" w:eastAsiaTheme="minorEastAsia" w:hAnsiTheme="minorHAnsi" w:cstheme="minorBidi"/>
            <w:noProof/>
          </w:rPr>
          <w:tab/>
        </w:r>
        <w:r w:rsidR="00D84BD4" w:rsidRPr="00063FBD">
          <w:rPr>
            <w:rStyle w:val="Hyperlink"/>
            <w:noProof/>
          </w:rPr>
          <w:t>DSP – display data segment</w:t>
        </w:r>
        <w:r w:rsidR="00D84BD4">
          <w:rPr>
            <w:noProof/>
            <w:webHidden/>
          </w:rPr>
          <w:tab/>
        </w:r>
        <w:r w:rsidR="00D84BD4">
          <w:rPr>
            <w:noProof/>
            <w:webHidden/>
          </w:rPr>
          <w:fldChar w:fldCharType="begin"/>
        </w:r>
        <w:r w:rsidR="00D84BD4">
          <w:rPr>
            <w:noProof/>
            <w:webHidden/>
          </w:rPr>
          <w:instrText xml:space="preserve"> PAGEREF _Toc28957706 \h </w:instrText>
        </w:r>
        <w:r w:rsidR="00D84BD4">
          <w:rPr>
            <w:noProof/>
            <w:webHidden/>
          </w:rPr>
        </w:r>
        <w:r w:rsidR="00D84BD4">
          <w:rPr>
            <w:noProof/>
            <w:webHidden/>
          </w:rPr>
          <w:fldChar w:fldCharType="separate"/>
        </w:r>
        <w:r w:rsidR="00C244BF">
          <w:rPr>
            <w:noProof/>
            <w:webHidden/>
          </w:rPr>
          <w:t>47</w:t>
        </w:r>
        <w:r w:rsidR="00D84BD4">
          <w:rPr>
            <w:noProof/>
            <w:webHidden/>
          </w:rPr>
          <w:fldChar w:fldCharType="end"/>
        </w:r>
      </w:hyperlink>
    </w:p>
    <w:p w14:paraId="2DB8C2DE" w14:textId="618C92D4"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7" w:history="1">
        <w:r w:rsidR="00D84BD4" w:rsidRPr="00063FBD">
          <w:rPr>
            <w:rStyle w:val="Hyperlink"/>
            <w:noProof/>
          </w:rPr>
          <w:t>5.5.2</w:t>
        </w:r>
        <w:r w:rsidR="00D84BD4">
          <w:rPr>
            <w:rFonts w:asciiTheme="minorHAnsi" w:eastAsiaTheme="minorEastAsia" w:hAnsiTheme="minorHAnsi" w:cstheme="minorBidi"/>
            <w:noProof/>
          </w:rPr>
          <w:tab/>
        </w:r>
        <w:r w:rsidR="00D84BD4" w:rsidRPr="00063FBD">
          <w:rPr>
            <w:rStyle w:val="Hyperlink"/>
            <w:noProof/>
          </w:rPr>
          <w:t>QAK- query acknowledgment segment</w:t>
        </w:r>
        <w:r w:rsidR="00D84BD4">
          <w:rPr>
            <w:noProof/>
            <w:webHidden/>
          </w:rPr>
          <w:tab/>
        </w:r>
        <w:r w:rsidR="00D84BD4">
          <w:rPr>
            <w:noProof/>
            <w:webHidden/>
          </w:rPr>
          <w:fldChar w:fldCharType="begin"/>
        </w:r>
        <w:r w:rsidR="00D84BD4">
          <w:rPr>
            <w:noProof/>
            <w:webHidden/>
          </w:rPr>
          <w:instrText xml:space="preserve"> PAGEREF _Toc28957707 \h </w:instrText>
        </w:r>
        <w:r w:rsidR="00D84BD4">
          <w:rPr>
            <w:noProof/>
            <w:webHidden/>
          </w:rPr>
        </w:r>
        <w:r w:rsidR="00D84BD4">
          <w:rPr>
            <w:noProof/>
            <w:webHidden/>
          </w:rPr>
          <w:fldChar w:fldCharType="separate"/>
        </w:r>
        <w:r w:rsidR="00C244BF">
          <w:rPr>
            <w:noProof/>
            <w:webHidden/>
          </w:rPr>
          <w:t>48</w:t>
        </w:r>
        <w:r w:rsidR="00D84BD4">
          <w:rPr>
            <w:noProof/>
            <w:webHidden/>
          </w:rPr>
          <w:fldChar w:fldCharType="end"/>
        </w:r>
      </w:hyperlink>
    </w:p>
    <w:p w14:paraId="2418987D" w14:textId="6B2FDAFD"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8" w:history="1">
        <w:r w:rsidR="00D84BD4" w:rsidRPr="00063FBD">
          <w:rPr>
            <w:rStyle w:val="Hyperlink"/>
            <w:noProof/>
          </w:rPr>
          <w:t>5.5.3</w:t>
        </w:r>
        <w:r w:rsidR="00D84BD4">
          <w:rPr>
            <w:rFonts w:asciiTheme="minorHAnsi" w:eastAsiaTheme="minorEastAsia" w:hAnsiTheme="minorHAnsi" w:cstheme="minorBidi"/>
            <w:noProof/>
          </w:rPr>
          <w:tab/>
        </w:r>
        <w:r w:rsidR="00D84BD4" w:rsidRPr="00063FBD">
          <w:rPr>
            <w:rStyle w:val="Hyperlink"/>
            <w:noProof/>
          </w:rPr>
          <w:t>QID- query identification segment</w:t>
        </w:r>
        <w:r w:rsidR="00D84BD4">
          <w:rPr>
            <w:noProof/>
            <w:webHidden/>
          </w:rPr>
          <w:tab/>
        </w:r>
        <w:r w:rsidR="00D84BD4">
          <w:rPr>
            <w:noProof/>
            <w:webHidden/>
          </w:rPr>
          <w:fldChar w:fldCharType="begin"/>
        </w:r>
        <w:r w:rsidR="00D84BD4">
          <w:rPr>
            <w:noProof/>
            <w:webHidden/>
          </w:rPr>
          <w:instrText xml:space="preserve"> PAGEREF _Toc28957708 \h </w:instrText>
        </w:r>
        <w:r w:rsidR="00D84BD4">
          <w:rPr>
            <w:noProof/>
            <w:webHidden/>
          </w:rPr>
        </w:r>
        <w:r w:rsidR="00D84BD4">
          <w:rPr>
            <w:noProof/>
            <w:webHidden/>
          </w:rPr>
          <w:fldChar w:fldCharType="separate"/>
        </w:r>
        <w:r w:rsidR="00C244BF">
          <w:rPr>
            <w:noProof/>
            <w:webHidden/>
          </w:rPr>
          <w:t>50</w:t>
        </w:r>
        <w:r w:rsidR="00D84BD4">
          <w:rPr>
            <w:noProof/>
            <w:webHidden/>
          </w:rPr>
          <w:fldChar w:fldCharType="end"/>
        </w:r>
      </w:hyperlink>
    </w:p>
    <w:p w14:paraId="5E9EC515" w14:textId="2D5A7BA9"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9" w:history="1">
        <w:r w:rsidR="00D84BD4" w:rsidRPr="00063FBD">
          <w:rPr>
            <w:rStyle w:val="Hyperlink"/>
            <w:noProof/>
          </w:rPr>
          <w:t>5.5.4</w:t>
        </w:r>
        <w:r w:rsidR="00D84BD4">
          <w:rPr>
            <w:rFonts w:asciiTheme="minorHAnsi" w:eastAsiaTheme="minorEastAsia" w:hAnsiTheme="minorHAnsi" w:cstheme="minorBidi"/>
            <w:noProof/>
          </w:rPr>
          <w:tab/>
        </w:r>
        <w:r w:rsidR="00D84BD4" w:rsidRPr="00063FBD">
          <w:rPr>
            <w:rStyle w:val="Hyperlink"/>
            <w:noProof/>
          </w:rPr>
          <w:t>QPD – query parameter definition</w:t>
        </w:r>
        <w:r w:rsidR="00D84BD4">
          <w:rPr>
            <w:noProof/>
            <w:webHidden/>
          </w:rPr>
          <w:tab/>
        </w:r>
        <w:r w:rsidR="00D84BD4">
          <w:rPr>
            <w:noProof/>
            <w:webHidden/>
          </w:rPr>
          <w:fldChar w:fldCharType="begin"/>
        </w:r>
        <w:r w:rsidR="00D84BD4">
          <w:rPr>
            <w:noProof/>
            <w:webHidden/>
          </w:rPr>
          <w:instrText xml:space="preserve"> PAGEREF _Toc28957709 \h </w:instrText>
        </w:r>
        <w:r w:rsidR="00D84BD4">
          <w:rPr>
            <w:noProof/>
            <w:webHidden/>
          </w:rPr>
        </w:r>
        <w:r w:rsidR="00D84BD4">
          <w:rPr>
            <w:noProof/>
            <w:webHidden/>
          </w:rPr>
          <w:fldChar w:fldCharType="separate"/>
        </w:r>
        <w:r w:rsidR="00C244BF">
          <w:rPr>
            <w:noProof/>
            <w:webHidden/>
          </w:rPr>
          <w:t>50</w:t>
        </w:r>
        <w:r w:rsidR="00D84BD4">
          <w:rPr>
            <w:noProof/>
            <w:webHidden/>
          </w:rPr>
          <w:fldChar w:fldCharType="end"/>
        </w:r>
      </w:hyperlink>
    </w:p>
    <w:p w14:paraId="0BFB9006" w14:textId="4F146BA2"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0" w:history="1">
        <w:r w:rsidR="00D84BD4" w:rsidRPr="00063FBD">
          <w:rPr>
            <w:rStyle w:val="Hyperlink"/>
            <w:noProof/>
          </w:rPr>
          <w:t>5.5.5</w:t>
        </w:r>
        <w:r w:rsidR="00D84BD4">
          <w:rPr>
            <w:rFonts w:asciiTheme="minorHAnsi" w:eastAsiaTheme="minorEastAsia" w:hAnsiTheme="minorHAnsi" w:cstheme="minorBidi"/>
            <w:noProof/>
          </w:rPr>
          <w:tab/>
        </w:r>
        <w:r w:rsidR="00D84BD4" w:rsidRPr="00063FBD">
          <w:rPr>
            <w:rStyle w:val="Hyperlink"/>
            <w:noProof/>
          </w:rPr>
          <w:t>QRI – query response instance segment</w:t>
        </w:r>
        <w:r w:rsidR="00D84BD4">
          <w:rPr>
            <w:noProof/>
            <w:webHidden/>
          </w:rPr>
          <w:tab/>
        </w:r>
        <w:r w:rsidR="00D84BD4">
          <w:rPr>
            <w:noProof/>
            <w:webHidden/>
          </w:rPr>
          <w:fldChar w:fldCharType="begin"/>
        </w:r>
        <w:r w:rsidR="00D84BD4">
          <w:rPr>
            <w:noProof/>
            <w:webHidden/>
          </w:rPr>
          <w:instrText xml:space="preserve"> PAGEREF _Toc28957710 \h </w:instrText>
        </w:r>
        <w:r w:rsidR="00D84BD4">
          <w:rPr>
            <w:noProof/>
            <w:webHidden/>
          </w:rPr>
        </w:r>
        <w:r w:rsidR="00D84BD4">
          <w:rPr>
            <w:noProof/>
            <w:webHidden/>
          </w:rPr>
          <w:fldChar w:fldCharType="separate"/>
        </w:r>
        <w:r w:rsidR="00C244BF">
          <w:rPr>
            <w:noProof/>
            <w:webHidden/>
          </w:rPr>
          <w:t>51</w:t>
        </w:r>
        <w:r w:rsidR="00D84BD4">
          <w:rPr>
            <w:noProof/>
            <w:webHidden/>
          </w:rPr>
          <w:fldChar w:fldCharType="end"/>
        </w:r>
      </w:hyperlink>
    </w:p>
    <w:p w14:paraId="4CD0DE0B" w14:textId="7BCF566D"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1" w:history="1">
        <w:r w:rsidR="00D84BD4" w:rsidRPr="00063FBD">
          <w:rPr>
            <w:rStyle w:val="Hyperlink"/>
            <w:noProof/>
          </w:rPr>
          <w:t>5.5.6</w:t>
        </w:r>
        <w:r w:rsidR="00D84BD4">
          <w:rPr>
            <w:rFonts w:asciiTheme="minorHAnsi" w:eastAsiaTheme="minorEastAsia" w:hAnsiTheme="minorHAnsi" w:cstheme="minorBidi"/>
            <w:noProof/>
          </w:rPr>
          <w:tab/>
        </w:r>
        <w:r w:rsidR="00D84BD4" w:rsidRPr="00063FBD">
          <w:rPr>
            <w:rStyle w:val="Hyperlink"/>
            <w:noProof/>
          </w:rPr>
          <w:t>RCP – response control parameter segment</w:t>
        </w:r>
        <w:r w:rsidR="00D84BD4">
          <w:rPr>
            <w:noProof/>
            <w:webHidden/>
          </w:rPr>
          <w:tab/>
        </w:r>
        <w:r w:rsidR="00D84BD4">
          <w:rPr>
            <w:noProof/>
            <w:webHidden/>
          </w:rPr>
          <w:fldChar w:fldCharType="begin"/>
        </w:r>
        <w:r w:rsidR="00D84BD4">
          <w:rPr>
            <w:noProof/>
            <w:webHidden/>
          </w:rPr>
          <w:instrText xml:space="preserve"> PAGEREF _Toc28957711 \h </w:instrText>
        </w:r>
        <w:r w:rsidR="00D84BD4">
          <w:rPr>
            <w:noProof/>
            <w:webHidden/>
          </w:rPr>
        </w:r>
        <w:r w:rsidR="00D84BD4">
          <w:rPr>
            <w:noProof/>
            <w:webHidden/>
          </w:rPr>
          <w:fldChar w:fldCharType="separate"/>
        </w:r>
        <w:r w:rsidR="00C244BF">
          <w:rPr>
            <w:noProof/>
            <w:webHidden/>
          </w:rPr>
          <w:t>52</w:t>
        </w:r>
        <w:r w:rsidR="00D84BD4">
          <w:rPr>
            <w:noProof/>
            <w:webHidden/>
          </w:rPr>
          <w:fldChar w:fldCharType="end"/>
        </w:r>
      </w:hyperlink>
    </w:p>
    <w:p w14:paraId="03E317C1" w14:textId="40FC39C1"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2" w:history="1">
        <w:r w:rsidR="00D84BD4" w:rsidRPr="00063FBD">
          <w:rPr>
            <w:rStyle w:val="Hyperlink"/>
            <w:noProof/>
          </w:rPr>
          <w:t>5.5.7</w:t>
        </w:r>
        <w:r w:rsidR="00D84BD4">
          <w:rPr>
            <w:rFonts w:asciiTheme="minorHAnsi" w:eastAsiaTheme="minorEastAsia" w:hAnsiTheme="minorHAnsi" w:cstheme="minorBidi"/>
            <w:noProof/>
          </w:rPr>
          <w:tab/>
        </w:r>
        <w:r w:rsidR="00D84BD4" w:rsidRPr="00063FBD">
          <w:rPr>
            <w:rStyle w:val="Hyperlink"/>
            <w:noProof/>
          </w:rPr>
          <w:t>RDF – table row definition segment</w:t>
        </w:r>
        <w:r w:rsidR="00D84BD4">
          <w:rPr>
            <w:noProof/>
            <w:webHidden/>
          </w:rPr>
          <w:tab/>
        </w:r>
        <w:r w:rsidR="00D84BD4">
          <w:rPr>
            <w:noProof/>
            <w:webHidden/>
          </w:rPr>
          <w:fldChar w:fldCharType="begin"/>
        </w:r>
        <w:r w:rsidR="00D84BD4">
          <w:rPr>
            <w:noProof/>
            <w:webHidden/>
          </w:rPr>
          <w:instrText xml:space="preserve"> PAGEREF _Toc28957712 \h </w:instrText>
        </w:r>
        <w:r w:rsidR="00D84BD4">
          <w:rPr>
            <w:noProof/>
            <w:webHidden/>
          </w:rPr>
        </w:r>
        <w:r w:rsidR="00D84BD4">
          <w:rPr>
            <w:noProof/>
            <w:webHidden/>
          </w:rPr>
          <w:fldChar w:fldCharType="separate"/>
        </w:r>
        <w:r w:rsidR="00C244BF">
          <w:rPr>
            <w:noProof/>
            <w:webHidden/>
          </w:rPr>
          <w:t>54</w:t>
        </w:r>
        <w:r w:rsidR="00D84BD4">
          <w:rPr>
            <w:noProof/>
            <w:webHidden/>
          </w:rPr>
          <w:fldChar w:fldCharType="end"/>
        </w:r>
      </w:hyperlink>
    </w:p>
    <w:p w14:paraId="3A12ECBA" w14:textId="7138031C"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3" w:history="1">
        <w:r w:rsidR="00D84BD4" w:rsidRPr="00063FBD">
          <w:rPr>
            <w:rStyle w:val="Hyperlink"/>
            <w:noProof/>
          </w:rPr>
          <w:t>5.5.8</w:t>
        </w:r>
        <w:r w:rsidR="00D84BD4">
          <w:rPr>
            <w:rFonts w:asciiTheme="minorHAnsi" w:eastAsiaTheme="minorEastAsia" w:hAnsiTheme="minorHAnsi" w:cstheme="minorBidi"/>
            <w:noProof/>
          </w:rPr>
          <w:tab/>
        </w:r>
        <w:r w:rsidR="00D84BD4" w:rsidRPr="00063FBD">
          <w:rPr>
            <w:rStyle w:val="Hyperlink"/>
            <w:noProof/>
          </w:rPr>
          <w:t>RDT – table row data segment</w:t>
        </w:r>
        <w:r w:rsidR="00D84BD4">
          <w:rPr>
            <w:noProof/>
            <w:webHidden/>
          </w:rPr>
          <w:tab/>
        </w:r>
        <w:r w:rsidR="00D84BD4">
          <w:rPr>
            <w:noProof/>
            <w:webHidden/>
          </w:rPr>
          <w:fldChar w:fldCharType="begin"/>
        </w:r>
        <w:r w:rsidR="00D84BD4">
          <w:rPr>
            <w:noProof/>
            <w:webHidden/>
          </w:rPr>
          <w:instrText xml:space="preserve"> PAGEREF _Toc28957713 \h </w:instrText>
        </w:r>
        <w:r w:rsidR="00D84BD4">
          <w:rPr>
            <w:noProof/>
            <w:webHidden/>
          </w:rPr>
        </w:r>
        <w:r w:rsidR="00D84BD4">
          <w:rPr>
            <w:noProof/>
            <w:webHidden/>
          </w:rPr>
          <w:fldChar w:fldCharType="separate"/>
        </w:r>
        <w:r w:rsidR="00C244BF">
          <w:rPr>
            <w:noProof/>
            <w:webHidden/>
          </w:rPr>
          <w:t>54</w:t>
        </w:r>
        <w:r w:rsidR="00D84BD4">
          <w:rPr>
            <w:noProof/>
            <w:webHidden/>
          </w:rPr>
          <w:fldChar w:fldCharType="end"/>
        </w:r>
      </w:hyperlink>
    </w:p>
    <w:p w14:paraId="03107C75" w14:textId="783FED7B" w:rsidR="00D84BD4" w:rsidRDefault="00000000">
      <w:pPr>
        <w:pStyle w:val="TOC2"/>
        <w:rPr>
          <w:rFonts w:asciiTheme="minorHAnsi" w:eastAsiaTheme="minorEastAsia" w:hAnsiTheme="minorHAnsi" w:cstheme="minorBidi"/>
          <w:b w:val="0"/>
          <w:smallCaps w:val="0"/>
          <w:kern w:val="0"/>
          <w:sz w:val="22"/>
          <w:szCs w:val="22"/>
        </w:rPr>
      </w:pPr>
      <w:hyperlink w:anchor="_Toc28957714" w:history="1">
        <w:r w:rsidR="00D84BD4" w:rsidRPr="00063FBD">
          <w:rPr>
            <w:rStyle w:val="Hyperlink"/>
          </w:rPr>
          <w:t>5.6</w:t>
        </w:r>
        <w:r w:rsidR="00D84BD4">
          <w:rPr>
            <w:rFonts w:asciiTheme="minorHAnsi" w:eastAsiaTheme="minorEastAsia" w:hAnsiTheme="minorHAnsi" w:cstheme="minorBidi"/>
            <w:b w:val="0"/>
            <w:smallCaps w:val="0"/>
            <w:kern w:val="0"/>
            <w:sz w:val="22"/>
            <w:szCs w:val="22"/>
          </w:rPr>
          <w:tab/>
        </w:r>
        <w:r w:rsidR="00D84BD4" w:rsidRPr="00063FBD">
          <w:rPr>
            <w:rStyle w:val="Hyperlink"/>
          </w:rPr>
          <w:t>AUXILIARY QUERY PROTOCOLS</w:t>
        </w:r>
        <w:r w:rsidR="00D84BD4">
          <w:rPr>
            <w:webHidden/>
          </w:rPr>
          <w:tab/>
        </w:r>
        <w:r w:rsidR="00D84BD4">
          <w:rPr>
            <w:webHidden/>
          </w:rPr>
          <w:fldChar w:fldCharType="begin"/>
        </w:r>
        <w:r w:rsidR="00D84BD4">
          <w:rPr>
            <w:webHidden/>
          </w:rPr>
          <w:instrText xml:space="preserve"> PAGEREF _Toc28957714 \h </w:instrText>
        </w:r>
        <w:r w:rsidR="00D84BD4">
          <w:rPr>
            <w:webHidden/>
          </w:rPr>
        </w:r>
        <w:r w:rsidR="00D84BD4">
          <w:rPr>
            <w:webHidden/>
          </w:rPr>
          <w:fldChar w:fldCharType="separate"/>
        </w:r>
        <w:r w:rsidR="00C244BF">
          <w:rPr>
            <w:webHidden/>
          </w:rPr>
          <w:t>55</w:t>
        </w:r>
        <w:r w:rsidR="00D84BD4">
          <w:rPr>
            <w:webHidden/>
          </w:rPr>
          <w:fldChar w:fldCharType="end"/>
        </w:r>
      </w:hyperlink>
    </w:p>
    <w:p w14:paraId="2A8342A9" w14:textId="0DDE8F63"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5" w:history="1">
        <w:r w:rsidR="00D84BD4" w:rsidRPr="00063FBD">
          <w:rPr>
            <w:rStyle w:val="Hyperlink"/>
            <w:noProof/>
          </w:rPr>
          <w:t>5.6.1</w:t>
        </w:r>
        <w:r w:rsidR="00D84BD4">
          <w:rPr>
            <w:rFonts w:asciiTheme="minorHAnsi" w:eastAsiaTheme="minorEastAsia" w:hAnsiTheme="minorHAnsi" w:cstheme="minorBidi"/>
            <w:noProof/>
          </w:rPr>
          <w:tab/>
        </w:r>
        <w:r w:rsidR="00D84BD4" w:rsidRPr="00063FBD">
          <w:rPr>
            <w:rStyle w:val="Hyperlink"/>
            <w:noProof/>
          </w:rPr>
          <w:t>Immediate vs. deferred response</w:t>
        </w:r>
        <w:r w:rsidR="00D84BD4">
          <w:rPr>
            <w:noProof/>
            <w:webHidden/>
          </w:rPr>
          <w:tab/>
        </w:r>
        <w:r w:rsidR="00D84BD4">
          <w:rPr>
            <w:noProof/>
            <w:webHidden/>
          </w:rPr>
          <w:fldChar w:fldCharType="begin"/>
        </w:r>
        <w:r w:rsidR="00D84BD4">
          <w:rPr>
            <w:noProof/>
            <w:webHidden/>
          </w:rPr>
          <w:instrText xml:space="preserve"> PAGEREF _Toc28957715 \h </w:instrText>
        </w:r>
        <w:r w:rsidR="00D84BD4">
          <w:rPr>
            <w:noProof/>
            <w:webHidden/>
          </w:rPr>
        </w:r>
        <w:r w:rsidR="00D84BD4">
          <w:rPr>
            <w:noProof/>
            <w:webHidden/>
          </w:rPr>
          <w:fldChar w:fldCharType="separate"/>
        </w:r>
        <w:r w:rsidR="00C244BF">
          <w:rPr>
            <w:noProof/>
            <w:webHidden/>
          </w:rPr>
          <w:t>55</w:t>
        </w:r>
        <w:r w:rsidR="00D84BD4">
          <w:rPr>
            <w:noProof/>
            <w:webHidden/>
          </w:rPr>
          <w:fldChar w:fldCharType="end"/>
        </w:r>
      </w:hyperlink>
    </w:p>
    <w:p w14:paraId="08A1230B" w14:textId="6F1EE8B6"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6" w:history="1">
        <w:r w:rsidR="00D84BD4" w:rsidRPr="00063FBD">
          <w:rPr>
            <w:rStyle w:val="Hyperlink"/>
            <w:noProof/>
          </w:rPr>
          <w:t>5.6.2</w:t>
        </w:r>
        <w:r w:rsidR="00D84BD4">
          <w:rPr>
            <w:rFonts w:asciiTheme="minorHAnsi" w:eastAsiaTheme="minorEastAsia" w:hAnsiTheme="minorHAnsi" w:cstheme="minorBidi"/>
            <w:noProof/>
          </w:rPr>
          <w:tab/>
        </w:r>
        <w:r w:rsidR="00D84BD4" w:rsidRPr="00063FBD">
          <w:rPr>
            <w:rStyle w:val="Hyperlink"/>
            <w:noProof/>
          </w:rPr>
          <w:t>Query cancellation</w:t>
        </w:r>
        <w:r w:rsidR="00D84BD4">
          <w:rPr>
            <w:noProof/>
            <w:webHidden/>
          </w:rPr>
          <w:tab/>
        </w:r>
        <w:r w:rsidR="00D84BD4">
          <w:rPr>
            <w:noProof/>
            <w:webHidden/>
          </w:rPr>
          <w:fldChar w:fldCharType="begin"/>
        </w:r>
        <w:r w:rsidR="00D84BD4">
          <w:rPr>
            <w:noProof/>
            <w:webHidden/>
          </w:rPr>
          <w:instrText xml:space="preserve"> PAGEREF _Toc28957716 \h </w:instrText>
        </w:r>
        <w:r w:rsidR="00D84BD4">
          <w:rPr>
            <w:noProof/>
            <w:webHidden/>
          </w:rPr>
        </w:r>
        <w:r w:rsidR="00D84BD4">
          <w:rPr>
            <w:noProof/>
            <w:webHidden/>
          </w:rPr>
          <w:fldChar w:fldCharType="separate"/>
        </w:r>
        <w:r w:rsidR="00C244BF">
          <w:rPr>
            <w:noProof/>
            <w:webHidden/>
          </w:rPr>
          <w:t>58</w:t>
        </w:r>
        <w:r w:rsidR="00D84BD4">
          <w:rPr>
            <w:noProof/>
            <w:webHidden/>
          </w:rPr>
          <w:fldChar w:fldCharType="end"/>
        </w:r>
      </w:hyperlink>
    </w:p>
    <w:p w14:paraId="28CA18B7" w14:textId="19B3A818"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7" w:history="1">
        <w:r w:rsidR="00D84BD4" w:rsidRPr="00063FBD">
          <w:rPr>
            <w:rStyle w:val="Hyperlink"/>
            <w:noProof/>
          </w:rPr>
          <w:t>5.6.3</w:t>
        </w:r>
        <w:r w:rsidR="00D84BD4">
          <w:rPr>
            <w:rFonts w:asciiTheme="minorHAnsi" w:eastAsiaTheme="minorEastAsia" w:hAnsiTheme="minorHAnsi" w:cstheme="minorBidi"/>
            <w:noProof/>
          </w:rPr>
          <w:tab/>
        </w:r>
        <w:r w:rsidR="00D84BD4" w:rsidRPr="00063FBD">
          <w:rPr>
            <w:rStyle w:val="Hyperlink"/>
            <w:noProof/>
          </w:rPr>
          <w:t>Interactive continuation of response messages</w:t>
        </w:r>
        <w:r w:rsidR="00D84BD4">
          <w:rPr>
            <w:noProof/>
            <w:webHidden/>
          </w:rPr>
          <w:tab/>
        </w:r>
        <w:r w:rsidR="00D84BD4">
          <w:rPr>
            <w:noProof/>
            <w:webHidden/>
          </w:rPr>
          <w:fldChar w:fldCharType="begin"/>
        </w:r>
        <w:r w:rsidR="00D84BD4">
          <w:rPr>
            <w:noProof/>
            <w:webHidden/>
          </w:rPr>
          <w:instrText xml:space="preserve"> PAGEREF _Toc28957717 \h </w:instrText>
        </w:r>
        <w:r w:rsidR="00D84BD4">
          <w:rPr>
            <w:noProof/>
            <w:webHidden/>
          </w:rPr>
        </w:r>
        <w:r w:rsidR="00D84BD4">
          <w:rPr>
            <w:noProof/>
            <w:webHidden/>
          </w:rPr>
          <w:fldChar w:fldCharType="separate"/>
        </w:r>
        <w:r w:rsidR="00C244BF">
          <w:rPr>
            <w:noProof/>
            <w:webHidden/>
          </w:rPr>
          <w:t>58</w:t>
        </w:r>
        <w:r w:rsidR="00D84BD4">
          <w:rPr>
            <w:noProof/>
            <w:webHidden/>
          </w:rPr>
          <w:fldChar w:fldCharType="end"/>
        </w:r>
      </w:hyperlink>
    </w:p>
    <w:p w14:paraId="6C22F567" w14:textId="08E53FB9"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8" w:history="1">
        <w:r w:rsidR="00D84BD4" w:rsidRPr="00063FBD">
          <w:rPr>
            <w:rStyle w:val="Hyperlink"/>
            <w:noProof/>
          </w:rPr>
          <w:t>5.6.4</w:t>
        </w:r>
        <w:r w:rsidR="00D84BD4">
          <w:rPr>
            <w:rFonts w:asciiTheme="minorHAnsi" w:eastAsiaTheme="minorEastAsia" w:hAnsiTheme="minorHAnsi" w:cstheme="minorBidi"/>
            <w:noProof/>
          </w:rPr>
          <w:tab/>
        </w:r>
        <w:r w:rsidR="00D84BD4" w:rsidRPr="00063FBD">
          <w:rPr>
            <w:rStyle w:val="Hyperlink"/>
            <w:noProof/>
          </w:rPr>
          <w:t>Batch message as a query response</w:t>
        </w:r>
        <w:r w:rsidR="00D84BD4">
          <w:rPr>
            <w:noProof/>
            <w:webHidden/>
          </w:rPr>
          <w:tab/>
        </w:r>
        <w:r w:rsidR="00D84BD4">
          <w:rPr>
            <w:noProof/>
            <w:webHidden/>
          </w:rPr>
          <w:fldChar w:fldCharType="begin"/>
        </w:r>
        <w:r w:rsidR="00D84BD4">
          <w:rPr>
            <w:noProof/>
            <w:webHidden/>
          </w:rPr>
          <w:instrText xml:space="preserve"> PAGEREF _Toc28957718 \h </w:instrText>
        </w:r>
        <w:r w:rsidR="00D84BD4">
          <w:rPr>
            <w:noProof/>
            <w:webHidden/>
          </w:rPr>
        </w:r>
        <w:r w:rsidR="00D84BD4">
          <w:rPr>
            <w:noProof/>
            <w:webHidden/>
          </w:rPr>
          <w:fldChar w:fldCharType="separate"/>
        </w:r>
        <w:r w:rsidR="00C244BF">
          <w:rPr>
            <w:noProof/>
            <w:webHidden/>
          </w:rPr>
          <w:t>61</w:t>
        </w:r>
        <w:r w:rsidR="00D84BD4">
          <w:rPr>
            <w:noProof/>
            <w:webHidden/>
          </w:rPr>
          <w:fldChar w:fldCharType="end"/>
        </w:r>
      </w:hyperlink>
    </w:p>
    <w:p w14:paraId="142D50DB" w14:textId="33A2324B"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9" w:history="1">
        <w:r w:rsidR="00D84BD4" w:rsidRPr="00063FBD">
          <w:rPr>
            <w:rStyle w:val="Hyperlink"/>
            <w:noProof/>
          </w:rPr>
          <w:t>5.6.5</w:t>
        </w:r>
        <w:r w:rsidR="00D84BD4">
          <w:rPr>
            <w:rFonts w:asciiTheme="minorHAnsi" w:eastAsiaTheme="minorEastAsia" w:hAnsiTheme="minorHAnsi" w:cstheme="minorBidi"/>
            <w:noProof/>
          </w:rPr>
          <w:tab/>
        </w:r>
        <w:r w:rsidR="00D84BD4" w:rsidRPr="00063FBD">
          <w:rPr>
            <w:rStyle w:val="Hyperlink"/>
            <w:noProof/>
          </w:rPr>
          <w:t>Query error response</w:t>
        </w:r>
        <w:r w:rsidR="00D84BD4">
          <w:rPr>
            <w:noProof/>
            <w:webHidden/>
          </w:rPr>
          <w:tab/>
        </w:r>
        <w:r w:rsidR="00D84BD4">
          <w:rPr>
            <w:noProof/>
            <w:webHidden/>
          </w:rPr>
          <w:fldChar w:fldCharType="begin"/>
        </w:r>
        <w:r w:rsidR="00D84BD4">
          <w:rPr>
            <w:noProof/>
            <w:webHidden/>
          </w:rPr>
          <w:instrText xml:space="preserve"> PAGEREF _Toc28957719 \h </w:instrText>
        </w:r>
        <w:r w:rsidR="00D84BD4">
          <w:rPr>
            <w:noProof/>
            <w:webHidden/>
          </w:rPr>
        </w:r>
        <w:r w:rsidR="00D84BD4">
          <w:rPr>
            <w:noProof/>
            <w:webHidden/>
          </w:rPr>
          <w:fldChar w:fldCharType="separate"/>
        </w:r>
        <w:r w:rsidR="00C244BF">
          <w:rPr>
            <w:noProof/>
            <w:webHidden/>
          </w:rPr>
          <w:t>62</w:t>
        </w:r>
        <w:r w:rsidR="00D84BD4">
          <w:rPr>
            <w:noProof/>
            <w:webHidden/>
          </w:rPr>
          <w:fldChar w:fldCharType="end"/>
        </w:r>
      </w:hyperlink>
    </w:p>
    <w:p w14:paraId="29838C58" w14:textId="1B69F298" w:rsidR="00D84BD4" w:rsidRDefault="00000000">
      <w:pPr>
        <w:pStyle w:val="TOC2"/>
        <w:rPr>
          <w:rFonts w:asciiTheme="minorHAnsi" w:eastAsiaTheme="minorEastAsia" w:hAnsiTheme="minorHAnsi" w:cstheme="minorBidi"/>
          <w:b w:val="0"/>
          <w:smallCaps w:val="0"/>
          <w:kern w:val="0"/>
          <w:sz w:val="22"/>
          <w:szCs w:val="22"/>
        </w:rPr>
      </w:pPr>
      <w:hyperlink w:anchor="_Toc28957720" w:history="1">
        <w:r w:rsidR="00D84BD4" w:rsidRPr="00063FBD">
          <w:rPr>
            <w:rStyle w:val="Hyperlink"/>
          </w:rPr>
          <w:t>5.7</w:t>
        </w:r>
        <w:r w:rsidR="00D84BD4">
          <w:rPr>
            <w:rFonts w:asciiTheme="minorHAnsi" w:eastAsiaTheme="minorEastAsia" w:hAnsiTheme="minorHAnsi" w:cstheme="minorBidi"/>
            <w:b w:val="0"/>
            <w:smallCaps w:val="0"/>
            <w:kern w:val="0"/>
            <w:sz w:val="22"/>
            <w:szCs w:val="22"/>
          </w:rPr>
          <w:tab/>
        </w:r>
        <w:r w:rsidR="00D84BD4" w:rsidRPr="00063FBD">
          <w:rPr>
            <w:rStyle w:val="Hyperlink"/>
          </w:rPr>
          <w:t>PUBLISH AND SUBSCRIBE</w:t>
        </w:r>
        <w:r w:rsidR="00D84BD4">
          <w:rPr>
            <w:webHidden/>
          </w:rPr>
          <w:tab/>
        </w:r>
        <w:r w:rsidR="00D84BD4">
          <w:rPr>
            <w:webHidden/>
          </w:rPr>
          <w:fldChar w:fldCharType="begin"/>
        </w:r>
        <w:r w:rsidR="00D84BD4">
          <w:rPr>
            <w:webHidden/>
          </w:rPr>
          <w:instrText xml:space="preserve"> PAGEREF _Toc28957720 \h </w:instrText>
        </w:r>
        <w:r w:rsidR="00D84BD4">
          <w:rPr>
            <w:webHidden/>
          </w:rPr>
        </w:r>
        <w:r w:rsidR="00D84BD4">
          <w:rPr>
            <w:webHidden/>
          </w:rPr>
          <w:fldChar w:fldCharType="separate"/>
        </w:r>
        <w:r w:rsidR="00C244BF">
          <w:rPr>
            <w:webHidden/>
          </w:rPr>
          <w:t>63</w:t>
        </w:r>
        <w:r w:rsidR="00D84BD4">
          <w:rPr>
            <w:webHidden/>
          </w:rPr>
          <w:fldChar w:fldCharType="end"/>
        </w:r>
      </w:hyperlink>
    </w:p>
    <w:p w14:paraId="36ABDAF2" w14:textId="06369B64"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1" w:history="1">
        <w:r w:rsidR="00D84BD4" w:rsidRPr="00063FBD">
          <w:rPr>
            <w:rStyle w:val="Hyperlink"/>
            <w:noProof/>
          </w:rPr>
          <w:t>5.7.1</w:t>
        </w:r>
        <w:r w:rsidR="00D84BD4">
          <w:rPr>
            <w:rFonts w:asciiTheme="minorHAnsi" w:eastAsiaTheme="minorEastAsia" w:hAnsiTheme="minorHAnsi" w:cstheme="minorBidi"/>
            <w:noProof/>
          </w:rPr>
          <w:tab/>
        </w:r>
        <w:r w:rsidR="00D84BD4" w:rsidRPr="00063FBD">
          <w:rPr>
            <w:rStyle w:val="Hyperlink"/>
            <w:noProof/>
          </w:rPr>
          <w:t>Introduction</w:t>
        </w:r>
        <w:r w:rsidR="00D84BD4">
          <w:rPr>
            <w:noProof/>
            <w:webHidden/>
          </w:rPr>
          <w:tab/>
        </w:r>
        <w:r w:rsidR="00D84BD4">
          <w:rPr>
            <w:noProof/>
            <w:webHidden/>
          </w:rPr>
          <w:fldChar w:fldCharType="begin"/>
        </w:r>
        <w:r w:rsidR="00D84BD4">
          <w:rPr>
            <w:noProof/>
            <w:webHidden/>
          </w:rPr>
          <w:instrText xml:space="preserve"> PAGEREF _Toc28957721 \h </w:instrText>
        </w:r>
        <w:r w:rsidR="00D84BD4">
          <w:rPr>
            <w:noProof/>
            <w:webHidden/>
          </w:rPr>
        </w:r>
        <w:r w:rsidR="00D84BD4">
          <w:rPr>
            <w:noProof/>
            <w:webHidden/>
          </w:rPr>
          <w:fldChar w:fldCharType="separate"/>
        </w:r>
        <w:r w:rsidR="00C244BF">
          <w:rPr>
            <w:noProof/>
            <w:webHidden/>
          </w:rPr>
          <w:t>63</w:t>
        </w:r>
        <w:r w:rsidR="00D84BD4">
          <w:rPr>
            <w:noProof/>
            <w:webHidden/>
          </w:rPr>
          <w:fldChar w:fldCharType="end"/>
        </w:r>
      </w:hyperlink>
    </w:p>
    <w:p w14:paraId="79FB3A9F" w14:textId="696E54E2"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2" w:history="1">
        <w:r w:rsidR="00D84BD4" w:rsidRPr="00063FBD">
          <w:rPr>
            <w:rStyle w:val="Hyperlink"/>
            <w:noProof/>
          </w:rPr>
          <w:t>5.7.2</w:t>
        </w:r>
        <w:r w:rsidR="00D84BD4">
          <w:rPr>
            <w:rFonts w:asciiTheme="minorHAnsi" w:eastAsiaTheme="minorEastAsia" w:hAnsiTheme="minorHAnsi" w:cstheme="minorBidi"/>
            <w:noProof/>
          </w:rPr>
          <w:tab/>
        </w:r>
        <w:r w:rsidR="00D84BD4" w:rsidRPr="00063FBD">
          <w:rPr>
            <w:rStyle w:val="Hyperlink"/>
            <w:noProof/>
          </w:rPr>
          <w:t>Details</w:t>
        </w:r>
        <w:r w:rsidR="00D84BD4">
          <w:rPr>
            <w:noProof/>
            <w:webHidden/>
          </w:rPr>
          <w:tab/>
        </w:r>
        <w:r w:rsidR="00D84BD4">
          <w:rPr>
            <w:noProof/>
            <w:webHidden/>
          </w:rPr>
          <w:fldChar w:fldCharType="begin"/>
        </w:r>
        <w:r w:rsidR="00D84BD4">
          <w:rPr>
            <w:noProof/>
            <w:webHidden/>
          </w:rPr>
          <w:instrText xml:space="preserve"> PAGEREF _Toc28957722 \h </w:instrText>
        </w:r>
        <w:r w:rsidR="00D84BD4">
          <w:rPr>
            <w:noProof/>
            <w:webHidden/>
          </w:rPr>
        </w:r>
        <w:r w:rsidR="00D84BD4">
          <w:rPr>
            <w:noProof/>
            <w:webHidden/>
          </w:rPr>
          <w:fldChar w:fldCharType="separate"/>
        </w:r>
        <w:r w:rsidR="00C244BF">
          <w:rPr>
            <w:noProof/>
            <w:webHidden/>
          </w:rPr>
          <w:t>63</w:t>
        </w:r>
        <w:r w:rsidR="00D84BD4">
          <w:rPr>
            <w:noProof/>
            <w:webHidden/>
          </w:rPr>
          <w:fldChar w:fldCharType="end"/>
        </w:r>
      </w:hyperlink>
    </w:p>
    <w:p w14:paraId="3604D542" w14:textId="52535A15"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3" w:history="1">
        <w:r w:rsidR="00D84BD4" w:rsidRPr="00063FBD">
          <w:rPr>
            <w:rStyle w:val="Hyperlink"/>
            <w:noProof/>
          </w:rPr>
          <w:t>5.7.3</w:t>
        </w:r>
        <w:r w:rsidR="00D84BD4">
          <w:rPr>
            <w:rFonts w:asciiTheme="minorHAnsi" w:eastAsiaTheme="minorEastAsia" w:hAnsiTheme="minorHAnsi" w:cstheme="minorBidi"/>
            <w:noProof/>
          </w:rPr>
          <w:tab/>
        </w:r>
        <w:r w:rsidR="00D84BD4" w:rsidRPr="00063FBD">
          <w:rPr>
            <w:rStyle w:val="Hyperlink"/>
            <w:noProof/>
          </w:rPr>
          <w:t>Examples</w:t>
        </w:r>
        <w:r w:rsidR="00D84BD4">
          <w:rPr>
            <w:noProof/>
            <w:webHidden/>
          </w:rPr>
          <w:tab/>
        </w:r>
        <w:r w:rsidR="00D84BD4">
          <w:rPr>
            <w:noProof/>
            <w:webHidden/>
          </w:rPr>
          <w:fldChar w:fldCharType="begin"/>
        </w:r>
        <w:r w:rsidR="00D84BD4">
          <w:rPr>
            <w:noProof/>
            <w:webHidden/>
          </w:rPr>
          <w:instrText xml:space="preserve"> PAGEREF _Toc28957723 \h </w:instrText>
        </w:r>
        <w:r w:rsidR="00D84BD4">
          <w:rPr>
            <w:noProof/>
            <w:webHidden/>
          </w:rPr>
        </w:r>
        <w:r w:rsidR="00D84BD4">
          <w:rPr>
            <w:noProof/>
            <w:webHidden/>
          </w:rPr>
          <w:fldChar w:fldCharType="separate"/>
        </w:r>
        <w:r w:rsidR="00C244BF">
          <w:rPr>
            <w:noProof/>
            <w:webHidden/>
          </w:rPr>
          <w:t>64</w:t>
        </w:r>
        <w:r w:rsidR="00D84BD4">
          <w:rPr>
            <w:noProof/>
            <w:webHidden/>
          </w:rPr>
          <w:fldChar w:fldCharType="end"/>
        </w:r>
      </w:hyperlink>
    </w:p>
    <w:p w14:paraId="7276033D" w14:textId="25D6B5CC"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4" w:history="1">
        <w:r w:rsidR="00D84BD4" w:rsidRPr="00063FBD">
          <w:rPr>
            <w:rStyle w:val="Hyperlink"/>
            <w:noProof/>
          </w:rPr>
          <w:t>5.7.4</w:t>
        </w:r>
        <w:r w:rsidR="00D84BD4">
          <w:rPr>
            <w:rFonts w:asciiTheme="minorHAnsi" w:eastAsiaTheme="minorEastAsia" w:hAnsiTheme="minorHAnsi" w:cstheme="minorBidi"/>
            <w:noProof/>
          </w:rPr>
          <w:tab/>
        </w:r>
        <w:r w:rsidR="00D84BD4" w:rsidRPr="00063FBD">
          <w:rPr>
            <w:rStyle w:val="Hyperlink"/>
            <w:noProof/>
          </w:rPr>
          <w:t>Establishing a subscription</w:t>
        </w:r>
        <w:r w:rsidR="00D84BD4">
          <w:rPr>
            <w:noProof/>
            <w:webHidden/>
          </w:rPr>
          <w:tab/>
        </w:r>
        <w:r w:rsidR="00D84BD4">
          <w:rPr>
            <w:noProof/>
            <w:webHidden/>
          </w:rPr>
          <w:fldChar w:fldCharType="begin"/>
        </w:r>
        <w:r w:rsidR="00D84BD4">
          <w:rPr>
            <w:noProof/>
            <w:webHidden/>
          </w:rPr>
          <w:instrText xml:space="preserve"> PAGEREF _Toc28957724 \h </w:instrText>
        </w:r>
        <w:r w:rsidR="00D84BD4">
          <w:rPr>
            <w:noProof/>
            <w:webHidden/>
          </w:rPr>
        </w:r>
        <w:r w:rsidR="00D84BD4">
          <w:rPr>
            <w:noProof/>
            <w:webHidden/>
          </w:rPr>
          <w:fldChar w:fldCharType="separate"/>
        </w:r>
        <w:r w:rsidR="00C244BF">
          <w:rPr>
            <w:noProof/>
            <w:webHidden/>
          </w:rPr>
          <w:t>66</w:t>
        </w:r>
        <w:r w:rsidR="00D84BD4">
          <w:rPr>
            <w:noProof/>
            <w:webHidden/>
          </w:rPr>
          <w:fldChar w:fldCharType="end"/>
        </w:r>
      </w:hyperlink>
    </w:p>
    <w:p w14:paraId="34673931" w14:textId="2E4DCC20"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5" w:history="1">
        <w:r w:rsidR="00D84BD4" w:rsidRPr="00063FBD">
          <w:rPr>
            <w:rStyle w:val="Hyperlink"/>
            <w:noProof/>
          </w:rPr>
          <w:t>5.7.5</w:t>
        </w:r>
        <w:r w:rsidR="00D84BD4">
          <w:rPr>
            <w:rFonts w:asciiTheme="minorHAnsi" w:eastAsiaTheme="minorEastAsia" w:hAnsiTheme="minorHAnsi" w:cstheme="minorBidi"/>
            <w:noProof/>
          </w:rPr>
          <w:tab/>
        </w:r>
        <w:r w:rsidR="00D84BD4" w:rsidRPr="00063FBD">
          <w:rPr>
            <w:rStyle w:val="Hyperlink"/>
            <w:noProof/>
          </w:rPr>
          <w:t>Canceling a subscription</w:t>
        </w:r>
        <w:r w:rsidR="00D84BD4">
          <w:rPr>
            <w:noProof/>
            <w:webHidden/>
          </w:rPr>
          <w:tab/>
        </w:r>
        <w:r w:rsidR="00D84BD4">
          <w:rPr>
            <w:noProof/>
            <w:webHidden/>
          </w:rPr>
          <w:fldChar w:fldCharType="begin"/>
        </w:r>
        <w:r w:rsidR="00D84BD4">
          <w:rPr>
            <w:noProof/>
            <w:webHidden/>
          </w:rPr>
          <w:instrText xml:space="preserve"> PAGEREF _Toc28957725 \h </w:instrText>
        </w:r>
        <w:r w:rsidR="00D84BD4">
          <w:rPr>
            <w:noProof/>
            <w:webHidden/>
          </w:rPr>
        </w:r>
        <w:r w:rsidR="00D84BD4">
          <w:rPr>
            <w:noProof/>
            <w:webHidden/>
          </w:rPr>
          <w:fldChar w:fldCharType="separate"/>
        </w:r>
        <w:r w:rsidR="00C244BF">
          <w:rPr>
            <w:noProof/>
            <w:webHidden/>
          </w:rPr>
          <w:t>66</w:t>
        </w:r>
        <w:r w:rsidR="00D84BD4">
          <w:rPr>
            <w:noProof/>
            <w:webHidden/>
          </w:rPr>
          <w:fldChar w:fldCharType="end"/>
        </w:r>
      </w:hyperlink>
    </w:p>
    <w:p w14:paraId="7709D45B" w14:textId="0C4114B8" w:rsidR="00D84BD4" w:rsidRDefault="00000000">
      <w:pPr>
        <w:pStyle w:val="TOC2"/>
        <w:rPr>
          <w:rFonts w:asciiTheme="minorHAnsi" w:eastAsiaTheme="minorEastAsia" w:hAnsiTheme="minorHAnsi" w:cstheme="minorBidi"/>
          <w:b w:val="0"/>
          <w:smallCaps w:val="0"/>
          <w:kern w:val="0"/>
          <w:sz w:val="22"/>
          <w:szCs w:val="22"/>
        </w:rPr>
      </w:pPr>
      <w:hyperlink w:anchor="_Toc28957726" w:history="1">
        <w:r w:rsidR="00D84BD4" w:rsidRPr="00063FBD">
          <w:rPr>
            <w:rStyle w:val="Hyperlink"/>
          </w:rPr>
          <w:t>5.8</w:t>
        </w:r>
        <w:r w:rsidR="00D84BD4">
          <w:rPr>
            <w:rFonts w:asciiTheme="minorHAnsi" w:eastAsiaTheme="minorEastAsia" w:hAnsiTheme="minorHAnsi" w:cstheme="minorBidi"/>
            <w:b w:val="0"/>
            <w:smallCaps w:val="0"/>
            <w:kern w:val="0"/>
            <w:sz w:val="22"/>
            <w:szCs w:val="22"/>
          </w:rPr>
          <w:tab/>
        </w:r>
        <w:r w:rsidR="00D84BD4" w:rsidRPr="00063FBD">
          <w:rPr>
            <w:rStyle w:val="Hyperlink"/>
          </w:rPr>
          <w:t>QUERY IMPLEMENTATION CONSIDERATIONS</w:t>
        </w:r>
        <w:r w:rsidR="00D84BD4">
          <w:rPr>
            <w:webHidden/>
          </w:rPr>
          <w:tab/>
        </w:r>
        <w:r w:rsidR="00D84BD4">
          <w:rPr>
            <w:webHidden/>
          </w:rPr>
          <w:fldChar w:fldCharType="begin"/>
        </w:r>
        <w:r w:rsidR="00D84BD4">
          <w:rPr>
            <w:webHidden/>
          </w:rPr>
          <w:instrText xml:space="preserve"> PAGEREF _Toc28957726 \h </w:instrText>
        </w:r>
        <w:r w:rsidR="00D84BD4">
          <w:rPr>
            <w:webHidden/>
          </w:rPr>
        </w:r>
        <w:r w:rsidR="00D84BD4">
          <w:rPr>
            <w:webHidden/>
          </w:rPr>
          <w:fldChar w:fldCharType="separate"/>
        </w:r>
        <w:r w:rsidR="00C244BF">
          <w:rPr>
            <w:webHidden/>
          </w:rPr>
          <w:t>66</w:t>
        </w:r>
        <w:r w:rsidR="00D84BD4">
          <w:rPr>
            <w:webHidden/>
          </w:rPr>
          <w:fldChar w:fldCharType="end"/>
        </w:r>
      </w:hyperlink>
    </w:p>
    <w:p w14:paraId="4F2492CE" w14:textId="09B64092" w:rsidR="00D84BD4" w:rsidRDefault="00000000">
      <w:pPr>
        <w:pStyle w:val="TOC2"/>
        <w:rPr>
          <w:rFonts w:asciiTheme="minorHAnsi" w:eastAsiaTheme="minorEastAsia" w:hAnsiTheme="minorHAnsi" w:cstheme="minorBidi"/>
          <w:b w:val="0"/>
          <w:smallCaps w:val="0"/>
          <w:kern w:val="0"/>
          <w:sz w:val="22"/>
          <w:szCs w:val="22"/>
        </w:rPr>
      </w:pPr>
      <w:hyperlink w:anchor="_Toc28957727" w:history="1">
        <w:r w:rsidR="00D84BD4" w:rsidRPr="00063FBD">
          <w:rPr>
            <w:rStyle w:val="Hyperlink"/>
          </w:rPr>
          <w:t>5.9</w:t>
        </w:r>
        <w:r w:rsidR="00D84BD4">
          <w:rPr>
            <w:rFonts w:asciiTheme="minorHAnsi" w:eastAsiaTheme="minorEastAsia" w:hAnsiTheme="minorHAnsi" w:cstheme="minorBidi"/>
            <w:b w:val="0"/>
            <w:smallCaps w:val="0"/>
            <w:kern w:val="0"/>
            <w:sz w:val="22"/>
            <w:szCs w:val="22"/>
          </w:rPr>
          <w:tab/>
        </w:r>
        <w:r w:rsidR="00D84BD4" w:rsidRPr="00063FBD">
          <w:rPr>
            <w:rStyle w:val="Hyperlink"/>
          </w:rPr>
          <w:t>QUERY/RESPONSE MESSAGE EXAMPLES</w:t>
        </w:r>
        <w:r w:rsidR="00D84BD4">
          <w:rPr>
            <w:webHidden/>
          </w:rPr>
          <w:tab/>
        </w:r>
        <w:r w:rsidR="00D84BD4">
          <w:rPr>
            <w:webHidden/>
          </w:rPr>
          <w:fldChar w:fldCharType="begin"/>
        </w:r>
        <w:r w:rsidR="00D84BD4">
          <w:rPr>
            <w:webHidden/>
          </w:rPr>
          <w:instrText xml:space="preserve"> PAGEREF _Toc28957727 \h </w:instrText>
        </w:r>
        <w:r w:rsidR="00D84BD4">
          <w:rPr>
            <w:webHidden/>
          </w:rPr>
        </w:r>
        <w:r w:rsidR="00D84BD4">
          <w:rPr>
            <w:webHidden/>
          </w:rPr>
          <w:fldChar w:fldCharType="separate"/>
        </w:r>
        <w:r w:rsidR="00C244BF">
          <w:rPr>
            <w:webHidden/>
          </w:rPr>
          <w:t>66</w:t>
        </w:r>
        <w:r w:rsidR="00D84BD4">
          <w:rPr>
            <w:webHidden/>
          </w:rPr>
          <w:fldChar w:fldCharType="end"/>
        </w:r>
      </w:hyperlink>
    </w:p>
    <w:p w14:paraId="4920CA78" w14:textId="03827A57"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8" w:history="1">
        <w:r w:rsidR="00D84BD4" w:rsidRPr="00063FBD">
          <w:rPr>
            <w:rStyle w:val="Hyperlink"/>
            <w:noProof/>
          </w:rPr>
          <w:t>5.9.1</w:t>
        </w:r>
        <w:r w:rsidR="00D84BD4">
          <w:rPr>
            <w:rFonts w:asciiTheme="minorHAnsi" w:eastAsiaTheme="minorEastAsia" w:hAnsiTheme="minorHAnsi" w:cstheme="minorBidi"/>
            <w:noProof/>
          </w:rPr>
          <w:tab/>
        </w:r>
        <w:r w:rsidR="00D84BD4" w:rsidRPr="00063FBD">
          <w:rPr>
            <w:rStyle w:val="Hyperlink"/>
            <w:noProof/>
          </w:rPr>
          <w:t>Query by parameter (QBP) / segment pattern response (RSP)</w:t>
        </w:r>
        <w:r w:rsidR="00D84BD4">
          <w:rPr>
            <w:noProof/>
            <w:webHidden/>
          </w:rPr>
          <w:tab/>
        </w:r>
        <w:r w:rsidR="00D84BD4">
          <w:rPr>
            <w:noProof/>
            <w:webHidden/>
          </w:rPr>
          <w:fldChar w:fldCharType="begin"/>
        </w:r>
        <w:r w:rsidR="00D84BD4">
          <w:rPr>
            <w:noProof/>
            <w:webHidden/>
          </w:rPr>
          <w:instrText xml:space="preserve"> PAGEREF _Toc28957728 \h </w:instrText>
        </w:r>
        <w:r w:rsidR="00D84BD4">
          <w:rPr>
            <w:noProof/>
            <w:webHidden/>
          </w:rPr>
        </w:r>
        <w:r w:rsidR="00D84BD4">
          <w:rPr>
            <w:noProof/>
            <w:webHidden/>
          </w:rPr>
          <w:fldChar w:fldCharType="separate"/>
        </w:r>
        <w:r w:rsidR="00C244BF">
          <w:rPr>
            <w:noProof/>
            <w:webHidden/>
          </w:rPr>
          <w:t>66</w:t>
        </w:r>
        <w:r w:rsidR="00D84BD4">
          <w:rPr>
            <w:noProof/>
            <w:webHidden/>
          </w:rPr>
          <w:fldChar w:fldCharType="end"/>
        </w:r>
      </w:hyperlink>
    </w:p>
    <w:p w14:paraId="0A042B13" w14:textId="6009F52A"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9" w:history="1">
        <w:r w:rsidR="00D84BD4" w:rsidRPr="00063FBD">
          <w:rPr>
            <w:rStyle w:val="Hyperlink"/>
            <w:noProof/>
          </w:rPr>
          <w:t>5.9.2</w:t>
        </w:r>
        <w:r w:rsidR="00D84BD4">
          <w:rPr>
            <w:rFonts w:asciiTheme="minorHAnsi" w:eastAsiaTheme="minorEastAsia" w:hAnsiTheme="minorHAnsi" w:cstheme="minorBidi"/>
            <w:noProof/>
          </w:rPr>
          <w:tab/>
        </w:r>
        <w:r w:rsidR="00D84BD4" w:rsidRPr="00063FBD">
          <w:rPr>
            <w:rStyle w:val="Hyperlink"/>
            <w:noProof/>
          </w:rPr>
          <w:t>Query using QSC variant / segment pattern response examples</w:t>
        </w:r>
        <w:r w:rsidR="00D84BD4">
          <w:rPr>
            <w:noProof/>
            <w:webHidden/>
          </w:rPr>
          <w:tab/>
        </w:r>
        <w:r w:rsidR="00D84BD4">
          <w:rPr>
            <w:noProof/>
            <w:webHidden/>
          </w:rPr>
          <w:fldChar w:fldCharType="begin"/>
        </w:r>
        <w:r w:rsidR="00D84BD4">
          <w:rPr>
            <w:noProof/>
            <w:webHidden/>
          </w:rPr>
          <w:instrText xml:space="preserve"> PAGEREF _Toc28957729 \h </w:instrText>
        </w:r>
        <w:r w:rsidR="00D84BD4">
          <w:rPr>
            <w:noProof/>
            <w:webHidden/>
          </w:rPr>
        </w:r>
        <w:r w:rsidR="00D84BD4">
          <w:rPr>
            <w:noProof/>
            <w:webHidden/>
          </w:rPr>
          <w:fldChar w:fldCharType="separate"/>
        </w:r>
        <w:r w:rsidR="00C244BF">
          <w:rPr>
            <w:noProof/>
            <w:webHidden/>
          </w:rPr>
          <w:t>75</w:t>
        </w:r>
        <w:r w:rsidR="00D84BD4">
          <w:rPr>
            <w:noProof/>
            <w:webHidden/>
          </w:rPr>
          <w:fldChar w:fldCharType="end"/>
        </w:r>
      </w:hyperlink>
    </w:p>
    <w:p w14:paraId="5CF52455" w14:textId="55469DFA"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0" w:history="1">
        <w:r w:rsidR="00D84BD4" w:rsidRPr="00063FBD">
          <w:rPr>
            <w:rStyle w:val="Hyperlink"/>
            <w:noProof/>
          </w:rPr>
          <w:t>5.9.3</w:t>
        </w:r>
        <w:r w:rsidR="00D84BD4">
          <w:rPr>
            <w:rFonts w:asciiTheme="minorHAnsi" w:eastAsiaTheme="minorEastAsia" w:hAnsiTheme="minorHAnsi" w:cstheme="minorBidi"/>
            <w:noProof/>
          </w:rPr>
          <w:tab/>
        </w:r>
        <w:r w:rsidR="00D84BD4" w:rsidRPr="00063FBD">
          <w:rPr>
            <w:rStyle w:val="Hyperlink"/>
            <w:noProof/>
          </w:rPr>
          <w:t>Query by parameter (QBP) / tabular response (RTB)</w:t>
        </w:r>
        <w:r w:rsidR="00D84BD4">
          <w:rPr>
            <w:noProof/>
            <w:webHidden/>
          </w:rPr>
          <w:tab/>
        </w:r>
        <w:r w:rsidR="00D84BD4">
          <w:rPr>
            <w:noProof/>
            <w:webHidden/>
          </w:rPr>
          <w:fldChar w:fldCharType="begin"/>
        </w:r>
        <w:r w:rsidR="00D84BD4">
          <w:rPr>
            <w:noProof/>
            <w:webHidden/>
          </w:rPr>
          <w:instrText xml:space="preserve"> PAGEREF _Toc28957730 \h </w:instrText>
        </w:r>
        <w:r w:rsidR="00D84BD4">
          <w:rPr>
            <w:noProof/>
            <w:webHidden/>
          </w:rPr>
        </w:r>
        <w:r w:rsidR="00D84BD4">
          <w:rPr>
            <w:noProof/>
            <w:webHidden/>
          </w:rPr>
          <w:fldChar w:fldCharType="separate"/>
        </w:r>
        <w:r w:rsidR="00C244BF">
          <w:rPr>
            <w:noProof/>
            <w:webHidden/>
          </w:rPr>
          <w:t>86</w:t>
        </w:r>
        <w:r w:rsidR="00D84BD4">
          <w:rPr>
            <w:noProof/>
            <w:webHidden/>
          </w:rPr>
          <w:fldChar w:fldCharType="end"/>
        </w:r>
      </w:hyperlink>
    </w:p>
    <w:p w14:paraId="437FC611" w14:textId="2FA1634E"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1" w:history="1">
        <w:r w:rsidR="00D84BD4" w:rsidRPr="00063FBD">
          <w:rPr>
            <w:rStyle w:val="Hyperlink"/>
            <w:noProof/>
          </w:rPr>
          <w:t>5.9.4</w:t>
        </w:r>
        <w:r w:rsidR="00D84BD4">
          <w:rPr>
            <w:rFonts w:asciiTheme="minorHAnsi" w:eastAsiaTheme="minorEastAsia" w:hAnsiTheme="minorHAnsi" w:cstheme="minorBidi"/>
            <w:noProof/>
          </w:rPr>
          <w:tab/>
        </w:r>
        <w:r w:rsidR="00D84BD4" w:rsidRPr="00063FBD">
          <w:rPr>
            <w:rStyle w:val="Hyperlink"/>
            <w:noProof/>
          </w:rPr>
          <w:t>Query using QSC variant / tabular response (RTB)</w:t>
        </w:r>
        <w:r w:rsidR="00D84BD4">
          <w:rPr>
            <w:noProof/>
            <w:webHidden/>
          </w:rPr>
          <w:tab/>
        </w:r>
        <w:r w:rsidR="00D84BD4">
          <w:rPr>
            <w:noProof/>
            <w:webHidden/>
          </w:rPr>
          <w:fldChar w:fldCharType="begin"/>
        </w:r>
        <w:r w:rsidR="00D84BD4">
          <w:rPr>
            <w:noProof/>
            <w:webHidden/>
          </w:rPr>
          <w:instrText xml:space="preserve"> PAGEREF _Toc28957731 \h </w:instrText>
        </w:r>
        <w:r w:rsidR="00D84BD4">
          <w:rPr>
            <w:noProof/>
            <w:webHidden/>
          </w:rPr>
        </w:r>
        <w:r w:rsidR="00D84BD4">
          <w:rPr>
            <w:noProof/>
            <w:webHidden/>
          </w:rPr>
          <w:fldChar w:fldCharType="separate"/>
        </w:r>
        <w:r w:rsidR="00C244BF">
          <w:rPr>
            <w:noProof/>
            <w:webHidden/>
          </w:rPr>
          <w:t>92</w:t>
        </w:r>
        <w:r w:rsidR="00D84BD4">
          <w:rPr>
            <w:noProof/>
            <w:webHidden/>
          </w:rPr>
          <w:fldChar w:fldCharType="end"/>
        </w:r>
      </w:hyperlink>
    </w:p>
    <w:p w14:paraId="17DE5750" w14:textId="00C02798"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2" w:history="1">
        <w:r w:rsidR="00D84BD4" w:rsidRPr="00063FBD">
          <w:rPr>
            <w:rStyle w:val="Hyperlink"/>
            <w:noProof/>
          </w:rPr>
          <w:t>5.9.5</w:t>
        </w:r>
        <w:r w:rsidR="00D84BD4">
          <w:rPr>
            <w:rFonts w:asciiTheme="minorHAnsi" w:eastAsiaTheme="minorEastAsia" w:hAnsiTheme="minorHAnsi" w:cstheme="minorBidi"/>
            <w:noProof/>
          </w:rPr>
          <w:tab/>
        </w:r>
        <w:r w:rsidR="00D84BD4" w:rsidRPr="00063FBD">
          <w:rPr>
            <w:rStyle w:val="Hyperlink"/>
            <w:noProof/>
          </w:rPr>
          <w:t>Query by parameter (QBP) / display response (RDY)</w:t>
        </w:r>
        <w:r w:rsidR="00D84BD4">
          <w:rPr>
            <w:noProof/>
            <w:webHidden/>
          </w:rPr>
          <w:tab/>
        </w:r>
        <w:r w:rsidR="00D84BD4">
          <w:rPr>
            <w:noProof/>
            <w:webHidden/>
          </w:rPr>
          <w:fldChar w:fldCharType="begin"/>
        </w:r>
        <w:r w:rsidR="00D84BD4">
          <w:rPr>
            <w:noProof/>
            <w:webHidden/>
          </w:rPr>
          <w:instrText xml:space="preserve"> PAGEREF _Toc28957732 \h </w:instrText>
        </w:r>
        <w:r w:rsidR="00D84BD4">
          <w:rPr>
            <w:noProof/>
            <w:webHidden/>
          </w:rPr>
        </w:r>
        <w:r w:rsidR="00D84BD4">
          <w:rPr>
            <w:noProof/>
            <w:webHidden/>
          </w:rPr>
          <w:fldChar w:fldCharType="separate"/>
        </w:r>
        <w:r w:rsidR="00C244BF">
          <w:rPr>
            <w:noProof/>
            <w:webHidden/>
          </w:rPr>
          <w:t>96</w:t>
        </w:r>
        <w:r w:rsidR="00D84BD4">
          <w:rPr>
            <w:noProof/>
            <w:webHidden/>
          </w:rPr>
          <w:fldChar w:fldCharType="end"/>
        </w:r>
      </w:hyperlink>
    </w:p>
    <w:p w14:paraId="47C8696F" w14:textId="44CE11FF"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3" w:history="1">
        <w:r w:rsidR="00D84BD4" w:rsidRPr="00063FBD">
          <w:rPr>
            <w:rStyle w:val="Hyperlink"/>
            <w:noProof/>
          </w:rPr>
          <w:t>5.9.6</w:t>
        </w:r>
        <w:r w:rsidR="00D84BD4">
          <w:rPr>
            <w:rFonts w:asciiTheme="minorHAnsi" w:eastAsiaTheme="minorEastAsia" w:hAnsiTheme="minorHAnsi" w:cstheme="minorBidi"/>
            <w:noProof/>
          </w:rPr>
          <w:tab/>
        </w:r>
        <w:r w:rsidR="00D84BD4" w:rsidRPr="00063FBD">
          <w:rPr>
            <w:rStyle w:val="Hyperlink"/>
            <w:noProof/>
          </w:rPr>
          <w:t>Query using QSC variant (QBP) / display response (RDY)</w:t>
        </w:r>
        <w:r w:rsidR="00D84BD4">
          <w:rPr>
            <w:noProof/>
            <w:webHidden/>
          </w:rPr>
          <w:tab/>
        </w:r>
        <w:r w:rsidR="00D84BD4">
          <w:rPr>
            <w:noProof/>
            <w:webHidden/>
          </w:rPr>
          <w:fldChar w:fldCharType="begin"/>
        </w:r>
        <w:r w:rsidR="00D84BD4">
          <w:rPr>
            <w:noProof/>
            <w:webHidden/>
          </w:rPr>
          <w:instrText xml:space="preserve"> PAGEREF _Toc28957733 \h </w:instrText>
        </w:r>
        <w:r w:rsidR="00D84BD4">
          <w:rPr>
            <w:noProof/>
            <w:webHidden/>
          </w:rPr>
        </w:r>
        <w:r w:rsidR="00D84BD4">
          <w:rPr>
            <w:noProof/>
            <w:webHidden/>
          </w:rPr>
          <w:fldChar w:fldCharType="separate"/>
        </w:r>
        <w:r w:rsidR="00C244BF">
          <w:rPr>
            <w:noProof/>
            <w:webHidden/>
          </w:rPr>
          <w:t>98</w:t>
        </w:r>
        <w:r w:rsidR="00D84BD4">
          <w:rPr>
            <w:noProof/>
            <w:webHidden/>
          </w:rPr>
          <w:fldChar w:fldCharType="end"/>
        </w:r>
      </w:hyperlink>
    </w:p>
    <w:p w14:paraId="6E81AB33" w14:textId="68D45DF2"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4" w:history="1">
        <w:r w:rsidR="00D84BD4" w:rsidRPr="00063FBD">
          <w:rPr>
            <w:rStyle w:val="Hyperlink"/>
            <w:noProof/>
          </w:rPr>
          <w:t>5.9.7</w:t>
        </w:r>
        <w:r w:rsidR="00D84BD4">
          <w:rPr>
            <w:rFonts w:asciiTheme="minorHAnsi" w:eastAsiaTheme="minorEastAsia" w:hAnsiTheme="minorHAnsi" w:cstheme="minorBidi"/>
            <w:noProof/>
          </w:rPr>
          <w:tab/>
        </w:r>
        <w:r w:rsidR="00D84BD4" w:rsidRPr="00063FBD">
          <w:rPr>
            <w:rStyle w:val="Hyperlink"/>
            <w:noProof/>
          </w:rPr>
          <w:t>Query by example (QBP) / tabular response (RTB)</w:t>
        </w:r>
        <w:r w:rsidR="00D84BD4">
          <w:rPr>
            <w:noProof/>
            <w:webHidden/>
          </w:rPr>
          <w:tab/>
        </w:r>
        <w:r w:rsidR="00D84BD4">
          <w:rPr>
            <w:noProof/>
            <w:webHidden/>
          </w:rPr>
          <w:fldChar w:fldCharType="begin"/>
        </w:r>
        <w:r w:rsidR="00D84BD4">
          <w:rPr>
            <w:noProof/>
            <w:webHidden/>
          </w:rPr>
          <w:instrText xml:space="preserve"> PAGEREF _Toc28957734 \h </w:instrText>
        </w:r>
        <w:r w:rsidR="00D84BD4">
          <w:rPr>
            <w:noProof/>
            <w:webHidden/>
          </w:rPr>
        </w:r>
        <w:r w:rsidR="00D84BD4">
          <w:rPr>
            <w:noProof/>
            <w:webHidden/>
          </w:rPr>
          <w:fldChar w:fldCharType="separate"/>
        </w:r>
        <w:r w:rsidR="00C244BF">
          <w:rPr>
            <w:noProof/>
            <w:webHidden/>
          </w:rPr>
          <w:t>102</w:t>
        </w:r>
        <w:r w:rsidR="00D84BD4">
          <w:rPr>
            <w:noProof/>
            <w:webHidden/>
          </w:rPr>
          <w:fldChar w:fldCharType="end"/>
        </w:r>
      </w:hyperlink>
    </w:p>
    <w:p w14:paraId="7F91C899" w14:textId="454CF6E4" w:rsidR="00D84BD4" w:rsidRDefault="00000000">
      <w:pPr>
        <w:pStyle w:val="TOC2"/>
        <w:rPr>
          <w:rFonts w:asciiTheme="minorHAnsi" w:eastAsiaTheme="minorEastAsia" w:hAnsiTheme="minorHAnsi" w:cstheme="minorBidi"/>
          <w:b w:val="0"/>
          <w:smallCaps w:val="0"/>
          <w:kern w:val="0"/>
          <w:sz w:val="22"/>
          <w:szCs w:val="22"/>
        </w:rPr>
      </w:pPr>
      <w:hyperlink w:anchor="_Toc28957735" w:history="1">
        <w:r w:rsidR="00D84BD4" w:rsidRPr="00063FBD">
          <w:rPr>
            <w:rStyle w:val="Hyperlink"/>
          </w:rPr>
          <w:t>5.10</w:t>
        </w:r>
        <w:r w:rsidR="00D84BD4">
          <w:rPr>
            <w:rFonts w:asciiTheme="minorHAnsi" w:eastAsiaTheme="minorEastAsia" w:hAnsiTheme="minorHAnsi" w:cstheme="minorBidi"/>
            <w:b w:val="0"/>
            <w:smallCaps w:val="0"/>
            <w:kern w:val="0"/>
            <w:sz w:val="22"/>
            <w:szCs w:val="22"/>
          </w:rPr>
          <w:tab/>
        </w:r>
        <w:r w:rsidR="00D84BD4" w:rsidRPr="00063FBD">
          <w:rPr>
            <w:rStyle w:val="Hyperlink"/>
          </w:rPr>
          <w:t>SUPERSEDED QUERY/RESPONSE TRIGGER EVENTS AND MESSAGE PAIRS</w:t>
        </w:r>
        <w:r w:rsidR="00D84BD4">
          <w:rPr>
            <w:webHidden/>
          </w:rPr>
          <w:tab/>
        </w:r>
        <w:r w:rsidR="00D84BD4">
          <w:rPr>
            <w:webHidden/>
          </w:rPr>
          <w:fldChar w:fldCharType="begin"/>
        </w:r>
        <w:r w:rsidR="00D84BD4">
          <w:rPr>
            <w:webHidden/>
          </w:rPr>
          <w:instrText xml:space="preserve"> PAGEREF _Toc28957735 \h </w:instrText>
        </w:r>
        <w:r w:rsidR="00D84BD4">
          <w:rPr>
            <w:webHidden/>
          </w:rPr>
        </w:r>
        <w:r w:rsidR="00D84BD4">
          <w:rPr>
            <w:webHidden/>
          </w:rPr>
          <w:fldChar w:fldCharType="separate"/>
        </w:r>
        <w:r w:rsidR="00C244BF">
          <w:rPr>
            <w:webHidden/>
          </w:rPr>
          <w:t>108</w:t>
        </w:r>
        <w:r w:rsidR="00D84BD4">
          <w:rPr>
            <w:webHidden/>
          </w:rPr>
          <w:fldChar w:fldCharType="end"/>
        </w:r>
      </w:hyperlink>
    </w:p>
    <w:p w14:paraId="16C98634" w14:textId="3B2BA84D"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6" w:history="1">
        <w:r w:rsidR="00D84BD4" w:rsidRPr="00063FBD">
          <w:rPr>
            <w:rStyle w:val="Hyperlink"/>
            <w:noProof/>
          </w:rPr>
          <w:t>5.10.1</w:t>
        </w:r>
        <w:r w:rsidR="00D84BD4">
          <w:rPr>
            <w:rFonts w:asciiTheme="minorHAnsi" w:eastAsiaTheme="minorEastAsia" w:hAnsiTheme="minorHAnsi" w:cstheme="minorBidi"/>
            <w:noProof/>
          </w:rPr>
          <w:tab/>
        </w:r>
        <w:r w:rsidR="00D84BD4" w:rsidRPr="00063FBD">
          <w:rPr>
            <w:rStyle w:val="Hyperlink"/>
            <w:noProof/>
          </w:rPr>
          <w:t>Display message</w:t>
        </w:r>
        <w:r w:rsidR="00D84BD4">
          <w:rPr>
            <w:noProof/>
            <w:webHidden/>
          </w:rPr>
          <w:tab/>
        </w:r>
        <w:r w:rsidR="00D84BD4">
          <w:rPr>
            <w:noProof/>
            <w:webHidden/>
          </w:rPr>
          <w:fldChar w:fldCharType="begin"/>
        </w:r>
        <w:r w:rsidR="00D84BD4">
          <w:rPr>
            <w:noProof/>
            <w:webHidden/>
          </w:rPr>
          <w:instrText xml:space="preserve"> PAGEREF _Toc28957736 \h </w:instrText>
        </w:r>
        <w:r w:rsidR="00D84BD4">
          <w:rPr>
            <w:noProof/>
            <w:webHidden/>
          </w:rPr>
        </w:r>
        <w:r w:rsidR="00D84BD4">
          <w:rPr>
            <w:noProof/>
            <w:webHidden/>
          </w:rPr>
          <w:fldChar w:fldCharType="separate"/>
        </w:r>
        <w:r w:rsidR="00C244BF">
          <w:rPr>
            <w:noProof/>
            <w:webHidden/>
          </w:rPr>
          <w:t>108</w:t>
        </w:r>
        <w:r w:rsidR="00D84BD4">
          <w:rPr>
            <w:noProof/>
            <w:webHidden/>
          </w:rPr>
          <w:fldChar w:fldCharType="end"/>
        </w:r>
      </w:hyperlink>
    </w:p>
    <w:p w14:paraId="4C2E2CAA" w14:textId="1A8A366B"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7" w:history="1">
        <w:r w:rsidR="00D84BD4" w:rsidRPr="00063FBD">
          <w:rPr>
            <w:rStyle w:val="Hyperlink"/>
            <w:noProof/>
          </w:rPr>
          <w:t>5.10.2</w:t>
        </w:r>
        <w:r w:rsidR="00D84BD4">
          <w:rPr>
            <w:rFonts w:asciiTheme="minorHAnsi" w:eastAsiaTheme="minorEastAsia" w:hAnsiTheme="minorHAnsi" w:cstheme="minorBidi"/>
            <w:noProof/>
          </w:rPr>
          <w:tab/>
        </w:r>
        <w:r w:rsidR="00D84BD4" w:rsidRPr="00063FBD">
          <w:rPr>
            <w:rStyle w:val="Hyperlink"/>
            <w:noProof/>
          </w:rPr>
          <w:t>Original mode queries</w:t>
        </w:r>
        <w:r w:rsidR="00D84BD4">
          <w:rPr>
            <w:noProof/>
            <w:webHidden/>
          </w:rPr>
          <w:tab/>
        </w:r>
        <w:r w:rsidR="00D84BD4">
          <w:rPr>
            <w:noProof/>
            <w:webHidden/>
          </w:rPr>
          <w:fldChar w:fldCharType="begin"/>
        </w:r>
        <w:r w:rsidR="00D84BD4">
          <w:rPr>
            <w:noProof/>
            <w:webHidden/>
          </w:rPr>
          <w:instrText xml:space="preserve"> PAGEREF _Toc28957737 \h </w:instrText>
        </w:r>
        <w:r w:rsidR="00D84BD4">
          <w:rPr>
            <w:noProof/>
            <w:webHidden/>
          </w:rPr>
        </w:r>
        <w:r w:rsidR="00D84BD4">
          <w:rPr>
            <w:noProof/>
            <w:webHidden/>
          </w:rPr>
          <w:fldChar w:fldCharType="separate"/>
        </w:r>
        <w:r w:rsidR="00C244BF">
          <w:rPr>
            <w:noProof/>
            <w:webHidden/>
          </w:rPr>
          <w:t>108</w:t>
        </w:r>
        <w:r w:rsidR="00D84BD4">
          <w:rPr>
            <w:noProof/>
            <w:webHidden/>
          </w:rPr>
          <w:fldChar w:fldCharType="end"/>
        </w:r>
      </w:hyperlink>
    </w:p>
    <w:p w14:paraId="2274634E" w14:textId="63B7EFC9" w:rsidR="00D84BD4" w:rsidRDefault="00000000">
      <w:pPr>
        <w:pStyle w:val="TOC2"/>
        <w:rPr>
          <w:rFonts w:asciiTheme="minorHAnsi" w:eastAsiaTheme="minorEastAsia" w:hAnsiTheme="minorHAnsi" w:cstheme="minorBidi"/>
          <w:b w:val="0"/>
          <w:smallCaps w:val="0"/>
          <w:kern w:val="0"/>
          <w:sz w:val="22"/>
          <w:szCs w:val="22"/>
        </w:rPr>
      </w:pPr>
      <w:hyperlink w:anchor="_Toc28957738" w:history="1">
        <w:r w:rsidR="00D84BD4" w:rsidRPr="00063FBD">
          <w:rPr>
            <w:rStyle w:val="Hyperlink"/>
          </w:rPr>
          <w:t>5.11</w:t>
        </w:r>
        <w:r w:rsidR="00D84BD4">
          <w:rPr>
            <w:rFonts w:asciiTheme="minorHAnsi" w:eastAsiaTheme="minorEastAsia" w:hAnsiTheme="minorHAnsi" w:cstheme="minorBidi"/>
            <w:b w:val="0"/>
            <w:smallCaps w:val="0"/>
            <w:kern w:val="0"/>
            <w:sz w:val="22"/>
            <w:szCs w:val="22"/>
          </w:rPr>
          <w:tab/>
        </w:r>
        <w:r w:rsidR="00D84BD4" w:rsidRPr="00063FBD">
          <w:rPr>
            <w:rStyle w:val="Hyperlink"/>
          </w:rPr>
          <w:t>OUTSTANDING ISSUES</w:t>
        </w:r>
        <w:r w:rsidR="00D84BD4">
          <w:rPr>
            <w:webHidden/>
          </w:rPr>
          <w:tab/>
        </w:r>
        <w:r w:rsidR="00D84BD4">
          <w:rPr>
            <w:webHidden/>
          </w:rPr>
          <w:fldChar w:fldCharType="begin"/>
        </w:r>
        <w:r w:rsidR="00D84BD4">
          <w:rPr>
            <w:webHidden/>
          </w:rPr>
          <w:instrText xml:space="preserve"> PAGEREF _Toc28957738 \h </w:instrText>
        </w:r>
        <w:r w:rsidR="00D84BD4">
          <w:rPr>
            <w:webHidden/>
          </w:rPr>
        </w:r>
        <w:r w:rsidR="00D84BD4">
          <w:rPr>
            <w:webHidden/>
          </w:rPr>
          <w:fldChar w:fldCharType="separate"/>
        </w:r>
        <w:r w:rsidR="00C244BF">
          <w:rPr>
            <w:webHidden/>
          </w:rPr>
          <w:t>108</w:t>
        </w:r>
        <w:r w:rsidR="00D84BD4">
          <w:rPr>
            <w:webHidden/>
          </w:rPr>
          <w:fldChar w:fldCharType="end"/>
        </w:r>
      </w:hyperlink>
    </w:p>
    <w:p w14:paraId="6612703D" w14:textId="77777777" w:rsidR="00E921A2" w:rsidRPr="00121095" w:rsidRDefault="00D84BD4">
      <w:r>
        <w:rPr>
          <w:rFonts w:eastAsia="Times New Roman"/>
          <w:b/>
          <w:smallCaps/>
          <w:noProof/>
          <w:kern w:val="20"/>
          <w:sz w:val="20"/>
          <w:szCs w:val="20"/>
        </w:rPr>
        <w:fldChar w:fldCharType="end"/>
      </w:r>
    </w:p>
    <w:p w14:paraId="6C68CA3F" w14:textId="77777777" w:rsidR="00E921A2" w:rsidRPr="00121095" w:rsidRDefault="00E921A2">
      <w:pPr>
        <w:pStyle w:val="Heading2"/>
      </w:pPr>
      <w:bookmarkStart w:id="7" w:name="_Toc495483507"/>
      <w:bookmarkStart w:id="8" w:name="_Ref425719"/>
      <w:bookmarkStart w:id="9" w:name="_Ref425746"/>
      <w:bookmarkStart w:id="10" w:name="_Toc24273727"/>
      <w:bookmarkStart w:id="11" w:name="_Toc41280963"/>
      <w:bookmarkStart w:id="12" w:name="_Toc43004325"/>
      <w:bookmarkStart w:id="13" w:name="_Ref370218721"/>
      <w:bookmarkStart w:id="14" w:name="_Toc28957685"/>
      <w:bookmarkEnd w:id="6"/>
      <w:r w:rsidRPr="00121095">
        <w:lastRenderedPageBreak/>
        <w:t>INTRODUCTION</w:t>
      </w:r>
      <w:bookmarkEnd w:id="7"/>
      <w:bookmarkEnd w:id="8"/>
      <w:bookmarkEnd w:id="9"/>
      <w:bookmarkEnd w:id="10"/>
      <w:bookmarkEnd w:id="11"/>
      <w:bookmarkEnd w:id="12"/>
      <w:bookmarkEnd w:id="13"/>
      <w:bookmarkEnd w:id="14"/>
      <w:r w:rsidR="00BF2FE6" w:rsidRPr="00121095">
        <w:fldChar w:fldCharType="begin"/>
      </w:r>
      <w:r w:rsidRPr="00121095">
        <w:instrText>xe "Queries: Introduction"</w:instrText>
      </w:r>
      <w:r w:rsidR="00BF2FE6" w:rsidRPr="00121095">
        <w:fldChar w:fldCharType="end"/>
      </w:r>
    </w:p>
    <w:p w14:paraId="0B23B6EB" w14:textId="77777777" w:rsidR="00E921A2" w:rsidRPr="00121095" w:rsidRDefault="00E921A2">
      <w:r w:rsidRPr="00121095">
        <w:t>This chapter defines the rules that apply to queries and to their responses. It also defines the unsolicited display messages because their message syntax is query-like in nature.</w:t>
      </w:r>
    </w:p>
    <w:p w14:paraId="742D1BBA" w14:textId="0070C0B1" w:rsidR="00E921A2" w:rsidRPr="00121095" w:rsidRDefault="00E921A2" w:rsidP="00BF5311">
      <w:r w:rsidRPr="00121095">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C244BF">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C244BF">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C244BF">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C244BF">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14:paraId="7FF7A2AD" w14:textId="77777777">
        <w:trPr>
          <w:tblHeader/>
        </w:trPr>
        <w:tc>
          <w:tcPr>
            <w:tcW w:w="5220" w:type="dxa"/>
            <w:tcBorders>
              <w:top w:val="double" w:sz="4" w:space="0" w:color="auto"/>
              <w:bottom w:val="single" w:sz="4" w:space="0" w:color="auto"/>
            </w:tcBorders>
            <w:shd w:val="pct10" w:color="auto" w:fill="FFFFFF"/>
          </w:tcPr>
          <w:p w14:paraId="018D9DEB" w14:textId="77777777" w:rsidR="00E921A2" w:rsidRPr="00121095" w:rsidRDefault="00E921A2">
            <w:pPr>
              <w:pStyle w:val="OtherTableHeader"/>
            </w:pPr>
            <w:r w:rsidRPr="00121095">
              <w:t>Topic</w:t>
            </w:r>
          </w:p>
        </w:tc>
        <w:tc>
          <w:tcPr>
            <w:tcW w:w="1800" w:type="dxa"/>
            <w:tcBorders>
              <w:top w:val="double" w:sz="4" w:space="0" w:color="auto"/>
              <w:bottom w:val="single" w:sz="4" w:space="0" w:color="auto"/>
            </w:tcBorders>
            <w:shd w:val="pct10" w:color="auto" w:fill="FFFFFF"/>
          </w:tcPr>
          <w:p w14:paraId="30EFF0DA" w14:textId="77777777" w:rsidR="00E921A2" w:rsidRPr="00121095" w:rsidRDefault="00E921A2">
            <w:pPr>
              <w:pStyle w:val="OtherTableHeader"/>
            </w:pPr>
            <w:r w:rsidRPr="00121095">
              <w:t>Section Reference</w:t>
            </w:r>
          </w:p>
        </w:tc>
      </w:tr>
      <w:tr w:rsidR="00E921A2" w:rsidRPr="00E921A2" w14:paraId="7511D91E" w14:textId="77777777">
        <w:tc>
          <w:tcPr>
            <w:tcW w:w="5220" w:type="dxa"/>
            <w:tcBorders>
              <w:top w:val="single" w:sz="4" w:space="0" w:color="auto"/>
              <w:bottom w:val="nil"/>
            </w:tcBorders>
          </w:tcPr>
          <w:p w14:paraId="5A28B720" w14:textId="77777777" w:rsidR="00E921A2" w:rsidRPr="00121095" w:rsidRDefault="00E921A2">
            <w:pPr>
              <w:pStyle w:val="OtherTableBody"/>
              <w:keepNext/>
            </w:pPr>
            <w:r w:rsidRPr="00121095">
              <w:t>Introduction</w:t>
            </w:r>
          </w:p>
        </w:tc>
        <w:tc>
          <w:tcPr>
            <w:tcW w:w="1800" w:type="dxa"/>
            <w:tcBorders>
              <w:top w:val="single" w:sz="4" w:space="0" w:color="auto"/>
              <w:bottom w:val="nil"/>
            </w:tcBorders>
          </w:tcPr>
          <w:p w14:paraId="67063AFD" w14:textId="1E417A56"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C244BF">
              <w:t>5.2</w:t>
            </w:r>
            <w:r w:rsidRPr="00121095">
              <w:fldChar w:fldCharType="end"/>
            </w:r>
          </w:p>
        </w:tc>
      </w:tr>
      <w:tr w:rsidR="00E921A2" w:rsidRPr="00E921A2" w14:paraId="50316158" w14:textId="77777777">
        <w:tc>
          <w:tcPr>
            <w:tcW w:w="5220" w:type="dxa"/>
            <w:tcBorders>
              <w:top w:val="single" w:sz="4" w:space="0" w:color="auto"/>
              <w:bottom w:val="nil"/>
            </w:tcBorders>
          </w:tcPr>
          <w:p w14:paraId="48C3529A" w14:textId="77777777"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14:paraId="0844BDC8" w14:textId="5E36E551" w:rsidR="00E921A2" w:rsidRPr="00121095" w:rsidRDefault="002503D5">
            <w:pPr>
              <w:pStyle w:val="OtherTableBody"/>
            </w:pPr>
            <w:r>
              <w:fldChar w:fldCharType="begin"/>
            </w:r>
            <w:r>
              <w:instrText xml:space="preserve"> REF _Ref465668888 \r \h  \* MERGEFORMAT </w:instrText>
            </w:r>
            <w:r>
              <w:fldChar w:fldCharType="separate"/>
            </w:r>
            <w:r w:rsidR="00C244BF">
              <w:t>5.2.1</w:t>
            </w:r>
            <w:r>
              <w:fldChar w:fldCharType="end"/>
            </w:r>
          </w:p>
        </w:tc>
      </w:tr>
      <w:tr w:rsidR="00E921A2" w:rsidRPr="00E921A2" w14:paraId="4E438651" w14:textId="77777777">
        <w:tc>
          <w:tcPr>
            <w:tcW w:w="5220" w:type="dxa"/>
            <w:tcBorders>
              <w:top w:val="single" w:sz="4" w:space="0" w:color="auto"/>
              <w:bottom w:val="nil"/>
            </w:tcBorders>
          </w:tcPr>
          <w:p w14:paraId="117055F2" w14:textId="77777777" w:rsidR="00E921A2" w:rsidRPr="00121095" w:rsidRDefault="00E921A2">
            <w:pPr>
              <w:pStyle w:val="OtherTableBody"/>
            </w:pPr>
            <w:r w:rsidRPr="00121095">
              <w:t>Evolution of the Query Standard</w:t>
            </w:r>
          </w:p>
        </w:tc>
        <w:tc>
          <w:tcPr>
            <w:tcW w:w="1800" w:type="dxa"/>
            <w:tcBorders>
              <w:top w:val="single" w:sz="4" w:space="0" w:color="auto"/>
              <w:bottom w:val="nil"/>
            </w:tcBorders>
          </w:tcPr>
          <w:p w14:paraId="1D9DEAC0" w14:textId="07227301" w:rsidR="00E921A2" w:rsidRPr="00121095" w:rsidRDefault="002503D5">
            <w:pPr>
              <w:pStyle w:val="OtherTableBody"/>
            </w:pPr>
            <w:r>
              <w:fldChar w:fldCharType="begin"/>
            </w:r>
            <w:r>
              <w:instrText xml:space="preserve"> REF _Ref465668986 \r \h  \* MERGEFORMAT </w:instrText>
            </w:r>
            <w:r>
              <w:fldChar w:fldCharType="separate"/>
            </w:r>
            <w:r w:rsidR="00C244BF">
              <w:t>5.2.2</w:t>
            </w:r>
            <w:r>
              <w:fldChar w:fldCharType="end"/>
            </w:r>
          </w:p>
        </w:tc>
      </w:tr>
      <w:tr w:rsidR="00E921A2" w:rsidRPr="00E921A2" w14:paraId="46B051BE" w14:textId="77777777">
        <w:tc>
          <w:tcPr>
            <w:tcW w:w="5220" w:type="dxa"/>
            <w:tcBorders>
              <w:top w:val="single" w:sz="4" w:space="0" w:color="auto"/>
              <w:bottom w:val="nil"/>
            </w:tcBorders>
          </w:tcPr>
          <w:p w14:paraId="0F849E9B" w14:textId="77777777" w:rsidR="00E921A2" w:rsidRPr="00121095" w:rsidRDefault="00E921A2">
            <w:pPr>
              <w:pStyle w:val="OtherTableBody"/>
            </w:pPr>
            <w:r w:rsidRPr="00121095">
              <w:t>Query Development Methodology</w:t>
            </w:r>
          </w:p>
        </w:tc>
        <w:tc>
          <w:tcPr>
            <w:tcW w:w="1800" w:type="dxa"/>
            <w:tcBorders>
              <w:top w:val="single" w:sz="4" w:space="0" w:color="auto"/>
              <w:bottom w:val="nil"/>
            </w:tcBorders>
          </w:tcPr>
          <w:p w14:paraId="6DC5573B" w14:textId="2CB0AD66" w:rsidR="00E921A2" w:rsidRPr="00121095" w:rsidRDefault="002503D5">
            <w:pPr>
              <w:pStyle w:val="OtherTableBody"/>
            </w:pPr>
            <w:r>
              <w:fldChar w:fldCharType="begin"/>
            </w:r>
            <w:r>
              <w:instrText xml:space="preserve"> REF _Ref465669011 \r \h  \* MERGEFORMAT </w:instrText>
            </w:r>
            <w:r>
              <w:fldChar w:fldCharType="separate"/>
            </w:r>
            <w:r w:rsidR="00C244BF">
              <w:t>5.2.3</w:t>
            </w:r>
            <w:r>
              <w:fldChar w:fldCharType="end"/>
            </w:r>
          </w:p>
        </w:tc>
      </w:tr>
      <w:tr w:rsidR="00E921A2" w:rsidRPr="00E921A2" w14:paraId="09AA47EC" w14:textId="77777777">
        <w:tc>
          <w:tcPr>
            <w:tcW w:w="5220" w:type="dxa"/>
            <w:tcBorders>
              <w:top w:val="single" w:sz="4" w:space="0" w:color="auto"/>
              <w:bottom w:val="nil"/>
            </w:tcBorders>
          </w:tcPr>
          <w:p w14:paraId="753CC1A8" w14:textId="77777777" w:rsidR="00E921A2" w:rsidRPr="00121095" w:rsidRDefault="00E921A2">
            <w:pPr>
              <w:pStyle w:val="OtherTableBody"/>
            </w:pPr>
            <w:r w:rsidRPr="00121095">
              <w:t>Response Formats</w:t>
            </w:r>
          </w:p>
        </w:tc>
        <w:tc>
          <w:tcPr>
            <w:tcW w:w="1800" w:type="dxa"/>
            <w:tcBorders>
              <w:top w:val="single" w:sz="4" w:space="0" w:color="auto"/>
              <w:bottom w:val="nil"/>
            </w:tcBorders>
          </w:tcPr>
          <w:p w14:paraId="36DE4FDB" w14:textId="3ADE921F" w:rsidR="00E921A2" w:rsidRPr="00121095" w:rsidRDefault="002503D5">
            <w:pPr>
              <w:pStyle w:val="OtherTableBody"/>
            </w:pPr>
            <w:r>
              <w:fldChar w:fldCharType="begin"/>
            </w:r>
            <w:r>
              <w:instrText xml:space="preserve"> REF _Ref465657460 \r \h  \* MERGEFORMAT </w:instrText>
            </w:r>
            <w:r>
              <w:fldChar w:fldCharType="separate"/>
            </w:r>
            <w:r w:rsidR="00C244BF">
              <w:t>5.2.4</w:t>
            </w:r>
            <w:r>
              <w:fldChar w:fldCharType="end"/>
            </w:r>
          </w:p>
        </w:tc>
      </w:tr>
      <w:tr w:rsidR="00E921A2" w:rsidRPr="00E921A2" w14:paraId="58E4C6C3" w14:textId="77777777">
        <w:tc>
          <w:tcPr>
            <w:tcW w:w="5220" w:type="dxa"/>
            <w:tcBorders>
              <w:top w:val="single" w:sz="4" w:space="0" w:color="auto"/>
              <w:bottom w:val="nil"/>
            </w:tcBorders>
          </w:tcPr>
          <w:p w14:paraId="6495E786" w14:textId="77777777" w:rsidR="00E921A2" w:rsidRPr="00121095" w:rsidRDefault="00E921A2">
            <w:pPr>
              <w:pStyle w:val="OtherTableBody"/>
            </w:pPr>
            <w:r w:rsidRPr="00121095">
              <w:t>Query Specification Formats</w:t>
            </w:r>
          </w:p>
        </w:tc>
        <w:tc>
          <w:tcPr>
            <w:tcW w:w="1800" w:type="dxa"/>
            <w:tcBorders>
              <w:top w:val="single" w:sz="4" w:space="0" w:color="auto"/>
              <w:bottom w:val="nil"/>
            </w:tcBorders>
          </w:tcPr>
          <w:p w14:paraId="65DFE1C2" w14:textId="02FB6EAC" w:rsidR="00E921A2" w:rsidRPr="00121095" w:rsidRDefault="002503D5">
            <w:pPr>
              <w:pStyle w:val="OtherTableBody"/>
            </w:pPr>
            <w:r>
              <w:fldChar w:fldCharType="begin"/>
            </w:r>
            <w:r>
              <w:instrText xml:space="preserve"> REF _Ref465657549 \r \h  \* MERGEFORMAT </w:instrText>
            </w:r>
            <w:r>
              <w:fldChar w:fldCharType="separate"/>
            </w:r>
            <w:r w:rsidR="00C244BF">
              <w:t>5.2.5</w:t>
            </w:r>
            <w:r>
              <w:fldChar w:fldCharType="end"/>
            </w:r>
          </w:p>
        </w:tc>
      </w:tr>
      <w:tr w:rsidR="00E921A2" w:rsidRPr="00E921A2" w14:paraId="20D5F1DF" w14:textId="77777777">
        <w:tc>
          <w:tcPr>
            <w:tcW w:w="5220" w:type="dxa"/>
            <w:tcBorders>
              <w:top w:val="single" w:sz="4" w:space="0" w:color="auto"/>
              <w:bottom w:val="nil"/>
            </w:tcBorders>
          </w:tcPr>
          <w:p w14:paraId="5BAA0745" w14:textId="77777777"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14:paraId="24E5D981" w14:textId="36B2CE33" w:rsidR="00E921A2" w:rsidRPr="00121095" w:rsidRDefault="002503D5">
            <w:pPr>
              <w:pStyle w:val="OtherTableBody"/>
            </w:pPr>
            <w:r>
              <w:fldChar w:fldCharType="begin"/>
            </w:r>
            <w:r>
              <w:instrText xml:space="preserve"> REF _Ref465156778 \r \h  \* MERGEFORMAT </w:instrText>
            </w:r>
            <w:r>
              <w:fldChar w:fldCharType="separate"/>
            </w:r>
            <w:r w:rsidR="00C244BF">
              <w:t>5.2.6</w:t>
            </w:r>
            <w:r>
              <w:fldChar w:fldCharType="end"/>
            </w:r>
          </w:p>
        </w:tc>
      </w:tr>
      <w:tr w:rsidR="00E921A2" w:rsidRPr="00E921A2" w14:paraId="19A95DDC" w14:textId="77777777">
        <w:tc>
          <w:tcPr>
            <w:tcW w:w="5220" w:type="dxa"/>
            <w:tcBorders>
              <w:top w:val="single" w:sz="4" w:space="0" w:color="auto"/>
              <w:bottom w:val="nil"/>
            </w:tcBorders>
          </w:tcPr>
          <w:p w14:paraId="4AACC0D7" w14:textId="77777777" w:rsidR="00E921A2" w:rsidRPr="00121095" w:rsidRDefault="00E921A2">
            <w:pPr>
              <w:pStyle w:val="OtherTableBody"/>
            </w:pPr>
            <w:r w:rsidRPr="00121095">
              <w:t>Query/Response Profile</w:t>
            </w:r>
          </w:p>
        </w:tc>
        <w:tc>
          <w:tcPr>
            <w:tcW w:w="1800" w:type="dxa"/>
            <w:tcBorders>
              <w:top w:val="single" w:sz="4" w:space="0" w:color="auto"/>
              <w:bottom w:val="nil"/>
            </w:tcBorders>
          </w:tcPr>
          <w:p w14:paraId="606EE739" w14:textId="20EB72A3" w:rsidR="00E921A2" w:rsidRPr="00121095" w:rsidRDefault="002503D5">
            <w:pPr>
              <w:pStyle w:val="OtherTableBody"/>
            </w:pPr>
            <w:r>
              <w:fldChar w:fldCharType="begin"/>
            </w:r>
            <w:r>
              <w:instrText xml:space="preserve"> REF _Ref465156941 \r \h  \* MERGEFORMAT </w:instrText>
            </w:r>
            <w:r>
              <w:fldChar w:fldCharType="separate"/>
            </w:r>
            <w:r w:rsidR="00C244BF">
              <w:t>0</w:t>
            </w:r>
            <w:r>
              <w:fldChar w:fldCharType="end"/>
            </w:r>
          </w:p>
        </w:tc>
      </w:tr>
      <w:tr w:rsidR="00E921A2" w:rsidRPr="00E921A2" w14:paraId="32F50010" w14:textId="77777777">
        <w:tc>
          <w:tcPr>
            <w:tcW w:w="5220" w:type="dxa"/>
            <w:tcBorders>
              <w:top w:val="single" w:sz="4" w:space="0" w:color="auto"/>
              <w:bottom w:val="nil"/>
            </w:tcBorders>
          </w:tcPr>
          <w:p w14:paraId="118286D5" w14:textId="77777777" w:rsidR="00E921A2" w:rsidRPr="00121095" w:rsidRDefault="00E921A2">
            <w:pPr>
              <w:pStyle w:val="OtherTableBody"/>
            </w:pPr>
            <w:r w:rsidRPr="00121095">
              <w:t>Query/Response Message Pairs</w:t>
            </w:r>
          </w:p>
        </w:tc>
        <w:tc>
          <w:tcPr>
            <w:tcW w:w="1800" w:type="dxa"/>
            <w:tcBorders>
              <w:top w:val="single" w:sz="4" w:space="0" w:color="auto"/>
              <w:bottom w:val="nil"/>
            </w:tcBorders>
          </w:tcPr>
          <w:p w14:paraId="577B5EE9" w14:textId="140B622C" w:rsidR="00E921A2" w:rsidRPr="00121095" w:rsidRDefault="002503D5">
            <w:pPr>
              <w:pStyle w:val="OtherTableBody"/>
            </w:pPr>
            <w:r>
              <w:fldChar w:fldCharType="begin"/>
            </w:r>
            <w:r>
              <w:instrText xml:space="preserve"> REF _Ref465157109 \r \h  \* MERGEFORMAT </w:instrText>
            </w:r>
            <w:r>
              <w:fldChar w:fldCharType="separate"/>
            </w:r>
            <w:r w:rsidR="00C244BF">
              <w:t>5.3.3.4</w:t>
            </w:r>
            <w:r>
              <w:fldChar w:fldCharType="end"/>
            </w:r>
          </w:p>
        </w:tc>
      </w:tr>
      <w:tr w:rsidR="00E921A2" w:rsidRPr="00E921A2" w14:paraId="7634EA7E" w14:textId="77777777">
        <w:tc>
          <w:tcPr>
            <w:tcW w:w="5220" w:type="dxa"/>
            <w:tcBorders>
              <w:top w:val="single" w:sz="4" w:space="0" w:color="auto"/>
              <w:bottom w:val="nil"/>
            </w:tcBorders>
          </w:tcPr>
          <w:p w14:paraId="7C104378" w14:textId="77777777" w:rsidR="00E921A2" w:rsidRPr="00121095" w:rsidRDefault="00E921A2">
            <w:pPr>
              <w:pStyle w:val="OtherTableBody"/>
            </w:pPr>
            <w:r w:rsidRPr="00121095">
              <w:t>Query/Response Message Segments</w:t>
            </w:r>
          </w:p>
        </w:tc>
        <w:tc>
          <w:tcPr>
            <w:tcW w:w="1800" w:type="dxa"/>
            <w:tcBorders>
              <w:top w:val="single" w:sz="4" w:space="0" w:color="auto"/>
              <w:bottom w:val="nil"/>
            </w:tcBorders>
          </w:tcPr>
          <w:p w14:paraId="16F954BF" w14:textId="12BD3853" w:rsidR="00E921A2" w:rsidRPr="00121095" w:rsidRDefault="002503D5">
            <w:pPr>
              <w:pStyle w:val="OtherTableBody"/>
            </w:pPr>
            <w:r>
              <w:fldChar w:fldCharType="begin"/>
            </w:r>
            <w:r>
              <w:instrText xml:space="preserve"> REF _Ref490990034 \r \h  \* MERGEFORMAT </w:instrText>
            </w:r>
            <w:r>
              <w:fldChar w:fldCharType="separate"/>
            </w:r>
            <w:r w:rsidR="00C244BF">
              <w:t>0</w:t>
            </w:r>
            <w:r>
              <w:fldChar w:fldCharType="end"/>
            </w:r>
          </w:p>
        </w:tc>
      </w:tr>
      <w:tr w:rsidR="00E921A2" w:rsidRPr="00E921A2" w14:paraId="41532B0B" w14:textId="77777777">
        <w:tc>
          <w:tcPr>
            <w:tcW w:w="5220" w:type="dxa"/>
            <w:tcBorders>
              <w:top w:val="single" w:sz="4" w:space="0" w:color="auto"/>
              <w:bottom w:val="nil"/>
            </w:tcBorders>
          </w:tcPr>
          <w:p w14:paraId="6714CC12" w14:textId="77777777" w:rsidR="00E921A2" w:rsidRPr="00121095" w:rsidRDefault="00E921A2">
            <w:pPr>
              <w:pStyle w:val="OtherTableBody"/>
            </w:pPr>
            <w:r w:rsidRPr="00121095">
              <w:t>Auxiliary Query Protocols</w:t>
            </w:r>
          </w:p>
        </w:tc>
        <w:tc>
          <w:tcPr>
            <w:tcW w:w="1800" w:type="dxa"/>
            <w:tcBorders>
              <w:top w:val="single" w:sz="4" w:space="0" w:color="auto"/>
              <w:bottom w:val="nil"/>
            </w:tcBorders>
          </w:tcPr>
          <w:p w14:paraId="23E5C8C0" w14:textId="5F9DFE71" w:rsidR="00E921A2" w:rsidRPr="00121095" w:rsidRDefault="002503D5">
            <w:pPr>
              <w:pStyle w:val="OtherTableBody"/>
            </w:pPr>
            <w:r>
              <w:fldChar w:fldCharType="begin"/>
            </w:r>
            <w:r>
              <w:instrText xml:space="preserve"> REF _Ref490990067 \r \h  \* MERGEFORMAT </w:instrText>
            </w:r>
            <w:r>
              <w:fldChar w:fldCharType="separate"/>
            </w:r>
            <w:r w:rsidR="00C244BF">
              <w:t>5.6</w:t>
            </w:r>
            <w:r>
              <w:fldChar w:fldCharType="end"/>
            </w:r>
          </w:p>
        </w:tc>
      </w:tr>
      <w:tr w:rsidR="00E921A2" w:rsidRPr="00E921A2" w14:paraId="599D3C4B" w14:textId="77777777">
        <w:tc>
          <w:tcPr>
            <w:tcW w:w="5220" w:type="dxa"/>
            <w:tcBorders>
              <w:top w:val="single" w:sz="4" w:space="0" w:color="auto"/>
              <w:bottom w:val="nil"/>
            </w:tcBorders>
          </w:tcPr>
          <w:p w14:paraId="2EA70ECD" w14:textId="77777777" w:rsidR="00E921A2" w:rsidRPr="00121095" w:rsidRDefault="00E921A2">
            <w:pPr>
              <w:pStyle w:val="OtherTableBody"/>
            </w:pPr>
            <w:r w:rsidRPr="00121095">
              <w:t xml:space="preserve">Publish and </w:t>
            </w:r>
            <w:proofErr w:type="gramStart"/>
            <w:r w:rsidRPr="00121095">
              <w:t>Subscribe</w:t>
            </w:r>
            <w:proofErr w:type="gramEnd"/>
          </w:p>
        </w:tc>
        <w:tc>
          <w:tcPr>
            <w:tcW w:w="1800" w:type="dxa"/>
            <w:tcBorders>
              <w:top w:val="single" w:sz="4" w:space="0" w:color="auto"/>
              <w:bottom w:val="nil"/>
            </w:tcBorders>
          </w:tcPr>
          <w:p w14:paraId="59EFA517" w14:textId="1E791064" w:rsidR="00E921A2" w:rsidRPr="00121095" w:rsidRDefault="002503D5">
            <w:pPr>
              <w:pStyle w:val="OtherTableBody"/>
            </w:pPr>
            <w:r>
              <w:fldChar w:fldCharType="begin"/>
            </w:r>
            <w:r>
              <w:instrText xml:space="preserve"> REF _Ref490990086 \r \h  \* MERGEFORMAT </w:instrText>
            </w:r>
            <w:r>
              <w:fldChar w:fldCharType="separate"/>
            </w:r>
            <w:r w:rsidR="00C244BF">
              <w:t>5.7</w:t>
            </w:r>
            <w:r>
              <w:fldChar w:fldCharType="end"/>
            </w:r>
          </w:p>
        </w:tc>
      </w:tr>
      <w:tr w:rsidR="00E921A2" w:rsidRPr="00E921A2" w14:paraId="0EB0BB26" w14:textId="77777777">
        <w:tc>
          <w:tcPr>
            <w:tcW w:w="5220" w:type="dxa"/>
            <w:tcBorders>
              <w:top w:val="single" w:sz="4" w:space="0" w:color="auto"/>
              <w:bottom w:val="nil"/>
            </w:tcBorders>
          </w:tcPr>
          <w:p w14:paraId="001EFA64" w14:textId="77777777" w:rsidR="00E921A2" w:rsidRPr="00121095" w:rsidRDefault="00E921A2">
            <w:pPr>
              <w:pStyle w:val="OtherTableBody"/>
            </w:pPr>
            <w:r w:rsidRPr="00121095">
              <w:t>Query Implementation Considerations</w:t>
            </w:r>
          </w:p>
        </w:tc>
        <w:bookmarkStart w:id="15" w:name="_Hlt490990089"/>
        <w:tc>
          <w:tcPr>
            <w:tcW w:w="1800" w:type="dxa"/>
            <w:tcBorders>
              <w:top w:val="single" w:sz="4" w:space="0" w:color="auto"/>
              <w:bottom w:val="nil"/>
            </w:tcBorders>
          </w:tcPr>
          <w:p w14:paraId="3F788C72" w14:textId="51678D19"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C244BF">
              <w:t>5.8</w:t>
            </w:r>
            <w:r w:rsidRPr="00121095">
              <w:fldChar w:fldCharType="end"/>
            </w:r>
            <w:bookmarkEnd w:id="15"/>
          </w:p>
        </w:tc>
      </w:tr>
      <w:tr w:rsidR="00E921A2" w:rsidRPr="00E921A2" w14:paraId="40B70B48" w14:textId="77777777">
        <w:tc>
          <w:tcPr>
            <w:tcW w:w="5220" w:type="dxa"/>
            <w:tcBorders>
              <w:top w:val="single" w:sz="4" w:space="0" w:color="auto"/>
              <w:bottom w:val="nil"/>
            </w:tcBorders>
          </w:tcPr>
          <w:p w14:paraId="2D08587A" w14:textId="77777777" w:rsidR="00E921A2" w:rsidRPr="00121095" w:rsidRDefault="00E921A2">
            <w:pPr>
              <w:pStyle w:val="OtherTableBody"/>
            </w:pPr>
            <w:r w:rsidRPr="00121095">
              <w:t>Query/Response Message Examples</w:t>
            </w:r>
          </w:p>
        </w:tc>
        <w:tc>
          <w:tcPr>
            <w:tcW w:w="1800" w:type="dxa"/>
            <w:tcBorders>
              <w:top w:val="single" w:sz="4" w:space="0" w:color="auto"/>
              <w:bottom w:val="nil"/>
            </w:tcBorders>
          </w:tcPr>
          <w:p w14:paraId="34371896" w14:textId="77A9B6D8" w:rsidR="00E921A2" w:rsidRPr="00121095" w:rsidRDefault="002503D5">
            <w:pPr>
              <w:pStyle w:val="OtherTableBody"/>
            </w:pPr>
            <w:r>
              <w:fldChar w:fldCharType="begin"/>
            </w:r>
            <w:r>
              <w:instrText xml:space="preserve"> REF _Ref465144267 \r \h  \* MERGEFORMAT </w:instrText>
            </w:r>
            <w:r>
              <w:fldChar w:fldCharType="separate"/>
            </w:r>
            <w:r w:rsidR="00C244BF">
              <w:t>5.9</w:t>
            </w:r>
            <w:r>
              <w:fldChar w:fldCharType="end"/>
            </w:r>
          </w:p>
        </w:tc>
      </w:tr>
      <w:tr w:rsidR="00E921A2" w:rsidRPr="00E921A2" w14:paraId="13457E6D" w14:textId="77777777">
        <w:tc>
          <w:tcPr>
            <w:tcW w:w="5220" w:type="dxa"/>
            <w:tcBorders>
              <w:top w:val="single" w:sz="4" w:space="0" w:color="auto"/>
              <w:bottom w:val="nil"/>
            </w:tcBorders>
          </w:tcPr>
          <w:p w14:paraId="4938AC5C" w14:textId="77777777" w:rsidR="00E921A2" w:rsidRPr="00121095" w:rsidRDefault="00E921A2">
            <w:pPr>
              <w:pStyle w:val="OtherTableBody"/>
            </w:pPr>
            <w:r w:rsidRPr="00121095">
              <w:t xml:space="preserve">Superseded Query/Response Trigger Events </w:t>
            </w:r>
            <w:proofErr w:type="gramStart"/>
            <w:r w:rsidRPr="00121095">
              <w:t>and  Message</w:t>
            </w:r>
            <w:proofErr w:type="gramEnd"/>
            <w:r w:rsidRPr="00121095">
              <w:t xml:space="preserve"> Pairs </w:t>
            </w:r>
          </w:p>
        </w:tc>
        <w:tc>
          <w:tcPr>
            <w:tcW w:w="1800" w:type="dxa"/>
            <w:tcBorders>
              <w:top w:val="single" w:sz="4" w:space="0" w:color="auto"/>
              <w:bottom w:val="nil"/>
            </w:tcBorders>
          </w:tcPr>
          <w:p w14:paraId="1E393225" w14:textId="3C932DEE" w:rsidR="00E921A2" w:rsidRPr="00121095" w:rsidRDefault="002503D5">
            <w:pPr>
              <w:pStyle w:val="OtherTableBody"/>
            </w:pPr>
            <w:r>
              <w:fldChar w:fldCharType="begin"/>
            </w:r>
            <w:r>
              <w:instrText xml:space="preserve"> REF _Ref465144296 \r \h  \* MERGEFORMAT </w:instrText>
            </w:r>
            <w:r>
              <w:fldChar w:fldCharType="separate"/>
            </w:r>
            <w:r w:rsidR="00C244BF">
              <w:t>5.10</w:t>
            </w:r>
            <w:r>
              <w:fldChar w:fldCharType="end"/>
            </w:r>
          </w:p>
        </w:tc>
      </w:tr>
      <w:tr w:rsidR="00E921A2" w:rsidRPr="00E921A2" w14:paraId="20BECA63" w14:textId="77777777">
        <w:tc>
          <w:tcPr>
            <w:tcW w:w="5220" w:type="dxa"/>
            <w:tcBorders>
              <w:top w:val="single" w:sz="4" w:space="0" w:color="auto"/>
              <w:bottom w:val="nil"/>
            </w:tcBorders>
          </w:tcPr>
          <w:p w14:paraId="6C0FCBED" w14:textId="77777777"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14:paraId="350F2302" w14:textId="7848D976" w:rsidR="00E921A2" w:rsidRPr="00121095" w:rsidRDefault="002503D5">
            <w:pPr>
              <w:pStyle w:val="OtherTableBody"/>
            </w:pPr>
            <w:r>
              <w:fldChar w:fldCharType="begin"/>
            </w:r>
            <w:r>
              <w:instrText xml:space="preserve"> REF _Ref465669473 \r \h  \* MERGEFORMAT </w:instrText>
            </w:r>
            <w:r>
              <w:fldChar w:fldCharType="separate"/>
            </w:r>
            <w:r w:rsidR="00C244BF">
              <w:t>5.10.1</w:t>
            </w:r>
            <w:r>
              <w:fldChar w:fldCharType="end"/>
            </w:r>
          </w:p>
        </w:tc>
      </w:tr>
      <w:tr w:rsidR="00E921A2" w:rsidRPr="00E921A2" w14:paraId="3533A386" w14:textId="77777777">
        <w:tc>
          <w:tcPr>
            <w:tcW w:w="5220" w:type="dxa"/>
            <w:tcBorders>
              <w:top w:val="single" w:sz="4" w:space="0" w:color="auto"/>
              <w:bottom w:val="nil"/>
            </w:tcBorders>
          </w:tcPr>
          <w:p w14:paraId="5266F674" w14:textId="77777777"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14:paraId="5309ACB6" w14:textId="253A2568" w:rsidR="00E921A2" w:rsidRPr="00121095" w:rsidRDefault="002503D5">
            <w:pPr>
              <w:pStyle w:val="OtherTableBody"/>
            </w:pPr>
            <w:r>
              <w:fldChar w:fldCharType="begin"/>
            </w:r>
            <w:r>
              <w:instrText xml:space="preserve"> REF _Ref465669510 \r \h  \* MERGEFORMAT </w:instrText>
            </w:r>
            <w:r>
              <w:fldChar w:fldCharType="separate"/>
            </w:r>
            <w:r w:rsidR="00C244BF">
              <w:t>5.10.2</w:t>
            </w:r>
            <w:r>
              <w:fldChar w:fldCharType="end"/>
            </w:r>
          </w:p>
        </w:tc>
      </w:tr>
      <w:tr w:rsidR="00E921A2" w:rsidRPr="00E921A2" w14:paraId="061153DE" w14:textId="77777777">
        <w:tc>
          <w:tcPr>
            <w:tcW w:w="5220" w:type="dxa"/>
            <w:tcBorders>
              <w:top w:val="single" w:sz="4" w:space="0" w:color="auto"/>
              <w:bottom w:val="double" w:sz="4" w:space="0" w:color="auto"/>
            </w:tcBorders>
          </w:tcPr>
          <w:p w14:paraId="19152A9E" w14:textId="77777777"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14:paraId="5C10A831" w14:textId="6CF70772" w:rsidR="00E921A2" w:rsidRPr="00121095" w:rsidRDefault="002503D5">
            <w:pPr>
              <w:pStyle w:val="OtherTableBody"/>
            </w:pPr>
            <w:r>
              <w:fldChar w:fldCharType="begin"/>
            </w:r>
            <w:r>
              <w:instrText xml:space="preserve"> REF _Ref490647039 \r \h  \* MERGEFORMAT </w:instrText>
            </w:r>
            <w:r>
              <w:fldChar w:fldCharType="separate"/>
            </w:r>
            <w:r w:rsidR="00C244BF">
              <w:t>5.11</w:t>
            </w:r>
            <w:r>
              <w:fldChar w:fldCharType="end"/>
            </w:r>
          </w:p>
        </w:tc>
      </w:tr>
    </w:tbl>
    <w:p w14:paraId="61CB2CFC" w14:textId="77777777" w:rsidR="00E921A2" w:rsidRPr="00121095" w:rsidRDefault="00E921A2"/>
    <w:p w14:paraId="4A89A85F" w14:textId="77777777"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14:paraId="1E0D22C6" w14:textId="77777777" w:rsidR="00E921A2" w:rsidRPr="00121095" w:rsidRDefault="00E921A2">
      <w:pPr>
        <w:pStyle w:val="NormalListAlpha"/>
        <w:tabs>
          <w:tab w:val="num" w:pos="1368"/>
        </w:tabs>
      </w:pPr>
      <w:r w:rsidRPr="00121095">
        <w:t>data regarding a single patient, e.g., send all lab results for patient #123456</w:t>
      </w:r>
    </w:p>
    <w:p w14:paraId="78FBCCBC" w14:textId="77777777" w:rsidR="00E921A2" w:rsidRPr="00121095" w:rsidRDefault="00E921A2">
      <w:pPr>
        <w:pStyle w:val="NormalListAlpha"/>
        <w:tabs>
          <w:tab w:val="num" w:pos="1368"/>
        </w:tabs>
      </w:pPr>
      <w:r w:rsidRPr="00121095">
        <w:t>data regarding multiple patients, e.g., send the list of patients whose attending physician is Dr. #123</w:t>
      </w:r>
    </w:p>
    <w:p w14:paraId="6EEA3B16" w14:textId="77777777" w:rsidR="00E921A2" w:rsidRPr="00121095" w:rsidRDefault="00E921A2">
      <w:pPr>
        <w:pStyle w:val="NormalListAlpha"/>
        <w:tabs>
          <w:tab w:val="num" w:pos="1368"/>
        </w:tabs>
      </w:pPr>
      <w:r w:rsidRPr="00121095">
        <w:t>data that is not patient related, e.g., send the age specific normal values for serum protein.</w:t>
      </w:r>
    </w:p>
    <w:p w14:paraId="2AE99F53" w14:textId="77777777" w:rsidR="00E921A2" w:rsidRPr="00121095" w:rsidRDefault="00E921A2">
      <w:pPr>
        <w:pStyle w:val="NormalListAlpha"/>
        <w:tabs>
          <w:tab w:val="num" w:pos="1368"/>
        </w:tabs>
      </w:pPr>
      <w:r w:rsidRPr="00121095">
        <w:t xml:space="preserve">data within a specified time range, e.g., send all serum glucose results, reported between January 1, </w:t>
      </w:r>
      <w:proofErr w:type="gramStart"/>
      <w:r w:rsidRPr="00121095">
        <w:t>1998</w:t>
      </w:r>
      <w:proofErr w:type="gramEnd"/>
      <w:r w:rsidRPr="00121095">
        <w:t xml:space="preserve"> through December 31, 1999, for patient #123456.</w:t>
      </w:r>
    </w:p>
    <w:p w14:paraId="5F91EF05" w14:textId="77777777" w:rsidR="00E921A2" w:rsidRPr="00121095" w:rsidRDefault="00E921A2">
      <w:r w:rsidRPr="00121095">
        <w:t xml:space="preserve">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w:t>
      </w:r>
      <w:proofErr w:type="gramStart"/>
      <w:r w:rsidRPr="00121095">
        <w:t>functionally-specific</w:t>
      </w:r>
      <w:proofErr w:type="gramEnd"/>
      <w:r w:rsidRPr="00121095">
        <w:t xml:space="preserve"> chapters define detailed content of the query/response segment patterns within those chapters.</w:t>
      </w:r>
    </w:p>
    <w:p w14:paraId="7C8B71AC" w14:textId="77777777" w:rsidR="00E921A2" w:rsidRPr="00121095" w:rsidRDefault="00E921A2">
      <w:proofErr w:type="gramStart"/>
      <w:r w:rsidRPr="00121095">
        <w:lastRenderedPageBreak/>
        <w:t>In particular, there</w:t>
      </w:r>
      <w:proofErr w:type="gramEnd"/>
      <w:r w:rsidRPr="00121095">
        <w:t xml:space="preserve"> is no implication that a specific system SHALL support generalized queries or Conformance Statements to comply with the Standard.  Rather, these transactions provide a format, or a set of tools to support queries to the extent desired by the institution.  The resources available and local policies will influence the type of queries that MAY BE implemented.</w:t>
      </w:r>
    </w:p>
    <w:p w14:paraId="0C94D20B" w14:textId="77777777" w:rsidR="00E921A2" w:rsidRPr="00121095" w:rsidRDefault="00E921A2">
      <w:pPr>
        <w:pStyle w:val="Heading3"/>
      </w:pPr>
      <w:bookmarkStart w:id="16" w:name="_Ref465668888"/>
      <w:bookmarkStart w:id="17" w:name="_Toc495483508"/>
      <w:bookmarkStart w:id="18" w:name="_Toc24273728"/>
      <w:bookmarkStart w:id="19" w:name="_Toc41280964"/>
      <w:bookmarkStart w:id="20" w:name="_Toc43004326"/>
      <w:bookmarkStart w:id="21" w:name="_Toc28957686"/>
      <w:bookmarkStart w:id="22" w:name="_Toc348257234"/>
      <w:bookmarkStart w:id="23" w:name="_Toc348257570"/>
      <w:bookmarkStart w:id="24" w:name="_Toc348263192"/>
      <w:bookmarkStart w:id="25" w:name="_Toc348336521"/>
      <w:bookmarkStart w:id="26" w:name="_Toc348770009"/>
      <w:bookmarkStart w:id="27" w:name="_Toc348856151"/>
      <w:bookmarkStart w:id="28" w:name="_Toc348866572"/>
      <w:bookmarkStart w:id="29" w:name="_Toc348947802"/>
      <w:bookmarkStart w:id="30" w:name="_Toc349735383"/>
      <w:bookmarkStart w:id="31" w:name="_Toc349735826"/>
      <w:bookmarkStart w:id="32" w:name="_Toc349735980"/>
      <w:bookmarkStart w:id="33" w:name="_Toc349803712"/>
      <w:bookmarkStart w:id="34" w:name="_Ref358262916"/>
      <w:bookmarkStart w:id="35" w:name="_Toc359235991"/>
      <w:r w:rsidRPr="00121095">
        <w:t>Query/response model</w:t>
      </w:r>
      <w:bookmarkEnd w:id="16"/>
      <w:bookmarkEnd w:id="17"/>
      <w:bookmarkEnd w:id="18"/>
      <w:bookmarkEnd w:id="19"/>
      <w:bookmarkEnd w:id="20"/>
      <w:bookmarkEnd w:id="21"/>
      <w:r w:rsidR="00BF2FE6" w:rsidRPr="00121095">
        <w:fldChar w:fldCharType="begin"/>
      </w:r>
      <w:r w:rsidRPr="00121095">
        <w:instrText xml:space="preserve"> XE "Query/response model" </w:instrText>
      </w:r>
      <w:r w:rsidR="00BF2FE6" w:rsidRPr="00121095">
        <w:fldChar w:fldCharType="end"/>
      </w:r>
    </w:p>
    <w:p w14:paraId="444A9B88" w14:textId="77777777"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Within each model, one system assumes the role of initiator and the other system assumes the role of responder. HL7 queries follow the "interrogative" style of messaging as described below.</w:t>
      </w:r>
    </w:p>
    <w:p w14:paraId="7D3D7856" w14:textId="77777777" w:rsidR="00E921A2" w:rsidRPr="00121095" w:rsidRDefault="00E921A2">
      <w:pPr>
        <w:pStyle w:val="NormalIndented"/>
        <w:jc w:val="both"/>
      </w:pPr>
      <w:r w:rsidRPr="00121095">
        <w:object w:dxaOrig="9649" w:dyaOrig="6859" w14:anchorId="455DA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15pt;height:250.65pt" o:ole="" fillcolor="window">
            <v:imagedata r:id="rId11" o:title=""/>
          </v:shape>
          <o:OLEObject Type="Embed" ProgID="Visio.Drawing.11" ShapeID="_x0000_i1025" DrawAspect="Content" ObjectID="_1724242565" r:id="rId12"/>
        </w:object>
      </w:r>
    </w:p>
    <w:p w14:paraId="3A3E6378" w14:textId="77777777"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w:t>
      </w:r>
      <w:proofErr w:type="gramStart"/>
      <w:r w:rsidRPr="00121095">
        <w:t>particular technology</w:t>
      </w:r>
      <w:proofErr w:type="gramEnd"/>
      <w:r w:rsidRPr="00121095">
        <w:t xml:space="preserve"> or architecture.</w:t>
      </w:r>
    </w:p>
    <w:p w14:paraId="067ABF8D" w14:textId="77777777"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Strong"/>
        </w:rPr>
        <w:t>events</w:t>
      </w:r>
      <w:r w:rsidRPr="00121095">
        <w:t xml:space="preserve"> such as the ORU and RDS.  </w:t>
      </w:r>
      <w:r w:rsidRPr="00121095">
        <w:rPr>
          <w:rStyle w:val="Strong"/>
        </w:rPr>
        <w:t>Clients</w:t>
      </w:r>
      <w:r w:rsidRPr="00121095">
        <w:t xml:space="preserve"> (</w:t>
      </w:r>
      <w:r w:rsidRPr="00121095">
        <w:rPr>
          <w:rStyle w:val="Strong"/>
        </w:rPr>
        <w:t>interested parties</w:t>
      </w:r>
      <w:r w:rsidRPr="00121095">
        <w:t xml:space="preserve">) that desire information that resides on a </w:t>
      </w:r>
      <w:r w:rsidRPr="00121095">
        <w:rPr>
          <w:rStyle w:val="Strong"/>
        </w:rPr>
        <w:t>Server</w:t>
      </w:r>
      <w:r w:rsidRPr="00121095">
        <w:t xml:space="preserve"> or </w:t>
      </w:r>
      <w:r w:rsidRPr="00121095">
        <w:rPr>
          <w:rStyle w:val="Strong"/>
        </w:rPr>
        <w:t>data owner</w:t>
      </w:r>
      <w:r w:rsidRPr="00121095">
        <w:t xml:space="preserve"> may "subscribe" to be updated when new information is available on the Server. The Server initiates a transmission of event information.  This transmission may be to a single </w:t>
      </w:r>
      <w:proofErr w:type="gramStart"/>
      <w:r w:rsidRPr="00121095">
        <w:t>Client, or</w:t>
      </w:r>
      <w:proofErr w:type="gramEnd"/>
      <w:r w:rsidRPr="00121095">
        <w:t xml:space="preserve"> may be a broadcast to multiple Clients. Each Client responds with an acknowledgement of receipt.</w:t>
      </w:r>
    </w:p>
    <w:p w14:paraId="2E13263E" w14:textId="77777777"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14:paraId="2FAEDDD5" w14:textId="77777777" w:rsidR="00E921A2" w:rsidRPr="00121095" w:rsidRDefault="00E921A2">
      <w:pPr>
        <w:pStyle w:val="NormalIndented"/>
      </w:pPr>
      <w:r w:rsidRPr="00121095">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14:paraId="62810EE4" w14:textId="77777777"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w:t>
      </w:r>
      <w:proofErr w:type="gramStart"/>
      <w:r w:rsidRPr="00121095">
        <w:t>Thus</w:t>
      </w:r>
      <w:proofErr w:type="gramEnd"/>
      <w:r w:rsidRPr="00121095">
        <w:t xml:space="preserve"> the roles of the intercommunicating applications may change according to the messaging needs. </w:t>
      </w:r>
      <w:r w:rsidRPr="00121095">
        <w:rPr>
          <w:i/>
          <w:iCs/>
        </w:rPr>
        <w:t>i.e.</w:t>
      </w:r>
      <w:r w:rsidRPr="00121095">
        <w:t xml:space="preserve">,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w:t>
      </w:r>
      <w:r w:rsidRPr="00121095">
        <w:lastRenderedPageBreak/>
        <w:t>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xml:space="preserve">" are used as shorthand synonyms for "requesting system/application" and "responding system/application" without implying the assumption of a client/server architecture. Likewise, the support for "publish and subscribe" does not assume a particular operating system or </w:t>
      </w:r>
      <w:proofErr w:type="gramStart"/>
      <w:r w:rsidRPr="00121095">
        <w:t>architecture, but</w:t>
      </w:r>
      <w:proofErr w:type="gramEnd"/>
      <w:r w:rsidRPr="00121095">
        <w:t xml:space="preserve">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121095">
        <w:rPr>
          <w:b/>
        </w:rPr>
        <w:t xml:space="preserve"> </w:t>
      </w:r>
    </w:p>
    <w:p w14:paraId="0C252ADB" w14:textId="77777777" w:rsidR="00E921A2" w:rsidRPr="00121095" w:rsidRDefault="00E921A2">
      <w:pPr>
        <w:pStyle w:val="Heading3"/>
      </w:pPr>
      <w:bookmarkStart w:id="36" w:name="_Ref465668986"/>
      <w:bookmarkStart w:id="37" w:name="_Toc495483509"/>
      <w:bookmarkStart w:id="38" w:name="_Toc24273729"/>
      <w:bookmarkStart w:id="39" w:name="_Toc41280965"/>
      <w:bookmarkStart w:id="40" w:name="_Toc43004327"/>
      <w:bookmarkStart w:id="41" w:name="_Toc28957687"/>
      <w:r w:rsidRPr="00121095">
        <w:t>Evolution of the query standard</w:t>
      </w:r>
      <w:bookmarkEnd w:id="36"/>
      <w:bookmarkEnd w:id="37"/>
      <w:bookmarkEnd w:id="38"/>
      <w:bookmarkEnd w:id="39"/>
      <w:bookmarkEnd w:id="40"/>
      <w:bookmarkEnd w:id="41"/>
      <w:r w:rsidR="00BF2FE6" w:rsidRPr="00121095">
        <w:fldChar w:fldCharType="begin"/>
      </w:r>
      <w:r w:rsidRPr="00121095">
        <w:instrText>xe "Queries: message definition"</w:instrText>
      </w:r>
      <w:r w:rsidR="00BF2FE6" w:rsidRPr="00121095">
        <w:fldChar w:fldCharType="end"/>
      </w:r>
    </w:p>
    <w:p w14:paraId="08E9C7DD" w14:textId="77777777"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14:paraId="0BA51486" w14:textId="77777777"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14:paraId="571104BD" w14:textId="77777777" w:rsidR="00E921A2" w:rsidRPr="00121095" w:rsidRDefault="00E921A2">
      <w:pPr>
        <w:pStyle w:val="NormalIndented"/>
      </w:pPr>
      <w:r w:rsidRPr="00121095">
        <w:t xml:space="preserve">Originally, the parameters of an HL7 query were carried by the QRD and QRF segments.  Because these segments were intended to be used by all queries, the content of these segments could only be loosely defined. Such "original mode queries" </w:t>
      </w:r>
      <w:proofErr w:type="gramStart"/>
      <w:r w:rsidRPr="00121095">
        <w:t>actually represent</w:t>
      </w:r>
      <w:proofErr w:type="gramEnd"/>
      <w:r w:rsidRPr="00121095">
        <w:t xml:space="preserve"> just a starting point for defining queries.  </w:t>
      </w:r>
    </w:p>
    <w:p w14:paraId="42EF9902" w14:textId="77777777"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14:paraId="7CCDAD1A" w14:textId="77777777" w:rsidR="00E921A2" w:rsidRPr="00121095" w:rsidRDefault="00E921A2">
      <w:pPr>
        <w:pStyle w:val="NormalIndented"/>
        <w:rPr>
          <w:rStyle w:val="Strong"/>
        </w:rPr>
      </w:pPr>
      <w:r w:rsidRPr="00121095">
        <w:rPr>
          <w:rStyle w:val="Strong"/>
        </w:rPr>
        <w:t>Enhanced Mode Queries</w:t>
      </w:r>
      <w:r w:rsidR="00BF2FE6" w:rsidRPr="00121095">
        <w:rPr>
          <w:rStyle w:val="Strong"/>
        </w:rPr>
        <w:fldChar w:fldCharType="begin"/>
      </w:r>
      <w:r w:rsidRPr="00121095">
        <w:rPr>
          <w:rStyle w:val="Strong"/>
        </w:rPr>
        <w:instrText xml:space="preserve"> XE "Enhanced Mode Queries" </w:instrText>
      </w:r>
      <w:r w:rsidR="00BF2FE6" w:rsidRPr="00121095">
        <w:rPr>
          <w:rStyle w:val="Strong"/>
        </w:rPr>
        <w:fldChar w:fldCharType="end"/>
      </w:r>
    </w:p>
    <w:p w14:paraId="7976B44E" w14:textId="77777777"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14:paraId="59F009E6" w14:textId="77777777" w:rsidR="00E921A2" w:rsidRPr="00121095" w:rsidRDefault="00E921A2" w:rsidP="007D495C">
      <w:pPr>
        <w:pStyle w:val="NormalListBullets"/>
      </w:pPr>
      <w:r w:rsidRPr="00121095">
        <w:t xml:space="preserve">An Embedded Query Language query, which supports </w:t>
      </w:r>
      <w:proofErr w:type="gramStart"/>
      <w:r w:rsidRPr="00121095">
        <w:t>free-form</w:t>
      </w:r>
      <w:proofErr w:type="gramEnd"/>
      <w:r w:rsidRPr="00121095">
        <w:t xml:space="preserve"> select statements, based on the query language of choice (e.g., SQL)</w:t>
      </w:r>
    </w:p>
    <w:p w14:paraId="68B8963E" w14:textId="77777777" w:rsidR="00E921A2" w:rsidRPr="00121095" w:rsidRDefault="00E921A2" w:rsidP="007D495C">
      <w:pPr>
        <w:pStyle w:val="NormalListBullets"/>
      </w:pPr>
      <w:r w:rsidRPr="00121095">
        <w:t>a Virtual Table request query which supports queries against server database tables (virtual or actual) based on specific selection criteria</w:t>
      </w:r>
    </w:p>
    <w:p w14:paraId="0C68B2A0" w14:textId="77777777" w:rsidR="00E921A2" w:rsidRPr="00121095" w:rsidRDefault="00E921A2" w:rsidP="007D495C">
      <w:pPr>
        <w:pStyle w:val="NormalListBullets"/>
      </w:pPr>
      <w:r w:rsidRPr="00121095">
        <w:t>a stored procedure request, which enables an application on one system to execute a stored procedure on another system, which is coded to extract specific data</w:t>
      </w:r>
    </w:p>
    <w:p w14:paraId="27995F65" w14:textId="77777777" w:rsidR="00E921A2" w:rsidRPr="00121095" w:rsidRDefault="00E921A2" w:rsidP="007D495C">
      <w:pPr>
        <w:pStyle w:val="NormalListBullets"/>
      </w:pPr>
      <w:r w:rsidRPr="00121095">
        <w:t>an event replay request message, which is used to request data formatted as an event replay response</w:t>
      </w:r>
    </w:p>
    <w:p w14:paraId="41ED732B" w14:textId="77777777" w:rsidR="00E921A2" w:rsidRPr="00121095" w:rsidRDefault="00E921A2">
      <w:pPr>
        <w:pStyle w:val="NormalIndented"/>
      </w:pPr>
      <w:r w:rsidRPr="00121095">
        <w:t>"Enhanced Mode" introduced three new ways to pass data to the responding system (e.g., a Server).</w:t>
      </w:r>
    </w:p>
    <w:p w14:paraId="4D680B6B" w14:textId="77777777" w:rsidR="00E921A2" w:rsidRPr="00121095" w:rsidRDefault="00E921A2">
      <w:pPr>
        <w:pStyle w:val="NormalListNumbered"/>
        <w:numPr>
          <w:ilvl w:val="0"/>
          <w:numId w:val="13"/>
        </w:numPr>
        <w:ind w:left="1728" w:hanging="360"/>
      </w:pPr>
      <w:r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14:paraId="2B8AD6B2" w14:textId="77777777" w:rsidR="00E921A2" w:rsidRPr="00121095" w:rsidRDefault="00E921A2">
      <w:pPr>
        <w:pStyle w:val="NormalListNumbered"/>
        <w:numPr>
          <w:ilvl w:val="0"/>
          <w:numId w:val="13"/>
        </w:numPr>
        <w:ind w:left="1728" w:hanging="360"/>
      </w:pPr>
      <w:r w:rsidRPr="00121095">
        <w:t>Passing the query as a single complex query "expression".  (Used by the Virtual Table query.) The query is defined by an expression-tree made up of the usual AND OR, '&lt;</w:t>
      </w:r>
      <w:proofErr w:type="gramStart"/>
      <w:r w:rsidRPr="00121095">
        <w:t>' ,</w:t>
      </w:r>
      <w:proofErr w:type="gramEnd"/>
      <w:r w:rsidRPr="00121095">
        <w:t xml:space="preserve">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14:paraId="085B47CE" w14:textId="77777777" w:rsidR="00E921A2" w:rsidRPr="00121095" w:rsidRDefault="00E921A2">
      <w:pPr>
        <w:pStyle w:val="NormalListNumbered"/>
        <w:numPr>
          <w:ilvl w:val="0"/>
          <w:numId w:val="13"/>
        </w:numPr>
        <w:ind w:left="1728" w:hanging="360"/>
      </w:pPr>
      <w:r w:rsidRPr="00121095">
        <w:t xml:space="preserve">Passing the query as a single string in an existing database query language such as SQL.  (Used by the EQL External Query Language query.) An EQL query is represented as a string formatted in the </w:t>
      </w:r>
      <w:proofErr w:type="gramStart"/>
      <w:r w:rsidRPr="00121095">
        <w:t>particular syntax</w:t>
      </w:r>
      <w:proofErr w:type="gramEnd"/>
      <w:r w:rsidRPr="00121095">
        <w:t xml:space="preserve"> of an existing query language.  The Server will probably pass 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14:paraId="30DE54D9" w14:textId="77777777" w:rsidR="00E921A2" w:rsidRPr="00121095" w:rsidRDefault="00E921A2">
      <w:pPr>
        <w:pStyle w:val="NormalIndented"/>
      </w:pPr>
      <w:r w:rsidRPr="00121095">
        <w:t>Also in Version 2.3, the use of the trigger event was moving closer to the definition set forth in chapter 2. Each offered query had its own trigger event. In Version 2.3.1 each response had its own trigger event.</w:t>
      </w:r>
    </w:p>
    <w:p w14:paraId="5C69C659" w14:textId="77777777" w:rsidR="00E921A2" w:rsidRPr="00121095" w:rsidRDefault="00E921A2">
      <w:pPr>
        <w:pStyle w:val="NormalIndented"/>
        <w:keepNext/>
        <w:rPr>
          <w:rStyle w:val="Strong"/>
        </w:rPr>
      </w:pPr>
      <w:r w:rsidRPr="00121095">
        <w:rPr>
          <w:rStyle w:val="Strong"/>
        </w:rPr>
        <w:lastRenderedPageBreak/>
        <w:t>Version 2.4 Queries</w:t>
      </w:r>
      <w:r w:rsidR="00BF2FE6" w:rsidRPr="00121095">
        <w:rPr>
          <w:rStyle w:val="Strong"/>
        </w:rPr>
        <w:fldChar w:fldCharType="begin"/>
      </w:r>
      <w:r w:rsidRPr="00121095">
        <w:rPr>
          <w:rStyle w:val="Strong"/>
        </w:rPr>
        <w:instrText xml:space="preserve"> XE "Version 2.4 Queries" </w:instrText>
      </w:r>
      <w:r w:rsidR="00BF2FE6" w:rsidRPr="00121095">
        <w:rPr>
          <w:rStyle w:val="Strong"/>
        </w:rPr>
        <w:fldChar w:fldCharType="end"/>
      </w:r>
    </w:p>
    <w:p w14:paraId="60EB230A" w14:textId="77777777"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specified by a QSC selection expression was if it returned tabular (RDT) results, and it seemed that query-by-parameter queries could not return tabular results.  </w:t>
      </w:r>
    </w:p>
    <w:p w14:paraId="37AC2740" w14:textId="77777777"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support the semantics of the Stored Procedure/Event Replay queries and the Virtual Table </w:t>
      </w:r>
      <w:proofErr w:type="gramStart"/>
      <w:r w:rsidRPr="00121095">
        <w:t>queries, but</w:t>
      </w:r>
      <w:proofErr w:type="gramEnd"/>
      <w:r w:rsidRPr="00121095">
        <w:t xml:space="preserve"> formulates the syntax more clearly using a single new query, the Query By Parameter (QBP). </w:t>
      </w:r>
    </w:p>
    <w:p w14:paraId="626A9C50" w14:textId="77777777" w:rsidR="00E921A2" w:rsidRPr="00121095" w:rsidRDefault="00E921A2">
      <w:pPr>
        <w:pStyle w:val="NormalIndented"/>
      </w:pPr>
      <w:r w:rsidRPr="00121095">
        <w:t>The QBP query is intended to unify the semantics of the stored-procedure, event-</w:t>
      </w:r>
      <w:proofErr w:type="gramStart"/>
      <w:r w:rsidRPr="00121095">
        <w:t>replay</w:t>
      </w:r>
      <w:proofErr w:type="gramEnd"/>
      <w:r w:rsidRPr="00121095">
        <w:t xml:space="preserve"> and virtual-table queries within the framework of a precise conformance statement.  </w:t>
      </w:r>
    </w:p>
    <w:p w14:paraId="2EFB8FA4" w14:textId="77777777" w:rsidR="00E921A2" w:rsidRPr="00121095" w:rsidRDefault="00E921A2">
      <w:pPr>
        <w:pStyle w:val="NormalIndented"/>
      </w:pPr>
      <w:r w:rsidRPr="00121095">
        <w:t>The standard recognizes the continued use of the Original Mode queries (QRD/QRF</w:t>
      </w:r>
      <w:proofErr w:type="gramStart"/>
      <w:r w:rsidRPr="00121095">
        <w:t>), but</w:t>
      </w:r>
      <w:proofErr w:type="gramEnd"/>
      <w:r w:rsidRPr="00121095">
        <w:t xml:space="preserve"> uses a new query formalism to explain their semantics more clearly.  </w:t>
      </w:r>
    </w:p>
    <w:p w14:paraId="03C2539C" w14:textId="77777777" w:rsidR="00E921A2" w:rsidRPr="00121095" w:rsidRDefault="00E921A2">
      <w:pPr>
        <w:pStyle w:val="NormalIndented"/>
      </w:pPr>
      <w:r w:rsidRPr="00121095">
        <w:t xml:space="preserve">The bulk of the new material after Version 2.3.1 consists of defining a format for Conformance </w:t>
      </w:r>
      <w:proofErr w:type="gramStart"/>
      <w:r w:rsidRPr="00121095">
        <w:t>Statements, and</w:t>
      </w:r>
      <w:proofErr w:type="gramEnd"/>
      <w:r w:rsidRPr="00121095">
        <w:t xml:space="preserve"> giving examples of query design and use.</w:t>
      </w:r>
    </w:p>
    <w:p w14:paraId="510E30A8" w14:textId="77777777"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14:paraId="286D8495" w14:textId="77777777" w:rsidR="00E921A2" w:rsidRPr="00121095" w:rsidRDefault="00E921A2">
      <w:pPr>
        <w:pStyle w:val="NormalIndented"/>
        <w:rPr>
          <w:rStyle w:val="Strong"/>
        </w:rPr>
      </w:pPr>
      <w:r w:rsidRPr="00121095">
        <w:rPr>
          <w:rStyle w:val="Strong"/>
        </w:rPr>
        <w:t>Compatibility with past versions</w:t>
      </w:r>
    </w:p>
    <w:p w14:paraId="0C842305" w14:textId="77777777"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14:paraId="444036F5" w14:textId="77777777" w:rsidR="00E921A2" w:rsidRPr="00121095" w:rsidRDefault="00E921A2">
      <w:pPr>
        <w:pStyle w:val="NormalIndented"/>
      </w:pPr>
      <w:r w:rsidRPr="00121095">
        <w:t xml:space="preserve">As in versions of the standard prior to 2.4, the detailed domain content of the query and response messages is defined by the technical committees responsible for the </w:t>
      </w:r>
      <w:proofErr w:type="gramStart"/>
      <w:r w:rsidRPr="00121095">
        <w:t>functionally-specific</w:t>
      </w:r>
      <w:proofErr w:type="gramEnd"/>
      <w:r w:rsidRPr="00121095">
        <w:t xml:space="preserve"> chapters; the basic forms and methodology for queries and responses are defined in this chapter.</w:t>
      </w:r>
    </w:p>
    <w:p w14:paraId="6E891B0F" w14:textId="4C21DCC9"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C244BF" w:rsidRPr="00C244BF">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C244BF" w:rsidRPr="00C244BF">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C244BF" w:rsidRPr="00C244BF">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C244BF" w:rsidRPr="00C244BF">
        <w:rPr>
          <w:rStyle w:val="HyperlinkText"/>
        </w:rPr>
        <w:t>Query specification formats</w:t>
      </w:r>
      <w:r w:rsidR="002503D5">
        <w:fldChar w:fldCharType="end"/>
      </w:r>
      <w:r w:rsidRPr="00121095">
        <w:t>," discuss Response Formats and Query Specification Formats.</w:t>
      </w:r>
    </w:p>
    <w:p w14:paraId="1CE00849" w14:textId="77777777" w:rsidR="00E921A2" w:rsidRPr="00121095" w:rsidRDefault="00E921A2">
      <w:pPr>
        <w:pStyle w:val="Heading3"/>
      </w:pPr>
      <w:bookmarkStart w:id="42" w:name="_Ref465669011"/>
      <w:bookmarkStart w:id="43" w:name="_Toc495483510"/>
      <w:bookmarkStart w:id="44" w:name="_Toc24273730"/>
      <w:bookmarkStart w:id="45" w:name="_Toc41280966"/>
      <w:bookmarkStart w:id="46" w:name="_Toc43004328"/>
      <w:bookmarkStart w:id="47" w:name="_Toc28957688"/>
      <w:bookmarkStart w:id="48" w:name="_Toc348257256"/>
      <w:bookmarkStart w:id="49" w:name="_Toc348257592"/>
      <w:bookmarkStart w:id="50" w:name="_Toc348263214"/>
      <w:bookmarkStart w:id="51" w:name="_Toc348336543"/>
      <w:bookmarkStart w:id="52" w:name="_Toc348770031"/>
      <w:bookmarkStart w:id="53" w:name="_Toc348856173"/>
      <w:bookmarkStart w:id="54" w:name="_Toc348866594"/>
      <w:bookmarkStart w:id="55" w:name="_Toc348947824"/>
      <w:bookmarkStart w:id="56" w:name="_Toc349735405"/>
      <w:bookmarkStart w:id="57" w:name="_Toc349735848"/>
      <w:bookmarkStart w:id="58" w:name="_Toc349736002"/>
      <w:bookmarkStart w:id="59" w:name="_Toc349803734"/>
      <w:bookmarkStart w:id="60" w:name="_Toc359236067"/>
      <w:r w:rsidRPr="00121095">
        <w:t>Query development methodology</w:t>
      </w:r>
      <w:bookmarkEnd w:id="42"/>
      <w:bookmarkEnd w:id="43"/>
      <w:bookmarkEnd w:id="44"/>
      <w:bookmarkEnd w:id="45"/>
      <w:bookmarkEnd w:id="46"/>
      <w:bookmarkEnd w:id="47"/>
      <w:r w:rsidR="00BF2FE6" w:rsidRPr="00121095">
        <w:fldChar w:fldCharType="begin"/>
      </w:r>
      <w:r w:rsidRPr="00121095">
        <w:instrText xml:space="preserve"> XE "Query development methodology" </w:instrText>
      </w:r>
      <w:r w:rsidR="00BF2FE6" w:rsidRPr="00121095">
        <w:fldChar w:fldCharType="end"/>
      </w:r>
    </w:p>
    <w:p w14:paraId="59AA997B" w14:textId="77777777" w:rsidR="00E921A2" w:rsidRPr="00121095" w:rsidRDefault="00E921A2">
      <w:pPr>
        <w:pStyle w:val="NormalIndented"/>
      </w:pPr>
      <w:r w:rsidRPr="00121095">
        <w:t>Typically, an individual HL7 conformant query would evolve as follows:</w:t>
      </w:r>
    </w:p>
    <w:p w14:paraId="00CEF009" w14:textId="77777777"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14:paraId="1DDB2F69" w14:textId="6F5564E9"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C244BF" w:rsidRPr="00C244BF">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C244BF" w:rsidRPr="00C244BF">
        <w:rPr>
          <w:rStyle w:val="HyperlinkText"/>
        </w:rPr>
        <w:t>Segment pattern response</w:t>
      </w:r>
      <w:r w:rsidR="002503D5">
        <w:fldChar w:fldCharType="end"/>
      </w:r>
      <w:r w:rsidRPr="00121095">
        <w:t xml:space="preserve">.") </w:t>
      </w:r>
    </w:p>
    <w:p w14:paraId="7CB69414" w14:textId="4535C381"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61"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C244BF">
        <w:rPr>
          <w:rStyle w:val="HyperlinkText"/>
        </w:rPr>
        <w:t>5.2.4.2</w:t>
      </w:r>
      <w:r w:rsidR="00BF2FE6" w:rsidRPr="00121095">
        <w:rPr>
          <w:rStyle w:val="HyperlinkText"/>
        </w:rPr>
        <w:fldChar w:fldCharType="end"/>
      </w:r>
      <w:bookmarkEnd w:id="61"/>
      <w:r w:rsidRPr="00121095">
        <w:t>, "</w:t>
      </w:r>
      <w:r w:rsidR="002503D5">
        <w:fldChar w:fldCharType="begin"/>
      </w:r>
      <w:r w:rsidR="002503D5">
        <w:instrText xml:space="preserve"> REF _Ref479760921 \h  \* MERGEFORMAT </w:instrText>
      </w:r>
      <w:r w:rsidR="002503D5">
        <w:fldChar w:fldCharType="separate"/>
      </w:r>
      <w:r w:rsidR="00C244BF" w:rsidRPr="00C244BF">
        <w:rPr>
          <w:rStyle w:val="HyperlinkText"/>
        </w:rPr>
        <w:t>Tabular response</w:t>
      </w:r>
      <w:r w:rsidR="002503D5">
        <w:fldChar w:fldCharType="end"/>
      </w:r>
      <w:r w:rsidRPr="00121095">
        <w:t>.")</w:t>
      </w:r>
    </w:p>
    <w:p w14:paraId="035BACCE" w14:textId="4C632946"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C244BF" w:rsidRPr="00C244BF">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C244BF" w:rsidRPr="00C244BF">
        <w:rPr>
          <w:rStyle w:val="HyperlinkText"/>
        </w:rPr>
        <w:t>Display response</w:t>
      </w:r>
      <w:r w:rsidR="002503D5">
        <w:fldChar w:fldCharType="end"/>
      </w:r>
      <w:r w:rsidRPr="00121095">
        <w:t>.")</w:t>
      </w:r>
    </w:p>
    <w:p w14:paraId="6F011B7F" w14:textId="77777777" w:rsidR="00E921A2" w:rsidRPr="00121095" w:rsidRDefault="00E921A2">
      <w:pPr>
        <w:pStyle w:val="NormalIndented"/>
      </w:pPr>
      <w:r w:rsidRPr="00121095">
        <w:t>Next, the data owner specifies exactly which input variables the Client can use to control the data that the Server agrees to return.</w:t>
      </w:r>
    </w:p>
    <w:p w14:paraId="1888CDFA" w14:textId="77777777"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14:paraId="5352A698" w14:textId="77777777" w:rsidR="00E921A2" w:rsidRPr="00121095" w:rsidRDefault="00E921A2">
      <w:pPr>
        <w:pStyle w:val="NormalIndented"/>
      </w:pPr>
      <w:r w:rsidRPr="00121095">
        <w:t xml:space="preserve">The Query Profile concept is critical to the proper usage of the query/response pair. In the absence of a Query Profile, the Client would be unaware of the existence of the query, let alone how to use it or what to </w:t>
      </w:r>
      <w:r w:rsidRPr="00121095">
        <w:lastRenderedPageBreak/>
        <w:t>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14:paraId="24CDE698" w14:textId="77777777"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14:paraId="3F1F9502" w14:textId="77777777" w:rsidTr="00CB2AD5">
        <w:tc>
          <w:tcPr>
            <w:tcW w:w="6795" w:type="dxa"/>
          </w:tcPr>
          <w:p w14:paraId="0A1412BD" w14:textId="77777777" w:rsidR="00E921A2" w:rsidRPr="00121095" w:rsidRDefault="00E921A2">
            <w:pPr>
              <w:pStyle w:val="NormalIndented"/>
              <w:ind w:left="0"/>
            </w:pPr>
            <w:r w:rsidRPr="00121095">
              <w:t xml:space="preserve">Introduction including title, trigger events, mode, </w:t>
            </w:r>
            <w:proofErr w:type="gramStart"/>
            <w:r w:rsidRPr="00121095">
              <w:t>characteristics</w:t>
            </w:r>
            <w:proofErr w:type="gramEnd"/>
            <w:r w:rsidRPr="00121095">
              <w:t xml:space="preserve"> and purpose</w:t>
            </w:r>
          </w:p>
        </w:tc>
      </w:tr>
      <w:tr w:rsidR="00E921A2" w:rsidRPr="00E921A2" w14:paraId="6C04723F" w14:textId="77777777" w:rsidTr="00CB2AD5">
        <w:tc>
          <w:tcPr>
            <w:tcW w:w="6795" w:type="dxa"/>
          </w:tcPr>
          <w:p w14:paraId="39A437FB" w14:textId="77777777" w:rsidR="00E921A2" w:rsidRPr="00121095" w:rsidRDefault="00E921A2">
            <w:pPr>
              <w:pStyle w:val="NormalIndented"/>
              <w:ind w:left="0"/>
            </w:pPr>
            <w:r w:rsidRPr="00121095">
              <w:t>Query Grammar</w:t>
            </w:r>
          </w:p>
        </w:tc>
      </w:tr>
      <w:tr w:rsidR="00E921A2" w:rsidRPr="00E921A2" w14:paraId="68CDBF54" w14:textId="77777777" w:rsidTr="00CB2AD5">
        <w:tc>
          <w:tcPr>
            <w:tcW w:w="6795" w:type="dxa"/>
          </w:tcPr>
          <w:p w14:paraId="019FC178" w14:textId="77777777" w:rsidR="00E921A2" w:rsidRPr="00121095" w:rsidRDefault="00E921A2">
            <w:pPr>
              <w:pStyle w:val="NormalIndented"/>
              <w:ind w:left="0"/>
            </w:pPr>
            <w:r w:rsidRPr="00121095">
              <w:t>Response Grammar</w:t>
            </w:r>
          </w:p>
        </w:tc>
      </w:tr>
      <w:tr w:rsidR="00E921A2" w:rsidRPr="00E921A2" w14:paraId="6FBECB0E" w14:textId="77777777" w:rsidTr="00CB2AD5">
        <w:tc>
          <w:tcPr>
            <w:tcW w:w="6795" w:type="dxa"/>
          </w:tcPr>
          <w:p w14:paraId="3831F633" w14:textId="77777777" w:rsidR="00E921A2" w:rsidRPr="00121095" w:rsidRDefault="00E921A2">
            <w:pPr>
              <w:pStyle w:val="NormalIndented"/>
              <w:ind w:left="0"/>
            </w:pPr>
            <w:r w:rsidRPr="00121095">
              <w:t>Input Specification and Commentary</w:t>
            </w:r>
          </w:p>
        </w:tc>
      </w:tr>
      <w:tr w:rsidR="00E921A2" w:rsidRPr="00E921A2" w14:paraId="39F96C03" w14:textId="77777777" w:rsidTr="00CB2AD5">
        <w:tc>
          <w:tcPr>
            <w:tcW w:w="6795" w:type="dxa"/>
          </w:tcPr>
          <w:p w14:paraId="0580D1B3" w14:textId="77777777" w:rsidR="00E921A2" w:rsidRPr="00121095" w:rsidRDefault="00E921A2">
            <w:pPr>
              <w:pStyle w:val="NormalIndented"/>
              <w:ind w:left="0"/>
            </w:pPr>
            <w:r w:rsidRPr="00121095">
              <w:t>Response Control</w:t>
            </w:r>
          </w:p>
        </w:tc>
      </w:tr>
      <w:tr w:rsidR="00E921A2" w:rsidRPr="00E921A2" w14:paraId="23B41D18" w14:textId="77777777" w:rsidTr="00CB2AD5">
        <w:tc>
          <w:tcPr>
            <w:tcW w:w="6795" w:type="dxa"/>
          </w:tcPr>
          <w:p w14:paraId="30B17A78" w14:textId="77777777" w:rsidR="00E921A2" w:rsidRPr="00121095" w:rsidRDefault="00E921A2">
            <w:pPr>
              <w:pStyle w:val="NormalIndented"/>
              <w:ind w:left="0"/>
            </w:pPr>
            <w:r w:rsidRPr="00121095">
              <w:t>Output specifications and Commentary</w:t>
            </w:r>
          </w:p>
        </w:tc>
      </w:tr>
    </w:tbl>
    <w:p w14:paraId="4FCCF0D8" w14:textId="77777777"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14:paraId="2ABD65B4" w14:textId="77777777" w:rsidR="00C244BF" w:rsidRDefault="00E921A2" w:rsidP="00C244BF">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C244BF">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C244BF" w:rsidRPr="00C244BF">
        <w:rPr>
          <w:rStyle w:val="HyperlinkText"/>
        </w:rPr>
        <w:t>Note that the</w:t>
      </w:r>
      <w:r w:rsidR="00C244BF">
        <w:t xml:space="preserve"> Vaccination Query related messages have been removed as these were deprecated and withdrawn as of v 2.8.</w:t>
      </w:r>
    </w:p>
    <w:p w14:paraId="3EF367AF" w14:textId="77777777" w:rsidR="00C244BF" w:rsidRDefault="00C244BF" w:rsidP="00C244BF">
      <w:pPr>
        <w:pStyle w:val="NormalIndented"/>
      </w:pPr>
      <w:r>
        <w:t>Acknowledgment Choreography</w:t>
      </w:r>
    </w:p>
    <w:p w14:paraId="1ADD6E62" w14:textId="77777777" w:rsidR="00C244BF" w:rsidRPr="008C4891" w:rsidRDefault="00C244BF"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2D6BE9AE" w14:textId="284A8B80" w:rsidR="00E921A2" w:rsidRPr="00121095" w:rsidRDefault="00C244BF">
      <w:pPr>
        <w:pStyle w:val="NormalIndented"/>
      </w:pPr>
      <w:r w:rsidRPr="00121095">
        <w:t>QUERY/RESPONSE PROFILE</w:t>
      </w:r>
      <w:r w:rsidR="00BF2FE6" w:rsidRPr="00121095">
        <w:rPr>
          <w:rStyle w:val="HyperlinkText"/>
        </w:rPr>
        <w:fldChar w:fldCharType="end"/>
      </w:r>
      <w:r w:rsidR="00E921A2" w:rsidRPr="00121095">
        <w:t>," will explain the Query Profile in detail.</w:t>
      </w:r>
    </w:p>
    <w:p w14:paraId="1FF07CC6" w14:textId="77777777"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14:paraId="67EF731F" w14:textId="77777777"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14:paraId="68205921" w14:textId="77777777" w:rsidR="00E921A2" w:rsidRPr="00121095" w:rsidRDefault="00E921A2">
      <w:pPr>
        <w:pStyle w:val="Heading3"/>
      </w:pPr>
      <w:bookmarkStart w:id="62" w:name="_Ref465657460"/>
      <w:bookmarkStart w:id="63" w:name="_Toc495483511"/>
      <w:bookmarkStart w:id="64" w:name="_Toc24273731"/>
      <w:bookmarkStart w:id="65" w:name="_Toc41280967"/>
      <w:bookmarkStart w:id="66" w:name="_Toc43004329"/>
      <w:bookmarkStart w:id="67" w:name="_Toc28957689"/>
      <w:r w:rsidRPr="00121095">
        <w:t>Response format</w:t>
      </w:r>
      <w:bookmarkEnd w:id="62"/>
      <w:bookmarkEnd w:id="63"/>
      <w:bookmarkEnd w:id="64"/>
      <w:bookmarkEnd w:id="65"/>
      <w:bookmarkEnd w:id="66"/>
      <w:bookmarkEnd w:id="67"/>
      <w:r w:rsidR="00BF2FE6" w:rsidRPr="00121095">
        <w:fldChar w:fldCharType="begin"/>
      </w:r>
      <w:r w:rsidRPr="00121095">
        <w:instrText xml:space="preserve"> XE "Response format" </w:instrText>
      </w:r>
      <w:r w:rsidR="00BF2FE6" w:rsidRPr="00121095">
        <w:fldChar w:fldCharType="end"/>
      </w:r>
    </w:p>
    <w:p w14:paraId="3C084445" w14:textId="77777777"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14:paraId="5AB87D9C" w14:textId="77777777" w:rsidTr="005E5417">
        <w:trPr>
          <w:cantSplit/>
          <w:jc w:val="center"/>
        </w:trPr>
        <w:tc>
          <w:tcPr>
            <w:tcW w:w="7852" w:type="dxa"/>
            <w:gridSpan w:val="2"/>
          </w:tcPr>
          <w:p w14:paraId="242FD985" w14:textId="77777777"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proofErr w:type="gramStart"/>
            <w:r w:rsidRPr="00E921A2">
              <w:rPr>
                <w:i/>
              </w:rPr>
              <w:t>record-oriented</w:t>
            </w:r>
            <w:proofErr w:type="gramEnd"/>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14:paraId="5207A804" w14:textId="77777777" w:rsidTr="005E5417">
        <w:trPr>
          <w:jc w:val="center"/>
        </w:trPr>
        <w:tc>
          <w:tcPr>
            <w:tcW w:w="1455" w:type="dxa"/>
          </w:tcPr>
          <w:p w14:paraId="72B7AFA6" w14:textId="77777777" w:rsidR="00E921A2" w:rsidRPr="00121095" w:rsidRDefault="00E921A2">
            <w:pPr>
              <w:pStyle w:val="OtherTableBody"/>
            </w:pPr>
            <w:r w:rsidRPr="00121095">
              <w:t>Tabular</w:t>
            </w:r>
          </w:p>
        </w:tc>
        <w:tc>
          <w:tcPr>
            <w:tcW w:w="6397" w:type="dxa"/>
          </w:tcPr>
          <w:p w14:paraId="0BDA5550" w14:textId="77777777" w:rsidR="00E921A2" w:rsidRPr="00121095" w:rsidRDefault="00E921A2">
            <w:pPr>
              <w:pStyle w:val="OtherTableBody"/>
            </w:pPr>
            <w:r w:rsidRPr="00121095">
              <w:t>The responding system formats the data in a relational format, as rows and columns.</w:t>
            </w:r>
          </w:p>
        </w:tc>
      </w:tr>
      <w:tr w:rsidR="00E921A2" w:rsidRPr="00E921A2" w14:paraId="2432E021" w14:textId="77777777" w:rsidTr="005E5417">
        <w:trPr>
          <w:jc w:val="center"/>
        </w:trPr>
        <w:tc>
          <w:tcPr>
            <w:tcW w:w="1455" w:type="dxa"/>
          </w:tcPr>
          <w:p w14:paraId="0AC58603" w14:textId="77777777" w:rsidR="00E921A2" w:rsidRPr="00121095" w:rsidRDefault="00E921A2">
            <w:pPr>
              <w:pStyle w:val="OtherTableBody"/>
            </w:pPr>
            <w:r w:rsidRPr="00121095">
              <w:t>Segment pattern</w:t>
            </w:r>
          </w:p>
        </w:tc>
        <w:tc>
          <w:tcPr>
            <w:tcW w:w="6397" w:type="dxa"/>
          </w:tcPr>
          <w:p w14:paraId="56B2CB6C" w14:textId="77777777" w:rsidR="00E921A2" w:rsidRPr="00121095" w:rsidRDefault="00E921A2">
            <w:pPr>
              <w:pStyle w:val="OtherTableBody"/>
            </w:pPr>
            <w:r w:rsidRPr="00121095">
              <w:t xml:space="preserve">The responding system formats the data </w:t>
            </w:r>
            <w:proofErr w:type="gramStart"/>
            <w:r w:rsidRPr="00121095">
              <w:t>on the basis of</w:t>
            </w:r>
            <w:proofErr w:type="gramEnd"/>
            <w:r w:rsidRPr="00121095">
              <w:t xml:space="preserve"> an application-specific segment-oriented (record-oriented) message.</w:t>
            </w:r>
          </w:p>
        </w:tc>
      </w:tr>
      <w:tr w:rsidR="00E921A2" w:rsidRPr="00E921A2" w14:paraId="25D38D10" w14:textId="77777777" w:rsidTr="005E5417">
        <w:trPr>
          <w:jc w:val="center"/>
        </w:trPr>
        <w:tc>
          <w:tcPr>
            <w:tcW w:w="1455" w:type="dxa"/>
          </w:tcPr>
          <w:p w14:paraId="4ECD090F" w14:textId="77777777" w:rsidR="00E921A2" w:rsidRPr="00121095" w:rsidRDefault="00E921A2">
            <w:pPr>
              <w:pStyle w:val="OtherTableBody"/>
            </w:pPr>
            <w:r w:rsidRPr="00121095">
              <w:t>Display</w:t>
            </w:r>
          </w:p>
        </w:tc>
        <w:tc>
          <w:tcPr>
            <w:tcW w:w="6397" w:type="dxa"/>
          </w:tcPr>
          <w:p w14:paraId="2AE171B2" w14:textId="77777777"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14:paraId="3FD758A8" w14:textId="77777777" w:rsidR="00E921A2" w:rsidRPr="00121095" w:rsidRDefault="00E921A2">
      <w:pPr>
        <w:pStyle w:val="NormalIndented"/>
      </w:pPr>
      <w:r w:rsidRPr="00121095">
        <w:t>These structures support all original mode and enhanced mode responses, as well as the Conformance Based Queries.</w:t>
      </w:r>
    </w:p>
    <w:p w14:paraId="43710790" w14:textId="77777777" w:rsidR="00E921A2" w:rsidRPr="00121095" w:rsidRDefault="00E921A2">
      <w:pPr>
        <w:pStyle w:val="Heading4"/>
        <w:rPr>
          <w:vanish/>
        </w:rPr>
      </w:pPr>
      <w:bookmarkStart w:id="68" w:name="_Ref479760892"/>
      <w:bookmarkStart w:id="69" w:name="_Ref465156848"/>
      <w:bookmarkEnd w:id="48"/>
      <w:bookmarkEnd w:id="49"/>
      <w:bookmarkEnd w:id="50"/>
      <w:bookmarkEnd w:id="51"/>
      <w:bookmarkEnd w:id="52"/>
      <w:bookmarkEnd w:id="53"/>
      <w:bookmarkEnd w:id="54"/>
      <w:bookmarkEnd w:id="55"/>
      <w:bookmarkEnd w:id="56"/>
      <w:bookmarkEnd w:id="57"/>
      <w:bookmarkEnd w:id="58"/>
      <w:bookmarkEnd w:id="59"/>
      <w:bookmarkEnd w:id="60"/>
      <w:r w:rsidRPr="00121095">
        <w:rPr>
          <w:vanish/>
        </w:rPr>
        <w:lastRenderedPageBreak/>
        <w:t>hiddentext</w:t>
      </w:r>
      <w:bookmarkStart w:id="70" w:name="_Toc1828997"/>
      <w:bookmarkStart w:id="71" w:name="_Toc24273732"/>
      <w:bookmarkEnd w:id="70"/>
      <w:bookmarkEnd w:id="71"/>
    </w:p>
    <w:p w14:paraId="623BF3AE" w14:textId="77777777" w:rsidR="00E921A2" w:rsidRPr="00121095" w:rsidRDefault="00E921A2">
      <w:pPr>
        <w:pStyle w:val="Heading4"/>
      </w:pPr>
      <w:bookmarkStart w:id="72" w:name="_Hlt417023"/>
      <w:bookmarkStart w:id="73" w:name="_Toc495483512"/>
      <w:bookmarkStart w:id="74" w:name="_Ref417006"/>
      <w:bookmarkStart w:id="75" w:name="_Ref417067"/>
      <w:bookmarkStart w:id="76" w:name="_Toc24273733"/>
      <w:bookmarkEnd w:id="72"/>
      <w:r w:rsidRPr="00121095">
        <w:t>Segment pattern response</w:t>
      </w:r>
      <w:bookmarkEnd w:id="68"/>
      <w:bookmarkEnd w:id="73"/>
      <w:bookmarkEnd w:id="74"/>
      <w:bookmarkEnd w:id="75"/>
      <w:bookmarkEnd w:id="76"/>
      <w:r w:rsidR="00BF2FE6" w:rsidRPr="00121095">
        <w:fldChar w:fldCharType="begin"/>
      </w:r>
      <w:r w:rsidRPr="00121095">
        <w:instrText xml:space="preserve"> XE "Segment pattern response" </w:instrText>
      </w:r>
      <w:r w:rsidR="00BF2FE6" w:rsidRPr="00121095">
        <w:fldChar w:fldCharType="end"/>
      </w:r>
    </w:p>
    <w:p w14:paraId="31004848" w14:textId="77777777"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14:paraId="72E1C579" w14:textId="77777777" w:rsidR="00E921A2" w:rsidRPr="00121095" w:rsidRDefault="00E921A2">
      <w:pPr>
        <w:pStyle w:val="Example"/>
        <w:rPr>
          <w:noProof w:val="0"/>
        </w:rPr>
      </w:pPr>
      <w:r w:rsidRPr="00121095">
        <w:rPr>
          <w:noProof w:val="0"/>
        </w:rPr>
        <w:t>{PID</w:t>
      </w:r>
    </w:p>
    <w:p w14:paraId="5A61B28F" w14:textId="77777777" w:rsidR="00E921A2" w:rsidRPr="00121095" w:rsidRDefault="00E921A2">
      <w:pPr>
        <w:pStyle w:val="Example"/>
        <w:rPr>
          <w:noProof w:val="0"/>
        </w:rPr>
      </w:pPr>
      <w:r w:rsidRPr="00121095">
        <w:rPr>
          <w:noProof w:val="0"/>
        </w:rPr>
        <w:t>OBR</w:t>
      </w:r>
    </w:p>
    <w:p w14:paraId="710BFEAC" w14:textId="77777777" w:rsidR="00E921A2" w:rsidRPr="00121095" w:rsidRDefault="00E921A2">
      <w:pPr>
        <w:pStyle w:val="Example"/>
        <w:rPr>
          <w:noProof w:val="0"/>
        </w:rPr>
      </w:pPr>
      <w:r w:rsidRPr="00121095">
        <w:rPr>
          <w:noProof w:val="0"/>
        </w:rPr>
        <w:t>[{OBX}]</w:t>
      </w:r>
    </w:p>
    <w:p w14:paraId="74360DCF" w14:textId="77777777" w:rsidR="00E921A2" w:rsidRPr="00121095" w:rsidRDefault="00E921A2">
      <w:pPr>
        <w:pStyle w:val="Example"/>
        <w:rPr>
          <w:noProof w:val="0"/>
        </w:rPr>
      </w:pPr>
      <w:r w:rsidRPr="00121095">
        <w:rPr>
          <w:noProof w:val="0"/>
        </w:rPr>
        <w:t>}</w:t>
      </w:r>
    </w:p>
    <w:p w14:paraId="58BCABD1" w14:textId="77777777"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14:paraId="5918673D" w14:textId="77777777" w:rsidR="00E921A2" w:rsidRPr="00121095" w:rsidRDefault="00E921A2">
      <w:pPr>
        <w:pStyle w:val="NormalIndented"/>
      </w:pPr>
      <w:r w:rsidRPr="00121095">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14:paraId="183D61BC" w14:textId="77777777" w:rsidR="00E921A2" w:rsidRPr="00121095" w:rsidRDefault="00E921A2">
      <w:pPr>
        <w:pStyle w:val="Heading4"/>
      </w:pPr>
      <w:bookmarkStart w:id="77" w:name="_Hlt417144"/>
      <w:bookmarkStart w:id="78" w:name="_Ref479760921"/>
      <w:bookmarkStart w:id="79" w:name="_Toc495483513"/>
      <w:bookmarkStart w:id="80" w:name="_Toc24273734"/>
      <w:bookmarkEnd w:id="77"/>
      <w:r w:rsidRPr="00121095">
        <w:t>Tabular response</w:t>
      </w:r>
      <w:bookmarkEnd w:id="69"/>
      <w:bookmarkEnd w:id="78"/>
      <w:bookmarkEnd w:id="79"/>
      <w:bookmarkEnd w:id="80"/>
      <w:r w:rsidR="00BF2FE6" w:rsidRPr="00121095">
        <w:fldChar w:fldCharType="begin"/>
      </w:r>
      <w:r w:rsidRPr="00121095">
        <w:instrText xml:space="preserve"> XE "Tabular response" </w:instrText>
      </w:r>
      <w:r w:rsidR="00BF2FE6" w:rsidRPr="00121095">
        <w:fldChar w:fldCharType="end"/>
      </w:r>
    </w:p>
    <w:p w14:paraId="05DB2338" w14:textId="77777777" w:rsidR="00E921A2" w:rsidRPr="00121095" w:rsidRDefault="00E921A2">
      <w:pPr>
        <w:pStyle w:val="NormalIndented"/>
      </w:pPr>
      <w:r w:rsidRPr="00121095">
        <w:t xml:space="preserve">A data owner may decide that the best model for the data it wishes to offer is that of a </w:t>
      </w:r>
      <w:proofErr w:type="gramStart"/>
      <w:r w:rsidRPr="00121095">
        <w:t>fairly conventional</w:t>
      </w:r>
      <w:proofErr w:type="gramEnd"/>
      <w:r w:rsidRPr="00121095">
        <w:t xml:space="preserve">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14:paraId="42E2DE7B" w14:textId="77777777"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14:paraId="147DE4EF" w14:textId="77777777"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14:paraId="3CC46CE8" w14:textId="77777777"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14:paraId="5692D014" w14:textId="77777777" w:rsidR="00E921A2" w:rsidRPr="00121095" w:rsidRDefault="00E921A2">
      <w:pPr>
        <w:pStyle w:val="NormalIndented"/>
      </w:pPr>
      <w:r w:rsidRPr="00121095">
        <w:t>The rows and columns of the Virtual Table for a query are fully described in the Query Profile for that query.</w:t>
      </w:r>
    </w:p>
    <w:p w14:paraId="59457A43" w14:textId="77777777"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single PV1 segment.  On the other hand, it would be difficult to represent the visit history of a patient in a single virtual table.  </w:t>
      </w:r>
    </w:p>
    <w:p w14:paraId="597044DD" w14:textId="77777777" w:rsidR="00E921A2" w:rsidRPr="00121095" w:rsidRDefault="00E921A2">
      <w:pPr>
        <w:pStyle w:val="Heading4"/>
      </w:pPr>
      <w:bookmarkStart w:id="81" w:name="_Ref479760935"/>
      <w:bookmarkStart w:id="82" w:name="_Toc495483514"/>
      <w:bookmarkStart w:id="83" w:name="_Toc24273735"/>
      <w:r w:rsidRPr="00121095">
        <w:t>Display response</w:t>
      </w:r>
      <w:bookmarkEnd w:id="81"/>
      <w:bookmarkEnd w:id="82"/>
      <w:bookmarkEnd w:id="83"/>
      <w:r w:rsidR="00BF2FE6" w:rsidRPr="00121095">
        <w:fldChar w:fldCharType="begin"/>
      </w:r>
      <w:r w:rsidRPr="00121095">
        <w:instrText xml:space="preserve"> XE "Display response" </w:instrText>
      </w:r>
      <w:r w:rsidR="00BF2FE6" w:rsidRPr="00121095">
        <w:fldChar w:fldCharType="end"/>
      </w:r>
    </w:p>
    <w:p w14:paraId="430EBB09" w14:textId="77777777"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t>
      </w:r>
      <w:proofErr w:type="gramStart"/>
      <w:r w:rsidRPr="00121095">
        <w:t>workstation</w:t>
      </w:r>
      <w:proofErr w:type="gramEnd"/>
      <w:r w:rsidRPr="00121095">
        <w:t xml:space="preserve"> or a CRT) or on printed medium. </w:t>
      </w:r>
    </w:p>
    <w:p w14:paraId="272A1F90" w14:textId="77777777" w:rsidR="00E921A2" w:rsidRPr="00121095" w:rsidRDefault="00E921A2">
      <w:pPr>
        <w:pStyle w:val="NormalIndented"/>
      </w:pPr>
      <w:r w:rsidRPr="00121095">
        <w:lastRenderedPageBreak/>
        <w:t xml:space="preserve">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w:t>
      </w:r>
      <w:proofErr w:type="gramStart"/>
      <w:r w:rsidRPr="00121095">
        <w:t>pattern, or</w:t>
      </w:r>
      <w:proofErr w:type="gramEnd"/>
      <w:r w:rsidRPr="00121095">
        <w:t xml:space="preserve"> could be a simple record normally carried by a tabular response.</w:t>
      </w:r>
    </w:p>
    <w:p w14:paraId="1609A23E" w14:textId="77777777" w:rsidR="00E921A2" w:rsidRPr="00121095" w:rsidRDefault="00E921A2">
      <w:pPr>
        <w:pStyle w:val="Heading4"/>
      </w:pPr>
      <w:bookmarkStart w:id="84" w:name="_Toc495483515"/>
      <w:bookmarkStart w:id="85" w:name="_Toc24273736"/>
      <w:r w:rsidRPr="00121095">
        <w:t>Choosing among available response formats</w:t>
      </w:r>
      <w:bookmarkEnd w:id="84"/>
      <w:bookmarkEnd w:id="85"/>
      <w:r w:rsidR="00BF2FE6" w:rsidRPr="00121095">
        <w:fldChar w:fldCharType="begin"/>
      </w:r>
      <w:r w:rsidRPr="00121095">
        <w:instrText>xe "Choosing among available response formats"</w:instrText>
      </w:r>
      <w:r w:rsidR="00BF2FE6" w:rsidRPr="00121095">
        <w:fldChar w:fldCharType="end"/>
      </w:r>
    </w:p>
    <w:p w14:paraId="0AA1F094" w14:textId="77777777" w:rsidR="00E921A2" w:rsidRPr="00121095" w:rsidRDefault="00E921A2">
      <w:pPr>
        <w:pStyle w:val="NormalIndented"/>
      </w:pPr>
      <w:r w:rsidRPr="00121095">
        <w:t xml:space="preserve">In practice, it is easy to decide which style of data to offer.  In general, segment pattern responses </w:t>
      </w:r>
      <w:proofErr w:type="gramStart"/>
      <w:r w:rsidRPr="00121095">
        <w:t>are able to</w:t>
      </w:r>
      <w:proofErr w:type="gramEnd"/>
      <w:r w:rsidRPr="00121095">
        <w:t xml:space="preserve">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14:paraId="01971F42" w14:textId="77777777" w:rsidR="00E921A2" w:rsidRPr="00121095" w:rsidRDefault="00E921A2">
      <w:pPr>
        <w:pStyle w:val="NormalIndented"/>
      </w:pPr>
      <w:r w:rsidRPr="00121095">
        <w:t xml:space="preserve">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w:t>
      </w:r>
      <w:proofErr w:type="gramStart"/>
      <w:r w:rsidRPr="00121095">
        <w:t>particular sense</w:t>
      </w:r>
      <w:proofErr w:type="gramEnd"/>
      <w:r w:rsidRPr="00121095">
        <w:t xml:space="preserve"> if the overall data is complex) or it can define its own Virtual Table, offer a tabular response and let the Client process each record.</w:t>
      </w:r>
    </w:p>
    <w:p w14:paraId="1D96D104" w14:textId="77777777"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14:paraId="3DDD361C" w14:textId="77777777" w:rsidR="00E921A2" w:rsidRPr="00121095" w:rsidRDefault="00E921A2">
      <w:pPr>
        <w:pStyle w:val="Heading3"/>
      </w:pPr>
      <w:bookmarkStart w:id="86" w:name="_Ref465657549"/>
      <w:bookmarkStart w:id="87" w:name="_Toc495483516"/>
      <w:bookmarkStart w:id="88" w:name="_Toc24273737"/>
      <w:bookmarkStart w:id="89" w:name="_Toc41280968"/>
      <w:bookmarkStart w:id="90" w:name="_Toc43004330"/>
      <w:bookmarkStart w:id="91" w:name="_Toc28957690"/>
      <w:r w:rsidRPr="00121095">
        <w:t>Query specification formats</w:t>
      </w:r>
      <w:bookmarkEnd w:id="86"/>
      <w:bookmarkEnd w:id="87"/>
      <w:bookmarkEnd w:id="88"/>
      <w:bookmarkEnd w:id="89"/>
      <w:bookmarkEnd w:id="90"/>
      <w:bookmarkEnd w:id="91"/>
      <w:r w:rsidR="00BF2FE6" w:rsidRPr="00121095">
        <w:fldChar w:fldCharType="begin"/>
      </w:r>
      <w:r w:rsidRPr="00121095">
        <w:instrText xml:space="preserve"> XE "Query specification formats" </w:instrText>
      </w:r>
      <w:r w:rsidR="00BF2FE6" w:rsidRPr="00121095">
        <w:fldChar w:fldCharType="end"/>
      </w:r>
    </w:p>
    <w:p w14:paraId="6A71A33A" w14:textId="77777777"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14:paraId="248FE281" w14:textId="77777777" w:rsidR="00E921A2" w:rsidRPr="00121095" w:rsidRDefault="00E921A2">
      <w:pPr>
        <w:pStyle w:val="NormalIndented"/>
      </w:pPr>
      <w:r w:rsidRPr="00121095">
        <w:t>HL7 now recommends one primary way with 3 basic variants for specifying a query.</w:t>
      </w:r>
    </w:p>
    <w:p w14:paraId="3EF1410F" w14:textId="77777777" w:rsidR="00E921A2" w:rsidRPr="00121095" w:rsidRDefault="00E921A2">
      <w:pPr>
        <w:pStyle w:val="NormalIndented"/>
      </w:pPr>
      <w:r w:rsidRPr="00121095">
        <w:t xml:space="preserve">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w:t>
      </w:r>
      <w:proofErr w:type="gramStart"/>
      <w:r w:rsidRPr="00121095">
        <w:t>compare and contrast</w:t>
      </w:r>
      <w:proofErr w:type="gramEnd"/>
      <w:r w:rsidRPr="00121095">
        <w:t xml:space="preserve"> the features of each of the HL7 query variant models.  The differences between them lie mainly in the processing they require on the Server side.</w:t>
      </w:r>
    </w:p>
    <w:p w14:paraId="4859C041" w14:textId="77777777"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Query By Simple Parameter</w:instrText>
      </w:r>
      <w:r w:rsidRPr="00121095">
        <w:instrText xml:space="preserve">" </w:instrText>
      </w:r>
      <w:r w:rsidR="00BF2FE6" w:rsidRPr="00121095">
        <w:rPr>
          <w:b/>
          <w:i/>
        </w:rPr>
        <w:fldChar w:fldCharType="end"/>
      </w:r>
      <w:r w:rsidRPr="00121095">
        <w:rPr>
          <w:b/>
          <w:i/>
        </w:rPr>
        <w:t xml:space="preserve"> </w:t>
      </w:r>
    </w:p>
    <w:p w14:paraId="3631555B" w14:textId="77777777" w:rsidR="00E921A2" w:rsidRPr="00121095" w:rsidRDefault="00E921A2">
      <w:pPr>
        <w:pStyle w:val="NormalIndented"/>
        <w:ind w:left="1440"/>
      </w:pPr>
      <w:r w:rsidRPr="00121095">
        <w:t xml:space="preserve">The first variant is called the Simple Parameter query. In the simple parameter query, the input parameters are passed in order as successive fields of an HL7 segment.  The Server need only read them from the corresponding HL7 </w:t>
      </w:r>
      <w:proofErr w:type="gramStart"/>
      <w:r w:rsidRPr="00121095">
        <w:t>fields, and</w:t>
      </w:r>
      <w:proofErr w:type="gramEnd"/>
      <w:r w:rsidRPr="00121095">
        <w:t xml:space="preserve"> plug them into an internal function to evaluate the query.</w:t>
      </w:r>
    </w:p>
    <w:p w14:paraId="1DA45270" w14:textId="77777777"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14:paraId="43FB4603" w14:textId="77777777" w:rsidR="00E921A2" w:rsidRPr="00121095" w:rsidRDefault="00E921A2">
      <w:pPr>
        <w:pStyle w:val="NormalIndented"/>
        <w:ind w:left="1440"/>
      </w:pPr>
      <w:r w:rsidRPr="00121095">
        <w:t xml:space="preserve">The parameter definition segment (i.e., the QPD) can be seen as a generalization of the QRD and QRF segments of the original mode query.  Each field in the QRD and QRF corresponds to 1 parameter of the QPD instance.  HL7 recommends that queries defined by </w:t>
      </w:r>
      <w:proofErr w:type="gramStart"/>
      <w:r w:rsidRPr="00121095">
        <w:t>QRD</w:t>
      </w:r>
      <w:proofErr w:type="gramEnd"/>
      <w:r w:rsidRPr="00121095">
        <w:t xml:space="preserve"> and QRF segments be recast as a version 2.4 or later Query By Parameter.</w:t>
      </w:r>
    </w:p>
    <w:p w14:paraId="19B9CB31" w14:textId="77777777"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14:paraId="07B4D213" w14:textId="77777777" w:rsidR="00E921A2" w:rsidRPr="00121095" w:rsidRDefault="00E921A2">
      <w:pPr>
        <w:pStyle w:val="NormalIndented"/>
        <w:rPr>
          <w:i/>
          <w:snapToGrid w:val="0"/>
        </w:rPr>
      </w:pPr>
      <w:r w:rsidRPr="00121095">
        <w:rPr>
          <w:b/>
          <w:i/>
          <w:snapToGrid w:val="0"/>
        </w:rPr>
        <w:lastRenderedPageBreak/>
        <w:t>Query by Example Variant</w:t>
      </w:r>
      <w:r w:rsidR="00BF2FE6" w:rsidRPr="00121095">
        <w:rPr>
          <w:b/>
          <w:i/>
          <w:snapToGrid w:val="0"/>
        </w:rPr>
        <w:fldChar w:fldCharType="begin"/>
      </w:r>
      <w:r w:rsidRPr="00121095">
        <w:instrText xml:space="preserve"> XE "</w:instrText>
      </w:r>
      <w:r w:rsidRPr="00121095">
        <w:rPr>
          <w:b/>
          <w:i/>
          <w:snapToGrid w:val="0"/>
        </w:rPr>
        <w:instrText>Query By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14:paraId="3EEBCA04" w14:textId="77777777" w:rsidR="00E921A2" w:rsidRPr="00121095" w:rsidRDefault="00E921A2">
      <w:pPr>
        <w:pStyle w:val="NormalIndented"/>
        <w:ind w:left="1440"/>
      </w:pPr>
      <w:r w:rsidRPr="00121095">
        <w:rPr>
          <w:snapToGrid w:val="0"/>
        </w:rPr>
        <w:t>The Query by Example (QBE) is an extension of Query by Parameter (QBP) in which search parameters are passed by sending them in the segment which naturally carries them, instead of as fields of the QPD segment.  For example, if one wanted to perform a "</w:t>
      </w:r>
      <w:proofErr w:type="spellStart"/>
      <w:r w:rsidRPr="00121095">
        <w:rPr>
          <w:snapToGrid w:val="0"/>
        </w:rPr>
        <w:t>find_candidates</w:t>
      </w:r>
      <w:proofErr w:type="spellEnd"/>
      <w:r w:rsidRPr="00121095">
        <w:rPr>
          <w:snapToGrid w:val="0"/>
        </w:rPr>
        <w:t xml:space="preserve">" query using QBE, one would send the demographics information on which to search in the PID and/or PD1 segments, leaving blank those fields in the segment sent that are not query parameters.  If, for example, religion </w:t>
      </w:r>
      <w:proofErr w:type="gramStart"/>
      <w:r w:rsidRPr="00121095">
        <w:rPr>
          <w:snapToGrid w:val="0"/>
        </w:rPr>
        <w:t>were</w:t>
      </w:r>
      <w:proofErr w:type="gramEnd"/>
      <w:r w:rsidRPr="00121095">
        <w:rPr>
          <w:snapToGrid w:val="0"/>
        </w:rPr>
        <w:t xml:space="preserv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14:paraId="76B1CE3F" w14:textId="77777777" w:rsidR="00E921A2" w:rsidRPr="00121095" w:rsidRDefault="00E921A2">
      <w:pPr>
        <w:pStyle w:val="NormalIndented"/>
        <w:keepNext/>
        <w:ind w:left="1440" w:hanging="720"/>
      </w:pPr>
      <w:r w:rsidRPr="00121095">
        <w:rPr>
          <w:b/>
          <w:i/>
        </w:rPr>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14:paraId="1E423C14" w14:textId="77777777" w:rsidR="00E921A2" w:rsidRPr="00121095" w:rsidRDefault="00E921A2">
      <w:pPr>
        <w:pStyle w:val="NormalIndented"/>
        <w:ind w:left="1440"/>
      </w:pPr>
      <w:r w:rsidRPr="00121095">
        <w:t xml:space="preserve">The third variant is known as the QSC variant because of its use of the QSC data type, which was used in the Virtual Table query. The Query Profile for the query will define all the variables that the Client may use in an expression.  At runtime, the Client </w:t>
      </w:r>
      <w:proofErr w:type="gramStart"/>
      <w:r w:rsidRPr="00121095">
        <w:t>is able to</w:t>
      </w:r>
      <w:proofErr w:type="gramEnd"/>
      <w:r w:rsidRPr="00121095">
        <w:t xml:space="preserve">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14:paraId="6E078209" w14:textId="77777777" w:rsidR="00E921A2" w:rsidRPr="00121095" w:rsidRDefault="00E921A2">
      <w:pPr>
        <w:pStyle w:val="NormalIndented"/>
        <w:ind w:left="1440"/>
      </w:pPr>
      <w:r w:rsidRPr="00121095">
        <w:t>This variant is most like the Virtual Table Query (VQQ).</w:t>
      </w:r>
    </w:p>
    <w:p w14:paraId="31148B02" w14:textId="77777777" w:rsidR="00E921A2" w:rsidRPr="00121095" w:rsidRDefault="00E921A2">
      <w:pPr>
        <w:pStyle w:val="NormalIndented"/>
      </w:pPr>
      <w:r w:rsidRPr="00121095">
        <w:t xml:space="preserve">There are </w:t>
      </w:r>
      <w:proofErr w:type="gramStart"/>
      <w:r w:rsidRPr="00121095">
        <w:t>a number of</w:t>
      </w:r>
      <w:proofErr w:type="gramEnd"/>
      <w:r w:rsidRPr="00121095">
        <w:t xml:space="preserve"> factors to consider in determining which variant to offer.  In the Complex Expression (QSC) variant, the Client may select any or </w:t>
      </w:r>
      <w:proofErr w:type="gramStart"/>
      <w:r w:rsidRPr="00121095">
        <w:t>all of</w:t>
      </w:r>
      <w:proofErr w:type="gramEnd"/>
      <w:r w:rsidRPr="00121095">
        <w:t xml:space="preserve"> the variables offered and may specify any permissible operators and values for each variable.  By contrast, in the Simple Parameter variant or the Query by Example variant, the Client SHALL provide values for exactly the set of variables offered.</w:t>
      </w:r>
    </w:p>
    <w:p w14:paraId="7C258964" w14:textId="77777777" w:rsidR="00E921A2" w:rsidRPr="00121095" w:rsidRDefault="00E921A2">
      <w:pPr>
        <w:pStyle w:val="NormalIndented"/>
        <w:ind w:left="1440"/>
        <w:rPr>
          <w:b/>
          <w:i/>
        </w:rPr>
      </w:pPr>
      <w:r w:rsidRPr="00121095">
        <w:t xml:space="preserve">The Simple Parameter variant is easy to parse and process because it has positional </w:t>
      </w:r>
      <w:proofErr w:type="gramStart"/>
      <w:r w:rsidRPr="00121095">
        <w:t>fields;</w:t>
      </w:r>
      <w:proofErr w:type="gramEnd"/>
      <w:r w:rsidRPr="00121095">
        <w:t xml:space="preserve"> i.e., the parameters are in a predefined and fixed order. Likewise, the Query by Example variant lends itself to simple </w:t>
      </w:r>
      <w:proofErr w:type="gramStart"/>
      <w:r w:rsidRPr="00121095">
        <w:t>processing, since</w:t>
      </w:r>
      <w:proofErr w:type="gramEnd"/>
      <w:r w:rsidRPr="00121095">
        <w:t xml:space="preserv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14:paraId="4714ADF9" w14:textId="77777777" w:rsidR="00E921A2" w:rsidRPr="00121095" w:rsidRDefault="00E921A2">
      <w:pPr>
        <w:pStyle w:val="Heading4"/>
        <w:rPr>
          <w:vanish/>
        </w:rPr>
      </w:pPr>
      <w:r w:rsidRPr="00121095">
        <w:rPr>
          <w:vanish/>
        </w:rPr>
        <w:t>hiddentext</w:t>
      </w:r>
      <w:bookmarkStart w:id="92" w:name="_Toc1829003"/>
      <w:bookmarkStart w:id="93" w:name="_Toc24273738"/>
      <w:bookmarkEnd w:id="92"/>
      <w:bookmarkEnd w:id="93"/>
    </w:p>
    <w:p w14:paraId="7F6311FA" w14:textId="77777777" w:rsidR="00E921A2" w:rsidRPr="00121095" w:rsidRDefault="00E921A2">
      <w:pPr>
        <w:pStyle w:val="Heading4"/>
      </w:pPr>
      <w:bookmarkStart w:id="94" w:name="_Toc495483517"/>
      <w:bookmarkStart w:id="95" w:name="_Toc24273739"/>
      <w:r w:rsidRPr="00121095">
        <w:t>Expressing the same data using the variants</w:t>
      </w:r>
      <w:bookmarkEnd w:id="94"/>
      <w:bookmarkEnd w:id="95"/>
      <w:r w:rsidR="00BF2FE6" w:rsidRPr="00121095">
        <w:fldChar w:fldCharType="begin"/>
      </w:r>
      <w:r w:rsidRPr="00121095">
        <w:instrText xml:space="preserve"> XE "Expressing the same data using the variants" </w:instrText>
      </w:r>
      <w:r w:rsidR="00BF2FE6" w:rsidRPr="00121095">
        <w:fldChar w:fldCharType="end"/>
      </w:r>
    </w:p>
    <w:p w14:paraId="16B5B2F0" w14:textId="77777777"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14:paraId="539E5244" w14:textId="77777777"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14:paraId="7BC6D391" w14:textId="77777777" w:rsidR="00E921A2" w:rsidRPr="00121095" w:rsidRDefault="00E921A2">
      <w:pPr>
        <w:pStyle w:val="Heading5"/>
      </w:pPr>
      <w:bookmarkStart w:id="96" w:name="_Toc495483518"/>
      <w:r w:rsidRPr="00121095">
        <w:t>Expression as simple parameters</w:t>
      </w:r>
      <w:bookmarkEnd w:id="96"/>
      <w:r w:rsidR="00BF2FE6" w:rsidRPr="00121095">
        <w:fldChar w:fldCharType="begin"/>
      </w:r>
      <w:r w:rsidRPr="00121095">
        <w:instrText xml:space="preserve"> XE "Expression as simple parameters" </w:instrText>
      </w:r>
      <w:r w:rsidR="00BF2FE6" w:rsidRPr="00121095">
        <w:fldChar w:fldCharType="end"/>
      </w:r>
    </w:p>
    <w:p w14:paraId="15AF4BDA" w14:textId="77777777" w:rsidR="00E921A2" w:rsidRPr="00121095" w:rsidRDefault="00E921A2">
      <w:pPr>
        <w:pStyle w:val="NormalIndented"/>
      </w:pPr>
      <w:r w:rsidRPr="00121095">
        <w:t>As we have seen, this variant requires an exact parameter specification.</w:t>
      </w:r>
    </w:p>
    <w:p w14:paraId="00FDAC83" w14:textId="77777777" w:rsidR="00E921A2" w:rsidRPr="00121095" w:rsidRDefault="00E921A2">
      <w:pPr>
        <w:pStyle w:val="NormalIndented"/>
      </w:pPr>
      <w:r w:rsidRPr="00121095">
        <w:t>The client system transmits a QBP query message in the following format:</w:t>
      </w:r>
    </w:p>
    <w:p w14:paraId="1ECFC78D" w14:textId="77777777" w:rsidR="00E921A2" w:rsidRPr="00121095" w:rsidRDefault="00E921A2">
      <w:pPr>
        <w:pStyle w:val="Example"/>
        <w:rPr>
          <w:noProof w:val="0"/>
        </w:rPr>
      </w:pPr>
      <w:r w:rsidRPr="00121095">
        <w:rPr>
          <w:noProof w:val="0"/>
        </w:rPr>
        <w:lastRenderedPageBreak/>
        <w:t>MSH|^~\&amp;|FEH.IVR|HUHA.CSC|HUHA.DEMO||1999020311</w:t>
      </w:r>
      <w:r>
        <w:rPr>
          <w:noProof w:val="0"/>
        </w:rPr>
        <w:t>35-0600||QBP^Z58^QBP_Q13|1|D|2.8</w:t>
      </w:r>
    </w:p>
    <w:p w14:paraId="24273B46" w14:textId="77777777" w:rsidR="00E921A2" w:rsidRPr="00121095" w:rsidRDefault="00E921A2">
      <w:pPr>
        <w:pStyle w:val="Example"/>
        <w:rPr>
          <w:noProof w:val="0"/>
        </w:rPr>
      </w:pPr>
      <w:r w:rsidRPr="00121095">
        <w:rPr>
          <w:noProof w:val="0"/>
        </w:rPr>
        <w:t xml:space="preserve">QPD|Z58^Pat Parm </w:t>
      </w:r>
      <w:proofErr w:type="spellStart"/>
      <w:r w:rsidRPr="00121095">
        <w:rPr>
          <w:noProof w:val="0"/>
        </w:rPr>
        <w:t>Qry</w:t>
      </w:r>
      <w:proofErr w:type="spellEnd"/>
      <w:r w:rsidRPr="00121095">
        <w:rPr>
          <w:noProof w:val="0"/>
        </w:rPr>
        <w:t xml:space="preserve"> 2|Q502|111069999</w:t>
      </w:r>
    </w:p>
    <w:p w14:paraId="1019C39D" w14:textId="77777777" w:rsidR="00E921A2" w:rsidRPr="00121095" w:rsidRDefault="00E921A2">
      <w:pPr>
        <w:pStyle w:val="Example"/>
        <w:rPr>
          <w:noProof w:val="0"/>
        </w:rPr>
      </w:pPr>
      <w:r w:rsidRPr="00121095">
        <w:rPr>
          <w:noProof w:val="0"/>
        </w:rPr>
        <w:t>RCP|I</w:t>
      </w:r>
    </w:p>
    <w:p w14:paraId="47720B54" w14:textId="77777777"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14:paraId="7D297AED" w14:textId="77777777" w:rsidR="00E921A2" w:rsidRPr="00121095" w:rsidRDefault="00E921A2">
      <w:pPr>
        <w:pStyle w:val="Heading5"/>
      </w:pPr>
      <w:bookmarkStart w:id="97" w:name="_Toc495483519"/>
      <w:r w:rsidRPr="00121095">
        <w:t>Expression as query by example</w:t>
      </w:r>
      <w:bookmarkEnd w:id="97"/>
      <w:r w:rsidR="00BF2FE6" w:rsidRPr="00121095">
        <w:fldChar w:fldCharType="begin"/>
      </w:r>
      <w:r w:rsidRPr="00121095">
        <w:instrText xml:space="preserve"> XE "Expression as query by example" </w:instrText>
      </w:r>
      <w:r w:rsidR="00BF2FE6" w:rsidRPr="00121095">
        <w:fldChar w:fldCharType="end"/>
      </w:r>
    </w:p>
    <w:p w14:paraId="3B5DE3B6" w14:textId="77777777"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14:paraId="1BF5A2A6" w14:textId="77777777" w:rsidR="00E921A2" w:rsidRPr="00121095" w:rsidRDefault="00E921A2">
      <w:pPr>
        <w:pStyle w:val="NormalIndented"/>
      </w:pPr>
      <w:r w:rsidRPr="00121095">
        <w:t>The client system transmits a Query by Example in the following format.</w:t>
      </w:r>
    </w:p>
    <w:p w14:paraId="396D7280"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36CE7B2E" w14:textId="77777777" w:rsidR="00E921A2" w:rsidRPr="00121095" w:rsidRDefault="00E921A2">
      <w:pPr>
        <w:pStyle w:val="Example"/>
        <w:rPr>
          <w:noProof w:val="0"/>
        </w:rPr>
      </w:pPr>
      <w:r w:rsidRPr="00121095">
        <w:rPr>
          <w:noProof w:val="0"/>
        </w:rPr>
        <w:t xml:space="preserve">QPD|Z58^Pat Parm </w:t>
      </w:r>
      <w:proofErr w:type="spellStart"/>
      <w:r w:rsidRPr="00121095">
        <w:rPr>
          <w:noProof w:val="0"/>
        </w:rPr>
        <w:t>Qry</w:t>
      </w:r>
      <w:proofErr w:type="spellEnd"/>
      <w:r w:rsidRPr="00121095">
        <w:rPr>
          <w:noProof w:val="0"/>
        </w:rPr>
        <w:t xml:space="preserve"> 2|Q502</w:t>
      </w:r>
    </w:p>
    <w:p w14:paraId="2A587605" w14:textId="77777777" w:rsidR="00E921A2" w:rsidRPr="00121095" w:rsidRDefault="00E921A2">
      <w:pPr>
        <w:pStyle w:val="Example"/>
        <w:rPr>
          <w:noProof w:val="0"/>
        </w:rPr>
      </w:pPr>
      <w:r w:rsidRPr="00121095">
        <w:rPr>
          <w:noProof w:val="0"/>
        </w:rPr>
        <w:t>RCP|I</w:t>
      </w:r>
    </w:p>
    <w:p w14:paraId="1EB45D48" w14:textId="77777777" w:rsidR="00E921A2" w:rsidRPr="00121095" w:rsidRDefault="00E921A2">
      <w:pPr>
        <w:pStyle w:val="NormalIndented"/>
      </w:pPr>
      <w:r w:rsidRPr="00121095">
        <w:t>Parameters used in this query are specified in the Query Profile.</w:t>
      </w:r>
    </w:p>
    <w:p w14:paraId="086B673B" w14:textId="77777777" w:rsidR="00E921A2" w:rsidRPr="00121095" w:rsidRDefault="00E921A2">
      <w:pPr>
        <w:pStyle w:val="Heading5"/>
      </w:pPr>
      <w:bookmarkStart w:id="98" w:name="_Ref487434668"/>
      <w:bookmarkStart w:id="99" w:name="_Toc495483520"/>
      <w:r w:rsidRPr="00121095">
        <w:t>Expression as a complex expression</w:t>
      </w:r>
      <w:bookmarkEnd w:id="98"/>
      <w:bookmarkEnd w:id="99"/>
      <w:r w:rsidR="00BF2FE6" w:rsidRPr="00121095">
        <w:fldChar w:fldCharType="begin"/>
      </w:r>
      <w:r w:rsidRPr="00121095">
        <w:instrText xml:space="preserve"> XE "Expression as a complex expression" </w:instrText>
      </w:r>
      <w:r w:rsidR="00BF2FE6" w:rsidRPr="00121095">
        <w:fldChar w:fldCharType="end"/>
      </w:r>
    </w:p>
    <w:p w14:paraId="1B63EE45" w14:textId="77777777" w:rsidR="00E921A2" w:rsidRPr="00121095" w:rsidRDefault="00E921A2">
      <w:pPr>
        <w:pStyle w:val="NormalIndented"/>
      </w:pPr>
      <w:r w:rsidRPr="00121095">
        <w:t xml:space="preserve">In contrast, the Complex Expression variant allows flexible input specifications.   This allows more choices for the Client </w:t>
      </w:r>
      <w:proofErr w:type="gramStart"/>
      <w:r w:rsidRPr="00121095">
        <w:t>system, but</w:t>
      </w:r>
      <w:proofErr w:type="gramEnd"/>
      <w:r w:rsidRPr="00121095">
        <w:t xml:space="preserve"> can require more complex processing capability on the part of the Server System. </w:t>
      </w:r>
    </w:p>
    <w:p w14:paraId="63B88A81" w14:textId="77777777" w:rsidR="00E921A2" w:rsidRPr="00121095" w:rsidRDefault="00E921A2">
      <w:pPr>
        <w:pStyle w:val="NormalIndented"/>
      </w:pPr>
      <w:r w:rsidRPr="00121095">
        <w:t>If the above Simple Parameter variant were to be stated as a Complex Expression, it might look like this.</w:t>
      </w:r>
    </w:p>
    <w:p w14:paraId="39A674F8" w14:textId="77777777" w:rsidR="00E921A2" w:rsidRPr="00121095" w:rsidRDefault="00E921A2">
      <w:pPr>
        <w:pStyle w:val="Example"/>
        <w:rPr>
          <w:noProof w:val="0"/>
        </w:rPr>
      </w:pPr>
      <w:r w:rsidRPr="00121095">
        <w:rPr>
          <w:noProof w:val="0"/>
        </w:rPr>
        <w:t>MSH|^~\&amp;|FEH.IVR|HUHA.CSC|HUHA.DEMO||1999020311</w:t>
      </w:r>
      <w:r>
        <w:rPr>
          <w:noProof w:val="0"/>
        </w:rPr>
        <w:t>35-0600||QBP^Q13^QBP_Q13|1|D|2.8</w:t>
      </w:r>
    </w:p>
    <w:p w14:paraId="41E21C78" w14:textId="77777777" w:rsidR="00E921A2" w:rsidRPr="00986413" w:rsidRDefault="00E921A2">
      <w:pPr>
        <w:pStyle w:val="Example"/>
        <w:rPr>
          <w:noProof w:val="0"/>
          <w:lang w:val="de-DE"/>
        </w:rPr>
      </w:pPr>
      <w:r w:rsidRPr="00986413">
        <w:rPr>
          <w:noProof w:val="0"/>
          <w:lang w:val="de-DE"/>
        </w:rPr>
        <w:t>QPD|Z999^Pat Sel Qry 1|Q501|@MedicalRecordNo^EQ^111069999</w:t>
      </w:r>
    </w:p>
    <w:p w14:paraId="1A6B0149" w14:textId="77777777" w:rsidR="00E921A2" w:rsidRPr="00121095" w:rsidRDefault="00E921A2">
      <w:pPr>
        <w:pStyle w:val="Example"/>
        <w:rPr>
          <w:noProof w:val="0"/>
        </w:rPr>
      </w:pPr>
      <w:r w:rsidRPr="00121095">
        <w:rPr>
          <w:noProof w:val="0"/>
        </w:rPr>
        <w:t>RCP|I</w:t>
      </w:r>
    </w:p>
    <w:p w14:paraId="161D1142" w14:textId="77777777"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14:paraId="4F475A5D" w14:textId="77777777">
        <w:trPr>
          <w:cantSplit/>
          <w:jc w:val="center"/>
        </w:trPr>
        <w:tc>
          <w:tcPr>
            <w:tcW w:w="6030" w:type="dxa"/>
            <w:gridSpan w:val="2"/>
          </w:tcPr>
          <w:p w14:paraId="742BCC3E" w14:textId="77777777" w:rsidR="00E921A2" w:rsidRPr="00121095" w:rsidRDefault="00E921A2">
            <w:pPr>
              <w:pStyle w:val="OtherTableHeader"/>
            </w:pPr>
            <w:r w:rsidRPr="00121095">
              <w:t>Query Modalities</w:t>
            </w:r>
          </w:p>
        </w:tc>
      </w:tr>
      <w:tr w:rsidR="00E921A2" w:rsidRPr="00E921A2" w14:paraId="4A7EAFB5" w14:textId="77777777">
        <w:trPr>
          <w:jc w:val="center"/>
        </w:trPr>
        <w:tc>
          <w:tcPr>
            <w:tcW w:w="2160" w:type="dxa"/>
          </w:tcPr>
          <w:p w14:paraId="7F6274BA" w14:textId="77777777" w:rsidR="00E921A2" w:rsidRPr="00121095" w:rsidRDefault="00E921A2">
            <w:pPr>
              <w:pStyle w:val="OtherTableBody"/>
            </w:pPr>
            <w:r w:rsidRPr="00121095">
              <w:t>Simple Parameter Variant</w:t>
            </w:r>
          </w:p>
        </w:tc>
        <w:tc>
          <w:tcPr>
            <w:tcW w:w="3870" w:type="dxa"/>
          </w:tcPr>
          <w:p w14:paraId="7F2506B1" w14:textId="77777777" w:rsidR="00E921A2" w:rsidRPr="00121095" w:rsidRDefault="00E921A2">
            <w:pPr>
              <w:pStyle w:val="OtherTableBody"/>
            </w:pPr>
            <w:r w:rsidRPr="00121095">
              <w:t xml:space="preserve">The Server specifies </w:t>
            </w:r>
            <w:proofErr w:type="gramStart"/>
            <w:r w:rsidRPr="00121095">
              <w:t>parameters</w:t>
            </w:r>
            <w:proofErr w:type="gramEnd"/>
            <w:r w:rsidRPr="00121095">
              <w:t xml:space="preserve"> and the Client passes specific values to the parameters when the query is invoked. </w:t>
            </w:r>
          </w:p>
        </w:tc>
      </w:tr>
      <w:tr w:rsidR="00E921A2" w:rsidRPr="00E921A2" w14:paraId="3530E72F" w14:textId="77777777">
        <w:trPr>
          <w:jc w:val="center"/>
        </w:trPr>
        <w:tc>
          <w:tcPr>
            <w:tcW w:w="2160" w:type="dxa"/>
          </w:tcPr>
          <w:p w14:paraId="792792E2" w14:textId="77777777" w:rsidR="00E921A2" w:rsidRPr="00121095" w:rsidRDefault="00E921A2">
            <w:pPr>
              <w:pStyle w:val="OtherTableBody"/>
            </w:pPr>
            <w:r w:rsidRPr="00121095">
              <w:t>Complex Expression Variant</w:t>
            </w:r>
          </w:p>
        </w:tc>
        <w:tc>
          <w:tcPr>
            <w:tcW w:w="3870" w:type="dxa"/>
          </w:tcPr>
          <w:p w14:paraId="7E3AEA06" w14:textId="77777777"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14:paraId="3021CB6B" w14:textId="77777777" w:rsidR="00E921A2" w:rsidRPr="00121095" w:rsidRDefault="00E921A2">
      <w:pPr>
        <w:pStyle w:val="NormalIndented"/>
      </w:pPr>
      <w:r w:rsidRPr="00121095">
        <w:t xml:space="preserve">Using the new modalities shown in the table, the variety and number of queries is almost unlimited. There is no implication that a specific Server must support </w:t>
      </w:r>
      <w:proofErr w:type="gramStart"/>
      <w:r w:rsidRPr="00121095">
        <w:t>all of</w:t>
      </w:r>
      <w:proofErr w:type="gramEnd"/>
      <w:r w:rsidRPr="00121095">
        <w:t xml:space="preserve">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14:paraId="1B859D71" w14:textId="77777777" w:rsidR="00E921A2" w:rsidRPr="00121095" w:rsidRDefault="00E921A2">
      <w:pPr>
        <w:pStyle w:val="Heading3"/>
      </w:pPr>
      <w:bookmarkStart w:id="100" w:name="_Ref465156778"/>
      <w:bookmarkStart w:id="101" w:name="_Toc495483521"/>
      <w:bookmarkStart w:id="102" w:name="_Toc24273740"/>
      <w:bookmarkStart w:id="103" w:name="_Toc41280969"/>
      <w:bookmarkStart w:id="104" w:name="_Toc43004331"/>
      <w:bookmarkStart w:id="105" w:name="_Toc28957691"/>
      <w:r w:rsidRPr="00121095">
        <w:t>Summary chart of query/response pairs</w:t>
      </w:r>
      <w:bookmarkEnd w:id="100"/>
      <w:bookmarkEnd w:id="101"/>
      <w:bookmarkEnd w:id="102"/>
      <w:bookmarkEnd w:id="103"/>
      <w:bookmarkEnd w:id="104"/>
      <w:bookmarkEnd w:id="105"/>
      <w:r w:rsidR="00BF2FE6" w:rsidRPr="00121095">
        <w:fldChar w:fldCharType="begin"/>
      </w:r>
      <w:r w:rsidRPr="00121095">
        <w:instrText xml:space="preserve"> XE "Summary chart of query/response pairs" </w:instrText>
      </w:r>
      <w:r w:rsidR="00BF2FE6" w:rsidRPr="00121095">
        <w:fldChar w:fldCharType="end"/>
      </w:r>
    </w:p>
    <w:p w14:paraId="6FF5BC28" w14:textId="77777777"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14:paraId="531DDD68" w14:textId="77777777">
        <w:trPr>
          <w:tblHeader/>
          <w:jc w:val="center"/>
        </w:trPr>
        <w:tc>
          <w:tcPr>
            <w:tcW w:w="1908" w:type="dxa"/>
            <w:tcBorders>
              <w:top w:val="double" w:sz="4" w:space="0" w:color="auto"/>
              <w:bottom w:val="nil"/>
            </w:tcBorders>
            <w:shd w:val="pct10" w:color="auto" w:fill="FFFFFF"/>
          </w:tcPr>
          <w:p w14:paraId="41404F01" w14:textId="77777777"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14:paraId="5B23B899" w14:textId="77777777"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14:paraId="046D9A41" w14:textId="77777777"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14:paraId="7BC36CD4"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1332EA38" w14:textId="77777777"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14:paraId="23501AB9" w14:textId="77777777" w:rsidR="00E921A2" w:rsidRPr="00121095" w:rsidRDefault="00E921A2">
            <w:pPr>
              <w:pStyle w:val="OtherTableHeader"/>
            </w:pPr>
            <w:r w:rsidRPr="00121095">
              <w:t>Sec Ref</w:t>
            </w:r>
          </w:p>
        </w:tc>
      </w:tr>
      <w:tr w:rsidR="00E921A2" w:rsidRPr="00E921A2" w14:paraId="4590F712" w14:textId="77777777">
        <w:trPr>
          <w:jc w:val="center"/>
        </w:trPr>
        <w:tc>
          <w:tcPr>
            <w:tcW w:w="1908" w:type="dxa"/>
            <w:tcBorders>
              <w:top w:val="single" w:sz="4" w:space="0" w:color="auto"/>
              <w:bottom w:val="nil"/>
            </w:tcBorders>
          </w:tcPr>
          <w:p w14:paraId="3BC3D372" w14:textId="77777777"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14:paraId="62938F22" w14:textId="77777777" w:rsidR="00E921A2" w:rsidRPr="00121095" w:rsidRDefault="00E921A2">
            <w:pPr>
              <w:pStyle w:val="OtherTableBody"/>
            </w:pPr>
            <w:r w:rsidRPr="00121095">
              <w:rPr>
                <w:snapToGrid w:val="0"/>
              </w:rPr>
              <w:t>QCN</w:t>
            </w:r>
          </w:p>
        </w:tc>
        <w:tc>
          <w:tcPr>
            <w:tcW w:w="1080" w:type="dxa"/>
            <w:tcBorders>
              <w:top w:val="single" w:sz="4" w:space="0" w:color="auto"/>
              <w:bottom w:val="nil"/>
            </w:tcBorders>
          </w:tcPr>
          <w:p w14:paraId="51E6F992" w14:textId="77777777" w:rsidR="00E921A2" w:rsidRPr="00121095" w:rsidRDefault="00E921A2">
            <w:pPr>
              <w:pStyle w:val="OtherTableBody"/>
            </w:pPr>
          </w:p>
        </w:tc>
        <w:tc>
          <w:tcPr>
            <w:tcW w:w="1800" w:type="dxa"/>
            <w:tcBorders>
              <w:top w:val="single" w:sz="4" w:space="0" w:color="auto"/>
              <w:bottom w:val="nil"/>
            </w:tcBorders>
          </w:tcPr>
          <w:p w14:paraId="2501374C" w14:textId="77777777" w:rsidR="00E921A2" w:rsidRPr="00121095" w:rsidRDefault="00E921A2">
            <w:pPr>
              <w:pStyle w:val="OtherTableBody"/>
            </w:pPr>
          </w:p>
        </w:tc>
        <w:tc>
          <w:tcPr>
            <w:tcW w:w="1440" w:type="dxa"/>
            <w:tcBorders>
              <w:top w:val="single" w:sz="4" w:space="0" w:color="auto"/>
              <w:bottom w:val="nil"/>
            </w:tcBorders>
          </w:tcPr>
          <w:p w14:paraId="3AB32F9C" w14:textId="77777777" w:rsidR="00E921A2" w:rsidRPr="00121095" w:rsidRDefault="00E921A2">
            <w:pPr>
              <w:pStyle w:val="OtherTableBody"/>
            </w:pPr>
          </w:p>
        </w:tc>
        <w:tc>
          <w:tcPr>
            <w:tcW w:w="1278" w:type="dxa"/>
            <w:tcBorders>
              <w:top w:val="single" w:sz="4" w:space="0" w:color="auto"/>
              <w:bottom w:val="nil"/>
            </w:tcBorders>
          </w:tcPr>
          <w:p w14:paraId="073634B7" w14:textId="307E5B00" w:rsidR="00E921A2" w:rsidRPr="00121095" w:rsidRDefault="002503D5">
            <w:pPr>
              <w:pStyle w:val="OtherTableBody"/>
            </w:pPr>
            <w:r>
              <w:fldChar w:fldCharType="begin"/>
            </w:r>
            <w:r>
              <w:instrText xml:space="preserve"> REF _Ref465670010 \r \h  \* MERGEFORMAT </w:instrText>
            </w:r>
            <w:r>
              <w:fldChar w:fldCharType="separate"/>
            </w:r>
            <w:r w:rsidR="00C244BF">
              <w:t>5.4.6</w:t>
            </w:r>
            <w:r>
              <w:fldChar w:fldCharType="end"/>
            </w:r>
          </w:p>
        </w:tc>
      </w:tr>
      <w:tr w:rsidR="00E921A2" w:rsidRPr="00E921A2" w14:paraId="1805ECBC" w14:textId="77777777">
        <w:trPr>
          <w:jc w:val="center"/>
        </w:trPr>
        <w:tc>
          <w:tcPr>
            <w:tcW w:w="1908" w:type="dxa"/>
            <w:tcBorders>
              <w:top w:val="single" w:sz="4" w:space="0" w:color="auto"/>
              <w:bottom w:val="nil"/>
            </w:tcBorders>
          </w:tcPr>
          <w:p w14:paraId="656335EB" w14:textId="77777777" w:rsidR="00E921A2" w:rsidRPr="00121095" w:rsidRDefault="00E921A2">
            <w:pPr>
              <w:pStyle w:val="OtherTableBody"/>
            </w:pPr>
            <w:r w:rsidRPr="00121095">
              <w:rPr>
                <w:snapToGrid w:val="0"/>
              </w:rPr>
              <w:lastRenderedPageBreak/>
              <w:t>Query By Parameter</w:t>
            </w:r>
          </w:p>
        </w:tc>
        <w:tc>
          <w:tcPr>
            <w:tcW w:w="990" w:type="dxa"/>
            <w:tcBorders>
              <w:top w:val="single" w:sz="4" w:space="0" w:color="auto"/>
              <w:bottom w:val="nil"/>
            </w:tcBorders>
          </w:tcPr>
          <w:p w14:paraId="2A18640B" w14:textId="77777777"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14:paraId="04C2D483" w14:textId="77777777" w:rsidR="00E921A2" w:rsidRPr="00121095" w:rsidRDefault="00E921A2">
            <w:pPr>
              <w:pStyle w:val="OtherTableBody"/>
              <w:rPr>
                <w:snapToGrid w:val="0"/>
              </w:rPr>
            </w:pPr>
          </w:p>
        </w:tc>
        <w:tc>
          <w:tcPr>
            <w:tcW w:w="1800" w:type="dxa"/>
            <w:tcBorders>
              <w:top w:val="single" w:sz="4" w:space="0" w:color="auto"/>
              <w:bottom w:val="nil"/>
            </w:tcBorders>
          </w:tcPr>
          <w:p w14:paraId="415F6940" w14:textId="77777777" w:rsidR="00E921A2" w:rsidRPr="00121095" w:rsidRDefault="00E921A2">
            <w:pPr>
              <w:pStyle w:val="OtherTableBody"/>
              <w:rPr>
                <w:snapToGrid w:val="0"/>
              </w:rPr>
            </w:pPr>
          </w:p>
        </w:tc>
        <w:tc>
          <w:tcPr>
            <w:tcW w:w="1440" w:type="dxa"/>
            <w:tcBorders>
              <w:top w:val="single" w:sz="4" w:space="0" w:color="auto"/>
              <w:bottom w:val="nil"/>
            </w:tcBorders>
          </w:tcPr>
          <w:p w14:paraId="045596EB" w14:textId="77777777" w:rsidR="00E921A2" w:rsidRPr="00121095" w:rsidRDefault="00E921A2">
            <w:pPr>
              <w:pStyle w:val="OtherTableBody"/>
            </w:pPr>
            <w:r w:rsidRPr="00121095">
              <w:t>QPD</w:t>
            </w:r>
          </w:p>
        </w:tc>
        <w:tc>
          <w:tcPr>
            <w:tcW w:w="1278" w:type="dxa"/>
            <w:tcBorders>
              <w:top w:val="single" w:sz="4" w:space="0" w:color="auto"/>
              <w:bottom w:val="nil"/>
            </w:tcBorders>
          </w:tcPr>
          <w:p w14:paraId="628B609A" w14:textId="27A0A451" w:rsidR="00E921A2" w:rsidRPr="00121095" w:rsidRDefault="002503D5">
            <w:pPr>
              <w:pStyle w:val="OtherTableBody"/>
            </w:pPr>
            <w:r>
              <w:fldChar w:fldCharType="begin"/>
            </w:r>
            <w:r>
              <w:instrText xml:space="preserve"> REF _Ref465670333 \r \h  \* MERGEFORMAT </w:instrText>
            </w:r>
            <w:r>
              <w:fldChar w:fldCharType="separate"/>
            </w:r>
            <w:r w:rsidR="00C244BF">
              <w:t>5.4.1</w:t>
            </w:r>
            <w:r>
              <w:fldChar w:fldCharType="end"/>
            </w:r>
            <w:r w:rsidR="00E921A2" w:rsidRPr="00121095">
              <w:t xml:space="preserve">, </w:t>
            </w:r>
            <w:r>
              <w:fldChar w:fldCharType="begin"/>
            </w:r>
            <w:r>
              <w:instrText xml:space="preserve"> REF _Ref465670362 \r \h  \* MERGEFORMAT </w:instrText>
            </w:r>
            <w:r>
              <w:fldChar w:fldCharType="separate"/>
            </w:r>
            <w:r w:rsidR="00C244BF">
              <w:t>5.4.2</w:t>
            </w:r>
            <w:r>
              <w:fldChar w:fldCharType="end"/>
            </w:r>
            <w:r w:rsidR="00E921A2" w:rsidRPr="00121095">
              <w:t xml:space="preserve">, </w:t>
            </w:r>
            <w:r>
              <w:fldChar w:fldCharType="begin"/>
            </w:r>
            <w:r>
              <w:instrText xml:space="preserve"> REF _Ref478807850 \r \h  \* MERGEFORMAT </w:instrText>
            </w:r>
            <w:r>
              <w:fldChar w:fldCharType="separate"/>
            </w:r>
            <w:r w:rsidR="00C244BF">
              <w:t>5.4.3</w:t>
            </w:r>
            <w:r>
              <w:fldChar w:fldCharType="end"/>
            </w:r>
          </w:p>
        </w:tc>
      </w:tr>
      <w:tr w:rsidR="00E921A2" w:rsidRPr="00E921A2" w14:paraId="4AB50F23" w14:textId="77777777">
        <w:trPr>
          <w:jc w:val="center"/>
        </w:trPr>
        <w:tc>
          <w:tcPr>
            <w:tcW w:w="1908" w:type="dxa"/>
            <w:tcBorders>
              <w:top w:val="single" w:sz="4" w:space="0" w:color="auto"/>
              <w:bottom w:val="nil"/>
            </w:tcBorders>
          </w:tcPr>
          <w:p w14:paraId="36579448" w14:textId="77777777"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14:paraId="58E05988" w14:textId="77777777"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14:paraId="31D7AC45" w14:textId="77777777" w:rsidR="00E921A2" w:rsidRPr="00121095" w:rsidRDefault="00E921A2">
            <w:pPr>
              <w:pStyle w:val="OtherTableBody"/>
              <w:rPr>
                <w:snapToGrid w:val="0"/>
              </w:rPr>
            </w:pPr>
          </w:p>
        </w:tc>
        <w:tc>
          <w:tcPr>
            <w:tcW w:w="1800" w:type="dxa"/>
            <w:tcBorders>
              <w:top w:val="single" w:sz="4" w:space="0" w:color="auto"/>
              <w:bottom w:val="nil"/>
            </w:tcBorders>
          </w:tcPr>
          <w:p w14:paraId="39F8A231" w14:textId="77777777"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14:paraId="12730473" w14:textId="77777777" w:rsidR="00E921A2" w:rsidRPr="00121095" w:rsidRDefault="00E921A2">
            <w:pPr>
              <w:pStyle w:val="OtherTableBody"/>
            </w:pPr>
            <w:r w:rsidRPr="00121095">
              <w:t>QRD/QRF</w:t>
            </w:r>
          </w:p>
        </w:tc>
        <w:tc>
          <w:tcPr>
            <w:tcW w:w="1278" w:type="dxa"/>
            <w:tcBorders>
              <w:top w:val="single" w:sz="4" w:space="0" w:color="auto"/>
              <w:bottom w:val="nil"/>
            </w:tcBorders>
          </w:tcPr>
          <w:p w14:paraId="617E70AA" w14:textId="77777777" w:rsidR="00E921A2" w:rsidRPr="00121095" w:rsidRDefault="00E921A2">
            <w:pPr>
              <w:pStyle w:val="OtherTableBody"/>
            </w:pPr>
          </w:p>
        </w:tc>
      </w:tr>
      <w:tr w:rsidR="00E921A2" w:rsidRPr="00E921A2" w14:paraId="4BD3B61D" w14:textId="77777777">
        <w:trPr>
          <w:jc w:val="center"/>
        </w:trPr>
        <w:tc>
          <w:tcPr>
            <w:tcW w:w="1908" w:type="dxa"/>
            <w:tcBorders>
              <w:top w:val="single" w:sz="4" w:space="0" w:color="auto"/>
              <w:bottom w:val="nil"/>
            </w:tcBorders>
          </w:tcPr>
          <w:p w14:paraId="1F128257" w14:textId="77777777"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14:paraId="241F082B" w14:textId="77777777" w:rsidR="00E921A2" w:rsidRPr="00121095" w:rsidRDefault="00E921A2">
            <w:pPr>
              <w:pStyle w:val="OtherTableBody"/>
              <w:rPr>
                <w:snapToGrid w:val="0"/>
              </w:rPr>
            </w:pPr>
          </w:p>
        </w:tc>
        <w:tc>
          <w:tcPr>
            <w:tcW w:w="1080" w:type="dxa"/>
            <w:tcBorders>
              <w:top w:val="single" w:sz="4" w:space="0" w:color="auto"/>
              <w:bottom w:val="nil"/>
            </w:tcBorders>
          </w:tcPr>
          <w:p w14:paraId="558914D0" w14:textId="77777777"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14:paraId="06F05C70" w14:textId="77777777"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14:paraId="4E16E53E" w14:textId="77777777"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14:paraId="5F6549F9" w14:textId="3686E212"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C244BF" w:rsidRPr="00C244BF">
              <w:rPr>
                <w:snapToGrid w:val="0"/>
              </w:rPr>
              <w:t>5.4.3</w:t>
            </w:r>
            <w:r>
              <w:fldChar w:fldCharType="end"/>
            </w:r>
          </w:p>
        </w:tc>
      </w:tr>
      <w:tr w:rsidR="00E921A2" w:rsidRPr="00E921A2" w14:paraId="65F87AA4" w14:textId="77777777">
        <w:trPr>
          <w:jc w:val="center"/>
        </w:trPr>
        <w:tc>
          <w:tcPr>
            <w:tcW w:w="1908" w:type="dxa"/>
            <w:tcBorders>
              <w:top w:val="single" w:sz="4" w:space="0" w:color="auto"/>
              <w:bottom w:val="nil"/>
            </w:tcBorders>
          </w:tcPr>
          <w:p w14:paraId="13FE5C84" w14:textId="77777777"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14:paraId="202FEF99" w14:textId="77777777" w:rsidR="00E921A2" w:rsidRPr="00121095" w:rsidRDefault="00E921A2">
            <w:pPr>
              <w:pStyle w:val="OtherTableBody"/>
              <w:rPr>
                <w:snapToGrid w:val="0"/>
              </w:rPr>
            </w:pPr>
          </w:p>
        </w:tc>
        <w:tc>
          <w:tcPr>
            <w:tcW w:w="1080" w:type="dxa"/>
            <w:tcBorders>
              <w:top w:val="single" w:sz="4" w:space="0" w:color="auto"/>
              <w:bottom w:val="nil"/>
            </w:tcBorders>
          </w:tcPr>
          <w:p w14:paraId="6A078A89" w14:textId="77777777"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14:paraId="3E5A8E53" w14:textId="77777777"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14:paraId="3312D6DA" w14:textId="77777777" w:rsidR="00E921A2" w:rsidRPr="00121095" w:rsidRDefault="00E921A2">
            <w:pPr>
              <w:pStyle w:val="OtherTableBody"/>
              <w:rPr>
                <w:snapToGrid w:val="0"/>
              </w:rPr>
            </w:pPr>
          </w:p>
        </w:tc>
        <w:tc>
          <w:tcPr>
            <w:tcW w:w="1278" w:type="dxa"/>
            <w:tcBorders>
              <w:top w:val="single" w:sz="4" w:space="0" w:color="auto"/>
              <w:bottom w:val="nil"/>
            </w:tcBorders>
          </w:tcPr>
          <w:p w14:paraId="74C934B8" w14:textId="41DA6272"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C244BF" w:rsidRPr="00C244BF">
              <w:rPr>
                <w:snapToGrid w:val="0"/>
              </w:rPr>
              <w:t>5.4.1</w:t>
            </w:r>
            <w:r>
              <w:fldChar w:fldCharType="end"/>
            </w:r>
          </w:p>
        </w:tc>
      </w:tr>
      <w:tr w:rsidR="00E921A2" w:rsidRPr="00E921A2" w14:paraId="6413D1DA" w14:textId="77777777">
        <w:trPr>
          <w:jc w:val="center"/>
        </w:trPr>
        <w:tc>
          <w:tcPr>
            <w:tcW w:w="1908" w:type="dxa"/>
            <w:tcBorders>
              <w:top w:val="single" w:sz="4" w:space="0" w:color="auto"/>
              <w:bottom w:val="nil"/>
            </w:tcBorders>
          </w:tcPr>
          <w:p w14:paraId="0885D2E7" w14:textId="77777777"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14:paraId="10F89BEC" w14:textId="77777777" w:rsidR="00E921A2" w:rsidRPr="00121095" w:rsidRDefault="00E921A2">
            <w:pPr>
              <w:pStyle w:val="OtherTableBody"/>
              <w:rPr>
                <w:snapToGrid w:val="0"/>
              </w:rPr>
            </w:pPr>
          </w:p>
        </w:tc>
        <w:tc>
          <w:tcPr>
            <w:tcW w:w="1080" w:type="dxa"/>
            <w:tcBorders>
              <w:top w:val="single" w:sz="4" w:space="0" w:color="auto"/>
              <w:bottom w:val="nil"/>
            </w:tcBorders>
          </w:tcPr>
          <w:p w14:paraId="2C826276" w14:textId="77777777"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14:paraId="21080569" w14:textId="77777777"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14:paraId="4BC45DFE" w14:textId="77777777"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14:paraId="4756B2BD" w14:textId="710DEDA1"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C244BF" w:rsidRPr="00C244BF">
              <w:rPr>
                <w:snapToGrid w:val="0"/>
              </w:rPr>
              <w:t>5.4.2</w:t>
            </w:r>
            <w:r>
              <w:fldChar w:fldCharType="end"/>
            </w:r>
          </w:p>
        </w:tc>
      </w:tr>
      <w:tr w:rsidR="00E921A2" w:rsidRPr="00E921A2" w14:paraId="40F664AC" w14:textId="77777777">
        <w:trPr>
          <w:jc w:val="center"/>
        </w:trPr>
        <w:tc>
          <w:tcPr>
            <w:tcW w:w="1908" w:type="dxa"/>
            <w:tcBorders>
              <w:top w:val="single" w:sz="4" w:space="0" w:color="auto"/>
              <w:bottom w:val="double" w:sz="4" w:space="0" w:color="auto"/>
            </w:tcBorders>
          </w:tcPr>
          <w:p w14:paraId="67668630" w14:textId="77777777" w:rsidR="00E921A2" w:rsidRPr="00121095" w:rsidRDefault="00E921A2">
            <w:pPr>
              <w:pStyle w:val="OtherTableBody"/>
              <w:rPr>
                <w:snapToGrid w:val="0"/>
              </w:rPr>
            </w:pPr>
            <w:r w:rsidRPr="00121095">
              <w:rPr>
                <w:snapToGrid w:val="0"/>
              </w:rPr>
              <w:t>Unsolicited display message</w:t>
            </w:r>
            <w:r>
              <w:rPr>
                <w:snapToGrid w:val="0"/>
              </w:rPr>
              <w:t xml:space="preserve"> (withdrawn)</w:t>
            </w:r>
          </w:p>
        </w:tc>
        <w:tc>
          <w:tcPr>
            <w:tcW w:w="990" w:type="dxa"/>
            <w:tcBorders>
              <w:top w:val="single" w:sz="4" w:space="0" w:color="auto"/>
              <w:bottom w:val="double" w:sz="4" w:space="0" w:color="auto"/>
            </w:tcBorders>
          </w:tcPr>
          <w:p w14:paraId="6336D227" w14:textId="77777777"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14:paraId="4928FF87" w14:textId="77777777" w:rsidR="00E921A2" w:rsidRPr="00121095" w:rsidRDefault="00E921A2">
            <w:pPr>
              <w:pStyle w:val="OtherTableBody"/>
              <w:rPr>
                <w:snapToGrid w:val="0"/>
              </w:rPr>
            </w:pPr>
          </w:p>
        </w:tc>
        <w:tc>
          <w:tcPr>
            <w:tcW w:w="1800" w:type="dxa"/>
            <w:tcBorders>
              <w:top w:val="single" w:sz="4" w:space="0" w:color="auto"/>
              <w:bottom w:val="double" w:sz="4" w:space="0" w:color="auto"/>
            </w:tcBorders>
          </w:tcPr>
          <w:p w14:paraId="44DFC452" w14:textId="77777777"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14:paraId="577B554E" w14:textId="77777777"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14:paraId="3184712C" w14:textId="77777777" w:rsidR="00E921A2" w:rsidRPr="00121095" w:rsidRDefault="00E921A2">
            <w:pPr>
              <w:pStyle w:val="OtherTableBody"/>
              <w:rPr>
                <w:snapToGrid w:val="0"/>
              </w:rPr>
            </w:pPr>
          </w:p>
        </w:tc>
      </w:tr>
    </w:tbl>
    <w:p w14:paraId="47810375" w14:textId="77777777"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14:paraId="31C847AF" w14:textId="77777777">
        <w:trPr>
          <w:tblHeader/>
          <w:jc w:val="center"/>
        </w:trPr>
        <w:tc>
          <w:tcPr>
            <w:tcW w:w="1818" w:type="dxa"/>
            <w:tcBorders>
              <w:top w:val="double" w:sz="4" w:space="0" w:color="auto"/>
              <w:bottom w:val="nil"/>
            </w:tcBorders>
            <w:shd w:val="pct10" w:color="auto" w:fill="FFFFFF"/>
          </w:tcPr>
          <w:p w14:paraId="3B6E8BB3" w14:textId="77777777" w:rsidR="00E921A2" w:rsidRPr="00121095" w:rsidRDefault="00E921A2">
            <w:pPr>
              <w:pStyle w:val="OtherTableHeader"/>
            </w:pPr>
            <w:r w:rsidRPr="00121095">
              <w:t>Description</w:t>
            </w:r>
          </w:p>
        </w:tc>
        <w:tc>
          <w:tcPr>
            <w:tcW w:w="1080" w:type="dxa"/>
            <w:tcBorders>
              <w:top w:val="double" w:sz="4" w:space="0" w:color="auto"/>
              <w:bottom w:val="nil"/>
            </w:tcBorders>
            <w:shd w:val="pct10" w:color="auto" w:fill="FFFFFF"/>
          </w:tcPr>
          <w:p w14:paraId="1AF236F5" w14:textId="77777777"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14:paraId="5933222E" w14:textId="77777777"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14:paraId="19B31C00"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0745E4F3" w14:textId="77777777"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14:paraId="1F6CF38E" w14:textId="77777777" w:rsidR="00E921A2" w:rsidRPr="00121095" w:rsidRDefault="00E921A2">
            <w:pPr>
              <w:pStyle w:val="OtherTableHeader"/>
            </w:pPr>
            <w:r w:rsidRPr="00121095">
              <w:t>Sec Ref</w:t>
            </w:r>
          </w:p>
        </w:tc>
      </w:tr>
      <w:tr w:rsidR="00E921A2" w:rsidRPr="00E921A2" w14:paraId="2DE505BC" w14:textId="77777777">
        <w:trPr>
          <w:jc w:val="center"/>
        </w:trPr>
        <w:tc>
          <w:tcPr>
            <w:tcW w:w="1818" w:type="dxa"/>
            <w:tcBorders>
              <w:top w:val="single" w:sz="4" w:space="0" w:color="auto"/>
              <w:bottom w:val="nil"/>
            </w:tcBorders>
          </w:tcPr>
          <w:p w14:paraId="6B72C7C8" w14:textId="77777777"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14:paraId="2D67413D" w14:textId="77777777" w:rsidR="00E921A2" w:rsidRPr="00121095" w:rsidRDefault="00E921A2">
            <w:pPr>
              <w:pStyle w:val="OtherTableBody"/>
            </w:pPr>
            <w:r w:rsidRPr="00121095">
              <w:t>QRY^A19</w:t>
            </w:r>
          </w:p>
        </w:tc>
        <w:tc>
          <w:tcPr>
            <w:tcW w:w="1080" w:type="dxa"/>
            <w:tcBorders>
              <w:top w:val="single" w:sz="4" w:space="0" w:color="auto"/>
              <w:bottom w:val="nil"/>
            </w:tcBorders>
          </w:tcPr>
          <w:p w14:paraId="6D3E851E" w14:textId="77777777"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14:paraId="1285C670" w14:textId="77777777"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14:paraId="311A77F4" w14:textId="77777777" w:rsidR="00E921A2" w:rsidRPr="00121095" w:rsidRDefault="00E921A2">
            <w:pPr>
              <w:pStyle w:val="OtherTableBody"/>
            </w:pPr>
            <w:r w:rsidRPr="00121095">
              <w:t>QRD/QRF</w:t>
            </w:r>
          </w:p>
        </w:tc>
        <w:tc>
          <w:tcPr>
            <w:tcW w:w="1278" w:type="dxa"/>
            <w:tcBorders>
              <w:top w:val="single" w:sz="4" w:space="0" w:color="auto"/>
              <w:bottom w:val="nil"/>
            </w:tcBorders>
          </w:tcPr>
          <w:p w14:paraId="5F788722" w14:textId="77777777" w:rsidR="00E921A2" w:rsidRPr="00121095" w:rsidRDefault="00E921A2">
            <w:pPr>
              <w:pStyle w:val="OtherTableBody"/>
            </w:pPr>
          </w:p>
        </w:tc>
      </w:tr>
      <w:tr w:rsidR="00E921A2" w:rsidRPr="00E921A2" w14:paraId="265612A9" w14:textId="77777777">
        <w:trPr>
          <w:jc w:val="center"/>
        </w:trPr>
        <w:tc>
          <w:tcPr>
            <w:tcW w:w="1818" w:type="dxa"/>
            <w:tcBorders>
              <w:top w:val="single" w:sz="4" w:space="0" w:color="auto"/>
              <w:bottom w:val="nil"/>
            </w:tcBorders>
          </w:tcPr>
          <w:p w14:paraId="4619C3BB" w14:textId="77777777"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14:paraId="6576ACE1" w14:textId="77777777" w:rsidR="00E921A2" w:rsidRPr="00121095" w:rsidRDefault="00E921A2">
            <w:pPr>
              <w:pStyle w:val="OtherTableBody"/>
            </w:pPr>
            <w:r w:rsidRPr="00121095">
              <w:t>QBP^Q24</w:t>
            </w:r>
          </w:p>
        </w:tc>
        <w:tc>
          <w:tcPr>
            <w:tcW w:w="1080" w:type="dxa"/>
            <w:tcBorders>
              <w:top w:val="single" w:sz="4" w:space="0" w:color="auto"/>
              <w:bottom w:val="nil"/>
            </w:tcBorders>
          </w:tcPr>
          <w:p w14:paraId="14D32CAD" w14:textId="77777777"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14:paraId="0465A2C5"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4A2222B4" w14:textId="77777777" w:rsidR="00E921A2" w:rsidRPr="00121095" w:rsidRDefault="00E921A2">
            <w:pPr>
              <w:pStyle w:val="OtherTableBody"/>
            </w:pPr>
            <w:r w:rsidRPr="00121095">
              <w:t>QBP</w:t>
            </w:r>
          </w:p>
        </w:tc>
        <w:tc>
          <w:tcPr>
            <w:tcW w:w="1278" w:type="dxa"/>
            <w:tcBorders>
              <w:top w:val="single" w:sz="4" w:space="0" w:color="auto"/>
              <w:bottom w:val="nil"/>
            </w:tcBorders>
          </w:tcPr>
          <w:p w14:paraId="1A9A23A4" w14:textId="77777777" w:rsidR="00E921A2" w:rsidRPr="00121095" w:rsidRDefault="00E921A2">
            <w:pPr>
              <w:pStyle w:val="OtherTableBody"/>
              <w:rPr>
                <w:snapToGrid w:val="0"/>
              </w:rPr>
            </w:pPr>
            <w:r w:rsidRPr="00121095">
              <w:rPr>
                <w:snapToGrid w:val="0"/>
              </w:rPr>
              <w:t>3.3.59</w:t>
            </w:r>
          </w:p>
        </w:tc>
      </w:tr>
      <w:tr w:rsidR="00E921A2" w:rsidRPr="00E921A2" w14:paraId="6F3B1868" w14:textId="77777777">
        <w:trPr>
          <w:jc w:val="center"/>
        </w:trPr>
        <w:tc>
          <w:tcPr>
            <w:tcW w:w="1818" w:type="dxa"/>
            <w:tcBorders>
              <w:top w:val="single" w:sz="4" w:space="0" w:color="auto"/>
              <w:bottom w:val="nil"/>
            </w:tcBorders>
          </w:tcPr>
          <w:p w14:paraId="4F16AD31" w14:textId="77777777"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14:paraId="33FF1BCD" w14:textId="77777777" w:rsidR="00E921A2" w:rsidRPr="00121095" w:rsidRDefault="00E921A2">
            <w:pPr>
              <w:pStyle w:val="OtherTableBody"/>
            </w:pPr>
          </w:p>
        </w:tc>
        <w:tc>
          <w:tcPr>
            <w:tcW w:w="1080" w:type="dxa"/>
            <w:tcBorders>
              <w:top w:val="single" w:sz="4" w:space="0" w:color="auto"/>
              <w:bottom w:val="nil"/>
            </w:tcBorders>
          </w:tcPr>
          <w:p w14:paraId="5CDA49A2" w14:textId="77777777" w:rsidR="00E921A2" w:rsidRPr="00121095" w:rsidRDefault="00E921A2">
            <w:pPr>
              <w:pStyle w:val="OtherTableBody"/>
            </w:pPr>
            <w:r w:rsidRPr="00121095">
              <w:rPr>
                <w:snapToGrid w:val="0"/>
              </w:rPr>
              <w:t>ARD</w:t>
            </w:r>
          </w:p>
        </w:tc>
        <w:tc>
          <w:tcPr>
            <w:tcW w:w="1800" w:type="dxa"/>
            <w:tcBorders>
              <w:top w:val="single" w:sz="4" w:space="0" w:color="auto"/>
              <w:bottom w:val="nil"/>
            </w:tcBorders>
          </w:tcPr>
          <w:p w14:paraId="3D47B49A" w14:textId="77777777" w:rsidR="00E921A2" w:rsidRPr="00121095" w:rsidRDefault="00E921A2">
            <w:pPr>
              <w:pStyle w:val="OtherTableBody"/>
            </w:pPr>
            <w:r w:rsidRPr="00121095">
              <w:t>Original mode</w:t>
            </w:r>
          </w:p>
        </w:tc>
        <w:tc>
          <w:tcPr>
            <w:tcW w:w="1440" w:type="dxa"/>
            <w:tcBorders>
              <w:top w:val="single" w:sz="4" w:space="0" w:color="auto"/>
              <w:bottom w:val="nil"/>
            </w:tcBorders>
          </w:tcPr>
          <w:p w14:paraId="02E84F3E" w14:textId="77777777" w:rsidR="00E921A2" w:rsidRPr="00121095" w:rsidRDefault="00E921A2">
            <w:pPr>
              <w:pStyle w:val="OtherTableBody"/>
            </w:pPr>
          </w:p>
        </w:tc>
        <w:tc>
          <w:tcPr>
            <w:tcW w:w="1278" w:type="dxa"/>
            <w:tcBorders>
              <w:top w:val="single" w:sz="4" w:space="0" w:color="auto"/>
              <w:bottom w:val="nil"/>
            </w:tcBorders>
          </w:tcPr>
          <w:p w14:paraId="2534A217" w14:textId="77777777" w:rsidR="00E921A2" w:rsidRPr="00121095" w:rsidRDefault="00E921A2">
            <w:pPr>
              <w:pStyle w:val="OtherTableBody"/>
            </w:pPr>
            <w:r w:rsidRPr="00121095">
              <w:rPr>
                <w:snapToGrid w:val="0"/>
              </w:rPr>
              <w:t>7</w:t>
            </w:r>
          </w:p>
        </w:tc>
      </w:tr>
      <w:tr w:rsidR="00E921A2" w:rsidRPr="00E921A2" w14:paraId="32DE8FDF" w14:textId="77777777">
        <w:trPr>
          <w:jc w:val="center"/>
        </w:trPr>
        <w:tc>
          <w:tcPr>
            <w:tcW w:w="1818" w:type="dxa"/>
            <w:tcBorders>
              <w:top w:val="single" w:sz="4" w:space="0" w:color="auto"/>
              <w:bottom w:val="nil"/>
            </w:tcBorders>
          </w:tcPr>
          <w:p w14:paraId="49244CA2" w14:textId="77777777"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14:paraId="109CD0A0" w14:textId="77777777" w:rsidR="00E921A2" w:rsidRPr="00121095" w:rsidRDefault="00E921A2">
            <w:pPr>
              <w:pStyle w:val="OtherTableBody"/>
            </w:pPr>
            <w:r w:rsidRPr="00121095">
              <w:t>QBP^Q22</w:t>
            </w:r>
          </w:p>
        </w:tc>
        <w:tc>
          <w:tcPr>
            <w:tcW w:w="1080" w:type="dxa"/>
            <w:tcBorders>
              <w:top w:val="single" w:sz="4" w:space="0" w:color="auto"/>
              <w:bottom w:val="nil"/>
            </w:tcBorders>
          </w:tcPr>
          <w:p w14:paraId="6AFC4192" w14:textId="77777777"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14:paraId="6A6C67C3"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5BD58911" w14:textId="77777777" w:rsidR="00E921A2" w:rsidRPr="00121095" w:rsidRDefault="00E921A2">
            <w:pPr>
              <w:pStyle w:val="OtherTableBody"/>
            </w:pPr>
            <w:r w:rsidRPr="00121095">
              <w:t>QBP</w:t>
            </w:r>
          </w:p>
        </w:tc>
        <w:tc>
          <w:tcPr>
            <w:tcW w:w="1278" w:type="dxa"/>
            <w:tcBorders>
              <w:top w:val="single" w:sz="4" w:space="0" w:color="auto"/>
              <w:bottom w:val="nil"/>
            </w:tcBorders>
          </w:tcPr>
          <w:p w14:paraId="29F83A3A" w14:textId="77777777" w:rsidR="00E921A2" w:rsidRPr="00121095" w:rsidRDefault="00E921A2">
            <w:pPr>
              <w:pStyle w:val="OtherTableBody"/>
              <w:rPr>
                <w:snapToGrid w:val="0"/>
              </w:rPr>
            </w:pPr>
            <w:r w:rsidRPr="00121095">
              <w:rPr>
                <w:snapToGrid w:val="0"/>
              </w:rPr>
              <w:t>3.3.57</w:t>
            </w:r>
          </w:p>
        </w:tc>
      </w:tr>
      <w:tr w:rsidR="00E921A2" w:rsidRPr="00E921A2" w14:paraId="79776AE5" w14:textId="77777777">
        <w:trPr>
          <w:jc w:val="center"/>
        </w:trPr>
        <w:tc>
          <w:tcPr>
            <w:tcW w:w="1818" w:type="dxa"/>
            <w:tcBorders>
              <w:top w:val="single" w:sz="4" w:space="0" w:color="auto"/>
              <w:bottom w:val="nil"/>
            </w:tcBorders>
          </w:tcPr>
          <w:p w14:paraId="1F423ED2" w14:textId="77777777"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14:paraId="4B70CBD7" w14:textId="77777777" w:rsidR="00E921A2" w:rsidRPr="00121095" w:rsidRDefault="00E921A2">
            <w:pPr>
              <w:pStyle w:val="OtherTableBody"/>
            </w:pPr>
            <w:r w:rsidRPr="00121095">
              <w:t>QBP^Q23</w:t>
            </w:r>
          </w:p>
        </w:tc>
        <w:tc>
          <w:tcPr>
            <w:tcW w:w="1080" w:type="dxa"/>
            <w:tcBorders>
              <w:top w:val="single" w:sz="4" w:space="0" w:color="auto"/>
              <w:bottom w:val="nil"/>
            </w:tcBorders>
          </w:tcPr>
          <w:p w14:paraId="4148D0DF" w14:textId="77777777"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14:paraId="2181C5B8"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8ADAFF" w14:textId="77777777" w:rsidR="00E921A2" w:rsidRPr="00121095" w:rsidRDefault="00E921A2">
            <w:pPr>
              <w:pStyle w:val="OtherTableBody"/>
            </w:pPr>
            <w:r w:rsidRPr="00121095">
              <w:t>QBP</w:t>
            </w:r>
          </w:p>
        </w:tc>
        <w:tc>
          <w:tcPr>
            <w:tcW w:w="1278" w:type="dxa"/>
            <w:tcBorders>
              <w:top w:val="single" w:sz="4" w:space="0" w:color="auto"/>
              <w:bottom w:val="nil"/>
            </w:tcBorders>
          </w:tcPr>
          <w:p w14:paraId="0C001021" w14:textId="77777777" w:rsidR="00E921A2" w:rsidRPr="00121095" w:rsidRDefault="00E921A2">
            <w:pPr>
              <w:pStyle w:val="OtherTableBody"/>
              <w:rPr>
                <w:snapToGrid w:val="0"/>
              </w:rPr>
            </w:pPr>
            <w:r w:rsidRPr="00121095">
              <w:rPr>
                <w:snapToGrid w:val="0"/>
              </w:rPr>
              <w:t>3.3.58</w:t>
            </w:r>
          </w:p>
        </w:tc>
      </w:tr>
      <w:tr w:rsidR="00E921A2" w:rsidRPr="00E921A2" w14:paraId="6FE16548" w14:textId="77777777">
        <w:trPr>
          <w:jc w:val="center"/>
        </w:trPr>
        <w:tc>
          <w:tcPr>
            <w:tcW w:w="1818" w:type="dxa"/>
            <w:tcBorders>
              <w:top w:val="single" w:sz="4" w:space="0" w:color="auto"/>
              <w:bottom w:val="nil"/>
            </w:tcBorders>
          </w:tcPr>
          <w:p w14:paraId="754CDA22" w14:textId="77777777"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14:paraId="20594FCD" w14:textId="77777777"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14:paraId="1D573248" w14:textId="77777777"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14:paraId="3530C096"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2A58F876" w14:textId="77777777" w:rsidR="00E921A2" w:rsidRPr="00121095" w:rsidRDefault="00E921A2">
            <w:pPr>
              <w:pStyle w:val="OtherTableBody"/>
            </w:pPr>
            <w:r w:rsidRPr="00121095">
              <w:t>QBP</w:t>
            </w:r>
          </w:p>
        </w:tc>
        <w:tc>
          <w:tcPr>
            <w:tcW w:w="1278" w:type="dxa"/>
            <w:tcBorders>
              <w:top w:val="single" w:sz="4" w:space="0" w:color="auto"/>
              <w:bottom w:val="nil"/>
            </w:tcBorders>
          </w:tcPr>
          <w:p w14:paraId="324082A9" w14:textId="77777777" w:rsidR="00E921A2" w:rsidRPr="00121095" w:rsidRDefault="00E921A2">
            <w:pPr>
              <w:pStyle w:val="OtherTableBody"/>
              <w:rPr>
                <w:snapToGrid w:val="0"/>
              </w:rPr>
            </w:pPr>
            <w:r w:rsidRPr="00121095">
              <w:rPr>
                <w:snapToGrid w:val="0"/>
              </w:rPr>
              <w:t>3.3.56</w:t>
            </w:r>
          </w:p>
        </w:tc>
      </w:tr>
      <w:tr w:rsidR="00E921A2" w:rsidRPr="00E921A2" w14:paraId="30B19954" w14:textId="77777777">
        <w:trPr>
          <w:jc w:val="center"/>
        </w:trPr>
        <w:tc>
          <w:tcPr>
            <w:tcW w:w="1818" w:type="dxa"/>
            <w:tcBorders>
              <w:top w:val="single" w:sz="4" w:space="0" w:color="auto"/>
              <w:bottom w:val="nil"/>
            </w:tcBorders>
          </w:tcPr>
          <w:p w14:paraId="34F77DD5" w14:textId="77777777"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14:paraId="15A325D4" w14:textId="77777777"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14:paraId="2EEEFA80" w14:textId="77777777"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14:paraId="210CDB1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53DCBF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2EC75917" w14:textId="77777777" w:rsidR="00E921A2" w:rsidRPr="00121095" w:rsidRDefault="00E921A2">
            <w:pPr>
              <w:pStyle w:val="OtherTableBody"/>
              <w:rPr>
                <w:snapToGrid w:val="0"/>
              </w:rPr>
            </w:pPr>
          </w:p>
        </w:tc>
      </w:tr>
      <w:tr w:rsidR="00E921A2" w:rsidRPr="00E921A2" w14:paraId="7AD2E794" w14:textId="77777777">
        <w:trPr>
          <w:jc w:val="center"/>
        </w:trPr>
        <w:tc>
          <w:tcPr>
            <w:tcW w:w="1818" w:type="dxa"/>
            <w:tcBorders>
              <w:top w:val="single" w:sz="4" w:space="0" w:color="auto"/>
              <w:bottom w:val="nil"/>
            </w:tcBorders>
          </w:tcPr>
          <w:p w14:paraId="2853FA6B" w14:textId="77777777"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14:paraId="38BA989D" w14:textId="77777777" w:rsidR="00E921A2" w:rsidRPr="00121095" w:rsidRDefault="00E921A2">
            <w:pPr>
              <w:pStyle w:val="OtherTableBody"/>
            </w:pPr>
            <w:r w:rsidRPr="00121095">
              <w:t>QRY^Q27</w:t>
            </w:r>
          </w:p>
        </w:tc>
        <w:tc>
          <w:tcPr>
            <w:tcW w:w="1080" w:type="dxa"/>
            <w:tcBorders>
              <w:top w:val="single" w:sz="4" w:space="0" w:color="auto"/>
              <w:bottom w:val="nil"/>
            </w:tcBorders>
          </w:tcPr>
          <w:p w14:paraId="697D8C49" w14:textId="77777777"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14:paraId="107BB0C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439771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B9B95E9" w14:textId="77777777" w:rsidR="00E921A2" w:rsidRPr="00121095" w:rsidRDefault="00E921A2">
            <w:pPr>
              <w:pStyle w:val="OtherTableBody"/>
            </w:pPr>
          </w:p>
        </w:tc>
      </w:tr>
      <w:tr w:rsidR="00E921A2" w:rsidRPr="00E921A2" w14:paraId="6291B43C" w14:textId="77777777">
        <w:trPr>
          <w:jc w:val="center"/>
        </w:trPr>
        <w:tc>
          <w:tcPr>
            <w:tcW w:w="1818" w:type="dxa"/>
            <w:tcBorders>
              <w:top w:val="single" w:sz="4" w:space="0" w:color="auto"/>
              <w:bottom w:val="nil"/>
            </w:tcBorders>
          </w:tcPr>
          <w:p w14:paraId="080B141A" w14:textId="77777777"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14:paraId="2C0EDC53" w14:textId="77777777" w:rsidR="00E921A2" w:rsidRPr="00121095" w:rsidRDefault="00E921A2">
            <w:pPr>
              <w:pStyle w:val="OtherTableBody"/>
            </w:pPr>
            <w:r w:rsidRPr="00121095">
              <w:rPr>
                <w:snapToGrid w:val="0"/>
              </w:rPr>
              <w:t>MFQ</w:t>
            </w:r>
          </w:p>
        </w:tc>
        <w:tc>
          <w:tcPr>
            <w:tcW w:w="1080" w:type="dxa"/>
            <w:tcBorders>
              <w:top w:val="single" w:sz="4" w:space="0" w:color="auto"/>
              <w:bottom w:val="nil"/>
            </w:tcBorders>
          </w:tcPr>
          <w:p w14:paraId="51271C71" w14:textId="77777777" w:rsidR="00E921A2" w:rsidRPr="00121095" w:rsidRDefault="00E921A2">
            <w:pPr>
              <w:pStyle w:val="OtherTableBody"/>
              <w:rPr>
                <w:snapToGrid w:val="0"/>
              </w:rPr>
            </w:pPr>
          </w:p>
        </w:tc>
        <w:tc>
          <w:tcPr>
            <w:tcW w:w="1800" w:type="dxa"/>
            <w:tcBorders>
              <w:top w:val="single" w:sz="4" w:space="0" w:color="auto"/>
              <w:bottom w:val="nil"/>
            </w:tcBorders>
          </w:tcPr>
          <w:p w14:paraId="647AEF0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5B316A96" w14:textId="77777777" w:rsidR="00E921A2" w:rsidRPr="00121095" w:rsidRDefault="00E921A2">
            <w:pPr>
              <w:pStyle w:val="OtherTableBody"/>
              <w:rPr>
                <w:snapToGrid w:val="0"/>
              </w:rPr>
            </w:pPr>
          </w:p>
        </w:tc>
        <w:tc>
          <w:tcPr>
            <w:tcW w:w="1278" w:type="dxa"/>
            <w:tcBorders>
              <w:top w:val="single" w:sz="4" w:space="0" w:color="auto"/>
              <w:bottom w:val="nil"/>
            </w:tcBorders>
          </w:tcPr>
          <w:p w14:paraId="11D2E46C" w14:textId="77777777" w:rsidR="00E921A2" w:rsidRPr="00121095" w:rsidRDefault="00E921A2">
            <w:pPr>
              <w:pStyle w:val="OtherTableBody"/>
              <w:rPr>
                <w:snapToGrid w:val="0"/>
              </w:rPr>
            </w:pPr>
            <w:r w:rsidRPr="00121095">
              <w:rPr>
                <w:snapToGrid w:val="0"/>
              </w:rPr>
              <w:t>8.4.3</w:t>
            </w:r>
          </w:p>
        </w:tc>
      </w:tr>
      <w:tr w:rsidR="00E921A2" w:rsidRPr="00E921A2" w14:paraId="3E8D5A14" w14:textId="77777777">
        <w:trPr>
          <w:jc w:val="center"/>
        </w:trPr>
        <w:tc>
          <w:tcPr>
            <w:tcW w:w="1818" w:type="dxa"/>
            <w:tcBorders>
              <w:top w:val="single" w:sz="4" w:space="0" w:color="auto"/>
              <w:bottom w:val="nil"/>
            </w:tcBorders>
          </w:tcPr>
          <w:p w14:paraId="0ABC5A0F" w14:textId="77777777"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14:paraId="76D7B961" w14:textId="77777777" w:rsidR="00E921A2" w:rsidRPr="00121095" w:rsidRDefault="00E921A2">
            <w:pPr>
              <w:pStyle w:val="OtherTableBody"/>
            </w:pPr>
          </w:p>
        </w:tc>
        <w:tc>
          <w:tcPr>
            <w:tcW w:w="1080" w:type="dxa"/>
            <w:tcBorders>
              <w:top w:val="single" w:sz="4" w:space="0" w:color="auto"/>
              <w:bottom w:val="nil"/>
            </w:tcBorders>
          </w:tcPr>
          <w:p w14:paraId="4CEFA677" w14:textId="77777777"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14:paraId="20D1F02F"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0F80375" w14:textId="77777777" w:rsidR="00E921A2" w:rsidRPr="00121095" w:rsidRDefault="00E921A2">
            <w:pPr>
              <w:pStyle w:val="OtherTableBody"/>
              <w:rPr>
                <w:snapToGrid w:val="0"/>
              </w:rPr>
            </w:pPr>
          </w:p>
        </w:tc>
        <w:tc>
          <w:tcPr>
            <w:tcW w:w="1278" w:type="dxa"/>
            <w:tcBorders>
              <w:top w:val="single" w:sz="4" w:space="0" w:color="auto"/>
              <w:bottom w:val="nil"/>
            </w:tcBorders>
          </w:tcPr>
          <w:p w14:paraId="35A964D0" w14:textId="77777777" w:rsidR="00E921A2" w:rsidRPr="00121095" w:rsidRDefault="00E921A2">
            <w:pPr>
              <w:pStyle w:val="OtherTableBody"/>
            </w:pPr>
            <w:r w:rsidRPr="00121095">
              <w:rPr>
                <w:snapToGrid w:val="0"/>
              </w:rPr>
              <w:t>8.43</w:t>
            </w:r>
          </w:p>
        </w:tc>
      </w:tr>
      <w:tr w:rsidR="00E921A2" w:rsidRPr="00E921A2" w14:paraId="702C6029" w14:textId="77777777">
        <w:trPr>
          <w:jc w:val="center"/>
        </w:trPr>
        <w:tc>
          <w:tcPr>
            <w:tcW w:w="1818" w:type="dxa"/>
            <w:tcBorders>
              <w:top w:val="single" w:sz="4" w:space="0" w:color="auto"/>
              <w:bottom w:val="nil"/>
            </w:tcBorders>
          </w:tcPr>
          <w:p w14:paraId="4FC574ED" w14:textId="77777777"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14:paraId="652382C2" w14:textId="77777777" w:rsidR="00E921A2" w:rsidRPr="00121095" w:rsidRDefault="00E921A2">
            <w:pPr>
              <w:pStyle w:val="OtherTableBody"/>
            </w:pPr>
            <w:proofErr w:type="spellStart"/>
            <w:r w:rsidRPr="00121095">
              <w:t>QBP^Qnn</w:t>
            </w:r>
            <w:proofErr w:type="spellEnd"/>
          </w:p>
        </w:tc>
        <w:tc>
          <w:tcPr>
            <w:tcW w:w="1080" w:type="dxa"/>
            <w:tcBorders>
              <w:top w:val="single" w:sz="4" w:space="0" w:color="auto"/>
              <w:bottom w:val="nil"/>
            </w:tcBorders>
          </w:tcPr>
          <w:p w14:paraId="1E5C4470" w14:textId="77777777" w:rsidR="00E921A2" w:rsidRPr="00121095" w:rsidRDefault="00E921A2">
            <w:pPr>
              <w:pStyle w:val="OtherTableBody"/>
              <w:rPr>
                <w:snapToGrid w:val="0"/>
              </w:rPr>
            </w:pPr>
            <w:proofErr w:type="spellStart"/>
            <w:r w:rsidRPr="00121095">
              <w:rPr>
                <w:snapToGrid w:val="0"/>
              </w:rPr>
              <w:t>RSP^Knn</w:t>
            </w:r>
            <w:proofErr w:type="spellEnd"/>
          </w:p>
        </w:tc>
        <w:tc>
          <w:tcPr>
            <w:tcW w:w="1800" w:type="dxa"/>
            <w:tcBorders>
              <w:top w:val="single" w:sz="4" w:space="0" w:color="auto"/>
              <w:bottom w:val="nil"/>
            </w:tcBorders>
          </w:tcPr>
          <w:p w14:paraId="54BA4F1C"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79B786" w14:textId="77777777"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14:paraId="7A8234B1" w14:textId="77777777" w:rsidR="00E921A2" w:rsidRPr="00121095" w:rsidRDefault="00E921A2">
            <w:pPr>
              <w:pStyle w:val="OtherTableBody"/>
              <w:rPr>
                <w:snapToGrid w:val="0"/>
              </w:rPr>
            </w:pPr>
            <w:r w:rsidRPr="00121095">
              <w:rPr>
                <w:snapToGrid w:val="0"/>
              </w:rPr>
              <w:t>15.3.7</w:t>
            </w:r>
          </w:p>
        </w:tc>
      </w:tr>
      <w:tr w:rsidR="00E921A2" w:rsidRPr="00E921A2" w14:paraId="7F9B5C07" w14:textId="77777777">
        <w:trPr>
          <w:jc w:val="center"/>
        </w:trPr>
        <w:tc>
          <w:tcPr>
            <w:tcW w:w="1818" w:type="dxa"/>
            <w:tcBorders>
              <w:top w:val="single" w:sz="4" w:space="0" w:color="auto"/>
              <w:bottom w:val="nil"/>
            </w:tcBorders>
          </w:tcPr>
          <w:p w14:paraId="7171FA74" w14:textId="77777777" w:rsidR="00E921A2" w:rsidRPr="00121095" w:rsidRDefault="00E921A2">
            <w:pPr>
              <w:pStyle w:val="OtherTableBody"/>
            </w:pPr>
            <w:r w:rsidRPr="00121095">
              <w:rPr>
                <w:snapToGrid w:val="0"/>
              </w:rPr>
              <w:t xml:space="preserve">Pharmacy </w:t>
            </w:r>
            <w:proofErr w:type="gramStart"/>
            <w:r w:rsidRPr="00121095">
              <w:rPr>
                <w:snapToGrid w:val="0"/>
              </w:rPr>
              <w:t>dispense</w:t>
            </w:r>
            <w:proofErr w:type="gramEnd"/>
            <w:r w:rsidRPr="00121095">
              <w:rPr>
                <w:snapToGrid w:val="0"/>
              </w:rPr>
              <w:t xml:space="preserve"> information</w:t>
            </w:r>
            <w:r>
              <w:rPr>
                <w:snapToGrid w:val="0"/>
              </w:rPr>
              <w:t xml:space="preserve"> (withdrawn)</w:t>
            </w:r>
          </w:p>
        </w:tc>
        <w:tc>
          <w:tcPr>
            <w:tcW w:w="1080" w:type="dxa"/>
            <w:tcBorders>
              <w:top w:val="single" w:sz="4" w:space="0" w:color="auto"/>
              <w:bottom w:val="nil"/>
            </w:tcBorders>
          </w:tcPr>
          <w:p w14:paraId="3CA23432" w14:textId="77777777" w:rsidR="00E921A2" w:rsidRPr="00121095" w:rsidRDefault="00E921A2">
            <w:pPr>
              <w:pStyle w:val="OtherTableBody"/>
            </w:pPr>
            <w:r w:rsidRPr="00121095">
              <w:t>QRY^Q28</w:t>
            </w:r>
          </w:p>
        </w:tc>
        <w:tc>
          <w:tcPr>
            <w:tcW w:w="1080" w:type="dxa"/>
            <w:tcBorders>
              <w:top w:val="single" w:sz="4" w:space="0" w:color="auto"/>
              <w:bottom w:val="nil"/>
            </w:tcBorders>
          </w:tcPr>
          <w:p w14:paraId="35B925FA" w14:textId="77777777"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14:paraId="1AF2AA0F" w14:textId="77777777"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14:paraId="6A72CAC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0DB1401" w14:textId="77777777" w:rsidR="00E921A2" w:rsidRPr="00121095" w:rsidRDefault="00E921A2">
            <w:pPr>
              <w:pStyle w:val="OtherTableBody"/>
            </w:pPr>
          </w:p>
        </w:tc>
      </w:tr>
      <w:tr w:rsidR="00E921A2" w:rsidRPr="00E921A2" w14:paraId="6731B636" w14:textId="77777777">
        <w:trPr>
          <w:jc w:val="center"/>
        </w:trPr>
        <w:tc>
          <w:tcPr>
            <w:tcW w:w="1818" w:type="dxa"/>
            <w:tcBorders>
              <w:top w:val="single" w:sz="4" w:space="0" w:color="auto"/>
              <w:bottom w:val="nil"/>
            </w:tcBorders>
          </w:tcPr>
          <w:p w14:paraId="06266771" w14:textId="77777777"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14:paraId="0A5B06F0" w14:textId="77777777" w:rsidR="00E921A2" w:rsidRPr="00121095" w:rsidRDefault="00E921A2">
            <w:pPr>
              <w:pStyle w:val="OtherTableBody"/>
            </w:pPr>
            <w:r w:rsidRPr="00121095">
              <w:t>QRY^Q30</w:t>
            </w:r>
          </w:p>
        </w:tc>
        <w:tc>
          <w:tcPr>
            <w:tcW w:w="1080" w:type="dxa"/>
            <w:tcBorders>
              <w:top w:val="single" w:sz="4" w:space="0" w:color="auto"/>
              <w:bottom w:val="nil"/>
            </w:tcBorders>
          </w:tcPr>
          <w:p w14:paraId="6125D118" w14:textId="77777777"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14:paraId="02D3707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48F6566"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C31A272" w14:textId="77777777" w:rsidR="00E921A2" w:rsidRPr="00121095" w:rsidRDefault="00E921A2">
            <w:pPr>
              <w:pStyle w:val="OtherTableBody"/>
            </w:pPr>
          </w:p>
        </w:tc>
      </w:tr>
      <w:tr w:rsidR="00E921A2" w:rsidRPr="00E921A2" w14:paraId="7AFFADC1" w14:textId="77777777">
        <w:trPr>
          <w:jc w:val="center"/>
        </w:trPr>
        <w:tc>
          <w:tcPr>
            <w:tcW w:w="1818" w:type="dxa"/>
            <w:tcBorders>
              <w:top w:val="single" w:sz="4" w:space="0" w:color="auto"/>
              <w:bottom w:val="nil"/>
            </w:tcBorders>
          </w:tcPr>
          <w:p w14:paraId="79281926" w14:textId="77777777"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14:paraId="1259B075" w14:textId="77777777" w:rsidR="00E921A2" w:rsidRPr="00121095" w:rsidRDefault="00E921A2">
            <w:pPr>
              <w:pStyle w:val="OtherTableBody"/>
            </w:pPr>
            <w:r w:rsidRPr="00121095">
              <w:t>QRY^Q29</w:t>
            </w:r>
          </w:p>
        </w:tc>
        <w:tc>
          <w:tcPr>
            <w:tcW w:w="1080" w:type="dxa"/>
            <w:tcBorders>
              <w:top w:val="single" w:sz="4" w:space="0" w:color="auto"/>
              <w:bottom w:val="nil"/>
            </w:tcBorders>
          </w:tcPr>
          <w:p w14:paraId="15D3307A" w14:textId="77777777"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14:paraId="61F78618"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FE0356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76CFBAC" w14:textId="77777777" w:rsidR="00E921A2" w:rsidRPr="00121095" w:rsidRDefault="00E921A2">
            <w:pPr>
              <w:pStyle w:val="OtherTableBody"/>
            </w:pPr>
          </w:p>
        </w:tc>
      </w:tr>
      <w:tr w:rsidR="00E921A2" w:rsidRPr="00E921A2" w14:paraId="0BC4B47B" w14:textId="77777777">
        <w:trPr>
          <w:jc w:val="center"/>
        </w:trPr>
        <w:tc>
          <w:tcPr>
            <w:tcW w:w="1818" w:type="dxa"/>
            <w:tcBorders>
              <w:top w:val="single" w:sz="4" w:space="0" w:color="auto"/>
              <w:bottom w:val="nil"/>
            </w:tcBorders>
          </w:tcPr>
          <w:p w14:paraId="3DB9AEC3" w14:textId="77777777"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14:paraId="17724D2D" w14:textId="77777777" w:rsidR="00E921A2" w:rsidRPr="00121095" w:rsidRDefault="00E921A2">
            <w:pPr>
              <w:pStyle w:val="OtherTableBody"/>
            </w:pPr>
            <w:r w:rsidRPr="00121095">
              <w:t>QRY^Q26</w:t>
            </w:r>
          </w:p>
        </w:tc>
        <w:tc>
          <w:tcPr>
            <w:tcW w:w="1080" w:type="dxa"/>
            <w:tcBorders>
              <w:top w:val="single" w:sz="4" w:space="0" w:color="auto"/>
              <w:bottom w:val="nil"/>
            </w:tcBorders>
          </w:tcPr>
          <w:p w14:paraId="17078520" w14:textId="77777777"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14:paraId="168AE4E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97D632A"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A5220E5" w14:textId="77777777" w:rsidR="00E921A2" w:rsidRPr="00121095" w:rsidRDefault="00E921A2">
            <w:pPr>
              <w:pStyle w:val="OtherTableBody"/>
            </w:pPr>
          </w:p>
        </w:tc>
      </w:tr>
      <w:tr w:rsidR="00E921A2" w:rsidRPr="00E921A2" w14:paraId="164DFB36" w14:textId="77777777">
        <w:trPr>
          <w:jc w:val="center"/>
        </w:trPr>
        <w:tc>
          <w:tcPr>
            <w:tcW w:w="1818" w:type="dxa"/>
            <w:tcBorders>
              <w:top w:val="single" w:sz="4" w:space="0" w:color="auto"/>
              <w:bottom w:val="nil"/>
            </w:tcBorders>
          </w:tcPr>
          <w:p w14:paraId="144C8A82" w14:textId="77777777" w:rsidR="00E921A2" w:rsidRPr="00121095" w:rsidRDefault="00E921A2">
            <w:pPr>
              <w:pStyle w:val="OtherTableBody"/>
              <w:rPr>
                <w:snapToGrid w:val="0"/>
              </w:rPr>
            </w:pPr>
            <w:r w:rsidRPr="00121095">
              <w:rPr>
                <w:snapToGrid w:val="0"/>
              </w:rPr>
              <w:t>Request clinical information</w:t>
            </w:r>
            <w:r>
              <w:rPr>
                <w:snapToGrid w:val="0"/>
              </w:rPr>
              <w:t xml:space="preserve"> (withdrawn)</w:t>
            </w:r>
          </w:p>
        </w:tc>
        <w:tc>
          <w:tcPr>
            <w:tcW w:w="1080" w:type="dxa"/>
            <w:tcBorders>
              <w:top w:val="single" w:sz="4" w:space="0" w:color="auto"/>
              <w:bottom w:val="nil"/>
            </w:tcBorders>
          </w:tcPr>
          <w:p w14:paraId="576A5D10" w14:textId="77777777"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14:paraId="268125BA" w14:textId="77777777" w:rsidR="00E921A2" w:rsidRPr="00121095" w:rsidRDefault="00E921A2">
            <w:pPr>
              <w:pStyle w:val="OtherTableBody"/>
              <w:rPr>
                <w:snapToGrid w:val="0"/>
              </w:rPr>
            </w:pPr>
          </w:p>
        </w:tc>
        <w:tc>
          <w:tcPr>
            <w:tcW w:w="1800" w:type="dxa"/>
            <w:tcBorders>
              <w:top w:val="single" w:sz="4" w:space="0" w:color="auto"/>
              <w:bottom w:val="nil"/>
            </w:tcBorders>
          </w:tcPr>
          <w:p w14:paraId="43910E29"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2ED9209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AC36D89" w14:textId="77777777" w:rsidR="00E921A2" w:rsidRPr="00121095" w:rsidRDefault="00E921A2">
            <w:pPr>
              <w:pStyle w:val="OtherTableBody"/>
              <w:rPr>
                <w:snapToGrid w:val="0"/>
              </w:rPr>
            </w:pPr>
          </w:p>
        </w:tc>
      </w:tr>
      <w:tr w:rsidR="00E921A2" w:rsidRPr="00E921A2" w14:paraId="612947A9" w14:textId="77777777">
        <w:trPr>
          <w:jc w:val="center"/>
        </w:trPr>
        <w:tc>
          <w:tcPr>
            <w:tcW w:w="1818" w:type="dxa"/>
            <w:tcBorders>
              <w:top w:val="single" w:sz="4" w:space="0" w:color="auto"/>
              <w:bottom w:val="nil"/>
            </w:tcBorders>
          </w:tcPr>
          <w:p w14:paraId="48AB034F" w14:textId="77777777"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14:paraId="63AACC7B" w14:textId="77777777" w:rsidR="00E921A2" w:rsidRPr="00121095" w:rsidRDefault="00E921A2">
            <w:pPr>
              <w:pStyle w:val="OtherTableBody"/>
            </w:pPr>
            <w:r w:rsidRPr="00121095">
              <w:t>QRY^R02</w:t>
            </w:r>
          </w:p>
        </w:tc>
        <w:tc>
          <w:tcPr>
            <w:tcW w:w="1080" w:type="dxa"/>
            <w:tcBorders>
              <w:top w:val="single" w:sz="4" w:space="0" w:color="auto"/>
              <w:bottom w:val="nil"/>
            </w:tcBorders>
          </w:tcPr>
          <w:p w14:paraId="2A738245" w14:textId="77777777"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14:paraId="2C596703"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CD19EA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10C142B8" w14:textId="77777777" w:rsidR="00E921A2" w:rsidRPr="00121095" w:rsidRDefault="00E921A2">
            <w:pPr>
              <w:pStyle w:val="OtherTableBody"/>
              <w:rPr>
                <w:snapToGrid w:val="0"/>
              </w:rPr>
            </w:pPr>
          </w:p>
        </w:tc>
      </w:tr>
      <w:tr w:rsidR="00E921A2" w:rsidRPr="00E921A2" w14:paraId="142BF499" w14:textId="77777777">
        <w:trPr>
          <w:jc w:val="center"/>
        </w:trPr>
        <w:tc>
          <w:tcPr>
            <w:tcW w:w="1818" w:type="dxa"/>
            <w:tcBorders>
              <w:top w:val="single" w:sz="4" w:space="0" w:color="auto"/>
              <w:bottom w:val="nil"/>
            </w:tcBorders>
          </w:tcPr>
          <w:p w14:paraId="07AF0ECA" w14:textId="77777777" w:rsidR="00E921A2" w:rsidRPr="00121095" w:rsidRDefault="00E921A2">
            <w:pPr>
              <w:pStyle w:val="OtherTableBody"/>
            </w:pPr>
            <w:r w:rsidRPr="00121095">
              <w:rPr>
                <w:snapToGrid w:val="0"/>
              </w:rPr>
              <w:lastRenderedPageBreak/>
              <w:t>Return Clinical Information</w:t>
            </w:r>
            <w:r>
              <w:rPr>
                <w:snapToGrid w:val="0"/>
              </w:rPr>
              <w:t xml:space="preserve"> (withdrawn)</w:t>
            </w:r>
          </w:p>
        </w:tc>
        <w:tc>
          <w:tcPr>
            <w:tcW w:w="1080" w:type="dxa"/>
            <w:tcBorders>
              <w:top w:val="single" w:sz="4" w:space="0" w:color="auto"/>
              <w:bottom w:val="nil"/>
            </w:tcBorders>
          </w:tcPr>
          <w:p w14:paraId="61D7208A" w14:textId="77777777" w:rsidR="00E921A2" w:rsidRPr="00121095" w:rsidRDefault="00E921A2">
            <w:pPr>
              <w:pStyle w:val="OtherTableBody"/>
            </w:pPr>
          </w:p>
        </w:tc>
        <w:tc>
          <w:tcPr>
            <w:tcW w:w="1080" w:type="dxa"/>
            <w:tcBorders>
              <w:top w:val="single" w:sz="4" w:space="0" w:color="auto"/>
              <w:bottom w:val="nil"/>
            </w:tcBorders>
          </w:tcPr>
          <w:p w14:paraId="15084113" w14:textId="77777777"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14:paraId="78B541CD"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CAA55C0"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DA87F65" w14:textId="77777777" w:rsidR="00E921A2" w:rsidRPr="00121095" w:rsidRDefault="00E921A2">
            <w:pPr>
              <w:pStyle w:val="OtherTableBody"/>
            </w:pPr>
          </w:p>
        </w:tc>
      </w:tr>
      <w:tr w:rsidR="00E921A2" w:rsidRPr="00E921A2" w14:paraId="29368E7F" w14:textId="77777777">
        <w:trPr>
          <w:jc w:val="center"/>
        </w:trPr>
        <w:tc>
          <w:tcPr>
            <w:tcW w:w="1818" w:type="dxa"/>
            <w:tcBorders>
              <w:top w:val="single" w:sz="4" w:space="0" w:color="auto"/>
              <w:bottom w:val="nil"/>
            </w:tcBorders>
          </w:tcPr>
          <w:p w14:paraId="7553602E" w14:textId="77777777"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14:paraId="1A9DB34F" w14:textId="77777777" w:rsidR="00E921A2" w:rsidRPr="00121095" w:rsidRDefault="00E921A2">
            <w:pPr>
              <w:pStyle w:val="OtherTableBody"/>
            </w:pPr>
          </w:p>
        </w:tc>
        <w:tc>
          <w:tcPr>
            <w:tcW w:w="1080" w:type="dxa"/>
            <w:tcBorders>
              <w:top w:val="single" w:sz="4" w:space="0" w:color="auto"/>
              <w:bottom w:val="nil"/>
            </w:tcBorders>
          </w:tcPr>
          <w:p w14:paraId="2EF49513" w14:textId="77777777"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14:paraId="7807B64B"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AE94485"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41F68419" w14:textId="77777777" w:rsidR="00E921A2" w:rsidRPr="00121095" w:rsidRDefault="00E921A2">
            <w:pPr>
              <w:pStyle w:val="OtherTableBody"/>
            </w:pPr>
          </w:p>
        </w:tc>
      </w:tr>
      <w:tr w:rsidR="00E921A2" w:rsidRPr="00E921A2" w14:paraId="7B32A005" w14:textId="77777777">
        <w:trPr>
          <w:jc w:val="center"/>
        </w:trPr>
        <w:tc>
          <w:tcPr>
            <w:tcW w:w="1818" w:type="dxa"/>
            <w:tcBorders>
              <w:top w:val="single" w:sz="4" w:space="0" w:color="auto"/>
              <w:bottom w:val="nil"/>
            </w:tcBorders>
          </w:tcPr>
          <w:p w14:paraId="2D0568B1" w14:textId="77777777"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14:paraId="438E1DE0" w14:textId="77777777"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14:paraId="3E1CF078" w14:textId="77777777" w:rsidR="00E921A2" w:rsidRPr="00121095" w:rsidRDefault="00E921A2">
            <w:pPr>
              <w:pStyle w:val="OtherTableBody"/>
              <w:rPr>
                <w:snapToGrid w:val="0"/>
              </w:rPr>
            </w:pPr>
          </w:p>
        </w:tc>
        <w:tc>
          <w:tcPr>
            <w:tcW w:w="1800" w:type="dxa"/>
            <w:tcBorders>
              <w:top w:val="single" w:sz="4" w:space="0" w:color="auto"/>
              <w:bottom w:val="nil"/>
            </w:tcBorders>
          </w:tcPr>
          <w:p w14:paraId="7741FA1E"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9253886" w14:textId="77777777" w:rsidR="00E921A2" w:rsidRPr="00121095" w:rsidRDefault="00E921A2">
            <w:pPr>
              <w:pStyle w:val="OtherTableBody"/>
              <w:rPr>
                <w:snapToGrid w:val="0"/>
              </w:rPr>
            </w:pPr>
          </w:p>
        </w:tc>
        <w:tc>
          <w:tcPr>
            <w:tcW w:w="1278" w:type="dxa"/>
            <w:tcBorders>
              <w:top w:val="single" w:sz="4" w:space="0" w:color="auto"/>
              <w:bottom w:val="nil"/>
            </w:tcBorders>
          </w:tcPr>
          <w:p w14:paraId="63F64E9C" w14:textId="77777777" w:rsidR="00E921A2" w:rsidRPr="00121095" w:rsidRDefault="00E921A2">
            <w:pPr>
              <w:pStyle w:val="OtherTableBody"/>
              <w:rPr>
                <w:snapToGrid w:val="0"/>
              </w:rPr>
            </w:pPr>
            <w:r w:rsidRPr="00121095">
              <w:rPr>
                <w:snapToGrid w:val="0"/>
              </w:rPr>
              <w:t>11.5</w:t>
            </w:r>
          </w:p>
        </w:tc>
      </w:tr>
      <w:tr w:rsidR="00E921A2" w:rsidRPr="00E921A2" w14:paraId="46474AE2" w14:textId="77777777">
        <w:trPr>
          <w:jc w:val="center"/>
        </w:trPr>
        <w:tc>
          <w:tcPr>
            <w:tcW w:w="1818" w:type="dxa"/>
            <w:tcBorders>
              <w:top w:val="single" w:sz="4" w:space="0" w:color="auto"/>
              <w:bottom w:val="nil"/>
            </w:tcBorders>
          </w:tcPr>
          <w:p w14:paraId="6031C87D" w14:textId="77777777"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14:paraId="70E55A2B" w14:textId="77777777" w:rsidR="00E921A2" w:rsidRPr="00121095" w:rsidRDefault="00E921A2">
            <w:pPr>
              <w:pStyle w:val="OtherTableBody"/>
            </w:pPr>
          </w:p>
        </w:tc>
        <w:tc>
          <w:tcPr>
            <w:tcW w:w="1080" w:type="dxa"/>
            <w:tcBorders>
              <w:top w:val="single" w:sz="4" w:space="0" w:color="auto"/>
              <w:bottom w:val="nil"/>
            </w:tcBorders>
          </w:tcPr>
          <w:p w14:paraId="29C12001" w14:textId="77777777"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14:paraId="70F58DE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17525C1F" w14:textId="77777777" w:rsidR="00E921A2" w:rsidRPr="00121095" w:rsidRDefault="00E921A2">
            <w:pPr>
              <w:pStyle w:val="OtherTableBody"/>
              <w:rPr>
                <w:snapToGrid w:val="0"/>
              </w:rPr>
            </w:pPr>
          </w:p>
        </w:tc>
        <w:tc>
          <w:tcPr>
            <w:tcW w:w="1278" w:type="dxa"/>
            <w:tcBorders>
              <w:top w:val="single" w:sz="4" w:space="0" w:color="auto"/>
              <w:bottom w:val="nil"/>
            </w:tcBorders>
          </w:tcPr>
          <w:p w14:paraId="4DA4CC88" w14:textId="77777777" w:rsidR="00E921A2" w:rsidRPr="00121095" w:rsidRDefault="00E921A2">
            <w:pPr>
              <w:pStyle w:val="OtherTableBody"/>
            </w:pPr>
            <w:r w:rsidRPr="00121095">
              <w:rPr>
                <w:snapToGrid w:val="0"/>
              </w:rPr>
              <w:t>11.5</w:t>
            </w:r>
          </w:p>
        </w:tc>
      </w:tr>
      <w:tr w:rsidR="00E921A2" w:rsidRPr="00E921A2" w14:paraId="7A68A289" w14:textId="77777777">
        <w:trPr>
          <w:jc w:val="center"/>
        </w:trPr>
        <w:tc>
          <w:tcPr>
            <w:tcW w:w="1818" w:type="dxa"/>
            <w:tcBorders>
              <w:top w:val="single" w:sz="4" w:space="0" w:color="auto"/>
              <w:bottom w:val="nil"/>
            </w:tcBorders>
          </w:tcPr>
          <w:p w14:paraId="381092E6" w14:textId="77777777"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14:paraId="6EE05060" w14:textId="77777777"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14:paraId="2E787660" w14:textId="77777777" w:rsidR="00E921A2" w:rsidRPr="00121095" w:rsidRDefault="00E921A2">
            <w:pPr>
              <w:pStyle w:val="OtherTableBody"/>
              <w:rPr>
                <w:snapToGrid w:val="0"/>
              </w:rPr>
            </w:pPr>
          </w:p>
        </w:tc>
        <w:tc>
          <w:tcPr>
            <w:tcW w:w="1800" w:type="dxa"/>
            <w:tcBorders>
              <w:top w:val="single" w:sz="4" w:space="0" w:color="auto"/>
              <w:bottom w:val="nil"/>
            </w:tcBorders>
          </w:tcPr>
          <w:p w14:paraId="5E621252"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7365BEA2" w14:textId="77777777" w:rsidR="00E921A2" w:rsidRPr="00121095" w:rsidRDefault="00E921A2">
            <w:pPr>
              <w:pStyle w:val="OtherTableBody"/>
              <w:rPr>
                <w:snapToGrid w:val="0"/>
              </w:rPr>
            </w:pPr>
          </w:p>
        </w:tc>
        <w:tc>
          <w:tcPr>
            <w:tcW w:w="1278" w:type="dxa"/>
            <w:tcBorders>
              <w:top w:val="single" w:sz="4" w:space="0" w:color="auto"/>
              <w:bottom w:val="nil"/>
            </w:tcBorders>
          </w:tcPr>
          <w:p w14:paraId="214F4DCE" w14:textId="77777777" w:rsidR="00E921A2" w:rsidRPr="00121095" w:rsidRDefault="00E921A2">
            <w:pPr>
              <w:pStyle w:val="OtherTableBody"/>
              <w:rPr>
                <w:snapToGrid w:val="0"/>
              </w:rPr>
            </w:pPr>
            <w:r w:rsidRPr="00121095">
              <w:rPr>
                <w:snapToGrid w:val="0"/>
              </w:rPr>
              <w:t>10.5.3</w:t>
            </w:r>
          </w:p>
        </w:tc>
      </w:tr>
      <w:tr w:rsidR="00E921A2" w:rsidRPr="00E921A2" w14:paraId="72C31B05" w14:textId="77777777">
        <w:trPr>
          <w:jc w:val="center"/>
        </w:trPr>
        <w:tc>
          <w:tcPr>
            <w:tcW w:w="1818" w:type="dxa"/>
            <w:tcBorders>
              <w:top w:val="single" w:sz="4" w:space="0" w:color="auto"/>
              <w:bottom w:val="double" w:sz="4" w:space="0" w:color="auto"/>
            </w:tcBorders>
          </w:tcPr>
          <w:p w14:paraId="1B3065A5" w14:textId="77777777"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14:paraId="2AB838CB" w14:textId="77777777" w:rsidR="00E921A2" w:rsidRPr="00121095" w:rsidRDefault="00E921A2" w:rsidP="00BF5311">
            <w:pPr>
              <w:pStyle w:val="OtherTableBody"/>
            </w:pPr>
          </w:p>
        </w:tc>
        <w:tc>
          <w:tcPr>
            <w:tcW w:w="1080" w:type="dxa"/>
            <w:tcBorders>
              <w:top w:val="single" w:sz="4" w:space="0" w:color="auto"/>
              <w:bottom w:val="double" w:sz="4" w:space="0" w:color="auto"/>
            </w:tcBorders>
          </w:tcPr>
          <w:p w14:paraId="78679304" w14:textId="77777777"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14:paraId="38800766" w14:textId="77777777"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14:paraId="22A8B324" w14:textId="77777777"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14:paraId="3CED32D0" w14:textId="77777777" w:rsidR="00E921A2" w:rsidRPr="00121095" w:rsidRDefault="00E921A2" w:rsidP="00BF5311">
            <w:pPr>
              <w:pStyle w:val="OtherTableBody"/>
            </w:pPr>
            <w:r w:rsidRPr="00121095">
              <w:rPr>
                <w:snapToGrid w:val="0"/>
              </w:rPr>
              <w:t>10.5.3</w:t>
            </w:r>
          </w:p>
        </w:tc>
      </w:tr>
    </w:tbl>
    <w:p w14:paraId="41F07744" w14:textId="77777777" w:rsidR="00871059" w:rsidRDefault="00E921A2" w:rsidP="00871059">
      <w:bookmarkStart w:id="106" w:name="_Ref465156941"/>
      <w:bookmarkStart w:id="107" w:name="_Ref490627757"/>
      <w:bookmarkStart w:id="108" w:name="_Toc495483522"/>
      <w:bookmarkStart w:id="109" w:name="_Toc24273741"/>
      <w:bookmarkStart w:id="110" w:name="_Toc41280970"/>
      <w:bookmarkStart w:id="111" w:name="_Toc43004332"/>
      <w:bookmarkStart w:id="112" w:name="_Ref175034472"/>
      <w:bookmarkStart w:id="113" w:name="_Toc348257262"/>
      <w:bookmarkStart w:id="114" w:name="_Toc348257598"/>
      <w:bookmarkStart w:id="115" w:name="_Toc348263220"/>
      <w:bookmarkStart w:id="116" w:name="_Toc348336549"/>
      <w:bookmarkStart w:id="117" w:name="_Toc348770037"/>
      <w:bookmarkStart w:id="118" w:name="_Toc348856179"/>
      <w:bookmarkStart w:id="119" w:name="_Toc348866600"/>
      <w:bookmarkStart w:id="120" w:name="_Toc348947830"/>
      <w:bookmarkStart w:id="121" w:name="_Toc349735411"/>
      <w:bookmarkStart w:id="122" w:name="_Toc349735854"/>
      <w:bookmarkStart w:id="123" w:name="_Toc349736008"/>
      <w:bookmarkStart w:id="124" w:name="_Toc349803740"/>
      <w:bookmarkStart w:id="125" w:name="_Toc359236078"/>
      <w:r>
        <w:t>Note that the Vaccination Query related messages have been removed as these were deprec</w:t>
      </w:r>
      <w:r w:rsidR="00871059">
        <w:t>ated and withdrawn as of v 2.8.</w:t>
      </w:r>
    </w:p>
    <w:p w14:paraId="411C4DA2" w14:textId="77777777" w:rsidR="00387B20" w:rsidRDefault="00387B20">
      <w:pPr>
        <w:pStyle w:val="Heading3"/>
      </w:pPr>
      <w:bookmarkStart w:id="126" w:name="_Toc28957692"/>
      <w:r>
        <w:t>Acknowledgment Choreography</w:t>
      </w:r>
      <w:bookmarkEnd w:id="126"/>
    </w:p>
    <w:p w14:paraId="75DB2933" w14:textId="77777777"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73C87233" w14:textId="77777777" w:rsidR="00E921A2" w:rsidRPr="00121095" w:rsidRDefault="00E921A2">
      <w:pPr>
        <w:pStyle w:val="Heading2"/>
      </w:pPr>
      <w:bookmarkStart w:id="127" w:name="_Toc28957693"/>
      <w:r w:rsidRPr="00121095">
        <w:t xml:space="preserve">QUERY/RESPONSE </w:t>
      </w:r>
      <w:bookmarkEnd w:id="106"/>
      <w:bookmarkEnd w:id="107"/>
      <w:bookmarkEnd w:id="108"/>
      <w:bookmarkEnd w:id="109"/>
      <w:bookmarkEnd w:id="110"/>
      <w:bookmarkEnd w:id="111"/>
      <w:r w:rsidRPr="00121095">
        <w:t>PROFILE</w:t>
      </w:r>
      <w:bookmarkEnd w:id="112"/>
      <w:bookmarkEnd w:id="127"/>
      <w:r w:rsidR="00BF2FE6" w:rsidRPr="00121095">
        <w:fldChar w:fldCharType="begin"/>
      </w:r>
      <w:r w:rsidRPr="00121095">
        <w:instrText xml:space="preserve"> XE "QUERY/RESPONSE  PROFILE </w:instrText>
      </w:r>
      <w:r w:rsidR="00BF2FE6" w:rsidRPr="00121095">
        <w:fldChar w:fldCharType="end"/>
      </w:r>
    </w:p>
    <w:p w14:paraId="6BD20549" w14:textId="77777777" w:rsidR="00E921A2" w:rsidRPr="00121095" w:rsidRDefault="00E921A2">
      <w:r w:rsidRPr="00121095">
        <w:t>The introduction of the Query/Response Profile</w:t>
      </w:r>
      <w:r w:rsidRPr="00121095">
        <w:rPr>
          <w:rStyle w:val="FootnoteReference"/>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14:paraId="7321BDF9" w14:textId="77777777"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14:paraId="7081EE6B" w14:textId="77777777"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w:t>
      </w:r>
      <w:proofErr w:type="gramStart"/>
      <w:r w:rsidRPr="00121095">
        <w:t>patient</w:t>
      </w:r>
      <w:proofErr w:type="gramEnd"/>
      <w:r w:rsidRPr="00121095">
        <w:t xml:space="preserve"> name field is interpreted as a regular expression match.)  </w:t>
      </w:r>
    </w:p>
    <w:p w14:paraId="43A46D8A" w14:textId="77777777"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w:t>
      </w:r>
      <w:proofErr w:type="gramStart"/>
      <w:r w:rsidRPr="00121095">
        <w:t>1,...</w:t>
      </w:r>
      <w:proofErr w:type="gramEnd"/>
      <w:r w:rsidRPr="00121095">
        <w:t xml:space="preserve"> segments.)  When a data owner defines a tabular response query, the response grammar might simply be a list of RDT segments that carry rows of data. The user selects columns from a Virtual Table to define the output for the Query by Parameter/Tabular Response (QBP/RTB).</w:t>
      </w:r>
    </w:p>
    <w:p w14:paraId="160B2BEA" w14:textId="77777777" w:rsidR="00E921A2" w:rsidRPr="00121095" w:rsidRDefault="00E921A2">
      <w:r w:rsidRPr="00121095">
        <w:t xml:space="preserve">Note that in the case of an HL7-defined query, a specific section of the HL7 Standard will define a Query Profile. By contrast, in the case of a site defined query, the Query Profile is written by analysts and </w:t>
      </w:r>
      <w:r w:rsidRPr="00121095">
        <w:lastRenderedPageBreak/>
        <w:t>programmers of the Server application/</w:t>
      </w:r>
      <w:proofErr w:type="gramStart"/>
      <w:r w:rsidRPr="00121095">
        <w:t>system, and</w:t>
      </w:r>
      <w:proofErr w:type="gramEnd"/>
      <w:r w:rsidRPr="00121095">
        <w:t xml:space="preserve"> is available to the analysts and programmers of the Client application/system. </w:t>
      </w:r>
    </w:p>
    <w:p w14:paraId="45A06F3F" w14:textId="77777777" w:rsidR="00E921A2" w:rsidRPr="00121095" w:rsidRDefault="00E921A2">
      <w:r w:rsidRPr="00121095">
        <w:t>Although the Query Profile was a new construct with Version 2.4, it may also be used with the previous generation queries.</w:t>
      </w:r>
    </w:p>
    <w:p w14:paraId="36D8A96A" w14:textId="77777777"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14:paraId="30E82612" w14:textId="77777777" w:rsidR="00E921A2" w:rsidRPr="00121095" w:rsidRDefault="00E921A2">
      <w:pPr>
        <w:pStyle w:val="Heading3"/>
      </w:pPr>
      <w:bookmarkStart w:id="128" w:name="_Toc495483523"/>
      <w:bookmarkStart w:id="129" w:name="_Toc24273742"/>
      <w:bookmarkStart w:id="130" w:name="_Toc41280971"/>
      <w:bookmarkStart w:id="131" w:name="_Toc43004333"/>
      <w:bookmarkStart w:id="132" w:name="_Toc28957694"/>
      <w:r w:rsidRPr="00121095">
        <w:t xml:space="preserve">Using the </w:t>
      </w:r>
      <w:bookmarkEnd w:id="128"/>
      <w:bookmarkEnd w:id="129"/>
      <w:bookmarkEnd w:id="130"/>
      <w:bookmarkEnd w:id="131"/>
      <w:r w:rsidRPr="00121095">
        <w:t>Query Profile</w:t>
      </w:r>
      <w:bookmarkEnd w:id="132"/>
      <w:r w:rsidR="00BF2FE6" w:rsidRPr="00121095">
        <w:fldChar w:fldCharType="begin"/>
      </w:r>
      <w:r w:rsidRPr="00121095">
        <w:instrText xml:space="preserve"> XE "Using the Conformance Statement" </w:instrText>
      </w:r>
      <w:r w:rsidR="00BF2FE6" w:rsidRPr="00121095">
        <w:fldChar w:fldCharType="end"/>
      </w:r>
    </w:p>
    <w:p w14:paraId="55093CDB" w14:textId="77777777" w:rsidR="00E921A2" w:rsidRPr="00121095" w:rsidRDefault="00E921A2">
      <w:pPr>
        <w:pStyle w:val="NormalIndented"/>
        <w:rPr>
          <w:b/>
          <w:i/>
        </w:rPr>
      </w:pPr>
      <w:r w:rsidRPr="00121095">
        <w:t xml:space="preserve">Critical to the proper usage of the new query/response pairs is the Query Profile concept. In the absence of a Query Profile, the Client might not be aware of the existence of a </w:t>
      </w:r>
      <w:proofErr w:type="gramStart"/>
      <w:r w:rsidRPr="00121095">
        <w:t>query, or</w:t>
      </w:r>
      <w:proofErr w:type="gramEnd"/>
      <w:r w:rsidRPr="00121095">
        <w:t xml:space="preserve"> might not know how to use it or what to expect from it.</w:t>
      </w:r>
    </w:p>
    <w:p w14:paraId="5E707FDD" w14:textId="77777777"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14:paraId="1CE6271D" w14:textId="77777777" w:rsidR="00E921A2" w:rsidRPr="00121095" w:rsidRDefault="00E921A2">
      <w:pPr>
        <w:pStyle w:val="Note"/>
      </w:pPr>
      <w:r w:rsidRPr="00121095">
        <w:rPr>
          <w:b/>
          <w:bCs/>
        </w:rPr>
        <w:t>Query Profile:</w:t>
      </w:r>
      <w:r w:rsidRPr="00121095">
        <w:t xml:space="preserve">  A declaration which sets forth the name of the query supported by the Server, the logical structure of the information that can be queried, and the logical structure of what can be returned.</w:t>
      </w:r>
    </w:p>
    <w:p w14:paraId="4477579B" w14:textId="382E76FE"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C244BF" w:rsidRPr="00C244BF">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C244BF" w:rsidRPr="00C244BF">
        <w:rPr>
          <w:rStyle w:val="HyperlinkText"/>
        </w:rPr>
        <w:t>QUERY/RESPONSE MESSAGE EXAMPLES</w:t>
      </w:r>
      <w:r w:rsidR="002503D5">
        <w:fldChar w:fldCharType="end"/>
      </w:r>
      <w:r w:rsidRPr="00121095">
        <w:t>."</w:t>
      </w:r>
    </w:p>
    <w:p w14:paraId="3168A782" w14:textId="77777777" w:rsidR="00E921A2" w:rsidRPr="00121095" w:rsidRDefault="00E921A2">
      <w:pPr>
        <w:pStyle w:val="Heading4"/>
        <w:rPr>
          <w:vanish/>
        </w:rPr>
      </w:pPr>
      <w:r w:rsidRPr="00121095">
        <w:rPr>
          <w:vanish/>
        </w:rPr>
        <w:t>hiddentext</w:t>
      </w:r>
      <w:bookmarkStart w:id="133" w:name="_Toc1829008"/>
      <w:bookmarkStart w:id="134" w:name="_Toc24273743"/>
      <w:bookmarkEnd w:id="133"/>
      <w:bookmarkEnd w:id="134"/>
    </w:p>
    <w:p w14:paraId="16EEE3AC" w14:textId="77777777" w:rsidR="00E921A2" w:rsidRPr="00121095" w:rsidRDefault="00E921A2">
      <w:pPr>
        <w:pStyle w:val="Heading4"/>
      </w:pPr>
      <w:bookmarkStart w:id="135" w:name="_Toc495483524"/>
      <w:bookmarkStart w:id="136" w:name="_Toc24273744"/>
      <w:r w:rsidRPr="00121095">
        <w:t>Query with tabular response example</w:t>
      </w:r>
      <w:bookmarkEnd w:id="135"/>
      <w:bookmarkEnd w:id="136"/>
      <w:r w:rsidR="00BF2FE6" w:rsidRPr="00121095">
        <w:fldChar w:fldCharType="begin"/>
      </w:r>
      <w:r w:rsidRPr="00121095">
        <w:instrText xml:space="preserve"> XE "Query with tabular response example" </w:instrText>
      </w:r>
      <w:r w:rsidR="00BF2FE6" w:rsidRPr="00121095">
        <w:fldChar w:fldCharType="end"/>
      </w:r>
    </w:p>
    <w:p w14:paraId="65A0EEDC" w14:textId="77777777" w:rsidR="00E921A2" w:rsidRPr="00121095" w:rsidRDefault="00E921A2">
      <w:pPr>
        <w:pStyle w:val="NormalIndented"/>
      </w:pPr>
      <w:r w:rsidRPr="00121095">
        <w:t>The user wishes to know the identity of the patient whose medical record number is "555444222111".</w:t>
      </w:r>
    </w:p>
    <w:p w14:paraId="69F862A8" w14:textId="77777777"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14:paraId="78EDC715" w14:textId="77777777" w:rsidR="00E921A2" w:rsidRPr="00121095" w:rsidRDefault="00E921A2">
      <w:pPr>
        <w:pStyle w:val="Example"/>
        <w:rPr>
          <w:noProof w:val="0"/>
        </w:rPr>
      </w:pPr>
      <w:r w:rsidRPr="00121095">
        <w:rPr>
          <w:noProof w:val="0"/>
        </w:rPr>
        <w:t>QPD|Q40^WhoAmI^HL7nnnn|Q0001|555444222111^^^MPI^MR|||19980531|19990531|</w:t>
      </w:r>
    </w:p>
    <w:p w14:paraId="54FB5ABA" w14:textId="77777777" w:rsidR="00E921A2" w:rsidRPr="00121095" w:rsidRDefault="00E921A2">
      <w:pPr>
        <w:pStyle w:val="Example"/>
        <w:rPr>
          <w:noProof w:val="0"/>
        </w:rPr>
      </w:pPr>
      <w:r w:rsidRPr="00121095">
        <w:rPr>
          <w:noProof w:val="0"/>
        </w:rPr>
        <w:t>RCP|I|</w:t>
      </w:r>
    </w:p>
    <w:p w14:paraId="49D47334" w14:textId="77777777" w:rsidR="00E921A2" w:rsidRPr="00121095" w:rsidRDefault="00E921A2">
      <w:pPr>
        <w:pStyle w:val="Example"/>
        <w:rPr>
          <w:noProof w:val="0"/>
        </w:rPr>
      </w:pPr>
      <w:r w:rsidRPr="00121095">
        <w:rPr>
          <w:noProof w:val="0"/>
        </w:rPr>
        <w:t>RDF|6|PatientList^CX^20~PatientName^XPN^48~Mother'sMaidenName^XPN^48~DOB^DTM^24~Sex^IS^1~Race^CWE^80|</w:t>
      </w:r>
    </w:p>
    <w:p w14:paraId="76545F5D" w14:textId="77777777" w:rsidR="00E921A2" w:rsidRPr="00121095" w:rsidRDefault="00E921A2">
      <w:pPr>
        <w:pStyle w:val="NormalIndented"/>
      </w:pPr>
      <w:r w:rsidRPr="00121095">
        <w:t>The MPI system returns the following RTB message</w:t>
      </w:r>
    </w:p>
    <w:p w14:paraId="1DDB6BF2" w14:textId="77777777" w:rsidR="00E921A2" w:rsidRPr="00121095" w:rsidRDefault="00E921A2">
      <w:pPr>
        <w:pStyle w:val="Example"/>
        <w:rPr>
          <w:noProof w:val="0"/>
        </w:rPr>
      </w:pPr>
      <w:r w:rsidRPr="00121095">
        <w:rPr>
          <w:noProof w:val="0"/>
        </w:rPr>
        <w:t>MSH|^~\&amp;|MPI|GenHosp|PCR||199811201400-080</w:t>
      </w:r>
      <w:r>
        <w:rPr>
          <w:noProof w:val="0"/>
        </w:rPr>
        <w:t>0||RTB^K13^RTB_K13|ACK9901|P|2.8</w:t>
      </w:r>
      <w:r w:rsidRPr="00121095">
        <w:rPr>
          <w:noProof w:val="0"/>
        </w:rPr>
        <w:t>||||||||</w:t>
      </w:r>
    </w:p>
    <w:p w14:paraId="05C8F1D1" w14:textId="77777777" w:rsidR="00E921A2" w:rsidRPr="00121095" w:rsidRDefault="00E921A2">
      <w:pPr>
        <w:pStyle w:val="Example"/>
        <w:rPr>
          <w:noProof w:val="0"/>
        </w:rPr>
      </w:pPr>
      <w:r w:rsidRPr="00121095">
        <w:rPr>
          <w:noProof w:val="0"/>
        </w:rPr>
        <w:t>MSA|AA|8699|</w:t>
      </w:r>
    </w:p>
    <w:p w14:paraId="08F19CAC" w14:textId="77777777" w:rsidR="00E921A2" w:rsidRPr="00121095" w:rsidRDefault="00E921A2">
      <w:pPr>
        <w:pStyle w:val="Example"/>
        <w:rPr>
          <w:noProof w:val="0"/>
        </w:rPr>
      </w:pPr>
      <w:r w:rsidRPr="00121095">
        <w:rPr>
          <w:noProof w:val="0"/>
        </w:rPr>
        <w:t>QAK|Q0001|OK|Q40^WhoAmI^HL7nnnn|1|</w:t>
      </w:r>
    </w:p>
    <w:p w14:paraId="3814195F" w14:textId="77777777" w:rsidR="00E921A2" w:rsidRPr="00121095" w:rsidRDefault="00E921A2">
      <w:pPr>
        <w:pStyle w:val="Example"/>
        <w:rPr>
          <w:noProof w:val="0"/>
        </w:rPr>
      </w:pPr>
      <w:r w:rsidRPr="00121095">
        <w:rPr>
          <w:noProof w:val="0"/>
        </w:rPr>
        <w:t>QPD|Q28^WhoAmI^HL7nnnn|Q0001|555444222111^^^MPI^MR|||19980531|19990531|</w:t>
      </w:r>
    </w:p>
    <w:p w14:paraId="761E35C3" w14:textId="77777777" w:rsidR="00E921A2" w:rsidRPr="00121095" w:rsidRDefault="00E921A2">
      <w:pPr>
        <w:pStyle w:val="Example"/>
        <w:rPr>
          <w:noProof w:val="0"/>
        </w:rPr>
      </w:pPr>
      <w:r w:rsidRPr="00121095">
        <w:rPr>
          <w:noProof w:val="0"/>
        </w:rPr>
        <w:t>RDF|6|PatientList^CX^20~PatientName^XPN^48~Mother'sMaidenName^XPN^48~DOB^DTM^24~Sex^IS^1~Race^CWE^80|</w:t>
      </w:r>
    </w:p>
    <w:p w14:paraId="00017B65" w14:textId="77777777" w:rsidR="00E921A2" w:rsidRPr="00121095" w:rsidRDefault="00E921A2">
      <w:pPr>
        <w:pStyle w:val="Example"/>
        <w:keepLines w:val="0"/>
        <w:rPr>
          <w:noProof w:val="0"/>
        </w:rPr>
      </w:pPr>
      <w:r w:rsidRPr="00121095">
        <w:rPr>
          <w:noProof w:val="0"/>
        </w:rPr>
        <w:t>RDT|555444222111^^^</w:t>
      </w:r>
      <w:proofErr w:type="spellStart"/>
      <w:r w:rsidRPr="00121095">
        <w:rPr>
          <w:noProof w:val="0"/>
        </w:rPr>
        <w:t>MPI^MR|Everyman^Adam</w:t>
      </w:r>
      <w:proofErr w:type="spellEnd"/>
      <w:r w:rsidRPr="00121095">
        <w:rPr>
          <w:noProof w:val="0"/>
        </w:rPr>
        <w:t>||19600614|M||</w:t>
      </w:r>
    </w:p>
    <w:p w14:paraId="53E7876A" w14:textId="77777777" w:rsidR="00E921A2" w:rsidRPr="00121095" w:rsidRDefault="00E921A2">
      <w:pPr>
        <w:pStyle w:val="Heading4"/>
        <w:keepLines/>
      </w:pPr>
      <w:bookmarkStart w:id="137" w:name="_Toc495483525"/>
      <w:bookmarkStart w:id="138" w:name="_Toc24273745"/>
      <w:bookmarkStart w:id="139" w:name="_Ref235434552"/>
      <w:bookmarkStart w:id="140" w:name="_Ref235434600"/>
      <w:bookmarkStart w:id="141" w:name="_Ref370217351"/>
      <w:bookmarkStart w:id="142" w:name="_Ref370217503"/>
      <w:bookmarkStart w:id="143" w:name="_Ref370220805"/>
      <w:bookmarkStart w:id="144" w:name="_Ref370221189"/>
      <w:bookmarkStart w:id="145" w:name="_Ref370221231"/>
      <w:bookmarkStart w:id="146" w:name="_Ref370221366"/>
      <w:bookmarkStart w:id="147" w:name="_Ref370221404"/>
      <w:r w:rsidRPr="00121095">
        <w:t>Example of Query Profile with tabular response</w:t>
      </w:r>
      <w:bookmarkEnd w:id="137"/>
      <w:bookmarkEnd w:id="138"/>
      <w:bookmarkEnd w:id="139"/>
      <w:bookmarkEnd w:id="140"/>
      <w:bookmarkEnd w:id="141"/>
      <w:bookmarkEnd w:id="142"/>
      <w:bookmarkEnd w:id="143"/>
      <w:bookmarkEnd w:id="144"/>
      <w:bookmarkEnd w:id="145"/>
      <w:bookmarkEnd w:id="146"/>
      <w:bookmarkEnd w:id="147"/>
    </w:p>
    <w:p w14:paraId="7442D069"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8816A6" w14:textId="77777777" w:rsidTr="005E5417">
        <w:trPr>
          <w:tblHeader/>
          <w:jc w:val="center"/>
        </w:trPr>
        <w:tc>
          <w:tcPr>
            <w:tcW w:w="2880" w:type="dxa"/>
            <w:tcBorders>
              <w:top w:val="double" w:sz="4" w:space="0" w:color="auto"/>
              <w:bottom w:val="single" w:sz="4" w:space="0" w:color="auto"/>
            </w:tcBorders>
            <w:shd w:val="clear" w:color="auto" w:fill="FFFFFF"/>
          </w:tcPr>
          <w:p w14:paraId="42425138" w14:textId="77777777"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14:paraId="05329B9A" w14:textId="77777777" w:rsidR="00E921A2" w:rsidRPr="00121095" w:rsidRDefault="00E921A2">
            <w:pPr>
              <w:pStyle w:val="QryTableID"/>
              <w:keepNext/>
              <w:keepLines/>
              <w:rPr>
                <w:lang w:val="en-US"/>
              </w:rPr>
            </w:pPr>
            <w:r w:rsidRPr="00121095">
              <w:rPr>
                <w:lang w:val="en-US"/>
              </w:rPr>
              <w:t>Z99</w:t>
            </w:r>
          </w:p>
        </w:tc>
      </w:tr>
      <w:tr w:rsidR="00E921A2" w:rsidRPr="00E921A2" w14:paraId="444307C8" w14:textId="77777777" w:rsidTr="005E5417">
        <w:trPr>
          <w:jc w:val="center"/>
        </w:trPr>
        <w:tc>
          <w:tcPr>
            <w:tcW w:w="2880" w:type="dxa"/>
            <w:tcBorders>
              <w:top w:val="single" w:sz="4" w:space="0" w:color="auto"/>
              <w:bottom w:val="single" w:sz="4" w:space="0" w:color="auto"/>
            </w:tcBorders>
            <w:shd w:val="clear" w:color="auto" w:fill="FFFFFF"/>
          </w:tcPr>
          <w:p w14:paraId="5CD99E84"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3A32159" w14:textId="77777777" w:rsidR="00E921A2" w:rsidRPr="00121095" w:rsidRDefault="00E921A2">
            <w:pPr>
              <w:pStyle w:val="QryTableType"/>
              <w:keepNext/>
              <w:keepLines/>
              <w:rPr>
                <w:lang w:val="en-US"/>
              </w:rPr>
            </w:pPr>
            <w:r w:rsidRPr="00121095">
              <w:rPr>
                <w:lang w:val="en-US"/>
              </w:rPr>
              <w:t xml:space="preserve">Query (or </w:t>
            </w:r>
            <w:proofErr w:type="gramStart"/>
            <w:r w:rsidRPr="00121095">
              <w:rPr>
                <w:lang w:val="en-US"/>
              </w:rPr>
              <w:t>Publish</w:t>
            </w:r>
            <w:proofErr w:type="gramEnd"/>
            <w:r w:rsidRPr="00121095">
              <w:rPr>
                <w:lang w:val="en-US"/>
              </w:rPr>
              <w:t>)</w:t>
            </w:r>
          </w:p>
        </w:tc>
      </w:tr>
      <w:tr w:rsidR="00E921A2" w:rsidRPr="00E921A2" w14:paraId="044B2848" w14:textId="77777777" w:rsidTr="005E5417">
        <w:trPr>
          <w:jc w:val="center"/>
        </w:trPr>
        <w:tc>
          <w:tcPr>
            <w:tcW w:w="2880" w:type="dxa"/>
            <w:tcBorders>
              <w:top w:val="single" w:sz="4" w:space="0" w:color="auto"/>
              <w:bottom w:val="single" w:sz="4" w:space="0" w:color="auto"/>
            </w:tcBorders>
            <w:shd w:val="clear" w:color="auto" w:fill="FFFFFF"/>
          </w:tcPr>
          <w:p w14:paraId="5A8E6330"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38018FB" w14:textId="77777777" w:rsidR="00E921A2" w:rsidRPr="00121095" w:rsidRDefault="00E921A2">
            <w:pPr>
              <w:pStyle w:val="QryTableName"/>
              <w:keepNext/>
              <w:keepLines/>
              <w:rPr>
                <w:lang w:val="en-US"/>
              </w:rPr>
            </w:pPr>
            <w:r w:rsidRPr="00121095">
              <w:rPr>
                <w:lang w:val="en-US"/>
              </w:rPr>
              <w:t>Who Am I</w:t>
            </w:r>
          </w:p>
        </w:tc>
      </w:tr>
      <w:tr w:rsidR="00E921A2" w:rsidRPr="00E921A2" w14:paraId="097FA479" w14:textId="77777777" w:rsidTr="005E5417">
        <w:trPr>
          <w:jc w:val="center"/>
        </w:trPr>
        <w:tc>
          <w:tcPr>
            <w:tcW w:w="2880" w:type="dxa"/>
            <w:tcBorders>
              <w:top w:val="single" w:sz="4" w:space="0" w:color="auto"/>
              <w:bottom w:val="single" w:sz="4" w:space="0" w:color="auto"/>
            </w:tcBorders>
            <w:shd w:val="clear" w:color="auto" w:fill="FFFFFF"/>
          </w:tcPr>
          <w:p w14:paraId="525516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54CAC6D" w14:textId="77777777" w:rsidR="00E921A2" w:rsidRPr="00121095" w:rsidRDefault="00E921A2">
            <w:pPr>
              <w:pStyle w:val="QryTableTriggerQuery"/>
              <w:rPr>
                <w:lang w:val="en-US"/>
              </w:rPr>
            </w:pPr>
            <w:r w:rsidRPr="00121095">
              <w:rPr>
                <w:lang w:val="en-US"/>
              </w:rPr>
              <w:t>QBP^Z99^QBP_Q13</w:t>
            </w:r>
          </w:p>
        </w:tc>
      </w:tr>
      <w:tr w:rsidR="00E921A2" w:rsidRPr="00E921A2" w14:paraId="1E31F1EF" w14:textId="77777777" w:rsidTr="005E5417">
        <w:trPr>
          <w:jc w:val="center"/>
        </w:trPr>
        <w:tc>
          <w:tcPr>
            <w:tcW w:w="2880" w:type="dxa"/>
            <w:tcBorders>
              <w:top w:val="single" w:sz="4" w:space="0" w:color="auto"/>
              <w:bottom w:val="single" w:sz="4" w:space="0" w:color="auto"/>
            </w:tcBorders>
            <w:shd w:val="clear" w:color="auto" w:fill="FFFFFF"/>
          </w:tcPr>
          <w:p w14:paraId="00D56564"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59F5FFC" w14:textId="77777777" w:rsidR="00E921A2" w:rsidRPr="00121095" w:rsidRDefault="00E921A2">
            <w:pPr>
              <w:pStyle w:val="QryTableMode"/>
              <w:rPr>
                <w:lang w:val="en-US"/>
              </w:rPr>
            </w:pPr>
            <w:r w:rsidRPr="00121095">
              <w:rPr>
                <w:lang w:val="en-US"/>
              </w:rPr>
              <w:t>Both</w:t>
            </w:r>
          </w:p>
        </w:tc>
      </w:tr>
      <w:tr w:rsidR="00E921A2" w:rsidRPr="00E921A2" w14:paraId="0E747627" w14:textId="77777777" w:rsidTr="005E5417">
        <w:trPr>
          <w:jc w:val="center"/>
        </w:trPr>
        <w:tc>
          <w:tcPr>
            <w:tcW w:w="2880" w:type="dxa"/>
            <w:tcBorders>
              <w:top w:val="single" w:sz="4" w:space="0" w:color="auto"/>
              <w:bottom w:val="single" w:sz="4" w:space="0" w:color="auto"/>
            </w:tcBorders>
            <w:shd w:val="clear" w:color="auto" w:fill="FFFFFF"/>
          </w:tcPr>
          <w:p w14:paraId="7D1B235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526D98B" w14:textId="77777777"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14:paraId="2879D898" w14:textId="77777777" w:rsidTr="005E5417">
        <w:trPr>
          <w:jc w:val="center"/>
        </w:trPr>
        <w:tc>
          <w:tcPr>
            <w:tcW w:w="2880" w:type="dxa"/>
            <w:tcBorders>
              <w:top w:val="single" w:sz="4" w:space="0" w:color="auto"/>
              <w:bottom w:val="single" w:sz="4" w:space="0" w:color="auto"/>
            </w:tcBorders>
            <w:shd w:val="clear" w:color="auto" w:fill="FFFFFF"/>
          </w:tcPr>
          <w:p w14:paraId="24E562AD" w14:textId="77777777" w:rsidR="00E921A2" w:rsidRPr="00121095" w:rsidRDefault="00E921A2">
            <w:pPr>
              <w:pStyle w:val="QryTableHeader"/>
              <w:rPr>
                <w:lang w:val="en-US"/>
              </w:rPr>
            </w:pPr>
            <w:r w:rsidRPr="00121095">
              <w:rPr>
                <w:lang w:val="en-US"/>
              </w:rPr>
              <w:lastRenderedPageBreak/>
              <w:t>Query Characteristics:</w:t>
            </w:r>
          </w:p>
        </w:tc>
        <w:tc>
          <w:tcPr>
            <w:tcW w:w="4608" w:type="dxa"/>
            <w:tcBorders>
              <w:top w:val="single" w:sz="4" w:space="0" w:color="auto"/>
              <w:bottom w:val="single" w:sz="4" w:space="0" w:color="auto"/>
            </w:tcBorders>
            <w:shd w:val="clear" w:color="auto" w:fill="FFFFFF"/>
          </w:tcPr>
          <w:p w14:paraId="0F075CA5" w14:textId="77777777" w:rsidR="00E921A2" w:rsidRPr="00121095" w:rsidRDefault="00E921A2">
            <w:pPr>
              <w:pStyle w:val="QryTableCharacteristicsQuery"/>
              <w:rPr>
                <w:lang w:val="en-US"/>
              </w:rPr>
            </w:pPr>
            <w:r w:rsidRPr="00121095">
              <w:rPr>
                <w:lang w:val="en-US"/>
              </w:rPr>
              <w:t xml:space="preserve">Returns response sorted by </w:t>
            </w:r>
            <w:proofErr w:type="spellStart"/>
            <w:r w:rsidRPr="00121095">
              <w:rPr>
                <w:lang w:val="en-US"/>
              </w:rPr>
              <w:t>PatientLastName</w:t>
            </w:r>
            <w:proofErr w:type="spellEnd"/>
            <w:r w:rsidRPr="00121095">
              <w:rPr>
                <w:lang w:val="en-US"/>
              </w:rPr>
              <w:t xml:space="preserve"> unless otherwise specified.</w:t>
            </w:r>
            <w:r>
              <w:rPr>
                <w:lang w:val="en-US"/>
              </w:rPr>
              <w:t xml:space="preserve"> Note that neither the PID nor the RDF segments are used. </w:t>
            </w:r>
          </w:p>
        </w:tc>
      </w:tr>
      <w:tr w:rsidR="00E921A2" w:rsidRPr="00E921A2" w14:paraId="6553A075" w14:textId="77777777" w:rsidTr="005E5417">
        <w:trPr>
          <w:jc w:val="center"/>
        </w:trPr>
        <w:tc>
          <w:tcPr>
            <w:tcW w:w="2880" w:type="dxa"/>
            <w:tcBorders>
              <w:top w:val="single" w:sz="4" w:space="0" w:color="auto"/>
              <w:bottom w:val="single" w:sz="4" w:space="0" w:color="auto"/>
            </w:tcBorders>
            <w:shd w:val="clear" w:color="auto" w:fill="FFFFFF"/>
          </w:tcPr>
          <w:p w14:paraId="657710F7"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3D2B417"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0F12F200" w14:textId="77777777" w:rsidTr="005E5417">
        <w:trPr>
          <w:cantSplit/>
          <w:jc w:val="center"/>
        </w:trPr>
        <w:tc>
          <w:tcPr>
            <w:tcW w:w="2880" w:type="dxa"/>
            <w:tcBorders>
              <w:top w:val="single" w:sz="4" w:space="0" w:color="auto"/>
              <w:bottom w:val="single" w:sz="4" w:space="0" w:color="auto"/>
            </w:tcBorders>
            <w:shd w:val="clear" w:color="auto" w:fill="FFFFFF"/>
          </w:tcPr>
          <w:p w14:paraId="543F9AF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729F118" w14:textId="77777777" w:rsidR="00E921A2" w:rsidRPr="00121095" w:rsidRDefault="00E921A2">
            <w:pPr>
              <w:pStyle w:val="QryTableCharacteristicsResponse"/>
              <w:rPr>
                <w:b/>
                <w:lang w:val="en-US"/>
              </w:rPr>
            </w:pPr>
            <w:r w:rsidRPr="00121095">
              <w:rPr>
                <w:lang w:val="en-US"/>
              </w:rPr>
              <w:t xml:space="preserve">Returns response sorted by </w:t>
            </w:r>
            <w:proofErr w:type="spellStart"/>
            <w:r w:rsidRPr="00121095">
              <w:rPr>
                <w:lang w:val="en-US"/>
              </w:rPr>
              <w:t>PatientLastName</w:t>
            </w:r>
            <w:proofErr w:type="spellEnd"/>
            <w:r w:rsidRPr="00121095">
              <w:rPr>
                <w:lang w:val="en-US"/>
              </w:rPr>
              <w:t xml:space="preserve"> unless otherwise specified.</w:t>
            </w:r>
          </w:p>
        </w:tc>
      </w:tr>
      <w:tr w:rsidR="00E921A2" w:rsidRPr="00E921A2" w14:paraId="7B1C3CB0" w14:textId="77777777" w:rsidTr="005E5417">
        <w:trPr>
          <w:cantSplit/>
          <w:jc w:val="center"/>
        </w:trPr>
        <w:tc>
          <w:tcPr>
            <w:tcW w:w="2880" w:type="dxa"/>
            <w:tcBorders>
              <w:top w:val="single" w:sz="4" w:space="0" w:color="auto"/>
              <w:bottom w:val="double" w:sz="4" w:space="0" w:color="auto"/>
            </w:tcBorders>
            <w:shd w:val="clear" w:color="auto" w:fill="FFFFFF"/>
          </w:tcPr>
          <w:p w14:paraId="64DA9A07"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153E8F1" w14:textId="77777777" w:rsidR="00E921A2" w:rsidRPr="00121095" w:rsidRDefault="00E921A2">
            <w:pPr>
              <w:pStyle w:val="QryTableSegmentPattern"/>
              <w:rPr>
                <w:lang w:val="en-US"/>
              </w:rPr>
            </w:pPr>
          </w:p>
        </w:tc>
      </w:tr>
    </w:tbl>
    <w:p w14:paraId="055135A9" w14:textId="77777777" w:rsidR="00E921A2" w:rsidRDefault="00E921A2" w:rsidP="00BF5311"/>
    <w:p w14:paraId="1784427A" w14:textId="77777777" w:rsidR="00E921A2" w:rsidRPr="00121095" w:rsidRDefault="00E921A2">
      <w:pPr>
        <w:pStyle w:val="MsgTableCaption"/>
      </w:pPr>
      <w:r w:rsidRPr="00121095">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369713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7F710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C53D5D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73F4C5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2612231" w14:textId="77777777" w:rsidR="00E921A2" w:rsidRPr="00121095" w:rsidRDefault="00E921A2">
            <w:pPr>
              <w:pStyle w:val="MsgTableHeader"/>
              <w:jc w:val="center"/>
              <w:rPr>
                <w:lang w:val="en-US"/>
              </w:rPr>
            </w:pPr>
            <w:r w:rsidRPr="00121095">
              <w:rPr>
                <w:lang w:val="en-US"/>
              </w:rPr>
              <w:t>Sec Ref</w:t>
            </w:r>
          </w:p>
        </w:tc>
      </w:tr>
      <w:tr w:rsidR="00E921A2" w:rsidRPr="00E921A2" w14:paraId="15989830"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2831E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40F583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BB8F68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1D64EC5" w14:textId="77777777" w:rsidR="00E921A2" w:rsidRPr="00121095" w:rsidRDefault="00E921A2">
            <w:pPr>
              <w:pStyle w:val="MsgTableBody"/>
              <w:jc w:val="center"/>
            </w:pPr>
            <w:r w:rsidRPr="00121095">
              <w:t>2.15.9</w:t>
            </w:r>
          </w:p>
        </w:tc>
      </w:tr>
      <w:tr w:rsidR="00E921A2" w:rsidRPr="00E921A2" w14:paraId="5E5E870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A131AE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9FB892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1CA4F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662320" w14:textId="77777777" w:rsidR="00E921A2" w:rsidRPr="00121095" w:rsidRDefault="00E921A2">
            <w:pPr>
              <w:pStyle w:val="MsgTableBody"/>
              <w:jc w:val="center"/>
            </w:pPr>
            <w:r w:rsidRPr="00121095">
              <w:t>2.15.12</w:t>
            </w:r>
          </w:p>
        </w:tc>
      </w:tr>
      <w:tr w:rsidR="00E921A2" w:rsidRPr="00E921A2" w14:paraId="1C93115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B6EC9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435D31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EF5F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19662" w14:textId="77777777" w:rsidR="00E921A2" w:rsidRPr="00121095" w:rsidRDefault="00E921A2">
            <w:pPr>
              <w:pStyle w:val="MsgTableBody"/>
              <w:jc w:val="center"/>
            </w:pPr>
            <w:r w:rsidRPr="00121095">
              <w:t>2.14.13</w:t>
            </w:r>
          </w:p>
        </w:tc>
      </w:tr>
      <w:tr w:rsidR="00E921A2" w:rsidRPr="00E921A2" w14:paraId="5F79544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10CBAA7" w14:textId="77777777" w:rsidR="00E921A2" w:rsidRPr="00121095" w:rsidRDefault="00000000">
            <w:pPr>
              <w:pStyle w:val="MsgTableBody"/>
            </w:pPr>
            <w:hyperlink w:anchor="QPD" w:history="1">
              <w:r w:rsidR="00E921A2" w:rsidRPr="00121095">
                <w:rPr>
                  <w:rStyle w:val="Hyperlink"/>
                </w:rPr>
                <w:t>Q</w:t>
              </w:r>
              <w:bookmarkStart w:id="148" w:name="_Hlt428362"/>
              <w:r w:rsidR="00E921A2" w:rsidRPr="00121095">
                <w:rPr>
                  <w:rStyle w:val="Hyperlink"/>
                </w:rPr>
                <w:t>P</w:t>
              </w:r>
              <w:bookmarkEnd w:id="148"/>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14:paraId="70616B29"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9039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AE5A9" w14:textId="7DD97E3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0D9380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CA2A6AB" w14:textId="77777777" w:rsidR="00E921A2" w:rsidRPr="00121095" w:rsidRDefault="00E921A2" w:rsidP="00E50DB9">
            <w:pPr>
              <w:pStyle w:val="MsgTableBody"/>
              <w:rPr>
                <w:rStyle w:val="Hyperlink"/>
              </w:rPr>
            </w:pPr>
            <w:r>
              <w:rPr>
                <w:rStyle w:val="Hyperlink"/>
              </w:rPr>
              <w:t>[ PID ]</w:t>
            </w:r>
          </w:p>
        </w:tc>
        <w:tc>
          <w:tcPr>
            <w:tcW w:w="4320" w:type="dxa"/>
            <w:tcBorders>
              <w:top w:val="dotted" w:sz="4" w:space="0" w:color="auto"/>
              <w:left w:val="nil"/>
              <w:bottom w:val="dotted" w:sz="4" w:space="0" w:color="auto"/>
              <w:right w:val="nil"/>
            </w:tcBorders>
            <w:shd w:val="clear" w:color="auto" w:fill="FFFFFF"/>
          </w:tcPr>
          <w:p w14:paraId="16E0D287" w14:textId="77777777"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14:paraId="49F947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47D9A" w14:textId="77777777" w:rsidR="00E921A2" w:rsidRPr="00121095" w:rsidRDefault="00E921A2">
            <w:pPr>
              <w:pStyle w:val="MsgTableBody"/>
              <w:jc w:val="center"/>
            </w:pPr>
            <w:r>
              <w:t>3.4.2</w:t>
            </w:r>
          </w:p>
        </w:tc>
      </w:tr>
      <w:tr w:rsidR="00E921A2" w:rsidRPr="00E921A2" w14:paraId="3A717F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EA227A2" w14:textId="77777777" w:rsidR="00E921A2" w:rsidRPr="00121095" w:rsidRDefault="00E921A2">
            <w:pPr>
              <w:pStyle w:val="MsgTableBody"/>
            </w:pPr>
            <w:r w:rsidRPr="00121095">
              <w:t xml:space="preserve">[ </w:t>
            </w:r>
            <w:hyperlink w:anchor="RDF" w:history="1">
              <w:r w:rsidRPr="00121095">
                <w:rPr>
                  <w:rStyle w:val="Hyperlink"/>
                </w:rPr>
                <w:t>R</w:t>
              </w:r>
              <w:bookmarkStart w:id="149" w:name="_Hlt428369"/>
              <w:r w:rsidRPr="00121095">
                <w:rPr>
                  <w:rStyle w:val="Hyperlink"/>
                </w:rPr>
                <w:t>D</w:t>
              </w:r>
              <w:bookmarkEnd w:id="149"/>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D7756D"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DC0AE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40CF2" w14:textId="3652A4A0"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bookmarkStart w:id="150" w:name="_Hlt428374"/>
      <w:tr w:rsidR="00E921A2" w:rsidRPr="00E921A2" w14:paraId="5BF7B43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F21E9BC" w14:textId="77777777"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fldChar w:fldCharType="separate"/>
            </w:r>
            <w:r w:rsidR="00E921A2" w:rsidRPr="00121095">
              <w:rPr>
                <w:rStyle w:val="Hyperlink"/>
              </w:rPr>
              <w:t>RCP</w:t>
            </w:r>
            <w:r w:rsidRPr="00121095">
              <w:rPr>
                <w:rStyle w:val="Hyperlink"/>
              </w:rPr>
              <w:fldChar w:fldCharType="end"/>
            </w:r>
            <w:bookmarkEnd w:id="150"/>
          </w:p>
        </w:tc>
        <w:tc>
          <w:tcPr>
            <w:tcW w:w="4320" w:type="dxa"/>
            <w:tcBorders>
              <w:top w:val="dotted" w:sz="4" w:space="0" w:color="auto"/>
              <w:left w:val="nil"/>
              <w:bottom w:val="dotted" w:sz="4" w:space="0" w:color="auto"/>
              <w:right w:val="nil"/>
            </w:tcBorders>
            <w:shd w:val="clear" w:color="auto" w:fill="FFFFFF"/>
          </w:tcPr>
          <w:p w14:paraId="431096C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E7452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04017" w14:textId="753FDBDF"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5469DEB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8C926DA" w14:textId="77777777"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14:paraId="67E44B9D" w14:textId="77777777"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14:paraId="3C35BE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E370C3" w14:textId="77777777" w:rsidR="00E921A2" w:rsidRPr="00121095" w:rsidRDefault="00E921A2">
            <w:pPr>
              <w:pStyle w:val="MsgTableBody"/>
              <w:jc w:val="center"/>
            </w:pPr>
            <w:r>
              <w:t>5.5.6.6</w:t>
            </w:r>
          </w:p>
        </w:tc>
      </w:tr>
      <w:tr w:rsidR="00E921A2" w:rsidRPr="00E921A2" w14:paraId="7A8A6E69"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7C916E9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24C707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9838EB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7073509" w14:textId="77777777" w:rsidR="00E921A2" w:rsidRPr="00121095" w:rsidRDefault="00E921A2">
            <w:pPr>
              <w:pStyle w:val="MsgTableBody"/>
              <w:jc w:val="center"/>
            </w:pPr>
            <w:r w:rsidRPr="00121095">
              <w:t>2.15.4</w:t>
            </w:r>
          </w:p>
        </w:tc>
      </w:tr>
    </w:tbl>
    <w:p w14:paraId="2BBAB1AD" w14:textId="77777777" w:rsidR="00E921A2" w:rsidRDefault="00E921A2" w:rsidP="00BF5311">
      <w:pPr>
        <w:pStyle w:val="Endnote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E09507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43EF352" w14:textId="77777777" w:rsidR="0049558B" w:rsidRDefault="0049558B" w:rsidP="00381A24">
            <w:pPr>
              <w:pStyle w:val="ACK-ChoreographyHeader"/>
            </w:pPr>
            <w:r>
              <w:t>Acknowledgement Choreography</w:t>
            </w:r>
          </w:p>
        </w:tc>
      </w:tr>
      <w:tr w:rsidR="0049558B" w14:paraId="0C12C68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661414B" w14:textId="77777777" w:rsidR="0049558B" w:rsidRDefault="00381A24" w:rsidP="00381A24">
            <w:pPr>
              <w:pStyle w:val="ACK-ChoreographyHeader"/>
            </w:pPr>
            <w:r w:rsidRPr="00121095">
              <w:t>QBP^Z99^QBP_Q13</w:t>
            </w:r>
          </w:p>
        </w:tc>
      </w:tr>
      <w:tr w:rsidR="0049558B" w14:paraId="01A973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756A1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18ED11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EF96BCD" w14:textId="77777777" w:rsidR="0049558B" w:rsidRDefault="0049558B" w:rsidP="00381A24">
            <w:pPr>
              <w:pStyle w:val="ACK-ChoreographyBody"/>
            </w:pPr>
            <w:r>
              <w:t>Field value: Enhanced mode</w:t>
            </w:r>
          </w:p>
        </w:tc>
      </w:tr>
      <w:tr w:rsidR="0049558B" w14:paraId="5747FF7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CC5F7B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1BD674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30B3EA"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4972E1A9" w14:textId="77777777" w:rsidR="0049558B" w:rsidRDefault="0049558B" w:rsidP="00381A24">
            <w:pPr>
              <w:pStyle w:val="ACK-ChoreographyBody"/>
            </w:pPr>
            <w:r>
              <w:t>AL, SU, ER</w:t>
            </w:r>
          </w:p>
        </w:tc>
      </w:tr>
      <w:tr w:rsidR="0049558B" w14:paraId="76EFBC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1F4CE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4D10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E645828"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A96D17F" w14:textId="77777777" w:rsidR="0049558B" w:rsidRDefault="0049558B" w:rsidP="00381A24">
            <w:pPr>
              <w:pStyle w:val="ACK-ChoreographyBody"/>
            </w:pPr>
            <w:r>
              <w:t>AL</w:t>
            </w:r>
          </w:p>
        </w:tc>
      </w:tr>
      <w:tr w:rsidR="0049558B" w14:paraId="096CD3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157E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1AF387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A1743CB"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9908C8E" w14:textId="77777777" w:rsidR="0049558B" w:rsidRDefault="0049558B" w:rsidP="00381A24">
            <w:pPr>
              <w:pStyle w:val="ACK-ChoreographyBody"/>
            </w:pPr>
            <w:r>
              <w:rPr>
                <w:szCs w:val="16"/>
              </w:rPr>
              <w:t>ACK^Z84^ACK</w:t>
            </w:r>
          </w:p>
        </w:tc>
      </w:tr>
      <w:tr w:rsidR="0049558B" w14:paraId="18C191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F07B80C"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62C6F23" w14:textId="77777777"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14:paraId="01B07633" w14:textId="77777777"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14:paraId="69B325E4" w14:textId="77777777" w:rsidR="0049558B" w:rsidRDefault="0049558B" w:rsidP="00381A24">
            <w:pPr>
              <w:pStyle w:val="ACK-ChoreographyBody"/>
            </w:pPr>
            <w:r>
              <w:rPr>
                <w:szCs w:val="16"/>
              </w:rPr>
              <w:t>RSP^Z84^RSP_Z84</w:t>
            </w:r>
          </w:p>
        </w:tc>
      </w:tr>
    </w:tbl>
    <w:p w14:paraId="5504D92B" w14:textId="77777777" w:rsidR="002F3645" w:rsidRPr="002F3645" w:rsidRDefault="002F3645" w:rsidP="00BF5311">
      <w:pPr>
        <w:pStyle w:val="EndnoteText"/>
        <w:spacing w:before="0"/>
        <w:rPr>
          <w:lang w:val="de-DE"/>
        </w:rPr>
      </w:pPr>
    </w:p>
    <w:p w14:paraId="360C2E53" w14:textId="77777777"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689E3D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C59E89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3DAD4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2E036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545EC5F" w14:textId="77777777" w:rsidR="00E921A2" w:rsidRPr="00121095" w:rsidRDefault="00E921A2">
            <w:pPr>
              <w:pStyle w:val="MsgTableHeader"/>
              <w:jc w:val="center"/>
              <w:rPr>
                <w:lang w:val="en-US"/>
              </w:rPr>
            </w:pPr>
            <w:r w:rsidRPr="00121095">
              <w:rPr>
                <w:lang w:val="en-US"/>
              </w:rPr>
              <w:t>Sec Ref</w:t>
            </w:r>
          </w:p>
        </w:tc>
      </w:tr>
      <w:tr w:rsidR="00E921A2" w:rsidRPr="00E921A2" w14:paraId="79ACAF86"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12F55A3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993880F"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5BD7A69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B1F4526" w14:textId="77777777" w:rsidR="00E921A2" w:rsidRPr="00121095" w:rsidRDefault="00E921A2">
            <w:pPr>
              <w:pStyle w:val="MsgTableBody"/>
              <w:jc w:val="center"/>
            </w:pPr>
            <w:r w:rsidRPr="00121095">
              <w:t>2.15.9</w:t>
            </w:r>
          </w:p>
        </w:tc>
      </w:tr>
      <w:tr w:rsidR="00E921A2" w:rsidRPr="00E921A2" w14:paraId="5F38738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D6971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36F77D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6546F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502F6E" w14:textId="77777777" w:rsidR="00E921A2" w:rsidRPr="00121095" w:rsidRDefault="00E921A2">
            <w:pPr>
              <w:pStyle w:val="MsgTableBody"/>
              <w:jc w:val="center"/>
            </w:pPr>
            <w:r w:rsidRPr="00121095">
              <w:t>2.15.12</w:t>
            </w:r>
          </w:p>
        </w:tc>
      </w:tr>
      <w:tr w:rsidR="00E921A2" w:rsidRPr="00E921A2" w14:paraId="2B00E66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B45FA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9C6553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8BF3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4A6D3" w14:textId="77777777" w:rsidR="00E921A2" w:rsidRPr="00121095" w:rsidRDefault="00E921A2">
            <w:pPr>
              <w:pStyle w:val="MsgTableBody"/>
              <w:jc w:val="center"/>
            </w:pPr>
            <w:r w:rsidRPr="00121095">
              <w:t>2.14.13</w:t>
            </w:r>
          </w:p>
        </w:tc>
      </w:tr>
      <w:tr w:rsidR="00E921A2" w:rsidRPr="00E921A2" w14:paraId="27486D2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942A6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B2C811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616C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85C0F5" w14:textId="77777777" w:rsidR="00E921A2" w:rsidRPr="00121095" w:rsidRDefault="00E921A2">
            <w:pPr>
              <w:pStyle w:val="MsgTableBody"/>
              <w:jc w:val="center"/>
            </w:pPr>
            <w:r w:rsidRPr="00121095">
              <w:t>2.15.8</w:t>
            </w:r>
          </w:p>
        </w:tc>
      </w:tr>
      <w:tr w:rsidR="00E921A2" w:rsidRPr="00E921A2" w14:paraId="0F1FEED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090CF55"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6E6EB90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8BC66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F88CC" w14:textId="77777777" w:rsidR="00E921A2" w:rsidRPr="00121095" w:rsidRDefault="00E921A2">
            <w:pPr>
              <w:pStyle w:val="MsgTableBody"/>
              <w:jc w:val="center"/>
            </w:pPr>
            <w:r w:rsidRPr="00121095">
              <w:t>2.15.5</w:t>
            </w:r>
          </w:p>
        </w:tc>
      </w:tr>
      <w:tr w:rsidR="00E921A2" w:rsidRPr="00E921A2" w14:paraId="070B746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71AD48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B57DC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4AFB0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05228E" w14:textId="77777777" w:rsidR="00E921A2" w:rsidRPr="00121095" w:rsidRDefault="00E921A2">
            <w:pPr>
              <w:pStyle w:val="MsgTableBody"/>
              <w:jc w:val="center"/>
            </w:pPr>
            <w:r w:rsidRPr="00121095">
              <w:t>5.4.2</w:t>
            </w:r>
          </w:p>
        </w:tc>
      </w:tr>
      <w:tr w:rsidR="00E921A2" w:rsidRPr="00E921A2" w14:paraId="4D2AB3B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D7CA26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1700CB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2A559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DD900" w14:textId="78F6328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1EB86B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A3D175E"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4B67194"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362FFB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1FBF3" w14:textId="77777777" w:rsidR="00E921A2" w:rsidRPr="00121095" w:rsidRDefault="00E921A2">
            <w:pPr>
              <w:pStyle w:val="MsgTableBody"/>
              <w:jc w:val="center"/>
            </w:pPr>
          </w:p>
        </w:tc>
      </w:tr>
      <w:tr w:rsidR="00E921A2" w:rsidRPr="00E921A2" w14:paraId="11EC09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39D35B0"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512174C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B8A005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AC6DE" w14:textId="604CBE8C"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5ED813C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72C4EA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9D1D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2C0A9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C9EE2" w14:textId="03E965C3"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5E71D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27A89D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205BAF7"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40E27DB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FE4D45" w14:textId="77777777" w:rsidR="00E921A2" w:rsidRPr="00121095" w:rsidRDefault="00E921A2">
            <w:pPr>
              <w:pStyle w:val="MsgTableBody"/>
              <w:jc w:val="center"/>
            </w:pPr>
          </w:p>
        </w:tc>
      </w:tr>
      <w:tr w:rsidR="00E921A2" w:rsidRPr="00E921A2" w14:paraId="25D05D0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E70AFC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41423B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3AABC5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808D497" w14:textId="77777777" w:rsidR="00E921A2" w:rsidRPr="00121095" w:rsidRDefault="00E921A2">
            <w:pPr>
              <w:pStyle w:val="MsgTableBody"/>
              <w:jc w:val="center"/>
            </w:pPr>
            <w:r w:rsidRPr="00121095">
              <w:t>2.15.4</w:t>
            </w:r>
          </w:p>
        </w:tc>
      </w:tr>
    </w:tbl>
    <w:p w14:paraId="458E9E67" w14:textId="77777777" w:rsidR="00E921A2" w:rsidRDefault="00E921A2" w:rsidP="007D495C">
      <w:pPr>
        <w:rPr>
          <w:rStyle w:val="Strong"/>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14:paraId="72181A08"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B5FB7BA" w14:textId="77777777" w:rsidR="0049558B" w:rsidRDefault="0049558B" w:rsidP="00381A24">
            <w:pPr>
              <w:pStyle w:val="ACK-ChoreographyHeader"/>
            </w:pPr>
            <w:r>
              <w:t>Acknowledgement Choreography</w:t>
            </w:r>
          </w:p>
        </w:tc>
      </w:tr>
      <w:tr w:rsidR="0049558B" w14:paraId="500C9EF3"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1AB9F57" w14:textId="77777777" w:rsidR="0049558B" w:rsidRDefault="00381A24" w:rsidP="00381A24">
            <w:pPr>
              <w:pStyle w:val="ACK-ChoreographyHeader"/>
            </w:pPr>
            <w:r w:rsidRPr="00986413">
              <w:rPr>
                <w:lang w:val="de-DE"/>
              </w:rPr>
              <w:t>RSP^Z84^RSP_Z84</w:t>
            </w:r>
          </w:p>
        </w:tc>
      </w:tr>
      <w:tr w:rsidR="0049558B" w14:paraId="320BEED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3AC206" w14:textId="77777777"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C320950" w14:textId="77777777"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9C378E" w14:textId="77777777" w:rsidR="0049558B" w:rsidRDefault="0049558B" w:rsidP="00381A24">
            <w:pPr>
              <w:pStyle w:val="ACK-ChoreographyBody"/>
            </w:pPr>
            <w:r>
              <w:t>Field value: Enhanced mode</w:t>
            </w:r>
          </w:p>
        </w:tc>
      </w:tr>
      <w:tr w:rsidR="0049558B" w14:paraId="23A9766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D7A1E7" w14:textId="77777777"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6AD9F0"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B377672"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C7DE57" w14:textId="77777777" w:rsidR="0049558B" w:rsidRDefault="0049558B" w:rsidP="00381A24">
            <w:pPr>
              <w:pStyle w:val="ACK-ChoreographyBody"/>
            </w:pPr>
            <w:r>
              <w:t>AL, SU, ER</w:t>
            </w:r>
          </w:p>
        </w:tc>
      </w:tr>
      <w:tr w:rsidR="0049558B" w14:paraId="6A45894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308CEF" w14:textId="77777777"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C9B9127"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71C6753"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7B4B30A" w14:textId="77777777" w:rsidR="0049558B" w:rsidRDefault="0049558B" w:rsidP="00381A24">
            <w:pPr>
              <w:pStyle w:val="ACK-ChoreographyBody"/>
            </w:pPr>
            <w:r>
              <w:t>NE</w:t>
            </w:r>
          </w:p>
        </w:tc>
      </w:tr>
      <w:tr w:rsidR="0049558B" w14:paraId="1F61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8B16D26" w14:textId="77777777"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19B50F4B"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2186478"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CD34097" w14:textId="77777777" w:rsidR="0049558B" w:rsidRDefault="0049558B" w:rsidP="00381A24">
            <w:pPr>
              <w:pStyle w:val="ACK-ChoreographyBody"/>
            </w:pPr>
            <w:r>
              <w:rPr>
                <w:szCs w:val="16"/>
              </w:rPr>
              <w:t>ACK^Z84^ACK</w:t>
            </w:r>
          </w:p>
        </w:tc>
      </w:tr>
      <w:tr w:rsidR="0049558B" w14:paraId="77199DB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05D83D" w14:textId="77777777"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445916C"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E8C06A"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B2A76BB" w14:textId="77777777" w:rsidR="0049558B" w:rsidRDefault="0049558B" w:rsidP="00381A24">
            <w:pPr>
              <w:pStyle w:val="ACK-ChoreographyBody"/>
            </w:pPr>
            <w:r>
              <w:t>-</w:t>
            </w:r>
          </w:p>
        </w:tc>
      </w:tr>
    </w:tbl>
    <w:p w14:paraId="2CC3DDF4" w14:textId="77777777" w:rsidR="0049558B" w:rsidRDefault="0049558B" w:rsidP="00BF5311">
      <w:pPr>
        <w:keepNext/>
        <w:keepLines/>
        <w:rPr>
          <w:rStyle w:val="Strong"/>
        </w:rPr>
      </w:pPr>
    </w:p>
    <w:p w14:paraId="7126B247" w14:textId="77777777" w:rsidR="00E921A2" w:rsidRPr="00121095" w:rsidRDefault="00E921A2">
      <w:pPr>
        <w:keepNext/>
        <w:keepLines/>
        <w:rPr>
          <w:rStyle w:val="Strong"/>
        </w:rPr>
      </w:pPr>
      <w:r w:rsidRPr="00121095">
        <w:rPr>
          <w:rStyle w:val="Strong"/>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52D9FA6A" w14:textId="77777777" w:rsidTr="00D146B1">
        <w:trPr>
          <w:cantSplit/>
          <w:tblHeader/>
        </w:trPr>
        <w:tc>
          <w:tcPr>
            <w:tcW w:w="648" w:type="dxa"/>
            <w:tcBorders>
              <w:top w:val="double" w:sz="4" w:space="0" w:color="auto"/>
              <w:bottom w:val="single" w:sz="4" w:space="0" w:color="auto"/>
            </w:tcBorders>
            <w:shd w:val="clear" w:color="auto" w:fill="FFFFFF"/>
          </w:tcPr>
          <w:p w14:paraId="7492496C" w14:textId="77777777"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2B17A959" w14:textId="77777777"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14:paraId="45C89193" w14:textId="77777777" w:rsidR="00E921A2" w:rsidRPr="00121095" w:rsidRDefault="00E921A2">
            <w:pPr>
              <w:pStyle w:val="QryTableInputHeader"/>
              <w:keepLines/>
              <w:rPr>
                <w:lang w:val="en-US"/>
              </w:rPr>
            </w:pPr>
            <w:r w:rsidRPr="00121095">
              <w:rPr>
                <w:lang w:val="en-US"/>
              </w:rPr>
              <w:t>Key/</w:t>
            </w:r>
          </w:p>
          <w:p w14:paraId="3A8590D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134DAC"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C977BBA"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A7269E8"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255D33B" w14:textId="77777777" w:rsidR="00E921A2" w:rsidRPr="00121095" w:rsidRDefault="00E921A2">
            <w:pPr>
              <w:pStyle w:val="QryTableInputHeader"/>
              <w:keepLines/>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7195522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87C91B6"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DEE9ECD"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364EF457"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E008D98"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644A77B" w14:textId="77777777" w:rsidR="00E921A2" w:rsidRPr="00121095" w:rsidRDefault="00E921A2">
            <w:pPr>
              <w:pStyle w:val="QryTableInputHeader"/>
              <w:keepLines/>
              <w:rPr>
                <w:b w:val="0"/>
                <w:lang w:val="en-US"/>
              </w:rPr>
            </w:pPr>
            <w:r w:rsidRPr="00121095">
              <w:rPr>
                <w:lang w:val="en-US"/>
              </w:rPr>
              <w:t>Element Name</w:t>
            </w:r>
          </w:p>
        </w:tc>
      </w:tr>
      <w:tr w:rsidR="00D146B1" w:rsidRPr="00E921A2" w14:paraId="13BF31D8" w14:textId="77777777" w:rsidTr="00D146B1">
        <w:trPr>
          <w:cantSplit/>
        </w:trPr>
        <w:tc>
          <w:tcPr>
            <w:tcW w:w="648" w:type="dxa"/>
            <w:tcBorders>
              <w:top w:val="single" w:sz="4" w:space="0" w:color="auto"/>
              <w:bottom w:val="single" w:sz="4" w:space="0" w:color="auto"/>
            </w:tcBorders>
            <w:shd w:val="clear" w:color="auto" w:fill="FFFFFF"/>
          </w:tcPr>
          <w:p w14:paraId="0F68A175"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3C06BD07" w14:textId="77777777" w:rsidR="00E921A2" w:rsidRPr="00121095" w:rsidRDefault="00E921A2">
            <w:pPr>
              <w:pStyle w:val="QryTableInput"/>
              <w:keepNext/>
              <w:keepLines/>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698E7FDF"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ACC6F0C"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2FCCDB7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610BBE8A"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A99A65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138E911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F6148D7"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2345B5D"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DA1D0E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3D8311E"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77E127C2" w14:textId="77777777" w:rsidR="00E921A2" w:rsidRPr="00121095" w:rsidRDefault="00E921A2">
            <w:pPr>
              <w:pStyle w:val="QryTableInput"/>
              <w:keepNext/>
              <w:keepLines/>
            </w:pPr>
          </w:p>
        </w:tc>
      </w:tr>
      <w:tr w:rsidR="00D146B1" w:rsidRPr="00E921A2" w14:paraId="521F9B76" w14:textId="77777777" w:rsidTr="00D146B1">
        <w:trPr>
          <w:cantSplit/>
        </w:trPr>
        <w:tc>
          <w:tcPr>
            <w:tcW w:w="648" w:type="dxa"/>
            <w:tcBorders>
              <w:top w:val="single" w:sz="4" w:space="0" w:color="auto"/>
              <w:bottom w:val="single" w:sz="4" w:space="0" w:color="auto"/>
            </w:tcBorders>
            <w:shd w:val="clear" w:color="auto" w:fill="FFFFFF"/>
          </w:tcPr>
          <w:p w14:paraId="28E7E265"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62E4F5A3" w14:textId="77777777" w:rsidR="00E921A2" w:rsidRPr="00121095" w:rsidRDefault="00E921A2">
            <w:pPr>
              <w:pStyle w:val="QryTableInput"/>
              <w:keepNext/>
              <w:keepLines/>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04B049DB"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A0E0FA7"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087B633F"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009B18D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5913D4D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8D9A19C"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019D0FE"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973424A"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5C2FC8E"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45FBBD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57B4E770" w14:textId="77777777" w:rsidR="00E921A2" w:rsidRPr="00121095" w:rsidRDefault="00E921A2">
            <w:pPr>
              <w:pStyle w:val="QryTableInput"/>
              <w:keepNext/>
              <w:keepLines/>
            </w:pPr>
          </w:p>
        </w:tc>
      </w:tr>
      <w:tr w:rsidR="005E5417" w:rsidRPr="00E921A2" w14:paraId="189D2F89" w14:textId="77777777" w:rsidTr="005E5417">
        <w:trPr>
          <w:cantSplit/>
        </w:trPr>
        <w:tc>
          <w:tcPr>
            <w:tcW w:w="648" w:type="dxa"/>
            <w:tcBorders>
              <w:top w:val="single" w:sz="4" w:space="0" w:color="auto"/>
              <w:bottom w:val="double" w:sz="4" w:space="0" w:color="auto"/>
            </w:tcBorders>
            <w:shd w:val="clear" w:color="auto" w:fill="FFFFFF"/>
          </w:tcPr>
          <w:p w14:paraId="219BEDAA"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5F94688" w14:textId="77777777" w:rsidR="00E921A2" w:rsidRPr="00121095" w:rsidRDefault="00E921A2">
            <w:pPr>
              <w:pStyle w:val="QryTableInput"/>
              <w:keepNext/>
              <w:keepLines/>
              <w:rPr>
                <w:b/>
              </w:rPr>
            </w:pPr>
            <w:proofErr w:type="spellStart"/>
            <w:r w:rsidRPr="00121095">
              <w:t>PatientList</w:t>
            </w:r>
            <w:proofErr w:type="spellEnd"/>
          </w:p>
        </w:tc>
        <w:tc>
          <w:tcPr>
            <w:tcW w:w="792" w:type="dxa"/>
            <w:tcBorders>
              <w:top w:val="single" w:sz="4" w:space="0" w:color="auto"/>
              <w:bottom w:val="double" w:sz="4" w:space="0" w:color="auto"/>
            </w:tcBorders>
            <w:shd w:val="clear" w:color="auto" w:fill="FFFFFF"/>
          </w:tcPr>
          <w:p w14:paraId="7713BCF3" w14:textId="77777777"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14:paraId="4B44A5B2" w14:textId="77777777"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14:paraId="23957B67" w14:textId="77777777"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14:paraId="38ABDAD0" w14:textId="77777777"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14:paraId="33F62079" w14:textId="77777777"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14:paraId="0448A3AB"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1BB8533"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41F1EA91"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8C08C06"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0DC8A9BC"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62445F8" w14:textId="77777777" w:rsidR="00E921A2" w:rsidRPr="00121095" w:rsidRDefault="00E921A2">
            <w:pPr>
              <w:pStyle w:val="QryTableInput"/>
              <w:keepNext/>
              <w:keepLines/>
            </w:pPr>
            <w:r w:rsidRPr="00121095">
              <w:t>PID-3 Patient Identifier List</w:t>
            </w:r>
          </w:p>
        </w:tc>
      </w:tr>
    </w:tbl>
    <w:p w14:paraId="61355895" w14:textId="77777777" w:rsidR="00E921A2" w:rsidRPr="00121095" w:rsidRDefault="00E921A2">
      <w:pPr>
        <w:spacing w:before="120"/>
        <w:rPr>
          <w:rStyle w:val="Strong"/>
        </w:rPr>
      </w:pPr>
      <w:r w:rsidRPr="00121095">
        <w:rPr>
          <w:rStyle w:val="Strong"/>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361DBA6B" w14:textId="77777777" w:rsidTr="00E50DB9">
        <w:trPr>
          <w:tblHeader/>
        </w:trPr>
        <w:tc>
          <w:tcPr>
            <w:tcW w:w="1728" w:type="dxa"/>
            <w:tcBorders>
              <w:top w:val="double" w:sz="4" w:space="0" w:color="auto"/>
              <w:bottom w:val="single" w:sz="4" w:space="0" w:color="auto"/>
            </w:tcBorders>
            <w:shd w:val="pct10" w:color="auto" w:fill="FFFFFF"/>
          </w:tcPr>
          <w:p w14:paraId="569446B6" w14:textId="77777777"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14:paraId="11699441"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A6936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168A20D" w14:textId="77777777" w:rsidR="00E921A2" w:rsidRPr="00121095" w:rsidRDefault="00E921A2">
            <w:pPr>
              <w:pStyle w:val="QryTableInputParamHeader"/>
              <w:rPr>
                <w:lang w:val="en-US"/>
              </w:rPr>
            </w:pPr>
            <w:r w:rsidRPr="00121095">
              <w:rPr>
                <w:lang w:val="en-US"/>
              </w:rPr>
              <w:t>Description</w:t>
            </w:r>
          </w:p>
        </w:tc>
      </w:tr>
      <w:tr w:rsidR="00E921A2" w:rsidRPr="00E921A2" w14:paraId="74DF0A65" w14:textId="77777777" w:rsidTr="00E50DB9">
        <w:tc>
          <w:tcPr>
            <w:tcW w:w="1728" w:type="dxa"/>
            <w:tcBorders>
              <w:top w:val="single" w:sz="4" w:space="0" w:color="auto"/>
              <w:bottom w:val="single" w:sz="4" w:space="0" w:color="auto"/>
            </w:tcBorders>
            <w:shd w:val="clear" w:color="auto" w:fill="FFFFFF"/>
          </w:tcPr>
          <w:p w14:paraId="2D8571B7" w14:textId="77777777" w:rsidR="00E921A2" w:rsidRPr="00121095" w:rsidRDefault="00E921A2">
            <w:pPr>
              <w:pStyle w:val="QryTableInputParam"/>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14:paraId="736840F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191022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30C2B1F" w14:textId="77777777"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5706D5A0" w14:textId="77777777" w:rsidTr="00E50DB9">
        <w:tc>
          <w:tcPr>
            <w:tcW w:w="1728" w:type="dxa"/>
            <w:tcBorders>
              <w:top w:val="single" w:sz="4" w:space="0" w:color="auto"/>
              <w:bottom w:val="single" w:sz="4" w:space="0" w:color="auto"/>
            </w:tcBorders>
            <w:shd w:val="clear" w:color="auto" w:fill="FFFFFF"/>
          </w:tcPr>
          <w:p w14:paraId="2B9EAAA2" w14:textId="77777777" w:rsidR="00E921A2" w:rsidRPr="00121095" w:rsidRDefault="00E921A2">
            <w:pPr>
              <w:pStyle w:val="QryTableInputParam"/>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14:paraId="0104D44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1518ACE"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046CBD8"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5369AF2" w14:textId="77777777" w:rsidTr="00E50DB9">
        <w:tc>
          <w:tcPr>
            <w:tcW w:w="1728" w:type="dxa"/>
            <w:tcBorders>
              <w:top w:val="single" w:sz="4" w:space="0" w:color="auto"/>
              <w:bottom w:val="single" w:sz="4" w:space="0" w:color="auto"/>
            </w:tcBorders>
            <w:shd w:val="clear" w:color="auto" w:fill="FFFFFF"/>
          </w:tcPr>
          <w:p w14:paraId="3C3E4D81" w14:textId="77777777" w:rsidR="00E921A2" w:rsidRPr="00121095" w:rsidRDefault="00E921A2">
            <w:pPr>
              <w:pStyle w:val="QryTableInputParam"/>
              <w:rPr>
                <w:lang w:val="en-US"/>
              </w:rPr>
            </w:pPr>
            <w:proofErr w:type="spellStart"/>
            <w:r w:rsidRPr="00121095">
              <w:rPr>
                <w:lang w:val="en-US"/>
              </w:rPr>
              <w:t>PatientList</w:t>
            </w:r>
            <w:proofErr w:type="spellEnd"/>
          </w:p>
        </w:tc>
        <w:tc>
          <w:tcPr>
            <w:tcW w:w="1007" w:type="dxa"/>
            <w:tcBorders>
              <w:top w:val="single" w:sz="4" w:space="0" w:color="auto"/>
              <w:bottom w:val="single" w:sz="4" w:space="0" w:color="auto"/>
            </w:tcBorders>
            <w:shd w:val="clear" w:color="auto" w:fill="FFFFFF"/>
          </w:tcPr>
          <w:p w14:paraId="3D301F1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A2564EF"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79E0BC8" w14:textId="77777777" w:rsidR="00E921A2" w:rsidRPr="00121095" w:rsidRDefault="00E921A2">
            <w:pPr>
              <w:pStyle w:val="QryTableInputParam"/>
              <w:rPr>
                <w:lang w:val="en-US"/>
              </w:rPr>
            </w:pPr>
          </w:p>
        </w:tc>
      </w:tr>
      <w:tr w:rsidR="00E921A2" w:rsidRPr="00E921A2" w14:paraId="4378E7B1" w14:textId="77777777" w:rsidTr="00E50DB9">
        <w:tc>
          <w:tcPr>
            <w:tcW w:w="1728" w:type="dxa"/>
            <w:tcBorders>
              <w:top w:val="single" w:sz="4" w:space="0" w:color="auto"/>
              <w:bottom w:val="single" w:sz="4" w:space="0" w:color="auto"/>
            </w:tcBorders>
            <w:shd w:val="clear" w:color="auto" w:fill="FFFFFF"/>
          </w:tcPr>
          <w:p w14:paraId="2AE324F6"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70DAC2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293777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E5AFBC1" w14:textId="77777777"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14:paraId="0B5DA875" w14:textId="77777777" w:rsidTr="00E50DB9">
        <w:tc>
          <w:tcPr>
            <w:tcW w:w="1728" w:type="dxa"/>
            <w:tcBorders>
              <w:top w:val="single" w:sz="4" w:space="0" w:color="auto"/>
              <w:bottom w:val="single" w:sz="4" w:space="0" w:color="auto"/>
            </w:tcBorders>
            <w:shd w:val="clear" w:color="auto" w:fill="FFFFFF"/>
          </w:tcPr>
          <w:p w14:paraId="105D3D3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401CDC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441307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ED8D97" w14:textId="77777777" w:rsidR="00E921A2" w:rsidRPr="00121095" w:rsidRDefault="00E921A2">
            <w:pPr>
              <w:pStyle w:val="QryTableInputParam"/>
              <w:rPr>
                <w:lang w:val="en-US"/>
              </w:rPr>
            </w:pPr>
            <w:r w:rsidRPr="00121095">
              <w:rPr>
                <w:lang w:val="en-US"/>
              </w:rPr>
              <w:t xml:space="preserve">The combination of values for </w:t>
            </w:r>
            <w:proofErr w:type="spellStart"/>
            <w:r w:rsidRPr="00121095">
              <w:rPr>
                <w:i/>
                <w:lang w:val="en-US"/>
              </w:rPr>
              <w:t>PatientID</w:t>
            </w:r>
            <w:proofErr w:type="spellEnd"/>
            <w:r w:rsidRPr="00121095">
              <w:rPr>
                <w:i/>
                <w:lang w:val="en-US"/>
              </w:rPr>
              <w:t xml:space="preserve">, and </w:t>
            </w:r>
            <w:proofErr w:type="spellStart"/>
            <w:r w:rsidRPr="00121095">
              <w:rPr>
                <w:i/>
                <w:lang w:val="en-US"/>
              </w:rPr>
              <w:t>PatientIDAssigningAuthority</w:t>
            </w:r>
            <w:proofErr w:type="spellEnd"/>
            <w:r w:rsidRPr="00121095">
              <w:rPr>
                <w:i/>
                <w:lang w:val="en-US"/>
              </w:rPr>
              <w:t xml:space="preserve">, </w:t>
            </w:r>
            <w:r w:rsidRPr="00121095">
              <w:rPr>
                <w:lang w:val="en-US"/>
              </w:rPr>
              <w:t xml:space="preserve">are intended to identify a unique entry on the PATIENT_MASTER table. The </w:t>
            </w:r>
            <w:proofErr w:type="spellStart"/>
            <w:r w:rsidRPr="00121095">
              <w:rPr>
                <w:lang w:val="en-US"/>
              </w:rPr>
              <w:t>PatientIDTypeCode</w:t>
            </w:r>
            <w:proofErr w:type="spellEnd"/>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w:t>
            </w:r>
            <w:r w:rsidRPr="00121095">
              <w:rPr>
                <w:lang w:val="en-US"/>
              </w:rPr>
              <w:lastRenderedPageBreak/>
              <w:t>PATIENT_MASTER entry will be searched against on the PHARMACY_DISPENSE_TRANSACTION table to retrieve the rows fulfilling the query conditions.</w:t>
            </w:r>
          </w:p>
        </w:tc>
      </w:tr>
      <w:tr w:rsidR="00E921A2" w:rsidRPr="00E921A2" w14:paraId="1C22D4D5" w14:textId="77777777" w:rsidTr="00E50DB9">
        <w:tc>
          <w:tcPr>
            <w:tcW w:w="1728" w:type="dxa"/>
            <w:tcBorders>
              <w:top w:val="single" w:sz="4" w:space="0" w:color="auto"/>
              <w:bottom w:val="single" w:sz="4" w:space="0" w:color="auto"/>
            </w:tcBorders>
            <w:shd w:val="clear" w:color="auto" w:fill="FFFFFF"/>
          </w:tcPr>
          <w:p w14:paraId="231458BD"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5E9D020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863CFA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8226FAB"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BCAA1B4" w14:textId="77777777" w:rsidTr="00E50DB9">
        <w:tc>
          <w:tcPr>
            <w:tcW w:w="1728" w:type="dxa"/>
            <w:tcBorders>
              <w:top w:val="single" w:sz="4" w:space="0" w:color="auto"/>
              <w:bottom w:val="single" w:sz="4" w:space="0" w:color="auto"/>
            </w:tcBorders>
            <w:shd w:val="clear" w:color="auto" w:fill="FFFFFF"/>
          </w:tcPr>
          <w:p w14:paraId="7F4B9D7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2E4868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40A51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AF2B304" w14:textId="77777777" w:rsidR="00E921A2" w:rsidRPr="00121095" w:rsidRDefault="00E921A2">
            <w:pPr>
              <w:pStyle w:val="QryTableInputParam"/>
              <w:rPr>
                <w:lang w:val="en-US"/>
              </w:rPr>
            </w:pPr>
          </w:p>
        </w:tc>
      </w:tr>
      <w:tr w:rsidR="00E921A2" w:rsidRPr="00E921A2" w14:paraId="2C569099" w14:textId="77777777" w:rsidTr="00E50DB9">
        <w:tc>
          <w:tcPr>
            <w:tcW w:w="1728" w:type="dxa"/>
            <w:tcBorders>
              <w:top w:val="single" w:sz="4" w:space="0" w:color="auto"/>
              <w:bottom w:val="single" w:sz="4" w:space="0" w:color="auto"/>
            </w:tcBorders>
            <w:shd w:val="clear" w:color="auto" w:fill="FFFFFF"/>
          </w:tcPr>
          <w:p w14:paraId="37AA5CF8"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DBD631F"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5906B9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07D273A"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DAF120D" w14:textId="77777777" w:rsidTr="00E50DB9">
        <w:tc>
          <w:tcPr>
            <w:tcW w:w="1728" w:type="dxa"/>
            <w:tcBorders>
              <w:top w:val="single" w:sz="4" w:space="0" w:color="auto"/>
              <w:bottom w:val="single" w:sz="4" w:space="0" w:color="auto"/>
            </w:tcBorders>
            <w:shd w:val="clear" w:color="auto" w:fill="FFFFFF"/>
          </w:tcPr>
          <w:p w14:paraId="0FF5FDB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B136843"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293CC2C"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B0C9B4F"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07E6DA8" w14:textId="77777777" w:rsidTr="00E50DB9">
        <w:tc>
          <w:tcPr>
            <w:tcW w:w="1728" w:type="dxa"/>
            <w:tcBorders>
              <w:top w:val="single" w:sz="4" w:space="0" w:color="auto"/>
              <w:bottom w:val="double" w:sz="4" w:space="0" w:color="auto"/>
            </w:tcBorders>
            <w:shd w:val="clear" w:color="auto" w:fill="FFFFFF"/>
          </w:tcPr>
          <w:p w14:paraId="105422DD" w14:textId="77777777"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14:paraId="06CA3D39"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179B6B6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40734081"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bl>
    <w:p w14:paraId="2D4182E0" w14:textId="77777777" w:rsidR="00E921A2" w:rsidRPr="00121095" w:rsidRDefault="00E921A2">
      <w:pPr>
        <w:keepNext/>
        <w:keepLines/>
        <w:spacing w:before="120"/>
      </w:pPr>
      <w:r w:rsidRPr="00121095">
        <w:rPr>
          <w:b/>
        </w:rPr>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14:paraId="7E75B274" w14:textId="77777777" w:rsidTr="00E50DB9">
        <w:trPr>
          <w:tblHeader/>
        </w:trPr>
        <w:tc>
          <w:tcPr>
            <w:tcW w:w="799" w:type="dxa"/>
            <w:tcBorders>
              <w:top w:val="double" w:sz="4" w:space="0" w:color="auto"/>
              <w:bottom w:val="single" w:sz="4" w:space="0" w:color="auto"/>
            </w:tcBorders>
            <w:shd w:val="clear" w:color="auto" w:fill="FFFFFF"/>
          </w:tcPr>
          <w:p w14:paraId="454691BC" w14:textId="77777777"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14:paraId="3F51A247" w14:textId="77777777"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9CB547C"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4874F8F4"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A7F95A9"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B9D5940" w14:textId="77777777" w:rsidR="00E921A2" w:rsidRPr="00121095" w:rsidRDefault="00E921A2">
            <w:pPr>
              <w:pStyle w:val="QryTableRCPHeader"/>
              <w:keepNext/>
              <w:keepLines/>
              <w:rPr>
                <w:lang w:val="en-US"/>
              </w:rPr>
            </w:pPr>
            <w:r w:rsidRPr="00121095">
              <w:rPr>
                <w:lang w:val="en-US"/>
              </w:rPr>
              <w:t>Description</w:t>
            </w:r>
          </w:p>
        </w:tc>
      </w:tr>
      <w:tr w:rsidR="00D146B1" w:rsidRPr="00E921A2" w14:paraId="00CDEC97" w14:textId="77777777" w:rsidTr="00E50DB9">
        <w:tc>
          <w:tcPr>
            <w:tcW w:w="799" w:type="dxa"/>
            <w:tcBorders>
              <w:top w:val="single" w:sz="4" w:space="0" w:color="auto"/>
              <w:bottom w:val="single" w:sz="4" w:space="0" w:color="auto"/>
            </w:tcBorders>
            <w:shd w:val="clear" w:color="auto" w:fill="FFFFFF"/>
          </w:tcPr>
          <w:p w14:paraId="044C13EA" w14:textId="77777777"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75A4B093" w14:textId="77777777"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A16FCED"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6EF1DDF2"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FDC828D"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9893BF4"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D146B1" w:rsidRPr="00E921A2" w14:paraId="146181CF" w14:textId="77777777" w:rsidTr="00E50DB9">
        <w:tc>
          <w:tcPr>
            <w:tcW w:w="799" w:type="dxa"/>
            <w:tcBorders>
              <w:top w:val="single" w:sz="4" w:space="0" w:color="auto"/>
              <w:bottom w:val="single" w:sz="4" w:space="0" w:color="auto"/>
            </w:tcBorders>
            <w:shd w:val="clear" w:color="auto" w:fill="FFFFFF"/>
          </w:tcPr>
          <w:p w14:paraId="76FA1460"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72EC979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797F823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BB48C5F"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879D820"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56525A3" w14:textId="77777777" w:rsidR="00E921A2" w:rsidRPr="00121095" w:rsidRDefault="00E921A2">
            <w:pPr>
              <w:pStyle w:val="QryTableRCP"/>
              <w:rPr>
                <w:lang w:val="en-US"/>
              </w:rPr>
            </w:pPr>
          </w:p>
        </w:tc>
      </w:tr>
      <w:tr w:rsidR="00D146B1" w:rsidRPr="00E921A2" w14:paraId="310C6399" w14:textId="77777777" w:rsidTr="00E50DB9">
        <w:tc>
          <w:tcPr>
            <w:tcW w:w="799" w:type="dxa"/>
            <w:tcBorders>
              <w:top w:val="single" w:sz="4" w:space="0" w:color="auto"/>
              <w:bottom w:val="single" w:sz="4" w:space="0" w:color="auto"/>
            </w:tcBorders>
            <w:shd w:val="clear" w:color="auto" w:fill="FFFFFF"/>
          </w:tcPr>
          <w:p w14:paraId="7BBDA063"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4BEED0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1B97F126"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F0AFCD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392D398"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2CC41FD"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14:paraId="7623083B" w14:textId="77777777" w:rsidTr="00E50DB9">
        <w:tc>
          <w:tcPr>
            <w:tcW w:w="799" w:type="dxa"/>
            <w:tcBorders>
              <w:top w:val="single" w:sz="4" w:space="0" w:color="auto"/>
              <w:bottom w:val="single" w:sz="4" w:space="0" w:color="auto"/>
            </w:tcBorders>
            <w:shd w:val="clear" w:color="auto" w:fill="FFFFFF"/>
          </w:tcPr>
          <w:p w14:paraId="4355B282"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49ADFB7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295070E"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A3C837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E8C753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D7900DE" w14:textId="77777777"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D146B1" w:rsidRPr="00E921A2" w14:paraId="57F0E568" w14:textId="77777777" w:rsidTr="00E50DB9">
        <w:tc>
          <w:tcPr>
            <w:tcW w:w="799" w:type="dxa"/>
            <w:tcBorders>
              <w:top w:val="single" w:sz="4" w:space="0" w:color="auto"/>
              <w:bottom w:val="single" w:sz="4" w:space="0" w:color="auto"/>
            </w:tcBorders>
            <w:shd w:val="clear" w:color="auto" w:fill="FFFFFF"/>
          </w:tcPr>
          <w:p w14:paraId="38FFB97E"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7BEC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3E2F4FB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110B0C"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0E1ABB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C857BF2"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14:paraId="2E4DABEE" w14:textId="77777777" w:rsidTr="00E50DB9">
        <w:tc>
          <w:tcPr>
            <w:tcW w:w="799" w:type="dxa"/>
            <w:tcBorders>
              <w:top w:val="single" w:sz="4" w:space="0" w:color="auto"/>
              <w:bottom w:val="single" w:sz="4" w:space="0" w:color="auto"/>
            </w:tcBorders>
            <w:shd w:val="clear" w:color="auto" w:fill="FFFFFF"/>
          </w:tcPr>
          <w:p w14:paraId="4F9D9AC6"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6C478F85"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1059C93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8A26F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205AA98"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E6E7364" w14:textId="77777777" w:rsidR="00E921A2" w:rsidRPr="00121095" w:rsidRDefault="00E921A2">
            <w:pPr>
              <w:pStyle w:val="QryTableRCP"/>
              <w:rPr>
                <w:lang w:val="en-US"/>
              </w:rPr>
            </w:pPr>
          </w:p>
        </w:tc>
      </w:tr>
      <w:tr w:rsidR="00D146B1" w:rsidRPr="00E921A2" w14:paraId="5432D19D" w14:textId="77777777" w:rsidTr="00E50DB9">
        <w:tc>
          <w:tcPr>
            <w:tcW w:w="799" w:type="dxa"/>
            <w:tcBorders>
              <w:top w:val="single" w:sz="4" w:space="0" w:color="auto"/>
              <w:bottom w:val="single" w:sz="4" w:space="0" w:color="auto"/>
            </w:tcBorders>
            <w:shd w:val="clear" w:color="auto" w:fill="FFFFFF"/>
          </w:tcPr>
          <w:p w14:paraId="74C992D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74122F1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78A59D88"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0499675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1D3A1D"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584B1A0A"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14:paraId="1E08F92D" w14:textId="77777777" w:rsidTr="00E50DB9">
        <w:tc>
          <w:tcPr>
            <w:tcW w:w="799" w:type="dxa"/>
            <w:tcBorders>
              <w:top w:val="single" w:sz="4" w:space="0" w:color="auto"/>
              <w:bottom w:val="double" w:sz="4" w:space="0" w:color="auto"/>
            </w:tcBorders>
            <w:shd w:val="clear" w:color="auto" w:fill="FFFFFF"/>
          </w:tcPr>
          <w:p w14:paraId="3CA06806"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70C38EE9"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194E6D98"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70CF17E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3D45E1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52A97A9"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594BF176" w14:textId="77777777"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50FD1F1F" w14:textId="77777777" w:rsidTr="00E50DB9">
        <w:trPr>
          <w:cantSplit/>
          <w:tblHeader/>
        </w:trPr>
        <w:tc>
          <w:tcPr>
            <w:tcW w:w="1440" w:type="dxa"/>
            <w:tcBorders>
              <w:top w:val="double" w:sz="4" w:space="0" w:color="auto"/>
              <w:bottom w:val="single" w:sz="4" w:space="0" w:color="auto"/>
            </w:tcBorders>
            <w:shd w:val="pct10" w:color="auto" w:fill="FFFFFF"/>
          </w:tcPr>
          <w:p w14:paraId="517B2BF6" w14:textId="77777777"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ID=Z99)</w:t>
            </w:r>
          </w:p>
        </w:tc>
        <w:tc>
          <w:tcPr>
            <w:tcW w:w="864" w:type="dxa"/>
            <w:tcBorders>
              <w:top w:val="double" w:sz="4" w:space="0" w:color="auto"/>
              <w:bottom w:val="single" w:sz="4" w:space="0" w:color="auto"/>
            </w:tcBorders>
            <w:shd w:val="pct10" w:color="auto" w:fill="FFFFFF"/>
          </w:tcPr>
          <w:p w14:paraId="7D524C03" w14:textId="77777777" w:rsidR="00E921A2" w:rsidRPr="00121095" w:rsidRDefault="00E921A2">
            <w:pPr>
              <w:pStyle w:val="QryTableVirtualHeader"/>
              <w:rPr>
                <w:lang w:val="en-US"/>
              </w:rPr>
            </w:pPr>
            <w:r w:rsidRPr="00121095">
              <w:rPr>
                <w:lang w:val="en-US"/>
              </w:rPr>
              <w:t>Key/</w:t>
            </w:r>
          </w:p>
          <w:p w14:paraId="593B128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A421C82"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54C76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1766C91"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72FC533" w14:textId="77777777" w:rsidR="00E921A2" w:rsidRPr="00121095" w:rsidRDefault="00E921A2">
            <w:pPr>
              <w:pStyle w:val="QryTableVirtualHeader"/>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7EAD1D26"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244431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1FCEFF82"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632CE781"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CBA326E"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E2D7563" w14:textId="77777777" w:rsidR="00E921A2" w:rsidRPr="00121095" w:rsidRDefault="00E921A2">
            <w:pPr>
              <w:pStyle w:val="QryTableVirtualHeader"/>
              <w:rPr>
                <w:lang w:val="en-US"/>
              </w:rPr>
            </w:pPr>
            <w:r w:rsidRPr="00121095">
              <w:rPr>
                <w:lang w:val="en-US"/>
              </w:rPr>
              <w:t>Element Name</w:t>
            </w:r>
          </w:p>
        </w:tc>
      </w:tr>
      <w:tr w:rsidR="005E5417" w:rsidRPr="00E921A2" w14:paraId="37E71121" w14:textId="77777777" w:rsidTr="00E50DB9">
        <w:trPr>
          <w:cantSplit/>
        </w:trPr>
        <w:tc>
          <w:tcPr>
            <w:tcW w:w="1440" w:type="dxa"/>
            <w:tcBorders>
              <w:top w:val="single" w:sz="4" w:space="0" w:color="auto"/>
              <w:bottom w:val="single" w:sz="4" w:space="0" w:color="auto"/>
            </w:tcBorders>
            <w:shd w:val="clear" w:color="auto" w:fill="FFFFFF"/>
          </w:tcPr>
          <w:p w14:paraId="199FBF08" w14:textId="77777777" w:rsidR="00E921A2" w:rsidRPr="00121095" w:rsidRDefault="00E921A2">
            <w:pPr>
              <w:pStyle w:val="QryTableVirtual"/>
              <w:rPr>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14:paraId="2070566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0B02FC6"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2257DCB"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0357BDCD"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581907E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351567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26E6DB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172F91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2C9CC09"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2A513F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1FCBCE2"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5E5417" w:rsidRPr="00E921A2" w14:paraId="26620AD7" w14:textId="77777777" w:rsidTr="00E50DB9">
        <w:trPr>
          <w:cantSplit/>
        </w:trPr>
        <w:tc>
          <w:tcPr>
            <w:tcW w:w="1440" w:type="dxa"/>
            <w:tcBorders>
              <w:top w:val="single" w:sz="4" w:space="0" w:color="auto"/>
              <w:bottom w:val="single" w:sz="4" w:space="0" w:color="auto"/>
            </w:tcBorders>
            <w:shd w:val="clear" w:color="auto" w:fill="FFFFFF"/>
          </w:tcPr>
          <w:p w14:paraId="3688EF76" w14:textId="77777777" w:rsidR="00E921A2" w:rsidRPr="00121095" w:rsidRDefault="00E921A2">
            <w:pPr>
              <w:pStyle w:val="QryTableVirtual"/>
              <w:rPr>
                <w:lang w:val="en-US"/>
              </w:rPr>
            </w:pPr>
            <w:proofErr w:type="spellStart"/>
            <w:r w:rsidRPr="00121095">
              <w:rPr>
                <w:lang w:val="en-US"/>
              </w:rPr>
              <w:t>PatientName</w:t>
            </w:r>
            <w:proofErr w:type="spellEnd"/>
          </w:p>
        </w:tc>
        <w:tc>
          <w:tcPr>
            <w:tcW w:w="864" w:type="dxa"/>
            <w:tcBorders>
              <w:top w:val="single" w:sz="4" w:space="0" w:color="auto"/>
              <w:bottom w:val="single" w:sz="4" w:space="0" w:color="auto"/>
            </w:tcBorders>
            <w:shd w:val="clear" w:color="auto" w:fill="FFFFFF"/>
          </w:tcPr>
          <w:p w14:paraId="3E575ED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8DEBAF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3B88E6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A3B96A6"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0B0F55F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661C1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F4E936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479ED0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486DCC4"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D0200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F695156" w14:textId="77777777" w:rsidR="00E921A2" w:rsidRPr="00121095" w:rsidRDefault="00E921A2">
            <w:pPr>
              <w:pStyle w:val="QryTableVirtual"/>
              <w:rPr>
                <w:lang w:val="en-US"/>
              </w:rPr>
            </w:pPr>
            <w:r w:rsidRPr="00121095">
              <w:rPr>
                <w:lang w:val="en-US"/>
              </w:rPr>
              <w:t>PID-5 Patient Name</w:t>
            </w:r>
          </w:p>
        </w:tc>
      </w:tr>
      <w:tr w:rsidR="005E5417" w:rsidRPr="00E921A2" w14:paraId="1115AE34" w14:textId="77777777" w:rsidTr="00E50DB9">
        <w:trPr>
          <w:cantSplit/>
        </w:trPr>
        <w:tc>
          <w:tcPr>
            <w:tcW w:w="1440" w:type="dxa"/>
            <w:tcBorders>
              <w:top w:val="single" w:sz="4" w:space="0" w:color="auto"/>
              <w:bottom w:val="single" w:sz="4" w:space="0" w:color="auto"/>
            </w:tcBorders>
            <w:shd w:val="clear" w:color="auto" w:fill="FFFFFF"/>
          </w:tcPr>
          <w:p w14:paraId="1A468F3B" w14:textId="77777777" w:rsidR="00E921A2" w:rsidRPr="00121095" w:rsidRDefault="00E921A2">
            <w:pPr>
              <w:pStyle w:val="QryTableVirtual"/>
              <w:rPr>
                <w:lang w:val="en-US"/>
              </w:rPr>
            </w:pPr>
            <w:proofErr w:type="spellStart"/>
            <w:r w:rsidRPr="00121095">
              <w:rPr>
                <w:lang w:val="en-US"/>
              </w:rPr>
              <w:t>Mother'sMaidenName</w:t>
            </w:r>
            <w:proofErr w:type="spellEnd"/>
          </w:p>
        </w:tc>
        <w:tc>
          <w:tcPr>
            <w:tcW w:w="864" w:type="dxa"/>
            <w:tcBorders>
              <w:top w:val="single" w:sz="4" w:space="0" w:color="auto"/>
              <w:bottom w:val="single" w:sz="4" w:space="0" w:color="auto"/>
            </w:tcBorders>
            <w:shd w:val="clear" w:color="auto" w:fill="FFFFFF"/>
          </w:tcPr>
          <w:p w14:paraId="1FF19BF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2F8D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884BF8"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DD75A7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B633F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DF44F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CEB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93B00C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799A875"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5CE08C5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D758901" w14:textId="77777777" w:rsidR="00E921A2" w:rsidRPr="00121095" w:rsidRDefault="00E921A2">
            <w:pPr>
              <w:pStyle w:val="QryTableVirtual"/>
              <w:rPr>
                <w:lang w:val="en-US"/>
              </w:rPr>
            </w:pPr>
            <w:r w:rsidRPr="00121095">
              <w:rPr>
                <w:lang w:val="en-US"/>
              </w:rPr>
              <w:t>PID-6 Mother's Maiden Name</w:t>
            </w:r>
          </w:p>
        </w:tc>
      </w:tr>
      <w:tr w:rsidR="005E5417" w:rsidRPr="00E921A2" w14:paraId="50E2A877" w14:textId="77777777" w:rsidTr="00E50DB9">
        <w:trPr>
          <w:cantSplit/>
        </w:trPr>
        <w:tc>
          <w:tcPr>
            <w:tcW w:w="1440" w:type="dxa"/>
            <w:tcBorders>
              <w:top w:val="single" w:sz="4" w:space="0" w:color="auto"/>
              <w:bottom w:val="single" w:sz="4" w:space="0" w:color="auto"/>
            </w:tcBorders>
            <w:shd w:val="clear" w:color="auto" w:fill="FFFFFF"/>
          </w:tcPr>
          <w:p w14:paraId="07C8B545"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9DECA4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302875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0FF3E0"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160B79DF"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14F1AE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C81E4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3E8E7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4ED458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D91FA87"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2444F1C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FB0B06" w14:textId="77777777" w:rsidR="00E921A2" w:rsidRPr="00121095" w:rsidRDefault="00E921A2">
            <w:pPr>
              <w:pStyle w:val="QryTableVirtual"/>
              <w:rPr>
                <w:lang w:val="en-US"/>
              </w:rPr>
            </w:pPr>
            <w:r w:rsidRPr="00121095">
              <w:rPr>
                <w:lang w:val="en-US"/>
              </w:rPr>
              <w:t>PID-7 Date/Time of Birth</w:t>
            </w:r>
          </w:p>
        </w:tc>
      </w:tr>
      <w:tr w:rsidR="005E5417" w:rsidRPr="00E921A2" w14:paraId="37D4F87D" w14:textId="77777777" w:rsidTr="00E50DB9">
        <w:trPr>
          <w:cantSplit/>
        </w:trPr>
        <w:tc>
          <w:tcPr>
            <w:tcW w:w="1440" w:type="dxa"/>
            <w:tcBorders>
              <w:top w:val="single" w:sz="4" w:space="0" w:color="auto"/>
              <w:bottom w:val="single" w:sz="4" w:space="0" w:color="auto"/>
            </w:tcBorders>
            <w:shd w:val="clear" w:color="auto" w:fill="FFFFFF"/>
          </w:tcPr>
          <w:p w14:paraId="2265BB6B" w14:textId="77777777" w:rsidR="00E921A2" w:rsidRPr="00121095" w:rsidRDefault="00E921A2">
            <w:pPr>
              <w:pStyle w:val="QryTableVirtual"/>
              <w:rPr>
                <w:lang w:val="en-US"/>
              </w:rPr>
            </w:pPr>
            <w:r w:rsidRPr="00121095">
              <w:rPr>
                <w:lang w:val="en-US"/>
              </w:rPr>
              <w:lastRenderedPageBreak/>
              <w:t>Sex</w:t>
            </w:r>
          </w:p>
        </w:tc>
        <w:tc>
          <w:tcPr>
            <w:tcW w:w="864" w:type="dxa"/>
            <w:tcBorders>
              <w:top w:val="single" w:sz="4" w:space="0" w:color="auto"/>
              <w:bottom w:val="single" w:sz="4" w:space="0" w:color="auto"/>
            </w:tcBorders>
            <w:shd w:val="clear" w:color="auto" w:fill="FFFFFF"/>
          </w:tcPr>
          <w:p w14:paraId="33D3B7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C3B91A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4500AB6"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DB7CDC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5ED15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90F1D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A9A575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E14773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2E9369"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3FD9E4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51F2B83" w14:textId="77777777" w:rsidR="00E921A2" w:rsidRPr="00121095" w:rsidRDefault="00E921A2">
            <w:pPr>
              <w:pStyle w:val="QryTableVirtual"/>
              <w:rPr>
                <w:lang w:val="en-US"/>
              </w:rPr>
            </w:pPr>
            <w:r w:rsidRPr="00121095">
              <w:rPr>
                <w:lang w:val="en-US"/>
              </w:rPr>
              <w:t>PID-8 Sex</w:t>
            </w:r>
          </w:p>
        </w:tc>
      </w:tr>
      <w:tr w:rsidR="005E5417" w:rsidRPr="00E921A2" w14:paraId="479716A2" w14:textId="77777777" w:rsidTr="00E50DB9">
        <w:trPr>
          <w:cantSplit/>
        </w:trPr>
        <w:tc>
          <w:tcPr>
            <w:tcW w:w="1440" w:type="dxa"/>
            <w:tcBorders>
              <w:top w:val="single" w:sz="4" w:space="0" w:color="auto"/>
              <w:bottom w:val="double" w:sz="4" w:space="0" w:color="auto"/>
            </w:tcBorders>
            <w:shd w:val="clear" w:color="auto" w:fill="FFFFFF"/>
          </w:tcPr>
          <w:p w14:paraId="004D9A3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3C2222C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49CC3E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D1418BD"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5705B7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1159620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D12733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7DA180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8E71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2529D4"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3CC27BC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C12C833" w14:textId="77777777" w:rsidR="00E921A2" w:rsidRPr="00121095" w:rsidRDefault="00E921A2">
            <w:pPr>
              <w:pStyle w:val="QryTableVirtual"/>
              <w:rPr>
                <w:lang w:val="en-US"/>
              </w:rPr>
            </w:pPr>
            <w:r w:rsidRPr="00121095">
              <w:rPr>
                <w:lang w:val="en-US"/>
              </w:rPr>
              <w:t>PID-10 Race</w:t>
            </w:r>
          </w:p>
        </w:tc>
      </w:tr>
    </w:tbl>
    <w:p w14:paraId="0A4C10FB" w14:textId="77777777" w:rsidR="00E921A2" w:rsidRPr="00121095" w:rsidRDefault="00E921A2">
      <w:pPr>
        <w:pStyle w:val="Heading3"/>
      </w:pPr>
      <w:bookmarkStart w:id="151" w:name="_Toc495483526"/>
      <w:bookmarkStart w:id="152" w:name="_Toc24273746"/>
      <w:bookmarkStart w:id="153" w:name="_Toc41280972"/>
      <w:bookmarkStart w:id="154" w:name="_Toc43004334"/>
      <w:bookmarkStart w:id="155" w:name="_Toc28957695"/>
      <w:r w:rsidRPr="00121095">
        <w:t xml:space="preserve">Formal specification of the </w:t>
      </w:r>
      <w:bookmarkEnd w:id="151"/>
      <w:bookmarkEnd w:id="152"/>
      <w:bookmarkEnd w:id="153"/>
      <w:bookmarkEnd w:id="154"/>
      <w:r w:rsidRPr="00121095">
        <w:t>Query Profile</w:t>
      </w:r>
      <w:bookmarkEnd w:id="155"/>
      <w:r w:rsidR="00BF2FE6" w:rsidRPr="00121095">
        <w:fldChar w:fldCharType="begin"/>
      </w:r>
      <w:r w:rsidRPr="00121095">
        <w:instrText xml:space="preserve"> XE "Formal specification of the conformance statement" </w:instrText>
      </w:r>
      <w:r w:rsidR="00BF2FE6" w:rsidRPr="00121095">
        <w:fldChar w:fldCharType="end"/>
      </w:r>
    </w:p>
    <w:p w14:paraId="233435A4" w14:textId="77777777" w:rsidR="00E921A2" w:rsidRPr="00121095" w:rsidRDefault="00E921A2">
      <w:pPr>
        <w:pStyle w:val="NormalIndented"/>
      </w:pPr>
      <w:r w:rsidRPr="00121095">
        <w:t xml:space="preserve">The Query Profile contains the following information: </w:t>
      </w:r>
    </w:p>
    <w:p w14:paraId="24FAA0DB" w14:textId="77777777"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14:paraId="3DF9C7F4" w14:textId="77777777" w:rsidR="00E921A2" w:rsidRPr="00121095" w:rsidRDefault="00E921A2" w:rsidP="007D495C">
      <w:pPr>
        <w:pStyle w:val="NormalListBullets"/>
      </w:pPr>
      <w:r w:rsidRPr="00121095">
        <w:t xml:space="preserve">Formal Query Name: identifies a unique query or publication, e.g., </w:t>
      </w:r>
      <w:proofErr w:type="spellStart"/>
      <w:r w:rsidRPr="00121095">
        <w:t>PharmacyDispenseHistory</w:t>
      </w:r>
      <w:proofErr w:type="spellEnd"/>
      <w:r w:rsidRPr="00121095">
        <w:t>.</w:t>
      </w:r>
    </w:p>
    <w:p w14:paraId="32789FAD" w14:textId="77777777" w:rsidR="00E921A2" w:rsidRPr="00121095" w:rsidRDefault="00E921A2" w:rsidP="007D495C">
      <w:pPr>
        <w:pStyle w:val="NormalListBullets"/>
      </w:pPr>
      <w:r w:rsidRPr="00121095">
        <w:t>Query Trigger: identifies the trigger event for the query.  Note that more than one Query Profile may map to the same generic trigger event (Q10 through Q15).  If a non-generic trigger event is used, it should correspond to exactly one Query Profile.</w:t>
      </w:r>
    </w:p>
    <w:p w14:paraId="589286FD" w14:textId="77777777" w:rsidR="00E921A2" w:rsidRPr="00121095" w:rsidRDefault="00E921A2" w:rsidP="007D495C">
      <w:pPr>
        <w:pStyle w:val="NormalListBullets"/>
      </w:pPr>
      <w:r w:rsidRPr="00121095">
        <w:t>The use of Q for HL7-standard query trigger events is conventional; another letter may be used if the supply of Q triggers is exhausted.</w:t>
      </w:r>
    </w:p>
    <w:p w14:paraId="08517B45" w14:textId="77777777"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14:paraId="38F2B400" w14:textId="77777777"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14:paraId="51F024BD" w14:textId="77777777"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14:paraId="04BE3E1B" w14:textId="77777777" w:rsidR="00E921A2" w:rsidRPr="00121095" w:rsidRDefault="00E921A2" w:rsidP="007D495C">
      <w:pPr>
        <w:pStyle w:val="NormalListBullets"/>
      </w:pPr>
      <w:r w:rsidRPr="00121095">
        <w:t xml:space="preserve">Query Priority: Specifies if the query is immediate, </w:t>
      </w:r>
      <w:proofErr w:type="gramStart"/>
      <w:r w:rsidRPr="00121095">
        <w:t>deferred</w:t>
      </w:r>
      <w:proofErr w:type="gramEnd"/>
      <w:r w:rsidRPr="00121095">
        <w:t xml:space="preserve"> or selectable.</w:t>
      </w:r>
    </w:p>
    <w:p w14:paraId="11614450" w14:textId="77777777" w:rsidR="00E921A2" w:rsidRPr="00121095" w:rsidRDefault="00E921A2" w:rsidP="007D495C">
      <w:pPr>
        <w:pStyle w:val="NormalListBullets"/>
      </w:pPr>
      <w:r w:rsidRPr="00121095">
        <w:t>Query Characteristics: Narrative describing general feature of the query.</w:t>
      </w:r>
    </w:p>
    <w:p w14:paraId="5B8674DF" w14:textId="77777777" w:rsidR="00E921A2" w:rsidRPr="00121095" w:rsidRDefault="00E921A2" w:rsidP="007D495C">
      <w:pPr>
        <w:pStyle w:val="NormalListBullets"/>
      </w:pPr>
      <w:r w:rsidRPr="00121095">
        <w:t>Purpose: Describes intent of query.</w:t>
      </w:r>
    </w:p>
    <w:p w14:paraId="503E779C" w14:textId="77777777"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14:paraId="077F8B65" w14:textId="77777777"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14:paraId="43134E80" w14:textId="77777777"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14:paraId="56B74FCD" w14:textId="77777777" w:rsidR="00E921A2" w:rsidRPr="00121095" w:rsidRDefault="00E921A2" w:rsidP="007D495C">
      <w:pPr>
        <w:pStyle w:val="NormalListBullets"/>
      </w:pPr>
      <w:r w:rsidRPr="00121095">
        <w:t xml:space="preserve">Input Parameter Field Specification and Commentary: Cites the allowable parameters that can be passed to the recipient. The structure of this part of the Query Profile is very similar in appearance to an HL7 Segment Attribute Table with several additional columns: </w:t>
      </w:r>
      <w:proofErr w:type="spellStart"/>
      <w:r w:rsidRPr="00121095">
        <w:t>ColName</w:t>
      </w:r>
      <w:proofErr w:type="spellEnd"/>
      <w:r w:rsidRPr="00121095">
        <w:t xml:space="preserve">, Key/Search, Sort, </w:t>
      </w:r>
      <w:proofErr w:type="spellStart"/>
      <w:r w:rsidRPr="00121095">
        <w:t>MatchOp</w:t>
      </w:r>
      <w:proofErr w:type="spellEnd"/>
      <w:r w:rsidRPr="00121095">
        <w:t xml:space="preserve">, </w:t>
      </w:r>
      <w:proofErr w:type="spellStart"/>
      <w:r w:rsidRPr="00121095">
        <w:t>SegmentFieldName</w:t>
      </w:r>
      <w:proofErr w:type="spellEnd"/>
      <w:r w:rsidRPr="00121095">
        <w:t>, and Service Identifier Code.</w:t>
      </w:r>
    </w:p>
    <w:p w14:paraId="517D5A5E" w14:textId="77777777" w:rsidR="00E921A2" w:rsidRPr="00121095" w:rsidRDefault="00E921A2" w:rsidP="007D495C">
      <w:pPr>
        <w:pStyle w:val="NormalListBullets"/>
      </w:pPr>
      <w:r w:rsidRPr="00121095">
        <w:t xml:space="preserve">A QPD Input Parameters table and corresponding explanation table is always provided.  These tables discuss 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xml:space="preserve">.  If the query is </w:t>
      </w:r>
      <w:r w:rsidRPr="00121095">
        <w:lastRenderedPageBreak/>
        <w:t>a Query by Example, additional input parameters and explanation tables are provided for all the fields that may be populated in the example segments.</w:t>
      </w:r>
    </w:p>
    <w:p w14:paraId="51009B65" w14:textId="77777777"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14:paraId="1F5643F7" w14:textId="77777777" w:rsidR="00E921A2" w:rsidRPr="00121095" w:rsidRDefault="00E921A2" w:rsidP="007D495C">
      <w:pPr>
        <w:pStyle w:val="NormalListBullets"/>
      </w:pPr>
      <w:r w:rsidRPr="00121095">
        <w:t xml:space="preserve">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w:t>
      </w:r>
      <w:proofErr w:type="spellStart"/>
      <w:r w:rsidRPr="00121095">
        <w:t>ColName</w:t>
      </w:r>
      <w:proofErr w:type="spellEnd"/>
      <w:r w:rsidRPr="00121095">
        <w:t xml:space="preserve">, Key/Search, Sort, </w:t>
      </w:r>
      <w:proofErr w:type="spellStart"/>
      <w:r w:rsidRPr="00121095">
        <w:t>MatchOp</w:t>
      </w:r>
      <w:proofErr w:type="spellEnd"/>
      <w:r w:rsidRPr="00121095">
        <w:t xml:space="preserve">, </w:t>
      </w:r>
      <w:proofErr w:type="spellStart"/>
      <w:r w:rsidRPr="00121095">
        <w:t>SegmentFieldName</w:t>
      </w:r>
      <w:proofErr w:type="spellEnd"/>
      <w:r w:rsidRPr="00121095">
        <w:t>, and Service Identifier Code. For the display response, it describes the format of the data that will be returned.</w:t>
      </w:r>
    </w:p>
    <w:p w14:paraId="4B7A1F24" w14:textId="77777777"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w:t>
      </w:r>
      <w:proofErr w:type="gramStart"/>
      <w:r w:rsidRPr="00121095">
        <w:t>particular query</w:t>
      </w:r>
      <w:proofErr w:type="gramEnd"/>
      <w:r w:rsidRPr="00121095">
        <w:t xml:space="preserve"> to be conformant to the HL7 Standard.  However, systems that do implement the query SHALL follow the specifications as given in the Query Profile.</w:t>
      </w:r>
    </w:p>
    <w:p w14:paraId="27097BB3" w14:textId="77777777" w:rsidR="00E921A2" w:rsidRPr="00121095" w:rsidRDefault="00E921A2">
      <w:pPr>
        <w:pStyle w:val="NormalIndented"/>
      </w:pPr>
      <w:r w:rsidRPr="00121095">
        <w:t>Sites that wish to offer queries not specified by the Standard may create their own Query Profiles.  By contrast to an HL7-standard query, in the case of a site defined query, the Query Profile is written by the Server, and is available to the analysts and programmers of the Client system to enable them to know the exact behavior of the Server.</w:t>
      </w:r>
    </w:p>
    <w:p w14:paraId="31DB50C7" w14:textId="77777777" w:rsidR="00E921A2" w:rsidRPr="00121095" w:rsidRDefault="00E921A2">
      <w:pPr>
        <w:pStyle w:val="NormalIndented"/>
      </w:pPr>
      <w:r w:rsidRPr="00121095">
        <w:t>Although the Query Profile was a new construct with version 2.4, it may also be used with the previous generation queries.</w:t>
      </w:r>
    </w:p>
    <w:p w14:paraId="45B6B876" w14:textId="77777777"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14:paraId="0DCF5C5D" w14:textId="77777777"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14:paraId="671718ED" w14:textId="77777777" w:rsidR="00E921A2" w:rsidRPr="00121095" w:rsidRDefault="00E921A2">
      <w:pPr>
        <w:pStyle w:val="Heading4"/>
        <w:rPr>
          <w:vanish/>
        </w:rPr>
      </w:pPr>
      <w:r w:rsidRPr="00121095">
        <w:rPr>
          <w:vanish/>
        </w:rPr>
        <w:t>hiddentext</w:t>
      </w:r>
      <w:bookmarkStart w:id="156" w:name="_Toc1829012"/>
      <w:bookmarkStart w:id="157" w:name="_Toc24273747"/>
      <w:bookmarkEnd w:id="156"/>
      <w:bookmarkEnd w:id="157"/>
    </w:p>
    <w:p w14:paraId="7C241E53" w14:textId="77777777" w:rsidR="00E921A2" w:rsidRPr="00121095" w:rsidRDefault="00E921A2">
      <w:pPr>
        <w:pStyle w:val="Heading4"/>
      </w:pPr>
      <w:bookmarkStart w:id="158" w:name="_Toc495483527"/>
      <w:bookmarkStart w:id="159" w:name="_Toc24273748"/>
      <w:r w:rsidRPr="00121095">
        <w:t xml:space="preserve">Steps for developing a </w:t>
      </w:r>
      <w:bookmarkEnd w:id="158"/>
      <w:bookmarkEnd w:id="159"/>
      <w:r w:rsidRPr="00121095">
        <w:t>Query Profile</w:t>
      </w:r>
      <w:r w:rsidR="00BF2FE6" w:rsidRPr="00121095">
        <w:fldChar w:fldCharType="begin"/>
      </w:r>
      <w:r w:rsidRPr="00121095">
        <w:instrText xml:space="preserve"> XE "</w:instrText>
      </w:r>
      <w:r w:rsidR="00F2052F" w:rsidRPr="00121095">
        <w:instrText>conformance statement</w:instrText>
      </w:r>
      <w:r w:rsidR="00F2052F">
        <w:instrText>:</w:instrText>
      </w:r>
      <w:r w:rsidRPr="00121095">
        <w:instrText xml:space="preserve">Steps for developing" </w:instrText>
      </w:r>
      <w:r w:rsidR="00BF2FE6" w:rsidRPr="00121095">
        <w:fldChar w:fldCharType="end"/>
      </w:r>
    </w:p>
    <w:p w14:paraId="10AC5B61" w14:textId="77777777"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14:paraId="3F3A4A37" w14:textId="77777777"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14:paraId="3A3DFFBD" w14:textId="77777777"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14:paraId="7788D4BE" w14:textId="77777777" w:rsidR="00E921A2" w:rsidRPr="00121095" w:rsidRDefault="00E921A2">
      <w:pPr>
        <w:pStyle w:val="NormalListNumbered"/>
        <w:numPr>
          <w:ilvl w:val="0"/>
          <w:numId w:val="12"/>
        </w:numPr>
        <w:ind w:left="1728" w:hanging="360"/>
      </w:pPr>
      <w:r w:rsidRPr="00121095">
        <w:t xml:space="preserve">Advertise the parameters in the Query Profile. </w:t>
      </w:r>
    </w:p>
    <w:p w14:paraId="57566A1E" w14:textId="77777777"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14:paraId="2931ECB9" w14:textId="77777777" w:rsidR="00E921A2" w:rsidRPr="00121095" w:rsidRDefault="00E921A2">
      <w:pPr>
        <w:pStyle w:val="Heading4"/>
      </w:pPr>
      <w:bookmarkStart w:id="160" w:name="_Ref487526282"/>
      <w:bookmarkStart w:id="161" w:name="_Toc495483528"/>
      <w:bookmarkStart w:id="162" w:name="_Toc24273749"/>
      <w:r w:rsidRPr="00121095">
        <w:t>Query Profile introduction</w:t>
      </w:r>
      <w:bookmarkEnd w:id="160"/>
      <w:bookmarkEnd w:id="161"/>
      <w:bookmarkEnd w:id="162"/>
      <w:r w:rsidR="00BF2FE6" w:rsidRPr="00121095">
        <w:fldChar w:fldCharType="begin"/>
      </w:r>
      <w:r w:rsidRPr="00121095">
        <w:instrText xml:space="preserve"> XE "Query profile introduction" </w:instrText>
      </w:r>
      <w:r w:rsidR="00BF2FE6" w:rsidRPr="00121095">
        <w:fldChar w:fldCharType="end"/>
      </w:r>
    </w:p>
    <w:p w14:paraId="7B53374A" w14:textId="77777777" w:rsidR="00E921A2" w:rsidRPr="00121095" w:rsidRDefault="00E921A2">
      <w:pPr>
        <w:pStyle w:val="NormalIndented"/>
      </w:pPr>
      <w:r w:rsidRPr="00121095">
        <w:t>The Query Profile begins with a table that summarizes the characteristics and identifying information about the query to which the Query Profile applies.</w:t>
      </w:r>
    </w:p>
    <w:p w14:paraId="427D1A07" w14:textId="77777777" w:rsidR="00E921A2" w:rsidRPr="00121095" w:rsidRDefault="00E921A2">
      <w:pPr>
        <w:pStyle w:val="QryTableCaption"/>
        <w:keepNext/>
        <w:keepLines/>
        <w:rPr>
          <w:lang w:val="en-US"/>
        </w:rPr>
      </w:pPr>
      <w:r w:rsidRPr="00121095">
        <w:rPr>
          <w:lang w:val="en-US"/>
        </w:rPr>
        <w:lastRenderedPageBreak/>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4C1656B" w14:textId="77777777" w:rsidTr="005E5417">
        <w:trPr>
          <w:tblHeader/>
          <w:jc w:val="center"/>
        </w:trPr>
        <w:tc>
          <w:tcPr>
            <w:tcW w:w="2880" w:type="dxa"/>
            <w:tcBorders>
              <w:top w:val="double" w:sz="4" w:space="0" w:color="auto"/>
              <w:bottom w:val="single" w:sz="4" w:space="0" w:color="auto"/>
            </w:tcBorders>
            <w:shd w:val="clear" w:color="auto" w:fill="FFFFFF"/>
          </w:tcPr>
          <w:p w14:paraId="545C5A08" w14:textId="77777777" w:rsidR="00E921A2" w:rsidRPr="00121095" w:rsidRDefault="00E921A2">
            <w:pPr>
              <w:pStyle w:val="QryTableHeader"/>
              <w:keepNext/>
              <w:keepLines/>
              <w:rPr>
                <w:b w:val="0"/>
                <w:lang w:val="en-US"/>
              </w:rPr>
            </w:pPr>
            <w:r w:rsidRPr="00121095">
              <w:rPr>
                <w:lang w:val="en-US"/>
              </w:rPr>
              <w:t>Query Statement ID (Query ID=</w:t>
            </w:r>
            <w:proofErr w:type="spellStart"/>
            <w:r w:rsidRPr="00121095">
              <w:rPr>
                <w:lang w:val="en-US"/>
              </w:rPr>
              <w:t>Znn</w:t>
            </w:r>
            <w:proofErr w:type="spellEnd"/>
            <w:r w:rsidRPr="00121095">
              <w:rPr>
                <w:lang w:val="en-US"/>
              </w:rPr>
              <w:t>):</w:t>
            </w:r>
          </w:p>
        </w:tc>
        <w:tc>
          <w:tcPr>
            <w:tcW w:w="4608" w:type="dxa"/>
            <w:tcBorders>
              <w:top w:val="double" w:sz="4" w:space="0" w:color="auto"/>
              <w:bottom w:val="single" w:sz="4" w:space="0" w:color="auto"/>
            </w:tcBorders>
            <w:shd w:val="clear" w:color="auto" w:fill="FFFFFF"/>
          </w:tcPr>
          <w:p w14:paraId="75F6B66D" w14:textId="77777777" w:rsidR="00E921A2" w:rsidRPr="00121095" w:rsidRDefault="00346E4E">
            <w:pPr>
              <w:pStyle w:val="QryTableID"/>
              <w:keepNext/>
              <w:keepLines/>
              <w:rPr>
                <w:lang w:val="en-US"/>
              </w:rPr>
            </w:pPr>
            <w:proofErr w:type="spellStart"/>
            <w:r>
              <w:rPr>
                <w:lang w:val="en-US"/>
              </w:rPr>
              <w:t>Znn</w:t>
            </w:r>
            <w:proofErr w:type="spellEnd"/>
          </w:p>
        </w:tc>
      </w:tr>
      <w:tr w:rsidR="00E921A2" w:rsidRPr="00E921A2" w14:paraId="636DE990" w14:textId="77777777" w:rsidTr="005E5417">
        <w:trPr>
          <w:jc w:val="center"/>
        </w:trPr>
        <w:tc>
          <w:tcPr>
            <w:tcW w:w="2880" w:type="dxa"/>
            <w:tcBorders>
              <w:top w:val="single" w:sz="4" w:space="0" w:color="auto"/>
              <w:bottom w:val="single" w:sz="4" w:space="0" w:color="auto"/>
            </w:tcBorders>
            <w:shd w:val="clear" w:color="auto" w:fill="FFFFFF"/>
          </w:tcPr>
          <w:p w14:paraId="5A5C6A0C"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65D46B2" w14:textId="77777777" w:rsidR="00E921A2" w:rsidRPr="00121095" w:rsidRDefault="00E921A2">
            <w:pPr>
              <w:pStyle w:val="QryTableType"/>
              <w:keepNext/>
              <w:keepLines/>
              <w:rPr>
                <w:lang w:val="en-US"/>
              </w:rPr>
            </w:pPr>
          </w:p>
        </w:tc>
      </w:tr>
      <w:tr w:rsidR="00E921A2" w:rsidRPr="00E921A2" w14:paraId="5F250C84" w14:textId="77777777" w:rsidTr="005E5417">
        <w:trPr>
          <w:jc w:val="center"/>
        </w:trPr>
        <w:tc>
          <w:tcPr>
            <w:tcW w:w="2880" w:type="dxa"/>
            <w:tcBorders>
              <w:top w:val="single" w:sz="4" w:space="0" w:color="auto"/>
              <w:bottom w:val="single" w:sz="4" w:space="0" w:color="auto"/>
            </w:tcBorders>
            <w:shd w:val="clear" w:color="auto" w:fill="FFFFFF"/>
          </w:tcPr>
          <w:p w14:paraId="0AA61D6C"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C35F20" w14:textId="77777777" w:rsidR="00E921A2" w:rsidRPr="00121095" w:rsidRDefault="00E921A2">
            <w:pPr>
              <w:pStyle w:val="QryTableName"/>
              <w:keepNext/>
              <w:keepLines/>
              <w:rPr>
                <w:lang w:val="en-US"/>
              </w:rPr>
            </w:pPr>
          </w:p>
        </w:tc>
      </w:tr>
      <w:tr w:rsidR="00E921A2" w:rsidRPr="00E921A2" w14:paraId="5968224B" w14:textId="77777777" w:rsidTr="005E5417">
        <w:trPr>
          <w:jc w:val="center"/>
        </w:trPr>
        <w:tc>
          <w:tcPr>
            <w:tcW w:w="2880" w:type="dxa"/>
            <w:tcBorders>
              <w:top w:val="single" w:sz="4" w:space="0" w:color="auto"/>
              <w:bottom w:val="single" w:sz="4" w:space="0" w:color="auto"/>
            </w:tcBorders>
            <w:shd w:val="clear" w:color="auto" w:fill="FFFFFF"/>
          </w:tcPr>
          <w:p w14:paraId="2B5DFF24" w14:textId="77777777"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011E417" w14:textId="77777777" w:rsidR="00E921A2" w:rsidRPr="00121095" w:rsidRDefault="00E921A2">
            <w:pPr>
              <w:pStyle w:val="QryTableTriggerQuery"/>
              <w:keepNext/>
              <w:keepLines/>
              <w:rPr>
                <w:lang w:val="en-US"/>
              </w:rPr>
            </w:pPr>
          </w:p>
        </w:tc>
      </w:tr>
      <w:tr w:rsidR="00E921A2" w:rsidRPr="00E921A2" w14:paraId="2BEBB241" w14:textId="77777777" w:rsidTr="005E5417">
        <w:trPr>
          <w:jc w:val="center"/>
        </w:trPr>
        <w:tc>
          <w:tcPr>
            <w:tcW w:w="2880" w:type="dxa"/>
            <w:tcBorders>
              <w:top w:val="single" w:sz="4" w:space="0" w:color="auto"/>
              <w:bottom w:val="single" w:sz="4" w:space="0" w:color="auto"/>
            </w:tcBorders>
            <w:shd w:val="clear" w:color="auto" w:fill="FFFFFF"/>
          </w:tcPr>
          <w:p w14:paraId="0AF86C38" w14:textId="77777777"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75C5311" w14:textId="77777777" w:rsidR="00E921A2" w:rsidRPr="00121095" w:rsidRDefault="00E921A2">
            <w:pPr>
              <w:pStyle w:val="QryTableMode"/>
              <w:keepNext/>
              <w:keepLines/>
              <w:rPr>
                <w:lang w:val="en-US"/>
              </w:rPr>
            </w:pPr>
          </w:p>
        </w:tc>
      </w:tr>
      <w:tr w:rsidR="00E921A2" w:rsidRPr="00E921A2" w14:paraId="0965D175" w14:textId="77777777" w:rsidTr="005E5417">
        <w:trPr>
          <w:jc w:val="center"/>
        </w:trPr>
        <w:tc>
          <w:tcPr>
            <w:tcW w:w="2880" w:type="dxa"/>
            <w:tcBorders>
              <w:top w:val="single" w:sz="4" w:space="0" w:color="auto"/>
              <w:bottom w:val="single" w:sz="4" w:space="0" w:color="auto"/>
            </w:tcBorders>
            <w:shd w:val="clear" w:color="auto" w:fill="FFFFFF"/>
          </w:tcPr>
          <w:p w14:paraId="0C2243DA" w14:textId="77777777"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991CCAD" w14:textId="77777777" w:rsidR="00E921A2" w:rsidRPr="00121095" w:rsidRDefault="00E921A2">
            <w:pPr>
              <w:pStyle w:val="QryTableResponseTrigger"/>
              <w:keepNext/>
              <w:keepLines/>
              <w:rPr>
                <w:lang w:val="en-US"/>
              </w:rPr>
            </w:pPr>
          </w:p>
        </w:tc>
      </w:tr>
      <w:tr w:rsidR="00E921A2" w:rsidRPr="00E921A2" w14:paraId="3EC41A67" w14:textId="77777777" w:rsidTr="005E5417">
        <w:trPr>
          <w:jc w:val="center"/>
        </w:trPr>
        <w:tc>
          <w:tcPr>
            <w:tcW w:w="2880" w:type="dxa"/>
            <w:tcBorders>
              <w:top w:val="single" w:sz="4" w:space="0" w:color="auto"/>
              <w:bottom w:val="single" w:sz="4" w:space="0" w:color="auto"/>
            </w:tcBorders>
            <w:shd w:val="clear" w:color="auto" w:fill="FFFFFF"/>
          </w:tcPr>
          <w:p w14:paraId="2221295B" w14:textId="77777777"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D3C5635" w14:textId="77777777" w:rsidR="00E921A2" w:rsidRPr="00121095" w:rsidRDefault="00E921A2">
            <w:pPr>
              <w:pStyle w:val="QryTableCharacteristicsQuery"/>
              <w:keepNext/>
              <w:keepLines/>
              <w:rPr>
                <w:lang w:val="en-US"/>
              </w:rPr>
            </w:pPr>
          </w:p>
        </w:tc>
      </w:tr>
      <w:tr w:rsidR="00E921A2" w:rsidRPr="00E921A2" w14:paraId="2C4D5BB1" w14:textId="77777777" w:rsidTr="005E5417">
        <w:trPr>
          <w:jc w:val="center"/>
        </w:trPr>
        <w:tc>
          <w:tcPr>
            <w:tcW w:w="2880" w:type="dxa"/>
            <w:tcBorders>
              <w:top w:val="single" w:sz="4" w:space="0" w:color="auto"/>
              <w:bottom w:val="single" w:sz="4" w:space="0" w:color="auto"/>
            </w:tcBorders>
            <w:shd w:val="clear" w:color="auto" w:fill="FFFFFF"/>
          </w:tcPr>
          <w:p w14:paraId="0435B1AC" w14:textId="77777777"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AEDB534" w14:textId="77777777" w:rsidR="00E921A2" w:rsidRPr="00121095" w:rsidRDefault="00E921A2">
            <w:pPr>
              <w:pStyle w:val="QryTablePurpose"/>
              <w:keepNext/>
              <w:keepLines/>
              <w:rPr>
                <w:lang w:val="en-US"/>
              </w:rPr>
            </w:pPr>
          </w:p>
        </w:tc>
      </w:tr>
      <w:tr w:rsidR="00E921A2" w:rsidRPr="00E921A2" w14:paraId="0E595516" w14:textId="77777777" w:rsidTr="005E5417">
        <w:trPr>
          <w:cantSplit/>
          <w:jc w:val="center"/>
        </w:trPr>
        <w:tc>
          <w:tcPr>
            <w:tcW w:w="2880" w:type="dxa"/>
            <w:tcBorders>
              <w:top w:val="single" w:sz="4" w:space="0" w:color="auto"/>
              <w:bottom w:val="single" w:sz="4" w:space="0" w:color="auto"/>
            </w:tcBorders>
            <w:shd w:val="clear" w:color="auto" w:fill="FFFFFF"/>
          </w:tcPr>
          <w:p w14:paraId="2EC359F0" w14:textId="77777777"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75E0E5A" w14:textId="77777777" w:rsidR="00E921A2" w:rsidRPr="00121095" w:rsidRDefault="00E921A2">
            <w:pPr>
              <w:pStyle w:val="QryTableCharacteristicsResponse"/>
              <w:keepNext/>
              <w:keepLines/>
              <w:rPr>
                <w:b/>
                <w:lang w:val="en-US"/>
              </w:rPr>
            </w:pPr>
          </w:p>
        </w:tc>
      </w:tr>
      <w:tr w:rsidR="00E921A2" w:rsidRPr="00E921A2" w14:paraId="535452CF" w14:textId="77777777" w:rsidTr="005E5417">
        <w:trPr>
          <w:cantSplit/>
          <w:jc w:val="center"/>
        </w:trPr>
        <w:tc>
          <w:tcPr>
            <w:tcW w:w="2880" w:type="dxa"/>
            <w:tcBorders>
              <w:top w:val="single" w:sz="4" w:space="0" w:color="auto"/>
              <w:bottom w:val="double" w:sz="4" w:space="0" w:color="auto"/>
            </w:tcBorders>
            <w:shd w:val="clear" w:color="auto" w:fill="FFFFFF"/>
          </w:tcPr>
          <w:p w14:paraId="1421DDEC" w14:textId="77777777"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24B71A9" w14:textId="77777777" w:rsidR="00E921A2" w:rsidRPr="00121095" w:rsidRDefault="00E921A2">
            <w:pPr>
              <w:pStyle w:val="QryTableSegmentPattern"/>
              <w:keepNext/>
              <w:keepLines/>
              <w:rPr>
                <w:lang w:val="en-US"/>
              </w:rPr>
            </w:pPr>
          </w:p>
        </w:tc>
      </w:tr>
    </w:tbl>
    <w:p w14:paraId="64F9B71F" w14:textId="77777777"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14:paraId="5AF31DFD" w14:textId="071F84D1"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C244BF" w:rsidRPr="00C244BF">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C244BF" w:rsidRPr="00C244BF">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14:paraId="3BD26B2C" w14:textId="77777777"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14:paraId="12663EEB" w14:textId="77777777"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14:paraId="77887F3B" w14:textId="32939188" w:rsidR="00E921A2" w:rsidRPr="00121095" w:rsidRDefault="00E921A2">
      <w:pPr>
        <w:pStyle w:val="NormalIndented"/>
      </w:pPr>
      <w:r w:rsidRPr="00121095">
        <w:rPr>
          <w:b/>
        </w:rPr>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C244BF" w:rsidRPr="00C244BF">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C244BF" w:rsidRPr="00C244BF">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14:paraId="4A85EDAC" w14:textId="77777777" w:rsidR="00E921A2" w:rsidRPr="00121095" w:rsidRDefault="00E921A2">
      <w:pPr>
        <w:pStyle w:val="NormalIndented"/>
      </w:pPr>
      <w:r w:rsidRPr="00121095">
        <w:rPr>
          <w:b/>
        </w:rPr>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14:paraId="0EFBC76A" w14:textId="77777777" w:rsidR="00E921A2" w:rsidRPr="00121095" w:rsidRDefault="00E921A2">
      <w:pPr>
        <w:pStyle w:val="NormalIndented"/>
      </w:pPr>
      <w:r w:rsidRPr="00121095">
        <w:rPr>
          <w:b/>
        </w:rPr>
        <w:t>Query Characteristics</w:t>
      </w:r>
      <w:r w:rsidRPr="00121095">
        <w:t xml:space="preserve">: </w:t>
      </w:r>
      <w:proofErr w:type="gramStart"/>
      <w:r w:rsidRPr="00121095">
        <w:t>Particular features</w:t>
      </w:r>
      <w:proofErr w:type="gramEnd"/>
      <w:r w:rsidRPr="00121095">
        <w:t xml:space="preserve"> of this query.  This is free text intended to help the query implementor in selecting among queries.</w:t>
      </w:r>
    </w:p>
    <w:p w14:paraId="6C1DDE82" w14:textId="77777777" w:rsidR="00E921A2" w:rsidRPr="00121095" w:rsidRDefault="00E921A2">
      <w:pPr>
        <w:pStyle w:val="NormalIndented"/>
      </w:pPr>
      <w:r w:rsidRPr="00121095">
        <w:rPr>
          <w:b/>
        </w:rPr>
        <w:t>Purpose</w:t>
      </w:r>
      <w:r w:rsidRPr="00121095">
        <w:t>:  The end result that this query is intended to accomplish.  Free text.</w:t>
      </w:r>
    </w:p>
    <w:p w14:paraId="50EE197C" w14:textId="77777777" w:rsidR="00E921A2" w:rsidRPr="00121095" w:rsidRDefault="00E921A2">
      <w:pPr>
        <w:pStyle w:val="NormalIndented"/>
      </w:pPr>
      <w:r w:rsidRPr="00121095">
        <w:rPr>
          <w:b/>
        </w:rPr>
        <w:t>Response Characteristics</w:t>
      </w:r>
      <w:r w:rsidRPr="00121095">
        <w:t xml:space="preserve">: </w:t>
      </w:r>
      <w:proofErr w:type="gramStart"/>
      <w:r w:rsidRPr="00121095">
        <w:t>Particular features</w:t>
      </w:r>
      <w:proofErr w:type="gramEnd"/>
      <w:r w:rsidRPr="00121095">
        <w:t xml:space="preserve"> of this response.  This is free text intended to help the query implementor in selecting among queries.</w:t>
      </w:r>
    </w:p>
    <w:p w14:paraId="5954986A" w14:textId="77777777"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14:paraId="1D6809B4" w14:textId="77777777" w:rsidR="00E921A2" w:rsidRPr="00121095" w:rsidRDefault="00E921A2">
      <w:pPr>
        <w:pStyle w:val="Heading4"/>
      </w:pPr>
      <w:bookmarkStart w:id="163" w:name="_Ref487526309"/>
      <w:bookmarkStart w:id="164" w:name="_Toc495483529"/>
      <w:bookmarkStart w:id="165" w:name="_Toc24273750"/>
      <w:r w:rsidRPr="00121095">
        <w:t>Query grammar</w:t>
      </w:r>
      <w:bookmarkEnd w:id="163"/>
      <w:bookmarkEnd w:id="164"/>
      <w:bookmarkEnd w:id="165"/>
      <w:r w:rsidR="00BF2FE6" w:rsidRPr="00121095">
        <w:fldChar w:fldCharType="begin"/>
      </w:r>
      <w:r w:rsidRPr="00121095">
        <w:instrText xml:space="preserve"> XE "Query grammar" </w:instrText>
      </w:r>
      <w:r w:rsidR="00BF2FE6" w:rsidRPr="00121095">
        <w:fldChar w:fldCharType="end"/>
      </w:r>
    </w:p>
    <w:p w14:paraId="3B490726" w14:textId="77777777" w:rsidR="00E921A2" w:rsidRPr="00121095" w:rsidRDefault="00E921A2">
      <w:pPr>
        <w:pStyle w:val="NormalIndented"/>
      </w:pPr>
      <w:r w:rsidRPr="00121095">
        <w:t xml:space="preserve">The Query Profile shows a query grammar.  This is a brief model of the segments used in the query message.  </w:t>
      </w:r>
    </w:p>
    <w:p w14:paraId="7BA3FE97" w14:textId="77777777"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591E82F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D6AD32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6325E9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563E39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41F8AD9" w14:textId="77777777" w:rsidR="00E921A2" w:rsidRPr="00121095" w:rsidRDefault="00E921A2">
            <w:pPr>
              <w:pStyle w:val="MsgTableHeader"/>
              <w:jc w:val="center"/>
              <w:rPr>
                <w:lang w:val="en-US"/>
              </w:rPr>
            </w:pPr>
            <w:r w:rsidRPr="00121095">
              <w:rPr>
                <w:lang w:val="en-US"/>
              </w:rPr>
              <w:t>Sec Ref</w:t>
            </w:r>
          </w:p>
        </w:tc>
      </w:tr>
      <w:tr w:rsidR="00E921A2" w:rsidRPr="00E921A2" w14:paraId="2DD39AB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294342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A16289"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6C4DD53F"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0FABA8E" w14:textId="77777777" w:rsidR="00E921A2" w:rsidRPr="00121095" w:rsidRDefault="00E921A2">
            <w:pPr>
              <w:pStyle w:val="MsgTableBody"/>
              <w:jc w:val="center"/>
            </w:pPr>
            <w:r w:rsidRPr="00121095">
              <w:t>2.15.9</w:t>
            </w:r>
          </w:p>
        </w:tc>
      </w:tr>
      <w:tr w:rsidR="00E921A2" w:rsidRPr="00E921A2" w14:paraId="49A464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E298F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12720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FADBD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D842C" w14:textId="77777777" w:rsidR="00E921A2" w:rsidRPr="00121095" w:rsidRDefault="00E921A2">
            <w:pPr>
              <w:pStyle w:val="MsgTableBody"/>
              <w:jc w:val="center"/>
            </w:pPr>
            <w:r w:rsidRPr="00121095">
              <w:t>2.15.12</w:t>
            </w:r>
          </w:p>
        </w:tc>
      </w:tr>
      <w:tr w:rsidR="00E921A2" w:rsidRPr="00E921A2" w14:paraId="608DC7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DC3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4EEE5F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F8FE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86529" w14:textId="77777777" w:rsidR="00E921A2" w:rsidRPr="00121095" w:rsidRDefault="00E921A2">
            <w:pPr>
              <w:pStyle w:val="MsgTableBody"/>
              <w:jc w:val="center"/>
            </w:pPr>
            <w:r w:rsidRPr="00121095">
              <w:t>2.14.13</w:t>
            </w:r>
          </w:p>
        </w:tc>
      </w:tr>
      <w:tr w:rsidR="00E921A2" w:rsidRPr="00E921A2" w14:paraId="7105A9A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2DA7EB"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8FBC9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94294A5" w14:textId="77777777" w:rsidR="00E921A2" w:rsidRPr="00121095" w:rsidRDefault="00E921A2">
            <w:pPr>
              <w:pStyle w:val="MsgTableBody"/>
              <w:jc w:val="center"/>
            </w:pPr>
          </w:p>
        </w:tc>
        <w:bookmarkStart w:id="166" w:name="_Hlt496944645"/>
        <w:tc>
          <w:tcPr>
            <w:tcW w:w="1008" w:type="dxa"/>
            <w:tcBorders>
              <w:top w:val="dotted" w:sz="4" w:space="0" w:color="auto"/>
              <w:left w:val="nil"/>
              <w:bottom w:val="dotted" w:sz="4" w:space="0" w:color="auto"/>
              <w:right w:val="nil"/>
            </w:tcBorders>
            <w:shd w:val="clear" w:color="auto" w:fill="FFFFFF"/>
          </w:tcPr>
          <w:p w14:paraId="2A4D42BA" w14:textId="3A61BB3E"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C244BF">
              <w:t>5.5.4</w:t>
            </w:r>
            <w:r w:rsidRPr="00121095">
              <w:fldChar w:fldCharType="end"/>
            </w:r>
            <w:bookmarkEnd w:id="166"/>
          </w:p>
        </w:tc>
      </w:tr>
      <w:tr w:rsidR="00E921A2" w:rsidRPr="00E921A2" w14:paraId="078D6B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4AE5A2" w14:textId="77777777"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3158298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1E3E0A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DB3F4" w14:textId="3D6592AD" w:rsidR="00E921A2" w:rsidRPr="00121095" w:rsidRDefault="002503D5">
            <w:pPr>
              <w:pStyle w:val="MsgTableBody"/>
              <w:jc w:val="center"/>
            </w:pPr>
            <w:r>
              <w:fldChar w:fldCharType="begin"/>
            </w:r>
            <w:r>
              <w:instrText xml:space="preserve"> REF _Ref428553 \r \h  \* MERGEFORMAT </w:instrText>
            </w:r>
            <w:r>
              <w:fldChar w:fldCharType="separate"/>
            </w:r>
            <w:r w:rsidR="00C244BF">
              <w:t>0</w:t>
            </w:r>
            <w:r>
              <w:fldChar w:fldCharType="end"/>
            </w:r>
          </w:p>
        </w:tc>
      </w:tr>
      <w:tr w:rsidR="00E921A2" w:rsidRPr="00E921A2" w14:paraId="182C252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62C799"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3902336"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BA36D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D672E" w14:textId="56258466"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649360D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0993F8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226DE0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820B78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2E12C8" w14:textId="77777777" w:rsidR="00E921A2" w:rsidRPr="00121095" w:rsidRDefault="00E921A2">
            <w:pPr>
              <w:pStyle w:val="MsgTableBody"/>
              <w:jc w:val="center"/>
            </w:pPr>
            <w:r w:rsidRPr="00121095">
              <w:t>2.15.4</w:t>
            </w:r>
          </w:p>
        </w:tc>
      </w:tr>
    </w:tbl>
    <w:p w14:paraId="04F6FE50" w14:textId="77777777"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486D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286ED40" w14:textId="77777777" w:rsidR="0049558B" w:rsidRDefault="0049558B" w:rsidP="00381A24">
            <w:pPr>
              <w:pStyle w:val="ACK-ChoreographyHeader"/>
            </w:pPr>
            <w:r>
              <w:t>Acknowledgement Choreography</w:t>
            </w:r>
          </w:p>
        </w:tc>
      </w:tr>
      <w:tr w:rsidR="0049558B" w14:paraId="3633032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AAB6C9" w14:textId="77777777" w:rsidR="0049558B" w:rsidRDefault="0049558B" w:rsidP="00381A24">
            <w:pPr>
              <w:pStyle w:val="ACK-ChoreographyHeader"/>
            </w:pPr>
            <w:proofErr w:type="spellStart"/>
            <w:r w:rsidRPr="00121095">
              <w:t>QBP^Znn^QBP_Qnn</w:t>
            </w:r>
            <w:proofErr w:type="spellEnd"/>
          </w:p>
        </w:tc>
      </w:tr>
      <w:tr w:rsidR="0049558B" w14:paraId="087F3A4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CC99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9F22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F62893" w14:textId="77777777" w:rsidR="0049558B" w:rsidRDefault="0049558B" w:rsidP="00381A24">
            <w:pPr>
              <w:pStyle w:val="ACK-ChoreographyBody"/>
            </w:pPr>
            <w:r>
              <w:t>Field value: Enhanced mode</w:t>
            </w:r>
          </w:p>
        </w:tc>
      </w:tr>
      <w:tr w:rsidR="0049558B" w14:paraId="40480D1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EAF24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75D9B1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144AA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E81AFF5" w14:textId="77777777" w:rsidR="0049558B" w:rsidRDefault="0049558B" w:rsidP="00381A24">
            <w:pPr>
              <w:pStyle w:val="ACK-ChoreographyBody"/>
            </w:pPr>
            <w:r>
              <w:t>AL, SU, ER</w:t>
            </w:r>
          </w:p>
        </w:tc>
      </w:tr>
      <w:tr w:rsidR="0049558B" w14:paraId="15D85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72A0E7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3796AB6"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3FF712E"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9A5B9DD" w14:textId="77777777" w:rsidR="0049558B" w:rsidRDefault="0049558B" w:rsidP="00381A24">
            <w:pPr>
              <w:pStyle w:val="ACK-ChoreographyBody"/>
            </w:pPr>
            <w:r>
              <w:t>AL</w:t>
            </w:r>
          </w:p>
        </w:tc>
      </w:tr>
      <w:tr w:rsidR="0049558B" w14:paraId="5786549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1D96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44D6D80"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6EACB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E5449E" w14:textId="77777777" w:rsidR="0049558B" w:rsidRDefault="0049558B" w:rsidP="00381A24">
            <w:pPr>
              <w:pStyle w:val="ACK-ChoreographyBody"/>
            </w:pPr>
            <w:proofErr w:type="spellStart"/>
            <w:r>
              <w:rPr>
                <w:szCs w:val="16"/>
              </w:rPr>
              <w:t>ACK^Znn^ACK</w:t>
            </w:r>
            <w:proofErr w:type="spellEnd"/>
          </w:p>
        </w:tc>
      </w:tr>
      <w:tr w:rsidR="0049558B" w14:paraId="4F9BEEE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66F91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6FE7D1" w14:textId="77777777" w:rsidR="0049558B" w:rsidRDefault="0049558B" w:rsidP="00381A24">
            <w:pPr>
              <w:pStyle w:val="ACK-ChoreographyBody"/>
            </w:pPr>
            <w:proofErr w:type="spellStart"/>
            <w:r w:rsidRPr="00121095">
              <w:t>RTB^Znn^RTB_Knn</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741CF053" w14:textId="77777777" w:rsidR="0049558B" w:rsidRDefault="0049558B" w:rsidP="00381A24">
            <w:pPr>
              <w:pStyle w:val="ACK-ChoreographyBody"/>
            </w:pPr>
            <w:proofErr w:type="spellStart"/>
            <w:r w:rsidRPr="00121095">
              <w:t>RTB^Znn^RTB_Knn</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153C9139" w14:textId="77777777" w:rsidR="0049558B" w:rsidRDefault="0049558B" w:rsidP="00381A24">
            <w:pPr>
              <w:pStyle w:val="ACK-ChoreographyBody"/>
            </w:pPr>
            <w:proofErr w:type="spellStart"/>
            <w:r w:rsidRPr="00121095">
              <w:t>RTB^Znn^RTB_Knn</w:t>
            </w:r>
            <w:proofErr w:type="spellEnd"/>
          </w:p>
        </w:tc>
      </w:tr>
    </w:tbl>
    <w:p w14:paraId="2C29F548" w14:textId="77777777" w:rsidR="00AA5D2A" w:rsidRDefault="00AA5D2A">
      <w:pPr>
        <w:pStyle w:val="NormalIndented"/>
        <w:rPr>
          <w:b/>
        </w:rPr>
      </w:pPr>
    </w:p>
    <w:p w14:paraId="60B3964F" w14:textId="77777777"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14:paraId="649A35A8" w14:textId="77777777" w:rsidR="00E921A2" w:rsidRPr="00121095" w:rsidRDefault="00E921A2">
      <w:pPr>
        <w:pStyle w:val="NormalIndented"/>
      </w:pPr>
      <w:r w:rsidRPr="00121095">
        <w:rPr>
          <w:b/>
        </w:rPr>
        <w:t>Section Reference</w:t>
      </w:r>
      <w:r w:rsidRPr="00121095">
        <w:t>: Specifies where in the standard further information about the segment can be found.</w:t>
      </w:r>
    </w:p>
    <w:p w14:paraId="0B094986" w14:textId="77777777" w:rsidR="00E921A2" w:rsidRPr="00121095" w:rsidRDefault="00E921A2">
      <w:pPr>
        <w:pStyle w:val="NormalIndented"/>
      </w:pPr>
      <w:r w:rsidRPr="00121095">
        <w:t>When the Query by Example variant is used, the Query Grammar shows the segments that may be used to transmit parameters and the order in which they appear.  Segments used to transmit parameters are always sent immediately following the QPD segment.</w:t>
      </w:r>
    </w:p>
    <w:p w14:paraId="7E5644D6" w14:textId="77777777" w:rsidR="00E921A2" w:rsidRPr="00121095" w:rsidRDefault="00E921A2">
      <w:pPr>
        <w:pStyle w:val="Heading4"/>
      </w:pPr>
      <w:bookmarkStart w:id="167" w:name="_Ref487532447"/>
      <w:bookmarkStart w:id="168" w:name="_Toc495483530"/>
      <w:bookmarkStart w:id="169" w:name="_Toc24273751"/>
      <w:r w:rsidRPr="00121095">
        <w:t>Response grammar</w:t>
      </w:r>
      <w:bookmarkEnd w:id="167"/>
      <w:bookmarkEnd w:id="168"/>
      <w:bookmarkEnd w:id="169"/>
      <w:r w:rsidR="00BF2FE6" w:rsidRPr="00121095">
        <w:fldChar w:fldCharType="begin"/>
      </w:r>
      <w:r w:rsidRPr="00121095">
        <w:instrText xml:space="preserve"> XE "Response grammar" </w:instrText>
      </w:r>
      <w:r w:rsidR="00BF2FE6" w:rsidRPr="00121095">
        <w:fldChar w:fldCharType="end"/>
      </w:r>
    </w:p>
    <w:p w14:paraId="4E9BB78F" w14:textId="77777777"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14:paraId="46DDBF7E" w14:textId="77777777"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16E223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40816B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5D6C4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C10109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F5A9760" w14:textId="77777777" w:rsidR="00E921A2" w:rsidRPr="00121095" w:rsidRDefault="00E921A2">
            <w:pPr>
              <w:pStyle w:val="MsgTableHeader"/>
              <w:jc w:val="center"/>
              <w:rPr>
                <w:lang w:val="en-US"/>
              </w:rPr>
            </w:pPr>
            <w:r w:rsidRPr="00121095">
              <w:rPr>
                <w:lang w:val="en-US"/>
              </w:rPr>
              <w:t>Sec Ref</w:t>
            </w:r>
          </w:p>
        </w:tc>
      </w:tr>
      <w:tr w:rsidR="00E921A2" w:rsidRPr="00E921A2" w14:paraId="0700E4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923070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FD22F4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D6B86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11613C3" w14:textId="77777777" w:rsidR="00E921A2" w:rsidRPr="00121095" w:rsidRDefault="00E921A2">
            <w:pPr>
              <w:pStyle w:val="MsgTableBody"/>
              <w:jc w:val="center"/>
            </w:pPr>
            <w:r w:rsidRPr="00121095">
              <w:t>2.15.9</w:t>
            </w:r>
          </w:p>
        </w:tc>
      </w:tr>
      <w:tr w:rsidR="00E921A2" w:rsidRPr="00E921A2" w14:paraId="590D46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441EBE"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85C29A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2B6C23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563AA" w14:textId="77777777" w:rsidR="00E921A2" w:rsidRPr="00121095" w:rsidRDefault="00E921A2">
            <w:pPr>
              <w:pStyle w:val="MsgTableBody"/>
              <w:jc w:val="center"/>
            </w:pPr>
            <w:r w:rsidRPr="00121095">
              <w:t>2.15.12</w:t>
            </w:r>
          </w:p>
        </w:tc>
      </w:tr>
      <w:tr w:rsidR="00E921A2" w:rsidRPr="00E921A2" w14:paraId="026D36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5B5F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55CA01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769A5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C3C2C" w14:textId="77777777" w:rsidR="00E921A2" w:rsidRPr="00121095" w:rsidRDefault="00E921A2">
            <w:pPr>
              <w:pStyle w:val="MsgTableBody"/>
              <w:jc w:val="center"/>
            </w:pPr>
            <w:r w:rsidRPr="00121095">
              <w:t>2.14.13</w:t>
            </w:r>
          </w:p>
        </w:tc>
      </w:tr>
      <w:tr w:rsidR="00E921A2" w:rsidRPr="00E921A2" w14:paraId="17339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DB657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D0FCD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D7FEC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71093" w14:textId="77777777" w:rsidR="00E921A2" w:rsidRPr="00121095" w:rsidRDefault="00E921A2">
            <w:pPr>
              <w:pStyle w:val="MsgTableBody"/>
              <w:jc w:val="center"/>
            </w:pPr>
            <w:r w:rsidRPr="00121095">
              <w:t>2.15.8</w:t>
            </w:r>
          </w:p>
        </w:tc>
      </w:tr>
      <w:tr w:rsidR="00E921A2" w:rsidRPr="00E921A2" w14:paraId="365AA0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3E2195"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5A9B243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CC9896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9276F" w14:textId="77777777" w:rsidR="00E921A2" w:rsidRPr="00121095" w:rsidRDefault="00E921A2">
            <w:pPr>
              <w:pStyle w:val="MsgTableBody"/>
              <w:jc w:val="center"/>
            </w:pPr>
            <w:r w:rsidRPr="00121095">
              <w:t>2.15.5</w:t>
            </w:r>
          </w:p>
        </w:tc>
      </w:tr>
      <w:tr w:rsidR="00E921A2" w:rsidRPr="00E921A2" w14:paraId="3D74207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C073F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B2D5704"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5702C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A70BE" w14:textId="72B5685D"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461DD2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0E1706"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69617F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72185C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67F48" w14:textId="052E6A64"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3D1F9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1CE2A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C2FED78" w14:textId="77777777"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14:paraId="65B5F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944970" w14:textId="77777777" w:rsidR="00E921A2" w:rsidRPr="00121095" w:rsidRDefault="00E921A2">
            <w:pPr>
              <w:pStyle w:val="MsgTableBody"/>
              <w:jc w:val="center"/>
            </w:pPr>
          </w:p>
        </w:tc>
      </w:tr>
      <w:tr w:rsidR="00E921A2" w:rsidRPr="00E921A2" w14:paraId="2909A6F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94D07E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B34CCA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39C3B8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A44C23" w14:textId="77777777" w:rsidR="00E921A2" w:rsidRPr="00121095" w:rsidRDefault="00E921A2">
            <w:pPr>
              <w:pStyle w:val="MsgTableBody"/>
              <w:jc w:val="center"/>
            </w:pPr>
            <w:r w:rsidRPr="00121095">
              <w:t>2.15.4</w:t>
            </w:r>
          </w:p>
        </w:tc>
      </w:tr>
    </w:tbl>
    <w:p w14:paraId="725834AA" w14:textId="77777777"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C81FDA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CE94828" w14:textId="77777777" w:rsidR="0049558B" w:rsidRDefault="0049558B" w:rsidP="00381A24">
            <w:pPr>
              <w:pStyle w:val="ACK-ChoreographyHeader"/>
            </w:pPr>
            <w:r>
              <w:lastRenderedPageBreak/>
              <w:t>Acknowledgement Choreography</w:t>
            </w:r>
          </w:p>
        </w:tc>
      </w:tr>
      <w:tr w:rsidR="0049558B" w14:paraId="1227166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1ED92D8" w14:textId="77777777" w:rsidR="0049558B" w:rsidRDefault="0049558B" w:rsidP="00381A24">
            <w:pPr>
              <w:pStyle w:val="ACK-ChoreographyHeader"/>
            </w:pPr>
            <w:proofErr w:type="spellStart"/>
            <w:r w:rsidRPr="00121095">
              <w:t>RTB^Znn^RTB_Knn</w:t>
            </w:r>
            <w:proofErr w:type="spellEnd"/>
          </w:p>
        </w:tc>
      </w:tr>
      <w:tr w:rsidR="0049558B" w14:paraId="29B34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932E2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95EA2F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E9F209F" w14:textId="77777777" w:rsidR="0049558B" w:rsidRDefault="0049558B" w:rsidP="00381A24">
            <w:pPr>
              <w:pStyle w:val="ACK-ChoreographyBody"/>
            </w:pPr>
            <w:r>
              <w:t>Field value: Enhanced mode</w:t>
            </w:r>
          </w:p>
        </w:tc>
      </w:tr>
      <w:tr w:rsidR="0049558B" w14:paraId="2725D7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409F5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2E9B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E217D4F"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5D13D34" w14:textId="77777777" w:rsidR="0049558B" w:rsidRDefault="0049558B" w:rsidP="00381A24">
            <w:pPr>
              <w:pStyle w:val="ACK-ChoreographyBody"/>
            </w:pPr>
            <w:r>
              <w:t>AL, SU, ER</w:t>
            </w:r>
          </w:p>
        </w:tc>
      </w:tr>
      <w:tr w:rsidR="0049558B" w14:paraId="4FF29D0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1C2400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2015B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ED7249"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9461078" w14:textId="77777777" w:rsidR="0049558B" w:rsidRDefault="0049558B" w:rsidP="00381A24">
            <w:pPr>
              <w:pStyle w:val="ACK-ChoreographyBody"/>
            </w:pPr>
            <w:r>
              <w:t>AL</w:t>
            </w:r>
          </w:p>
        </w:tc>
      </w:tr>
      <w:tr w:rsidR="0049558B" w14:paraId="06315B4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97F737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97E104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443181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FECDFD" w14:textId="77777777" w:rsidR="0049558B" w:rsidRDefault="0049558B" w:rsidP="00381A24">
            <w:pPr>
              <w:pStyle w:val="ACK-ChoreographyBody"/>
            </w:pPr>
            <w:proofErr w:type="spellStart"/>
            <w:r>
              <w:rPr>
                <w:szCs w:val="16"/>
              </w:rPr>
              <w:t>ACK^Znn^ACK</w:t>
            </w:r>
            <w:proofErr w:type="spellEnd"/>
          </w:p>
        </w:tc>
      </w:tr>
    </w:tbl>
    <w:p w14:paraId="2E864EF0" w14:textId="77777777" w:rsidR="00AA5D2A" w:rsidRPr="00AA5D2A" w:rsidRDefault="00AA5D2A" w:rsidP="00AA5D2A">
      <w:pPr>
        <w:pStyle w:val="NormalIndented"/>
      </w:pPr>
    </w:p>
    <w:p w14:paraId="718F18DD" w14:textId="77777777"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14:paraId="19B9C1A9" w14:textId="77777777"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14:paraId="06472F1D" w14:textId="77777777" w:rsidR="00E921A2" w:rsidRPr="00121095" w:rsidRDefault="00E921A2">
      <w:pPr>
        <w:pStyle w:val="NormalIndented"/>
      </w:pPr>
      <w:r w:rsidRPr="00121095">
        <w:rPr>
          <w:b/>
        </w:rPr>
        <w:t>Message Description</w:t>
      </w:r>
      <w:r w:rsidRPr="00121095">
        <w:t>: The full text name of the segment.</w:t>
      </w:r>
    </w:p>
    <w:p w14:paraId="73E72048" w14:textId="77777777" w:rsidR="00E921A2" w:rsidRPr="00121095" w:rsidRDefault="00E921A2">
      <w:pPr>
        <w:pStyle w:val="NormalIndented"/>
      </w:pPr>
      <w:r w:rsidRPr="00121095">
        <w:rPr>
          <w:b/>
        </w:rPr>
        <w:t>Group Control</w:t>
      </w:r>
      <w:r w:rsidRPr="00121095">
        <w:t>: The name of a segment group.</w:t>
      </w:r>
    </w:p>
    <w:p w14:paraId="04CE6591" w14:textId="77777777"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14:paraId="7D1B2571" w14:textId="77777777"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14:paraId="157861FB" w14:textId="77777777" w:rsidR="00E921A2" w:rsidRPr="00121095" w:rsidRDefault="00E921A2">
      <w:pPr>
        <w:pStyle w:val="NormalIndented"/>
      </w:pPr>
      <w:r w:rsidRPr="00121095">
        <w:rPr>
          <w:b/>
        </w:rPr>
        <w:t>Sec Ref</w:t>
      </w:r>
      <w:r w:rsidRPr="00121095">
        <w:t>:</w:t>
      </w:r>
      <w:r w:rsidRPr="00121095">
        <w:tab/>
        <w:t xml:space="preserve"> Specifies where in the standard further information about the segment can be found.</w:t>
      </w:r>
    </w:p>
    <w:p w14:paraId="46538C76" w14:textId="77777777" w:rsidR="00E921A2" w:rsidRPr="00121095" w:rsidRDefault="00E921A2">
      <w:pPr>
        <w:pStyle w:val="Heading4"/>
      </w:pPr>
      <w:bookmarkStart w:id="170" w:name="_Ref487526382"/>
      <w:bookmarkStart w:id="171" w:name="_Toc495483531"/>
      <w:bookmarkStart w:id="172" w:name="_Toc24273752"/>
      <w:r w:rsidRPr="00121095">
        <w:t>Response grammar for display response</w:t>
      </w:r>
      <w:bookmarkEnd w:id="170"/>
      <w:bookmarkEnd w:id="171"/>
      <w:bookmarkEnd w:id="172"/>
      <w:r w:rsidR="00BF2FE6" w:rsidRPr="00121095">
        <w:fldChar w:fldCharType="begin"/>
      </w:r>
      <w:r w:rsidRPr="00121095">
        <w:instrText xml:space="preserve"> XE "Response grammar for display response" </w:instrText>
      </w:r>
      <w:r w:rsidR="00BF2FE6" w:rsidRPr="00121095">
        <w:fldChar w:fldCharType="end"/>
      </w:r>
    </w:p>
    <w:p w14:paraId="0E406024" w14:textId="77777777"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14:paraId="56B4ED50" w14:textId="77777777"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0A4D8E6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60104A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01C7EC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038080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0990B27" w14:textId="77777777" w:rsidR="00E921A2" w:rsidRPr="00121095" w:rsidRDefault="00E921A2">
            <w:pPr>
              <w:pStyle w:val="MsgTableHeader"/>
              <w:jc w:val="center"/>
              <w:rPr>
                <w:lang w:val="en-US"/>
              </w:rPr>
            </w:pPr>
            <w:r w:rsidRPr="00121095">
              <w:rPr>
                <w:lang w:val="en-US"/>
              </w:rPr>
              <w:t>Sec Ref</w:t>
            </w:r>
          </w:p>
        </w:tc>
      </w:tr>
      <w:tr w:rsidR="00E921A2" w:rsidRPr="00E921A2" w14:paraId="57863D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C5C758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21550A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C3C84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E6E258" w14:textId="77777777" w:rsidR="00E921A2" w:rsidRPr="00121095" w:rsidRDefault="00E921A2">
            <w:pPr>
              <w:pStyle w:val="MsgTableBody"/>
              <w:jc w:val="center"/>
            </w:pPr>
            <w:r w:rsidRPr="00121095">
              <w:t>2.15.9</w:t>
            </w:r>
          </w:p>
        </w:tc>
      </w:tr>
      <w:tr w:rsidR="00E921A2" w:rsidRPr="00E921A2" w14:paraId="5E5C2A3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F8414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EC31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13AB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621213" w14:textId="77777777" w:rsidR="00E921A2" w:rsidRPr="00121095" w:rsidRDefault="00E921A2">
            <w:pPr>
              <w:pStyle w:val="MsgTableBody"/>
              <w:jc w:val="center"/>
            </w:pPr>
            <w:r w:rsidRPr="00121095">
              <w:t>2.15.12</w:t>
            </w:r>
          </w:p>
        </w:tc>
      </w:tr>
      <w:tr w:rsidR="00E921A2" w:rsidRPr="00E921A2" w14:paraId="17F5E28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CD22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8A2254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7CC2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3E7AB3" w14:textId="77777777" w:rsidR="00E921A2" w:rsidRPr="00121095" w:rsidRDefault="00E921A2">
            <w:pPr>
              <w:pStyle w:val="MsgTableBody"/>
              <w:jc w:val="center"/>
            </w:pPr>
            <w:r w:rsidRPr="00121095">
              <w:t>2.14.13</w:t>
            </w:r>
          </w:p>
        </w:tc>
      </w:tr>
      <w:tr w:rsidR="00E921A2" w:rsidRPr="00E921A2" w14:paraId="652EE5A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0CD3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CCD348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76439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F6B29B" w14:textId="77777777" w:rsidR="00E921A2" w:rsidRPr="00121095" w:rsidRDefault="00E921A2">
            <w:pPr>
              <w:pStyle w:val="MsgTableBody"/>
              <w:jc w:val="center"/>
            </w:pPr>
            <w:r w:rsidRPr="00121095">
              <w:t>2.15.8</w:t>
            </w:r>
          </w:p>
        </w:tc>
      </w:tr>
      <w:tr w:rsidR="00E921A2" w:rsidRPr="00E921A2" w14:paraId="58DF50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2C6579"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693DA2D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9C90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2D197" w14:textId="77777777" w:rsidR="00E921A2" w:rsidRPr="00121095" w:rsidRDefault="00E921A2">
            <w:pPr>
              <w:pStyle w:val="MsgTableBody"/>
              <w:jc w:val="center"/>
            </w:pPr>
            <w:r w:rsidRPr="00121095">
              <w:t>2.15.5</w:t>
            </w:r>
          </w:p>
        </w:tc>
      </w:tr>
      <w:tr w:rsidR="00E921A2" w:rsidRPr="00E921A2" w14:paraId="4649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24912C"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7E1FB4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372D39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775F" w14:textId="7CB3945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FBB320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06A78E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FADFA9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07301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1A8708" w14:textId="1F8F630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9291B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7A4EC4"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7E2C9F73"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10EDEE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D91A5" w14:textId="7521E712"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4322583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012B6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CEA02E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87E298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0B7F60" w14:textId="77777777" w:rsidR="00E921A2" w:rsidRPr="00121095" w:rsidRDefault="00E921A2">
            <w:pPr>
              <w:pStyle w:val="MsgTableBody"/>
              <w:jc w:val="center"/>
            </w:pPr>
            <w:r w:rsidRPr="00121095">
              <w:t>2.15.4</w:t>
            </w:r>
          </w:p>
        </w:tc>
      </w:tr>
    </w:tbl>
    <w:p w14:paraId="179F4E16"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2EA5BDE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83717D" w14:textId="77777777" w:rsidR="0049558B" w:rsidRDefault="0049558B" w:rsidP="00381A24">
            <w:pPr>
              <w:pStyle w:val="ACK-ChoreographyHeader"/>
            </w:pPr>
            <w:r>
              <w:lastRenderedPageBreak/>
              <w:t>Acknowledgement Choreography</w:t>
            </w:r>
          </w:p>
        </w:tc>
      </w:tr>
      <w:tr w:rsidR="0049558B" w14:paraId="7FE8D2C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72F334" w14:textId="77777777" w:rsidR="0049558B" w:rsidRDefault="0049558B" w:rsidP="00381A24">
            <w:pPr>
              <w:pStyle w:val="ACK-ChoreographyHeader"/>
            </w:pPr>
            <w:r w:rsidRPr="00121095">
              <w:t>RDY^Znn^RDY_K15</w:t>
            </w:r>
          </w:p>
        </w:tc>
      </w:tr>
      <w:tr w:rsidR="0049558B" w14:paraId="704343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EB01AC"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FABF42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C37A9B" w14:textId="77777777" w:rsidR="0049558B" w:rsidRDefault="0049558B" w:rsidP="00381A24">
            <w:pPr>
              <w:pStyle w:val="ACK-ChoreographyBody"/>
            </w:pPr>
            <w:r>
              <w:t>Field value: Enhanced mode</w:t>
            </w:r>
          </w:p>
        </w:tc>
      </w:tr>
      <w:tr w:rsidR="0049558B" w14:paraId="2BD8CA0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F7CCD7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1E3E19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E524C00"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63A764A" w14:textId="77777777" w:rsidR="0049558B" w:rsidRDefault="0049558B" w:rsidP="00381A24">
            <w:pPr>
              <w:pStyle w:val="ACK-ChoreographyBody"/>
            </w:pPr>
            <w:r>
              <w:t>AL, SU, ER</w:t>
            </w:r>
          </w:p>
        </w:tc>
      </w:tr>
      <w:tr w:rsidR="0049558B" w14:paraId="5676BB2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CA4907"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960620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9D107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18C827D" w14:textId="77777777" w:rsidR="0049558B" w:rsidRDefault="0049558B" w:rsidP="00381A24">
            <w:pPr>
              <w:pStyle w:val="ACK-ChoreographyBody"/>
            </w:pPr>
            <w:r>
              <w:t>AL</w:t>
            </w:r>
          </w:p>
        </w:tc>
      </w:tr>
      <w:tr w:rsidR="0049558B" w14:paraId="7BFEC8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3F73E95"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F28AB6D"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455182"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C54CB0F" w14:textId="77777777" w:rsidR="0049558B" w:rsidRDefault="0049558B" w:rsidP="00381A24">
            <w:pPr>
              <w:pStyle w:val="ACK-ChoreographyBody"/>
            </w:pPr>
            <w:proofErr w:type="spellStart"/>
            <w:r>
              <w:rPr>
                <w:szCs w:val="16"/>
              </w:rPr>
              <w:t>ACK^Znn^ACK</w:t>
            </w:r>
            <w:proofErr w:type="spellEnd"/>
          </w:p>
        </w:tc>
      </w:tr>
      <w:tr w:rsidR="0049558B" w14:paraId="4FE9988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8581C19"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3AE65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9A369C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1EC146" w14:textId="77777777" w:rsidR="0049558B" w:rsidRDefault="0049558B" w:rsidP="00381A24">
            <w:pPr>
              <w:pStyle w:val="ACK-ChoreographyBody"/>
            </w:pPr>
            <w:r>
              <w:t>-</w:t>
            </w:r>
          </w:p>
        </w:tc>
      </w:tr>
    </w:tbl>
    <w:p w14:paraId="4F8D8E38" w14:textId="77777777"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3FF74FB" w14:textId="77777777" w:rsidTr="005E5417">
        <w:trPr>
          <w:cantSplit/>
          <w:tblHeader/>
        </w:trPr>
        <w:tc>
          <w:tcPr>
            <w:tcW w:w="8640" w:type="dxa"/>
            <w:tcBorders>
              <w:top w:val="double" w:sz="4" w:space="0" w:color="auto"/>
              <w:bottom w:val="single" w:sz="4" w:space="0" w:color="auto"/>
            </w:tcBorders>
            <w:shd w:val="pct10" w:color="auto" w:fill="FFFFFF"/>
          </w:tcPr>
          <w:p w14:paraId="0495DB01" w14:textId="77777777"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14:paraId="3DBC9AF8" w14:textId="77777777" w:rsidTr="005E5417">
        <w:trPr>
          <w:cantSplit/>
        </w:trPr>
        <w:tc>
          <w:tcPr>
            <w:tcW w:w="8640" w:type="dxa"/>
            <w:tcBorders>
              <w:top w:val="single" w:sz="4" w:space="0" w:color="auto"/>
              <w:bottom w:val="single" w:sz="4" w:space="0" w:color="auto"/>
            </w:tcBorders>
            <w:shd w:val="clear" w:color="auto" w:fill="FFFFFF"/>
          </w:tcPr>
          <w:p w14:paraId="7A377CD3" w14:textId="77777777" w:rsidR="00E921A2" w:rsidRPr="00121095" w:rsidRDefault="00E921A2">
            <w:pPr>
              <w:pStyle w:val="QryTableDisplayLine"/>
              <w:jc w:val="both"/>
              <w:rPr>
                <w:lang w:val="en-US"/>
              </w:rPr>
            </w:pPr>
            <w:r w:rsidRPr="00121095">
              <w:rPr>
                <w:lang w:val="en-US"/>
              </w:rPr>
              <w:t xml:space="preserve">DSP|||        GENERAL HOSPITAL – PHARMACY DEPARTMENT          </w:t>
            </w:r>
            <w:proofErr w:type="spellStart"/>
            <w:r w:rsidRPr="00121095">
              <w:rPr>
                <w:lang w:val="en-US"/>
              </w:rPr>
              <w:t>DATE:mm-dd-yy</w:t>
            </w:r>
            <w:proofErr w:type="spellEnd"/>
          </w:p>
        </w:tc>
      </w:tr>
      <w:tr w:rsidR="00E921A2" w:rsidRPr="00E921A2" w14:paraId="073290E0" w14:textId="77777777" w:rsidTr="005E5417">
        <w:trPr>
          <w:cantSplit/>
        </w:trPr>
        <w:tc>
          <w:tcPr>
            <w:tcW w:w="8640" w:type="dxa"/>
            <w:tcBorders>
              <w:top w:val="single" w:sz="4" w:space="0" w:color="auto"/>
              <w:bottom w:val="single" w:sz="4" w:space="0" w:color="auto"/>
            </w:tcBorders>
            <w:shd w:val="clear" w:color="auto" w:fill="FFFFFF"/>
          </w:tcPr>
          <w:p w14:paraId="079200BA" w14:textId="77777777" w:rsidR="00E921A2" w:rsidRPr="00121095" w:rsidRDefault="00E921A2">
            <w:pPr>
              <w:pStyle w:val="QryTableDisplayLine"/>
              <w:jc w:val="both"/>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14:paraId="4713DE77" w14:textId="77777777" w:rsidTr="005E5417">
        <w:trPr>
          <w:cantSplit/>
        </w:trPr>
        <w:tc>
          <w:tcPr>
            <w:tcW w:w="8640" w:type="dxa"/>
            <w:tcBorders>
              <w:top w:val="single" w:sz="4" w:space="0" w:color="auto"/>
              <w:bottom w:val="single" w:sz="4" w:space="0" w:color="auto"/>
            </w:tcBorders>
            <w:shd w:val="clear" w:color="auto" w:fill="FFFFFF"/>
          </w:tcPr>
          <w:p w14:paraId="39ECA8C8" w14:textId="77777777"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14:paraId="210FC9CC" w14:textId="77777777" w:rsidTr="005E5417">
        <w:trPr>
          <w:cantSplit/>
        </w:trPr>
        <w:tc>
          <w:tcPr>
            <w:tcW w:w="8640" w:type="dxa"/>
            <w:tcBorders>
              <w:top w:val="single" w:sz="4" w:space="0" w:color="auto"/>
              <w:bottom w:val="single" w:sz="4" w:space="0" w:color="auto"/>
            </w:tcBorders>
            <w:shd w:val="clear" w:color="auto" w:fill="FFFFFF"/>
          </w:tcPr>
          <w:p w14:paraId="604A64F4" w14:textId="77777777" w:rsidR="00E921A2" w:rsidRPr="00121095" w:rsidRDefault="00E921A2">
            <w:pPr>
              <w:pStyle w:val="QryTableDisplayLine"/>
              <w:jc w:val="both"/>
              <w:rPr>
                <w:lang w:val="en-US"/>
              </w:rPr>
            </w:pPr>
            <w:r w:rsidRPr="00121095">
              <w:rPr>
                <w:lang w:val="en-US"/>
              </w:rPr>
              <w:t xml:space="preserve">DSP|||XXXXX       </w:t>
            </w:r>
            <w:proofErr w:type="spellStart"/>
            <w:r w:rsidRPr="00121095">
              <w:rPr>
                <w:lang w:val="en-US"/>
              </w:rPr>
              <w:t>XXXXXx</w:t>
            </w:r>
            <w:proofErr w:type="spellEnd"/>
            <w:r w:rsidRPr="00121095">
              <w:rPr>
                <w:lang w:val="en-US"/>
              </w:rPr>
              <w:t>, XXXXX       XXXXXXXXXXXXXXXX           mm/dd/</w:t>
            </w:r>
            <w:proofErr w:type="spellStart"/>
            <w:r w:rsidRPr="00121095">
              <w:rPr>
                <w:lang w:val="en-US"/>
              </w:rPr>
              <w:t>ccyy</w:t>
            </w:r>
            <w:proofErr w:type="spellEnd"/>
          </w:p>
        </w:tc>
      </w:tr>
      <w:tr w:rsidR="00E921A2" w:rsidRPr="00E921A2" w14:paraId="7B1F5FEF" w14:textId="77777777" w:rsidTr="005E5417">
        <w:trPr>
          <w:cantSplit/>
        </w:trPr>
        <w:tc>
          <w:tcPr>
            <w:tcW w:w="8640" w:type="dxa"/>
            <w:tcBorders>
              <w:top w:val="single" w:sz="4" w:space="0" w:color="auto"/>
              <w:bottom w:val="single" w:sz="4" w:space="0" w:color="auto"/>
            </w:tcBorders>
            <w:shd w:val="clear" w:color="auto" w:fill="FFFFFF"/>
          </w:tcPr>
          <w:p w14:paraId="75BD52D3" w14:textId="77777777" w:rsidR="00E921A2" w:rsidRPr="00121095" w:rsidRDefault="00E921A2">
            <w:pPr>
              <w:pStyle w:val="QryTableDisplayLine"/>
              <w:jc w:val="both"/>
              <w:rPr>
                <w:lang w:val="en-US"/>
              </w:rPr>
            </w:pPr>
            <w:r w:rsidRPr="00121095">
              <w:rPr>
                <w:lang w:val="en-US"/>
              </w:rPr>
              <w:t>...</w:t>
            </w:r>
          </w:p>
        </w:tc>
      </w:tr>
      <w:tr w:rsidR="00E921A2" w:rsidRPr="00E921A2" w14:paraId="719156E8" w14:textId="77777777" w:rsidTr="005E5417">
        <w:trPr>
          <w:cantSplit/>
        </w:trPr>
        <w:tc>
          <w:tcPr>
            <w:tcW w:w="8640" w:type="dxa"/>
            <w:tcBorders>
              <w:top w:val="single" w:sz="4" w:space="0" w:color="auto"/>
              <w:bottom w:val="double" w:sz="4" w:space="0" w:color="auto"/>
            </w:tcBorders>
            <w:shd w:val="clear" w:color="auto" w:fill="FFFFFF"/>
          </w:tcPr>
          <w:p w14:paraId="7DB05A9E" w14:textId="77777777" w:rsidR="00E921A2" w:rsidRPr="00121095" w:rsidRDefault="00E921A2">
            <w:pPr>
              <w:pStyle w:val="QryTableDisplayLine"/>
              <w:jc w:val="both"/>
              <w:rPr>
                <w:lang w:val="en-US"/>
              </w:rPr>
            </w:pPr>
            <w:r w:rsidRPr="00121095">
              <w:rPr>
                <w:lang w:val="en-US"/>
              </w:rPr>
              <w:t>DSP|||       &lt;&lt; END OF REPORT &gt;&gt;</w:t>
            </w:r>
          </w:p>
        </w:tc>
      </w:tr>
    </w:tbl>
    <w:p w14:paraId="6FBFF7B1" w14:textId="77777777" w:rsidR="00E921A2" w:rsidRPr="00121095" w:rsidRDefault="00E921A2">
      <w:pPr>
        <w:pStyle w:val="Heading4"/>
      </w:pPr>
      <w:bookmarkStart w:id="173" w:name="_Ref487528885"/>
      <w:bookmarkStart w:id="174" w:name="_Toc495483532"/>
      <w:bookmarkStart w:id="175" w:name="_Toc24273753"/>
      <w:r w:rsidRPr="00121095">
        <w:t>QPD input parameter specification</w:t>
      </w:r>
      <w:bookmarkEnd w:id="173"/>
      <w:bookmarkEnd w:id="174"/>
      <w:bookmarkEnd w:id="175"/>
      <w:r w:rsidR="00BF2FE6" w:rsidRPr="00121095">
        <w:fldChar w:fldCharType="begin"/>
      </w:r>
      <w:r w:rsidRPr="00121095">
        <w:instrText xml:space="preserve"> XE "QPD input parameter specification" </w:instrText>
      </w:r>
      <w:r w:rsidR="00BF2FE6" w:rsidRPr="00121095">
        <w:fldChar w:fldCharType="end"/>
      </w:r>
    </w:p>
    <w:p w14:paraId="328E336B" w14:textId="77777777"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14:paraId="14575BED" w14:textId="0CCABDA7"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C244BF" w:rsidRPr="00C244BF">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C244BF" w:rsidRPr="00C244BF">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14:paraId="766E5495" w14:textId="77777777" w:rsidR="00E921A2" w:rsidRPr="00121095" w:rsidRDefault="00E921A2">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3D4935A9" w14:textId="77777777" w:rsidTr="00E50DB9">
        <w:trPr>
          <w:cantSplit/>
          <w:tblHeader/>
        </w:trPr>
        <w:tc>
          <w:tcPr>
            <w:tcW w:w="648" w:type="dxa"/>
            <w:tcBorders>
              <w:top w:val="double" w:sz="4" w:space="0" w:color="auto"/>
              <w:bottom w:val="single" w:sz="4" w:space="0" w:color="auto"/>
            </w:tcBorders>
            <w:shd w:val="clear" w:color="auto" w:fill="FFFFFF"/>
          </w:tcPr>
          <w:p w14:paraId="01AFCEE5" w14:textId="77777777"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50A0D6EC"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561EA43" w14:textId="77777777" w:rsidR="00E921A2" w:rsidRPr="00121095" w:rsidRDefault="00E921A2">
            <w:pPr>
              <w:pStyle w:val="QryTableInputHeader"/>
              <w:rPr>
                <w:lang w:val="en-US"/>
              </w:rPr>
            </w:pPr>
            <w:r w:rsidRPr="00121095">
              <w:rPr>
                <w:lang w:val="en-US"/>
              </w:rPr>
              <w:t>Key/</w:t>
            </w:r>
          </w:p>
          <w:p w14:paraId="5864E49B"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A2E71A"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1888D4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EA1163D"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4DF1182" w14:textId="77777777" w:rsidR="00E921A2" w:rsidRPr="00121095" w:rsidRDefault="00E921A2">
            <w:pPr>
              <w:pStyle w:val="QryTableInputHeader"/>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7CAF58B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DEADF3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682E5B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6B3DDD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D51A58A"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048A0AF" w14:textId="77777777" w:rsidR="00E921A2" w:rsidRPr="00121095" w:rsidRDefault="00E921A2">
            <w:pPr>
              <w:pStyle w:val="QryTableInputHeader"/>
              <w:rPr>
                <w:b w:val="0"/>
                <w:lang w:val="en-US"/>
              </w:rPr>
            </w:pPr>
            <w:r w:rsidRPr="00121095">
              <w:rPr>
                <w:lang w:val="en-US"/>
              </w:rPr>
              <w:t>Element Name</w:t>
            </w:r>
          </w:p>
        </w:tc>
      </w:tr>
      <w:tr w:rsidR="005E5417" w:rsidRPr="00E921A2" w14:paraId="25C4B5CF" w14:textId="77777777" w:rsidTr="00E50DB9">
        <w:trPr>
          <w:cantSplit/>
          <w:tblHeader/>
        </w:trPr>
        <w:tc>
          <w:tcPr>
            <w:tcW w:w="648" w:type="dxa"/>
            <w:tcBorders>
              <w:top w:val="single" w:sz="4" w:space="0" w:color="auto"/>
              <w:bottom w:val="double" w:sz="4" w:space="0" w:color="auto"/>
            </w:tcBorders>
            <w:shd w:val="clear" w:color="auto" w:fill="FFFFFF"/>
          </w:tcPr>
          <w:p w14:paraId="3C9C774D"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599995D2" w14:textId="77777777"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14:paraId="741572C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5E02B4E"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3EA3D6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C42922D"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0EEA88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EC5321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E207D45"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F7287C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57CF8A4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FF7927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67BBAC0F" w14:textId="77777777" w:rsidR="00E921A2" w:rsidRPr="00121095" w:rsidRDefault="00E921A2">
            <w:pPr>
              <w:pStyle w:val="QryTableInput"/>
            </w:pPr>
          </w:p>
        </w:tc>
      </w:tr>
    </w:tbl>
    <w:p w14:paraId="067F916E" w14:textId="77777777" w:rsidR="00E921A2" w:rsidRPr="00121095" w:rsidRDefault="00E921A2">
      <w:pPr>
        <w:pStyle w:val="NormalIndented"/>
      </w:pPr>
      <w:r w:rsidRPr="00121095">
        <w:t xml:space="preserve">The following is a description of the attributes of the above table.   </w:t>
      </w:r>
    </w:p>
    <w:p w14:paraId="66FAEA85" w14:textId="77777777"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14:paraId="4303EE0C" w14:textId="77777777"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w:t>
      </w:r>
      <w:proofErr w:type="spellStart"/>
      <w:r w:rsidRPr="00121095">
        <w:t>MedicationDispensed</w:t>
      </w:r>
      <w:proofErr w:type="spellEnd"/>
      <w:r w:rsidRPr="00121095">
        <w:t xml:space="preserve">.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14:paraId="08D01442" w14:textId="77777777"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14:paraId="31A5EFE9" w14:textId="77777777" w:rsidR="00E921A2" w:rsidRPr="00121095" w:rsidRDefault="00E921A2">
      <w:pPr>
        <w:pStyle w:val="NormalIndented"/>
      </w:pPr>
      <w:r w:rsidRPr="00121095">
        <w:rPr>
          <w:b/>
        </w:rPr>
        <w:t>Key/Search</w:t>
      </w:r>
      <w:r w:rsidRPr="00121095">
        <w:t xml:space="preserve">: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w:t>
      </w:r>
      <w:r w:rsidRPr="00121095">
        <w:lastRenderedPageBreak/>
        <w:t>requires the Server to perform a linear scan of the data base.)  If this column is left blank, the field may not be searched.</w:t>
      </w:r>
    </w:p>
    <w:p w14:paraId="45F17F82" w14:textId="77777777"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14:paraId="5CB56B1A" w14:textId="77777777" w:rsidR="00E921A2" w:rsidRPr="00121095" w:rsidRDefault="00E921A2">
      <w:pPr>
        <w:pStyle w:val="NormalIndented"/>
      </w:pPr>
      <w:r w:rsidRPr="00121095">
        <w:rPr>
          <w:b/>
        </w:rPr>
        <w:t>Len</w:t>
      </w:r>
      <w:r w:rsidRPr="00121095">
        <w:t>:  the maximum field length that will be transmitted by the source.</w:t>
      </w:r>
    </w:p>
    <w:p w14:paraId="36DAAC39" w14:textId="77777777"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14:paraId="7E0DD022" w14:textId="77777777" w:rsidR="00E921A2" w:rsidRPr="00121095" w:rsidRDefault="00E921A2">
      <w:pPr>
        <w:pStyle w:val="NormalIndented"/>
      </w:pPr>
      <w:proofErr w:type="spellStart"/>
      <w:r w:rsidRPr="00121095">
        <w:rPr>
          <w:b/>
        </w:rPr>
        <w:t>Opt</w:t>
      </w:r>
      <w:proofErr w:type="spellEnd"/>
      <w:r w:rsidRPr="00121095">
        <w:t>:  defines whether the field is required ('R'), optional ('O'), conditionally required ('C'), or required for backward compatibility ('B').</w:t>
      </w:r>
    </w:p>
    <w:p w14:paraId="72F6A8DA" w14:textId="77777777" w:rsidR="00E921A2" w:rsidRPr="00121095" w:rsidRDefault="00E921A2">
      <w:pPr>
        <w:pStyle w:val="NormalIndented"/>
      </w:pPr>
      <w:r w:rsidRPr="00121095">
        <w:rPr>
          <w:b/>
        </w:rPr>
        <w:t>Rep</w:t>
      </w:r>
      <w:r w:rsidRPr="00121095">
        <w:t>:  valued as 'Y' if the field may repeat (i.e., be multiply valued).</w:t>
      </w:r>
    </w:p>
    <w:p w14:paraId="7BB8A0D0" w14:textId="77777777"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14:paraId="74FE41DF" w14:textId="77777777" w:rsidR="00E921A2" w:rsidRPr="00121095" w:rsidRDefault="00E921A2">
      <w:pPr>
        <w:pStyle w:val="Note"/>
      </w:pPr>
      <w:r w:rsidRPr="00121095">
        <w:rPr>
          <w:b/>
        </w:rPr>
        <w:t>Note:</w:t>
      </w:r>
      <w:r w:rsidRPr="00121095">
        <w:t xml:space="preserve">  These are defined by </w:t>
      </w:r>
      <w:hyperlink r:id="rId13" w:anchor="HL70209" w:history="1">
        <w:r w:rsidRPr="00121095">
          <w:rPr>
            <w:rStyle w:val="ReferenceHL7Table"/>
          </w:rPr>
          <w:t>HL7 Table 0209 – Relatio</w:t>
        </w:r>
        <w:bookmarkStart w:id="176" w:name="_Hlt490871589"/>
        <w:r w:rsidRPr="00121095">
          <w:rPr>
            <w:rStyle w:val="ReferenceHL7Table"/>
          </w:rPr>
          <w:t>n</w:t>
        </w:r>
        <w:bookmarkEnd w:id="176"/>
        <w:r w:rsidRPr="00121095">
          <w:rPr>
            <w:rStyle w:val="ReferenceHL7Table"/>
          </w:rPr>
          <w:t>al Operator</w:t>
        </w:r>
      </w:hyperlink>
      <w:r w:rsidRPr="00121095">
        <w:t>, a component of the QSC data type</w:t>
      </w:r>
    </w:p>
    <w:p w14:paraId="59320105" w14:textId="77777777" w:rsidR="00E921A2" w:rsidRPr="00121095" w:rsidRDefault="00E921A2">
      <w:pPr>
        <w:pStyle w:val="NormalIndented"/>
      </w:pPr>
      <w:r w:rsidRPr="00121095">
        <w:rPr>
          <w:b/>
        </w:rPr>
        <w:t>TBL</w:t>
      </w:r>
      <w:r w:rsidRPr="00121095">
        <w:t>:  identifies the HL7 table from which the values are derived.</w:t>
      </w:r>
    </w:p>
    <w:p w14:paraId="6E5E0424" w14:textId="77777777"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14:paraId="27D1C56D" w14:textId="77777777"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14:paraId="358FB340" w14:textId="77777777"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14:paraId="64DC711E" w14:textId="77777777" w:rsidR="00E921A2" w:rsidRPr="00121095" w:rsidRDefault="00E921A2">
      <w:pPr>
        <w:pStyle w:val="Heading4"/>
      </w:pPr>
      <w:bookmarkStart w:id="177" w:name="_Ref487528792"/>
      <w:bookmarkStart w:id="178" w:name="_Toc495483533"/>
      <w:bookmarkStart w:id="179" w:name="_Toc24273754"/>
      <w:r w:rsidRPr="00121095">
        <w:t>QPD input parameter field description and commentary</w:t>
      </w:r>
      <w:bookmarkEnd w:id="177"/>
      <w:bookmarkEnd w:id="178"/>
      <w:bookmarkEnd w:id="179"/>
      <w:r w:rsidR="00BF2FE6" w:rsidRPr="00121095">
        <w:fldChar w:fldCharType="begin"/>
      </w:r>
      <w:r w:rsidRPr="00121095">
        <w:instrText xml:space="preserve"> XE "QPD input parameter field description and commentary" </w:instrText>
      </w:r>
      <w:r w:rsidR="00BF2FE6" w:rsidRPr="00121095">
        <w:fldChar w:fldCharType="end"/>
      </w:r>
    </w:p>
    <w:p w14:paraId="77EC880D"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14:paraId="2856A434" w14:textId="77777777" w:rsidTr="00E50DB9">
        <w:trPr>
          <w:tblHeader/>
        </w:trPr>
        <w:tc>
          <w:tcPr>
            <w:tcW w:w="1584" w:type="dxa"/>
            <w:tcBorders>
              <w:top w:val="double" w:sz="4" w:space="0" w:color="auto"/>
              <w:bottom w:val="single" w:sz="4" w:space="0" w:color="auto"/>
            </w:tcBorders>
            <w:shd w:val="pct10" w:color="auto" w:fill="FFFFFF"/>
          </w:tcPr>
          <w:p w14:paraId="482C5A1A" w14:textId="77777777" w:rsidR="00E921A2" w:rsidRPr="00121095" w:rsidRDefault="00E921A2">
            <w:pPr>
              <w:pStyle w:val="QryTableInputParamHeader"/>
              <w:keepNext/>
              <w:keepLines/>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1008" w:type="dxa"/>
            <w:tcBorders>
              <w:top w:val="double" w:sz="4" w:space="0" w:color="auto"/>
              <w:bottom w:val="single" w:sz="4" w:space="0" w:color="auto"/>
            </w:tcBorders>
            <w:shd w:val="pct10" w:color="auto" w:fill="FFFFFF"/>
          </w:tcPr>
          <w:p w14:paraId="68896931"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A955D28"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F23B7FF"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EACABD1" w14:textId="77777777" w:rsidTr="00E50DB9">
        <w:tc>
          <w:tcPr>
            <w:tcW w:w="1584" w:type="dxa"/>
            <w:tcBorders>
              <w:top w:val="single" w:sz="4" w:space="0" w:color="auto"/>
              <w:bottom w:val="single" w:sz="4" w:space="0" w:color="auto"/>
            </w:tcBorders>
            <w:shd w:val="clear" w:color="auto" w:fill="FFFFFF"/>
          </w:tcPr>
          <w:p w14:paraId="1EE62E51" w14:textId="77777777" w:rsidR="00E921A2" w:rsidRPr="00121095" w:rsidRDefault="00E921A2">
            <w:pPr>
              <w:pStyle w:val="QryTableInputParam"/>
              <w:keepNext/>
              <w:keepLines/>
              <w:rPr>
                <w:lang w:val="en-US"/>
              </w:rPr>
            </w:pPr>
            <w:proofErr w:type="spellStart"/>
            <w:r w:rsidRPr="00121095">
              <w:rPr>
                <w:lang w:val="en-US"/>
              </w:rPr>
              <w:t>MessageQueryName</w:t>
            </w:r>
            <w:proofErr w:type="spellEnd"/>
          </w:p>
        </w:tc>
        <w:tc>
          <w:tcPr>
            <w:tcW w:w="1008" w:type="dxa"/>
            <w:tcBorders>
              <w:top w:val="single" w:sz="4" w:space="0" w:color="auto"/>
              <w:bottom w:val="single" w:sz="4" w:space="0" w:color="auto"/>
            </w:tcBorders>
            <w:shd w:val="clear" w:color="auto" w:fill="FFFFFF"/>
          </w:tcPr>
          <w:p w14:paraId="7F8BA194"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2AC2A7E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8AFE339"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13546A16" w14:textId="77777777" w:rsidTr="00E50DB9">
        <w:tc>
          <w:tcPr>
            <w:tcW w:w="1584" w:type="dxa"/>
            <w:tcBorders>
              <w:top w:val="single" w:sz="4" w:space="0" w:color="auto"/>
              <w:bottom w:val="single" w:sz="4" w:space="0" w:color="auto"/>
            </w:tcBorders>
            <w:shd w:val="clear" w:color="auto" w:fill="FFFFFF"/>
          </w:tcPr>
          <w:p w14:paraId="21484DEA" w14:textId="77777777" w:rsidR="00E921A2" w:rsidRPr="00121095" w:rsidRDefault="00E921A2">
            <w:pPr>
              <w:pStyle w:val="QryTableInputParam"/>
              <w:keepNext/>
              <w:keepLines/>
              <w:rPr>
                <w:lang w:val="en-US"/>
              </w:rPr>
            </w:pPr>
            <w:proofErr w:type="spellStart"/>
            <w:r w:rsidRPr="00121095">
              <w:rPr>
                <w:lang w:val="en-US"/>
              </w:rPr>
              <w:t>QueryTag</w:t>
            </w:r>
            <w:proofErr w:type="spellEnd"/>
          </w:p>
        </w:tc>
        <w:tc>
          <w:tcPr>
            <w:tcW w:w="1008" w:type="dxa"/>
            <w:tcBorders>
              <w:top w:val="single" w:sz="4" w:space="0" w:color="auto"/>
              <w:bottom w:val="single" w:sz="4" w:space="0" w:color="auto"/>
            </w:tcBorders>
            <w:shd w:val="clear" w:color="auto" w:fill="FFFFFF"/>
          </w:tcPr>
          <w:p w14:paraId="6DE1CD71"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0A93542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110FA05"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255F8281" w14:textId="77777777" w:rsidTr="00E50DB9">
        <w:tc>
          <w:tcPr>
            <w:tcW w:w="1584" w:type="dxa"/>
            <w:tcBorders>
              <w:top w:val="single" w:sz="4" w:space="0" w:color="auto"/>
              <w:bottom w:val="double" w:sz="4" w:space="0" w:color="auto"/>
            </w:tcBorders>
            <w:shd w:val="clear" w:color="auto" w:fill="FFFFFF"/>
          </w:tcPr>
          <w:p w14:paraId="2876806C" w14:textId="77777777" w:rsidR="00E921A2" w:rsidRPr="00121095" w:rsidRDefault="00E921A2">
            <w:pPr>
              <w:pStyle w:val="QryTableInputParam"/>
              <w:keepNext/>
              <w:keepLines/>
              <w:rPr>
                <w:lang w:val="en-US"/>
              </w:rPr>
            </w:pPr>
            <w:proofErr w:type="spellStart"/>
            <w:r w:rsidRPr="00121095">
              <w:rPr>
                <w:lang w:val="en-US"/>
              </w:rPr>
              <w:t>InputItem</w:t>
            </w:r>
            <w:proofErr w:type="spellEnd"/>
            <w:r w:rsidRPr="00121095">
              <w:rPr>
                <w:lang w:val="en-US"/>
              </w:rPr>
              <w:t>...</w:t>
            </w:r>
          </w:p>
        </w:tc>
        <w:tc>
          <w:tcPr>
            <w:tcW w:w="1008" w:type="dxa"/>
            <w:tcBorders>
              <w:top w:val="single" w:sz="4" w:space="0" w:color="auto"/>
              <w:bottom w:val="double" w:sz="4" w:space="0" w:color="auto"/>
            </w:tcBorders>
            <w:shd w:val="clear" w:color="auto" w:fill="FFFFFF"/>
          </w:tcPr>
          <w:p w14:paraId="65296C13"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012401A1" w14:textId="77777777"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14:paraId="5D5F201B" w14:textId="77777777" w:rsidR="00E921A2" w:rsidRPr="00121095" w:rsidRDefault="00E921A2">
            <w:pPr>
              <w:pStyle w:val="QryTableInputParam"/>
              <w:keepNext/>
              <w:keepLines/>
              <w:rPr>
                <w:lang w:val="en-US"/>
              </w:rPr>
            </w:pPr>
          </w:p>
        </w:tc>
      </w:tr>
    </w:tbl>
    <w:p w14:paraId="5C1E53DF" w14:textId="77777777" w:rsidR="00E921A2" w:rsidRPr="00121095" w:rsidRDefault="00E921A2">
      <w:pPr>
        <w:pStyle w:val="NormalIndented"/>
      </w:pPr>
      <w:r w:rsidRPr="00121095">
        <w:rPr>
          <w:b/>
        </w:rPr>
        <w:t>Input Parameter</w:t>
      </w:r>
      <w:r w:rsidRPr="00121095">
        <w:t>: The name of the field whose value is being transmitted.</w:t>
      </w:r>
    </w:p>
    <w:p w14:paraId="12847705" w14:textId="77777777"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14:paraId="7ED6A898" w14:textId="77777777" w:rsidR="00E921A2" w:rsidRPr="00121095" w:rsidRDefault="00E921A2">
      <w:pPr>
        <w:pStyle w:val="NormalIndented"/>
      </w:pPr>
      <w:r w:rsidRPr="00121095">
        <w:rPr>
          <w:b/>
        </w:rPr>
        <w:t>DT</w:t>
      </w:r>
      <w:r w:rsidRPr="00121095">
        <w:t>:  The data type of the parameter or component.</w:t>
      </w:r>
    </w:p>
    <w:p w14:paraId="0C0ECEC0"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2F1E5539" w14:textId="77777777" w:rsidR="00E921A2" w:rsidRPr="00121095" w:rsidRDefault="00E921A2">
      <w:pPr>
        <w:pStyle w:val="Heading4"/>
      </w:pPr>
      <w:bookmarkStart w:id="180" w:name="_Ref487531706"/>
      <w:bookmarkStart w:id="181" w:name="_Toc495483534"/>
      <w:bookmarkStart w:id="182" w:name="_Toc24273755"/>
      <w:r w:rsidRPr="00121095">
        <w:t>QBE input parameter specification</w:t>
      </w:r>
      <w:bookmarkEnd w:id="180"/>
      <w:bookmarkEnd w:id="181"/>
      <w:bookmarkEnd w:id="182"/>
      <w:r w:rsidR="00BF2FE6" w:rsidRPr="00121095">
        <w:fldChar w:fldCharType="begin"/>
      </w:r>
      <w:r w:rsidRPr="00121095">
        <w:instrText xml:space="preserve"> XE "QBE input parameter specification" </w:instrText>
      </w:r>
      <w:r w:rsidR="00BF2FE6" w:rsidRPr="00121095">
        <w:fldChar w:fldCharType="end"/>
      </w:r>
    </w:p>
    <w:p w14:paraId="39B82B66" w14:textId="7B2C3E04"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C244BF" w:rsidRPr="00C244BF">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C244BF" w:rsidRPr="00C244BF">
        <w:rPr>
          <w:rStyle w:val="HyperlinkText"/>
        </w:rPr>
        <w:br/>
        <w:t>Query by example (QBP) / tabular response (RTB</w:t>
      </w:r>
      <w:r w:rsidR="00C244BF" w:rsidRPr="00121095">
        <w:t>)</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14:paraId="6965AAAA" w14:textId="77777777" w:rsidR="00E921A2" w:rsidRPr="00121095" w:rsidRDefault="00E921A2">
      <w:pPr>
        <w:keepNext/>
      </w:pPr>
      <w:r w:rsidRPr="00121095">
        <w:rPr>
          <w:b/>
        </w:rPr>
        <w:lastRenderedPageBreak/>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14:paraId="160F5499" w14:textId="77777777">
        <w:trPr>
          <w:cantSplit/>
          <w:tblHeader/>
          <w:jc w:val="center"/>
        </w:trPr>
        <w:tc>
          <w:tcPr>
            <w:tcW w:w="990" w:type="dxa"/>
            <w:tcBorders>
              <w:bottom w:val="nil"/>
            </w:tcBorders>
            <w:shd w:val="pct10" w:color="auto" w:fill="FFFFFF"/>
          </w:tcPr>
          <w:p w14:paraId="7C5127F3" w14:textId="77777777"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14:paraId="5076A092" w14:textId="77777777"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14:paraId="71FACE4A" w14:textId="77777777" w:rsidR="00E921A2" w:rsidRPr="00121095" w:rsidRDefault="00E921A2">
            <w:pPr>
              <w:pStyle w:val="QryQBEInputHeader"/>
              <w:rPr>
                <w:lang w:val="en-US"/>
              </w:rPr>
            </w:pPr>
            <w:r w:rsidRPr="00121095">
              <w:rPr>
                <w:lang w:val="en-US"/>
              </w:rPr>
              <w:t>Key/</w:t>
            </w:r>
          </w:p>
          <w:p w14:paraId="3DC8D123" w14:textId="77777777"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14:paraId="5C0C070D" w14:textId="77777777"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14:paraId="547767AC" w14:textId="77777777"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14:paraId="03D1052F" w14:textId="77777777"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14:paraId="04C08B6F" w14:textId="77777777" w:rsidR="00E921A2" w:rsidRPr="00121095" w:rsidRDefault="00E921A2">
            <w:pPr>
              <w:pStyle w:val="QryQBEInputHeader"/>
              <w:rPr>
                <w:lang w:val="en-US"/>
              </w:rPr>
            </w:pPr>
            <w:proofErr w:type="spellStart"/>
            <w:r w:rsidRPr="00121095">
              <w:rPr>
                <w:lang w:val="en-US"/>
              </w:rPr>
              <w:t>Opt</w:t>
            </w:r>
            <w:proofErr w:type="spellEnd"/>
          </w:p>
        </w:tc>
        <w:tc>
          <w:tcPr>
            <w:tcW w:w="450" w:type="dxa"/>
            <w:tcBorders>
              <w:bottom w:val="nil"/>
            </w:tcBorders>
            <w:shd w:val="pct10" w:color="auto" w:fill="FFFFFF"/>
          </w:tcPr>
          <w:p w14:paraId="69B1CD01" w14:textId="77777777"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14:paraId="65129B98" w14:textId="77777777"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14:paraId="15E7F634" w14:textId="77777777"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14:paraId="7EDCF683" w14:textId="77777777"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14:paraId="7DEA06AF" w14:textId="77777777" w:rsidR="00E921A2" w:rsidRPr="00121095" w:rsidRDefault="00E921A2">
            <w:pPr>
              <w:pStyle w:val="QryQBEInputHeader"/>
              <w:rPr>
                <w:b w:val="0"/>
                <w:lang w:val="en-US"/>
              </w:rPr>
            </w:pPr>
            <w:r w:rsidRPr="00121095">
              <w:rPr>
                <w:lang w:val="en-US"/>
              </w:rPr>
              <w:t>Element Name</w:t>
            </w:r>
          </w:p>
        </w:tc>
      </w:tr>
      <w:tr w:rsidR="00E921A2" w:rsidRPr="00E921A2" w14:paraId="2720065D" w14:textId="77777777">
        <w:trPr>
          <w:cantSplit/>
          <w:tblHeader/>
          <w:jc w:val="center"/>
        </w:trPr>
        <w:tc>
          <w:tcPr>
            <w:tcW w:w="990" w:type="dxa"/>
            <w:tcBorders>
              <w:top w:val="single" w:sz="6" w:space="0" w:color="auto"/>
              <w:bottom w:val="double" w:sz="4" w:space="0" w:color="auto"/>
            </w:tcBorders>
          </w:tcPr>
          <w:p w14:paraId="652D3025" w14:textId="77777777" w:rsidR="00E921A2" w:rsidRPr="00121095" w:rsidRDefault="00E921A2">
            <w:pPr>
              <w:pStyle w:val="QryTableInputParam"/>
              <w:rPr>
                <w:lang w:val="en-US"/>
              </w:rPr>
            </w:pPr>
          </w:p>
        </w:tc>
        <w:tc>
          <w:tcPr>
            <w:tcW w:w="1297" w:type="dxa"/>
            <w:tcBorders>
              <w:top w:val="single" w:sz="6" w:space="0" w:color="auto"/>
              <w:bottom w:val="double" w:sz="4" w:space="0" w:color="auto"/>
            </w:tcBorders>
          </w:tcPr>
          <w:p w14:paraId="119CEEFC" w14:textId="77777777" w:rsidR="00E921A2" w:rsidRPr="00121095" w:rsidRDefault="00E921A2">
            <w:pPr>
              <w:pStyle w:val="QryTableInputParam"/>
              <w:rPr>
                <w:lang w:val="en-US"/>
              </w:rPr>
            </w:pPr>
          </w:p>
        </w:tc>
        <w:tc>
          <w:tcPr>
            <w:tcW w:w="810" w:type="dxa"/>
            <w:tcBorders>
              <w:top w:val="single" w:sz="6" w:space="0" w:color="auto"/>
              <w:bottom w:val="double" w:sz="4" w:space="0" w:color="auto"/>
            </w:tcBorders>
          </w:tcPr>
          <w:p w14:paraId="4C88F078" w14:textId="77777777" w:rsidR="00E921A2" w:rsidRPr="00121095" w:rsidRDefault="00E921A2">
            <w:pPr>
              <w:pStyle w:val="QryTableInputParam"/>
              <w:rPr>
                <w:lang w:val="en-US"/>
              </w:rPr>
            </w:pPr>
          </w:p>
        </w:tc>
        <w:tc>
          <w:tcPr>
            <w:tcW w:w="322" w:type="dxa"/>
            <w:tcBorders>
              <w:top w:val="single" w:sz="6" w:space="0" w:color="auto"/>
              <w:bottom w:val="double" w:sz="4" w:space="0" w:color="auto"/>
            </w:tcBorders>
          </w:tcPr>
          <w:p w14:paraId="3C7E0AE7"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4A751B8E" w14:textId="77777777" w:rsidR="00E921A2" w:rsidRPr="00121095" w:rsidRDefault="00E921A2">
            <w:pPr>
              <w:pStyle w:val="QryTableInputParam"/>
              <w:rPr>
                <w:lang w:val="en-US"/>
              </w:rPr>
            </w:pPr>
          </w:p>
        </w:tc>
        <w:tc>
          <w:tcPr>
            <w:tcW w:w="630" w:type="dxa"/>
            <w:tcBorders>
              <w:top w:val="single" w:sz="6" w:space="0" w:color="auto"/>
              <w:bottom w:val="double" w:sz="4" w:space="0" w:color="auto"/>
            </w:tcBorders>
          </w:tcPr>
          <w:p w14:paraId="09AEF60C"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1821ED93"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68A3D141" w14:textId="77777777" w:rsidR="00E921A2" w:rsidRPr="00121095" w:rsidRDefault="00E921A2">
            <w:pPr>
              <w:pStyle w:val="QryTableInputParam"/>
              <w:rPr>
                <w:lang w:val="en-US"/>
              </w:rPr>
            </w:pPr>
          </w:p>
        </w:tc>
        <w:tc>
          <w:tcPr>
            <w:tcW w:w="720" w:type="dxa"/>
            <w:tcBorders>
              <w:top w:val="single" w:sz="6" w:space="0" w:color="auto"/>
              <w:bottom w:val="double" w:sz="4" w:space="0" w:color="auto"/>
            </w:tcBorders>
          </w:tcPr>
          <w:p w14:paraId="6F9F94EF"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58218B5C"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9EC300D"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4FC1E38" w14:textId="77777777" w:rsidR="00E921A2" w:rsidRPr="00121095" w:rsidRDefault="00E921A2">
            <w:pPr>
              <w:pStyle w:val="QryTableInputParam"/>
              <w:rPr>
                <w:lang w:val="en-US"/>
              </w:rPr>
            </w:pPr>
          </w:p>
        </w:tc>
      </w:tr>
    </w:tbl>
    <w:p w14:paraId="12A0E439" w14:textId="6FB2C1EB"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C244BF" w:rsidRPr="00C244BF">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4160084B" w14:textId="77777777" w:rsidR="00E921A2" w:rsidRPr="00121095" w:rsidRDefault="00E921A2">
      <w:pPr>
        <w:pStyle w:val="NormalIndented"/>
      </w:pPr>
      <w:r w:rsidRPr="00121095">
        <w:t>Each row of the QBE Input Parameter Specification specifies one field that may be used to transmit user parameters within the example segment(s).</w:t>
      </w:r>
    </w:p>
    <w:p w14:paraId="1C2AF7D2" w14:textId="77777777" w:rsidR="00E921A2" w:rsidRPr="00121095" w:rsidRDefault="00E921A2">
      <w:pPr>
        <w:pStyle w:val="Heading4"/>
      </w:pPr>
      <w:bookmarkStart w:id="183" w:name="_Ref487531782"/>
      <w:bookmarkStart w:id="184" w:name="_Toc495483535"/>
      <w:bookmarkStart w:id="185" w:name="_Toc24273756"/>
      <w:r w:rsidRPr="00121095">
        <w:t>QBE input parameter field description and commentary</w:t>
      </w:r>
      <w:bookmarkEnd w:id="183"/>
      <w:bookmarkEnd w:id="184"/>
      <w:bookmarkEnd w:id="185"/>
    </w:p>
    <w:p w14:paraId="3771ED36"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14:paraId="28A5F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FF62AE3" w14:textId="77777777">
        <w:tc>
          <w:tcPr>
            <w:tcW w:w="1458" w:type="dxa"/>
            <w:shd w:val="pct15" w:color="auto" w:fill="FFFFFF"/>
          </w:tcPr>
          <w:p w14:paraId="0185035E" w14:textId="77777777" w:rsidR="00E921A2" w:rsidRPr="00121095" w:rsidRDefault="00E921A2">
            <w:pPr>
              <w:pStyle w:val="QryTableInputParamHeaderQBE"/>
              <w:keepNext/>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990" w:type="dxa"/>
            <w:shd w:val="pct15" w:color="auto" w:fill="FFFFFF"/>
          </w:tcPr>
          <w:p w14:paraId="66DECEDD" w14:textId="77777777"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14:paraId="0CB2EA74" w14:textId="77777777"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14:paraId="46D90DE0" w14:textId="77777777" w:rsidR="00E921A2" w:rsidRPr="00121095" w:rsidRDefault="00E921A2">
            <w:pPr>
              <w:pStyle w:val="QryTableInputParamHeaderQBE"/>
              <w:keepNext/>
              <w:rPr>
                <w:lang w:val="en-US"/>
              </w:rPr>
            </w:pPr>
            <w:r w:rsidRPr="00121095">
              <w:rPr>
                <w:lang w:val="en-US"/>
              </w:rPr>
              <w:t>Description</w:t>
            </w:r>
          </w:p>
        </w:tc>
      </w:tr>
      <w:tr w:rsidR="00E921A2" w:rsidRPr="00E921A2" w14:paraId="034FF662" w14:textId="77777777">
        <w:tc>
          <w:tcPr>
            <w:tcW w:w="1458" w:type="dxa"/>
          </w:tcPr>
          <w:p w14:paraId="71D7F824" w14:textId="77777777" w:rsidR="00E921A2" w:rsidRPr="00121095" w:rsidRDefault="00E921A2">
            <w:pPr>
              <w:pStyle w:val="QryTableInputParamQBE"/>
              <w:rPr>
                <w:lang w:val="en-US"/>
              </w:rPr>
            </w:pPr>
          </w:p>
        </w:tc>
        <w:tc>
          <w:tcPr>
            <w:tcW w:w="990" w:type="dxa"/>
          </w:tcPr>
          <w:p w14:paraId="05576755" w14:textId="77777777" w:rsidR="00E921A2" w:rsidRPr="00121095" w:rsidRDefault="00E921A2">
            <w:pPr>
              <w:pStyle w:val="QryTableInputParamQBE"/>
              <w:rPr>
                <w:b w:val="0"/>
                <w:lang w:val="en-US"/>
              </w:rPr>
            </w:pPr>
          </w:p>
        </w:tc>
        <w:tc>
          <w:tcPr>
            <w:tcW w:w="720" w:type="dxa"/>
          </w:tcPr>
          <w:p w14:paraId="0523CAE0" w14:textId="77777777" w:rsidR="00E921A2" w:rsidRPr="00121095" w:rsidRDefault="00E921A2">
            <w:pPr>
              <w:pStyle w:val="QryTableInputParamQBE"/>
              <w:rPr>
                <w:b w:val="0"/>
                <w:lang w:val="en-US"/>
              </w:rPr>
            </w:pPr>
          </w:p>
        </w:tc>
        <w:tc>
          <w:tcPr>
            <w:tcW w:w="5670" w:type="dxa"/>
          </w:tcPr>
          <w:p w14:paraId="492AA02F" w14:textId="77777777" w:rsidR="00E921A2" w:rsidRPr="00121095" w:rsidRDefault="00E921A2">
            <w:pPr>
              <w:pStyle w:val="QryTableInputParamQBE"/>
              <w:rPr>
                <w:b w:val="0"/>
                <w:lang w:val="en-US"/>
              </w:rPr>
            </w:pPr>
          </w:p>
        </w:tc>
      </w:tr>
    </w:tbl>
    <w:p w14:paraId="2DABAFC5" w14:textId="4EE1C6F1"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C244BF" w:rsidRPr="00C244BF">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C244BF" w:rsidRPr="00C244BF">
        <w:rPr>
          <w:rStyle w:val="HyperlinkText"/>
        </w:rPr>
        <w:t>5.3.2.7</w:t>
      </w:r>
      <w:r w:rsidR="002503D5">
        <w:fldChar w:fldCharType="end"/>
      </w:r>
      <w:r w:rsidRPr="00121095">
        <w:t xml:space="preserve"> above.</w:t>
      </w:r>
    </w:p>
    <w:p w14:paraId="2E82EBD1" w14:textId="77777777" w:rsidR="00E921A2" w:rsidRPr="00121095" w:rsidRDefault="00E921A2">
      <w:pPr>
        <w:pStyle w:val="Heading4"/>
      </w:pPr>
      <w:bookmarkStart w:id="186" w:name="_Ref487531903"/>
      <w:bookmarkStart w:id="187" w:name="_Toc495483536"/>
      <w:bookmarkStart w:id="188" w:name="_Toc24273757"/>
      <w:r w:rsidRPr="00121095">
        <w:t>RCP input parameter field description and commentary</w:t>
      </w:r>
      <w:bookmarkEnd w:id="186"/>
      <w:bookmarkEnd w:id="187"/>
      <w:bookmarkEnd w:id="188"/>
      <w:r w:rsidR="00BF2FE6" w:rsidRPr="00121095">
        <w:fldChar w:fldCharType="begin"/>
      </w:r>
      <w:r w:rsidRPr="00121095">
        <w:instrText xml:space="preserve"> XE "RCP input parameter field description and commentary" </w:instrText>
      </w:r>
      <w:r w:rsidR="00BF2FE6" w:rsidRPr="00121095">
        <w:fldChar w:fldCharType="end"/>
      </w:r>
    </w:p>
    <w:p w14:paraId="6F9D73D6" w14:textId="77777777"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14:paraId="0671BA74" w14:textId="77777777" w:rsidR="00E921A2" w:rsidRPr="00121095" w:rsidRDefault="00E921A2">
      <w:pPr>
        <w:keepNext/>
      </w:pPr>
      <w:r w:rsidRPr="00121095">
        <w:rPr>
          <w:b/>
        </w:rPr>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14:paraId="68509B6C" w14:textId="77777777" w:rsidTr="008E1208">
        <w:trPr>
          <w:tblHeader/>
          <w:jc w:val="center"/>
        </w:trPr>
        <w:tc>
          <w:tcPr>
            <w:tcW w:w="1191" w:type="dxa"/>
            <w:tcBorders>
              <w:top w:val="double" w:sz="4" w:space="0" w:color="auto"/>
              <w:bottom w:val="single" w:sz="4" w:space="0" w:color="auto"/>
            </w:tcBorders>
            <w:shd w:val="clear" w:color="auto" w:fill="FFFFFF"/>
          </w:tcPr>
          <w:p w14:paraId="540AA238" w14:textId="77777777" w:rsidR="00E921A2" w:rsidRPr="00121095" w:rsidRDefault="00E921A2">
            <w:pPr>
              <w:pStyle w:val="QryTableRCPHeader"/>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1689" w:type="dxa"/>
            <w:tcBorders>
              <w:top w:val="double" w:sz="4" w:space="0" w:color="auto"/>
              <w:bottom w:val="single" w:sz="4" w:space="0" w:color="auto"/>
            </w:tcBorders>
            <w:shd w:val="clear" w:color="auto" w:fill="FFFFFF"/>
          </w:tcPr>
          <w:p w14:paraId="36FE3362"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10605C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6F196316"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BFB261F"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CF25917" w14:textId="77777777" w:rsidR="00E921A2" w:rsidRPr="00121095" w:rsidRDefault="00E921A2">
            <w:pPr>
              <w:pStyle w:val="QryTableRCPHeader"/>
              <w:rPr>
                <w:lang w:val="en-US"/>
              </w:rPr>
            </w:pPr>
            <w:r w:rsidRPr="00121095">
              <w:rPr>
                <w:lang w:val="en-US"/>
              </w:rPr>
              <w:t>Description</w:t>
            </w:r>
          </w:p>
        </w:tc>
      </w:tr>
      <w:tr w:rsidR="00E921A2" w:rsidRPr="00E921A2" w14:paraId="5194D16D" w14:textId="77777777" w:rsidTr="008E1208">
        <w:trPr>
          <w:jc w:val="center"/>
        </w:trPr>
        <w:tc>
          <w:tcPr>
            <w:tcW w:w="1191" w:type="dxa"/>
            <w:tcBorders>
              <w:top w:val="single" w:sz="4" w:space="0" w:color="auto"/>
              <w:bottom w:val="double" w:sz="4" w:space="0" w:color="auto"/>
            </w:tcBorders>
            <w:shd w:val="clear" w:color="auto" w:fill="FFFFFF"/>
          </w:tcPr>
          <w:p w14:paraId="776776CA" w14:textId="77777777"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14:paraId="57452D8D"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13F151F7"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BE23F1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19BC880"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70679A3C" w14:textId="77777777" w:rsidR="00E921A2" w:rsidRPr="00121095" w:rsidRDefault="00E921A2">
            <w:pPr>
              <w:pStyle w:val="QryTableRCP"/>
              <w:rPr>
                <w:lang w:val="en-US"/>
              </w:rPr>
            </w:pPr>
          </w:p>
        </w:tc>
      </w:tr>
    </w:tbl>
    <w:p w14:paraId="55333683" w14:textId="77777777" w:rsidR="00E921A2" w:rsidRPr="00121095" w:rsidRDefault="00E921A2">
      <w:pPr>
        <w:pStyle w:val="NormalIndented"/>
      </w:pPr>
      <w:r w:rsidRPr="00121095">
        <w:rPr>
          <w:b/>
        </w:rPr>
        <w:t>Field Seq</w:t>
      </w:r>
      <w:r w:rsidRPr="00121095">
        <w:t>: The position within the RCP segment that the field occupies.</w:t>
      </w:r>
    </w:p>
    <w:p w14:paraId="28BF195B" w14:textId="77777777" w:rsidR="00E921A2" w:rsidRPr="00121095" w:rsidRDefault="00E921A2">
      <w:pPr>
        <w:pStyle w:val="NormalIndented"/>
      </w:pPr>
      <w:r w:rsidRPr="00121095">
        <w:rPr>
          <w:b/>
        </w:rPr>
        <w:t>Name</w:t>
      </w:r>
      <w:r w:rsidRPr="00121095">
        <w:t>:  The name of the field whose value is being transmitted.</w:t>
      </w:r>
    </w:p>
    <w:p w14:paraId="463C82C3" w14:textId="77777777"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14:paraId="1A71505A" w14:textId="77777777" w:rsidR="00E921A2" w:rsidRPr="00121095" w:rsidRDefault="00E921A2">
      <w:pPr>
        <w:pStyle w:val="NormalIndented"/>
      </w:pPr>
      <w:r w:rsidRPr="00121095">
        <w:rPr>
          <w:b/>
        </w:rPr>
        <w:t>LEN</w:t>
      </w:r>
      <w:r w:rsidRPr="00121095">
        <w:t>:  The maximum length of the field.</w:t>
      </w:r>
    </w:p>
    <w:p w14:paraId="08245A8D" w14:textId="77777777" w:rsidR="00E921A2" w:rsidRPr="00121095" w:rsidRDefault="00E921A2">
      <w:pPr>
        <w:pStyle w:val="NormalIndented"/>
      </w:pPr>
      <w:r w:rsidRPr="00121095">
        <w:rPr>
          <w:b/>
        </w:rPr>
        <w:t>DT</w:t>
      </w:r>
      <w:r w:rsidRPr="00121095">
        <w:t>:  The data type of the parameter or component.</w:t>
      </w:r>
    </w:p>
    <w:p w14:paraId="75B27C21"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5B5104EF" w14:textId="77777777" w:rsidR="00E921A2" w:rsidRPr="00121095" w:rsidRDefault="00E921A2">
      <w:pPr>
        <w:pStyle w:val="Heading4"/>
      </w:pPr>
      <w:bookmarkStart w:id="189" w:name="_Ref487532056"/>
      <w:bookmarkStart w:id="190" w:name="_Toc495483537"/>
      <w:bookmarkStart w:id="191" w:name="_Toc24273758"/>
      <w:r w:rsidRPr="00121095">
        <w:t>Input specification:  virtual table</w:t>
      </w:r>
      <w:bookmarkEnd w:id="189"/>
      <w:bookmarkEnd w:id="190"/>
      <w:bookmarkEnd w:id="191"/>
      <w:r w:rsidR="00BF2FE6" w:rsidRPr="00121095">
        <w:fldChar w:fldCharType="begin"/>
      </w:r>
      <w:r w:rsidRPr="00121095">
        <w:instrText xml:space="preserve"> XE "Input specification:  virtual table" </w:instrText>
      </w:r>
      <w:r w:rsidR="00BF2FE6" w:rsidRPr="00121095">
        <w:fldChar w:fldCharType="end"/>
      </w:r>
    </w:p>
    <w:p w14:paraId="4E3723E8" w14:textId="77777777"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14:paraId="34696861" w14:textId="77777777" w:rsidR="00E921A2" w:rsidRPr="00121095" w:rsidRDefault="00E921A2">
      <w:pPr>
        <w:keepNext/>
        <w:rPr>
          <w:b/>
        </w:rPr>
      </w:pPr>
      <w:r w:rsidRPr="00121095">
        <w:rPr>
          <w:b/>
        </w:rPr>
        <w:lastRenderedPageBreak/>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43F449DB" w14:textId="77777777" w:rsidTr="005E5417">
        <w:trPr>
          <w:cantSplit/>
          <w:tblHeader/>
        </w:trPr>
        <w:tc>
          <w:tcPr>
            <w:tcW w:w="1440" w:type="dxa"/>
            <w:tcBorders>
              <w:top w:val="double" w:sz="4" w:space="0" w:color="auto"/>
              <w:bottom w:val="single" w:sz="4" w:space="0" w:color="auto"/>
            </w:tcBorders>
            <w:shd w:val="pct10" w:color="auto" w:fill="FFFFFF"/>
          </w:tcPr>
          <w:p w14:paraId="4AD616B2" w14:textId="77777777"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864" w:type="dxa"/>
            <w:tcBorders>
              <w:top w:val="double" w:sz="4" w:space="0" w:color="auto"/>
              <w:bottom w:val="single" w:sz="4" w:space="0" w:color="auto"/>
            </w:tcBorders>
            <w:shd w:val="pct10" w:color="auto" w:fill="FFFFFF"/>
          </w:tcPr>
          <w:p w14:paraId="1231931E" w14:textId="77777777" w:rsidR="00E921A2" w:rsidRPr="00121095" w:rsidRDefault="00E921A2">
            <w:pPr>
              <w:pStyle w:val="QryTableVirtualHeader"/>
              <w:rPr>
                <w:lang w:val="en-US"/>
              </w:rPr>
            </w:pPr>
            <w:r w:rsidRPr="00121095">
              <w:rPr>
                <w:lang w:val="en-US"/>
              </w:rPr>
              <w:t>Key/</w:t>
            </w:r>
          </w:p>
          <w:p w14:paraId="12E5A152"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E6A7BD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61DB1A9"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C356FF8"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9155331" w14:textId="77777777" w:rsidR="00E921A2" w:rsidRPr="00121095" w:rsidRDefault="00E921A2">
            <w:pPr>
              <w:pStyle w:val="QryTableVirtualHeader"/>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122526F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5492FE"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597FC2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2B0605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36DE2F3"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9A82DDC" w14:textId="77777777" w:rsidR="00E921A2" w:rsidRPr="00121095" w:rsidRDefault="00E921A2">
            <w:pPr>
              <w:pStyle w:val="QryTableVirtualHeader"/>
              <w:rPr>
                <w:lang w:val="en-US"/>
              </w:rPr>
            </w:pPr>
            <w:r w:rsidRPr="00121095">
              <w:rPr>
                <w:lang w:val="en-US"/>
              </w:rPr>
              <w:t>Element Name</w:t>
            </w:r>
          </w:p>
        </w:tc>
      </w:tr>
      <w:tr w:rsidR="005E5417" w:rsidRPr="00E921A2" w14:paraId="343D38E6" w14:textId="77777777" w:rsidTr="005E5417">
        <w:trPr>
          <w:cantSplit/>
        </w:trPr>
        <w:tc>
          <w:tcPr>
            <w:tcW w:w="1440" w:type="dxa"/>
            <w:tcBorders>
              <w:top w:val="single" w:sz="4" w:space="0" w:color="auto"/>
              <w:bottom w:val="double" w:sz="4" w:space="0" w:color="auto"/>
            </w:tcBorders>
            <w:shd w:val="clear" w:color="auto" w:fill="FFFFFF"/>
          </w:tcPr>
          <w:p w14:paraId="0DC236F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EC47F5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3564158"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F156F8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463C45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526F151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A89000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1E86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CC85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831907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0803C2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28FDDD0" w14:textId="77777777" w:rsidR="00E921A2" w:rsidRPr="00121095" w:rsidRDefault="00E921A2">
            <w:pPr>
              <w:pStyle w:val="QryTableVirtual"/>
              <w:rPr>
                <w:lang w:val="en-US"/>
              </w:rPr>
            </w:pPr>
          </w:p>
        </w:tc>
      </w:tr>
    </w:tbl>
    <w:p w14:paraId="2BBC9C35" w14:textId="1A07933C" w:rsidR="00E921A2" w:rsidRPr="00121095" w:rsidRDefault="00E921A2">
      <w:pPr>
        <w:pStyle w:val="NormalIndented"/>
      </w:pPr>
      <w:r w:rsidRPr="00121095">
        <w:t xml:space="preserve">The </w:t>
      </w:r>
      <w:proofErr w:type="spellStart"/>
      <w:r w:rsidRPr="00121095">
        <w:rPr>
          <w:b/>
        </w:rPr>
        <w:t>ColName</w:t>
      </w:r>
      <w:proofErr w:type="spellEnd"/>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7DC1701F" w14:textId="77777777"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14:paraId="00F7516C" w14:textId="77777777" w:rsidR="00E921A2" w:rsidRPr="00121095" w:rsidRDefault="00E921A2">
      <w:pPr>
        <w:pStyle w:val="Heading4"/>
      </w:pPr>
      <w:bookmarkStart w:id="192" w:name="_Ref487532070"/>
      <w:bookmarkStart w:id="193" w:name="_Toc495483538"/>
      <w:bookmarkStart w:id="194" w:name="_Toc24273759"/>
      <w:r w:rsidRPr="00121095">
        <w:t>Virtual table field description and commentary</w:t>
      </w:r>
      <w:bookmarkEnd w:id="192"/>
      <w:bookmarkEnd w:id="193"/>
      <w:bookmarkEnd w:id="194"/>
      <w:r w:rsidR="00BF2FE6" w:rsidRPr="00121095">
        <w:fldChar w:fldCharType="begin"/>
      </w:r>
      <w:r w:rsidRPr="00121095">
        <w:instrText xml:space="preserve"> XE "Virtual table field description and commentary" </w:instrText>
      </w:r>
      <w:r w:rsidR="00BF2FE6" w:rsidRPr="00121095">
        <w:fldChar w:fldCharType="end"/>
      </w:r>
    </w:p>
    <w:p w14:paraId="2AFB4EF6" w14:textId="77777777" w:rsidR="00E921A2" w:rsidRPr="00121095" w:rsidRDefault="00E921A2">
      <w:pPr>
        <w:pStyle w:val="NormalIndented"/>
        <w:rPr>
          <w:b/>
        </w:rPr>
      </w:pPr>
      <w:r w:rsidRPr="00121095">
        <w:t>The Virtual Table Field Description and Commentary provides a more detailed description of each of the fields listed in the Virtual Table.</w:t>
      </w:r>
    </w:p>
    <w:p w14:paraId="06110C16" w14:textId="77777777"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42E1DAB" w14:textId="77777777" w:rsidTr="005E5417">
        <w:trPr>
          <w:tblHeader/>
        </w:trPr>
        <w:tc>
          <w:tcPr>
            <w:tcW w:w="1584" w:type="dxa"/>
            <w:tcBorders>
              <w:top w:val="double" w:sz="4" w:space="0" w:color="auto"/>
              <w:bottom w:val="single" w:sz="4" w:space="0" w:color="auto"/>
            </w:tcBorders>
            <w:shd w:val="pct10" w:color="auto" w:fill="FFFFFF"/>
          </w:tcPr>
          <w:p w14:paraId="5709695E" w14:textId="77777777" w:rsidR="00E921A2" w:rsidRPr="00121095" w:rsidRDefault="00E921A2">
            <w:pPr>
              <w:pStyle w:val="QryTableInputParamHeader"/>
              <w:keepNext/>
              <w:keepLines/>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1008" w:type="dxa"/>
            <w:tcBorders>
              <w:top w:val="double" w:sz="4" w:space="0" w:color="auto"/>
              <w:bottom w:val="single" w:sz="4" w:space="0" w:color="auto"/>
            </w:tcBorders>
            <w:shd w:val="pct10" w:color="auto" w:fill="FFFFFF"/>
          </w:tcPr>
          <w:p w14:paraId="1F1C1447"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342B0C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08472A0"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198A16D" w14:textId="77777777" w:rsidTr="005E5417">
        <w:tc>
          <w:tcPr>
            <w:tcW w:w="1584" w:type="dxa"/>
            <w:tcBorders>
              <w:top w:val="single" w:sz="4" w:space="0" w:color="auto"/>
              <w:bottom w:val="double" w:sz="4" w:space="0" w:color="auto"/>
            </w:tcBorders>
            <w:shd w:val="clear" w:color="auto" w:fill="FFFFFF"/>
          </w:tcPr>
          <w:p w14:paraId="28351625" w14:textId="77777777"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14:paraId="179F538C"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5654EDFC" w14:textId="77777777"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14:paraId="133ACB5E" w14:textId="77777777" w:rsidR="00E921A2" w:rsidRPr="00121095" w:rsidRDefault="00E921A2">
            <w:pPr>
              <w:pStyle w:val="QryTableInputParam"/>
              <w:keepNext/>
              <w:keepLines/>
              <w:rPr>
                <w:lang w:val="en-US"/>
              </w:rPr>
            </w:pPr>
          </w:p>
        </w:tc>
      </w:tr>
    </w:tbl>
    <w:p w14:paraId="6775A8FD" w14:textId="77777777" w:rsidR="00E921A2" w:rsidRPr="00121095" w:rsidRDefault="00E921A2">
      <w:pPr>
        <w:pStyle w:val="NormalIndented"/>
      </w:pPr>
      <w:proofErr w:type="spellStart"/>
      <w:r w:rsidRPr="00121095">
        <w:rPr>
          <w:b/>
        </w:rPr>
        <w:t>ColName</w:t>
      </w:r>
      <w:proofErr w:type="spellEnd"/>
      <w:r w:rsidRPr="00121095">
        <w:t>:  The name used to identify the column, or field, in the complex expression.</w:t>
      </w:r>
    </w:p>
    <w:p w14:paraId="27E0DC4F" w14:textId="77777777" w:rsidR="00E921A2" w:rsidRPr="00121095" w:rsidRDefault="00E921A2">
      <w:pPr>
        <w:pStyle w:val="NormalIndented"/>
      </w:pPr>
      <w:r w:rsidRPr="00121095">
        <w:rPr>
          <w:b/>
        </w:rPr>
        <w:t>Comp. Name</w:t>
      </w:r>
      <w:r w:rsidRPr="00121095">
        <w:t xml:space="preserve">:  When the </w:t>
      </w:r>
      <w:proofErr w:type="spellStart"/>
      <w:r w:rsidRPr="00121095">
        <w:rPr>
          <w:b/>
        </w:rPr>
        <w:t>ColName</w:t>
      </w:r>
      <w:proofErr w:type="spellEnd"/>
      <w:r w:rsidRPr="00121095">
        <w:t xml:space="preserve"> is of a composite data type (e.g., XPN), this is the name of an individual component of the column.  Only those components that may be valued should be listed.</w:t>
      </w:r>
    </w:p>
    <w:p w14:paraId="787099D6" w14:textId="77777777" w:rsidR="00E921A2" w:rsidRPr="00121095" w:rsidRDefault="00E921A2">
      <w:pPr>
        <w:pStyle w:val="NormalIndented"/>
      </w:pPr>
      <w:r w:rsidRPr="00121095">
        <w:t xml:space="preserve">When specifying a field in the complex expression, both the </w:t>
      </w:r>
      <w:proofErr w:type="spellStart"/>
      <w:r w:rsidRPr="00121095">
        <w:rPr>
          <w:b/>
        </w:rPr>
        <w:t>ColName</w:t>
      </w:r>
      <w:proofErr w:type="spellEnd"/>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proofErr w:type="spellStart"/>
      <w:r w:rsidRPr="00121095">
        <w:rPr>
          <w:b/>
        </w:rPr>
        <w:t>PatientList</w:t>
      </w:r>
      <w:proofErr w:type="spellEnd"/>
      <w:r w:rsidRPr="00121095">
        <w:t xml:space="preserve"> field.</w:t>
      </w:r>
    </w:p>
    <w:p w14:paraId="12CAB077" w14:textId="77777777" w:rsidR="00E921A2" w:rsidRPr="00121095" w:rsidRDefault="00E921A2">
      <w:pPr>
        <w:pStyle w:val="NormalIndented"/>
      </w:pPr>
      <w:r w:rsidRPr="00121095">
        <w:rPr>
          <w:b/>
        </w:rPr>
        <w:t>DT</w:t>
      </w:r>
      <w:r w:rsidRPr="00121095">
        <w:t>:  The data type of the field or component.</w:t>
      </w:r>
    </w:p>
    <w:p w14:paraId="04E07351" w14:textId="77777777" w:rsidR="00E921A2" w:rsidRPr="00121095" w:rsidRDefault="00E921A2">
      <w:pPr>
        <w:pStyle w:val="NormalIndented"/>
      </w:pPr>
      <w:r w:rsidRPr="00121095">
        <w:rPr>
          <w:b/>
        </w:rPr>
        <w:t>Description</w:t>
      </w:r>
      <w:r w:rsidRPr="00121095">
        <w:t>:  A narrative description of the field or component and how it is to be used.</w:t>
      </w:r>
    </w:p>
    <w:p w14:paraId="31B492BD" w14:textId="77777777" w:rsidR="00E921A2" w:rsidRPr="00121095" w:rsidRDefault="00E921A2">
      <w:pPr>
        <w:pStyle w:val="Heading4"/>
      </w:pPr>
      <w:bookmarkStart w:id="195" w:name="_Ref487532617"/>
      <w:bookmarkStart w:id="196" w:name="_Toc495483539"/>
      <w:bookmarkStart w:id="197" w:name="_Toc24273760"/>
      <w:r w:rsidRPr="00121095">
        <w:t>Output specification for tabular response</w:t>
      </w:r>
      <w:bookmarkEnd w:id="195"/>
      <w:bookmarkEnd w:id="196"/>
      <w:bookmarkEnd w:id="197"/>
      <w:r w:rsidR="00BF2FE6" w:rsidRPr="00121095">
        <w:fldChar w:fldCharType="begin"/>
      </w:r>
      <w:r w:rsidRPr="00121095">
        <w:instrText xml:space="preserve"> XE "Output specification for tabular response" </w:instrText>
      </w:r>
      <w:r w:rsidR="00BF2FE6" w:rsidRPr="00121095">
        <w:fldChar w:fldCharType="end"/>
      </w:r>
    </w:p>
    <w:p w14:paraId="776E2BDB" w14:textId="77777777" w:rsidR="00E921A2" w:rsidRPr="00121095" w:rsidRDefault="00E921A2">
      <w:pPr>
        <w:pStyle w:val="NormalIndented"/>
      </w:pPr>
      <w:r w:rsidRPr="00121095">
        <w:t xml:space="preserve">The output specification for the tabular response consists of the Virtual Table description, i.e., the columns and rows. It has the same columns as the input specification, but the rows reflect </w:t>
      </w:r>
      <w:proofErr w:type="gramStart"/>
      <w:r w:rsidRPr="00121095">
        <w:t>all of</w:t>
      </w:r>
      <w:proofErr w:type="gramEnd"/>
      <w:r w:rsidRPr="00121095">
        <w:t xml:space="preserve"> the available rows in the table, not just those that can be filtered upon input.</w:t>
      </w:r>
    </w:p>
    <w:p w14:paraId="58957089"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1B66F6FF" w14:textId="77777777" w:rsidTr="00E50DB9">
        <w:trPr>
          <w:cantSplit/>
          <w:tblHeader/>
        </w:trPr>
        <w:tc>
          <w:tcPr>
            <w:tcW w:w="1440" w:type="dxa"/>
            <w:tcBorders>
              <w:top w:val="double" w:sz="4" w:space="0" w:color="auto"/>
              <w:bottom w:val="single" w:sz="4" w:space="0" w:color="auto"/>
            </w:tcBorders>
            <w:shd w:val="pct10" w:color="auto" w:fill="FFFFFF"/>
          </w:tcPr>
          <w:p w14:paraId="780B1AE6" w14:textId="77777777"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ID=Z99)</w:t>
            </w:r>
          </w:p>
        </w:tc>
        <w:tc>
          <w:tcPr>
            <w:tcW w:w="864" w:type="dxa"/>
            <w:tcBorders>
              <w:top w:val="double" w:sz="4" w:space="0" w:color="auto"/>
              <w:bottom w:val="single" w:sz="4" w:space="0" w:color="auto"/>
            </w:tcBorders>
            <w:shd w:val="pct10" w:color="auto" w:fill="FFFFFF"/>
          </w:tcPr>
          <w:p w14:paraId="5D13CF4E" w14:textId="77777777" w:rsidR="00E921A2" w:rsidRPr="00121095" w:rsidRDefault="00E921A2">
            <w:pPr>
              <w:pStyle w:val="QryTableVirtualHeader"/>
              <w:rPr>
                <w:lang w:val="en-US"/>
              </w:rPr>
            </w:pPr>
            <w:r w:rsidRPr="00121095">
              <w:rPr>
                <w:lang w:val="en-US"/>
              </w:rPr>
              <w:t>Key/</w:t>
            </w:r>
          </w:p>
          <w:p w14:paraId="5C04D6F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B70C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9689898"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CB2DB3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4914260" w14:textId="77777777" w:rsidR="00E921A2" w:rsidRPr="00121095" w:rsidRDefault="00E921A2">
            <w:pPr>
              <w:pStyle w:val="QryTableVirtualHeader"/>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53AC0B7B"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A4146C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44F2A6"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11D802E"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23CB2F31"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4DE3368" w14:textId="77777777" w:rsidR="00E921A2" w:rsidRPr="00121095" w:rsidRDefault="00E921A2">
            <w:pPr>
              <w:pStyle w:val="QryTableVirtualHeader"/>
              <w:rPr>
                <w:lang w:val="en-US"/>
              </w:rPr>
            </w:pPr>
            <w:r w:rsidRPr="00121095">
              <w:rPr>
                <w:lang w:val="en-US"/>
              </w:rPr>
              <w:t>Element Name</w:t>
            </w:r>
          </w:p>
        </w:tc>
      </w:tr>
      <w:tr w:rsidR="005E5417" w:rsidRPr="00E921A2" w14:paraId="4C5FBDDF" w14:textId="77777777" w:rsidTr="00E50DB9">
        <w:trPr>
          <w:cantSplit/>
        </w:trPr>
        <w:tc>
          <w:tcPr>
            <w:tcW w:w="1440" w:type="dxa"/>
            <w:tcBorders>
              <w:top w:val="single" w:sz="4" w:space="0" w:color="auto"/>
              <w:bottom w:val="double" w:sz="4" w:space="0" w:color="auto"/>
            </w:tcBorders>
            <w:shd w:val="clear" w:color="auto" w:fill="FFFFFF"/>
          </w:tcPr>
          <w:p w14:paraId="581E6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0C0A42B"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966D5B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921D45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1DC58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D450E8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D4BDA1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F983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C3326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1601C16"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F2242EB"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06E23C9" w14:textId="77777777" w:rsidR="00E921A2" w:rsidRPr="00121095" w:rsidRDefault="00E921A2">
            <w:pPr>
              <w:pStyle w:val="QryTableVirtual"/>
              <w:rPr>
                <w:lang w:val="en-US"/>
              </w:rPr>
            </w:pPr>
          </w:p>
        </w:tc>
      </w:tr>
    </w:tbl>
    <w:p w14:paraId="1003E490" w14:textId="06EC529D"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C244BF" w:rsidRPr="00C244BF">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C244BF" w:rsidRPr="00C244BF">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14:paraId="006425E8" w14:textId="77777777"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14:paraId="1D0EF499" w14:textId="77777777" w:rsidR="00E921A2" w:rsidRPr="00121095" w:rsidRDefault="00E921A2">
      <w:pPr>
        <w:pStyle w:val="Heading3"/>
      </w:pPr>
      <w:bookmarkStart w:id="198" w:name="_Toc495483540"/>
      <w:bookmarkStart w:id="199" w:name="_Toc24273761"/>
      <w:bookmarkStart w:id="200" w:name="_Toc41280973"/>
      <w:bookmarkStart w:id="201" w:name="_Toc43004335"/>
      <w:bookmarkStart w:id="202" w:name="_Ref235434625"/>
      <w:bookmarkStart w:id="203" w:name="_Ref235434641"/>
      <w:bookmarkStart w:id="204" w:name="_Toc28957696"/>
      <w:r w:rsidRPr="00121095">
        <w:lastRenderedPageBreak/>
        <w:t>Query Profile templates</w:t>
      </w:r>
      <w:bookmarkEnd w:id="198"/>
      <w:bookmarkEnd w:id="199"/>
      <w:bookmarkEnd w:id="200"/>
      <w:bookmarkEnd w:id="201"/>
      <w:bookmarkEnd w:id="202"/>
      <w:bookmarkEnd w:id="203"/>
      <w:bookmarkEnd w:id="204"/>
      <w:r w:rsidR="00BF2FE6" w:rsidRPr="00121095">
        <w:fldChar w:fldCharType="begin"/>
      </w:r>
      <w:r w:rsidRPr="00121095">
        <w:instrText xml:space="preserve"> XE "Conformance statement templates" </w:instrText>
      </w:r>
      <w:r w:rsidR="00BF2FE6" w:rsidRPr="00121095">
        <w:fldChar w:fldCharType="end"/>
      </w:r>
    </w:p>
    <w:p w14:paraId="61CA57B7" w14:textId="77777777" w:rsidR="00E921A2" w:rsidRPr="00121095" w:rsidRDefault="00E921A2">
      <w:pPr>
        <w:pStyle w:val="Heading4"/>
        <w:rPr>
          <w:vanish/>
        </w:rPr>
      </w:pPr>
      <w:r w:rsidRPr="00121095">
        <w:rPr>
          <w:vanish/>
        </w:rPr>
        <w:t>hiddentext</w:t>
      </w:r>
      <w:bookmarkStart w:id="205" w:name="_Toc1829027"/>
      <w:bookmarkStart w:id="206" w:name="_Toc24273762"/>
      <w:bookmarkEnd w:id="205"/>
      <w:bookmarkEnd w:id="206"/>
    </w:p>
    <w:p w14:paraId="2A93F04F" w14:textId="77777777" w:rsidR="00E921A2" w:rsidRPr="000922E0" w:rsidRDefault="00E921A2" w:rsidP="00BF5311">
      <w:pPr>
        <w:pStyle w:val="Heading4"/>
      </w:pPr>
      <w:bookmarkStart w:id="207" w:name="_Ref487442874"/>
      <w:bookmarkStart w:id="208" w:name="_Toc495483541"/>
      <w:bookmarkStart w:id="209" w:name="_Toc24273763"/>
      <w:r w:rsidRPr="000922E0">
        <w:t>Query Profile template for query with tabular response</w:t>
      </w:r>
      <w:bookmarkEnd w:id="207"/>
      <w:bookmarkEnd w:id="208"/>
      <w:bookmarkEnd w:id="209"/>
      <w:r w:rsidR="00BF2FE6" w:rsidRPr="000922E0">
        <w:fldChar w:fldCharType="begin"/>
      </w:r>
      <w:r w:rsidRPr="000922E0">
        <w:instrText xml:space="preserve"> XE "Conformance statement</w:instrText>
      </w:r>
      <w:r w:rsidR="00F2052F">
        <w:instrText>:</w:instrText>
      </w:r>
      <w:r w:rsidRPr="000922E0">
        <w:instrText xml:space="preserve">template for query with tabular response" </w:instrText>
      </w:r>
      <w:r w:rsidR="00BF2FE6" w:rsidRPr="000922E0">
        <w:fldChar w:fldCharType="end"/>
      </w:r>
    </w:p>
    <w:p w14:paraId="0876BE99" w14:textId="77777777"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39F8272" w14:textId="77777777" w:rsidTr="005E5417">
        <w:trPr>
          <w:tblHeader/>
        </w:trPr>
        <w:tc>
          <w:tcPr>
            <w:tcW w:w="2880" w:type="dxa"/>
            <w:tcBorders>
              <w:top w:val="double" w:sz="4" w:space="0" w:color="auto"/>
              <w:bottom w:val="single" w:sz="4" w:space="0" w:color="auto"/>
            </w:tcBorders>
            <w:shd w:val="clear" w:color="auto" w:fill="FFFFFF"/>
          </w:tcPr>
          <w:p w14:paraId="4E7ABA64" w14:textId="77777777" w:rsidR="00E921A2" w:rsidRPr="00121095" w:rsidRDefault="00E921A2">
            <w:pPr>
              <w:pStyle w:val="QryTableHeader"/>
              <w:rPr>
                <w:b w:val="0"/>
                <w:lang w:val="en-US"/>
              </w:rPr>
            </w:pPr>
            <w:r w:rsidRPr="00121095">
              <w:rPr>
                <w:lang w:val="en-US"/>
              </w:rPr>
              <w:t>Query Statement ID (Query ID=</w:t>
            </w:r>
            <w:proofErr w:type="spellStart"/>
            <w:r w:rsidRPr="00121095">
              <w:rPr>
                <w:lang w:val="en-US"/>
              </w:rPr>
              <w:t>Znn</w:t>
            </w:r>
            <w:proofErr w:type="spellEnd"/>
            <w:r w:rsidRPr="00121095">
              <w:rPr>
                <w:lang w:val="en-US"/>
              </w:rPr>
              <w:t>):</w:t>
            </w:r>
          </w:p>
        </w:tc>
        <w:tc>
          <w:tcPr>
            <w:tcW w:w="4608" w:type="dxa"/>
            <w:tcBorders>
              <w:top w:val="double" w:sz="4" w:space="0" w:color="auto"/>
              <w:bottom w:val="single" w:sz="4" w:space="0" w:color="auto"/>
            </w:tcBorders>
            <w:shd w:val="clear" w:color="auto" w:fill="FFFFFF"/>
          </w:tcPr>
          <w:p w14:paraId="554D5AC1" w14:textId="77777777" w:rsidR="00E921A2" w:rsidRPr="00121095" w:rsidRDefault="00E921A2">
            <w:pPr>
              <w:pStyle w:val="QryTableID"/>
              <w:rPr>
                <w:lang w:val="en-US"/>
              </w:rPr>
            </w:pPr>
          </w:p>
        </w:tc>
      </w:tr>
      <w:tr w:rsidR="00E921A2" w:rsidRPr="00E921A2" w14:paraId="69D90FC0" w14:textId="77777777" w:rsidTr="005E5417">
        <w:tc>
          <w:tcPr>
            <w:tcW w:w="2880" w:type="dxa"/>
            <w:tcBorders>
              <w:top w:val="single" w:sz="4" w:space="0" w:color="auto"/>
              <w:bottom w:val="single" w:sz="4" w:space="0" w:color="auto"/>
            </w:tcBorders>
            <w:shd w:val="clear" w:color="auto" w:fill="FFFFFF"/>
          </w:tcPr>
          <w:p w14:paraId="695C0B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0B26C826" w14:textId="77777777" w:rsidR="00E921A2" w:rsidRPr="00121095" w:rsidRDefault="00E921A2">
            <w:pPr>
              <w:pStyle w:val="QryTableType"/>
              <w:rPr>
                <w:lang w:val="en-US"/>
              </w:rPr>
            </w:pPr>
          </w:p>
        </w:tc>
      </w:tr>
      <w:tr w:rsidR="00E921A2" w:rsidRPr="00E921A2" w14:paraId="38F914B3" w14:textId="77777777" w:rsidTr="005E5417">
        <w:tc>
          <w:tcPr>
            <w:tcW w:w="2880" w:type="dxa"/>
            <w:tcBorders>
              <w:top w:val="single" w:sz="4" w:space="0" w:color="auto"/>
              <w:bottom w:val="single" w:sz="4" w:space="0" w:color="auto"/>
            </w:tcBorders>
            <w:shd w:val="clear" w:color="auto" w:fill="FFFFFF"/>
          </w:tcPr>
          <w:p w14:paraId="473E308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7D9C8CC" w14:textId="77777777" w:rsidR="00E921A2" w:rsidRPr="00121095" w:rsidRDefault="00E921A2">
            <w:pPr>
              <w:pStyle w:val="QryTableName"/>
              <w:rPr>
                <w:lang w:val="en-US"/>
              </w:rPr>
            </w:pPr>
          </w:p>
        </w:tc>
      </w:tr>
      <w:tr w:rsidR="00E921A2" w:rsidRPr="00E921A2" w14:paraId="00E49961" w14:textId="77777777" w:rsidTr="005E5417">
        <w:tc>
          <w:tcPr>
            <w:tcW w:w="2880" w:type="dxa"/>
            <w:tcBorders>
              <w:top w:val="single" w:sz="4" w:space="0" w:color="auto"/>
              <w:bottom w:val="single" w:sz="4" w:space="0" w:color="auto"/>
            </w:tcBorders>
            <w:shd w:val="clear" w:color="auto" w:fill="FFFFFF"/>
          </w:tcPr>
          <w:p w14:paraId="469BE1A8"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52CC092" w14:textId="77777777" w:rsidR="00E921A2" w:rsidRPr="00121095" w:rsidRDefault="00E921A2">
            <w:pPr>
              <w:pStyle w:val="QryTableTriggerQuery"/>
              <w:rPr>
                <w:lang w:val="en-US"/>
              </w:rPr>
            </w:pPr>
          </w:p>
        </w:tc>
      </w:tr>
      <w:tr w:rsidR="00E921A2" w:rsidRPr="00E921A2" w14:paraId="6C69F7FB" w14:textId="77777777" w:rsidTr="005E5417">
        <w:tc>
          <w:tcPr>
            <w:tcW w:w="2880" w:type="dxa"/>
            <w:tcBorders>
              <w:top w:val="single" w:sz="4" w:space="0" w:color="auto"/>
              <w:bottom w:val="single" w:sz="4" w:space="0" w:color="auto"/>
            </w:tcBorders>
            <w:shd w:val="clear" w:color="auto" w:fill="FFFFFF"/>
          </w:tcPr>
          <w:p w14:paraId="5CDCC6C6"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C27E0A" w14:textId="77777777" w:rsidR="00E921A2" w:rsidRPr="00121095" w:rsidRDefault="00E921A2">
            <w:pPr>
              <w:pStyle w:val="QryTableMode"/>
              <w:rPr>
                <w:lang w:val="en-US"/>
              </w:rPr>
            </w:pPr>
          </w:p>
        </w:tc>
      </w:tr>
      <w:tr w:rsidR="00E921A2" w:rsidRPr="00E921A2" w14:paraId="2F7B25FA" w14:textId="77777777" w:rsidTr="005E5417">
        <w:tc>
          <w:tcPr>
            <w:tcW w:w="2880" w:type="dxa"/>
            <w:tcBorders>
              <w:top w:val="single" w:sz="4" w:space="0" w:color="auto"/>
              <w:bottom w:val="single" w:sz="4" w:space="0" w:color="auto"/>
            </w:tcBorders>
            <w:shd w:val="clear" w:color="auto" w:fill="FFFFFF"/>
          </w:tcPr>
          <w:p w14:paraId="385B5AC9"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3B69B93" w14:textId="77777777" w:rsidR="00E921A2" w:rsidRPr="00121095" w:rsidRDefault="00E921A2">
            <w:pPr>
              <w:pStyle w:val="QryTableResponseTrigger"/>
              <w:rPr>
                <w:lang w:val="en-US"/>
              </w:rPr>
            </w:pPr>
          </w:p>
        </w:tc>
      </w:tr>
      <w:tr w:rsidR="00E921A2" w:rsidRPr="00E921A2" w14:paraId="6888B108" w14:textId="77777777" w:rsidTr="005E5417">
        <w:tc>
          <w:tcPr>
            <w:tcW w:w="2880" w:type="dxa"/>
            <w:tcBorders>
              <w:top w:val="single" w:sz="4" w:space="0" w:color="auto"/>
              <w:bottom w:val="single" w:sz="4" w:space="0" w:color="auto"/>
            </w:tcBorders>
            <w:shd w:val="clear" w:color="auto" w:fill="FFFFFF"/>
          </w:tcPr>
          <w:p w14:paraId="226CBDEA"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40BE8888" w14:textId="77777777" w:rsidR="00E921A2" w:rsidRPr="00121095" w:rsidRDefault="00E921A2">
            <w:pPr>
              <w:pStyle w:val="QryTableCharacteristicsQuery"/>
              <w:rPr>
                <w:lang w:val="en-US"/>
              </w:rPr>
            </w:pPr>
          </w:p>
        </w:tc>
      </w:tr>
      <w:tr w:rsidR="00E921A2" w:rsidRPr="00E921A2" w14:paraId="00284925" w14:textId="77777777" w:rsidTr="005E5417">
        <w:tc>
          <w:tcPr>
            <w:tcW w:w="2880" w:type="dxa"/>
            <w:tcBorders>
              <w:top w:val="single" w:sz="4" w:space="0" w:color="auto"/>
              <w:bottom w:val="single" w:sz="4" w:space="0" w:color="auto"/>
            </w:tcBorders>
            <w:shd w:val="clear" w:color="auto" w:fill="FFFFFF"/>
          </w:tcPr>
          <w:p w14:paraId="5EFC61C3"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33F5839" w14:textId="77777777" w:rsidR="00E921A2" w:rsidRPr="00121095" w:rsidRDefault="00E921A2">
            <w:pPr>
              <w:pStyle w:val="QryTablePurpose"/>
              <w:rPr>
                <w:lang w:val="en-US"/>
              </w:rPr>
            </w:pPr>
          </w:p>
        </w:tc>
      </w:tr>
      <w:tr w:rsidR="00E921A2" w:rsidRPr="00E921A2" w14:paraId="60735434" w14:textId="77777777" w:rsidTr="005E5417">
        <w:trPr>
          <w:cantSplit/>
        </w:trPr>
        <w:tc>
          <w:tcPr>
            <w:tcW w:w="2880" w:type="dxa"/>
            <w:tcBorders>
              <w:top w:val="single" w:sz="4" w:space="0" w:color="auto"/>
              <w:bottom w:val="single" w:sz="4" w:space="0" w:color="auto"/>
            </w:tcBorders>
            <w:shd w:val="clear" w:color="auto" w:fill="FFFFFF"/>
          </w:tcPr>
          <w:p w14:paraId="248ABA0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90F711D" w14:textId="77777777" w:rsidR="00E921A2" w:rsidRPr="00121095" w:rsidRDefault="00E921A2">
            <w:pPr>
              <w:pStyle w:val="QryTableCharacteristicsResponse"/>
              <w:rPr>
                <w:b/>
                <w:lang w:val="en-US"/>
              </w:rPr>
            </w:pPr>
          </w:p>
        </w:tc>
      </w:tr>
      <w:tr w:rsidR="00E921A2" w:rsidRPr="00E921A2" w14:paraId="0135FABD" w14:textId="77777777" w:rsidTr="005E5417">
        <w:trPr>
          <w:cantSplit/>
        </w:trPr>
        <w:tc>
          <w:tcPr>
            <w:tcW w:w="2880" w:type="dxa"/>
            <w:tcBorders>
              <w:top w:val="single" w:sz="4" w:space="0" w:color="auto"/>
              <w:bottom w:val="double" w:sz="4" w:space="0" w:color="auto"/>
            </w:tcBorders>
            <w:shd w:val="clear" w:color="auto" w:fill="FFFFFF"/>
          </w:tcPr>
          <w:p w14:paraId="437233AB"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F350CBA" w14:textId="77777777" w:rsidR="00E921A2" w:rsidRPr="00121095" w:rsidRDefault="00E921A2">
            <w:pPr>
              <w:pStyle w:val="QryTableSegmentPattern"/>
              <w:rPr>
                <w:lang w:val="en-US"/>
              </w:rPr>
            </w:pPr>
          </w:p>
        </w:tc>
      </w:tr>
    </w:tbl>
    <w:p w14:paraId="0EE0DCDC" w14:textId="77777777" w:rsidR="00E921A2" w:rsidRPr="00121095" w:rsidRDefault="00E921A2"/>
    <w:p w14:paraId="6385A03D" w14:textId="70E465C3"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C244BF">
        <w:t>5.3.1.2</w:t>
      </w:r>
      <w:r w:rsidR="00BF2FE6">
        <w:fldChar w:fldCharType="end"/>
      </w:r>
      <w:r>
        <w:t>. Use the QBP^Q13^QPB_Q13 Message structure.</w:t>
      </w:r>
    </w:p>
    <w:p w14:paraId="186131F8" w14:textId="77777777"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070F5E4"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63C6C52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B86E6C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1511AB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F79D86E" w14:textId="77777777" w:rsidR="00E921A2" w:rsidRPr="00121095" w:rsidRDefault="00E921A2">
            <w:pPr>
              <w:pStyle w:val="MsgTableHeader"/>
              <w:jc w:val="center"/>
              <w:rPr>
                <w:lang w:val="en-US"/>
              </w:rPr>
            </w:pPr>
            <w:r w:rsidRPr="00121095">
              <w:rPr>
                <w:lang w:val="en-US"/>
              </w:rPr>
              <w:t>Sec Ref</w:t>
            </w:r>
          </w:p>
        </w:tc>
      </w:tr>
      <w:tr w:rsidR="00E921A2" w:rsidRPr="00E921A2" w14:paraId="05775793"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0895DE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8768713"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628E45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CDC125" w14:textId="77777777" w:rsidR="00E921A2" w:rsidRPr="00121095" w:rsidRDefault="00E921A2">
            <w:pPr>
              <w:pStyle w:val="MsgTableBody"/>
              <w:jc w:val="center"/>
            </w:pPr>
            <w:r w:rsidRPr="00121095">
              <w:t>2.15.9</w:t>
            </w:r>
          </w:p>
        </w:tc>
      </w:tr>
      <w:tr w:rsidR="00E921A2" w:rsidRPr="00E921A2" w14:paraId="51F138B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E675F8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EC939B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B873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11B4E" w14:textId="77777777" w:rsidR="00E921A2" w:rsidRPr="00121095" w:rsidRDefault="00E921A2">
            <w:pPr>
              <w:pStyle w:val="MsgTableBody"/>
              <w:jc w:val="center"/>
            </w:pPr>
            <w:r w:rsidRPr="00121095">
              <w:t>2.15.12</w:t>
            </w:r>
          </w:p>
        </w:tc>
      </w:tr>
      <w:tr w:rsidR="00E921A2" w:rsidRPr="00E921A2" w14:paraId="0BE7652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E1A3D0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FA3AF8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59279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2F0A9" w14:textId="77777777" w:rsidR="00E921A2" w:rsidRPr="00121095" w:rsidRDefault="00E921A2">
            <w:pPr>
              <w:pStyle w:val="MsgTableBody"/>
              <w:jc w:val="center"/>
            </w:pPr>
            <w:r w:rsidRPr="00121095">
              <w:t>2.14.13</w:t>
            </w:r>
          </w:p>
        </w:tc>
      </w:tr>
      <w:tr w:rsidR="00E921A2" w:rsidRPr="00E921A2" w14:paraId="602509A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214AC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33DE564"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896234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3BDCC" w14:textId="77777777" w:rsidR="00E921A2" w:rsidRPr="00121095" w:rsidRDefault="00E921A2">
            <w:pPr>
              <w:pStyle w:val="MsgTableBody"/>
              <w:jc w:val="center"/>
            </w:pPr>
            <w:r w:rsidRPr="00121095">
              <w:t>2.15.8</w:t>
            </w:r>
          </w:p>
        </w:tc>
      </w:tr>
      <w:tr w:rsidR="00E921A2" w:rsidRPr="00E921A2" w14:paraId="56EB571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7EF737B"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082DF12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58A2D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09255F" w14:textId="77777777" w:rsidR="00E921A2" w:rsidRPr="00121095" w:rsidRDefault="00E921A2">
            <w:pPr>
              <w:pStyle w:val="MsgTableBody"/>
              <w:jc w:val="center"/>
            </w:pPr>
            <w:r w:rsidRPr="00121095">
              <w:t>2.15.5</w:t>
            </w:r>
          </w:p>
        </w:tc>
      </w:tr>
      <w:tr w:rsidR="00E921A2" w:rsidRPr="00E921A2" w14:paraId="7D55FA9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D792CA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CB2EE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77139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CA84D1" w14:textId="77777777" w:rsidR="00E921A2" w:rsidRPr="00121095" w:rsidRDefault="00E921A2">
            <w:pPr>
              <w:pStyle w:val="MsgTableBody"/>
              <w:jc w:val="center"/>
            </w:pPr>
            <w:r w:rsidRPr="00121095">
              <w:t>5.4.2</w:t>
            </w:r>
          </w:p>
        </w:tc>
      </w:tr>
      <w:tr w:rsidR="00E921A2" w:rsidRPr="00E921A2" w14:paraId="411A4C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67BB40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2B6082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6355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7A679" w14:textId="5BB3CEA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ABAB6C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ECC48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E3BC071"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7552634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7656B" w14:textId="77777777" w:rsidR="00E921A2" w:rsidRPr="00121095" w:rsidRDefault="00E921A2">
            <w:pPr>
              <w:pStyle w:val="MsgTableBody"/>
              <w:jc w:val="center"/>
            </w:pPr>
          </w:p>
        </w:tc>
      </w:tr>
      <w:tr w:rsidR="00E921A2" w:rsidRPr="00E921A2" w14:paraId="3DD7841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02C257" w14:textId="77777777"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14:paraId="0CE6597A"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7C0356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2B292E" w14:textId="2A12070D"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292A2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FF2E037"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73905580"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32D00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6D38D5" w14:textId="3122EC3D"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A514DB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0FA673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156BF70"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67FAFB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88EF4E" w14:textId="77777777" w:rsidR="00E921A2" w:rsidRPr="00121095" w:rsidRDefault="00E921A2">
            <w:pPr>
              <w:pStyle w:val="MsgTableBody"/>
              <w:jc w:val="center"/>
            </w:pPr>
          </w:p>
        </w:tc>
      </w:tr>
      <w:tr w:rsidR="00E921A2" w:rsidRPr="00E921A2" w14:paraId="5A686CF0"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C2033A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A6AB8B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B3DABB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F12D6C" w14:textId="77777777" w:rsidR="00E921A2" w:rsidRPr="00121095" w:rsidRDefault="00E921A2">
            <w:pPr>
              <w:pStyle w:val="MsgTableBody"/>
              <w:jc w:val="center"/>
            </w:pPr>
            <w:r w:rsidRPr="00121095">
              <w:t>2.15.4</w:t>
            </w:r>
          </w:p>
        </w:tc>
      </w:tr>
    </w:tbl>
    <w:p w14:paraId="732811D2" w14:textId="77777777"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EB86B8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3408EF0" w14:textId="77777777" w:rsidR="0049558B" w:rsidRDefault="0049558B" w:rsidP="00381A24">
            <w:pPr>
              <w:pStyle w:val="ACK-ChoreographyHeader"/>
            </w:pPr>
            <w:r>
              <w:lastRenderedPageBreak/>
              <w:t>Acknowledgement Choreography</w:t>
            </w:r>
          </w:p>
        </w:tc>
      </w:tr>
      <w:tr w:rsidR="0049558B" w14:paraId="12676DD0"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401C175" w14:textId="77777777" w:rsidR="0049558B" w:rsidRDefault="0049558B" w:rsidP="00381A24">
            <w:pPr>
              <w:pStyle w:val="ACK-ChoreographyHeader"/>
            </w:pPr>
            <w:r w:rsidRPr="00121095">
              <w:t>RTB^Znn^RTB_K13</w:t>
            </w:r>
          </w:p>
        </w:tc>
      </w:tr>
      <w:tr w:rsidR="0049558B" w14:paraId="130AD13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4EC82E8"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66B68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F7628E0" w14:textId="77777777" w:rsidR="0049558B" w:rsidRDefault="0049558B" w:rsidP="00381A24">
            <w:pPr>
              <w:pStyle w:val="ACK-ChoreographyBody"/>
            </w:pPr>
            <w:r>
              <w:t>Field value: Enhanced mode</w:t>
            </w:r>
          </w:p>
        </w:tc>
      </w:tr>
      <w:tr w:rsidR="0049558B" w14:paraId="6A22DB7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08515E"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72653B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465B79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D420E13" w14:textId="77777777" w:rsidR="0049558B" w:rsidRDefault="0049558B" w:rsidP="00381A24">
            <w:pPr>
              <w:pStyle w:val="ACK-ChoreographyBody"/>
            </w:pPr>
            <w:r>
              <w:t>AL, SU, ER</w:t>
            </w:r>
          </w:p>
        </w:tc>
      </w:tr>
      <w:tr w:rsidR="0049558B" w14:paraId="149D82E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64A927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5E0B89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91653E5"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89D4645" w14:textId="77777777" w:rsidR="0049558B" w:rsidRDefault="0049558B" w:rsidP="00381A24">
            <w:pPr>
              <w:pStyle w:val="ACK-ChoreographyBody"/>
            </w:pPr>
            <w:r>
              <w:t>AL</w:t>
            </w:r>
          </w:p>
        </w:tc>
      </w:tr>
      <w:tr w:rsidR="0049558B" w14:paraId="468B1CA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B2EC5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020E5E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216A5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1FA9DF8" w14:textId="77777777" w:rsidR="0049558B" w:rsidRDefault="0049558B" w:rsidP="00381A24">
            <w:pPr>
              <w:pStyle w:val="ACK-ChoreographyBody"/>
            </w:pPr>
            <w:proofErr w:type="spellStart"/>
            <w:r>
              <w:rPr>
                <w:szCs w:val="16"/>
              </w:rPr>
              <w:t>ACK^Znn^ACK</w:t>
            </w:r>
            <w:proofErr w:type="spellEnd"/>
          </w:p>
        </w:tc>
      </w:tr>
      <w:tr w:rsidR="0049558B" w14:paraId="26EB549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D7A356"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8A20491"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A95FED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5EB250" w14:textId="77777777" w:rsidR="0049558B" w:rsidRDefault="0049558B" w:rsidP="00381A24">
            <w:pPr>
              <w:pStyle w:val="ACK-ChoreographyBody"/>
            </w:pPr>
            <w:r>
              <w:t>-</w:t>
            </w:r>
          </w:p>
        </w:tc>
      </w:tr>
    </w:tbl>
    <w:p w14:paraId="2D1A1C06" w14:textId="77777777" w:rsidR="0049558B" w:rsidRDefault="0049558B" w:rsidP="007D495C"/>
    <w:p w14:paraId="5DB1D7DD"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7B4C5A81" w14:textId="77777777" w:rsidTr="00D146B1">
        <w:trPr>
          <w:cantSplit/>
          <w:tblHeader/>
        </w:trPr>
        <w:tc>
          <w:tcPr>
            <w:tcW w:w="648" w:type="dxa"/>
            <w:tcBorders>
              <w:top w:val="double" w:sz="4" w:space="0" w:color="auto"/>
              <w:bottom w:val="single" w:sz="4" w:space="0" w:color="auto"/>
            </w:tcBorders>
            <w:shd w:val="clear" w:color="auto" w:fill="FFFFFF"/>
          </w:tcPr>
          <w:p w14:paraId="0AB31048" w14:textId="77777777" w:rsidR="00E921A2" w:rsidRPr="00121095" w:rsidRDefault="00E921A2">
            <w:pPr>
              <w:pStyle w:val="QryTableInputHeader"/>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1296" w:type="dxa"/>
            <w:tcBorders>
              <w:top w:val="double" w:sz="4" w:space="0" w:color="auto"/>
              <w:bottom w:val="single" w:sz="4" w:space="0" w:color="auto"/>
            </w:tcBorders>
            <w:shd w:val="clear" w:color="auto" w:fill="FFFFFF"/>
          </w:tcPr>
          <w:p w14:paraId="1284493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7F97927" w14:textId="77777777" w:rsidR="00E921A2" w:rsidRPr="00121095" w:rsidRDefault="00E921A2">
            <w:pPr>
              <w:pStyle w:val="QryTableInputHeader"/>
              <w:rPr>
                <w:lang w:val="en-US"/>
              </w:rPr>
            </w:pPr>
            <w:r w:rsidRPr="00121095">
              <w:rPr>
                <w:lang w:val="en-US"/>
              </w:rPr>
              <w:t>Key/</w:t>
            </w:r>
          </w:p>
          <w:p w14:paraId="38A9B3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58D3F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27C7FAEE"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DF23448"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FCC945D" w14:textId="77777777" w:rsidR="00E921A2" w:rsidRPr="00121095" w:rsidRDefault="00E921A2">
            <w:pPr>
              <w:pStyle w:val="QryTableInputHeader"/>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36645DF8"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75D70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AC7CD0A"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E11BEC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9D03FA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52659B6" w14:textId="77777777" w:rsidR="00E921A2" w:rsidRPr="00121095" w:rsidRDefault="00E921A2">
            <w:pPr>
              <w:pStyle w:val="QryTableInputHeader"/>
              <w:rPr>
                <w:b w:val="0"/>
                <w:lang w:val="en-US"/>
              </w:rPr>
            </w:pPr>
            <w:r w:rsidRPr="00121095">
              <w:rPr>
                <w:lang w:val="en-US"/>
              </w:rPr>
              <w:t>Element Name</w:t>
            </w:r>
          </w:p>
        </w:tc>
      </w:tr>
      <w:tr w:rsidR="00D146B1" w:rsidRPr="00E921A2" w14:paraId="73172C26" w14:textId="77777777" w:rsidTr="00D146B1">
        <w:trPr>
          <w:cantSplit/>
        </w:trPr>
        <w:tc>
          <w:tcPr>
            <w:tcW w:w="648" w:type="dxa"/>
            <w:tcBorders>
              <w:top w:val="single" w:sz="4" w:space="0" w:color="auto"/>
              <w:bottom w:val="single" w:sz="4" w:space="0" w:color="auto"/>
            </w:tcBorders>
            <w:shd w:val="clear" w:color="auto" w:fill="FFFFFF"/>
          </w:tcPr>
          <w:p w14:paraId="3B38FA54"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3E83EE9" w14:textId="77777777"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4FC234A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86BCE5A"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AD8360E"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239E6505"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E96318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2F7EC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C26A16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10AFC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D97055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5B3C4B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8FC8CD" w14:textId="77777777" w:rsidR="00E921A2" w:rsidRPr="00121095" w:rsidRDefault="00E921A2">
            <w:pPr>
              <w:pStyle w:val="QryTableInput"/>
            </w:pPr>
          </w:p>
        </w:tc>
      </w:tr>
      <w:tr w:rsidR="00D146B1" w:rsidRPr="00E921A2" w14:paraId="54AA1F12" w14:textId="77777777" w:rsidTr="00D146B1">
        <w:trPr>
          <w:cantSplit/>
        </w:trPr>
        <w:tc>
          <w:tcPr>
            <w:tcW w:w="648" w:type="dxa"/>
            <w:tcBorders>
              <w:top w:val="single" w:sz="4" w:space="0" w:color="auto"/>
              <w:bottom w:val="single" w:sz="4" w:space="0" w:color="auto"/>
            </w:tcBorders>
            <w:shd w:val="clear" w:color="auto" w:fill="FFFFFF"/>
          </w:tcPr>
          <w:p w14:paraId="5B05992D"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00D2386E" w14:textId="77777777"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1BCB88B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A48832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ADCA773"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7E10F058"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6AE14CB0"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047EB5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1CDFC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8C2518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1BD84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E9B81A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EC91EAA" w14:textId="77777777" w:rsidR="00E921A2" w:rsidRPr="00121095" w:rsidRDefault="00E921A2">
            <w:pPr>
              <w:pStyle w:val="QryTableInput"/>
            </w:pPr>
          </w:p>
        </w:tc>
      </w:tr>
      <w:tr w:rsidR="005E5417" w:rsidRPr="00E921A2" w14:paraId="38C02F5C" w14:textId="77777777" w:rsidTr="005E5417">
        <w:trPr>
          <w:cantSplit/>
        </w:trPr>
        <w:tc>
          <w:tcPr>
            <w:tcW w:w="648" w:type="dxa"/>
            <w:tcBorders>
              <w:top w:val="single" w:sz="4" w:space="0" w:color="auto"/>
              <w:bottom w:val="double" w:sz="4" w:space="0" w:color="auto"/>
            </w:tcBorders>
            <w:shd w:val="clear" w:color="auto" w:fill="FFFFFF"/>
          </w:tcPr>
          <w:p w14:paraId="1D76E20A" w14:textId="77777777"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14:paraId="74CA4DB5" w14:textId="77777777" w:rsidR="00E921A2" w:rsidRPr="00121095" w:rsidRDefault="00E921A2">
            <w:pPr>
              <w:pStyle w:val="QryTableInput"/>
              <w:rPr>
                <w:b/>
              </w:rPr>
            </w:pPr>
            <w:proofErr w:type="spellStart"/>
            <w:r w:rsidRPr="00121095">
              <w:rPr>
                <w:b/>
              </w:rPr>
              <w:t>InputItem</w:t>
            </w:r>
            <w:proofErr w:type="spellEnd"/>
            <w:r w:rsidRPr="00121095">
              <w:rPr>
                <w:b/>
              </w:rPr>
              <w:t xml:space="preserve"> . . .</w:t>
            </w:r>
          </w:p>
        </w:tc>
        <w:tc>
          <w:tcPr>
            <w:tcW w:w="792" w:type="dxa"/>
            <w:tcBorders>
              <w:top w:val="single" w:sz="4" w:space="0" w:color="auto"/>
              <w:bottom w:val="double" w:sz="4" w:space="0" w:color="auto"/>
            </w:tcBorders>
            <w:shd w:val="clear" w:color="auto" w:fill="FFFFFF"/>
          </w:tcPr>
          <w:p w14:paraId="1013FBD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9B01322"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2DADE8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197154A"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5C189F95"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7AEFFF4"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4F9E11E6"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7E2191B9"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8E058F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1C312F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3BB6FE3" w14:textId="77777777" w:rsidR="00E921A2" w:rsidRPr="00121095" w:rsidRDefault="00E921A2">
            <w:pPr>
              <w:pStyle w:val="QryTableInput"/>
            </w:pPr>
          </w:p>
        </w:tc>
      </w:tr>
    </w:tbl>
    <w:p w14:paraId="3FE5A960" w14:textId="77777777"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14:paraId="76B3F11F" w14:textId="77777777" w:rsidTr="00E50DB9">
        <w:trPr>
          <w:tblHeader/>
        </w:trPr>
        <w:tc>
          <w:tcPr>
            <w:tcW w:w="1791" w:type="dxa"/>
            <w:tcBorders>
              <w:top w:val="double" w:sz="4" w:space="0" w:color="auto"/>
              <w:bottom w:val="single" w:sz="4" w:space="0" w:color="auto"/>
            </w:tcBorders>
            <w:shd w:val="pct10" w:color="auto" w:fill="FFFFFF"/>
          </w:tcPr>
          <w:p w14:paraId="689F9041" w14:textId="77777777" w:rsidR="00E921A2" w:rsidRPr="00121095" w:rsidRDefault="00E921A2">
            <w:pPr>
              <w:pStyle w:val="QryTableInputParamHeader"/>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1194" w:type="dxa"/>
            <w:tcBorders>
              <w:top w:val="double" w:sz="4" w:space="0" w:color="auto"/>
              <w:bottom w:val="single" w:sz="4" w:space="0" w:color="auto"/>
            </w:tcBorders>
            <w:shd w:val="pct10" w:color="auto" w:fill="FFFFFF"/>
          </w:tcPr>
          <w:p w14:paraId="4C6DF949"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201400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5025CED" w14:textId="77777777" w:rsidR="00E921A2" w:rsidRPr="00121095" w:rsidRDefault="00E921A2">
            <w:pPr>
              <w:pStyle w:val="QryTableInputParamHeader"/>
              <w:rPr>
                <w:lang w:val="en-US"/>
              </w:rPr>
            </w:pPr>
            <w:r w:rsidRPr="00121095">
              <w:rPr>
                <w:lang w:val="en-US"/>
              </w:rPr>
              <w:t>Description</w:t>
            </w:r>
          </w:p>
        </w:tc>
      </w:tr>
      <w:tr w:rsidR="00E921A2" w:rsidRPr="00E921A2" w14:paraId="62F94117" w14:textId="77777777" w:rsidTr="00E50DB9">
        <w:tc>
          <w:tcPr>
            <w:tcW w:w="1791" w:type="dxa"/>
            <w:tcBorders>
              <w:top w:val="single" w:sz="4" w:space="0" w:color="auto"/>
              <w:bottom w:val="single" w:sz="4" w:space="0" w:color="auto"/>
            </w:tcBorders>
            <w:shd w:val="clear" w:color="auto" w:fill="FFFFFF"/>
          </w:tcPr>
          <w:p w14:paraId="70362A5F" w14:textId="77777777" w:rsidR="00E921A2" w:rsidRPr="00121095" w:rsidRDefault="00E921A2">
            <w:pPr>
              <w:pStyle w:val="QryTableInputParam"/>
              <w:rPr>
                <w:b/>
                <w:lang w:val="en-US"/>
              </w:rPr>
            </w:pPr>
            <w:proofErr w:type="spellStart"/>
            <w:r w:rsidRPr="00121095">
              <w:rPr>
                <w:b/>
                <w:lang w:val="en-US"/>
              </w:rPr>
              <w:t>MessageQueryName</w:t>
            </w:r>
            <w:proofErr w:type="spellEnd"/>
          </w:p>
        </w:tc>
        <w:tc>
          <w:tcPr>
            <w:tcW w:w="1194" w:type="dxa"/>
            <w:tcBorders>
              <w:top w:val="single" w:sz="4" w:space="0" w:color="auto"/>
              <w:bottom w:val="single" w:sz="4" w:space="0" w:color="auto"/>
            </w:tcBorders>
            <w:shd w:val="clear" w:color="auto" w:fill="FFFFFF"/>
          </w:tcPr>
          <w:p w14:paraId="69045EF1"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7BB3B0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4D5A3CA" w14:textId="77777777" w:rsidR="00E921A2" w:rsidRPr="00121095" w:rsidRDefault="00E921A2">
            <w:pPr>
              <w:pStyle w:val="QryTableInputParam"/>
              <w:rPr>
                <w:lang w:val="en-US"/>
              </w:rPr>
            </w:pPr>
            <w:r w:rsidRPr="00121095">
              <w:rPr>
                <w:lang w:val="en-US"/>
              </w:rPr>
              <w:t xml:space="preserve">SHALL be valued </w:t>
            </w:r>
            <w:proofErr w:type="spellStart"/>
            <w:r w:rsidRPr="00121095">
              <w:rPr>
                <w:b/>
                <w:lang w:val="en-US"/>
              </w:rPr>
              <w:t>Znn</w:t>
            </w:r>
            <w:proofErr w:type="spellEnd"/>
            <w:r w:rsidRPr="00121095">
              <w:rPr>
                <w:b/>
                <w:lang w:val="en-US"/>
              </w:rPr>
              <w:t>^&lt;query name&gt;^HL7nnnn</w:t>
            </w:r>
            <w:r w:rsidRPr="00121095">
              <w:rPr>
                <w:lang w:val="en-US"/>
              </w:rPr>
              <w:t>.</w:t>
            </w:r>
          </w:p>
        </w:tc>
      </w:tr>
      <w:tr w:rsidR="00E921A2" w:rsidRPr="00E921A2" w14:paraId="6C9AF028" w14:textId="77777777" w:rsidTr="00E50DB9">
        <w:tc>
          <w:tcPr>
            <w:tcW w:w="1791" w:type="dxa"/>
            <w:tcBorders>
              <w:top w:val="single" w:sz="4" w:space="0" w:color="auto"/>
              <w:bottom w:val="single" w:sz="4" w:space="0" w:color="auto"/>
            </w:tcBorders>
            <w:shd w:val="clear" w:color="auto" w:fill="FFFFFF"/>
          </w:tcPr>
          <w:p w14:paraId="0F42FEDA" w14:textId="77777777" w:rsidR="00E921A2" w:rsidRPr="00121095" w:rsidRDefault="00E921A2">
            <w:pPr>
              <w:pStyle w:val="QryTableInputParam"/>
              <w:rPr>
                <w:b/>
                <w:lang w:val="en-US"/>
              </w:rPr>
            </w:pPr>
            <w:proofErr w:type="spellStart"/>
            <w:r w:rsidRPr="00121095">
              <w:rPr>
                <w:b/>
                <w:lang w:val="en-US"/>
              </w:rPr>
              <w:t>QueryTag</w:t>
            </w:r>
            <w:proofErr w:type="spellEnd"/>
          </w:p>
        </w:tc>
        <w:tc>
          <w:tcPr>
            <w:tcW w:w="1194" w:type="dxa"/>
            <w:tcBorders>
              <w:top w:val="single" w:sz="4" w:space="0" w:color="auto"/>
              <w:bottom w:val="single" w:sz="4" w:space="0" w:color="auto"/>
            </w:tcBorders>
            <w:shd w:val="clear" w:color="auto" w:fill="FFFFFF"/>
          </w:tcPr>
          <w:p w14:paraId="1837AF7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B5319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E07642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759C76D" w14:textId="77777777" w:rsidTr="00E50DB9">
        <w:tc>
          <w:tcPr>
            <w:tcW w:w="1791" w:type="dxa"/>
            <w:tcBorders>
              <w:top w:val="single" w:sz="4" w:space="0" w:color="auto"/>
              <w:bottom w:val="single" w:sz="4" w:space="0" w:color="auto"/>
            </w:tcBorders>
            <w:shd w:val="clear" w:color="auto" w:fill="FFFFFF"/>
          </w:tcPr>
          <w:p w14:paraId="0EFC1842"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783B5AD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818D328" w14:textId="77777777" w:rsidR="00E921A2" w:rsidRPr="00121095" w:rsidRDefault="00E921A2">
            <w:pPr>
              <w:pStyle w:val="QryTableInputParam"/>
              <w:rPr>
                <w:lang w:val="en-US"/>
              </w:rPr>
            </w:pPr>
            <w:proofErr w:type="spellStart"/>
            <w:r w:rsidRPr="00121095">
              <w:rPr>
                <w:lang w:val="en-US"/>
              </w:rPr>
              <w:t>DataType</w:t>
            </w:r>
            <w:proofErr w:type="spellEnd"/>
          </w:p>
        </w:tc>
        <w:tc>
          <w:tcPr>
            <w:tcW w:w="5760" w:type="dxa"/>
            <w:tcBorders>
              <w:top w:val="single" w:sz="4" w:space="0" w:color="auto"/>
              <w:bottom w:val="single" w:sz="4" w:space="0" w:color="auto"/>
            </w:tcBorders>
            <w:shd w:val="clear" w:color="auto" w:fill="FFFFFF"/>
          </w:tcPr>
          <w:p w14:paraId="0B69727C" w14:textId="77777777" w:rsidR="00E921A2" w:rsidRPr="00121095" w:rsidRDefault="00E921A2">
            <w:pPr>
              <w:pStyle w:val="QryTableInputParam"/>
              <w:rPr>
                <w:lang w:val="en-US"/>
              </w:rPr>
            </w:pPr>
          </w:p>
        </w:tc>
      </w:tr>
      <w:tr w:rsidR="00E921A2" w:rsidRPr="00E921A2" w14:paraId="2F078E1C" w14:textId="77777777" w:rsidTr="00E50DB9">
        <w:tc>
          <w:tcPr>
            <w:tcW w:w="1791" w:type="dxa"/>
            <w:tcBorders>
              <w:top w:val="single" w:sz="4" w:space="0" w:color="auto"/>
              <w:bottom w:val="single" w:sz="4" w:space="0" w:color="auto"/>
            </w:tcBorders>
            <w:shd w:val="clear" w:color="auto" w:fill="FFFFFF"/>
          </w:tcPr>
          <w:p w14:paraId="7A448C44"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32C60D9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303D0C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46DB00B" w14:textId="77777777" w:rsidR="00E921A2" w:rsidRPr="00121095" w:rsidRDefault="00E921A2">
            <w:pPr>
              <w:pStyle w:val="QryTableInputParam"/>
              <w:rPr>
                <w:lang w:val="en-US"/>
              </w:rPr>
            </w:pPr>
            <w:r w:rsidRPr="00121095">
              <w:rPr>
                <w:lang w:val="en-US"/>
              </w:rPr>
              <w:t>Components: (if applicable)</w:t>
            </w:r>
          </w:p>
        </w:tc>
      </w:tr>
      <w:tr w:rsidR="00E921A2" w:rsidRPr="00E921A2" w14:paraId="7ED613B0" w14:textId="77777777" w:rsidTr="00E50DB9">
        <w:tc>
          <w:tcPr>
            <w:tcW w:w="1791" w:type="dxa"/>
            <w:tcBorders>
              <w:top w:val="single" w:sz="4" w:space="0" w:color="auto"/>
              <w:bottom w:val="single" w:sz="4" w:space="0" w:color="auto"/>
            </w:tcBorders>
            <w:shd w:val="clear" w:color="auto" w:fill="FFFFFF"/>
          </w:tcPr>
          <w:p w14:paraId="4FE3823E"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6085598"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8C8969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245E7AF" w14:textId="77777777" w:rsidR="00E921A2" w:rsidRPr="00121095" w:rsidRDefault="00E921A2">
            <w:pPr>
              <w:pStyle w:val="QryTableInputParam"/>
              <w:rPr>
                <w:lang w:val="en-US"/>
              </w:rPr>
            </w:pPr>
            <w:r w:rsidRPr="00121095">
              <w:rPr>
                <w:lang w:val="en-US"/>
              </w:rPr>
              <w:t>(Description)</w:t>
            </w:r>
          </w:p>
        </w:tc>
      </w:tr>
      <w:tr w:rsidR="00E921A2" w:rsidRPr="00E921A2" w14:paraId="10002008" w14:textId="77777777" w:rsidTr="00E50DB9">
        <w:tc>
          <w:tcPr>
            <w:tcW w:w="1791" w:type="dxa"/>
            <w:tcBorders>
              <w:top w:val="single" w:sz="4" w:space="0" w:color="auto"/>
              <w:bottom w:val="single" w:sz="4" w:space="0" w:color="auto"/>
            </w:tcBorders>
            <w:shd w:val="clear" w:color="auto" w:fill="FFFFFF"/>
          </w:tcPr>
          <w:p w14:paraId="75BE558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21E3E8FF"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F6E471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4AA3000" w14:textId="77777777" w:rsidR="00E921A2" w:rsidRPr="00121095" w:rsidRDefault="00E921A2">
            <w:pPr>
              <w:pStyle w:val="QryTableInputParam"/>
              <w:rPr>
                <w:lang w:val="en-US"/>
              </w:rPr>
            </w:pPr>
            <w:r w:rsidRPr="00121095">
              <w:rPr>
                <w:lang w:val="en-US"/>
              </w:rPr>
              <w:t>(Valuation note)</w:t>
            </w:r>
          </w:p>
        </w:tc>
      </w:tr>
      <w:tr w:rsidR="00E921A2" w:rsidRPr="00E921A2" w14:paraId="4A5CC925" w14:textId="77777777" w:rsidTr="00E50DB9">
        <w:tc>
          <w:tcPr>
            <w:tcW w:w="1791" w:type="dxa"/>
            <w:tcBorders>
              <w:top w:val="single" w:sz="4" w:space="0" w:color="auto"/>
              <w:bottom w:val="single" w:sz="4" w:space="0" w:color="auto"/>
            </w:tcBorders>
            <w:shd w:val="clear" w:color="auto" w:fill="FFFFFF"/>
          </w:tcPr>
          <w:p w14:paraId="6FD996F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98072B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FBCD3B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A138833" w14:textId="77777777" w:rsidR="00E921A2" w:rsidRPr="00121095" w:rsidRDefault="00E921A2">
            <w:pPr>
              <w:pStyle w:val="QryTableInputParam"/>
              <w:rPr>
                <w:lang w:val="en-US"/>
              </w:rPr>
            </w:pPr>
          </w:p>
        </w:tc>
      </w:tr>
      <w:tr w:rsidR="00E921A2" w:rsidRPr="00E921A2" w14:paraId="14A45485" w14:textId="77777777" w:rsidTr="00E50DB9">
        <w:tc>
          <w:tcPr>
            <w:tcW w:w="1791" w:type="dxa"/>
            <w:tcBorders>
              <w:top w:val="single" w:sz="4" w:space="0" w:color="auto"/>
              <w:bottom w:val="double" w:sz="4" w:space="0" w:color="auto"/>
            </w:tcBorders>
            <w:shd w:val="clear" w:color="auto" w:fill="FFFFFF"/>
          </w:tcPr>
          <w:p w14:paraId="649D6841"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05B58153"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1F2EFC5C" w14:textId="77777777" w:rsidR="00E921A2" w:rsidRPr="00121095" w:rsidRDefault="00E921A2">
            <w:pPr>
              <w:pStyle w:val="QryTableInputParam"/>
              <w:rPr>
                <w:lang w:val="en-US"/>
              </w:rPr>
            </w:pPr>
            <w:proofErr w:type="spellStart"/>
            <w:r w:rsidRPr="00121095">
              <w:rPr>
                <w:lang w:val="en-US"/>
              </w:rPr>
              <w:t>DataType</w:t>
            </w:r>
            <w:proofErr w:type="spellEnd"/>
          </w:p>
        </w:tc>
        <w:tc>
          <w:tcPr>
            <w:tcW w:w="5760" w:type="dxa"/>
            <w:tcBorders>
              <w:top w:val="single" w:sz="4" w:space="0" w:color="auto"/>
              <w:bottom w:val="double" w:sz="4" w:space="0" w:color="auto"/>
            </w:tcBorders>
            <w:shd w:val="clear" w:color="auto" w:fill="FFFFFF"/>
          </w:tcPr>
          <w:p w14:paraId="68941988" w14:textId="77777777" w:rsidR="00E921A2" w:rsidRPr="00121095" w:rsidRDefault="00E921A2">
            <w:pPr>
              <w:pStyle w:val="QryTableInputParam"/>
              <w:rPr>
                <w:lang w:val="en-US"/>
              </w:rPr>
            </w:pPr>
            <w:r w:rsidRPr="00121095">
              <w:rPr>
                <w:lang w:val="en-US"/>
              </w:rPr>
              <w:t>(Valuation note)</w:t>
            </w:r>
          </w:p>
        </w:tc>
      </w:tr>
    </w:tbl>
    <w:p w14:paraId="7F4B2B2F" w14:textId="77777777" w:rsidR="00E921A2" w:rsidRPr="00121095" w:rsidRDefault="00E921A2">
      <w:pPr>
        <w:keepNext/>
        <w:spacing w:before="120"/>
      </w:pPr>
      <w:r w:rsidRPr="00121095">
        <w:t>[The following table is used only for the Complex Expression (QSC) variant.]</w:t>
      </w:r>
    </w:p>
    <w:p w14:paraId="01C4A51C"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0ADC3D76" w14:textId="77777777" w:rsidTr="005E5417">
        <w:trPr>
          <w:cantSplit/>
          <w:tblHeader/>
        </w:trPr>
        <w:tc>
          <w:tcPr>
            <w:tcW w:w="1440" w:type="dxa"/>
            <w:tcBorders>
              <w:top w:val="double" w:sz="4" w:space="0" w:color="auto"/>
              <w:bottom w:val="single" w:sz="4" w:space="0" w:color="auto"/>
            </w:tcBorders>
            <w:shd w:val="pct10" w:color="auto" w:fill="FFFFFF"/>
          </w:tcPr>
          <w:p w14:paraId="6FFEE089" w14:textId="77777777"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864" w:type="dxa"/>
            <w:tcBorders>
              <w:top w:val="double" w:sz="4" w:space="0" w:color="auto"/>
              <w:bottom w:val="single" w:sz="4" w:space="0" w:color="auto"/>
            </w:tcBorders>
            <w:shd w:val="pct10" w:color="auto" w:fill="FFFFFF"/>
          </w:tcPr>
          <w:p w14:paraId="1FF8DEE9" w14:textId="77777777" w:rsidR="00E921A2" w:rsidRPr="00121095" w:rsidRDefault="00E921A2">
            <w:pPr>
              <w:pStyle w:val="QryTableVirtualHeader"/>
              <w:rPr>
                <w:lang w:val="en-US"/>
              </w:rPr>
            </w:pPr>
            <w:r w:rsidRPr="00121095">
              <w:rPr>
                <w:lang w:val="en-US"/>
              </w:rPr>
              <w:t>Key/</w:t>
            </w:r>
          </w:p>
          <w:p w14:paraId="298C53D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779CFC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724C940"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94992CA"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691107E" w14:textId="77777777" w:rsidR="00E921A2" w:rsidRPr="00121095" w:rsidRDefault="00E921A2">
            <w:pPr>
              <w:pStyle w:val="QryTableVirtualHeader"/>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6632AC0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0FF7FB6"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4D32ECD"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4B74577"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5F0BBA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F5BABD7" w14:textId="77777777" w:rsidR="00E921A2" w:rsidRPr="00121095" w:rsidRDefault="00E921A2">
            <w:pPr>
              <w:pStyle w:val="QryTableVirtualHeader"/>
              <w:rPr>
                <w:lang w:val="en-US"/>
              </w:rPr>
            </w:pPr>
            <w:r w:rsidRPr="00121095">
              <w:rPr>
                <w:lang w:val="en-US"/>
              </w:rPr>
              <w:t>Element Name</w:t>
            </w:r>
          </w:p>
        </w:tc>
      </w:tr>
      <w:tr w:rsidR="005E5417" w:rsidRPr="00E921A2" w14:paraId="1A4D8DE8" w14:textId="77777777" w:rsidTr="005E5417">
        <w:trPr>
          <w:cantSplit/>
        </w:trPr>
        <w:tc>
          <w:tcPr>
            <w:tcW w:w="1440" w:type="dxa"/>
            <w:tcBorders>
              <w:top w:val="single" w:sz="4" w:space="0" w:color="auto"/>
              <w:bottom w:val="double" w:sz="4" w:space="0" w:color="auto"/>
            </w:tcBorders>
            <w:shd w:val="clear" w:color="auto" w:fill="FFFFFF"/>
          </w:tcPr>
          <w:p w14:paraId="3E2E8FF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B56B8A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8F5923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FF620E4"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58A26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35BC9A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354AD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28DA4D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EFA4E3C"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398241E"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2EAE885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8B030D0" w14:textId="77777777" w:rsidR="00E921A2" w:rsidRPr="00121095" w:rsidRDefault="00E921A2">
            <w:pPr>
              <w:pStyle w:val="QryTableVirtual"/>
              <w:rPr>
                <w:lang w:val="en-US"/>
              </w:rPr>
            </w:pPr>
          </w:p>
        </w:tc>
      </w:tr>
    </w:tbl>
    <w:p w14:paraId="2C49B7F4" w14:textId="77777777" w:rsidR="00E921A2" w:rsidRPr="00121095" w:rsidRDefault="00E921A2">
      <w:pPr>
        <w:keepNext/>
        <w:keepLines/>
        <w:spacing w:before="120"/>
      </w:pPr>
      <w:r w:rsidRPr="00121095">
        <w:t>[The following table is used only for the Complex Expression (QSC) variant.]</w:t>
      </w:r>
    </w:p>
    <w:p w14:paraId="2322C7BC" w14:textId="77777777"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334FA04" w14:textId="77777777" w:rsidTr="005E5417">
        <w:trPr>
          <w:tblHeader/>
        </w:trPr>
        <w:tc>
          <w:tcPr>
            <w:tcW w:w="1584" w:type="dxa"/>
            <w:tcBorders>
              <w:top w:val="double" w:sz="4" w:space="0" w:color="auto"/>
              <w:bottom w:val="single" w:sz="4" w:space="0" w:color="auto"/>
            </w:tcBorders>
            <w:shd w:val="pct10" w:color="auto" w:fill="FFFFFF"/>
          </w:tcPr>
          <w:p w14:paraId="085544B4" w14:textId="77777777" w:rsidR="00E921A2" w:rsidRPr="00121095" w:rsidRDefault="00E921A2">
            <w:pPr>
              <w:pStyle w:val="QryTableInputParam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1008" w:type="dxa"/>
            <w:tcBorders>
              <w:top w:val="double" w:sz="4" w:space="0" w:color="auto"/>
              <w:bottom w:val="single" w:sz="4" w:space="0" w:color="auto"/>
            </w:tcBorders>
            <w:shd w:val="pct10" w:color="auto" w:fill="FFFFFF"/>
          </w:tcPr>
          <w:p w14:paraId="4A3952D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42C6E82"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79827A1" w14:textId="77777777" w:rsidR="00E921A2" w:rsidRPr="00121095" w:rsidRDefault="00E921A2">
            <w:pPr>
              <w:pStyle w:val="QryTableInputParamHeader"/>
              <w:rPr>
                <w:lang w:val="en-US"/>
              </w:rPr>
            </w:pPr>
            <w:r w:rsidRPr="00121095">
              <w:rPr>
                <w:lang w:val="en-US"/>
              </w:rPr>
              <w:t>Description</w:t>
            </w:r>
          </w:p>
        </w:tc>
      </w:tr>
      <w:tr w:rsidR="00E921A2" w:rsidRPr="00E921A2" w14:paraId="492E23D9" w14:textId="77777777" w:rsidTr="005E5417">
        <w:tc>
          <w:tcPr>
            <w:tcW w:w="1584" w:type="dxa"/>
            <w:tcBorders>
              <w:top w:val="single" w:sz="4" w:space="0" w:color="auto"/>
              <w:bottom w:val="double" w:sz="4" w:space="0" w:color="auto"/>
            </w:tcBorders>
            <w:shd w:val="clear" w:color="auto" w:fill="FFFFFF"/>
          </w:tcPr>
          <w:p w14:paraId="526863F0"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9CECB0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D4F810A"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4E1650FF" w14:textId="77777777" w:rsidR="00E921A2" w:rsidRPr="00121095" w:rsidRDefault="00E921A2">
            <w:pPr>
              <w:pStyle w:val="QryTableInputParam"/>
              <w:rPr>
                <w:lang w:val="en-US"/>
              </w:rPr>
            </w:pPr>
          </w:p>
        </w:tc>
      </w:tr>
    </w:tbl>
    <w:p w14:paraId="0A22142D" w14:textId="77777777" w:rsidR="00E921A2" w:rsidRPr="00121095" w:rsidRDefault="00E921A2">
      <w:pPr>
        <w:keepNext/>
        <w:spacing w:before="120"/>
      </w:pPr>
      <w:r w:rsidRPr="00121095">
        <w:lastRenderedPageBreak/>
        <w:t>[The following table is used only for the Query by Example variant.]</w:t>
      </w:r>
    </w:p>
    <w:p w14:paraId="586CBBBE"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58F9B788" w14:textId="77777777">
        <w:trPr>
          <w:cantSplit/>
          <w:trHeight w:val="117"/>
        </w:trPr>
        <w:tc>
          <w:tcPr>
            <w:tcW w:w="918" w:type="dxa"/>
            <w:shd w:val="pct15" w:color="auto" w:fill="FFFFFF"/>
          </w:tcPr>
          <w:p w14:paraId="5E6B471B" w14:textId="77777777" w:rsidR="00E921A2" w:rsidRPr="00121095" w:rsidRDefault="00E921A2">
            <w:pPr>
              <w:pStyle w:val="QryTableInputHeaderQBE"/>
              <w:rPr>
                <w:lang w:val="en-US"/>
              </w:rPr>
            </w:pPr>
            <w:r w:rsidRPr="00121095">
              <w:rPr>
                <w:lang w:val="en-US"/>
              </w:rPr>
              <w:t>Segment Field Name (Query ID=</w:t>
            </w:r>
            <w:proofErr w:type="spellStart"/>
            <w:r w:rsidRPr="00121095">
              <w:rPr>
                <w:lang w:val="en-US"/>
              </w:rPr>
              <w:t>Znn</w:t>
            </w:r>
            <w:proofErr w:type="spellEnd"/>
            <w:r w:rsidRPr="00121095">
              <w:rPr>
                <w:lang w:val="en-US"/>
              </w:rPr>
              <w:t>)</w:t>
            </w:r>
          </w:p>
        </w:tc>
        <w:tc>
          <w:tcPr>
            <w:tcW w:w="1638" w:type="dxa"/>
            <w:shd w:val="pct15" w:color="auto" w:fill="FFFFFF"/>
          </w:tcPr>
          <w:p w14:paraId="5493C3E7"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43CF60BD" w14:textId="77777777" w:rsidR="00E921A2" w:rsidRPr="00121095" w:rsidRDefault="00E921A2">
            <w:pPr>
              <w:pStyle w:val="QryTableInputHeaderQBE"/>
              <w:rPr>
                <w:lang w:val="en-US"/>
              </w:rPr>
            </w:pPr>
            <w:r w:rsidRPr="00121095">
              <w:rPr>
                <w:lang w:val="en-US"/>
              </w:rPr>
              <w:t>Key/</w:t>
            </w:r>
          </w:p>
          <w:p w14:paraId="05BF1B1D"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0F7FE2F5"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3832860E"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054D91A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0BD91028" w14:textId="77777777" w:rsidR="00E921A2" w:rsidRPr="00121095" w:rsidRDefault="00E921A2">
            <w:pPr>
              <w:pStyle w:val="QryTableInputHeaderQBE"/>
              <w:rPr>
                <w:lang w:val="en-US"/>
              </w:rPr>
            </w:pPr>
            <w:proofErr w:type="spellStart"/>
            <w:r w:rsidRPr="00121095">
              <w:rPr>
                <w:lang w:val="en-US"/>
              </w:rPr>
              <w:t>Opt</w:t>
            </w:r>
            <w:proofErr w:type="spellEnd"/>
          </w:p>
        </w:tc>
        <w:tc>
          <w:tcPr>
            <w:tcW w:w="360" w:type="dxa"/>
            <w:shd w:val="pct15" w:color="auto" w:fill="FFFFFF"/>
          </w:tcPr>
          <w:p w14:paraId="214D7E43"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4F19EDE"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34686BE9"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2500AB8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5C02FE2" w14:textId="77777777" w:rsidR="00E921A2" w:rsidRPr="00121095" w:rsidRDefault="00E921A2">
            <w:pPr>
              <w:pStyle w:val="QryTableInputHeaderQBE"/>
              <w:rPr>
                <w:lang w:val="en-US"/>
              </w:rPr>
            </w:pPr>
            <w:r w:rsidRPr="00121095">
              <w:rPr>
                <w:lang w:val="en-US"/>
              </w:rPr>
              <w:t>Element Name</w:t>
            </w:r>
          </w:p>
        </w:tc>
      </w:tr>
      <w:tr w:rsidR="00E921A2" w:rsidRPr="00E921A2" w14:paraId="03BA22B5" w14:textId="77777777">
        <w:trPr>
          <w:cantSplit/>
          <w:trHeight w:val="116"/>
        </w:trPr>
        <w:tc>
          <w:tcPr>
            <w:tcW w:w="918" w:type="dxa"/>
          </w:tcPr>
          <w:p w14:paraId="7F02D2B7" w14:textId="77777777" w:rsidR="00E921A2" w:rsidRPr="00121095" w:rsidRDefault="00E921A2">
            <w:pPr>
              <w:pStyle w:val="QryTableInputQBE"/>
            </w:pPr>
          </w:p>
        </w:tc>
        <w:tc>
          <w:tcPr>
            <w:tcW w:w="1638" w:type="dxa"/>
          </w:tcPr>
          <w:p w14:paraId="2A5AAF6B" w14:textId="77777777" w:rsidR="00E921A2" w:rsidRPr="00121095" w:rsidRDefault="00E921A2">
            <w:pPr>
              <w:pStyle w:val="QryTableInputQBE"/>
            </w:pPr>
          </w:p>
        </w:tc>
        <w:tc>
          <w:tcPr>
            <w:tcW w:w="810" w:type="dxa"/>
          </w:tcPr>
          <w:p w14:paraId="740855F0" w14:textId="77777777" w:rsidR="00E921A2" w:rsidRPr="00121095" w:rsidRDefault="00E921A2">
            <w:pPr>
              <w:pStyle w:val="QryTableInputQBE"/>
              <w:rPr>
                <w:b/>
              </w:rPr>
            </w:pPr>
          </w:p>
        </w:tc>
        <w:tc>
          <w:tcPr>
            <w:tcW w:w="591" w:type="dxa"/>
          </w:tcPr>
          <w:p w14:paraId="7ED5CF9F" w14:textId="77777777" w:rsidR="00E921A2" w:rsidRPr="00121095" w:rsidRDefault="00E921A2">
            <w:pPr>
              <w:pStyle w:val="QryTableInputQBE"/>
              <w:rPr>
                <w:b/>
              </w:rPr>
            </w:pPr>
          </w:p>
        </w:tc>
        <w:tc>
          <w:tcPr>
            <w:tcW w:w="579" w:type="dxa"/>
          </w:tcPr>
          <w:p w14:paraId="6B8AF547" w14:textId="77777777" w:rsidR="00E921A2" w:rsidRPr="00121095" w:rsidRDefault="00E921A2">
            <w:pPr>
              <w:pStyle w:val="QryTableInputQBE"/>
              <w:rPr>
                <w:b/>
              </w:rPr>
            </w:pPr>
          </w:p>
        </w:tc>
        <w:tc>
          <w:tcPr>
            <w:tcW w:w="720" w:type="dxa"/>
          </w:tcPr>
          <w:p w14:paraId="4CF0A1FF" w14:textId="77777777" w:rsidR="00E921A2" w:rsidRPr="00121095" w:rsidRDefault="00E921A2">
            <w:pPr>
              <w:pStyle w:val="QryTableInputQBE"/>
              <w:rPr>
                <w:b/>
              </w:rPr>
            </w:pPr>
          </w:p>
        </w:tc>
        <w:tc>
          <w:tcPr>
            <w:tcW w:w="342" w:type="dxa"/>
          </w:tcPr>
          <w:p w14:paraId="4683A18E" w14:textId="77777777" w:rsidR="00E921A2" w:rsidRPr="00121095" w:rsidRDefault="00E921A2">
            <w:pPr>
              <w:pStyle w:val="QryTableInputQBE"/>
              <w:rPr>
                <w:b/>
              </w:rPr>
            </w:pPr>
          </w:p>
        </w:tc>
        <w:tc>
          <w:tcPr>
            <w:tcW w:w="360" w:type="dxa"/>
          </w:tcPr>
          <w:p w14:paraId="42D9B055" w14:textId="77777777" w:rsidR="00E921A2" w:rsidRPr="00121095" w:rsidRDefault="00E921A2">
            <w:pPr>
              <w:pStyle w:val="QryTableInputQBE"/>
              <w:rPr>
                <w:b/>
              </w:rPr>
            </w:pPr>
          </w:p>
        </w:tc>
        <w:tc>
          <w:tcPr>
            <w:tcW w:w="720" w:type="dxa"/>
          </w:tcPr>
          <w:p w14:paraId="344E8E5D" w14:textId="77777777" w:rsidR="00E921A2" w:rsidRPr="00121095" w:rsidRDefault="00E921A2">
            <w:pPr>
              <w:pStyle w:val="QryTableInputQBE"/>
              <w:rPr>
                <w:b/>
              </w:rPr>
            </w:pPr>
          </w:p>
        </w:tc>
        <w:tc>
          <w:tcPr>
            <w:tcW w:w="540" w:type="dxa"/>
          </w:tcPr>
          <w:p w14:paraId="44B84553" w14:textId="77777777" w:rsidR="00E921A2" w:rsidRPr="00121095" w:rsidRDefault="00E921A2">
            <w:pPr>
              <w:pStyle w:val="QryTableInputQBE"/>
              <w:rPr>
                <w:b/>
              </w:rPr>
            </w:pPr>
          </w:p>
        </w:tc>
        <w:tc>
          <w:tcPr>
            <w:tcW w:w="893" w:type="dxa"/>
          </w:tcPr>
          <w:p w14:paraId="6C485C30" w14:textId="77777777" w:rsidR="00E921A2" w:rsidRPr="00121095" w:rsidRDefault="00E921A2">
            <w:pPr>
              <w:pStyle w:val="QryTableInputQBE"/>
            </w:pPr>
          </w:p>
        </w:tc>
        <w:tc>
          <w:tcPr>
            <w:tcW w:w="893" w:type="dxa"/>
          </w:tcPr>
          <w:p w14:paraId="2F0591E1" w14:textId="77777777" w:rsidR="00E921A2" w:rsidRPr="00121095" w:rsidRDefault="00E921A2">
            <w:pPr>
              <w:pStyle w:val="QryTableInputQBE"/>
            </w:pPr>
          </w:p>
        </w:tc>
      </w:tr>
    </w:tbl>
    <w:p w14:paraId="16D2358D" w14:textId="77777777" w:rsidR="00E921A2" w:rsidRPr="00121095" w:rsidRDefault="00E921A2">
      <w:pPr>
        <w:keepNext/>
        <w:spacing w:before="120"/>
      </w:pPr>
      <w:r w:rsidRPr="00121095">
        <w:t>[The following table is used only for the Query by Example (QBE) variant.]</w:t>
      </w:r>
    </w:p>
    <w:p w14:paraId="195D1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CC573F9" w14:textId="77777777">
        <w:tc>
          <w:tcPr>
            <w:tcW w:w="1458" w:type="dxa"/>
            <w:shd w:val="pct15" w:color="auto" w:fill="FFFFFF"/>
          </w:tcPr>
          <w:p w14:paraId="22CB8910" w14:textId="77777777" w:rsidR="00E921A2" w:rsidRPr="00121095" w:rsidRDefault="00E921A2">
            <w:pPr>
              <w:pStyle w:val="QryTableInputParamHeaderQBE"/>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990" w:type="dxa"/>
            <w:shd w:val="pct15" w:color="auto" w:fill="FFFFFF"/>
          </w:tcPr>
          <w:p w14:paraId="7555FC42"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7EBB5AD2"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4982B63" w14:textId="77777777" w:rsidR="00E921A2" w:rsidRPr="00121095" w:rsidRDefault="00E921A2">
            <w:pPr>
              <w:pStyle w:val="QryTableInputParamHeaderQBE"/>
              <w:rPr>
                <w:lang w:val="en-US"/>
              </w:rPr>
            </w:pPr>
            <w:r w:rsidRPr="00121095">
              <w:rPr>
                <w:lang w:val="en-US"/>
              </w:rPr>
              <w:t>Description</w:t>
            </w:r>
          </w:p>
        </w:tc>
      </w:tr>
      <w:tr w:rsidR="00E921A2" w:rsidRPr="00E921A2" w14:paraId="40ABC1AF" w14:textId="77777777">
        <w:tc>
          <w:tcPr>
            <w:tcW w:w="1458" w:type="dxa"/>
          </w:tcPr>
          <w:p w14:paraId="0DFEC671" w14:textId="77777777" w:rsidR="00E921A2" w:rsidRPr="00121095" w:rsidRDefault="00E921A2">
            <w:pPr>
              <w:pStyle w:val="QryTableInputParamQBE"/>
              <w:rPr>
                <w:lang w:val="en-US"/>
              </w:rPr>
            </w:pPr>
          </w:p>
        </w:tc>
        <w:tc>
          <w:tcPr>
            <w:tcW w:w="990" w:type="dxa"/>
          </w:tcPr>
          <w:p w14:paraId="020F8C42" w14:textId="77777777" w:rsidR="00E921A2" w:rsidRPr="00121095" w:rsidRDefault="00E921A2">
            <w:pPr>
              <w:pStyle w:val="QryTableInputParamQBE"/>
              <w:rPr>
                <w:b w:val="0"/>
                <w:lang w:val="en-US"/>
              </w:rPr>
            </w:pPr>
          </w:p>
        </w:tc>
        <w:tc>
          <w:tcPr>
            <w:tcW w:w="720" w:type="dxa"/>
          </w:tcPr>
          <w:p w14:paraId="29848417" w14:textId="77777777" w:rsidR="00E921A2" w:rsidRPr="00121095" w:rsidRDefault="00E921A2">
            <w:pPr>
              <w:pStyle w:val="QryTableInputParamQBE"/>
              <w:rPr>
                <w:b w:val="0"/>
                <w:lang w:val="en-US"/>
              </w:rPr>
            </w:pPr>
          </w:p>
        </w:tc>
        <w:tc>
          <w:tcPr>
            <w:tcW w:w="5670" w:type="dxa"/>
          </w:tcPr>
          <w:p w14:paraId="5BCC1E1A" w14:textId="77777777" w:rsidR="00E921A2" w:rsidRPr="00121095" w:rsidRDefault="00E921A2">
            <w:pPr>
              <w:pStyle w:val="QryTableInputParamQBE"/>
              <w:rPr>
                <w:b w:val="0"/>
                <w:lang w:val="en-US"/>
              </w:rPr>
            </w:pPr>
          </w:p>
        </w:tc>
      </w:tr>
    </w:tbl>
    <w:p w14:paraId="1832222E"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14:paraId="3AA2EE9A" w14:textId="77777777" w:rsidTr="008E1208">
        <w:trPr>
          <w:tblHeader/>
        </w:trPr>
        <w:tc>
          <w:tcPr>
            <w:tcW w:w="1101" w:type="dxa"/>
            <w:tcBorders>
              <w:top w:val="double" w:sz="4" w:space="0" w:color="auto"/>
              <w:bottom w:val="single" w:sz="4" w:space="0" w:color="auto"/>
            </w:tcBorders>
            <w:shd w:val="clear" w:color="auto" w:fill="FFFFFF"/>
          </w:tcPr>
          <w:p w14:paraId="5655FCC0" w14:textId="77777777" w:rsidR="00E921A2" w:rsidRPr="00121095" w:rsidRDefault="00E921A2">
            <w:pPr>
              <w:pStyle w:val="QryTableRCPHeader"/>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1779" w:type="dxa"/>
            <w:tcBorders>
              <w:top w:val="double" w:sz="4" w:space="0" w:color="auto"/>
              <w:bottom w:val="single" w:sz="4" w:space="0" w:color="auto"/>
            </w:tcBorders>
            <w:shd w:val="clear" w:color="auto" w:fill="FFFFFF"/>
          </w:tcPr>
          <w:p w14:paraId="3BCE3AE0"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B5772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59A8A320"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586F6FD"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5BE2520" w14:textId="77777777" w:rsidR="00E921A2" w:rsidRPr="00121095" w:rsidRDefault="00E921A2">
            <w:pPr>
              <w:pStyle w:val="QryTableRCPHeader"/>
              <w:rPr>
                <w:lang w:val="en-US"/>
              </w:rPr>
            </w:pPr>
            <w:r w:rsidRPr="00121095">
              <w:rPr>
                <w:lang w:val="en-US"/>
              </w:rPr>
              <w:t>Description</w:t>
            </w:r>
          </w:p>
        </w:tc>
      </w:tr>
      <w:tr w:rsidR="00E921A2" w:rsidRPr="00E921A2" w14:paraId="4B2C6327" w14:textId="77777777" w:rsidTr="008E1208">
        <w:tc>
          <w:tcPr>
            <w:tcW w:w="1101" w:type="dxa"/>
            <w:tcBorders>
              <w:top w:val="single" w:sz="4" w:space="0" w:color="auto"/>
              <w:bottom w:val="double" w:sz="4" w:space="0" w:color="auto"/>
            </w:tcBorders>
            <w:shd w:val="clear" w:color="auto" w:fill="FFFFFF"/>
          </w:tcPr>
          <w:p w14:paraId="17A869B5" w14:textId="77777777"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14:paraId="32EBFD7A"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267F80E"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09A3F68C"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2361AF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20B497B3" w14:textId="77777777" w:rsidR="00E921A2" w:rsidRPr="00121095" w:rsidRDefault="00E921A2">
            <w:pPr>
              <w:pStyle w:val="QryTableRCP"/>
              <w:rPr>
                <w:lang w:val="en-US"/>
              </w:rPr>
            </w:pPr>
          </w:p>
        </w:tc>
      </w:tr>
    </w:tbl>
    <w:p w14:paraId="00E4A0B2" w14:textId="77777777"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68BC780D" w14:textId="77777777" w:rsidTr="005E5417">
        <w:trPr>
          <w:cantSplit/>
          <w:tblHeader/>
        </w:trPr>
        <w:tc>
          <w:tcPr>
            <w:tcW w:w="1440" w:type="dxa"/>
            <w:tcBorders>
              <w:top w:val="double" w:sz="4" w:space="0" w:color="auto"/>
              <w:bottom w:val="single" w:sz="4" w:space="0" w:color="auto"/>
            </w:tcBorders>
            <w:shd w:val="pct10" w:color="auto" w:fill="FFFFFF"/>
          </w:tcPr>
          <w:p w14:paraId="5DF571C1" w14:textId="77777777"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864" w:type="dxa"/>
            <w:tcBorders>
              <w:top w:val="double" w:sz="4" w:space="0" w:color="auto"/>
              <w:bottom w:val="single" w:sz="4" w:space="0" w:color="auto"/>
            </w:tcBorders>
            <w:shd w:val="pct10" w:color="auto" w:fill="FFFFFF"/>
          </w:tcPr>
          <w:p w14:paraId="2C19CF95" w14:textId="77777777" w:rsidR="00E921A2" w:rsidRPr="00121095" w:rsidRDefault="00E921A2">
            <w:pPr>
              <w:pStyle w:val="QryTableVirtualHeader"/>
              <w:rPr>
                <w:lang w:val="en-US"/>
              </w:rPr>
            </w:pPr>
            <w:r w:rsidRPr="00121095">
              <w:rPr>
                <w:lang w:val="en-US"/>
              </w:rPr>
              <w:t>Key/</w:t>
            </w:r>
          </w:p>
          <w:p w14:paraId="753D5D98"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E3C8196"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2442A9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C22A73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874CF75" w14:textId="77777777" w:rsidR="00E921A2" w:rsidRPr="00121095" w:rsidRDefault="00E921A2">
            <w:pPr>
              <w:pStyle w:val="QryTableVirtualHeader"/>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24477F02"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5E02D3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433124C"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651CD12"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B34EEC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8B812F8" w14:textId="77777777" w:rsidR="00E921A2" w:rsidRPr="00121095" w:rsidRDefault="00E921A2">
            <w:pPr>
              <w:pStyle w:val="QryTableVirtualHeader"/>
              <w:rPr>
                <w:lang w:val="en-US"/>
              </w:rPr>
            </w:pPr>
            <w:r w:rsidRPr="00121095">
              <w:rPr>
                <w:lang w:val="en-US"/>
              </w:rPr>
              <w:t>Element Name</w:t>
            </w:r>
          </w:p>
        </w:tc>
      </w:tr>
      <w:tr w:rsidR="005E5417" w:rsidRPr="00E921A2" w14:paraId="0BA5F64E" w14:textId="77777777" w:rsidTr="005E5417">
        <w:trPr>
          <w:cantSplit/>
        </w:trPr>
        <w:tc>
          <w:tcPr>
            <w:tcW w:w="1440" w:type="dxa"/>
            <w:tcBorders>
              <w:top w:val="single" w:sz="4" w:space="0" w:color="auto"/>
              <w:bottom w:val="double" w:sz="4" w:space="0" w:color="auto"/>
            </w:tcBorders>
            <w:shd w:val="clear" w:color="auto" w:fill="FFFFFF"/>
          </w:tcPr>
          <w:p w14:paraId="21568143" w14:textId="77777777"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14:paraId="0EA9A875"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1DB03E10"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0D49B013"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5EF48E96"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670EE77B"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41D35577"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638292C4"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23454F8F" w14:textId="77777777"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14:paraId="3509D912"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5D9634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C174AE" w14:textId="77777777" w:rsidR="00E921A2" w:rsidRPr="00121095" w:rsidRDefault="00E921A2">
            <w:pPr>
              <w:pStyle w:val="QryTableVirtual"/>
              <w:rPr>
                <w:lang w:val="en-US"/>
              </w:rPr>
            </w:pPr>
          </w:p>
        </w:tc>
      </w:tr>
    </w:tbl>
    <w:p w14:paraId="78E6BF90" w14:textId="77777777" w:rsidR="00E921A2" w:rsidRPr="00121095" w:rsidRDefault="00E921A2">
      <w:pPr>
        <w:pStyle w:val="Heading4"/>
        <w:keepLines/>
      </w:pPr>
      <w:bookmarkStart w:id="210" w:name="_Toc495483542"/>
      <w:bookmarkStart w:id="211" w:name="_Toc24273764"/>
      <w:r w:rsidRPr="00121095">
        <w:t>Query Profile template for query with segment pattern response</w:t>
      </w:r>
      <w:bookmarkEnd w:id="210"/>
      <w:bookmarkEnd w:id="211"/>
      <w:r w:rsidR="00BF2FE6" w:rsidRPr="00121095">
        <w:fldChar w:fldCharType="begin"/>
      </w:r>
      <w:r w:rsidRPr="00121095">
        <w:instrText xml:space="preserve"> XE "Conformance statement</w:instrText>
      </w:r>
      <w:r w:rsidR="00F2052F">
        <w:instrText>:</w:instrText>
      </w:r>
      <w:r w:rsidRPr="00121095">
        <w:instrText xml:space="preserve">template for query with segment pattern response" </w:instrText>
      </w:r>
      <w:r w:rsidR="00BF2FE6" w:rsidRPr="00121095">
        <w:fldChar w:fldCharType="end"/>
      </w:r>
    </w:p>
    <w:p w14:paraId="474FDE1D"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7D9FC72" w14:textId="77777777" w:rsidTr="005E5417">
        <w:trPr>
          <w:tblHeader/>
        </w:trPr>
        <w:tc>
          <w:tcPr>
            <w:tcW w:w="2880" w:type="dxa"/>
            <w:tcBorders>
              <w:top w:val="double" w:sz="4" w:space="0" w:color="auto"/>
              <w:bottom w:val="single" w:sz="4" w:space="0" w:color="auto"/>
            </w:tcBorders>
            <w:shd w:val="clear" w:color="auto" w:fill="FFFFFF"/>
          </w:tcPr>
          <w:p w14:paraId="5E08E077" w14:textId="77777777" w:rsidR="00E921A2" w:rsidRPr="00121095" w:rsidRDefault="00E921A2">
            <w:pPr>
              <w:pStyle w:val="QryTableHeader"/>
              <w:keepLines/>
              <w:rPr>
                <w:b w:val="0"/>
                <w:lang w:val="en-US"/>
              </w:rPr>
            </w:pPr>
            <w:r w:rsidRPr="00121095">
              <w:rPr>
                <w:lang w:val="en-US"/>
              </w:rPr>
              <w:t>Query Statement ID (Query ID=</w:t>
            </w:r>
            <w:proofErr w:type="spellStart"/>
            <w:r w:rsidRPr="00121095">
              <w:rPr>
                <w:lang w:val="en-US"/>
              </w:rPr>
              <w:t>Znn</w:t>
            </w:r>
            <w:proofErr w:type="spellEnd"/>
            <w:r w:rsidRPr="00121095">
              <w:rPr>
                <w:lang w:val="en-US"/>
              </w:rPr>
              <w:t>):</w:t>
            </w:r>
          </w:p>
        </w:tc>
        <w:tc>
          <w:tcPr>
            <w:tcW w:w="4608" w:type="dxa"/>
            <w:tcBorders>
              <w:top w:val="double" w:sz="4" w:space="0" w:color="auto"/>
              <w:bottom w:val="single" w:sz="4" w:space="0" w:color="auto"/>
            </w:tcBorders>
            <w:shd w:val="clear" w:color="auto" w:fill="FFFFFF"/>
          </w:tcPr>
          <w:p w14:paraId="15981E95" w14:textId="77777777" w:rsidR="00E921A2" w:rsidRPr="00121095" w:rsidRDefault="00E921A2">
            <w:pPr>
              <w:pStyle w:val="QryTableID"/>
              <w:keepLines/>
              <w:rPr>
                <w:lang w:val="en-US"/>
              </w:rPr>
            </w:pPr>
          </w:p>
        </w:tc>
      </w:tr>
      <w:tr w:rsidR="00E921A2" w:rsidRPr="00E921A2" w14:paraId="66D6FFC6" w14:textId="77777777" w:rsidTr="005E5417">
        <w:tc>
          <w:tcPr>
            <w:tcW w:w="2880" w:type="dxa"/>
            <w:tcBorders>
              <w:top w:val="single" w:sz="4" w:space="0" w:color="auto"/>
              <w:bottom w:val="single" w:sz="4" w:space="0" w:color="auto"/>
            </w:tcBorders>
            <w:shd w:val="clear" w:color="auto" w:fill="FFFFFF"/>
          </w:tcPr>
          <w:p w14:paraId="50B64B60"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C7670EC" w14:textId="77777777" w:rsidR="00E921A2" w:rsidRPr="00121095" w:rsidRDefault="00E921A2">
            <w:pPr>
              <w:pStyle w:val="QryTableType"/>
              <w:keepLines/>
              <w:rPr>
                <w:lang w:val="en-US"/>
              </w:rPr>
            </w:pPr>
          </w:p>
        </w:tc>
      </w:tr>
      <w:tr w:rsidR="00E921A2" w:rsidRPr="00E921A2" w14:paraId="05499EC0" w14:textId="77777777" w:rsidTr="005E5417">
        <w:tc>
          <w:tcPr>
            <w:tcW w:w="2880" w:type="dxa"/>
            <w:tcBorders>
              <w:top w:val="single" w:sz="4" w:space="0" w:color="auto"/>
              <w:bottom w:val="single" w:sz="4" w:space="0" w:color="auto"/>
            </w:tcBorders>
            <w:shd w:val="clear" w:color="auto" w:fill="FFFFFF"/>
          </w:tcPr>
          <w:p w14:paraId="611F3A73"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061240B9" w14:textId="77777777" w:rsidR="00E921A2" w:rsidRPr="00121095" w:rsidRDefault="00E921A2">
            <w:pPr>
              <w:pStyle w:val="QryTableName"/>
              <w:keepLines/>
              <w:rPr>
                <w:lang w:val="en-US"/>
              </w:rPr>
            </w:pPr>
          </w:p>
        </w:tc>
      </w:tr>
      <w:tr w:rsidR="00E921A2" w:rsidRPr="00E921A2" w14:paraId="22510D61" w14:textId="77777777" w:rsidTr="005E5417">
        <w:tc>
          <w:tcPr>
            <w:tcW w:w="2880" w:type="dxa"/>
            <w:tcBorders>
              <w:top w:val="single" w:sz="4" w:space="0" w:color="auto"/>
              <w:bottom w:val="single" w:sz="4" w:space="0" w:color="auto"/>
            </w:tcBorders>
            <w:shd w:val="clear" w:color="auto" w:fill="FFFFFF"/>
          </w:tcPr>
          <w:p w14:paraId="745BDF4C"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392659E" w14:textId="77777777" w:rsidR="00E921A2" w:rsidRPr="00121095" w:rsidRDefault="00E921A2">
            <w:pPr>
              <w:pStyle w:val="QryTableTriggerQuery"/>
              <w:keepLines/>
              <w:rPr>
                <w:lang w:val="en-US"/>
              </w:rPr>
            </w:pPr>
          </w:p>
        </w:tc>
      </w:tr>
      <w:tr w:rsidR="00E921A2" w:rsidRPr="00E921A2" w14:paraId="4D76C8CF" w14:textId="77777777" w:rsidTr="005E5417">
        <w:tc>
          <w:tcPr>
            <w:tcW w:w="2880" w:type="dxa"/>
            <w:tcBorders>
              <w:top w:val="single" w:sz="4" w:space="0" w:color="auto"/>
              <w:bottom w:val="single" w:sz="4" w:space="0" w:color="auto"/>
            </w:tcBorders>
            <w:shd w:val="clear" w:color="auto" w:fill="FFFFFF"/>
          </w:tcPr>
          <w:p w14:paraId="1A7B17CF"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4D244E" w14:textId="77777777" w:rsidR="00E921A2" w:rsidRPr="00121095" w:rsidRDefault="00E921A2">
            <w:pPr>
              <w:pStyle w:val="QryTableMode"/>
              <w:keepLines/>
              <w:rPr>
                <w:lang w:val="en-US"/>
              </w:rPr>
            </w:pPr>
          </w:p>
        </w:tc>
      </w:tr>
      <w:tr w:rsidR="00E921A2" w:rsidRPr="00E921A2" w14:paraId="54C6BDDA" w14:textId="77777777" w:rsidTr="005E5417">
        <w:tc>
          <w:tcPr>
            <w:tcW w:w="2880" w:type="dxa"/>
            <w:tcBorders>
              <w:top w:val="single" w:sz="4" w:space="0" w:color="auto"/>
              <w:bottom w:val="single" w:sz="4" w:space="0" w:color="auto"/>
            </w:tcBorders>
            <w:shd w:val="clear" w:color="auto" w:fill="FFFFFF"/>
          </w:tcPr>
          <w:p w14:paraId="61028C6E"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9D252FE" w14:textId="77777777" w:rsidR="00E921A2" w:rsidRPr="00121095" w:rsidRDefault="00E921A2">
            <w:pPr>
              <w:pStyle w:val="QryTableResponseTrigger"/>
              <w:keepLines/>
              <w:rPr>
                <w:lang w:val="en-US"/>
              </w:rPr>
            </w:pPr>
          </w:p>
        </w:tc>
      </w:tr>
      <w:tr w:rsidR="00E921A2" w:rsidRPr="00E921A2" w14:paraId="376D2287" w14:textId="77777777" w:rsidTr="005E5417">
        <w:tc>
          <w:tcPr>
            <w:tcW w:w="2880" w:type="dxa"/>
            <w:tcBorders>
              <w:top w:val="single" w:sz="4" w:space="0" w:color="auto"/>
              <w:bottom w:val="single" w:sz="4" w:space="0" w:color="auto"/>
            </w:tcBorders>
            <w:shd w:val="clear" w:color="auto" w:fill="FFFFFF"/>
          </w:tcPr>
          <w:p w14:paraId="676E3D64"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36266F" w14:textId="77777777" w:rsidR="00E921A2" w:rsidRPr="00121095" w:rsidRDefault="00E921A2">
            <w:pPr>
              <w:pStyle w:val="QryTableCharacteristicsQuery"/>
              <w:keepLines/>
              <w:rPr>
                <w:lang w:val="en-US"/>
              </w:rPr>
            </w:pPr>
          </w:p>
        </w:tc>
      </w:tr>
      <w:tr w:rsidR="00E921A2" w:rsidRPr="00E921A2" w14:paraId="152CC329" w14:textId="77777777" w:rsidTr="005E5417">
        <w:tc>
          <w:tcPr>
            <w:tcW w:w="2880" w:type="dxa"/>
            <w:tcBorders>
              <w:top w:val="single" w:sz="4" w:space="0" w:color="auto"/>
              <w:bottom w:val="single" w:sz="4" w:space="0" w:color="auto"/>
            </w:tcBorders>
            <w:shd w:val="clear" w:color="auto" w:fill="FFFFFF"/>
          </w:tcPr>
          <w:p w14:paraId="70D26357"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239F9B0" w14:textId="77777777" w:rsidR="00E921A2" w:rsidRPr="00121095" w:rsidRDefault="00E921A2">
            <w:pPr>
              <w:pStyle w:val="QryTablePurpose"/>
              <w:keepLines/>
              <w:rPr>
                <w:lang w:val="en-US"/>
              </w:rPr>
            </w:pPr>
          </w:p>
        </w:tc>
      </w:tr>
      <w:tr w:rsidR="00E921A2" w:rsidRPr="00E921A2" w14:paraId="0BB254B8" w14:textId="77777777" w:rsidTr="005E5417">
        <w:trPr>
          <w:cantSplit/>
        </w:trPr>
        <w:tc>
          <w:tcPr>
            <w:tcW w:w="2880" w:type="dxa"/>
            <w:tcBorders>
              <w:top w:val="single" w:sz="4" w:space="0" w:color="auto"/>
              <w:bottom w:val="single" w:sz="4" w:space="0" w:color="auto"/>
            </w:tcBorders>
            <w:shd w:val="clear" w:color="auto" w:fill="FFFFFF"/>
          </w:tcPr>
          <w:p w14:paraId="7147B6C9"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3C3461" w14:textId="77777777" w:rsidR="00E921A2" w:rsidRPr="00121095" w:rsidRDefault="00E921A2">
            <w:pPr>
              <w:pStyle w:val="QryTableCharacteristicsResponse"/>
              <w:keepLines/>
              <w:rPr>
                <w:b/>
                <w:lang w:val="en-US"/>
              </w:rPr>
            </w:pPr>
          </w:p>
        </w:tc>
      </w:tr>
      <w:tr w:rsidR="00E921A2" w:rsidRPr="00E921A2" w14:paraId="35ED43E5" w14:textId="77777777" w:rsidTr="005E5417">
        <w:trPr>
          <w:cantSplit/>
        </w:trPr>
        <w:tc>
          <w:tcPr>
            <w:tcW w:w="2880" w:type="dxa"/>
            <w:tcBorders>
              <w:top w:val="single" w:sz="4" w:space="0" w:color="auto"/>
              <w:bottom w:val="double" w:sz="4" w:space="0" w:color="auto"/>
            </w:tcBorders>
            <w:shd w:val="clear" w:color="auto" w:fill="FFFFFF"/>
          </w:tcPr>
          <w:p w14:paraId="5368C46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54367AD" w14:textId="77777777" w:rsidR="00E921A2" w:rsidRPr="00121095" w:rsidRDefault="00E921A2">
            <w:pPr>
              <w:pStyle w:val="QryTableSegmentPattern"/>
              <w:keepLines/>
              <w:rPr>
                <w:lang w:val="en-US"/>
              </w:rPr>
            </w:pPr>
          </w:p>
        </w:tc>
      </w:tr>
    </w:tbl>
    <w:p w14:paraId="6A527F55" w14:textId="77777777" w:rsidR="00E921A2" w:rsidRPr="00121095" w:rsidRDefault="00E921A2"/>
    <w:p w14:paraId="79EBC33B" w14:textId="77777777"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14:paraId="3A1185AB" w14:textId="77777777"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14:paraId="64ADA917" w14:textId="77777777"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14:paraId="753CBE87" w14:textId="77777777"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14:paraId="366645D1" w14:textId="77777777"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14:paraId="0C9137AC" w14:textId="77777777" w:rsidR="00E921A2" w:rsidRPr="00121095" w:rsidRDefault="00E921A2">
            <w:pPr>
              <w:pStyle w:val="MsgTableHeader"/>
              <w:jc w:val="center"/>
              <w:rPr>
                <w:lang w:val="en-US"/>
              </w:rPr>
            </w:pPr>
            <w:r w:rsidRPr="00121095">
              <w:rPr>
                <w:lang w:val="en-US"/>
              </w:rPr>
              <w:t>Sec. Ref</w:t>
            </w:r>
          </w:p>
        </w:tc>
      </w:tr>
      <w:tr w:rsidR="00E921A2" w:rsidRPr="00E921A2" w14:paraId="77B50CC0" w14:textId="77777777"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14:paraId="4D41D633" w14:textId="77777777"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14:paraId="71C33DA3" w14:textId="77777777"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14:paraId="6A20919F" w14:textId="77777777"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14:paraId="7E7F60E4" w14:textId="77777777" w:rsidR="00E921A2" w:rsidRPr="00121095" w:rsidRDefault="00E921A2">
            <w:pPr>
              <w:pStyle w:val="MsgTableBody"/>
              <w:jc w:val="center"/>
            </w:pPr>
            <w:r w:rsidRPr="00121095">
              <w:t>2.15.9</w:t>
            </w:r>
          </w:p>
        </w:tc>
      </w:tr>
      <w:tr w:rsidR="00514A79" w:rsidRPr="00E921A2" w14:paraId="2B857718"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77B720C0" w14:textId="77777777"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14:paraId="47706175" w14:textId="77777777"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14:paraId="3D579B26" w14:textId="77777777"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E7CBE2" w14:textId="77777777" w:rsidR="00514A79" w:rsidRPr="00121095" w:rsidRDefault="00514A79">
            <w:pPr>
              <w:pStyle w:val="MsgTableBody"/>
              <w:jc w:val="center"/>
            </w:pPr>
            <w:r>
              <w:t>3</w:t>
            </w:r>
          </w:p>
        </w:tc>
      </w:tr>
      <w:tr w:rsidR="00E921A2" w:rsidRPr="00E921A2" w14:paraId="44DE93EE"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3A368CF7" w14:textId="77777777" w:rsidR="00E921A2" w:rsidRPr="00121095" w:rsidRDefault="00E921A2">
            <w:pPr>
              <w:pStyle w:val="MsgTableBody"/>
            </w:pPr>
            <w:r w:rsidRPr="00121095">
              <w:lastRenderedPageBreak/>
              <w:t>[{SFT}]</w:t>
            </w:r>
          </w:p>
        </w:tc>
        <w:tc>
          <w:tcPr>
            <w:tcW w:w="4320" w:type="dxa"/>
            <w:gridSpan w:val="2"/>
            <w:tcBorders>
              <w:top w:val="dotted" w:sz="4" w:space="0" w:color="auto"/>
              <w:left w:val="nil"/>
              <w:bottom w:val="dotted" w:sz="4" w:space="0" w:color="auto"/>
              <w:right w:val="nil"/>
            </w:tcBorders>
            <w:shd w:val="clear" w:color="auto" w:fill="FFFFFF"/>
          </w:tcPr>
          <w:p w14:paraId="59CAB0E0" w14:textId="77777777"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14:paraId="4FF076B6"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7070F30" w14:textId="77777777" w:rsidR="00E921A2" w:rsidRPr="00121095" w:rsidRDefault="00E921A2">
            <w:pPr>
              <w:pStyle w:val="MsgTableBody"/>
              <w:jc w:val="center"/>
            </w:pPr>
            <w:r w:rsidRPr="00121095">
              <w:t>2.15.12</w:t>
            </w:r>
          </w:p>
        </w:tc>
      </w:tr>
      <w:tr w:rsidR="00E921A2" w:rsidRPr="00E921A2" w14:paraId="1AC688B3"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29DDF617" w14:textId="77777777"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14:paraId="4336A806" w14:textId="77777777"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2D8B597"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EBB194D" w14:textId="77777777" w:rsidR="00E921A2" w:rsidRPr="00121095" w:rsidRDefault="00E921A2">
            <w:pPr>
              <w:pStyle w:val="MsgTableBody"/>
              <w:jc w:val="center"/>
            </w:pPr>
            <w:r w:rsidRPr="00121095">
              <w:t>2.14.13</w:t>
            </w:r>
          </w:p>
        </w:tc>
      </w:tr>
      <w:tr w:rsidR="00E921A2" w:rsidRPr="00E921A2" w14:paraId="5082CD1A"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4D76F9E4"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14:paraId="685D88E0" w14:textId="77777777"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14:paraId="6758EC8A"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9774AF0" w14:textId="22912FC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4299C9ED"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45033836"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27903A53" w14:textId="77777777"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14:paraId="631A394C"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150CD4" w14:textId="77777777" w:rsidR="00420E66" w:rsidRPr="00121095" w:rsidRDefault="00420E66" w:rsidP="00790992">
            <w:pPr>
              <w:pStyle w:val="MsgTableBody"/>
              <w:jc w:val="center"/>
            </w:pPr>
          </w:p>
        </w:tc>
      </w:tr>
      <w:tr w:rsidR="00420E66" w:rsidRPr="00E921A2" w14:paraId="6167409E"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20E469AF" w14:textId="77777777"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14:paraId="75B724DB" w14:textId="77777777"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14:paraId="0E0DCDF0"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2A224B6" w14:textId="77777777" w:rsidR="00420E66" w:rsidRPr="00121095" w:rsidRDefault="00420E66" w:rsidP="00790992">
            <w:pPr>
              <w:pStyle w:val="MsgTableBody"/>
              <w:jc w:val="center"/>
            </w:pPr>
          </w:p>
        </w:tc>
      </w:tr>
      <w:tr w:rsidR="00420E66" w:rsidRPr="00E921A2" w14:paraId="25172603"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5126D9D2"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5A7F20C2" w14:textId="77777777"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14:paraId="5A1899A7"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CCB7A13" w14:textId="77777777" w:rsidR="00420E66" w:rsidRPr="00121095" w:rsidRDefault="00420E66" w:rsidP="00790992">
            <w:pPr>
              <w:pStyle w:val="MsgTableBody"/>
              <w:jc w:val="center"/>
            </w:pPr>
          </w:p>
        </w:tc>
      </w:tr>
      <w:tr w:rsidR="00E921A2" w:rsidRPr="00E921A2" w14:paraId="2A4AA29B"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041A055A"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14:paraId="754C1360" w14:textId="77777777"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14:paraId="0290473C"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40977ED" w14:textId="2BDB0875"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4E97FA5" w14:textId="77777777"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14:paraId="0C4CE742" w14:textId="77777777"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14:paraId="7D50855F" w14:textId="77777777"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14:paraId="151988C6" w14:textId="77777777"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0FA0BFC4" w14:textId="77777777" w:rsidR="00E921A2" w:rsidRPr="00121095" w:rsidRDefault="00E921A2">
            <w:pPr>
              <w:pStyle w:val="MsgTableBody"/>
              <w:jc w:val="center"/>
            </w:pPr>
            <w:r w:rsidRPr="00121095">
              <w:t>2.15.4</w:t>
            </w:r>
          </w:p>
        </w:tc>
      </w:tr>
    </w:tbl>
    <w:p w14:paraId="2CD2B4AF"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FBC22F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A6A6BF3" w14:textId="77777777" w:rsidR="0049558B" w:rsidRDefault="0049558B" w:rsidP="00381A24">
            <w:pPr>
              <w:pStyle w:val="ACK-ChoreographyHeader"/>
            </w:pPr>
            <w:r>
              <w:t>Acknowledgement Choreography</w:t>
            </w:r>
          </w:p>
        </w:tc>
      </w:tr>
      <w:tr w:rsidR="0049558B" w14:paraId="434E71A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9647D3" w14:textId="77777777" w:rsidR="0049558B" w:rsidRDefault="0049558B" w:rsidP="00381A24">
            <w:pPr>
              <w:pStyle w:val="ACK-ChoreographyHeader"/>
            </w:pPr>
            <w:r w:rsidRPr="00121095">
              <w:t>QBP^Znn^QBP_Q11</w:t>
            </w:r>
          </w:p>
        </w:tc>
      </w:tr>
      <w:tr w:rsidR="0049558B" w14:paraId="0573A61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6ABAD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8F3D53"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23063DB" w14:textId="77777777" w:rsidR="0049558B" w:rsidRDefault="0049558B" w:rsidP="00381A24">
            <w:pPr>
              <w:pStyle w:val="ACK-ChoreographyBody"/>
            </w:pPr>
            <w:r>
              <w:t>Field value: Enhanced mode</w:t>
            </w:r>
          </w:p>
        </w:tc>
      </w:tr>
      <w:tr w:rsidR="0049558B" w14:paraId="779303D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0B6CE64"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018A19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BFC718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9C270D" w14:textId="77777777" w:rsidR="0049558B" w:rsidRDefault="0049558B" w:rsidP="00381A24">
            <w:pPr>
              <w:pStyle w:val="ACK-ChoreographyBody"/>
            </w:pPr>
            <w:r>
              <w:t>AL, SU, ER</w:t>
            </w:r>
          </w:p>
        </w:tc>
      </w:tr>
      <w:tr w:rsidR="0049558B" w14:paraId="3D88E98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78BD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28CF2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4513C6D"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B880DDE" w14:textId="77777777" w:rsidR="0049558B" w:rsidRDefault="0049558B" w:rsidP="00381A24">
            <w:pPr>
              <w:pStyle w:val="ACK-ChoreographyBody"/>
            </w:pPr>
            <w:r>
              <w:t>AL</w:t>
            </w:r>
          </w:p>
        </w:tc>
      </w:tr>
      <w:tr w:rsidR="0049558B" w14:paraId="2F863C2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87468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4E9B6AB"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51199E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4A46AE" w14:textId="77777777" w:rsidR="0049558B" w:rsidRDefault="0049558B" w:rsidP="00381A24">
            <w:pPr>
              <w:pStyle w:val="ACK-ChoreographyBody"/>
            </w:pPr>
            <w:proofErr w:type="spellStart"/>
            <w:r>
              <w:rPr>
                <w:szCs w:val="16"/>
              </w:rPr>
              <w:t>ACK^Znn^ACK</w:t>
            </w:r>
            <w:proofErr w:type="spellEnd"/>
          </w:p>
        </w:tc>
      </w:tr>
      <w:tr w:rsidR="0049558B" w14:paraId="32DE1E9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BBF88A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DEB3822" w14:textId="77777777"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14:paraId="13D51751" w14:textId="77777777"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14:paraId="70EC4348" w14:textId="77777777" w:rsidR="0049558B" w:rsidRDefault="0049558B" w:rsidP="00381A24">
            <w:pPr>
              <w:pStyle w:val="ACK-ChoreographyBody"/>
            </w:pPr>
            <w:r w:rsidRPr="00986413">
              <w:rPr>
                <w:lang w:val="de-DE"/>
              </w:rPr>
              <w:t>RSP^Znn^RSP_Znn</w:t>
            </w:r>
          </w:p>
        </w:tc>
      </w:tr>
    </w:tbl>
    <w:p w14:paraId="0E483D08" w14:textId="77777777" w:rsidR="0049558B" w:rsidRPr="00121095" w:rsidRDefault="0049558B"/>
    <w:p w14:paraId="045A1BE6" w14:textId="77777777"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959D01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FECFEA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0E9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4826A6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37CA55" w14:textId="77777777" w:rsidR="00E921A2" w:rsidRPr="00121095" w:rsidRDefault="00E921A2">
            <w:pPr>
              <w:pStyle w:val="MsgTableHeader"/>
              <w:jc w:val="center"/>
              <w:rPr>
                <w:lang w:val="en-US"/>
              </w:rPr>
            </w:pPr>
            <w:r w:rsidRPr="00121095">
              <w:rPr>
                <w:lang w:val="en-US"/>
              </w:rPr>
              <w:t>Sec Ref</w:t>
            </w:r>
          </w:p>
        </w:tc>
      </w:tr>
      <w:tr w:rsidR="00E921A2" w:rsidRPr="00E921A2" w14:paraId="64DCB00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591829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A4C7C9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355094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0526AEC" w14:textId="77777777" w:rsidR="00E921A2" w:rsidRPr="00121095" w:rsidRDefault="00E921A2">
            <w:pPr>
              <w:pStyle w:val="MsgTableBody"/>
              <w:jc w:val="center"/>
            </w:pPr>
            <w:r w:rsidRPr="00121095">
              <w:t>2.15.9</w:t>
            </w:r>
          </w:p>
        </w:tc>
      </w:tr>
      <w:tr w:rsidR="00E921A2" w:rsidRPr="00E921A2" w14:paraId="61E3C12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5AFE8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AE2402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4C4E9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72859" w14:textId="77777777" w:rsidR="00E921A2" w:rsidRPr="00121095" w:rsidRDefault="00E921A2">
            <w:pPr>
              <w:pStyle w:val="MsgTableBody"/>
              <w:jc w:val="center"/>
            </w:pPr>
            <w:r w:rsidRPr="00121095">
              <w:t>2.15.12</w:t>
            </w:r>
          </w:p>
        </w:tc>
      </w:tr>
      <w:tr w:rsidR="00E921A2" w:rsidRPr="00E921A2" w14:paraId="708B8C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763222"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6E464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F8BCCD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3F32C6" w14:textId="77777777" w:rsidR="00E921A2" w:rsidRPr="00121095" w:rsidRDefault="00E921A2">
            <w:pPr>
              <w:pStyle w:val="MsgTableBody"/>
              <w:jc w:val="center"/>
            </w:pPr>
            <w:r w:rsidRPr="00121095">
              <w:t>2.14.13</w:t>
            </w:r>
          </w:p>
        </w:tc>
      </w:tr>
      <w:tr w:rsidR="00E921A2" w:rsidRPr="00E921A2" w14:paraId="200AFD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9627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F6DCEB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9F5E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5AEAD" w14:textId="77777777" w:rsidR="00E921A2" w:rsidRPr="00121095" w:rsidRDefault="00E921A2">
            <w:pPr>
              <w:pStyle w:val="MsgTableBody"/>
              <w:jc w:val="center"/>
            </w:pPr>
            <w:r w:rsidRPr="00121095">
              <w:t>2.15.8</w:t>
            </w:r>
          </w:p>
        </w:tc>
      </w:tr>
      <w:tr w:rsidR="00E921A2" w:rsidRPr="00E921A2" w14:paraId="251E03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AC5C2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F596FD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35251D4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E0AB71" w14:textId="77777777" w:rsidR="00E921A2" w:rsidRPr="00121095" w:rsidRDefault="00E921A2">
            <w:pPr>
              <w:pStyle w:val="MsgTableBody"/>
              <w:jc w:val="center"/>
            </w:pPr>
            <w:r w:rsidRPr="00121095">
              <w:t>2.15.5</w:t>
            </w:r>
          </w:p>
        </w:tc>
      </w:tr>
      <w:tr w:rsidR="00E921A2" w:rsidRPr="00E921A2" w14:paraId="7D55A99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B88F736"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08085D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9C78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2500B" w14:textId="133207E9"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27FE55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A58AA00"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67EA43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36F4A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1F770" w14:textId="4A5518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68BB7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3438D" w14:textId="77777777"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14:paraId="5AE36491" w14:textId="77777777"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14:paraId="609601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C5F66D" w14:textId="77777777" w:rsidR="00E921A2" w:rsidRPr="00121095" w:rsidRDefault="00E921A2">
            <w:pPr>
              <w:pStyle w:val="MsgTableBody"/>
              <w:jc w:val="center"/>
            </w:pPr>
          </w:p>
        </w:tc>
      </w:tr>
      <w:tr w:rsidR="00E921A2" w:rsidRPr="00E921A2" w14:paraId="409E43B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91E89F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3A01B9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4EDC00"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5AC0AA" w14:textId="77777777" w:rsidR="00E921A2" w:rsidRPr="00121095" w:rsidRDefault="00E921A2">
            <w:pPr>
              <w:pStyle w:val="MsgTableBody"/>
              <w:jc w:val="center"/>
            </w:pPr>
            <w:r w:rsidRPr="00121095">
              <w:t>2.15.4</w:t>
            </w:r>
          </w:p>
        </w:tc>
      </w:tr>
    </w:tbl>
    <w:p w14:paraId="1298134E" w14:textId="77777777"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F55B1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F2952AD" w14:textId="77777777" w:rsidR="0049558B" w:rsidRDefault="0049558B" w:rsidP="00381A24">
            <w:pPr>
              <w:pStyle w:val="ACK-ChoreographyHeader"/>
            </w:pPr>
            <w:r>
              <w:lastRenderedPageBreak/>
              <w:t>Acknowledgement Choreography</w:t>
            </w:r>
          </w:p>
        </w:tc>
      </w:tr>
      <w:tr w:rsidR="0049558B" w14:paraId="082DF6D4"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58D48C8" w14:textId="77777777" w:rsidR="0049558B" w:rsidRDefault="0049558B" w:rsidP="00381A24">
            <w:pPr>
              <w:pStyle w:val="ACK-ChoreographyHeader"/>
            </w:pPr>
            <w:r w:rsidRPr="00986413">
              <w:rPr>
                <w:lang w:val="de-DE"/>
              </w:rPr>
              <w:t>RSP^Znn^RSP_Znn</w:t>
            </w:r>
          </w:p>
        </w:tc>
      </w:tr>
      <w:tr w:rsidR="0049558B" w14:paraId="003DB0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62D22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824B8F1"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3D7FE25" w14:textId="77777777" w:rsidR="0049558B" w:rsidRDefault="0049558B" w:rsidP="00381A24">
            <w:pPr>
              <w:pStyle w:val="ACK-ChoreographyBody"/>
            </w:pPr>
            <w:r>
              <w:t>Field value: Enhanced mode</w:t>
            </w:r>
          </w:p>
        </w:tc>
      </w:tr>
      <w:tr w:rsidR="0049558B" w14:paraId="0325976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9A43208"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050F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CF302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47838BE" w14:textId="77777777" w:rsidR="0049558B" w:rsidRDefault="0049558B" w:rsidP="00381A24">
            <w:pPr>
              <w:pStyle w:val="ACK-ChoreographyBody"/>
            </w:pPr>
            <w:r>
              <w:t>AL, SU, ER</w:t>
            </w:r>
          </w:p>
        </w:tc>
      </w:tr>
      <w:tr w:rsidR="0049558B" w14:paraId="6680785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2D539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EC51D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A0BDC3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40B747C" w14:textId="77777777" w:rsidR="0049558B" w:rsidRDefault="0049558B" w:rsidP="00381A24">
            <w:pPr>
              <w:pStyle w:val="ACK-ChoreographyBody"/>
            </w:pPr>
            <w:r>
              <w:t>AL</w:t>
            </w:r>
          </w:p>
        </w:tc>
      </w:tr>
      <w:tr w:rsidR="0049558B" w14:paraId="0A2420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9964D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6380AC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F038A4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5DBBE65" w14:textId="77777777" w:rsidR="0049558B" w:rsidRDefault="0049558B" w:rsidP="00381A24">
            <w:pPr>
              <w:pStyle w:val="ACK-ChoreographyBody"/>
            </w:pPr>
            <w:proofErr w:type="spellStart"/>
            <w:r>
              <w:rPr>
                <w:szCs w:val="16"/>
              </w:rPr>
              <w:t>ACK^Znn^ACK</w:t>
            </w:r>
            <w:proofErr w:type="spellEnd"/>
          </w:p>
        </w:tc>
      </w:tr>
      <w:tr w:rsidR="0049558B" w14:paraId="089B090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F9F9AF"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EEC720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2FDEA2D9"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0B1A3CCC" w14:textId="77777777" w:rsidR="0049558B" w:rsidRDefault="0049558B" w:rsidP="00381A24">
            <w:pPr>
              <w:pStyle w:val="ACK-ChoreographyBody"/>
            </w:pPr>
            <w:r>
              <w:rPr>
                <w:lang w:val="de-DE"/>
              </w:rPr>
              <w:t>-</w:t>
            </w:r>
          </w:p>
        </w:tc>
      </w:tr>
    </w:tbl>
    <w:p w14:paraId="3EB6C7E8" w14:textId="77777777" w:rsidR="0049558B" w:rsidRDefault="0049558B" w:rsidP="007D495C"/>
    <w:p w14:paraId="051FF21E" w14:textId="77777777"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6E4E21C" w14:textId="77777777">
        <w:trPr>
          <w:cantSplit/>
          <w:tblHeader/>
        </w:trPr>
        <w:tc>
          <w:tcPr>
            <w:tcW w:w="648" w:type="dxa"/>
            <w:tcBorders>
              <w:top w:val="double" w:sz="4" w:space="0" w:color="auto"/>
              <w:bottom w:val="single" w:sz="4" w:space="0" w:color="auto"/>
            </w:tcBorders>
            <w:shd w:val="clear" w:color="auto" w:fill="FFFFFF"/>
          </w:tcPr>
          <w:p w14:paraId="35980C6A" w14:textId="77777777" w:rsidR="00E921A2" w:rsidRPr="00121095" w:rsidRDefault="00E921A2">
            <w:pPr>
              <w:pStyle w:val="QryTableInputHeader"/>
              <w:keepNext/>
              <w:keepLines/>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1296" w:type="dxa"/>
            <w:tcBorders>
              <w:top w:val="double" w:sz="4" w:space="0" w:color="auto"/>
              <w:bottom w:val="single" w:sz="4" w:space="0" w:color="auto"/>
            </w:tcBorders>
            <w:shd w:val="clear" w:color="auto" w:fill="FFFFFF"/>
          </w:tcPr>
          <w:p w14:paraId="25211C18" w14:textId="77777777"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14:paraId="023F998B" w14:textId="77777777" w:rsidR="00E921A2" w:rsidRPr="00121095" w:rsidRDefault="00E921A2">
            <w:pPr>
              <w:pStyle w:val="QryTableInputHeader"/>
              <w:keepNext/>
              <w:keepLines/>
              <w:rPr>
                <w:lang w:val="en-US"/>
              </w:rPr>
            </w:pPr>
            <w:r w:rsidRPr="00121095">
              <w:rPr>
                <w:lang w:val="en-US"/>
              </w:rPr>
              <w:t>Key/</w:t>
            </w:r>
          </w:p>
          <w:p w14:paraId="5CF20E49" w14:textId="77777777"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D1AE77B" w14:textId="77777777"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C2F25D0" w14:textId="77777777"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57CA6504" w14:textId="77777777"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A923D19" w14:textId="77777777" w:rsidR="00E921A2" w:rsidRPr="00121095" w:rsidRDefault="00E921A2">
            <w:pPr>
              <w:pStyle w:val="QryTableInputHeader"/>
              <w:keepNext/>
              <w:keepLines/>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273E981D" w14:textId="77777777"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5E5492" w14:textId="77777777"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8DF3C2E" w14:textId="77777777"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7149411" w14:textId="77777777"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4B812478" w14:textId="77777777"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460F6B2" w14:textId="77777777" w:rsidR="00E921A2" w:rsidRPr="00121095" w:rsidRDefault="00E921A2">
            <w:pPr>
              <w:pStyle w:val="QryTableInputHeader"/>
              <w:keepLines/>
              <w:rPr>
                <w:b w:val="0"/>
                <w:lang w:val="en-US"/>
              </w:rPr>
            </w:pPr>
            <w:r w:rsidRPr="00121095">
              <w:rPr>
                <w:lang w:val="en-US"/>
              </w:rPr>
              <w:t>Element Name</w:t>
            </w:r>
          </w:p>
        </w:tc>
      </w:tr>
      <w:tr w:rsidR="00E921A2" w:rsidRPr="00E921A2" w14:paraId="464C03DC" w14:textId="77777777">
        <w:trPr>
          <w:cantSplit/>
        </w:trPr>
        <w:tc>
          <w:tcPr>
            <w:tcW w:w="648" w:type="dxa"/>
            <w:tcBorders>
              <w:top w:val="single" w:sz="4" w:space="0" w:color="auto"/>
              <w:bottom w:val="single" w:sz="4" w:space="0" w:color="auto"/>
            </w:tcBorders>
            <w:shd w:val="clear" w:color="auto" w:fill="FFFFFF"/>
          </w:tcPr>
          <w:p w14:paraId="15C2FEAD"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4B0F6A8" w14:textId="77777777" w:rsidR="00E921A2" w:rsidRPr="00121095" w:rsidRDefault="00E921A2">
            <w:pPr>
              <w:pStyle w:val="QryTableInput"/>
              <w:keepNext/>
              <w:keepLines/>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43F373A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6DA7D73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5AF7DF6C"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7243240C"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4CADD31"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5946BF4"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9FE509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C66D911"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70A2590F"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F3F8645"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630EB53E" w14:textId="77777777" w:rsidR="00E921A2" w:rsidRPr="00121095" w:rsidRDefault="00E921A2">
            <w:pPr>
              <w:pStyle w:val="QryTableInput"/>
              <w:keepNext/>
              <w:keepLines/>
            </w:pPr>
          </w:p>
        </w:tc>
      </w:tr>
      <w:tr w:rsidR="00E921A2" w:rsidRPr="00E921A2" w14:paraId="0FD9E886" w14:textId="77777777">
        <w:trPr>
          <w:cantSplit/>
        </w:trPr>
        <w:tc>
          <w:tcPr>
            <w:tcW w:w="648" w:type="dxa"/>
            <w:tcBorders>
              <w:top w:val="single" w:sz="4" w:space="0" w:color="auto"/>
              <w:bottom w:val="single" w:sz="4" w:space="0" w:color="auto"/>
            </w:tcBorders>
            <w:shd w:val="clear" w:color="auto" w:fill="FFFFFF"/>
          </w:tcPr>
          <w:p w14:paraId="6D3CDDD2"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5316A564" w14:textId="77777777" w:rsidR="00E921A2" w:rsidRPr="00121095" w:rsidRDefault="00E921A2">
            <w:pPr>
              <w:pStyle w:val="QryTableInput"/>
              <w:keepNext/>
              <w:keepLines/>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26D3E0F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96961CE"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AD9F706"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26E67D3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35D9CBC"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952D3A0"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98DA0BB"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95BE63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59BECB4"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9D4809F"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8571554" w14:textId="77777777" w:rsidR="00E921A2" w:rsidRPr="00121095" w:rsidRDefault="00E921A2">
            <w:pPr>
              <w:pStyle w:val="QryTableInput"/>
              <w:keepNext/>
              <w:keepLines/>
            </w:pPr>
          </w:p>
        </w:tc>
      </w:tr>
      <w:tr w:rsidR="00E921A2" w:rsidRPr="00E921A2" w14:paraId="674606ED" w14:textId="77777777">
        <w:trPr>
          <w:cantSplit/>
        </w:trPr>
        <w:tc>
          <w:tcPr>
            <w:tcW w:w="648" w:type="dxa"/>
            <w:tcBorders>
              <w:top w:val="single" w:sz="4" w:space="0" w:color="auto"/>
              <w:bottom w:val="double" w:sz="4" w:space="0" w:color="auto"/>
            </w:tcBorders>
            <w:shd w:val="clear" w:color="auto" w:fill="FFFFFF"/>
          </w:tcPr>
          <w:p w14:paraId="35BA0837"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3CD9EDEA" w14:textId="77777777" w:rsidR="00E921A2" w:rsidRPr="00121095" w:rsidRDefault="00E921A2">
            <w:pPr>
              <w:pStyle w:val="QryTableInput"/>
              <w:keepNext/>
              <w:keepLines/>
            </w:pPr>
            <w:proofErr w:type="spellStart"/>
            <w:r w:rsidRPr="00121095">
              <w:t>InputItem</w:t>
            </w:r>
            <w:proofErr w:type="spellEnd"/>
            <w:r w:rsidRPr="00121095">
              <w:t xml:space="preserve"> . . .</w:t>
            </w:r>
          </w:p>
        </w:tc>
        <w:tc>
          <w:tcPr>
            <w:tcW w:w="792" w:type="dxa"/>
            <w:tcBorders>
              <w:top w:val="single" w:sz="4" w:space="0" w:color="auto"/>
              <w:bottom w:val="double" w:sz="4" w:space="0" w:color="auto"/>
            </w:tcBorders>
            <w:shd w:val="clear" w:color="auto" w:fill="FFFFFF"/>
          </w:tcPr>
          <w:p w14:paraId="0F88EBE0"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2CD96E4" w14:textId="77777777"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14:paraId="74226A3D"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675295F3"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664F8BC7"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4B23ED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15218703"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42454DD0" w14:textId="77777777"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14:paraId="77C7089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29A17581"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32259807" w14:textId="77777777" w:rsidR="00E921A2" w:rsidRPr="00121095" w:rsidRDefault="00E921A2">
            <w:pPr>
              <w:pStyle w:val="QryTableInput"/>
              <w:keepNext/>
              <w:keepLines/>
            </w:pPr>
          </w:p>
        </w:tc>
      </w:tr>
    </w:tbl>
    <w:p w14:paraId="0484AFC2"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0D2D195D" w14:textId="77777777" w:rsidTr="00E50DB9">
        <w:trPr>
          <w:tblHeader/>
        </w:trPr>
        <w:tc>
          <w:tcPr>
            <w:tcW w:w="1728" w:type="dxa"/>
            <w:tcBorders>
              <w:top w:val="double" w:sz="4" w:space="0" w:color="auto"/>
              <w:bottom w:val="single" w:sz="4" w:space="0" w:color="auto"/>
            </w:tcBorders>
            <w:shd w:val="pct10" w:color="auto" w:fill="FFFFFF"/>
          </w:tcPr>
          <w:p w14:paraId="71574A0A" w14:textId="77777777" w:rsidR="00E921A2" w:rsidRPr="00121095" w:rsidRDefault="00E921A2">
            <w:pPr>
              <w:pStyle w:val="QryTableInputParamHeader"/>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1194" w:type="dxa"/>
            <w:tcBorders>
              <w:top w:val="double" w:sz="4" w:space="0" w:color="auto"/>
              <w:bottom w:val="single" w:sz="4" w:space="0" w:color="auto"/>
            </w:tcBorders>
            <w:shd w:val="pct10" w:color="auto" w:fill="FFFFFF"/>
          </w:tcPr>
          <w:p w14:paraId="3CC0540D"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965384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B2D1FE2" w14:textId="77777777" w:rsidR="00E921A2" w:rsidRPr="00121095" w:rsidRDefault="00E921A2">
            <w:pPr>
              <w:pStyle w:val="QryTableInputParamHeader"/>
              <w:rPr>
                <w:lang w:val="en-US"/>
              </w:rPr>
            </w:pPr>
            <w:r w:rsidRPr="00121095">
              <w:rPr>
                <w:lang w:val="en-US"/>
              </w:rPr>
              <w:t>Description</w:t>
            </w:r>
          </w:p>
        </w:tc>
      </w:tr>
      <w:tr w:rsidR="00E921A2" w:rsidRPr="00E921A2" w14:paraId="31E63581" w14:textId="77777777" w:rsidTr="00E50DB9">
        <w:tc>
          <w:tcPr>
            <w:tcW w:w="1728" w:type="dxa"/>
            <w:tcBorders>
              <w:top w:val="single" w:sz="4" w:space="0" w:color="auto"/>
              <w:bottom w:val="single" w:sz="4" w:space="0" w:color="auto"/>
            </w:tcBorders>
            <w:shd w:val="clear" w:color="auto" w:fill="FFFFFF"/>
          </w:tcPr>
          <w:p w14:paraId="1632CCCB" w14:textId="77777777" w:rsidR="00E921A2" w:rsidRPr="00121095" w:rsidRDefault="00E921A2">
            <w:pPr>
              <w:pStyle w:val="QryTableInputParam"/>
              <w:rPr>
                <w:lang w:val="en-US"/>
              </w:rPr>
            </w:pPr>
            <w:proofErr w:type="spellStart"/>
            <w:r w:rsidRPr="00121095">
              <w:rPr>
                <w:lang w:val="en-US"/>
              </w:rPr>
              <w:t>MessageQueryName</w:t>
            </w:r>
            <w:proofErr w:type="spellEnd"/>
          </w:p>
        </w:tc>
        <w:tc>
          <w:tcPr>
            <w:tcW w:w="1194" w:type="dxa"/>
            <w:tcBorders>
              <w:top w:val="single" w:sz="4" w:space="0" w:color="auto"/>
              <w:bottom w:val="single" w:sz="4" w:space="0" w:color="auto"/>
            </w:tcBorders>
            <w:shd w:val="clear" w:color="auto" w:fill="FFFFFF"/>
          </w:tcPr>
          <w:p w14:paraId="35E7509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0B068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0060477" w14:textId="77777777" w:rsidR="00E921A2" w:rsidRPr="00121095" w:rsidRDefault="00E921A2">
            <w:pPr>
              <w:pStyle w:val="QryTableInputParam"/>
              <w:rPr>
                <w:lang w:val="en-US"/>
              </w:rPr>
            </w:pPr>
            <w:r w:rsidRPr="00121095">
              <w:rPr>
                <w:lang w:val="en-US"/>
              </w:rPr>
              <w:t xml:space="preserve">SHALL be valued </w:t>
            </w:r>
            <w:proofErr w:type="spellStart"/>
            <w:r w:rsidRPr="00121095">
              <w:rPr>
                <w:b/>
                <w:lang w:val="en-US"/>
              </w:rPr>
              <w:t>Znn</w:t>
            </w:r>
            <w:proofErr w:type="spellEnd"/>
            <w:r w:rsidRPr="00121095">
              <w:rPr>
                <w:b/>
                <w:lang w:val="en-US"/>
              </w:rPr>
              <w:t>^&lt;query name&gt;^HL7nnnn</w:t>
            </w:r>
            <w:r w:rsidRPr="00121095">
              <w:rPr>
                <w:lang w:val="en-US"/>
              </w:rPr>
              <w:t>.</w:t>
            </w:r>
          </w:p>
        </w:tc>
      </w:tr>
      <w:tr w:rsidR="00E921A2" w:rsidRPr="00E921A2" w14:paraId="124CC72D" w14:textId="77777777" w:rsidTr="00E50DB9">
        <w:tc>
          <w:tcPr>
            <w:tcW w:w="1728" w:type="dxa"/>
            <w:tcBorders>
              <w:top w:val="single" w:sz="4" w:space="0" w:color="auto"/>
              <w:bottom w:val="single" w:sz="4" w:space="0" w:color="auto"/>
            </w:tcBorders>
            <w:shd w:val="clear" w:color="auto" w:fill="FFFFFF"/>
          </w:tcPr>
          <w:p w14:paraId="679F5B78" w14:textId="77777777" w:rsidR="00E921A2" w:rsidRPr="00121095" w:rsidRDefault="00E921A2">
            <w:pPr>
              <w:pStyle w:val="QryTableInputParam"/>
              <w:rPr>
                <w:lang w:val="en-US"/>
              </w:rPr>
            </w:pPr>
            <w:proofErr w:type="spellStart"/>
            <w:r w:rsidRPr="00121095">
              <w:rPr>
                <w:lang w:val="en-US"/>
              </w:rPr>
              <w:t>QueryTag</w:t>
            </w:r>
            <w:proofErr w:type="spellEnd"/>
          </w:p>
        </w:tc>
        <w:tc>
          <w:tcPr>
            <w:tcW w:w="1194" w:type="dxa"/>
            <w:tcBorders>
              <w:top w:val="single" w:sz="4" w:space="0" w:color="auto"/>
              <w:bottom w:val="single" w:sz="4" w:space="0" w:color="auto"/>
            </w:tcBorders>
            <w:shd w:val="clear" w:color="auto" w:fill="FFFFFF"/>
          </w:tcPr>
          <w:p w14:paraId="678500F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48376B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6E735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EA27463" w14:textId="77777777" w:rsidTr="00E50DB9">
        <w:tc>
          <w:tcPr>
            <w:tcW w:w="1728" w:type="dxa"/>
            <w:tcBorders>
              <w:top w:val="single" w:sz="4" w:space="0" w:color="auto"/>
              <w:bottom w:val="single" w:sz="4" w:space="0" w:color="auto"/>
            </w:tcBorders>
            <w:shd w:val="clear" w:color="auto" w:fill="FFFFFF"/>
          </w:tcPr>
          <w:p w14:paraId="2681BDB9"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5A583AC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5D38C3C" w14:textId="77777777" w:rsidR="00E921A2" w:rsidRPr="00121095" w:rsidRDefault="00E921A2">
            <w:pPr>
              <w:pStyle w:val="QryTableInputParam"/>
              <w:rPr>
                <w:lang w:val="en-US"/>
              </w:rPr>
            </w:pPr>
            <w:proofErr w:type="spellStart"/>
            <w:r w:rsidRPr="00121095">
              <w:rPr>
                <w:lang w:val="en-US"/>
              </w:rPr>
              <w:t>DataType</w:t>
            </w:r>
            <w:proofErr w:type="spellEnd"/>
          </w:p>
        </w:tc>
        <w:tc>
          <w:tcPr>
            <w:tcW w:w="5760" w:type="dxa"/>
            <w:tcBorders>
              <w:top w:val="single" w:sz="4" w:space="0" w:color="auto"/>
              <w:bottom w:val="single" w:sz="4" w:space="0" w:color="auto"/>
            </w:tcBorders>
            <w:shd w:val="clear" w:color="auto" w:fill="FFFFFF"/>
          </w:tcPr>
          <w:p w14:paraId="1FB78628" w14:textId="77777777" w:rsidR="00E921A2" w:rsidRPr="00121095" w:rsidRDefault="00E921A2">
            <w:pPr>
              <w:pStyle w:val="QryTableInputParam"/>
              <w:rPr>
                <w:lang w:val="en-US"/>
              </w:rPr>
            </w:pPr>
          </w:p>
        </w:tc>
      </w:tr>
      <w:tr w:rsidR="00E921A2" w:rsidRPr="00E921A2" w14:paraId="68336568" w14:textId="77777777" w:rsidTr="00E50DB9">
        <w:tc>
          <w:tcPr>
            <w:tcW w:w="1728" w:type="dxa"/>
            <w:tcBorders>
              <w:top w:val="single" w:sz="4" w:space="0" w:color="auto"/>
              <w:bottom w:val="single" w:sz="4" w:space="0" w:color="auto"/>
            </w:tcBorders>
            <w:shd w:val="clear" w:color="auto" w:fill="FFFFFF"/>
          </w:tcPr>
          <w:p w14:paraId="1957DB39"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A81EAB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515E2C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3AA52B2" w14:textId="77777777" w:rsidR="00E921A2" w:rsidRPr="00121095" w:rsidRDefault="00E921A2">
            <w:pPr>
              <w:pStyle w:val="QryTableInputParam"/>
              <w:rPr>
                <w:lang w:val="en-US"/>
              </w:rPr>
            </w:pPr>
            <w:r w:rsidRPr="00121095">
              <w:rPr>
                <w:lang w:val="en-US"/>
              </w:rPr>
              <w:t>Components: (if applicable)</w:t>
            </w:r>
          </w:p>
        </w:tc>
      </w:tr>
      <w:tr w:rsidR="00E921A2" w:rsidRPr="00E921A2" w14:paraId="715ED210" w14:textId="77777777" w:rsidTr="00E50DB9">
        <w:tc>
          <w:tcPr>
            <w:tcW w:w="1728" w:type="dxa"/>
            <w:tcBorders>
              <w:top w:val="single" w:sz="4" w:space="0" w:color="auto"/>
              <w:bottom w:val="single" w:sz="4" w:space="0" w:color="auto"/>
            </w:tcBorders>
            <w:shd w:val="clear" w:color="auto" w:fill="FFFFFF"/>
          </w:tcPr>
          <w:p w14:paraId="16C6329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C90266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11DD27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0204760" w14:textId="77777777" w:rsidR="00E921A2" w:rsidRPr="00121095" w:rsidRDefault="00E921A2">
            <w:pPr>
              <w:pStyle w:val="QryTableInputParam"/>
              <w:rPr>
                <w:lang w:val="en-US"/>
              </w:rPr>
            </w:pPr>
            <w:r w:rsidRPr="00121095">
              <w:rPr>
                <w:lang w:val="en-US"/>
              </w:rPr>
              <w:t>(Description)</w:t>
            </w:r>
          </w:p>
        </w:tc>
      </w:tr>
      <w:tr w:rsidR="00E921A2" w:rsidRPr="00E921A2" w14:paraId="4C9B8357" w14:textId="77777777" w:rsidTr="00E50DB9">
        <w:tc>
          <w:tcPr>
            <w:tcW w:w="1728" w:type="dxa"/>
            <w:tcBorders>
              <w:top w:val="single" w:sz="4" w:space="0" w:color="auto"/>
              <w:bottom w:val="single" w:sz="4" w:space="0" w:color="auto"/>
            </w:tcBorders>
            <w:shd w:val="clear" w:color="auto" w:fill="FFFFFF"/>
          </w:tcPr>
          <w:p w14:paraId="5DADA5C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9BC9B3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39BF02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0594AE9" w14:textId="77777777" w:rsidR="00E921A2" w:rsidRPr="00121095" w:rsidRDefault="00E921A2">
            <w:pPr>
              <w:pStyle w:val="QryTableInputParam"/>
              <w:rPr>
                <w:lang w:val="en-US"/>
              </w:rPr>
            </w:pPr>
            <w:r w:rsidRPr="00121095">
              <w:rPr>
                <w:lang w:val="en-US"/>
              </w:rPr>
              <w:t>(Valuation note)</w:t>
            </w:r>
          </w:p>
        </w:tc>
      </w:tr>
      <w:tr w:rsidR="00E921A2" w:rsidRPr="00E921A2" w14:paraId="18A79E39" w14:textId="77777777" w:rsidTr="00E50DB9">
        <w:tc>
          <w:tcPr>
            <w:tcW w:w="1728" w:type="dxa"/>
            <w:tcBorders>
              <w:top w:val="single" w:sz="4" w:space="0" w:color="auto"/>
              <w:bottom w:val="single" w:sz="4" w:space="0" w:color="auto"/>
            </w:tcBorders>
            <w:shd w:val="clear" w:color="auto" w:fill="FFFFFF"/>
          </w:tcPr>
          <w:p w14:paraId="050A916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177D18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CAD6CE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4388DE0" w14:textId="77777777" w:rsidR="00E921A2" w:rsidRPr="00121095" w:rsidRDefault="00E921A2">
            <w:pPr>
              <w:pStyle w:val="QryTableInputParam"/>
              <w:rPr>
                <w:lang w:val="en-US"/>
              </w:rPr>
            </w:pPr>
          </w:p>
        </w:tc>
      </w:tr>
      <w:tr w:rsidR="00E921A2" w:rsidRPr="00E921A2" w14:paraId="2FDAE14D" w14:textId="77777777" w:rsidTr="00E50DB9">
        <w:tc>
          <w:tcPr>
            <w:tcW w:w="1728" w:type="dxa"/>
            <w:tcBorders>
              <w:top w:val="single" w:sz="4" w:space="0" w:color="auto"/>
              <w:bottom w:val="double" w:sz="4" w:space="0" w:color="auto"/>
            </w:tcBorders>
            <w:shd w:val="clear" w:color="auto" w:fill="FFFFFF"/>
          </w:tcPr>
          <w:p w14:paraId="716DADFF"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17B8FFCF"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2F3A5888" w14:textId="77777777" w:rsidR="00E921A2" w:rsidRPr="00121095" w:rsidRDefault="00E921A2">
            <w:pPr>
              <w:pStyle w:val="QryTableInputParam"/>
              <w:rPr>
                <w:lang w:val="en-US"/>
              </w:rPr>
            </w:pPr>
            <w:proofErr w:type="spellStart"/>
            <w:r w:rsidRPr="00121095">
              <w:rPr>
                <w:lang w:val="en-US"/>
              </w:rPr>
              <w:t>DataType</w:t>
            </w:r>
            <w:proofErr w:type="spellEnd"/>
          </w:p>
        </w:tc>
        <w:tc>
          <w:tcPr>
            <w:tcW w:w="5760" w:type="dxa"/>
            <w:tcBorders>
              <w:top w:val="single" w:sz="4" w:space="0" w:color="auto"/>
              <w:bottom w:val="double" w:sz="4" w:space="0" w:color="auto"/>
            </w:tcBorders>
            <w:shd w:val="clear" w:color="auto" w:fill="FFFFFF"/>
          </w:tcPr>
          <w:p w14:paraId="6C6312F3" w14:textId="77777777" w:rsidR="00E921A2" w:rsidRPr="00121095" w:rsidRDefault="00E921A2">
            <w:pPr>
              <w:pStyle w:val="QryTableInputParam"/>
              <w:rPr>
                <w:lang w:val="en-US"/>
              </w:rPr>
            </w:pPr>
            <w:r w:rsidRPr="00121095">
              <w:rPr>
                <w:lang w:val="en-US"/>
              </w:rPr>
              <w:t>(Valuation note)</w:t>
            </w:r>
          </w:p>
        </w:tc>
      </w:tr>
    </w:tbl>
    <w:p w14:paraId="7B020589" w14:textId="77777777" w:rsidR="00E921A2" w:rsidRPr="00121095" w:rsidRDefault="00E921A2">
      <w:pPr>
        <w:keepNext/>
        <w:spacing w:before="120"/>
      </w:pPr>
      <w:r w:rsidRPr="00121095">
        <w:t>[The following table is used only for the Complex Expression (QSC) variant.]</w:t>
      </w:r>
    </w:p>
    <w:p w14:paraId="179B4C50"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1DBECF0" w14:textId="77777777">
        <w:trPr>
          <w:cantSplit/>
          <w:tblHeader/>
        </w:trPr>
        <w:tc>
          <w:tcPr>
            <w:tcW w:w="1440" w:type="dxa"/>
            <w:tcBorders>
              <w:top w:val="double" w:sz="4" w:space="0" w:color="auto"/>
              <w:bottom w:val="single" w:sz="4" w:space="0" w:color="auto"/>
            </w:tcBorders>
            <w:shd w:val="pct10" w:color="auto" w:fill="FFFFFF"/>
          </w:tcPr>
          <w:p w14:paraId="3BCB5023" w14:textId="77777777"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864" w:type="dxa"/>
            <w:tcBorders>
              <w:top w:val="double" w:sz="4" w:space="0" w:color="auto"/>
              <w:bottom w:val="single" w:sz="4" w:space="0" w:color="auto"/>
            </w:tcBorders>
            <w:shd w:val="pct10" w:color="auto" w:fill="FFFFFF"/>
          </w:tcPr>
          <w:p w14:paraId="01CE159A" w14:textId="77777777" w:rsidR="00E921A2" w:rsidRPr="00121095" w:rsidRDefault="00E921A2">
            <w:pPr>
              <w:pStyle w:val="QryTableVirtualHeader"/>
              <w:rPr>
                <w:lang w:val="en-US"/>
              </w:rPr>
            </w:pPr>
            <w:r w:rsidRPr="00121095">
              <w:rPr>
                <w:lang w:val="en-US"/>
              </w:rPr>
              <w:t>Key/</w:t>
            </w:r>
          </w:p>
          <w:p w14:paraId="5A1F61F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0FE9409"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181CA14"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B322C9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EE4B109" w14:textId="77777777" w:rsidR="00E921A2" w:rsidRPr="00121095" w:rsidRDefault="00E921A2">
            <w:pPr>
              <w:pStyle w:val="QryTableVirtualHeader"/>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6668717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FD6FD10"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B7262F"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E40849B"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C2C1C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352282B" w14:textId="77777777" w:rsidR="00E921A2" w:rsidRPr="00121095" w:rsidRDefault="00E921A2">
            <w:pPr>
              <w:pStyle w:val="QryTableVirtualHeader"/>
              <w:rPr>
                <w:lang w:val="en-US"/>
              </w:rPr>
            </w:pPr>
            <w:r w:rsidRPr="00121095">
              <w:rPr>
                <w:lang w:val="en-US"/>
              </w:rPr>
              <w:t>Element Name</w:t>
            </w:r>
          </w:p>
        </w:tc>
      </w:tr>
      <w:tr w:rsidR="00E921A2" w:rsidRPr="00E921A2" w14:paraId="3CE613D5" w14:textId="77777777">
        <w:trPr>
          <w:cantSplit/>
        </w:trPr>
        <w:tc>
          <w:tcPr>
            <w:tcW w:w="1440" w:type="dxa"/>
            <w:tcBorders>
              <w:top w:val="single" w:sz="4" w:space="0" w:color="auto"/>
              <w:bottom w:val="double" w:sz="4" w:space="0" w:color="auto"/>
            </w:tcBorders>
            <w:shd w:val="clear" w:color="auto" w:fill="FFFFFF"/>
          </w:tcPr>
          <w:p w14:paraId="5D1D7BA4"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F1D353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8F7BB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18AC5B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3CF14CE"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4A5E0631"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4205A1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2D31D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DD1CBB"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5A40AC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13F1E48"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D7998C1" w14:textId="77777777" w:rsidR="00E921A2" w:rsidRPr="00121095" w:rsidRDefault="00E921A2">
            <w:pPr>
              <w:pStyle w:val="QryTableVirtual"/>
              <w:rPr>
                <w:lang w:val="en-US"/>
              </w:rPr>
            </w:pPr>
          </w:p>
        </w:tc>
      </w:tr>
    </w:tbl>
    <w:p w14:paraId="6193A59F" w14:textId="77777777" w:rsidR="00E921A2" w:rsidRPr="00121095" w:rsidRDefault="00E921A2">
      <w:pPr>
        <w:keepNext/>
        <w:spacing w:before="120"/>
      </w:pPr>
      <w:r w:rsidRPr="00121095">
        <w:t>[The following table is used only for the Complex Expression (QSC) variant.]</w:t>
      </w:r>
    </w:p>
    <w:p w14:paraId="7845BD65" w14:textId="77777777"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C6E9C52" w14:textId="77777777">
        <w:trPr>
          <w:tblHeader/>
        </w:trPr>
        <w:tc>
          <w:tcPr>
            <w:tcW w:w="1584" w:type="dxa"/>
            <w:tcBorders>
              <w:top w:val="double" w:sz="4" w:space="0" w:color="auto"/>
              <w:bottom w:val="single" w:sz="4" w:space="0" w:color="auto"/>
            </w:tcBorders>
            <w:shd w:val="pct10" w:color="auto" w:fill="FFFFFF"/>
          </w:tcPr>
          <w:p w14:paraId="267FB677" w14:textId="77777777" w:rsidR="00E921A2" w:rsidRPr="00121095" w:rsidRDefault="00E921A2">
            <w:pPr>
              <w:pStyle w:val="QryTableInputParam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1008" w:type="dxa"/>
            <w:tcBorders>
              <w:top w:val="double" w:sz="4" w:space="0" w:color="auto"/>
              <w:bottom w:val="single" w:sz="4" w:space="0" w:color="auto"/>
            </w:tcBorders>
            <w:shd w:val="pct10" w:color="auto" w:fill="FFFFFF"/>
          </w:tcPr>
          <w:p w14:paraId="0C87C6EE"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FE747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6BAEEF8" w14:textId="77777777" w:rsidR="00E921A2" w:rsidRPr="00121095" w:rsidRDefault="00E921A2">
            <w:pPr>
              <w:pStyle w:val="QryTableInputParamHeader"/>
              <w:rPr>
                <w:lang w:val="en-US"/>
              </w:rPr>
            </w:pPr>
            <w:r w:rsidRPr="00121095">
              <w:rPr>
                <w:lang w:val="en-US"/>
              </w:rPr>
              <w:t>Description</w:t>
            </w:r>
          </w:p>
        </w:tc>
      </w:tr>
      <w:tr w:rsidR="00E921A2" w:rsidRPr="00E921A2" w14:paraId="208E1002" w14:textId="77777777">
        <w:tc>
          <w:tcPr>
            <w:tcW w:w="1584" w:type="dxa"/>
            <w:tcBorders>
              <w:top w:val="single" w:sz="4" w:space="0" w:color="auto"/>
              <w:bottom w:val="double" w:sz="4" w:space="0" w:color="auto"/>
            </w:tcBorders>
            <w:shd w:val="clear" w:color="auto" w:fill="FFFFFF"/>
          </w:tcPr>
          <w:p w14:paraId="3A6FFC49"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752E582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DF8D5FE"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E3634A3" w14:textId="77777777" w:rsidR="00E921A2" w:rsidRPr="00121095" w:rsidRDefault="00E921A2">
            <w:pPr>
              <w:pStyle w:val="QryTableInputParam"/>
              <w:rPr>
                <w:lang w:val="en-US"/>
              </w:rPr>
            </w:pPr>
          </w:p>
        </w:tc>
      </w:tr>
    </w:tbl>
    <w:p w14:paraId="0508D873" w14:textId="77777777" w:rsidR="00E921A2" w:rsidRPr="00121095" w:rsidRDefault="00E921A2">
      <w:pPr>
        <w:keepNext/>
        <w:keepLines/>
        <w:spacing w:before="120"/>
      </w:pPr>
      <w:r w:rsidRPr="00121095">
        <w:lastRenderedPageBreak/>
        <w:t>[The following table is used only for the Query by Example (QBE) variant.]</w:t>
      </w:r>
    </w:p>
    <w:p w14:paraId="3F645E56"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B96E4A9" w14:textId="77777777">
        <w:trPr>
          <w:cantSplit/>
          <w:trHeight w:val="117"/>
        </w:trPr>
        <w:tc>
          <w:tcPr>
            <w:tcW w:w="918" w:type="dxa"/>
            <w:shd w:val="pct15" w:color="auto" w:fill="FFFFFF"/>
          </w:tcPr>
          <w:p w14:paraId="0883E9AE" w14:textId="77777777" w:rsidR="00E921A2" w:rsidRPr="00121095" w:rsidRDefault="00E921A2">
            <w:pPr>
              <w:pStyle w:val="QryTableInputHeaderQBE"/>
              <w:rPr>
                <w:lang w:val="en-US"/>
              </w:rPr>
            </w:pPr>
            <w:r w:rsidRPr="00121095">
              <w:rPr>
                <w:lang w:val="en-US"/>
              </w:rPr>
              <w:t>Segment Field Name (Query ID=</w:t>
            </w:r>
            <w:proofErr w:type="spellStart"/>
            <w:r w:rsidRPr="00121095">
              <w:rPr>
                <w:lang w:val="en-US"/>
              </w:rPr>
              <w:t>Znn</w:t>
            </w:r>
            <w:proofErr w:type="spellEnd"/>
            <w:r w:rsidRPr="00121095">
              <w:rPr>
                <w:lang w:val="en-US"/>
              </w:rPr>
              <w:t>)</w:t>
            </w:r>
          </w:p>
        </w:tc>
        <w:tc>
          <w:tcPr>
            <w:tcW w:w="1638" w:type="dxa"/>
            <w:shd w:val="pct15" w:color="auto" w:fill="FFFFFF"/>
          </w:tcPr>
          <w:p w14:paraId="47A862EC"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21E7BFBE" w14:textId="77777777" w:rsidR="00E921A2" w:rsidRPr="00121095" w:rsidRDefault="00E921A2">
            <w:pPr>
              <w:pStyle w:val="QryTableInputHeaderQBE"/>
              <w:rPr>
                <w:lang w:val="en-US"/>
              </w:rPr>
            </w:pPr>
            <w:r w:rsidRPr="00121095">
              <w:rPr>
                <w:lang w:val="en-US"/>
              </w:rPr>
              <w:t>Key/</w:t>
            </w:r>
          </w:p>
          <w:p w14:paraId="52B3A4D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50C82E5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2AA59B37"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2E4052E4"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74B8BA5C" w14:textId="77777777" w:rsidR="00E921A2" w:rsidRPr="00121095" w:rsidRDefault="00E921A2">
            <w:pPr>
              <w:pStyle w:val="QryTableInputHeaderQBE"/>
              <w:rPr>
                <w:lang w:val="en-US"/>
              </w:rPr>
            </w:pPr>
            <w:proofErr w:type="spellStart"/>
            <w:r w:rsidRPr="00121095">
              <w:rPr>
                <w:lang w:val="en-US"/>
              </w:rPr>
              <w:t>Opt</w:t>
            </w:r>
            <w:proofErr w:type="spellEnd"/>
          </w:p>
        </w:tc>
        <w:tc>
          <w:tcPr>
            <w:tcW w:w="360" w:type="dxa"/>
            <w:shd w:val="pct15" w:color="auto" w:fill="FFFFFF"/>
          </w:tcPr>
          <w:p w14:paraId="6DD24AD6"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78DF7D7"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5C69D5EF"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6341221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54C4C3C3" w14:textId="77777777" w:rsidR="00E921A2" w:rsidRPr="00121095" w:rsidRDefault="00E921A2">
            <w:pPr>
              <w:pStyle w:val="QryTableInputHeaderQBE"/>
              <w:rPr>
                <w:lang w:val="en-US"/>
              </w:rPr>
            </w:pPr>
            <w:r w:rsidRPr="00121095">
              <w:rPr>
                <w:lang w:val="en-US"/>
              </w:rPr>
              <w:t>Element Name</w:t>
            </w:r>
          </w:p>
        </w:tc>
      </w:tr>
      <w:tr w:rsidR="00E921A2" w:rsidRPr="00E921A2" w14:paraId="515E802D" w14:textId="77777777">
        <w:trPr>
          <w:cantSplit/>
          <w:trHeight w:val="116"/>
        </w:trPr>
        <w:tc>
          <w:tcPr>
            <w:tcW w:w="918" w:type="dxa"/>
          </w:tcPr>
          <w:p w14:paraId="06CEF28D" w14:textId="77777777" w:rsidR="00E921A2" w:rsidRPr="00121095" w:rsidRDefault="00E921A2">
            <w:pPr>
              <w:pStyle w:val="QryTableInputQBE"/>
            </w:pPr>
          </w:p>
        </w:tc>
        <w:tc>
          <w:tcPr>
            <w:tcW w:w="1638" w:type="dxa"/>
          </w:tcPr>
          <w:p w14:paraId="4C3BC5D1" w14:textId="77777777" w:rsidR="00E921A2" w:rsidRPr="00121095" w:rsidRDefault="00E921A2">
            <w:pPr>
              <w:pStyle w:val="QryTableInputQBE"/>
            </w:pPr>
          </w:p>
        </w:tc>
        <w:tc>
          <w:tcPr>
            <w:tcW w:w="810" w:type="dxa"/>
          </w:tcPr>
          <w:p w14:paraId="2C20BE6A" w14:textId="77777777" w:rsidR="00E921A2" w:rsidRPr="00121095" w:rsidRDefault="00E921A2">
            <w:pPr>
              <w:pStyle w:val="QryTableInputQBE"/>
              <w:rPr>
                <w:b/>
              </w:rPr>
            </w:pPr>
          </w:p>
        </w:tc>
        <w:tc>
          <w:tcPr>
            <w:tcW w:w="591" w:type="dxa"/>
          </w:tcPr>
          <w:p w14:paraId="7F35BA07" w14:textId="77777777" w:rsidR="00E921A2" w:rsidRPr="00121095" w:rsidRDefault="00E921A2">
            <w:pPr>
              <w:pStyle w:val="QryTableInputQBE"/>
              <w:rPr>
                <w:b/>
              </w:rPr>
            </w:pPr>
          </w:p>
        </w:tc>
        <w:tc>
          <w:tcPr>
            <w:tcW w:w="579" w:type="dxa"/>
          </w:tcPr>
          <w:p w14:paraId="4B2E905C" w14:textId="77777777" w:rsidR="00E921A2" w:rsidRPr="00121095" w:rsidRDefault="00E921A2">
            <w:pPr>
              <w:pStyle w:val="QryTableInputQBE"/>
              <w:rPr>
                <w:b/>
              </w:rPr>
            </w:pPr>
          </w:p>
        </w:tc>
        <w:tc>
          <w:tcPr>
            <w:tcW w:w="720" w:type="dxa"/>
          </w:tcPr>
          <w:p w14:paraId="5464EFF7" w14:textId="77777777" w:rsidR="00E921A2" w:rsidRPr="00121095" w:rsidRDefault="00E921A2">
            <w:pPr>
              <w:pStyle w:val="QryTableInputQBE"/>
              <w:rPr>
                <w:b/>
              </w:rPr>
            </w:pPr>
          </w:p>
        </w:tc>
        <w:tc>
          <w:tcPr>
            <w:tcW w:w="342" w:type="dxa"/>
          </w:tcPr>
          <w:p w14:paraId="3F56A8B4" w14:textId="77777777" w:rsidR="00E921A2" w:rsidRPr="00121095" w:rsidRDefault="00E921A2">
            <w:pPr>
              <w:pStyle w:val="QryTableInputQBE"/>
              <w:rPr>
                <w:b/>
              </w:rPr>
            </w:pPr>
          </w:p>
        </w:tc>
        <w:tc>
          <w:tcPr>
            <w:tcW w:w="360" w:type="dxa"/>
          </w:tcPr>
          <w:p w14:paraId="7A92D049" w14:textId="77777777" w:rsidR="00E921A2" w:rsidRPr="00121095" w:rsidRDefault="00E921A2">
            <w:pPr>
              <w:pStyle w:val="QryTableInputQBE"/>
              <w:rPr>
                <w:b/>
              </w:rPr>
            </w:pPr>
          </w:p>
        </w:tc>
        <w:tc>
          <w:tcPr>
            <w:tcW w:w="720" w:type="dxa"/>
          </w:tcPr>
          <w:p w14:paraId="6D4D8AFC" w14:textId="77777777" w:rsidR="00E921A2" w:rsidRPr="00121095" w:rsidRDefault="00E921A2">
            <w:pPr>
              <w:pStyle w:val="QryTableInputQBE"/>
              <w:rPr>
                <w:b/>
              </w:rPr>
            </w:pPr>
          </w:p>
        </w:tc>
        <w:tc>
          <w:tcPr>
            <w:tcW w:w="540" w:type="dxa"/>
          </w:tcPr>
          <w:p w14:paraId="52D9D929" w14:textId="77777777" w:rsidR="00E921A2" w:rsidRPr="00121095" w:rsidRDefault="00E921A2">
            <w:pPr>
              <w:pStyle w:val="QryTableInputQBE"/>
              <w:rPr>
                <w:b/>
              </w:rPr>
            </w:pPr>
          </w:p>
        </w:tc>
        <w:tc>
          <w:tcPr>
            <w:tcW w:w="893" w:type="dxa"/>
          </w:tcPr>
          <w:p w14:paraId="0A6CDE3A" w14:textId="77777777" w:rsidR="00E921A2" w:rsidRPr="00121095" w:rsidRDefault="00E921A2">
            <w:pPr>
              <w:pStyle w:val="QryTableInputQBE"/>
            </w:pPr>
          </w:p>
        </w:tc>
        <w:tc>
          <w:tcPr>
            <w:tcW w:w="893" w:type="dxa"/>
          </w:tcPr>
          <w:p w14:paraId="0D9612DE" w14:textId="77777777" w:rsidR="00E921A2" w:rsidRPr="00121095" w:rsidRDefault="00E921A2">
            <w:pPr>
              <w:pStyle w:val="QryTableInputQBE"/>
            </w:pPr>
          </w:p>
        </w:tc>
      </w:tr>
    </w:tbl>
    <w:p w14:paraId="31681AA9" w14:textId="77777777" w:rsidR="00E921A2" w:rsidRPr="00121095" w:rsidRDefault="00E921A2">
      <w:pPr>
        <w:keepNext/>
        <w:spacing w:before="120"/>
      </w:pPr>
      <w:r w:rsidRPr="00121095">
        <w:t>[The following table is used only for the Query by Example variant.]</w:t>
      </w:r>
    </w:p>
    <w:p w14:paraId="01D396D9"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7FB22676" w14:textId="77777777">
        <w:tc>
          <w:tcPr>
            <w:tcW w:w="1458" w:type="dxa"/>
            <w:shd w:val="pct15" w:color="auto" w:fill="FFFFFF"/>
          </w:tcPr>
          <w:p w14:paraId="2D4EA0F4" w14:textId="77777777" w:rsidR="00E921A2" w:rsidRPr="00121095" w:rsidRDefault="00E921A2">
            <w:pPr>
              <w:pStyle w:val="QryTableInputParamHeaderQBE"/>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990" w:type="dxa"/>
            <w:shd w:val="pct15" w:color="auto" w:fill="FFFFFF"/>
          </w:tcPr>
          <w:p w14:paraId="3C818B3B"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50C73811"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05BEB1A8" w14:textId="77777777" w:rsidR="00E921A2" w:rsidRPr="00121095" w:rsidRDefault="00E921A2">
            <w:pPr>
              <w:pStyle w:val="QryTableInputParamHeaderQBE"/>
              <w:rPr>
                <w:lang w:val="en-US"/>
              </w:rPr>
            </w:pPr>
            <w:r w:rsidRPr="00121095">
              <w:rPr>
                <w:lang w:val="en-US"/>
              </w:rPr>
              <w:t>Description</w:t>
            </w:r>
          </w:p>
        </w:tc>
      </w:tr>
      <w:tr w:rsidR="00E921A2" w:rsidRPr="00E921A2" w14:paraId="37D16731" w14:textId="77777777">
        <w:tc>
          <w:tcPr>
            <w:tcW w:w="1458" w:type="dxa"/>
          </w:tcPr>
          <w:p w14:paraId="707A720D" w14:textId="77777777" w:rsidR="00E921A2" w:rsidRPr="00121095" w:rsidRDefault="00E921A2">
            <w:pPr>
              <w:pStyle w:val="QryTableInputParamQBE"/>
              <w:rPr>
                <w:lang w:val="en-US"/>
              </w:rPr>
            </w:pPr>
          </w:p>
        </w:tc>
        <w:tc>
          <w:tcPr>
            <w:tcW w:w="990" w:type="dxa"/>
          </w:tcPr>
          <w:p w14:paraId="24766039" w14:textId="77777777" w:rsidR="00E921A2" w:rsidRPr="00121095" w:rsidRDefault="00E921A2">
            <w:pPr>
              <w:pStyle w:val="QryTableInputParamQBE"/>
              <w:rPr>
                <w:b w:val="0"/>
                <w:lang w:val="en-US"/>
              </w:rPr>
            </w:pPr>
          </w:p>
        </w:tc>
        <w:tc>
          <w:tcPr>
            <w:tcW w:w="720" w:type="dxa"/>
          </w:tcPr>
          <w:p w14:paraId="6C563C27" w14:textId="77777777" w:rsidR="00E921A2" w:rsidRPr="00121095" w:rsidRDefault="00E921A2">
            <w:pPr>
              <w:pStyle w:val="QryTableInputParamQBE"/>
              <w:rPr>
                <w:b w:val="0"/>
                <w:lang w:val="en-US"/>
              </w:rPr>
            </w:pPr>
          </w:p>
        </w:tc>
        <w:tc>
          <w:tcPr>
            <w:tcW w:w="5670" w:type="dxa"/>
          </w:tcPr>
          <w:p w14:paraId="434E8F04" w14:textId="77777777" w:rsidR="00E921A2" w:rsidRPr="00121095" w:rsidRDefault="00E921A2">
            <w:pPr>
              <w:pStyle w:val="QryTableInputParamQBE"/>
              <w:rPr>
                <w:b w:val="0"/>
                <w:lang w:val="en-US"/>
              </w:rPr>
            </w:pPr>
          </w:p>
        </w:tc>
      </w:tr>
    </w:tbl>
    <w:p w14:paraId="77709B5D"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30F4B37F" w14:textId="77777777" w:rsidTr="00E50DB9">
        <w:trPr>
          <w:tblHeader/>
        </w:trPr>
        <w:tc>
          <w:tcPr>
            <w:tcW w:w="720" w:type="dxa"/>
            <w:tcBorders>
              <w:top w:val="double" w:sz="4" w:space="0" w:color="auto"/>
              <w:bottom w:val="single" w:sz="4" w:space="0" w:color="auto"/>
            </w:tcBorders>
            <w:shd w:val="clear" w:color="auto" w:fill="FFFFFF"/>
          </w:tcPr>
          <w:p w14:paraId="36053373" w14:textId="77777777" w:rsidR="00E921A2" w:rsidRPr="00121095" w:rsidRDefault="00E921A2">
            <w:pPr>
              <w:pStyle w:val="QryTableRCPHeader"/>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2160" w:type="dxa"/>
            <w:tcBorders>
              <w:top w:val="double" w:sz="4" w:space="0" w:color="auto"/>
              <w:bottom w:val="single" w:sz="4" w:space="0" w:color="auto"/>
            </w:tcBorders>
            <w:shd w:val="clear" w:color="auto" w:fill="FFFFFF"/>
          </w:tcPr>
          <w:p w14:paraId="00939594"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38DDF73A"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6624935"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39F531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42437538" w14:textId="77777777" w:rsidR="00E921A2" w:rsidRPr="00121095" w:rsidRDefault="00E921A2">
            <w:pPr>
              <w:pStyle w:val="QryTableRCPHeader"/>
              <w:rPr>
                <w:lang w:val="en-US"/>
              </w:rPr>
            </w:pPr>
            <w:r w:rsidRPr="00121095">
              <w:rPr>
                <w:lang w:val="en-US"/>
              </w:rPr>
              <w:t>Description</w:t>
            </w:r>
          </w:p>
        </w:tc>
      </w:tr>
      <w:tr w:rsidR="00E921A2" w:rsidRPr="00E921A2" w14:paraId="45FBBD00" w14:textId="77777777" w:rsidTr="00E50DB9">
        <w:tc>
          <w:tcPr>
            <w:tcW w:w="720" w:type="dxa"/>
            <w:tcBorders>
              <w:top w:val="single" w:sz="4" w:space="0" w:color="auto"/>
              <w:bottom w:val="double" w:sz="4" w:space="0" w:color="auto"/>
            </w:tcBorders>
            <w:shd w:val="clear" w:color="auto" w:fill="FFFFFF"/>
          </w:tcPr>
          <w:p w14:paraId="3696D3EC"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534CD4D5"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458DCFE3"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6C6D0F8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EF8B21D"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15D5CBE5" w14:textId="77777777" w:rsidR="00E921A2" w:rsidRPr="00121095" w:rsidRDefault="00E921A2">
            <w:pPr>
              <w:pStyle w:val="QryTableRCP"/>
              <w:rPr>
                <w:lang w:val="en-US"/>
              </w:rPr>
            </w:pPr>
          </w:p>
        </w:tc>
      </w:tr>
    </w:tbl>
    <w:p w14:paraId="658E744D" w14:textId="77777777" w:rsidR="00E921A2" w:rsidRPr="00121095" w:rsidRDefault="00E921A2">
      <w:pPr>
        <w:pStyle w:val="Heading4"/>
      </w:pPr>
      <w:bookmarkStart w:id="212" w:name="_Toc495483543"/>
      <w:bookmarkStart w:id="213" w:name="_Toc24273765"/>
      <w:r w:rsidRPr="00121095">
        <w:t>Query Profile for query with display response</w:t>
      </w:r>
      <w:bookmarkEnd w:id="212"/>
      <w:bookmarkEnd w:id="213"/>
      <w:r w:rsidR="00BF2FE6" w:rsidRPr="00121095">
        <w:fldChar w:fldCharType="begin"/>
      </w:r>
      <w:r w:rsidRPr="00121095">
        <w:instrText xml:space="preserve"> XE "Conformance statement</w:instrText>
      </w:r>
      <w:r w:rsidR="00F2052F">
        <w:instrText>:</w:instrText>
      </w:r>
      <w:r w:rsidRPr="00121095">
        <w:instrText xml:space="preserve">query with display response" </w:instrText>
      </w:r>
      <w:r w:rsidR="00BF2FE6" w:rsidRPr="00121095">
        <w:fldChar w:fldCharType="end"/>
      </w:r>
    </w:p>
    <w:p w14:paraId="25109CDE"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8CE6BA4" w14:textId="77777777">
        <w:trPr>
          <w:tblHeader/>
        </w:trPr>
        <w:tc>
          <w:tcPr>
            <w:tcW w:w="2880" w:type="dxa"/>
            <w:tcBorders>
              <w:top w:val="double" w:sz="4" w:space="0" w:color="auto"/>
              <w:bottom w:val="single" w:sz="4" w:space="0" w:color="auto"/>
            </w:tcBorders>
            <w:shd w:val="clear" w:color="auto" w:fill="FFFFFF"/>
          </w:tcPr>
          <w:p w14:paraId="095EC3E6" w14:textId="77777777" w:rsidR="00E921A2" w:rsidRPr="00121095" w:rsidRDefault="00E921A2">
            <w:pPr>
              <w:pStyle w:val="QryTableHeader"/>
              <w:keepLines/>
              <w:rPr>
                <w:b w:val="0"/>
                <w:lang w:val="en-US"/>
              </w:rPr>
            </w:pPr>
            <w:r w:rsidRPr="00121095">
              <w:rPr>
                <w:lang w:val="en-US"/>
              </w:rPr>
              <w:t>Query Statement ID (Query ID=</w:t>
            </w:r>
            <w:proofErr w:type="spellStart"/>
            <w:r w:rsidRPr="00121095">
              <w:rPr>
                <w:lang w:val="en-US"/>
              </w:rPr>
              <w:t>Znn</w:t>
            </w:r>
            <w:proofErr w:type="spellEnd"/>
            <w:r w:rsidRPr="00121095">
              <w:rPr>
                <w:lang w:val="en-US"/>
              </w:rPr>
              <w:t>):</w:t>
            </w:r>
          </w:p>
        </w:tc>
        <w:tc>
          <w:tcPr>
            <w:tcW w:w="4608" w:type="dxa"/>
            <w:tcBorders>
              <w:top w:val="double" w:sz="4" w:space="0" w:color="auto"/>
              <w:bottom w:val="single" w:sz="4" w:space="0" w:color="auto"/>
            </w:tcBorders>
            <w:shd w:val="clear" w:color="auto" w:fill="FFFFFF"/>
          </w:tcPr>
          <w:p w14:paraId="138DFA77" w14:textId="77777777" w:rsidR="00E921A2" w:rsidRPr="00121095" w:rsidRDefault="00E921A2">
            <w:pPr>
              <w:pStyle w:val="QryTableID"/>
              <w:keepLines/>
              <w:rPr>
                <w:lang w:val="en-US"/>
              </w:rPr>
            </w:pPr>
          </w:p>
        </w:tc>
      </w:tr>
      <w:tr w:rsidR="00E921A2" w:rsidRPr="00E921A2" w14:paraId="21A036F6" w14:textId="77777777">
        <w:tc>
          <w:tcPr>
            <w:tcW w:w="2880" w:type="dxa"/>
            <w:tcBorders>
              <w:top w:val="single" w:sz="4" w:space="0" w:color="auto"/>
              <w:bottom w:val="single" w:sz="4" w:space="0" w:color="auto"/>
            </w:tcBorders>
            <w:shd w:val="clear" w:color="auto" w:fill="FFFFFF"/>
          </w:tcPr>
          <w:p w14:paraId="32044633"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905E146" w14:textId="77777777" w:rsidR="00E921A2" w:rsidRPr="00121095" w:rsidRDefault="00E921A2">
            <w:pPr>
              <w:pStyle w:val="QryTableType"/>
              <w:keepLines/>
              <w:rPr>
                <w:lang w:val="en-US"/>
              </w:rPr>
            </w:pPr>
          </w:p>
        </w:tc>
      </w:tr>
      <w:tr w:rsidR="00E921A2" w:rsidRPr="00E921A2" w14:paraId="760796D3" w14:textId="77777777">
        <w:tc>
          <w:tcPr>
            <w:tcW w:w="2880" w:type="dxa"/>
            <w:tcBorders>
              <w:top w:val="single" w:sz="4" w:space="0" w:color="auto"/>
              <w:bottom w:val="single" w:sz="4" w:space="0" w:color="auto"/>
            </w:tcBorders>
            <w:shd w:val="clear" w:color="auto" w:fill="FFFFFF"/>
          </w:tcPr>
          <w:p w14:paraId="1A6950DD"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54FEB6D" w14:textId="77777777" w:rsidR="00E921A2" w:rsidRPr="00121095" w:rsidRDefault="00E921A2">
            <w:pPr>
              <w:pStyle w:val="QryTableName"/>
              <w:keepLines/>
              <w:rPr>
                <w:lang w:val="en-US"/>
              </w:rPr>
            </w:pPr>
          </w:p>
        </w:tc>
      </w:tr>
      <w:tr w:rsidR="00E921A2" w:rsidRPr="00E921A2" w14:paraId="23535A3E" w14:textId="77777777">
        <w:tc>
          <w:tcPr>
            <w:tcW w:w="2880" w:type="dxa"/>
            <w:tcBorders>
              <w:top w:val="single" w:sz="4" w:space="0" w:color="auto"/>
              <w:bottom w:val="single" w:sz="4" w:space="0" w:color="auto"/>
            </w:tcBorders>
            <w:shd w:val="clear" w:color="auto" w:fill="FFFFFF"/>
          </w:tcPr>
          <w:p w14:paraId="1C3221E1"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4A66B7" w14:textId="77777777" w:rsidR="00E921A2" w:rsidRPr="00121095" w:rsidRDefault="00E921A2">
            <w:pPr>
              <w:pStyle w:val="QryTableTriggerQuery"/>
              <w:keepLines/>
              <w:rPr>
                <w:lang w:val="en-US"/>
              </w:rPr>
            </w:pPr>
          </w:p>
        </w:tc>
      </w:tr>
      <w:tr w:rsidR="00E921A2" w:rsidRPr="00E921A2" w14:paraId="7CD0B138" w14:textId="77777777">
        <w:tc>
          <w:tcPr>
            <w:tcW w:w="2880" w:type="dxa"/>
            <w:tcBorders>
              <w:top w:val="single" w:sz="4" w:space="0" w:color="auto"/>
              <w:bottom w:val="single" w:sz="4" w:space="0" w:color="auto"/>
            </w:tcBorders>
            <w:shd w:val="clear" w:color="auto" w:fill="FFFFFF"/>
          </w:tcPr>
          <w:p w14:paraId="4FB9B53E"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226AF89F" w14:textId="77777777" w:rsidR="00E921A2" w:rsidRPr="00121095" w:rsidRDefault="00E921A2">
            <w:pPr>
              <w:pStyle w:val="QryTableMode"/>
              <w:keepLines/>
              <w:rPr>
                <w:lang w:val="en-US"/>
              </w:rPr>
            </w:pPr>
          </w:p>
        </w:tc>
      </w:tr>
      <w:tr w:rsidR="00E921A2" w:rsidRPr="00E921A2" w14:paraId="757FF045" w14:textId="77777777">
        <w:tc>
          <w:tcPr>
            <w:tcW w:w="2880" w:type="dxa"/>
            <w:tcBorders>
              <w:top w:val="single" w:sz="4" w:space="0" w:color="auto"/>
              <w:bottom w:val="single" w:sz="4" w:space="0" w:color="auto"/>
            </w:tcBorders>
            <w:shd w:val="clear" w:color="auto" w:fill="FFFFFF"/>
          </w:tcPr>
          <w:p w14:paraId="6D2B99CB"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B7E2AE" w14:textId="77777777" w:rsidR="00E921A2" w:rsidRPr="00121095" w:rsidRDefault="00E921A2">
            <w:pPr>
              <w:pStyle w:val="QryTableResponseTrigger"/>
              <w:keepLines/>
              <w:rPr>
                <w:lang w:val="en-US"/>
              </w:rPr>
            </w:pPr>
          </w:p>
        </w:tc>
      </w:tr>
      <w:tr w:rsidR="00E921A2" w:rsidRPr="00E921A2" w14:paraId="284D08F5" w14:textId="77777777">
        <w:tc>
          <w:tcPr>
            <w:tcW w:w="2880" w:type="dxa"/>
            <w:tcBorders>
              <w:top w:val="single" w:sz="4" w:space="0" w:color="auto"/>
              <w:bottom w:val="single" w:sz="4" w:space="0" w:color="auto"/>
            </w:tcBorders>
            <w:shd w:val="clear" w:color="auto" w:fill="FFFFFF"/>
          </w:tcPr>
          <w:p w14:paraId="483176B6"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CA3F078" w14:textId="77777777" w:rsidR="00E921A2" w:rsidRPr="00121095" w:rsidRDefault="00E921A2">
            <w:pPr>
              <w:pStyle w:val="QryTableCharacteristicsQuery"/>
              <w:keepLines/>
              <w:rPr>
                <w:lang w:val="en-US"/>
              </w:rPr>
            </w:pPr>
          </w:p>
        </w:tc>
      </w:tr>
      <w:tr w:rsidR="00E921A2" w:rsidRPr="00E921A2" w14:paraId="156CC84D" w14:textId="77777777">
        <w:tc>
          <w:tcPr>
            <w:tcW w:w="2880" w:type="dxa"/>
            <w:tcBorders>
              <w:top w:val="single" w:sz="4" w:space="0" w:color="auto"/>
              <w:bottom w:val="single" w:sz="4" w:space="0" w:color="auto"/>
            </w:tcBorders>
            <w:shd w:val="clear" w:color="auto" w:fill="FFFFFF"/>
          </w:tcPr>
          <w:p w14:paraId="2E5D5EEB"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F0F34E3" w14:textId="77777777" w:rsidR="00E921A2" w:rsidRPr="00121095" w:rsidRDefault="00E921A2">
            <w:pPr>
              <w:pStyle w:val="QryTablePurpose"/>
              <w:keepLines/>
              <w:rPr>
                <w:lang w:val="en-US"/>
              </w:rPr>
            </w:pPr>
          </w:p>
        </w:tc>
      </w:tr>
      <w:tr w:rsidR="00E921A2" w:rsidRPr="00E921A2" w14:paraId="0F3D0759" w14:textId="77777777">
        <w:trPr>
          <w:cantSplit/>
        </w:trPr>
        <w:tc>
          <w:tcPr>
            <w:tcW w:w="2880" w:type="dxa"/>
            <w:tcBorders>
              <w:top w:val="single" w:sz="4" w:space="0" w:color="auto"/>
              <w:bottom w:val="single" w:sz="4" w:space="0" w:color="auto"/>
            </w:tcBorders>
            <w:shd w:val="clear" w:color="auto" w:fill="FFFFFF"/>
          </w:tcPr>
          <w:p w14:paraId="094CF1AA"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DFC95E" w14:textId="77777777" w:rsidR="00E921A2" w:rsidRPr="00121095" w:rsidRDefault="00E921A2">
            <w:pPr>
              <w:pStyle w:val="QryTableCharacteristicsResponse"/>
              <w:keepLines/>
              <w:rPr>
                <w:b/>
                <w:lang w:val="en-US"/>
              </w:rPr>
            </w:pPr>
          </w:p>
        </w:tc>
      </w:tr>
      <w:tr w:rsidR="00E921A2" w:rsidRPr="00E921A2" w14:paraId="32536E38" w14:textId="77777777">
        <w:trPr>
          <w:cantSplit/>
        </w:trPr>
        <w:tc>
          <w:tcPr>
            <w:tcW w:w="2880" w:type="dxa"/>
            <w:tcBorders>
              <w:top w:val="single" w:sz="4" w:space="0" w:color="auto"/>
              <w:bottom w:val="double" w:sz="4" w:space="0" w:color="auto"/>
            </w:tcBorders>
            <w:shd w:val="clear" w:color="auto" w:fill="FFFFFF"/>
          </w:tcPr>
          <w:p w14:paraId="334F9FE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B607BC" w14:textId="77777777" w:rsidR="00E921A2" w:rsidRPr="00121095" w:rsidRDefault="00E921A2">
            <w:pPr>
              <w:pStyle w:val="QryTableSegmentPattern"/>
              <w:keepLines/>
              <w:rPr>
                <w:lang w:val="en-US"/>
              </w:rPr>
            </w:pPr>
          </w:p>
        </w:tc>
      </w:tr>
    </w:tbl>
    <w:p w14:paraId="45B839A7" w14:textId="77777777" w:rsidR="00E921A2" w:rsidRDefault="00E921A2"/>
    <w:p w14:paraId="4788974E" w14:textId="0A3AD407"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5E216ACB" w14:textId="77777777"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1F45A5"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30AD75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3C02"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B51DCB0"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8C1C1C" w14:textId="77777777" w:rsidR="00E921A2" w:rsidRPr="00121095" w:rsidRDefault="00E921A2">
            <w:pPr>
              <w:pStyle w:val="MsgTableHeader"/>
              <w:jc w:val="center"/>
              <w:rPr>
                <w:lang w:val="en-US"/>
              </w:rPr>
            </w:pPr>
            <w:r w:rsidRPr="00121095">
              <w:rPr>
                <w:lang w:val="en-US"/>
              </w:rPr>
              <w:t>Sec Ref</w:t>
            </w:r>
          </w:p>
        </w:tc>
      </w:tr>
      <w:tr w:rsidR="00E921A2" w:rsidRPr="00E921A2" w14:paraId="5368FEA5" w14:textId="77777777" w:rsidTr="00E50DB9">
        <w:trPr>
          <w:cantSplit/>
          <w:tblHeader/>
          <w:jc w:val="center"/>
        </w:trPr>
        <w:tc>
          <w:tcPr>
            <w:tcW w:w="2880" w:type="dxa"/>
            <w:tcBorders>
              <w:top w:val="single" w:sz="4" w:space="0" w:color="auto"/>
              <w:left w:val="nil"/>
              <w:bottom w:val="dotted" w:sz="4" w:space="0" w:color="auto"/>
              <w:right w:val="nil"/>
            </w:tcBorders>
            <w:shd w:val="clear" w:color="auto" w:fill="FFFFFF"/>
          </w:tcPr>
          <w:p w14:paraId="7ABFC53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FE0655"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145B0A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963B2D" w14:textId="77777777" w:rsidR="00E921A2" w:rsidRPr="00121095" w:rsidRDefault="00E921A2">
            <w:pPr>
              <w:pStyle w:val="MsgTableBody"/>
              <w:jc w:val="center"/>
            </w:pPr>
            <w:r w:rsidRPr="00121095">
              <w:t>2.15.9</w:t>
            </w:r>
          </w:p>
        </w:tc>
      </w:tr>
      <w:tr w:rsidR="00E921A2" w:rsidRPr="00E921A2" w14:paraId="7A3B7AFF"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DFDDCD9"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F0E7A0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96C28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A74B2" w14:textId="77777777" w:rsidR="00E921A2" w:rsidRPr="00121095" w:rsidRDefault="00E921A2">
            <w:pPr>
              <w:pStyle w:val="MsgTableBody"/>
              <w:jc w:val="center"/>
            </w:pPr>
            <w:r w:rsidRPr="00121095">
              <w:t>2.15.12</w:t>
            </w:r>
          </w:p>
        </w:tc>
      </w:tr>
      <w:tr w:rsidR="00E921A2" w:rsidRPr="00E921A2" w14:paraId="2F41977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6EA7A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C6B6A7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FE0B79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EF0939" w14:textId="77777777" w:rsidR="00E921A2" w:rsidRPr="00121095" w:rsidRDefault="00E921A2">
            <w:pPr>
              <w:pStyle w:val="MsgTableBody"/>
              <w:jc w:val="center"/>
            </w:pPr>
            <w:r w:rsidRPr="00121095">
              <w:t>2.14.13</w:t>
            </w:r>
          </w:p>
        </w:tc>
      </w:tr>
      <w:tr w:rsidR="00E921A2" w:rsidRPr="00E921A2" w14:paraId="79FE3775"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025D70B4"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55B9582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2776A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C6511" w14:textId="77777777" w:rsidR="00E921A2" w:rsidRPr="00121095" w:rsidRDefault="00E921A2">
            <w:pPr>
              <w:pStyle w:val="MsgTableBody"/>
              <w:jc w:val="center"/>
            </w:pPr>
            <w:r w:rsidRPr="00121095">
              <w:t>2.15.8</w:t>
            </w:r>
          </w:p>
        </w:tc>
      </w:tr>
      <w:tr w:rsidR="00E921A2" w:rsidRPr="00E921A2" w14:paraId="077F6E38"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28A26E21"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7A67AD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68156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DA65C7" w14:textId="77777777" w:rsidR="00E921A2" w:rsidRPr="00121095" w:rsidRDefault="00E921A2">
            <w:pPr>
              <w:pStyle w:val="MsgTableBody"/>
              <w:jc w:val="center"/>
            </w:pPr>
            <w:r w:rsidRPr="00121095">
              <w:t>2.15.5</w:t>
            </w:r>
          </w:p>
        </w:tc>
      </w:tr>
      <w:tr w:rsidR="00E921A2" w:rsidRPr="00E921A2" w14:paraId="40D9BC26"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EB4158A"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DAB15A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76A0B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7D596" w14:textId="1E576D70" w:rsidR="00E921A2" w:rsidRPr="00121095" w:rsidRDefault="002503D5">
            <w:pPr>
              <w:pStyle w:val="MsgTableBody"/>
              <w:jc w:val="center"/>
            </w:pPr>
            <w:r>
              <w:fldChar w:fldCharType="begin"/>
            </w:r>
            <w:r>
              <w:instrText xml:space="preserve"> REF _Ref426413 \r \h  \* MERGEFORMAT </w:instrText>
            </w:r>
            <w:r>
              <w:fldChar w:fldCharType="separate"/>
            </w:r>
            <w:r w:rsidR="00C244BF">
              <w:t>5.5.2</w:t>
            </w:r>
            <w:r>
              <w:fldChar w:fldCharType="end"/>
            </w:r>
          </w:p>
        </w:tc>
      </w:tr>
      <w:tr w:rsidR="00E921A2" w:rsidRPr="00E921A2" w14:paraId="5933092E"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C13E3C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221651A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D47B0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31AAC" w14:textId="065A3D6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79C6FD41"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15F41B9B" w14:textId="77777777"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0D3C061"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68836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F0672" w14:textId="54CBB63B" w:rsidR="00E921A2" w:rsidRPr="00121095" w:rsidRDefault="002503D5">
            <w:pPr>
              <w:pStyle w:val="MsgTableBody"/>
              <w:jc w:val="center"/>
            </w:pPr>
            <w:r>
              <w:fldChar w:fldCharType="begin"/>
            </w:r>
            <w:r>
              <w:instrText xml:space="preserve"> REF _Ref484513283 \r \h  \* MERGEFORMAT </w:instrText>
            </w:r>
            <w:r>
              <w:fldChar w:fldCharType="separate"/>
            </w:r>
            <w:r w:rsidR="00C244BF">
              <w:t>5.5.1</w:t>
            </w:r>
            <w:r>
              <w:fldChar w:fldCharType="end"/>
            </w:r>
          </w:p>
        </w:tc>
      </w:tr>
      <w:tr w:rsidR="00E921A2" w:rsidRPr="00E921A2" w14:paraId="78167D68" w14:textId="77777777" w:rsidTr="00E50DB9">
        <w:trPr>
          <w:cantSplit/>
          <w:tblHeader/>
          <w:jc w:val="center"/>
        </w:trPr>
        <w:tc>
          <w:tcPr>
            <w:tcW w:w="2880" w:type="dxa"/>
            <w:tcBorders>
              <w:top w:val="dotted" w:sz="4" w:space="0" w:color="auto"/>
              <w:left w:val="nil"/>
              <w:bottom w:val="single" w:sz="2" w:space="0" w:color="auto"/>
              <w:right w:val="nil"/>
            </w:tcBorders>
            <w:shd w:val="clear" w:color="auto" w:fill="FFFFFF"/>
          </w:tcPr>
          <w:p w14:paraId="61EEAF81"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CCFE2A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E37AF2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478717" w14:textId="77777777" w:rsidR="00E921A2" w:rsidRPr="00121095" w:rsidRDefault="00E921A2">
            <w:pPr>
              <w:pStyle w:val="MsgTableBody"/>
              <w:jc w:val="center"/>
            </w:pPr>
            <w:r w:rsidRPr="00121095">
              <w:t>2.15.4</w:t>
            </w:r>
          </w:p>
        </w:tc>
      </w:tr>
    </w:tbl>
    <w:p w14:paraId="11D5E8E2"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AF9C6F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653E15E" w14:textId="77777777" w:rsidR="0049558B" w:rsidRDefault="0049558B" w:rsidP="00381A24">
            <w:pPr>
              <w:pStyle w:val="ACK-ChoreographyHeader"/>
            </w:pPr>
            <w:r>
              <w:t>Acknowledgement Choreography</w:t>
            </w:r>
          </w:p>
        </w:tc>
      </w:tr>
      <w:tr w:rsidR="0049558B" w14:paraId="23C8B0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B53AAB6" w14:textId="77777777" w:rsidR="0049558B" w:rsidRDefault="0049558B" w:rsidP="00381A24">
            <w:pPr>
              <w:pStyle w:val="ACK-ChoreographyHeader"/>
            </w:pPr>
            <w:r w:rsidRPr="00121095">
              <w:t>RDY^Znn^RDY_K15</w:t>
            </w:r>
          </w:p>
        </w:tc>
      </w:tr>
      <w:tr w:rsidR="0049558B" w14:paraId="51F4C9E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2DDAC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2EAB2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869E7F7" w14:textId="77777777" w:rsidR="0049558B" w:rsidRDefault="0049558B" w:rsidP="00381A24">
            <w:pPr>
              <w:pStyle w:val="ACK-ChoreographyBody"/>
            </w:pPr>
            <w:r>
              <w:t>Field value: Enhanced mode</w:t>
            </w:r>
          </w:p>
        </w:tc>
      </w:tr>
      <w:tr w:rsidR="0049558B" w14:paraId="7CB1907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F3186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6FB438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05ADA1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86DF08A" w14:textId="77777777" w:rsidR="0049558B" w:rsidRDefault="0049558B" w:rsidP="00381A24">
            <w:pPr>
              <w:pStyle w:val="ACK-ChoreographyBody"/>
            </w:pPr>
            <w:r>
              <w:t>AL, SU, ER</w:t>
            </w:r>
          </w:p>
        </w:tc>
      </w:tr>
      <w:tr w:rsidR="0049558B" w14:paraId="0E04B7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300C14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F03D81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185207A"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B3BBE6B" w14:textId="77777777" w:rsidR="0049558B" w:rsidRDefault="0049558B" w:rsidP="00381A24">
            <w:pPr>
              <w:pStyle w:val="ACK-ChoreographyBody"/>
            </w:pPr>
            <w:r>
              <w:t>AL</w:t>
            </w:r>
          </w:p>
        </w:tc>
      </w:tr>
      <w:tr w:rsidR="0049558B" w14:paraId="53A9C68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EE958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CEB6444"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D7240B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329BFA3" w14:textId="77777777" w:rsidR="0049558B" w:rsidRDefault="0049558B" w:rsidP="00381A24">
            <w:pPr>
              <w:pStyle w:val="ACK-ChoreographyBody"/>
            </w:pPr>
            <w:proofErr w:type="spellStart"/>
            <w:r>
              <w:rPr>
                <w:szCs w:val="16"/>
              </w:rPr>
              <w:t>ACK^Znn^ACK</w:t>
            </w:r>
            <w:proofErr w:type="spellEnd"/>
          </w:p>
        </w:tc>
      </w:tr>
      <w:tr w:rsidR="0049558B" w14:paraId="059FFC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31FB9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F8E965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3C298AED"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20C37659" w14:textId="77777777" w:rsidR="0049558B" w:rsidRDefault="0049558B" w:rsidP="00381A24">
            <w:pPr>
              <w:pStyle w:val="ACK-ChoreographyBody"/>
            </w:pPr>
            <w:r>
              <w:rPr>
                <w:lang w:val="de-DE"/>
              </w:rPr>
              <w:t>-</w:t>
            </w:r>
          </w:p>
        </w:tc>
      </w:tr>
    </w:tbl>
    <w:p w14:paraId="65A33E4E" w14:textId="77777777"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2DFDA268" w14:textId="77777777">
        <w:trPr>
          <w:cantSplit/>
          <w:tblHeader/>
        </w:trPr>
        <w:tc>
          <w:tcPr>
            <w:tcW w:w="8640" w:type="dxa"/>
            <w:tcBorders>
              <w:top w:val="double" w:sz="4" w:space="0" w:color="auto"/>
              <w:bottom w:val="single" w:sz="4" w:space="0" w:color="auto"/>
            </w:tcBorders>
            <w:shd w:val="pct10" w:color="auto" w:fill="FFFFFF"/>
          </w:tcPr>
          <w:p w14:paraId="429A2155" w14:textId="77777777" w:rsidR="00E921A2" w:rsidRPr="00121095" w:rsidRDefault="00E921A2">
            <w:pPr>
              <w:pStyle w:val="QryTableDisplayLineHeader"/>
              <w:rPr>
                <w:lang w:val="en-US"/>
              </w:rPr>
            </w:pPr>
            <w:r w:rsidRPr="00121095">
              <w:rPr>
                <w:lang w:val="en-US"/>
              </w:rPr>
              <w:t>The data will display as follows: (Query ID=</w:t>
            </w:r>
            <w:proofErr w:type="spellStart"/>
            <w:r w:rsidRPr="00121095">
              <w:rPr>
                <w:lang w:val="en-US"/>
              </w:rPr>
              <w:t>Znn</w:t>
            </w:r>
            <w:proofErr w:type="spellEnd"/>
            <w:r w:rsidRPr="00121095">
              <w:rPr>
                <w:lang w:val="en-US"/>
              </w:rPr>
              <w:t>)</w:t>
            </w:r>
          </w:p>
        </w:tc>
      </w:tr>
      <w:tr w:rsidR="00E921A2" w:rsidRPr="00E921A2" w14:paraId="642D72E9" w14:textId="77777777">
        <w:trPr>
          <w:cantSplit/>
          <w:tblHeader/>
        </w:trPr>
        <w:tc>
          <w:tcPr>
            <w:tcW w:w="8640" w:type="dxa"/>
            <w:tcBorders>
              <w:top w:val="single" w:sz="4" w:space="0" w:color="auto"/>
              <w:bottom w:val="double" w:sz="4" w:space="0" w:color="auto"/>
            </w:tcBorders>
            <w:shd w:val="clear" w:color="auto" w:fill="FFFFFF"/>
          </w:tcPr>
          <w:p w14:paraId="764C322A" w14:textId="77777777" w:rsidR="00E921A2" w:rsidRPr="00121095" w:rsidRDefault="00E921A2">
            <w:pPr>
              <w:pStyle w:val="QryTableDisplayLine"/>
              <w:rPr>
                <w:lang w:val="en-US"/>
              </w:rPr>
            </w:pPr>
            <w:r w:rsidRPr="00121095">
              <w:rPr>
                <w:lang w:val="en-US"/>
              </w:rPr>
              <w:t xml:space="preserve">DSP|||    </w:t>
            </w:r>
            <w:proofErr w:type="gramStart"/>
            <w:r w:rsidRPr="00121095">
              <w:rPr>
                <w:lang w:val="en-US"/>
              </w:rPr>
              <w:t xml:space="preserve">   (</w:t>
            </w:r>
            <w:proofErr w:type="gramEnd"/>
            <w:r w:rsidRPr="00121095">
              <w:rPr>
                <w:lang w:val="en-US"/>
              </w:rPr>
              <w:t>data in actual display format)</w:t>
            </w:r>
          </w:p>
        </w:tc>
      </w:tr>
    </w:tbl>
    <w:p w14:paraId="3E9E4603"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3ABAA44" w14:textId="77777777">
        <w:trPr>
          <w:cantSplit/>
          <w:tblHeader/>
        </w:trPr>
        <w:tc>
          <w:tcPr>
            <w:tcW w:w="648" w:type="dxa"/>
            <w:tcBorders>
              <w:top w:val="double" w:sz="4" w:space="0" w:color="auto"/>
              <w:bottom w:val="single" w:sz="4" w:space="0" w:color="auto"/>
            </w:tcBorders>
            <w:shd w:val="clear" w:color="auto" w:fill="FFFFFF"/>
          </w:tcPr>
          <w:p w14:paraId="58F0B41C" w14:textId="77777777" w:rsidR="00E921A2" w:rsidRPr="00121095" w:rsidRDefault="00E921A2">
            <w:pPr>
              <w:pStyle w:val="QryTableInputHeader"/>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1296" w:type="dxa"/>
            <w:tcBorders>
              <w:top w:val="double" w:sz="4" w:space="0" w:color="auto"/>
              <w:bottom w:val="single" w:sz="4" w:space="0" w:color="auto"/>
            </w:tcBorders>
            <w:shd w:val="clear" w:color="auto" w:fill="FFFFFF"/>
          </w:tcPr>
          <w:p w14:paraId="253A79E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F6363B1" w14:textId="77777777" w:rsidR="00E921A2" w:rsidRPr="00121095" w:rsidRDefault="00E921A2">
            <w:pPr>
              <w:pStyle w:val="QryTableInputHeader"/>
              <w:rPr>
                <w:lang w:val="en-US"/>
              </w:rPr>
            </w:pPr>
            <w:r w:rsidRPr="00121095">
              <w:rPr>
                <w:lang w:val="en-US"/>
              </w:rPr>
              <w:t>Key/</w:t>
            </w:r>
          </w:p>
          <w:p w14:paraId="32F44FCC"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A61E6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3CEA02D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87C5B6E"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5CC7CED" w14:textId="77777777" w:rsidR="00E921A2" w:rsidRPr="00121095" w:rsidRDefault="00E921A2">
            <w:pPr>
              <w:pStyle w:val="QryTableInputHeader"/>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20E1749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4421B8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725A6C8"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A7C4A14"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32D230"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1B624B8" w14:textId="77777777" w:rsidR="00E921A2" w:rsidRPr="00121095" w:rsidRDefault="00E921A2">
            <w:pPr>
              <w:pStyle w:val="QryTableInputHeader"/>
              <w:rPr>
                <w:b w:val="0"/>
                <w:lang w:val="en-US"/>
              </w:rPr>
            </w:pPr>
            <w:r w:rsidRPr="00121095">
              <w:rPr>
                <w:lang w:val="en-US"/>
              </w:rPr>
              <w:t>Element Name</w:t>
            </w:r>
          </w:p>
        </w:tc>
      </w:tr>
      <w:tr w:rsidR="00E921A2" w:rsidRPr="00E921A2" w14:paraId="2BD62B33" w14:textId="77777777">
        <w:trPr>
          <w:cantSplit/>
        </w:trPr>
        <w:tc>
          <w:tcPr>
            <w:tcW w:w="648" w:type="dxa"/>
            <w:tcBorders>
              <w:top w:val="single" w:sz="4" w:space="0" w:color="auto"/>
              <w:bottom w:val="single" w:sz="4" w:space="0" w:color="auto"/>
            </w:tcBorders>
            <w:shd w:val="clear" w:color="auto" w:fill="FFFFFF"/>
          </w:tcPr>
          <w:p w14:paraId="1BAFE39F"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5BC1A69" w14:textId="77777777"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5C4E0B3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10BAA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1D5A708"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0C75BC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1BC3644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1EBA64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56D67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66FA4C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411033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BB5335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17E7834" w14:textId="77777777" w:rsidR="00E921A2" w:rsidRPr="00121095" w:rsidRDefault="00E921A2">
            <w:pPr>
              <w:pStyle w:val="QryTableInput"/>
            </w:pPr>
          </w:p>
        </w:tc>
      </w:tr>
      <w:tr w:rsidR="00E921A2" w:rsidRPr="00E921A2" w14:paraId="777ECA26" w14:textId="77777777">
        <w:trPr>
          <w:cantSplit/>
        </w:trPr>
        <w:tc>
          <w:tcPr>
            <w:tcW w:w="648" w:type="dxa"/>
            <w:tcBorders>
              <w:top w:val="single" w:sz="4" w:space="0" w:color="auto"/>
              <w:bottom w:val="single" w:sz="4" w:space="0" w:color="auto"/>
            </w:tcBorders>
            <w:shd w:val="clear" w:color="auto" w:fill="FFFFFF"/>
          </w:tcPr>
          <w:p w14:paraId="524401DE"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088049" w14:textId="77777777"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5F2E33C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A864406"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BEC5A04"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546425E"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436CCDB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01DB15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91CB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A40591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A6F72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D63D87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A7577B9" w14:textId="77777777" w:rsidR="00E921A2" w:rsidRPr="00121095" w:rsidRDefault="00E921A2">
            <w:pPr>
              <w:pStyle w:val="QryTableInput"/>
            </w:pPr>
          </w:p>
        </w:tc>
      </w:tr>
      <w:tr w:rsidR="00E921A2" w:rsidRPr="00E921A2" w14:paraId="22F28A12" w14:textId="77777777">
        <w:trPr>
          <w:cantSplit/>
        </w:trPr>
        <w:tc>
          <w:tcPr>
            <w:tcW w:w="648" w:type="dxa"/>
            <w:tcBorders>
              <w:top w:val="single" w:sz="4" w:space="0" w:color="auto"/>
              <w:bottom w:val="double" w:sz="4" w:space="0" w:color="auto"/>
            </w:tcBorders>
            <w:shd w:val="clear" w:color="auto" w:fill="FFFFFF"/>
          </w:tcPr>
          <w:p w14:paraId="561DFAC1" w14:textId="77777777"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14:paraId="5729AE21" w14:textId="77777777" w:rsidR="00E921A2" w:rsidRPr="00121095" w:rsidRDefault="00E921A2">
            <w:pPr>
              <w:pStyle w:val="QryTableInput"/>
              <w:rPr>
                <w:b/>
              </w:rPr>
            </w:pPr>
            <w:proofErr w:type="spellStart"/>
            <w:r w:rsidRPr="00121095">
              <w:rPr>
                <w:b/>
              </w:rPr>
              <w:t>InputItem</w:t>
            </w:r>
            <w:proofErr w:type="spellEnd"/>
          </w:p>
        </w:tc>
        <w:tc>
          <w:tcPr>
            <w:tcW w:w="792" w:type="dxa"/>
            <w:tcBorders>
              <w:top w:val="single" w:sz="4" w:space="0" w:color="auto"/>
              <w:bottom w:val="double" w:sz="4" w:space="0" w:color="auto"/>
            </w:tcBorders>
            <w:shd w:val="clear" w:color="auto" w:fill="FFFFFF"/>
          </w:tcPr>
          <w:p w14:paraId="750A170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F226F17"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070C8F7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7E86E0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AD0981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F679CFF"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34FEB92E"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2B12EB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0FE8677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1D6710F"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7ABC400F" w14:textId="77777777" w:rsidR="00E921A2" w:rsidRPr="00121095" w:rsidRDefault="00E921A2">
            <w:pPr>
              <w:pStyle w:val="QryTableInput"/>
            </w:pPr>
          </w:p>
        </w:tc>
      </w:tr>
    </w:tbl>
    <w:p w14:paraId="4DA78983"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680D0AD6" w14:textId="77777777" w:rsidTr="00E50DB9">
        <w:trPr>
          <w:tblHeader/>
        </w:trPr>
        <w:tc>
          <w:tcPr>
            <w:tcW w:w="1728" w:type="dxa"/>
            <w:tcBorders>
              <w:top w:val="double" w:sz="4" w:space="0" w:color="auto"/>
              <w:bottom w:val="single" w:sz="4" w:space="0" w:color="auto"/>
            </w:tcBorders>
            <w:shd w:val="pct10" w:color="auto" w:fill="FFFFFF"/>
          </w:tcPr>
          <w:p w14:paraId="2F53508A" w14:textId="77777777" w:rsidR="00E921A2" w:rsidRPr="00121095" w:rsidRDefault="00E921A2">
            <w:pPr>
              <w:pStyle w:val="QryTableInputParamHeader"/>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1194" w:type="dxa"/>
            <w:tcBorders>
              <w:top w:val="double" w:sz="4" w:space="0" w:color="auto"/>
              <w:bottom w:val="single" w:sz="4" w:space="0" w:color="auto"/>
            </w:tcBorders>
            <w:shd w:val="pct10" w:color="auto" w:fill="FFFFFF"/>
          </w:tcPr>
          <w:p w14:paraId="2A4591D4"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49F847B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4E4C958" w14:textId="77777777" w:rsidR="00E921A2" w:rsidRPr="00121095" w:rsidRDefault="00E921A2">
            <w:pPr>
              <w:pStyle w:val="QryTableInputParamHeader"/>
              <w:rPr>
                <w:lang w:val="en-US"/>
              </w:rPr>
            </w:pPr>
            <w:r w:rsidRPr="00121095">
              <w:rPr>
                <w:lang w:val="en-US"/>
              </w:rPr>
              <w:t>Description</w:t>
            </w:r>
          </w:p>
        </w:tc>
      </w:tr>
      <w:tr w:rsidR="00E921A2" w:rsidRPr="00E921A2" w14:paraId="6ADBB478" w14:textId="77777777" w:rsidTr="00E50DB9">
        <w:tc>
          <w:tcPr>
            <w:tcW w:w="1728" w:type="dxa"/>
            <w:tcBorders>
              <w:top w:val="single" w:sz="4" w:space="0" w:color="auto"/>
              <w:bottom w:val="single" w:sz="4" w:space="0" w:color="auto"/>
            </w:tcBorders>
            <w:shd w:val="clear" w:color="auto" w:fill="FFFFFF"/>
          </w:tcPr>
          <w:p w14:paraId="576593B9" w14:textId="77777777" w:rsidR="00E921A2" w:rsidRPr="00121095" w:rsidRDefault="00E921A2">
            <w:pPr>
              <w:pStyle w:val="QryTableInputParam"/>
              <w:rPr>
                <w:lang w:val="en-US"/>
              </w:rPr>
            </w:pPr>
            <w:proofErr w:type="spellStart"/>
            <w:r w:rsidRPr="00121095">
              <w:rPr>
                <w:lang w:val="en-US"/>
              </w:rPr>
              <w:t>MessageQueryName</w:t>
            </w:r>
            <w:proofErr w:type="spellEnd"/>
          </w:p>
        </w:tc>
        <w:tc>
          <w:tcPr>
            <w:tcW w:w="1194" w:type="dxa"/>
            <w:tcBorders>
              <w:top w:val="single" w:sz="4" w:space="0" w:color="auto"/>
              <w:bottom w:val="single" w:sz="4" w:space="0" w:color="auto"/>
            </w:tcBorders>
            <w:shd w:val="clear" w:color="auto" w:fill="FFFFFF"/>
          </w:tcPr>
          <w:p w14:paraId="6EE1143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BD0A2E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E061837" w14:textId="77777777" w:rsidR="00E921A2" w:rsidRPr="00121095" w:rsidRDefault="00E921A2">
            <w:pPr>
              <w:pStyle w:val="QryTableInputParam"/>
              <w:rPr>
                <w:lang w:val="en-US"/>
              </w:rPr>
            </w:pPr>
            <w:r w:rsidRPr="00121095">
              <w:rPr>
                <w:lang w:val="en-US"/>
              </w:rPr>
              <w:t xml:space="preserve">SHALL be valued </w:t>
            </w:r>
            <w:proofErr w:type="spellStart"/>
            <w:r w:rsidRPr="00121095">
              <w:rPr>
                <w:b/>
                <w:lang w:val="en-US"/>
              </w:rPr>
              <w:t>Znn</w:t>
            </w:r>
            <w:proofErr w:type="spellEnd"/>
            <w:r w:rsidRPr="00121095">
              <w:rPr>
                <w:b/>
                <w:lang w:val="en-US"/>
              </w:rPr>
              <w:t>^&lt;query name&gt;^HL7nnnn</w:t>
            </w:r>
            <w:r w:rsidRPr="00121095">
              <w:rPr>
                <w:lang w:val="en-US"/>
              </w:rPr>
              <w:t>.</w:t>
            </w:r>
          </w:p>
        </w:tc>
      </w:tr>
      <w:tr w:rsidR="00E921A2" w:rsidRPr="00E921A2" w14:paraId="13B47DC6" w14:textId="77777777" w:rsidTr="00E50DB9">
        <w:tc>
          <w:tcPr>
            <w:tcW w:w="1728" w:type="dxa"/>
            <w:tcBorders>
              <w:top w:val="single" w:sz="4" w:space="0" w:color="auto"/>
              <w:bottom w:val="single" w:sz="4" w:space="0" w:color="auto"/>
            </w:tcBorders>
            <w:shd w:val="clear" w:color="auto" w:fill="FFFFFF"/>
          </w:tcPr>
          <w:p w14:paraId="09A74C2B" w14:textId="77777777" w:rsidR="00E921A2" w:rsidRPr="00121095" w:rsidRDefault="00E921A2">
            <w:pPr>
              <w:pStyle w:val="QryTableInputParam"/>
              <w:rPr>
                <w:lang w:val="en-US"/>
              </w:rPr>
            </w:pPr>
            <w:proofErr w:type="spellStart"/>
            <w:r w:rsidRPr="00121095">
              <w:rPr>
                <w:lang w:val="en-US"/>
              </w:rPr>
              <w:t>QueryTag</w:t>
            </w:r>
            <w:proofErr w:type="spellEnd"/>
          </w:p>
        </w:tc>
        <w:tc>
          <w:tcPr>
            <w:tcW w:w="1194" w:type="dxa"/>
            <w:tcBorders>
              <w:top w:val="single" w:sz="4" w:space="0" w:color="auto"/>
              <w:bottom w:val="single" w:sz="4" w:space="0" w:color="auto"/>
            </w:tcBorders>
            <w:shd w:val="clear" w:color="auto" w:fill="FFFFFF"/>
          </w:tcPr>
          <w:p w14:paraId="7221C8BD"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51EE091"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99CF5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0DE6DC87" w14:textId="77777777" w:rsidTr="00E50DB9">
        <w:tc>
          <w:tcPr>
            <w:tcW w:w="1728" w:type="dxa"/>
            <w:tcBorders>
              <w:top w:val="single" w:sz="4" w:space="0" w:color="auto"/>
              <w:bottom w:val="single" w:sz="4" w:space="0" w:color="auto"/>
            </w:tcBorders>
            <w:shd w:val="clear" w:color="auto" w:fill="FFFFFF"/>
          </w:tcPr>
          <w:p w14:paraId="0E49D2C0"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4126BD9B"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44C372" w14:textId="77777777" w:rsidR="00E921A2" w:rsidRPr="00121095" w:rsidRDefault="00E921A2">
            <w:pPr>
              <w:pStyle w:val="QryTableInputParam"/>
              <w:rPr>
                <w:lang w:val="en-US"/>
              </w:rPr>
            </w:pPr>
            <w:proofErr w:type="spellStart"/>
            <w:r w:rsidRPr="00121095">
              <w:rPr>
                <w:lang w:val="en-US"/>
              </w:rPr>
              <w:t>DataType</w:t>
            </w:r>
            <w:proofErr w:type="spellEnd"/>
          </w:p>
        </w:tc>
        <w:tc>
          <w:tcPr>
            <w:tcW w:w="5760" w:type="dxa"/>
            <w:tcBorders>
              <w:top w:val="single" w:sz="4" w:space="0" w:color="auto"/>
              <w:bottom w:val="single" w:sz="4" w:space="0" w:color="auto"/>
            </w:tcBorders>
            <w:shd w:val="clear" w:color="auto" w:fill="FFFFFF"/>
          </w:tcPr>
          <w:p w14:paraId="170AA19E" w14:textId="77777777" w:rsidR="00E921A2" w:rsidRPr="00121095" w:rsidRDefault="00E921A2">
            <w:pPr>
              <w:pStyle w:val="QryTableInputParam"/>
              <w:rPr>
                <w:lang w:val="en-US"/>
              </w:rPr>
            </w:pPr>
          </w:p>
        </w:tc>
      </w:tr>
      <w:tr w:rsidR="00E921A2" w:rsidRPr="00E921A2" w14:paraId="4C5D92F4" w14:textId="77777777" w:rsidTr="00E50DB9">
        <w:tc>
          <w:tcPr>
            <w:tcW w:w="1728" w:type="dxa"/>
            <w:tcBorders>
              <w:top w:val="single" w:sz="4" w:space="0" w:color="auto"/>
              <w:bottom w:val="single" w:sz="4" w:space="0" w:color="auto"/>
            </w:tcBorders>
            <w:shd w:val="clear" w:color="auto" w:fill="FFFFFF"/>
          </w:tcPr>
          <w:p w14:paraId="6CA6EE5F"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13AFB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D48ED6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1C84DCE" w14:textId="77777777" w:rsidR="00E921A2" w:rsidRPr="00121095" w:rsidRDefault="00E921A2">
            <w:pPr>
              <w:pStyle w:val="QryTableInputParam"/>
              <w:rPr>
                <w:lang w:val="en-US"/>
              </w:rPr>
            </w:pPr>
            <w:r w:rsidRPr="00121095">
              <w:rPr>
                <w:lang w:val="en-US"/>
              </w:rPr>
              <w:t>Components: (if applicable)</w:t>
            </w:r>
          </w:p>
        </w:tc>
      </w:tr>
      <w:tr w:rsidR="00E921A2" w:rsidRPr="00E921A2" w14:paraId="1B635687" w14:textId="77777777" w:rsidTr="00E50DB9">
        <w:tc>
          <w:tcPr>
            <w:tcW w:w="1728" w:type="dxa"/>
            <w:tcBorders>
              <w:top w:val="single" w:sz="4" w:space="0" w:color="auto"/>
              <w:bottom w:val="single" w:sz="4" w:space="0" w:color="auto"/>
            </w:tcBorders>
            <w:shd w:val="clear" w:color="auto" w:fill="FFFFFF"/>
          </w:tcPr>
          <w:p w14:paraId="3CDB808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BDF2F89"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C2F68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1D60AA6" w14:textId="77777777" w:rsidR="00E921A2" w:rsidRPr="00121095" w:rsidRDefault="00E921A2">
            <w:pPr>
              <w:pStyle w:val="QryTableInputParam"/>
              <w:rPr>
                <w:lang w:val="en-US"/>
              </w:rPr>
            </w:pPr>
            <w:r w:rsidRPr="00121095">
              <w:rPr>
                <w:lang w:val="en-US"/>
              </w:rPr>
              <w:t>(Description)</w:t>
            </w:r>
          </w:p>
        </w:tc>
      </w:tr>
      <w:tr w:rsidR="00E921A2" w:rsidRPr="00E921A2" w14:paraId="0033D548" w14:textId="77777777" w:rsidTr="00E50DB9">
        <w:tc>
          <w:tcPr>
            <w:tcW w:w="1728" w:type="dxa"/>
            <w:tcBorders>
              <w:top w:val="single" w:sz="4" w:space="0" w:color="auto"/>
              <w:bottom w:val="single" w:sz="4" w:space="0" w:color="auto"/>
            </w:tcBorders>
            <w:shd w:val="clear" w:color="auto" w:fill="FFFFFF"/>
          </w:tcPr>
          <w:p w14:paraId="4CFB32D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D9312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63E711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486533C" w14:textId="77777777" w:rsidR="00E921A2" w:rsidRPr="00121095" w:rsidRDefault="00E921A2">
            <w:pPr>
              <w:pStyle w:val="QryTableInputParam"/>
              <w:rPr>
                <w:lang w:val="en-US"/>
              </w:rPr>
            </w:pPr>
            <w:r w:rsidRPr="00121095">
              <w:rPr>
                <w:lang w:val="en-US"/>
              </w:rPr>
              <w:t>(Valuation note)</w:t>
            </w:r>
          </w:p>
        </w:tc>
      </w:tr>
      <w:tr w:rsidR="00E921A2" w:rsidRPr="00E921A2" w14:paraId="4A978C8F" w14:textId="77777777" w:rsidTr="00E50DB9">
        <w:tc>
          <w:tcPr>
            <w:tcW w:w="1728" w:type="dxa"/>
            <w:tcBorders>
              <w:top w:val="single" w:sz="4" w:space="0" w:color="auto"/>
              <w:bottom w:val="single" w:sz="4" w:space="0" w:color="auto"/>
            </w:tcBorders>
            <w:shd w:val="clear" w:color="auto" w:fill="FFFFFF"/>
          </w:tcPr>
          <w:p w14:paraId="5F89CC4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46E7E36"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DECAB3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B724A41" w14:textId="77777777" w:rsidR="00E921A2" w:rsidRPr="00121095" w:rsidRDefault="00E921A2">
            <w:pPr>
              <w:pStyle w:val="QryTableInputParam"/>
              <w:rPr>
                <w:lang w:val="en-US"/>
              </w:rPr>
            </w:pPr>
          </w:p>
        </w:tc>
      </w:tr>
      <w:tr w:rsidR="00E921A2" w:rsidRPr="00E921A2" w14:paraId="47801A7C" w14:textId="77777777" w:rsidTr="00E50DB9">
        <w:tc>
          <w:tcPr>
            <w:tcW w:w="1728" w:type="dxa"/>
            <w:tcBorders>
              <w:top w:val="single" w:sz="4" w:space="0" w:color="auto"/>
              <w:bottom w:val="double" w:sz="4" w:space="0" w:color="auto"/>
            </w:tcBorders>
            <w:shd w:val="clear" w:color="auto" w:fill="FFFFFF"/>
          </w:tcPr>
          <w:p w14:paraId="32F827D6"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751D0711" w14:textId="77777777" w:rsidR="00E921A2" w:rsidRPr="00121095" w:rsidRDefault="00E921A2">
            <w:pPr>
              <w:pStyle w:val="QryTableInputParam"/>
              <w:rPr>
                <w:lang w:val="en-US"/>
              </w:rPr>
            </w:pPr>
            <w:r w:rsidRPr="00121095">
              <w:rPr>
                <w:b/>
                <w:lang w:val="en-US"/>
              </w:rPr>
              <w:t>Component1</w:t>
            </w:r>
            <w:r w:rsidRPr="00121095">
              <w:rPr>
                <w:lang w:val="en-US"/>
              </w:rPr>
              <w:t xml:space="preserve"> </w:t>
            </w:r>
            <w:r w:rsidRPr="00121095">
              <w:rPr>
                <w:lang w:val="en-US"/>
              </w:rPr>
              <w:lastRenderedPageBreak/>
              <w:t>(if applicable)</w:t>
            </w:r>
          </w:p>
        </w:tc>
        <w:tc>
          <w:tcPr>
            <w:tcW w:w="910" w:type="dxa"/>
            <w:tcBorders>
              <w:top w:val="single" w:sz="4" w:space="0" w:color="auto"/>
              <w:bottom w:val="double" w:sz="4" w:space="0" w:color="auto"/>
            </w:tcBorders>
            <w:shd w:val="clear" w:color="auto" w:fill="FFFFFF"/>
          </w:tcPr>
          <w:p w14:paraId="75A51E91" w14:textId="77777777" w:rsidR="00E921A2" w:rsidRPr="00121095" w:rsidRDefault="00E921A2">
            <w:pPr>
              <w:pStyle w:val="QryTableInputParam"/>
              <w:rPr>
                <w:lang w:val="en-US"/>
              </w:rPr>
            </w:pPr>
            <w:proofErr w:type="spellStart"/>
            <w:r w:rsidRPr="00121095">
              <w:rPr>
                <w:lang w:val="en-US"/>
              </w:rPr>
              <w:lastRenderedPageBreak/>
              <w:t>DataType</w:t>
            </w:r>
            <w:proofErr w:type="spellEnd"/>
          </w:p>
        </w:tc>
        <w:tc>
          <w:tcPr>
            <w:tcW w:w="5760" w:type="dxa"/>
            <w:tcBorders>
              <w:top w:val="single" w:sz="4" w:space="0" w:color="auto"/>
              <w:bottom w:val="double" w:sz="4" w:space="0" w:color="auto"/>
            </w:tcBorders>
            <w:shd w:val="clear" w:color="auto" w:fill="FFFFFF"/>
          </w:tcPr>
          <w:p w14:paraId="5A92A992" w14:textId="77777777" w:rsidR="00E921A2" w:rsidRPr="00121095" w:rsidRDefault="00E921A2">
            <w:pPr>
              <w:pStyle w:val="QryTableInputParam"/>
              <w:rPr>
                <w:lang w:val="en-US"/>
              </w:rPr>
            </w:pPr>
            <w:r w:rsidRPr="00121095">
              <w:rPr>
                <w:lang w:val="en-US"/>
              </w:rPr>
              <w:t>(Valuation note)</w:t>
            </w:r>
          </w:p>
        </w:tc>
      </w:tr>
    </w:tbl>
    <w:p w14:paraId="1884D5B9" w14:textId="77777777" w:rsidR="00E921A2" w:rsidRPr="00121095" w:rsidRDefault="00E921A2">
      <w:pPr>
        <w:keepNext/>
        <w:spacing w:before="120"/>
      </w:pPr>
      <w:r w:rsidRPr="00121095">
        <w:t>[The following table is used only for the Complex Expression (QSC) variant.]</w:t>
      </w:r>
    </w:p>
    <w:p w14:paraId="3B07E968"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6D9F52C7" w14:textId="77777777">
        <w:trPr>
          <w:cantSplit/>
          <w:tblHeader/>
        </w:trPr>
        <w:tc>
          <w:tcPr>
            <w:tcW w:w="1440" w:type="dxa"/>
            <w:tcBorders>
              <w:top w:val="double" w:sz="4" w:space="0" w:color="auto"/>
              <w:bottom w:val="single" w:sz="4" w:space="0" w:color="auto"/>
            </w:tcBorders>
            <w:shd w:val="pct10" w:color="auto" w:fill="FFFFFF"/>
          </w:tcPr>
          <w:p w14:paraId="39921465" w14:textId="77777777"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864" w:type="dxa"/>
            <w:tcBorders>
              <w:top w:val="double" w:sz="4" w:space="0" w:color="auto"/>
              <w:bottom w:val="single" w:sz="4" w:space="0" w:color="auto"/>
            </w:tcBorders>
            <w:shd w:val="pct10" w:color="auto" w:fill="FFFFFF"/>
          </w:tcPr>
          <w:p w14:paraId="342549D3" w14:textId="77777777" w:rsidR="00E921A2" w:rsidRPr="00121095" w:rsidRDefault="00E921A2">
            <w:pPr>
              <w:pStyle w:val="QryTableVirtualHeader"/>
              <w:rPr>
                <w:lang w:val="en-US"/>
              </w:rPr>
            </w:pPr>
            <w:r w:rsidRPr="00121095">
              <w:rPr>
                <w:lang w:val="en-US"/>
              </w:rPr>
              <w:t>Key/</w:t>
            </w:r>
          </w:p>
          <w:p w14:paraId="158DE30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7F4BEA1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E60976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A9D077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534FB4E" w14:textId="77777777" w:rsidR="00E921A2" w:rsidRPr="00121095" w:rsidRDefault="00E921A2">
            <w:pPr>
              <w:pStyle w:val="QryTableVirtualHeader"/>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0C99E8D5"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785F2D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8C21C8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09CDAC55"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258F65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9EE7F88" w14:textId="77777777" w:rsidR="00E921A2" w:rsidRPr="00121095" w:rsidRDefault="00E921A2">
            <w:pPr>
              <w:pStyle w:val="QryTableVirtualHeader"/>
              <w:rPr>
                <w:lang w:val="en-US"/>
              </w:rPr>
            </w:pPr>
            <w:r w:rsidRPr="00121095">
              <w:rPr>
                <w:lang w:val="en-US"/>
              </w:rPr>
              <w:t>Element Name</w:t>
            </w:r>
          </w:p>
        </w:tc>
      </w:tr>
      <w:tr w:rsidR="00E921A2" w:rsidRPr="00E921A2" w14:paraId="5C81B053" w14:textId="77777777">
        <w:trPr>
          <w:cantSplit/>
        </w:trPr>
        <w:tc>
          <w:tcPr>
            <w:tcW w:w="1440" w:type="dxa"/>
            <w:tcBorders>
              <w:top w:val="single" w:sz="4" w:space="0" w:color="auto"/>
              <w:bottom w:val="double" w:sz="4" w:space="0" w:color="auto"/>
            </w:tcBorders>
            <w:shd w:val="clear" w:color="auto" w:fill="FFFFFF"/>
          </w:tcPr>
          <w:p w14:paraId="14379C5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475C62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53F3BA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5E14B9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F1CCCD9"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7EEB6C22"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8A0433F"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7409B2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8C399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428B738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7ADC227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A2304F2" w14:textId="77777777" w:rsidR="00E921A2" w:rsidRPr="00121095" w:rsidRDefault="00E921A2">
            <w:pPr>
              <w:pStyle w:val="QryTableVirtual"/>
              <w:rPr>
                <w:lang w:val="en-US"/>
              </w:rPr>
            </w:pPr>
          </w:p>
        </w:tc>
      </w:tr>
    </w:tbl>
    <w:p w14:paraId="76563604" w14:textId="77777777"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2C8AA351" w14:textId="77777777">
        <w:trPr>
          <w:tblHeader/>
        </w:trPr>
        <w:tc>
          <w:tcPr>
            <w:tcW w:w="1584" w:type="dxa"/>
            <w:tcBorders>
              <w:top w:val="double" w:sz="4" w:space="0" w:color="auto"/>
              <w:bottom w:val="single" w:sz="4" w:space="0" w:color="auto"/>
            </w:tcBorders>
            <w:shd w:val="pct10" w:color="auto" w:fill="FFFFFF"/>
          </w:tcPr>
          <w:p w14:paraId="64633DCC" w14:textId="77777777" w:rsidR="00E921A2" w:rsidRPr="00121095" w:rsidRDefault="00E921A2">
            <w:pPr>
              <w:pStyle w:val="QryTableInputParam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1008" w:type="dxa"/>
            <w:tcBorders>
              <w:top w:val="double" w:sz="4" w:space="0" w:color="auto"/>
              <w:bottom w:val="single" w:sz="4" w:space="0" w:color="auto"/>
            </w:tcBorders>
            <w:shd w:val="pct10" w:color="auto" w:fill="FFFFFF"/>
          </w:tcPr>
          <w:p w14:paraId="4E46AF2C"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08BB12B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C8AC67" w14:textId="77777777" w:rsidR="00E921A2" w:rsidRPr="00121095" w:rsidRDefault="00E921A2">
            <w:pPr>
              <w:pStyle w:val="QryTableInputParamHeader"/>
              <w:rPr>
                <w:lang w:val="en-US"/>
              </w:rPr>
            </w:pPr>
            <w:r w:rsidRPr="00121095">
              <w:rPr>
                <w:lang w:val="en-US"/>
              </w:rPr>
              <w:t>Description</w:t>
            </w:r>
          </w:p>
        </w:tc>
      </w:tr>
      <w:tr w:rsidR="00E921A2" w:rsidRPr="00E921A2" w14:paraId="3A98A6A4" w14:textId="77777777">
        <w:tc>
          <w:tcPr>
            <w:tcW w:w="1584" w:type="dxa"/>
            <w:tcBorders>
              <w:top w:val="single" w:sz="4" w:space="0" w:color="auto"/>
              <w:bottom w:val="double" w:sz="4" w:space="0" w:color="auto"/>
            </w:tcBorders>
            <w:shd w:val="clear" w:color="auto" w:fill="FFFFFF"/>
          </w:tcPr>
          <w:p w14:paraId="5DA8213B"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160FC73A"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65ABA08"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19FCD6E" w14:textId="77777777" w:rsidR="00E921A2" w:rsidRPr="00121095" w:rsidRDefault="00E921A2">
            <w:pPr>
              <w:pStyle w:val="QryTableInputParam"/>
              <w:rPr>
                <w:lang w:val="en-US"/>
              </w:rPr>
            </w:pPr>
          </w:p>
        </w:tc>
      </w:tr>
    </w:tbl>
    <w:p w14:paraId="0D3DA577" w14:textId="77777777" w:rsidR="00E921A2" w:rsidRPr="00121095" w:rsidRDefault="00E921A2">
      <w:pPr>
        <w:pStyle w:val="EndnoteText"/>
        <w:keepNext/>
      </w:pPr>
      <w:r w:rsidRPr="00121095">
        <w:t>[The following table is used only for the Query by Example (QBE) variant.]</w:t>
      </w:r>
    </w:p>
    <w:p w14:paraId="11018F70"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C4C37ED" w14:textId="77777777">
        <w:trPr>
          <w:cantSplit/>
          <w:trHeight w:val="117"/>
        </w:trPr>
        <w:tc>
          <w:tcPr>
            <w:tcW w:w="918" w:type="dxa"/>
            <w:shd w:val="pct15" w:color="auto" w:fill="FFFFFF"/>
          </w:tcPr>
          <w:p w14:paraId="03E880ED" w14:textId="77777777" w:rsidR="00E921A2" w:rsidRPr="00121095" w:rsidRDefault="00E921A2">
            <w:pPr>
              <w:pStyle w:val="QryTableInputHeaderQBE"/>
              <w:rPr>
                <w:lang w:val="en-US"/>
              </w:rPr>
            </w:pPr>
            <w:r w:rsidRPr="00121095">
              <w:rPr>
                <w:lang w:val="en-US"/>
              </w:rPr>
              <w:t>Segment Field Name (Query ID=</w:t>
            </w:r>
            <w:proofErr w:type="spellStart"/>
            <w:r w:rsidRPr="00121095">
              <w:rPr>
                <w:lang w:val="en-US"/>
              </w:rPr>
              <w:t>Znn</w:t>
            </w:r>
            <w:proofErr w:type="spellEnd"/>
            <w:r w:rsidRPr="00121095">
              <w:rPr>
                <w:lang w:val="en-US"/>
              </w:rPr>
              <w:t>)</w:t>
            </w:r>
          </w:p>
        </w:tc>
        <w:tc>
          <w:tcPr>
            <w:tcW w:w="1638" w:type="dxa"/>
            <w:shd w:val="pct15" w:color="auto" w:fill="FFFFFF"/>
          </w:tcPr>
          <w:p w14:paraId="09A6B148"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5AEBDEF0" w14:textId="77777777" w:rsidR="00E921A2" w:rsidRPr="00121095" w:rsidRDefault="00E921A2">
            <w:pPr>
              <w:pStyle w:val="QryTableInputHeaderQBE"/>
              <w:rPr>
                <w:lang w:val="en-US"/>
              </w:rPr>
            </w:pPr>
            <w:r w:rsidRPr="00121095">
              <w:rPr>
                <w:lang w:val="en-US"/>
              </w:rPr>
              <w:t>Key/</w:t>
            </w:r>
          </w:p>
          <w:p w14:paraId="25D4777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62F8587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6C65A7B6"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12DFE7F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32D258C7" w14:textId="77777777" w:rsidR="00E921A2" w:rsidRPr="00121095" w:rsidRDefault="00E921A2">
            <w:pPr>
              <w:pStyle w:val="QryTableInputHeaderQBE"/>
              <w:rPr>
                <w:lang w:val="en-US"/>
              </w:rPr>
            </w:pPr>
            <w:proofErr w:type="spellStart"/>
            <w:r w:rsidRPr="00121095">
              <w:rPr>
                <w:lang w:val="en-US"/>
              </w:rPr>
              <w:t>Opt</w:t>
            </w:r>
            <w:proofErr w:type="spellEnd"/>
          </w:p>
        </w:tc>
        <w:tc>
          <w:tcPr>
            <w:tcW w:w="360" w:type="dxa"/>
            <w:shd w:val="pct15" w:color="auto" w:fill="FFFFFF"/>
          </w:tcPr>
          <w:p w14:paraId="4AA49BAA"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27F4ACA4"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708FC7EC"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56F5995A"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708EBD6" w14:textId="77777777" w:rsidR="00E921A2" w:rsidRPr="00121095" w:rsidRDefault="00E921A2">
            <w:pPr>
              <w:pStyle w:val="QryTableInputHeaderQBE"/>
              <w:rPr>
                <w:lang w:val="en-US"/>
              </w:rPr>
            </w:pPr>
            <w:r w:rsidRPr="00121095">
              <w:rPr>
                <w:lang w:val="en-US"/>
              </w:rPr>
              <w:t>Element Name</w:t>
            </w:r>
          </w:p>
        </w:tc>
      </w:tr>
      <w:tr w:rsidR="00E921A2" w:rsidRPr="00E921A2" w14:paraId="0BC69D0A" w14:textId="77777777">
        <w:trPr>
          <w:cantSplit/>
          <w:trHeight w:val="116"/>
        </w:trPr>
        <w:tc>
          <w:tcPr>
            <w:tcW w:w="918" w:type="dxa"/>
          </w:tcPr>
          <w:p w14:paraId="330A4801" w14:textId="77777777" w:rsidR="00E921A2" w:rsidRPr="00121095" w:rsidRDefault="00E921A2">
            <w:pPr>
              <w:pStyle w:val="QryTableInputQBE"/>
            </w:pPr>
          </w:p>
        </w:tc>
        <w:tc>
          <w:tcPr>
            <w:tcW w:w="1638" w:type="dxa"/>
          </w:tcPr>
          <w:p w14:paraId="2C791E17" w14:textId="77777777" w:rsidR="00E921A2" w:rsidRPr="00121095" w:rsidRDefault="00E921A2">
            <w:pPr>
              <w:pStyle w:val="QryTableInputQBE"/>
            </w:pPr>
          </w:p>
        </w:tc>
        <w:tc>
          <w:tcPr>
            <w:tcW w:w="810" w:type="dxa"/>
          </w:tcPr>
          <w:p w14:paraId="3D841606" w14:textId="77777777" w:rsidR="00E921A2" w:rsidRPr="00121095" w:rsidRDefault="00E921A2">
            <w:pPr>
              <w:pStyle w:val="QryTableInputQBE"/>
              <w:rPr>
                <w:b/>
              </w:rPr>
            </w:pPr>
          </w:p>
        </w:tc>
        <w:tc>
          <w:tcPr>
            <w:tcW w:w="591" w:type="dxa"/>
          </w:tcPr>
          <w:p w14:paraId="0F4DAA77" w14:textId="77777777" w:rsidR="00E921A2" w:rsidRPr="00121095" w:rsidRDefault="00E921A2">
            <w:pPr>
              <w:pStyle w:val="QryTableInputQBE"/>
              <w:rPr>
                <w:b/>
              </w:rPr>
            </w:pPr>
          </w:p>
        </w:tc>
        <w:tc>
          <w:tcPr>
            <w:tcW w:w="579" w:type="dxa"/>
          </w:tcPr>
          <w:p w14:paraId="3191593E" w14:textId="77777777" w:rsidR="00E921A2" w:rsidRPr="00121095" w:rsidRDefault="00E921A2">
            <w:pPr>
              <w:pStyle w:val="QryTableInputQBE"/>
              <w:rPr>
                <w:b/>
              </w:rPr>
            </w:pPr>
          </w:p>
        </w:tc>
        <w:tc>
          <w:tcPr>
            <w:tcW w:w="720" w:type="dxa"/>
          </w:tcPr>
          <w:p w14:paraId="30197A56" w14:textId="77777777" w:rsidR="00E921A2" w:rsidRPr="00121095" w:rsidRDefault="00E921A2">
            <w:pPr>
              <w:pStyle w:val="QryTableInputQBE"/>
              <w:rPr>
                <w:b/>
              </w:rPr>
            </w:pPr>
          </w:p>
        </w:tc>
        <w:tc>
          <w:tcPr>
            <w:tcW w:w="342" w:type="dxa"/>
          </w:tcPr>
          <w:p w14:paraId="5C7714C6" w14:textId="77777777" w:rsidR="00E921A2" w:rsidRPr="00121095" w:rsidRDefault="00E921A2">
            <w:pPr>
              <w:pStyle w:val="QryTableInputQBE"/>
              <w:rPr>
                <w:b/>
              </w:rPr>
            </w:pPr>
          </w:p>
        </w:tc>
        <w:tc>
          <w:tcPr>
            <w:tcW w:w="360" w:type="dxa"/>
          </w:tcPr>
          <w:p w14:paraId="5F64E078" w14:textId="77777777" w:rsidR="00E921A2" w:rsidRPr="00121095" w:rsidRDefault="00E921A2">
            <w:pPr>
              <w:pStyle w:val="QryTableInputQBE"/>
              <w:rPr>
                <w:b/>
              </w:rPr>
            </w:pPr>
          </w:p>
        </w:tc>
        <w:tc>
          <w:tcPr>
            <w:tcW w:w="720" w:type="dxa"/>
          </w:tcPr>
          <w:p w14:paraId="3C04550E" w14:textId="77777777" w:rsidR="00E921A2" w:rsidRPr="00121095" w:rsidRDefault="00E921A2">
            <w:pPr>
              <w:pStyle w:val="QryTableInputQBE"/>
              <w:rPr>
                <w:b/>
              </w:rPr>
            </w:pPr>
          </w:p>
        </w:tc>
        <w:tc>
          <w:tcPr>
            <w:tcW w:w="540" w:type="dxa"/>
          </w:tcPr>
          <w:p w14:paraId="0D3FBE6D" w14:textId="77777777" w:rsidR="00E921A2" w:rsidRPr="00121095" w:rsidRDefault="00E921A2">
            <w:pPr>
              <w:pStyle w:val="QryTableInputQBE"/>
              <w:rPr>
                <w:b/>
              </w:rPr>
            </w:pPr>
          </w:p>
        </w:tc>
        <w:tc>
          <w:tcPr>
            <w:tcW w:w="893" w:type="dxa"/>
          </w:tcPr>
          <w:p w14:paraId="617901E2" w14:textId="77777777" w:rsidR="00E921A2" w:rsidRPr="00121095" w:rsidRDefault="00E921A2">
            <w:pPr>
              <w:pStyle w:val="QryTableInputQBE"/>
            </w:pPr>
          </w:p>
        </w:tc>
        <w:tc>
          <w:tcPr>
            <w:tcW w:w="893" w:type="dxa"/>
          </w:tcPr>
          <w:p w14:paraId="7A4A3455" w14:textId="77777777" w:rsidR="00E921A2" w:rsidRPr="00121095" w:rsidRDefault="00E921A2">
            <w:pPr>
              <w:pStyle w:val="QryTableInputQBE"/>
            </w:pPr>
          </w:p>
        </w:tc>
      </w:tr>
    </w:tbl>
    <w:p w14:paraId="5D833B5C" w14:textId="77777777" w:rsidR="00E921A2" w:rsidRPr="00121095" w:rsidRDefault="00E921A2">
      <w:pPr>
        <w:keepNext/>
        <w:keepLines/>
        <w:spacing w:before="120"/>
      </w:pPr>
      <w:r w:rsidRPr="00121095">
        <w:t>[The following table is used only for the Query by Example variant.]</w:t>
      </w:r>
    </w:p>
    <w:p w14:paraId="0E891124" w14:textId="77777777"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2A3A054F" w14:textId="77777777">
        <w:tc>
          <w:tcPr>
            <w:tcW w:w="1458" w:type="dxa"/>
            <w:shd w:val="pct15" w:color="auto" w:fill="FFFFFF"/>
          </w:tcPr>
          <w:p w14:paraId="3B6347F4" w14:textId="77777777" w:rsidR="00E921A2" w:rsidRPr="00121095" w:rsidRDefault="00E921A2">
            <w:pPr>
              <w:pStyle w:val="QryTableInputParamHeaderQBE"/>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990" w:type="dxa"/>
            <w:shd w:val="pct15" w:color="auto" w:fill="FFFFFF"/>
          </w:tcPr>
          <w:p w14:paraId="6ACC261E"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34DF3BDE"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3088DEF" w14:textId="77777777" w:rsidR="00E921A2" w:rsidRPr="00121095" w:rsidRDefault="00E921A2">
            <w:pPr>
              <w:pStyle w:val="QryTableInputParamHeaderQBE"/>
              <w:rPr>
                <w:lang w:val="en-US"/>
              </w:rPr>
            </w:pPr>
            <w:r w:rsidRPr="00121095">
              <w:rPr>
                <w:lang w:val="en-US"/>
              </w:rPr>
              <w:t>Description</w:t>
            </w:r>
          </w:p>
        </w:tc>
      </w:tr>
      <w:tr w:rsidR="00E921A2" w:rsidRPr="00E921A2" w14:paraId="5B0BEA61" w14:textId="77777777">
        <w:tc>
          <w:tcPr>
            <w:tcW w:w="1458" w:type="dxa"/>
          </w:tcPr>
          <w:p w14:paraId="0EEA685E" w14:textId="77777777" w:rsidR="00E921A2" w:rsidRPr="00121095" w:rsidRDefault="00E921A2">
            <w:pPr>
              <w:pStyle w:val="QryTableInputParamQBE"/>
              <w:rPr>
                <w:lang w:val="en-US"/>
              </w:rPr>
            </w:pPr>
          </w:p>
        </w:tc>
        <w:tc>
          <w:tcPr>
            <w:tcW w:w="990" w:type="dxa"/>
          </w:tcPr>
          <w:p w14:paraId="51B28842" w14:textId="77777777" w:rsidR="00E921A2" w:rsidRPr="00121095" w:rsidRDefault="00E921A2">
            <w:pPr>
              <w:pStyle w:val="QryTableInputParamQBE"/>
              <w:rPr>
                <w:b w:val="0"/>
                <w:lang w:val="en-US"/>
              </w:rPr>
            </w:pPr>
          </w:p>
        </w:tc>
        <w:tc>
          <w:tcPr>
            <w:tcW w:w="720" w:type="dxa"/>
          </w:tcPr>
          <w:p w14:paraId="492228F6" w14:textId="77777777" w:rsidR="00E921A2" w:rsidRPr="00121095" w:rsidRDefault="00E921A2">
            <w:pPr>
              <w:pStyle w:val="QryTableInputParamQBE"/>
              <w:rPr>
                <w:b w:val="0"/>
                <w:lang w:val="en-US"/>
              </w:rPr>
            </w:pPr>
          </w:p>
        </w:tc>
        <w:tc>
          <w:tcPr>
            <w:tcW w:w="5670" w:type="dxa"/>
          </w:tcPr>
          <w:p w14:paraId="3E8A4F2B" w14:textId="77777777" w:rsidR="00E921A2" w:rsidRPr="00121095" w:rsidRDefault="00E921A2">
            <w:pPr>
              <w:pStyle w:val="QryTableInputParamQBE"/>
              <w:rPr>
                <w:b w:val="0"/>
                <w:lang w:val="en-US"/>
              </w:rPr>
            </w:pPr>
          </w:p>
        </w:tc>
      </w:tr>
    </w:tbl>
    <w:p w14:paraId="732B6932"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45BB779D" w14:textId="77777777" w:rsidTr="00E50DB9">
        <w:trPr>
          <w:tblHeader/>
        </w:trPr>
        <w:tc>
          <w:tcPr>
            <w:tcW w:w="720" w:type="dxa"/>
            <w:tcBorders>
              <w:top w:val="double" w:sz="4" w:space="0" w:color="auto"/>
              <w:bottom w:val="single" w:sz="4" w:space="0" w:color="auto"/>
            </w:tcBorders>
            <w:shd w:val="clear" w:color="auto" w:fill="FFFFFF"/>
          </w:tcPr>
          <w:p w14:paraId="636F9AD3" w14:textId="77777777" w:rsidR="00E921A2" w:rsidRPr="00121095" w:rsidRDefault="00E921A2">
            <w:pPr>
              <w:pStyle w:val="QryTableRCPHeader"/>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2160" w:type="dxa"/>
            <w:tcBorders>
              <w:top w:val="double" w:sz="4" w:space="0" w:color="auto"/>
              <w:bottom w:val="single" w:sz="4" w:space="0" w:color="auto"/>
            </w:tcBorders>
            <w:shd w:val="clear" w:color="auto" w:fill="FFFFFF"/>
          </w:tcPr>
          <w:p w14:paraId="4B936DA3"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E1F003"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03C18F37"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39FE8A7"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8AD26F0" w14:textId="77777777" w:rsidR="00E921A2" w:rsidRPr="00121095" w:rsidRDefault="00E921A2">
            <w:pPr>
              <w:pStyle w:val="QryTableRCPHeader"/>
              <w:rPr>
                <w:lang w:val="en-US"/>
              </w:rPr>
            </w:pPr>
            <w:r w:rsidRPr="00121095">
              <w:rPr>
                <w:lang w:val="en-US"/>
              </w:rPr>
              <w:t>Description</w:t>
            </w:r>
          </w:p>
        </w:tc>
      </w:tr>
      <w:tr w:rsidR="00E921A2" w:rsidRPr="00E921A2" w14:paraId="60B2146D" w14:textId="77777777" w:rsidTr="00E50DB9">
        <w:tc>
          <w:tcPr>
            <w:tcW w:w="720" w:type="dxa"/>
            <w:tcBorders>
              <w:top w:val="single" w:sz="4" w:space="0" w:color="auto"/>
              <w:bottom w:val="double" w:sz="4" w:space="0" w:color="auto"/>
            </w:tcBorders>
            <w:shd w:val="clear" w:color="auto" w:fill="FFFFFF"/>
          </w:tcPr>
          <w:p w14:paraId="43E8A53E"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4F1801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670D0414"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962705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507BD9B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3A5B6EAF" w14:textId="77777777" w:rsidR="00E921A2" w:rsidRPr="00121095" w:rsidRDefault="00E921A2">
            <w:pPr>
              <w:pStyle w:val="QryTableRCP"/>
              <w:rPr>
                <w:lang w:val="en-US"/>
              </w:rPr>
            </w:pPr>
          </w:p>
        </w:tc>
      </w:tr>
    </w:tbl>
    <w:p w14:paraId="2AC6862C" w14:textId="77777777" w:rsidR="00E921A2" w:rsidRPr="00121095" w:rsidRDefault="00E921A2">
      <w:pPr>
        <w:pStyle w:val="Heading4"/>
      </w:pPr>
      <w:bookmarkStart w:id="214" w:name="_Hlt490971329"/>
      <w:bookmarkStart w:id="215" w:name="_Toc495483544"/>
      <w:bookmarkStart w:id="216" w:name="_Toc24273766"/>
      <w:bookmarkStart w:id="217" w:name="_Ref465157109"/>
      <w:bookmarkEnd w:id="214"/>
      <w:r w:rsidRPr="00121095">
        <w:t>Query Profile table summaries</w:t>
      </w:r>
      <w:bookmarkEnd w:id="215"/>
      <w:bookmarkEnd w:id="216"/>
      <w:r w:rsidR="00BF2FE6" w:rsidRPr="00121095">
        <w:fldChar w:fldCharType="begin"/>
      </w:r>
      <w:r w:rsidRPr="00121095">
        <w:instrText xml:space="preserve"> XE "Conformance statement</w:instrText>
      </w:r>
      <w:r w:rsidR="00F2052F">
        <w:instrText>:</w:instrText>
      </w:r>
      <w:r w:rsidRPr="00121095">
        <w:instrText xml:space="preserve">table summaries" </w:instrText>
      </w:r>
      <w:r w:rsidR="00BF2FE6" w:rsidRPr="00121095">
        <w:fldChar w:fldCharType="end"/>
      </w:r>
    </w:p>
    <w:p w14:paraId="1D160108" w14:textId="77777777"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14:paraId="5EFFC894" w14:textId="77777777">
        <w:tc>
          <w:tcPr>
            <w:tcW w:w="1458" w:type="dxa"/>
            <w:shd w:val="pct10" w:color="000000" w:fill="FFFFFF"/>
          </w:tcPr>
          <w:p w14:paraId="70324879" w14:textId="77777777" w:rsidR="00E921A2" w:rsidRPr="00121095" w:rsidRDefault="00E921A2">
            <w:pPr>
              <w:pStyle w:val="OtherTableHeader"/>
            </w:pPr>
            <w:r w:rsidRPr="00121095">
              <w:t>Response Type</w:t>
            </w:r>
          </w:p>
        </w:tc>
        <w:tc>
          <w:tcPr>
            <w:tcW w:w="1260" w:type="dxa"/>
            <w:shd w:val="pct10" w:color="000000" w:fill="FFFFFF"/>
          </w:tcPr>
          <w:p w14:paraId="54134F7A" w14:textId="77777777" w:rsidR="00E921A2" w:rsidRPr="00121095" w:rsidRDefault="00E921A2">
            <w:pPr>
              <w:pStyle w:val="OtherTableHeader"/>
            </w:pPr>
            <w:r w:rsidRPr="00121095">
              <w:t>Query Variant</w:t>
            </w:r>
          </w:p>
        </w:tc>
        <w:tc>
          <w:tcPr>
            <w:tcW w:w="4410" w:type="dxa"/>
            <w:shd w:val="pct10" w:color="000000" w:fill="FFFFFF"/>
          </w:tcPr>
          <w:p w14:paraId="03DCEF8A" w14:textId="77777777" w:rsidR="00E921A2" w:rsidRPr="00121095" w:rsidRDefault="00E921A2">
            <w:pPr>
              <w:pStyle w:val="OtherTableHeader"/>
            </w:pPr>
            <w:r w:rsidRPr="00121095">
              <w:t>Table Included</w:t>
            </w:r>
          </w:p>
        </w:tc>
        <w:tc>
          <w:tcPr>
            <w:tcW w:w="1800" w:type="dxa"/>
            <w:shd w:val="pct10" w:color="000000" w:fill="FFFFFF"/>
          </w:tcPr>
          <w:p w14:paraId="4DDE2A0B" w14:textId="77777777" w:rsidR="00E921A2" w:rsidRPr="00121095" w:rsidRDefault="00E921A2">
            <w:pPr>
              <w:pStyle w:val="OtherTableHeader"/>
            </w:pPr>
            <w:r w:rsidRPr="00121095">
              <w:t>Section Reference</w:t>
            </w:r>
          </w:p>
        </w:tc>
      </w:tr>
      <w:tr w:rsidR="00E921A2" w:rsidRPr="00E921A2" w14:paraId="2BE315C7" w14:textId="77777777">
        <w:tc>
          <w:tcPr>
            <w:tcW w:w="1458" w:type="dxa"/>
          </w:tcPr>
          <w:p w14:paraId="15BEB4C7" w14:textId="77777777" w:rsidR="00E921A2" w:rsidRPr="00121095" w:rsidRDefault="00E921A2">
            <w:pPr>
              <w:pStyle w:val="OtherTableBody"/>
              <w:keepNext/>
            </w:pPr>
            <w:r w:rsidRPr="00121095">
              <w:t>Display</w:t>
            </w:r>
          </w:p>
        </w:tc>
        <w:tc>
          <w:tcPr>
            <w:tcW w:w="1260" w:type="dxa"/>
          </w:tcPr>
          <w:p w14:paraId="5029F60E" w14:textId="77777777" w:rsidR="00E921A2" w:rsidRPr="00121095" w:rsidRDefault="00E921A2">
            <w:pPr>
              <w:pStyle w:val="OtherTableBody"/>
              <w:keepNext/>
            </w:pPr>
            <w:r w:rsidRPr="00121095">
              <w:t>None (QPD)</w:t>
            </w:r>
          </w:p>
        </w:tc>
        <w:tc>
          <w:tcPr>
            <w:tcW w:w="4410" w:type="dxa"/>
          </w:tcPr>
          <w:p w14:paraId="74D16707" w14:textId="307C3629" w:rsidR="00E921A2" w:rsidRPr="00121095" w:rsidRDefault="002503D5">
            <w:pPr>
              <w:pStyle w:val="OtherTableBody"/>
              <w:keepNext/>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06A5F9F" w14:textId="51A0900C" w:rsidR="00E921A2" w:rsidRPr="00121095" w:rsidRDefault="002503D5">
            <w:pPr>
              <w:pStyle w:val="OtherTableBody"/>
              <w:keepNext/>
            </w:pPr>
            <w:r>
              <w:fldChar w:fldCharType="begin"/>
            </w:r>
            <w:r>
              <w:instrText xml:space="preserve"> REF _Ref487526282 \r \h  \* MERGEFORMAT </w:instrText>
            </w:r>
            <w:r>
              <w:fldChar w:fldCharType="separate"/>
            </w:r>
            <w:r w:rsidR="00C244BF">
              <w:t>5.3.2.2</w:t>
            </w:r>
            <w:r>
              <w:fldChar w:fldCharType="end"/>
            </w:r>
          </w:p>
        </w:tc>
      </w:tr>
      <w:tr w:rsidR="00E921A2" w:rsidRPr="00E921A2" w14:paraId="3A0B7B12" w14:textId="77777777">
        <w:tc>
          <w:tcPr>
            <w:tcW w:w="1458" w:type="dxa"/>
          </w:tcPr>
          <w:p w14:paraId="41C743EB" w14:textId="77777777" w:rsidR="00E921A2" w:rsidRPr="00121095" w:rsidRDefault="00E921A2">
            <w:pPr>
              <w:pStyle w:val="OtherTableBody"/>
            </w:pPr>
          </w:p>
        </w:tc>
        <w:tc>
          <w:tcPr>
            <w:tcW w:w="1260" w:type="dxa"/>
          </w:tcPr>
          <w:p w14:paraId="148552EF" w14:textId="77777777" w:rsidR="00E921A2" w:rsidRPr="00121095" w:rsidRDefault="00E921A2">
            <w:pPr>
              <w:pStyle w:val="OtherTableBody"/>
            </w:pPr>
          </w:p>
        </w:tc>
        <w:tc>
          <w:tcPr>
            <w:tcW w:w="4410" w:type="dxa"/>
          </w:tcPr>
          <w:p w14:paraId="59CB5604" w14:textId="2C06D67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68AFC452" w14:textId="32E84D71"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95EFCE" w14:textId="77777777">
        <w:tc>
          <w:tcPr>
            <w:tcW w:w="1458" w:type="dxa"/>
          </w:tcPr>
          <w:p w14:paraId="657D2FFD" w14:textId="77777777" w:rsidR="00E921A2" w:rsidRPr="00121095" w:rsidRDefault="00E921A2">
            <w:pPr>
              <w:pStyle w:val="OtherTableBody"/>
            </w:pPr>
          </w:p>
        </w:tc>
        <w:tc>
          <w:tcPr>
            <w:tcW w:w="1260" w:type="dxa"/>
          </w:tcPr>
          <w:p w14:paraId="0EA6DD92" w14:textId="77777777" w:rsidR="00E921A2" w:rsidRPr="00121095" w:rsidRDefault="00E921A2">
            <w:pPr>
              <w:pStyle w:val="OtherTableBody"/>
            </w:pPr>
          </w:p>
        </w:tc>
        <w:tc>
          <w:tcPr>
            <w:tcW w:w="4410" w:type="dxa"/>
          </w:tcPr>
          <w:p w14:paraId="328EE9A8" w14:textId="4940009C"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2FA68DAD" w14:textId="1D75AA9F"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7BEF82D9" w14:textId="77777777">
        <w:tc>
          <w:tcPr>
            <w:tcW w:w="1458" w:type="dxa"/>
          </w:tcPr>
          <w:p w14:paraId="4A1D7007" w14:textId="77777777" w:rsidR="00E921A2" w:rsidRPr="00121095" w:rsidRDefault="00E921A2">
            <w:pPr>
              <w:pStyle w:val="OtherTableBody"/>
            </w:pPr>
          </w:p>
        </w:tc>
        <w:tc>
          <w:tcPr>
            <w:tcW w:w="1260" w:type="dxa"/>
          </w:tcPr>
          <w:p w14:paraId="665F8D3D" w14:textId="77777777" w:rsidR="00E921A2" w:rsidRPr="00121095" w:rsidRDefault="00E921A2">
            <w:pPr>
              <w:pStyle w:val="OtherTableBody"/>
            </w:pPr>
          </w:p>
        </w:tc>
        <w:tc>
          <w:tcPr>
            <w:tcW w:w="4410" w:type="dxa"/>
          </w:tcPr>
          <w:p w14:paraId="7ABA4F0C" w14:textId="0A722B0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8778328" w14:textId="76548D4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4FD66809" w14:textId="77777777">
        <w:tc>
          <w:tcPr>
            <w:tcW w:w="1458" w:type="dxa"/>
          </w:tcPr>
          <w:p w14:paraId="2E7BBF8F" w14:textId="77777777" w:rsidR="00E921A2" w:rsidRPr="00121095" w:rsidRDefault="00E921A2">
            <w:pPr>
              <w:pStyle w:val="OtherTableBody"/>
            </w:pPr>
          </w:p>
        </w:tc>
        <w:tc>
          <w:tcPr>
            <w:tcW w:w="1260" w:type="dxa"/>
          </w:tcPr>
          <w:p w14:paraId="5C70AD2F" w14:textId="77777777" w:rsidR="00E921A2" w:rsidRPr="00121095" w:rsidRDefault="00E921A2">
            <w:pPr>
              <w:pStyle w:val="OtherTableBody"/>
            </w:pPr>
          </w:p>
        </w:tc>
        <w:tc>
          <w:tcPr>
            <w:tcW w:w="4410" w:type="dxa"/>
          </w:tcPr>
          <w:p w14:paraId="69B0D4EA" w14:textId="374E2A8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3FE503FA" w14:textId="5DB8BB22"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5F642AC6" w14:textId="77777777">
        <w:tc>
          <w:tcPr>
            <w:tcW w:w="1458" w:type="dxa"/>
          </w:tcPr>
          <w:p w14:paraId="6F61EF6B" w14:textId="77777777" w:rsidR="00E921A2" w:rsidRPr="00121095" w:rsidRDefault="00E921A2">
            <w:pPr>
              <w:pStyle w:val="OtherTableBody"/>
            </w:pPr>
          </w:p>
        </w:tc>
        <w:tc>
          <w:tcPr>
            <w:tcW w:w="1260" w:type="dxa"/>
          </w:tcPr>
          <w:p w14:paraId="1B2AC705" w14:textId="77777777" w:rsidR="00E921A2" w:rsidRPr="00121095" w:rsidRDefault="00E921A2">
            <w:pPr>
              <w:pStyle w:val="OtherTableBody"/>
            </w:pPr>
          </w:p>
        </w:tc>
        <w:tc>
          <w:tcPr>
            <w:tcW w:w="4410" w:type="dxa"/>
          </w:tcPr>
          <w:p w14:paraId="5321DB10" w14:textId="4BF15D72"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54DDE341" w14:textId="1DD1ADCF"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57710C5" w14:textId="77777777">
        <w:tc>
          <w:tcPr>
            <w:tcW w:w="1458" w:type="dxa"/>
          </w:tcPr>
          <w:p w14:paraId="20C9D8EE" w14:textId="77777777" w:rsidR="00E921A2" w:rsidRPr="00121095" w:rsidRDefault="00E921A2">
            <w:pPr>
              <w:pStyle w:val="OtherTableBody"/>
            </w:pPr>
            <w:r w:rsidRPr="00121095">
              <w:t>Display</w:t>
            </w:r>
          </w:p>
        </w:tc>
        <w:tc>
          <w:tcPr>
            <w:tcW w:w="1260" w:type="dxa"/>
          </w:tcPr>
          <w:p w14:paraId="7A93E49F" w14:textId="77777777" w:rsidR="00E921A2" w:rsidRPr="00121095" w:rsidRDefault="00E921A2">
            <w:pPr>
              <w:pStyle w:val="OtherTableBody"/>
            </w:pPr>
            <w:r w:rsidRPr="00121095">
              <w:t>QBE</w:t>
            </w:r>
          </w:p>
        </w:tc>
        <w:tc>
          <w:tcPr>
            <w:tcW w:w="4410" w:type="dxa"/>
          </w:tcPr>
          <w:p w14:paraId="16B69084" w14:textId="20C7C1C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74D2C907" w14:textId="5B0D6B97"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C81EFC8" w14:textId="77777777">
        <w:tc>
          <w:tcPr>
            <w:tcW w:w="1458" w:type="dxa"/>
          </w:tcPr>
          <w:p w14:paraId="53CB3FE4" w14:textId="77777777" w:rsidR="00E921A2" w:rsidRPr="00121095" w:rsidRDefault="00E921A2">
            <w:pPr>
              <w:pStyle w:val="OtherTableBody"/>
            </w:pPr>
          </w:p>
        </w:tc>
        <w:tc>
          <w:tcPr>
            <w:tcW w:w="1260" w:type="dxa"/>
          </w:tcPr>
          <w:p w14:paraId="375EDE01" w14:textId="77777777" w:rsidR="00E921A2" w:rsidRPr="00121095" w:rsidRDefault="00E921A2">
            <w:pPr>
              <w:pStyle w:val="OtherTableBody"/>
            </w:pPr>
          </w:p>
        </w:tc>
        <w:tc>
          <w:tcPr>
            <w:tcW w:w="4410" w:type="dxa"/>
          </w:tcPr>
          <w:p w14:paraId="4D778D7A" w14:textId="18B30B66"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E7B553D" w14:textId="67EFD957"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30039E33" w14:textId="77777777">
        <w:tc>
          <w:tcPr>
            <w:tcW w:w="1458" w:type="dxa"/>
          </w:tcPr>
          <w:p w14:paraId="7FD8B7C6" w14:textId="77777777" w:rsidR="00E921A2" w:rsidRPr="00121095" w:rsidRDefault="00E921A2">
            <w:pPr>
              <w:pStyle w:val="OtherTableBody"/>
            </w:pPr>
          </w:p>
        </w:tc>
        <w:tc>
          <w:tcPr>
            <w:tcW w:w="1260" w:type="dxa"/>
          </w:tcPr>
          <w:p w14:paraId="380F2B41" w14:textId="77777777" w:rsidR="00E921A2" w:rsidRPr="00121095" w:rsidRDefault="00E921A2">
            <w:pPr>
              <w:pStyle w:val="OtherTableBody"/>
            </w:pPr>
          </w:p>
        </w:tc>
        <w:tc>
          <w:tcPr>
            <w:tcW w:w="4410" w:type="dxa"/>
          </w:tcPr>
          <w:p w14:paraId="38FB2E10" w14:textId="5F6BE54F"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1722E04D" w14:textId="0EA1DE8C"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037DC98A" w14:textId="77777777">
        <w:tc>
          <w:tcPr>
            <w:tcW w:w="1458" w:type="dxa"/>
          </w:tcPr>
          <w:p w14:paraId="15D8D529" w14:textId="77777777" w:rsidR="00E921A2" w:rsidRPr="00121095" w:rsidRDefault="00E921A2">
            <w:pPr>
              <w:pStyle w:val="OtherTableBody"/>
            </w:pPr>
          </w:p>
        </w:tc>
        <w:tc>
          <w:tcPr>
            <w:tcW w:w="1260" w:type="dxa"/>
          </w:tcPr>
          <w:p w14:paraId="3A763613" w14:textId="77777777" w:rsidR="00E921A2" w:rsidRPr="00121095" w:rsidRDefault="00E921A2">
            <w:pPr>
              <w:pStyle w:val="OtherTableBody"/>
            </w:pPr>
          </w:p>
        </w:tc>
        <w:tc>
          <w:tcPr>
            <w:tcW w:w="4410" w:type="dxa"/>
          </w:tcPr>
          <w:p w14:paraId="640548DF" w14:textId="3EC1019C"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9C98846" w14:textId="5C70F42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35DF61F0" w14:textId="77777777">
        <w:tc>
          <w:tcPr>
            <w:tcW w:w="1458" w:type="dxa"/>
          </w:tcPr>
          <w:p w14:paraId="0BA95A06" w14:textId="77777777" w:rsidR="00E921A2" w:rsidRPr="00121095" w:rsidRDefault="00E921A2">
            <w:pPr>
              <w:pStyle w:val="OtherTableBody"/>
            </w:pPr>
          </w:p>
        </w:tc>
        <w:tc>
          <w:tcPr>
            <w:tcW w:w="1260" w:type="dxa"/>
          </w:tcPr>
          <w:p w14:paraId="7AEF5611" w14:textId="77777777" w:rsidR="00E921A2" w:rsidRPr="00121095" w:rsidRDefault="00E921A2">
            <w:pPr>
              <w:pStyle w:val="OtherTableBody"/>
            </w:pPr>
          </w:p>
        </w:tc>
        <w:tc>
          <w:tcPr>
            <w:tcW w:w="4410" w:type="dxa"/>
          </w:tcPr>
          <w:p w14:paraId="4AC5CBBA" w14:textId="3847F820"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1257AA9" w14:textId="68ADDAC3"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014C9F23" w14:textId="77777777">
        <w:tc>
          <w:tcPr>
            <w:tcW w:w="1458" w:type="dxa"/>
          </w:tcPr>
          <w:p w14:paraId="55BD0509" w14:textId="77777777" w:rsidR="00E921A2" w:rsidRPr="00121095" w:rsidRDefault="00E921A2">
            <w:pPr>
              <w:pStyle w:val="OtherTableBody"/>
            </w:pPr>
          </w:p>
        </w:tc>
        <w:tc>
          <w:tcPr>
            <w:tcW w:w="1260" w:type="dxa"/>
          </w:tcPr>
          <w:p w14:paraId="4F7703BC" w14:textId="77777777" w:rsidR="00E921A2" w:rsidRPr="00121095" w:rsidRDefault="00E921A2">
            <w:pPr>
              <w:pStyle w:val="OtherTableBody"/>
            </w:pPr>
          </w:p>
        </w:tc>
        <w:tc>
          <w:tcPr>
            <w:tcW w:w="4410" w:type="dxa"/>
          </w:tcPr>
          <w:p w14:paraId="23D7187E" w14:textId="1F10CC1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0DD36169" w14:textId="72971D84"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6FE99A18" w14:textId="77777777">
        <w:tc>
          <w:tcPr>
            <w:tcW w:w="1458" w:type="dxa"/>
          </w:tcPr>
          <w:p w14:paraId="7381B8B6" w14:textId="77777777" w:rsidR="00E921A2" w:rsidRPr="00121095" w:rsidRDefault="00E921A2">
            <w:pPr>
              <w:pStyle w:val="OtherTableBody"/>
            </w:pPr>
          </w:p>
        </w:tc>
        <w:tc>
          <w:tcPr>
            <w:tcW w:w="1260" w:type="dxa"/>
          </w:tcPr>
          <w:p w14:paraId="52980465" w14:textId="77777777" w:rsidR="00E921A2" w:rsidRPr="00121095" w:rsidRDefault="00E921A2">
            <w:pPr>
              <w:pStyle w:val="OtherTableBody"/>
            </w:pPr>
          </w:p>
        </w:tc>
        <w:tc>
          <w:tcPr>
            <w:tcW w:w="4410" w:type="dxa"/>
          </w:tcPr>
          <w:p w14:paraId="2CED79D3" w14:textId="69CBAC34"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2D67530B" w14:textId="45B28E6C"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5028CEB" w14:textId="77777777">
        <w:tc>
          <w:tcPr>
            <w:tcW w:w="1458" w:type="dxa"/>
          </w:tcPr>
          <w:p w14:paraId="6FC98766" w14:textId="77777777" w:rsidR="00E921A2" w:rsidRPr="00121095" w:rsidRDefault="00E921A2">
            <w:pPr>
              <w:pStyle w:val="OtherTableBody"/>
            </w:pPr>
          </w:p>
        </w:tc>
        <w:tc>
          <w:tcPr>
            <w:tcW w:w="1260" w:type="dxa"/>
          </w:tcPr>
          <w:p w14:paraId="215C377D" w14:textId="77777777" w:rsidR="00E921A2" w:rsidRPr="00121095" w:rsidRDefault="00E921A2">
            <w:pPr>
              <w:pStyle w:val="OtherTableBody"/>
            </w:pPr>
          </w:p>
        </w:tc>
        <w:tc>
          <w:tcPr>
            <w:tcW w:w="4410" w:type="dxa"/>
          </w:tcPr>
          <w:p w14:paraId="69C96B62" w14:textId="4B8F045A"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F29788C" w14:textId="44D3D77D"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F7D5ADC" w14:textId="77777777">
        <w:tc>
          <w:tcPr>
            <w:tcW w:w="1458" w:type="dxa"/>
          </w:tcPr>
          <w:p w14:paraId="6DE4E929" w14:textId="77777777" w:rsidR="00E921A2" w:rsidRPr="00121095" w:rsidRDefault="00E921A2">
            <w:pPr>
              <w:pStyle w:val="OtherTableBody"/>
            </w:pPr>
            <w:r w:rsidRPr="00121095">
              <w:t>Display</w:t>
            </w:r>
          </w:p>
        </w:tc>
        <w:tc>
          <w:tcPr>
            <w:tcW w:w="1260" w:type="dxa"/>
          </w:tcPr>
          <w:p w14:paraId="01D1C947" w14:textId="77777777" w:rsidR="00E921A2" w:rsidRPr="00121095" w:rsidRDefault="00E921A2">
            <w:pPr>
              <w:pStyle w:val="OtherTableBody"/>
            </w:pPr>
            <w:r w:rsidRPr="00121095">
              <w:t>QSC</w:t>
            </w:r>
          </w:p>
        </w:tc>
        <w:tc>
          <w:tcPr>
            <w:tcW w:w="4410" w:type="dxa"/>
          </w:tcPr>
          <w:p w14:paraId="6823542D" w14:textId="2DACB9E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6122B6" w14:textId="6EEB442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5D83285" w14:textId="77777777">
        <w:tc>
          <w:tcPr>
            <w:tcW w:w="1458" w:type="dxa"/>
          </w:tcPr>
          <w:p w14:paraId="67139358" w14:textId="77777777" w:rsidR="00E921A2" w:rsidRPr="00121095" w:rsidRDefault="00E921A2">
            <w:pPr>
              <w:pStyle w:val="OtherTableBody"/>
            </w:pPr>
          </w:p>
        </w:tc>
        <w:tc>
          <w:tcPr>
            <w:tcW w:w="1260" w:type="dxa"/>
          </w:tcPr>
          <w:p w14:paraId="7508869C" w14:textId="77777777" w:rsidR="00E921A2" w:rsidRPr="00121095" w:rsidRDefault="00E921A2">
            <w:pPr>
              <w:pStyle w:val="OtherTableBody"/>
            </w:pPr>
          </w:p>
        </w:tc>
        <w:tc>
          <w:tcPr>
            <w:tcW w:w="4410" w:type="dxa"/>
          </w:tcPr>
          <w:p w14:paraId="6321013C" w14:textId="0D7516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43950AA" w14:textId="6ADDF570"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79BD09A7" w14:textId="77777777">
        <w:tc>
          <w:tcPr>
            <w:tcW w:w="1458" w:type="dxa"/>
          </w:tcPr>
          <w:p w14:paraId="7216EAF6" w14:textId="77777777" w:rsidR="00E921A2" w:rsidRPr="00121095" w:rsidRDefault="00E921A2">
            <w:pPr>
              <w:pStyle w:val="OtherTableBody"/>
            </w:pPr>
          </w:p>
        </w:tc>
        <w:tc>
          <w:tcPr>
            <w:tcW w:w="1260" w:type="dxa"/>
          </w:tcPr>
          <w:p w14:paraId="7440C69E" w14:textId="77777777" w:rsidR="00E921A2" w:rsidRPr="00121095" w:rsidRDefault="00E921A2">
            <w:pPr>
              <w:pStyle w:val="OtherTableBody"/>
            </w:pPr>
          </w:p>
        </w:tc>
        <w:tc>
          <w:tcPr>
            <w:tcW w:w="4410" w:type="dxa"/>
          </w:tcPr>
          <w:p w14:paraId="741080EC" w14:textId="63641814"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382EE2BC" w14:textId="25F7D533"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5E9E619F" w14:textId="77777777">
        <w:tc>
          <w:tcPr>
            <w:tcW w:w="1458" w:type="dxa"/>
          </w:tcPr>
          <w:p w14:paraId="6428572F" w14:textId="77777777" w:rsidR="00E921A2" w:rsidRPr="00121095" w:rsidRDefault="00E921A2">
            <w:pPr>
              <w:pStyle w:val="OtherTableBody"/>
            </w:pPr>
          </w:p>
        </w:tc>
        <w:tc>
          <w:tcPr>
            <w:tcW w:w="1260" w:type="dxa"/>
          </w:tcPr>
          <w:p w14:paraId="7AA5884D" w14:textId="77777777" w:rsidR="00E921A2" w:rsidRPr="00121095" w:rsidRDefault="00E921A2">
            <w:pPr>
              <w:pStyle w:val="OtherTableBody"/>
            </w:pPr>
          </w:p>
        </w:tc>
        <w:tc>
          <w:tcPr>
            <w:tcW w:w="4410" w:type="dxa"/>
          </w:tcPr>
          <w:p w14:paraId="3B6AF732" w14:textId="7EABCC7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19A1182" w14:textId="7229B60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135BBCC" w14:textId="77777777">
        <w:tc>
          <w:tcPr>
            <w:tcW w:w="1458" w:type="dxa"/>
          </w:tcPr>
          <w:p w14:paraId="7D13EFD8" w14:textId="77777777" w:rsidR="00E921A2" w:rsidRPr="00121095" w:rsidRDefault="00E921A2">
            <w:pPr>
              <w:pStyle w:val="OtherTableBody"/>
            </w:pPr>
          </w:p>
        </w:tc>
        <w:tc>
          <w:tcPr>
            <w:tcW w:w="1260" w:type="dxa"/>
          </w:tcPr>
          <w:p w14:paraId="00E51E92" w14:textId="77777777" w:rsidR="00E921A2" w:rsidRPr="00121095" w:rsidRDefault="00E921A2">
            <w:pPr>
              <w:pStyle w:val="OtherTableBody"/>
            </w:pPr>
          </w:p>
        </w:tc>
        <w:tc>
          <w:tcPr>
            <w:tcW w:w="4410" w:type="dxa"/>
          </w:tcPr>
          <w:p w14:paraId="70D26622" w14:textId="30ABD356"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2A50ECD" w14:textId="451BA04F"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DF7ABE" w14:textId="77777777">
        <w:tc>
          <w:tcPr>
            <w:tcW w:w="1458" w:type="dxa"/>
          </w:tcPr>
          <w:p w14:paraId="2572351D" w14:textId="77777777" w:rsidR="00E921A2" w:rsidRPr="00121095" w:rsidRDefault="00E921A2">
            <w:pPr>
              <w:pStyle w:val="OtherTableBody"/>
            </w:pPr>
          </w:p>
        </w:tc>
        <w:tc>
          <w:tcPr>
            <w:tcW w:w="1260" w:type="dxa"/>
          </w:tcPr>
          <w:p w14:paraId="296C4F43" w14:textId="77777777" w:rsidR="00E921A2" w:rsidRPr="00121095" w:rsidRDefault="00E921A2">
            <w:pPr>
              <w:pStyle w:val="OtherTableBody"/>
            </w:pPr>
          </w:p>
        </w:tc>
        <w:tc>
          <w:tcPr>
            <w:tcW w:w="4410" w:type="dxa"/>
          </w:tcPr>
          <w:p w14:paraId="3B2979E2" w14:textId="397D3F7F"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135A3F3" w14:textId="49324898"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5A0FA93F" w14:textId="77777777">
        <w:tc>
          <w:tcPr>
            <w:tcW w:w="1458" w:type="dxa"/>
          </w:tcPr>
          <w:p w14:paraId="3574A038" w14:textId="77777777" w:rsidR="00E921A2" w:rsidRPr="00121095" w:rsidRDefault="00E921A2">
            <w:pPr>
              <w:pStyle w:val="OtherTableBody"/>
            </w:pPr>
          </w:p>
        </w:tc>
        <w:tc>
          <w:tcPr>
            <w:tcW w:w="1260" w:type="dxa"/>
          </w:tcPr>
          <w:p w14:paraId="56334BF9" w14:textId="77777777" w:rsidR="00E921A2" w:rsidRPr="00121095" w:rsidRDefault="00E921A2">
            <w:pPr>
              <w:pStyle w:val="OtherTableBody"/>
            </w:pPr>
          </w:p>
        </w:tc>
        <w:tc>
          <w:tcPr>
            <w:tcW w:w="4410" w:type="dxa"/>
          </w:tcPr>
          <w:p w14:paraId="08F6822D" w14:textId="20F3C95B"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73ECAF58" w14:textId="31580502"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519A5E7B" w14:textId="77777777">
        <w:tc>
          <w:tcPr>
            <w:tcW w:w="1458" w:type="dxa"/>
          </w:tcPr>
          <w:p w14:paraId="25DCAD7B" w14:textId="77777777" w:rsidR="00E921A2" w:rsidRPr="00121095" w:rsidRDefault="00E921A2">
            <w:pPr>
              <w:pStyle w:val="OtherTableBody"/>
            </w:pPr>
            <w:r w:rsidRPr="00121095">
              <w:t>Tabular</w:t>
            </w:r>
          </w:p>
        </w:tc>
        <w:tc>
          <w:tcPr>
            <w:tcW w:w="1260" w:type="dxa"/>
          </w:tcPr>
          <w:p w14:paraId="1DF80820" w14:textId="77777777" w:rsidR="00E921A2" w:rsidRPr="00121095" w:rsidRDefault="00E921A2">
            <w:pPr>
              <w:pStyle w:val="OtherTableBody"/>
            </w:pPr>
            <w:r w:rsidRPr="00121095">
              <w:t>None (QPD)</w:t>
            </w:r>
          </w:p>
        </w:tc>
        <w:tc>
          <w:tcPr>
            <w:tcW w:w="4410" w:type="dxa"/>
          </w:tcPr>
          <w:p w14:paraId="4F5C6F31" w14:textId="1BFAEB34"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8229427" w14:textId="0BFE0B94"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1F29C3C" w14:textId="77777777">
        <w:tc>
          <w:tcPr>
            <w:tcW w:w="1458" w:type="dxa"/>
          </w:tcPr>
          <w:p w14:paraId="2A276502" w14:textId="77777777" w:rsidR="00E921A2" w:rsidRPr="00121095" w:rsidRDefault="00E921A2">
            <w:pPr>
              <w:pStyle w:val="OtherTableBody"/>
            </w:pPr>
          </w:p>
        </w:tc>
        <w:tc>
          <w:tcPr>
            <w:tcW w:w="1260" w:type="dxa"/>
          </w:tcPr>
          <w:p w14:paraId="445ACCC7" w14:textId="77777777" w:rsidR="00E921A2" w:rsidRPr="00121095" w:rsidRDefault="00E921A2">
            <w:pPr>
              <w:pStyle w:val="OtherTableBody"/>
            </w:pPr>
          </w:p>
        </w:tc>
        <w:tc>
          <w:tcPr>
            <w:tcW w:w="4410" w:type="dxa"/>
          </w:tcPr>
          <w:p w14:paraId="6A6EB9F8" w14:textId="62823215"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4E14A78" w14:textId="1655E1F9"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394BAC" w14:textId="77777777">
        <w:tc>
          <w:tcPr>
            <w:tcW w:w="1458" w:type="dxa"/>
          </w:tcPr>
          <w:p w14:paraId="13607DF2" w14:textId="77777777" w:rsidR="00E921A2" w:rsidRPr="00121095" w:rsidRDefault="00E921A2">
            <w:pPr>
              <w:pStyle w:val="OtherTableBody"/>
            </w:pPr>
          </w:p>
        </w:tc>
        <w:tc>
          <w:tcPr>
            <w:tcW w:w="1260" w:type="dxa"/>
          </w:tcPr>
          <w:p w14:paraId="77CC5FB6" w14:textId="77777777" w:rsidR="00E921A2" w:rsidRPr="00121095" w:rsidRDefault="00E921A2">
            <w:pPr>
              <w:pStyle w:val="OtherTableBody"/>
            </w:pPr>
          </w:p>
        </w:tc>
        <w:tc>
          <w:tcPr>
            <w:tcW w:w="4410" w:type="dxa"/>
          </w:tcPr>
          <w:p w14:paraId="7680CF29" w14:textId="4A09270D"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46985673" w14:textId="1E7758F8"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2C291C16" w14:textId="77777777">
        <w:tc>
          <w:tcPr>
            <w:tcW w:w="1458" w:type="dxa"/>
          </w:tcPr>
          <w:p w14:paraId="7A18F3C7" w14:textId="77777777" w:rsidR="00E921A2" w:rsidRPr="00121095" w:rsidRDefault="00E921A2">
            <w:pPr>
              <w:pStyle w:val="OtherTableBody"/>
            </w:pPr>
          </w:p>
        </w:tc>
        <w:tc>
          <w:tcPr>
            <w:tcW w:w="1260" w:type="dxa"/>
          </w:tcPr>
          <w:p w14:paraId="2A4D0185" w14:textId="77777777" w:rsidR="00E921A2" w:rsidRPr="00121095" w:rsidRDefault="00E921A2">
            <w:pPr>
              <w:pStyle w:val="OtherTableBody"/>
            </w:pPr>
          </w:p>
        </w:tc>
        <w:tc>
          <w:tcPr>
            <w:tcW w:w="4410" w:type="dxa"/>
          </w:tcPr>
          <w:p w14:paraId="67401844" w14:textId="58821984"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20EFD773" w14:textId="00BCCD74"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B2262EA" w14:textId="77777777">
        <w:tc>
          <w:tcPr>
            <w:tcW w:w="1458" w:type="dxa"/>
          </w:tcPr>
          <w:p w14:paraId="40275282" w14:textId="77777777" w:rsidR="00E921A2" w:rsidRPr="00121095" w:rsidRDefault="00E921A2">
            <w:pPr>
              <w:pStyle w:val="OtherTableBody"/>
            </w:pPr>
          </w:p>
        </w:tc>
        <w:tc>
          <w:tcPr>
            <w:tcW w:w="1260" w:type="dxa"/>
          </w:tcPr>
          <w:p w14:paraId="3F9508E3" w14:textId="77777777" w:rsidR="00E921A2" w:rsidRPr="00121095" w:rsidRDefault="00E921A2">
            <w:pPr>
              <w:pStyle w:val="OtherTableBody"/>
            </w:pPr>
          </w:p>
        </w:tc>
        <w:tc>
          <w:tcPr>
            <w:tcW w:w="4410" w:type="dxa"/>
          </w:tcPr>
          <w:p w14:paraId="5382C721" w14:textId="573D490C"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B1E0E95" w14:textId="512DB3C7"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6D8BD1D4" w14:textId="77777777">
        <w:tc>
          <w:tcPr>
            <w:tcW w:w="1458" w:type="dxa"/>
          </w:tcPr>
          <w:p w14:paraId="61397D5A" w14:textId="77777777" w:rsidR="00E921A2" w:rsidRPr="00121095" w:rsidRDefault="00E921A2">
            <w:pPr>
              <w:pStyle w:val="OtherTableBody"/>
            </w:pPr>
          </w:p>
        </w:tc>
        <w:tc>
          <w:tcPr>
            <w:tcW w:w="1260" w:type="dxa"/>
          </w:tcPr>
          <w:p w14:paraId="758AD76F" w14:textId="77777777" w:rsidR="00E921A2" w:rsidRPr="00121095" w:rsidRDefault="00E921A2">
            <w:pPr>
              <w:pStyle w:val="OtherTableBody"/>
            </w:pPr>
          </w:p>
        </w:tc>
        <w:tc>
          <w:tcPr>
            <w:tcW w:w="4410" w:type="dxa"/>
          </w:tcPr>
          <w:p w14:paraId="6A77B32F" w14:textId="6F54473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0D2207A4" w14:textId="09BFC3B1"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73AD3B85" w14:textId="77777777">
        <w:tc>
          <w:tcPr>
            <w:tcW w:w="1458" w:type="dxa"/>
          </w:tcPr>
          <w:p w14:paraId="27FD9526" w14:textId="77777777" w:rsidR="00E921A2" w:rsidRPr="00121095" w:rsidRDefault="00E921A2">
            <w:pPr>
              <w:pStyle w:val="OtherTableBody"/>
            </w:pPr>
          </w:p>
        </w:tc>
        <w:tc>
          <w:tcPr>
            <w:tcW w:w="1260" w:type="dxa"/>
          </w:tcPr>
          <w:p w14:paraId="464F9245" w14:textId="77777777" w:rsidR="00E921A2" w:rsidRPr="00121095" w:rsidRDefault="00E921A2">
            <w:pPr>
              <w:pStyle w:val="OtherTableBody"/>
            </w:pPr>
          </w:p>
        </w:tc>
        <w:tc>
          <w:tcPr>
            <w:tcW w:w="4410" w:type="dxa"/>
          </w:tcPr>
          <w:p w14:paraId="75AB3522" w14:textId="3ECD037D"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442251E9" w14:textId="0B3557F0"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28D8DA44" w14:textId="77777777">
        <w:tc>
          <w:tcPr>
            <w:tcW w:w="1458" w:type="dxa"/>
          </w:tcPr>
          <w:p w14:paraId="57D16263" w14:textId="77777777" w:rsidR="00E921A2" w:rsidRPr="00121095" w:rsidRDefault="00E921A2">
            <w:pPr>
              <w:pStyle w:val="OtherTableBody"/>
            </w:pPr>
            <w:r w:rsidRPr="00121095">
              <w:t>Tabular</w:t>
            </w:r>
          </w:p>
        </w:tc>
        <w:tc>
          <w:tcPr>
            <w:tcW w:w="1260" w:type="dxa"/>
          </w:tcPr>
          <w:p w14:paraId="16B86096" w14:textId="77777777" w:rsidR="00E921A2" w:rsidRPr="00121095" w:rsidRDefault="00E921A2">
            <w:pPr>
              <w:pStyle w:val="OtherTableBody"/>
            </w:pPr>
            <w:r w:rsidRPr="00121095">
              <w:t>QBE</w:t>
            </w:r>
          </w:p>
        </w:tc>
        <w:tc>
          <w:tcPr>
            <w:tcW w:w="4410" w:type="dxa"/>
          </w:tcPr>
          <w:p w14:paraId="3A5E0E32" w14:textId="0D710103"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45535461" w14:textId="1D0CC2F6"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3F25E185" w14:textId="77777777">
        <w:tc>
          <w:tcPr>
            <w:tcW w:w="1458" w:type="dxa"/>
          </w:tcPr>
          <w:p w14:paraId="223A320E" w14:textId="77777777" w:rsidR="00E921A2" w:rsidRPr="00121095" w:rsidRDefault="00E921A2">
            <w:pPr>
              <w:pStyle w:val="OtherTableBody"/>
            </w:pPr>
          </w:p>
        </w:tc>
        <w:tc>
          <w:tcPr>
            <w:tcW w:w="1260" w:type="dxa"/>
          </w:tcPr>
          <w:p w14:paraId="2D9F0446" w14:textId="77777777" w:rsidR="00E921A2" w:rsidRPr="00121095" w:rsidRDefault="00E921A2">
            <w:pPr>
              <w:pStyle w:val="OtherTableBody"/>
            </w:pPr>
          </w:p>
        </w:tc>
        <w:tc>
          <w:tcPr>
            <w:tcW w:w="4410" w:type="dxa"/>
          </w:tcPr>
          <w:p w14:paraId="4873CC51" w14:textId="177506F7"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1D7225EE" w14:textId="2983BE12"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18599FD" w14:textId="77777777">
        <w:tc>
          <w:tcPr>
            <w:tcW w:w="1458" w:type="dxa"/>
          </w:tcPr>
          <w:p w14:paraId="2B497ECA" w14:textId="77777777" w:rsidR="00E921A2" w:rsidRPr="00121095" w:rsidRDefault="00E921A2">
            <w:pPr>
              <w:pStyle w:val="OtherTableBody"/>
            </w:pPr>
          </w:p>
        </w:tc>
        <w:tc>
          <w:tcPr>
            <w:tcW w:w="1260" w:type="dxa"/>
          </w:tcPr>
          <w:p w14:paraId="3D91CC32" w14:textId="77777777" w:rsidR="00E921A2" w:rsidRPr="00121095" w:rsidRDefault="00E921A2">
            <w:pPr>
              <w:pStyle w:val="OtherTableBody"/>
            </w:pPr>
          </w:p>
        </w:tc>
        <w:tc>
          <w:tcPr>
            <w:tcW w:w="4410" w:type="dxa"/>
          </w:tcPr>
          <w:p w14:paraId="1D537893" w14:textId="540F8E76"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26457426" w14:textId="6D75C0A9"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0ED134CD" w14:textId="77777777">
        <w:tc>
          <w:tcPr>
            <w:tcW w:w="1458" w:type="dxa"/>
          </w:tcPr>
          <w:p w14:paraId="0D7163FE" w14:textId="77777777" w:rsidR="00E921A2" w:rsidRPr="00121095" w:rsidRDefault="00E921A2">
            <w:pPr>
              <w:pStyle w:val="OtherTableBody"/>
            </w:pPr>
          </w:p>
        </w:tc>
        <w:tc>
          <w:tcPr>
            <w:tcW w:w="1260" w:type="dxa"/>
          </w:tcPr>
          <w:p w14:paraId="5215BC06" w14:textId="77777777" w:rsidR="00E921A2" w:rsidRPr="00121095" w:rsidRDefault="00E921A2">
            <w:pPr>
              <w:pStyle w:val="OtherTableBody"/>
            </w:pPr>
          </w:p>
        </w:tc>
        <w:tc>
          <w:tcPr>
            <w:tcW w:w="4410" w:type="dxa"/>
          </w:tcPr>
          <w:p w14:paraId="26DB073A" w14:textId="1F1D5867"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BB0F5C4" w14:textId="64EDCCE6"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E3279BD" w14:textId="77777777">
        <w:tc>
          <w:tcPr>
            <w:tcW w:w="1458" w:type="dxa"/>
          </w:tcPr>
          <w:p w14:paraId="0AE352B9" w14:textId="77777777" w:rsidR="00E921A2" w:rsidRPr="00121095" w:rsidRDefault="00E921A2">
            <w:pPr>
              <w:pStyle w:val="OtherTableBody"/>
            </w:pPr>
          </w:p>
        </w:tc>
        <w:tc>
          <w:tcPr>
            <w:tcW w:w="1260" w:type="dxa"/>
          </w:tcPr>
          <w:p w14:paraId="4DE94A2A" w14:textId="77777777" w:rsidR="00E921A2" w:rsidRPr="00121095" w:rsidRDefault="00E921A2">
            <w:pPr>
              <w:pStyle w:val="OtherTableBody"/>
            </w:pPr>
          </w:p>
        </w:tc>
        <w:tc>
          <w:tcPr>
            <w:tcW w:w="4410" w:type="dxa"/>
          </w:tcPr>
          <w:p w14:paraId="09CF07A0" w14:textId="797AC91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6643AD9" w14:textId="6723C694"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260A33EC" w14:textId="77777777">
        <w:tc>
          <w:tcPr>
            <w:tcW w:w="1458" w:type="dxa"/>
          </w:tcPr>
          <w:p w14:paraId="61751882" w14:textId="77777777" w:rsidR="00E921A2" w:rsidRPr="00121095" w:rsidRDefault="00E921A2">
            <w:pPr>
              <w:pStyle w:val="OtherTableBody"/>
            </w:pPr>
          </w:p>
        </w:tc>
        <w:tc>
          <w:tcPr>
            <w:tcW w:w="1260" w:type="dxa"/>
          </w:tcPr>
          <w:p w14:paraId="643A0CB0" w14:textId="77777777" w:rsidR="00E921A2" w:rsidRPr="00121095" w:rsidRDefault="00E921A2">
            <w:pPr>
              <w:pStyle w:val="OtherTableBody"/>
            </w:pPr>
          </w:p>
        </w:tc>
        <w:tc>
          <w:tcPr>
            <w:tcW w:w="4410" w:type="dxa"/>
          </w:tcPr>
          <w:p w14:paraId="2205B77F" w14:textId="65D0CB6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505D4AC4" w14:textId="54609D4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7FF24103" w14:textId="77777777">
        <w:tc>
          <w:tcPr>
            <w:tcW w:w="1458" w:type="dxa"/>
          </w:tcPr>
          <w:p w14:paraId="70769BBB" w14:textId="77777777" w:rsidR="00E921A2" w:rsidRPr="00121095" w:rsidRDefault="00E921A2">
            <w:pPr>
              <w:pStyle w:val="OtherTableBody"/>
            </w:pPr>
          </w:p>
        </w:tc>
        <w:tc>
          <w:tcPr>
            <w:tcW w:w="1260" w:type="dxa"/>
          </w:tcPr>
          <w:p w14:paraId="11413B37" w14:textId="77777777" w:rsidR="00E921A2" w:rsidRPr="00121095" w:rsidRDefault="00E921A2">
            <w:pPr>
              <w:pStyle w:val="OtherTableBody"/>
            </w:pPr>
          </w:p>
        </w:tc>
        <w:tc>
          <w:tcPr>
            <w:tcW w:w="4410" w:type="dxa"/>
          </w:tcPr>
          <w:p w14:paraId="0E895E36" w14:textId="59B8D00C"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6EFFE0E" w14:textId="3170C049"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23B8ECB" w14:textId="77777777">
        <w:tc>
          <w:tcPr>
            <w:tcW w:w="1458" w:type="dxa"/>
          </w:tcPr>
          <w:p w14:paraId="0BB51FCE" w14:textId="77777777" w:rsidR="00E921A2" w:rsidRPr="00121095" w:rsidRDefault="00E921A2">
            <w:pPr>
              <w:pStyle w:val="OtherTableBody"/>
            </w:pPr>
          </w:p>
        </w:tc>
        <w:tc>
          <w:tcPr>
            <w:tcW w:w="1260" w:type="dxa"/>
          </w:tcPr>
          <w:p w14:paraId="3E91E44C" w14:textId="77777777" w:rsidR="00E921A2" w:rsidRPr="00121095" w:rsidRDefault="00E921A2">
            <w:pPr>
              <w:pStyle w:val="OtherTableBody"/>
            </w:pPr>
          </w:p>
        </w:tc>
        <w:tc>
          <w:tcPr>
            <w:tcW w:w="4410" w:type="dxa"/>
          </w:tcPr>
          <w:p w14:paraId="7DF015DE" w14:textId="1F33D5D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7E83D2D1" w14:textId="301662C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04280DBB" w14:textId="77777777">
        <w:tc>
          <w:tcPr>
            <w:tcW w:w="1458" w:type="dxa"/>
          </w:tcPr>
          <w:p w14:paraId="61E1C6C1" w14:textId="77777777" w:rsidR="00E921A2" w:rsidRPr="00121095" w:rsidRDefault="00E921A2">
            <w:pPr>
              <w:pStyle w:val="OtherTableBody"/>
            </w:pPr>
          </w:p>
        </w:tc>
        <w:tc>
          <w:tcPr>
            <w:tcW w:w="1260" w:type="dxa"/>
          </w:tcPr>
          <w:p w14:paraId="2D92BF1E" w14:textId="77777777" w:rsidR="00E921A2" w:rsidRPr="00121095" w:rsidRDefault="00E921A2">
            <w:pPr>
              <w:pStyle w:val="OtherTableBody"/>
            </w:pPr>
          </w:p>
        </w:tc>
        <w:tc>
          <w:tcPr>
            <w:tcW w:w="4410" w:type="dxa"/>
          </w:tcPr>
          <w:p w14:paraId="71BAB60A" w14:textId="017EAC96"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22E69D2A" w14:textId="33B9B08C"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39D61691" w14:textId="77777777">
        <w:tc>
          <w:tcPr>
            <w:tcW w:w="1458" w:type="dxa"/>
          </w:tcPr>
          <w:p w14:paraId="0FA37EA0" w14:textId="77777777" w:rsidR="00E921A2" w:rsidRPr="00121095" w:rsidRDefault="00E921A2">
            <w:pPr>
              <w:pStyle w:val="OtherTableBody"/>
            </w:pPr>
            <w:r w:rsidRPr="00121095">
              <w:t>Tabular</w:t>
            </w:r>
          </w:p>
        </w:tc>
        <w:tc>
          <w:tcPr>
            <w:tcW w:w="1260" w:type="dxa"/>
          </w:tcPr>
          <w:p w14:paraId="0E3D82BD" w14:textId="77777777" w:rsidR="00E921A2" w:rsidRPr="00121095" w:rsidRDefault="00E921A2">
            <w:pPr>
              <w:pStyle w:val="OtherTableBody"/>
            </w:pPr>
            <w:r w:rsidRPr="00121095">
              <w:t>QSC</w:t>
            </w:r>
          </w:p>
        </w:tc>
        <w:tc>
          <w:tcPr>
            <w:tcW w:w="4410" w:type="dxa"/>
          </w:tcPr>
          <w:p w14:paraId="68CD527E" w14:textId="718ACC5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7E290B4" w14:textId="771EE7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C149B4F" w14:textId="77777777">
        <w:tc>
          <w:tcPr>
            <w:tcW w:w="1458" w:type="dxa"/>
          </w:tcPr>
          <w:p w14:paraId="652C95F6" w14:textId="77777777" w:rsidR="00E921A2" w:rsidRPr="00121095" w:rsidRDefault="00E921A2">
            <w:pPr>
              <w:pStyle w:val="OtherTableBody"/>
            </w:pPr>
          </w:p>
        </w:tc>
        <w:tc>
          <w:tcPr>
            <w:tcW w:w="1260" w:type="dxa"/>
          </w:tcPr>
          <w:p w14:paraId="7A81DDAC" w14:textId="77777777" w:rsidR="00E921A2" w:rsidRPr="00121095" w:rsidRDefault="00E921A2">
            <w:pPr>
              <w:pStyle w:val="OtherTableBody"/>
            </w:pPr>
          </w:p>
        </w:tc>
        <w:tc>
          <w:tcPr>
            <w:tcW w:w="4410" w:type="dxa"/>
          </w:tcPr>
          <w:p w14:paraId="6322117C" w14:textId="0FDA15A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2D05A195" w14:textId="187E7C3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0B1FBD28" w14:textId="77777777">
        <w:tc>
          <w:tcPr>
            <w:tcW w:w="1458" w:type="dxa"/>
          </w:tcPr>
          <w:p w14:paraId="4D96F8CB" w14:textId="77777777" w:rsidR="00E921A2" w:rsidRPr="00121095" w:rsidRDefault="00E921A2">
            <w:pPr>
              <w:pStyle w:val="OtherTableBody"/>
            </w:pPr>
          </w:p>
        </w:tc>
        <w:tc>
          <w:tcPr>
            <w:tcW w:w="1260" w:type="dxa"/>
          </w:tcPr>
          <w:p w14:paraId="33D36E72" w14:textId="77777777" w:rsidR="00E921A2" w:rsidRPr="00121095" w:rsidRDefault="00E921A2">
            <w:pPr>
              <w:pStyle w:val="OtherTableBody"/>
            </w:pPr>
          </w:p>
        </w:tc>
        <w:tc>
          <w:tcPr>
            <w:tcW w:w="4410" w:type="dxa"/>
          </w:tcPr>
          <w:p w14:paraId="5140D811" w14:textId="3C089F1C"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3FADD70C" w14:textId="1603DC3C"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B2845" w14:textId="77777777">
        <w:tc>
          <w:tcPr>
            <w:tcW w:w="1458" w:type="dxa"/>
          </w:tcPr>
          <w:p w14:paraId="5BA85A2E" w14:textId="77777777" w:rsidR="00E921A2" w:rsidRPr="00121095" w:rsidRDefault="00E921A2">
            <w:pPr>
              <w:pStyle w:val="OtherTableBody"/>
            </w:pPr>
          </w:p>
        </w:tc>
        <w:tc>
          <w:tcPr>
            <w:tcW w:w="1260" w:type="dxa"/>
          </w:tcPr>
          <w:p w14:paraId="64988ED2" w14:textId="77777777" w:rsidR="00E921A2" w:rsidRPr="00121095" w:rsidRDefault="00E921A2">
            <w:pPr>
              <w:pStyle w:val="OtherTableBody"/>
            </w:pPr>
          </w:p>
        </w:tc>
        <w:tc>
          <w:tcPr>
            <w:tcW w:w="4410" w:type="dxa"/>
          </w:tcPr>
          <w:p w14:paraId="4BABEEA5" w14:textId="16621B3E"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DEF2069" w14:textId="5F21033A"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7AD23B70" w14:textId="77777777">
        <w:tc>
          <w:tcPr>
            <w:tcW w:w="1458" w:type="dxa"/>
          </w:tcPr>
          <w:p w14:paraId="1C04CDE3" w14:textId="77777777" w:rsidR="00E921A2" w:rsidRPr="00121095" w:rsidRDefault="00E921A2">
            <w:pPr>
              <w:pStyle w:val="OtherTableBody"/>
            </w:pPr>
          </w:p>
        </w:tc>
        <w:tc>
          <w:tcPr>
            <w:tcW w:w="1260" w:type="dxa"/>
          </w:tcPr>
          <w:p w14:paraId="7F5B49D0" w14:textId="77777777" w:rsidR="00E921A2" w:rsidRPr="00121095" w:rsidRDefault="00E921A2">
            <w:pPr>
              <w:pStyle w:val="OtherTableBody"/>
            </w:pPr>
          </w:p>
        </w:tc>
        <w:tc>
          <w:tcPr>
            <w:tcW w:w="4410" w:type="dxa"/>
          </w:tcPr>
          <w:p w14:paraId="6C2BB449" w14:textId="699A747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3B03AF2" w14:textId="074803F5"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7661B661" w14:textId="77777777">
        <w:tc>
          <w:tcPr>
            <w:tcW w:w="1458" w:type="dxa"/>
          </w:tcPr>
          <w:p w14:paraId="6E3F3C9C" w14:textId="77777777" w:rsidR="00E921A2" w:rsidRPr="00121095" w:rsidRDefault="00E921A2">
            <w:pPr>
              <w:pStyle w:val="OtherTableBody"/>
            </w:pPr>
          </w:p>
        </w:tc>
        <w:tc>
          <w:tcPr>
            <w:tcW w:w="1260" w:type="dxa"/>
          </w:tcPr>
          <w:p w14:paraId="0B050F81" w14:textId="77777777" w:rsidR="00E921A2" w:rsidRPr="00121095" w:rsidRDefault="00E921A2">
            <w:pPr>
              <w:pStyle w:val="OtherTableBody"/>
            </w:pPr>
          </w:p>
        </w:tc>
        <w:tc>
          <w:tcPr>
            <w:tcW w:w="4410" w:type="dxa"/>
          </w:tcPr>
          <w:p w14:paraId="5C3091D1" w14:textId="77777777" w:rsidR="00E921A2" w:rsidRPr="00121095" w:rsidRDefault="00E921A2">
            <w:pPr>
              <w:pStyle w:val="OtherTableBody"/>
            </w:pPr>
            <w:r w:rsidRPr="00121095">
              <w:t>Input/output specification:  virtual table</w:t>
            </w:r>
          </w:p>
        </w:tc>
        <w:tc>
          <w:tcPr>
            <w:tcW w:w="1800" w:type="dxa"/>
          </w:tcPr>
          <w:p w14:paraId="4E56E37B" w14:textId="6F680AAC" w:rsidR="00E921A2" w:rsidRPr="00121095" w:rsidRDefault="002503D5">
            <w:pPr>
              <w:pStyle w:val="OtherTableBody"/>
            </w:pPr>
            <w:r>
              <w:fldChar w:fldCharType="begin"/>
            </w:r>
            <w:r>
              <w:instrText xml:space="preserve"> REF _Ref487532056 \r \h  \* MERGEFORMAT </w:instrText>
            </w:r>
            <w:r>
              <w:fldChar w:fldCharType="separate"/>
            </w:r>
            <w:r w:rsidR="00C244BF">
              <w:t>5.3.2.11</w:t>
            </w:r>
            <w:r>
              <w:fldChar w:fldCharType="end"/>
            </w:r>
          </w:p>
        </w:tc>
      </w:tr>
      <w:tr w:rsidR="00E921A2" w:rsidRPr="00E921A2" w14:paraId="70D8C979" w14:textId="77777777">
        <w:tc>
          <w:tcPr>
            <w:tcW w:w="1458" w:type="dxa"/>
          </w:tcPr>
          <w:p w14:paraId="1D9E9922" w14:textId="77777777" w:rsidR="00E921A2" w:rsidRPr="00121095" w:rsidRDefault="00E921A2">
            <w:pPr>
              <w:pStyle w:val="OtherTableBody"/>
            </w:pPr>
          </w:p>
        </w:tc>
        <w:tc>
          <w:tcPr>
            <w:tcW w:w="1260" w:type="dxa"/>
          </w:tcPr>
          <w:p w14:paraId="6865646C" w14:textId="77777777" w:rsidR="00E921A2" w:rsidRPr="00121095" w:rsidRDefault="00E921A2">
            <w:pPr>
              <w:pStyle w:val="OtherTableBody"/>
            </w:pPr>
          </w:p>
        </w:tc>
        <w:tc>
          <w:tcPr>
            <w:tcW w:w="4410" w:type="dxa"/>
          </w:tcPr>
          <w:p w14:paraId="14CA707C" w14:textId="06CDF6C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549F214" w14:textId="1F711C7A"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09EAF041" w14:textId="77777777">
        <w:tc>
          <w:tcPr>
            <w:tcW w:w="1458" w:type="dxa"/>
          </w:tcPr>
          <w:p w14:paraId="47B6097D" w14:textId="77777777" w:rsidR="00E921A2" w:rsidRPr="00121095" w:rsidRDefault="00E921A2">
            <w:pPr>
              <w:pStyle w:val="OtherTableBody"/>
            </w:pPr>
          </w:p>
        </w:tc>
        <w:tc>
          <w:tcPr>
            <w:tcW w:w="1260" w:type="dxa"/>
          </w:tcPr>
          <w:p w14:paraId="2D96D4DB" w14:textId="77777777" w:rsidR="00E921A2" w:rsidRPr="00121095" w:rsidRDefault="00E921A2">
            <w:pPr>
              <w:pStyle w:val="OtherTableBody"/>
            </w:pPr>
          </w:p>
        </w:tc>
        <w:tc>
          <w:tcPr>
            <w:tcW w:w="4410" w:type="dxa"/>
          </w:tcPr>
          <w:p w14:paraId="0E70A43D" w14:textId="1150B609"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12596100" w14:textId="7E330E45"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282F653B" w14:textId="77777777">
        <w:tc>
          <w:tcPr>
            <w:tcW w:w="1458" w:type="dxa"/>
          </w:tcPr>
          <w:p w14:paraId="150FAA62" w14:textId="77777777" w:rsidR="00E921A2" w:rsidRPr="00121095" w:rsidRDefault="00E921A2">
            <w:pPr>
              <w:pStyle w:val="OtherTableBody"/>
            </w:pPr>
            <w:r w:rsidRPr="00121095">
              <w:lastRenderedPageBreak/>
              <w:t>Segment pattern</w:t>
            </w:r>
          </w:p>
        </w:tc>
        <w:tc>
          <w:tcPr>
            <w:tcW w:w="1260" w:type="dxa"/>
          </w:tcPr>
          <w:p w14:paraId="150830FE" w14:textId="77777777" w:rsidR="00E921A2" w:rsidRPr="00121095" w:rsidRDefault="00E921A2">
            <w:pPr>
              <w:pStyle w:val="OtherTableBody"/>
            </w:pPr>
            <w:r w:rsidRPr="00121095">
              <w:t>None (QPD)</w:t>
            </w:r>
          </w:p>
        </w:tc>
        <w:tc>
          <w:tcPr>
            <w:tcW w:w="4410" w:type="dxa"/>
          </w:tcPr>
          <w:p w14:paraId="764C4D5F" w14:textId="09A24B2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68413231" w14:textId="085E4CF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7919AFEE" w14:textId="77777777">
        <w:tc>
          <w:tcPr>
            <w:tcW w:w="1458" w:type="dxa"/>
          </w:tcPr>
          <w:p w14:paraId="3D4B63B2" w14:textId="77777777" w:rsidR="00E921A2" w:rsidRPr="00121095" w:rsidRDefault="00E921A2">
            <w:pPr>
              <w:pStyle w:val="OtherTableBody"/>
            </w:pPr>
          </w:p>
        </w:tc>
        <w:tc>
          <w:tcPr>
            <w:tcW w:w="1260" w:type="dxa"/>
          </w:tcPr>
          <w:p w14:paraId="103C86A6" w14:textId="77777777" w:rsidR="00E921A2" w:rsidRPr="00121095" w:rsidRDefault="00E921A2">
            <w:pPr>
              <w:pStyle w:val="OtherTableBody"/>
            </w:pPr>
          </w:p>
        </w:tc>
        <w:tc>
          <w:tcPr>
            <w:tcW w:w="4410" w:type="dxa"/>
          </w:tcPr>
          <w:p w14:paraId="7D063FC1" w14:textId="0A030A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3C8CAD1" w14:textId="13B5188F"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6C785E" w14:textId="77777777">
        <w:tc>
          <w:tcPr>
            <w:tcW w:w="1458" w:type="dxa"/>
          </w:tcPr>
          <w:p w14:paraId="697F2EFA" w14:textId="77777777" w:rsidR="00E921A2" w:rsidRPr="00121095" w:rsidRDefault="00E921A2">
            <w:pPr>
              <w:pStyle w:val="OtherTableBody"/>
            </w:pPr>
          </w:p>
        </w:tc>
        <w:tc>
          <w:tcPr>
            <w:tcW w:w="1260" w:type="dxa"/>
          </w:tcPr>
          <w:p w14:paraId="4F3A0DDA" w14:textId="77777777" w:rsidR="00E921A2" w:rsidRPr="00121095" w:rsidRDefault="00E921A2">
            <w:pPr>
              <w:pStyle w:val="OtherTableBody"/>
            </w:pPr>
          </w:p>
        </w:tc>
        <w:tc>
          <w:tcPr>
            <w:tcW w:w="4410" w:type="dxa"/>
          </w:tcPr>
          <w:p w14:paraId="013246A8" w14:textId="31F2E2C9"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0CD4213" w14:textId="00723BBF"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6857961C" w14:textId="77777777">
        <w:tc>
          <w:tcPr>
            <w:tcW w:w="1458" w:type="dxa"/>
          </w:tcPr>
          <w:p w14:paraId="25528C98" w14:textId="77777777" w:rsidR="00E921A2" w:rsidRPr="00121095" w:rsidRDefault="00E921A2">
            <w:pPr>
              <w:pStyle w:val="OtherTableBody"/>
            </w:pPr>
          </w:p>
        </w:tc>
        <w:tc>
          <w:tcPr>
            <w:tcW w:w="1260" w:type="dxa"/>
          </w:tcPr>
          <w:p w14:paraId="6AE877A9" w14:textId="77777777" w:rsidR="00E921A2" w:rsidRPr="00121095" w:rsidRDefault="00E921A2">
            <w:pPr>
              <w:pStyle w:val="OtherTableBody"/>
            </w:pPr>
          </w:p>
        </w:tc>
        <w:tc>
          <w:tcPr>
            <w:tcW w:w="4410" w:type="dxa"/>
          </w:tcPr>
          <w:p w14:paraId="7343836E" w14:textId="67534FC8"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01608AD" w14:textId="6B72FE51"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F2291B3" w14:textId="77777777">
        <w:tc>
          <w:tcPr>
            <w:tcW w:w="1458" w:type="dxa"/>
          </w:tcPr>
          <w:p w14:paraId="03269209" w14:textId="77777777" w:rsidR="00E921A2" w:rsidRPr="00121095" w:rsidRDefault="00E921A2">
            <w:pPr>
              <w:pStyle w:val="OtherTableBody"/>
            </w:pPr>
          </w:p>
        </w:tc>
        <w:tc>
          <w:tcPr>
            <w:tcW w:w="1260" w:type="dxa"/>
          </w:tcPr>
          <w:p w14:paraId="79BD068F" w14:textId="77777777" w:rsidR="00E921A2" w:rsidRPr="00121095" w:rsidRDefault="00E921A2">
            <w:pPr>
              <w:pStyle w:val="OtherTableBody"/>
            </w:pPr>
          </w:p>
        </w:tc>
        <w:tc>
          <w:tcPr>
            <w:tcW w:w="4410" w:type="dxa"/>
          </w:tcPr>
          <w:p w14:paraId="63B18AFE" w14:textId="2215B3FB"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D2E2A89" w14:textId="4B77A94E"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192385CA" w14:textId="77777777">
        <w:tc>
          <w:tcPr>
            <w:tcW w:w="1458" w:type="dxa"/>
          </w:tcPr>
          <w:p w14:paraId="4C3C6841" w14:textId="77777777" w:rsidR="00E921A2" w:rsidRPr="00121095" w:rsidRDefault="00E921A2">
            <w:pPr>
              <w:pStyle w:val="OtherTableBody"/>
            </w:pPr>
          </w:p>
        </w:tc>
        <w:tc>
          <w:tcPr>
            <w:tcW w:w="1260" w:type="dxa"/>
          </w:tcPr>
          <w:p w14:paraId="4478527D" w14:textId="77777777" w:rsidR="00E921A2" w:rsidRPr="00121095" w:rsidRDefault="00E921A2">
            <w:pPr>
              <w:pStyle w:val="OtherTableBody"/>
            </w:pPr>
          </w:p>
        </w:tc>
        <w:tc>
          <w:tcPr>
            <w:tcW w:w="4410" w:type="dxa"/>
          </w:tcPr>
          <w:p w14:paraId="57016D2F" w14:textId="74E737FE"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CC693DD" w14:textId="15E967D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CE8B118" w14:textId="77777777">
        <w:tc>
          <w:tcPr>
            <w:tcW w:w="1458" w:type="dxa"/>
          </w:tcPr>
          <w:p w14:paraId="02D05DA5" w14:textId="77777777" w:rsidR="00E921A2" w:rsidRPr="00121095" w:rsidRDefault="00E921A2">
            <w:pPr>
              <w:pStyle w:val="OtherTableBody"/>
            </w:pPr>
            <w:r w:rsidRPr="00121095">
              <w:t>Segment pattern</w:t>
            </w:r>
          </w:p>
        </w:tc>
        <w:tc>
          <w:tcPr>
            <w:tcW w:w="1260" w:type="dxa"/>
          </w:tcPr>
          <w:p w14:paraId="0EA52C74" w14:textId="77777777" w:rsidR="00E921A2" w:rsidRPr="00121095" w:rsidRDefault="00E921A2">
            <w:pPr>
              <w:pStyle w:val="OtherTableBody"/>
            </w:pPr>
            <w:r w:rsidRPr="00121095">
              <w:t>QBE</w:t>
            </w:r>
          </w:p>
        </w:tc>
        <w:tc>
          <w:tcPr>
            <w:tcW w:w="4410" w:type="dxa"/>
          </w:tcPr>
          <w:p w14:paraId="71A729BE" w14:textId="5C0338FC"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34F9596E" w14:textId="67218355"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41494EF" w14:textId="77777777">
        <w:tc>
          <w:tcPr>
            <w:tcW w:w="1458" w:type="dxa"/>
          </w:tcPr>
          <w:p w14:paraId="65DEC147" w14:textId="77777777" w:rsidR="00E921A2" w:rsidRPr="00121095" w:rsidRDefault="00E921A2">
            <w:pPr>
              <w:pStyle w:val="OtherTableBody"/>
            </w:pPr>
          </w:p>
        </w:tc>
        <w:tc>
          <w:tcPr>
            <w:tcW w:w="1260" w:type="dxa"/>
          </w:tcPr>
          <w:p w14:paraId="2DA9BFA6" w14:textId="77777777" w:rsidR="00E921A2" w:rsidRPr="00121095" w:rsidRDefault="00E921A2">
            <w:pPr>
              <w:pStyle w:val="OtherTableBody"/>
            </w:pPr>
          </w:p>
        </w:tc>
        <w:tc>
          <w:tcPr>
            <w:tcW w:w="4410" w:type="dxa"/>
          </w:tcPr>
          <w:p w14:paraId="642A0AA2" w14:textId="5BB88941"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BE6E60F" w14:textId="45D3D3A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C32470" w14:textId="77777777">
        <w:tc>
          <w:tcPr>
            <w:tcW w:w="1458" w:type="dxa"/>
          </w:tcPr>
          <w:p w14:paraId="44A2533D" w14:textId="77777777" w:rsidR="00E921A2" w:rsidRPr="00121095" w:rsidRDefault="00E921A2">
            <w:pPr>
              <w:pStyle w:val="OtherTableBody"/>
            </w:pPr>
          </w:p>
        </w:tc>
        <w:tc>
          <w:tcPr>
            <w:tcW w:w="1260" w:type="dxa"/>
          </w:tcPr>
          <w:p w14:paraId="226030C4" w14:textId="77777777" w:rsidR="00E921A2" w:rsidRPr="00121095" w:rsidRDefault="00E921A2">
            <w:pPr>
              <w:pStyle w:val="OtherTableBody"/>
            </w:pPr>
          </w:p>
        </w:tc>
        <w:tc>
          <w:tcPr>
            <w:tcW w:w="4410" w:type="dxa"/>
          </w:tcPr>
          <w:p w14:paraId="5F3B8E5E" w14:textId="14394D9B"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AD18AB6" w14:textId="6CEF0DB1"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2F7AE" w14:textId="77777777">
        <w:tc>
          <w:tcPr>
            <w:tcW w:w="1458" w:type="dxa"/>
          </w:tcPr>
          <w:p w14:paraId="105998A2" w14:textId="77777777" w:rsidR="00E921A2" w:rsidRPr="00121095" w:rsidRDefault="00E921A2">
            <w:pPr>
              <w:pStyle w:val="OtherTableBody"/>
            </w:pPr>
          </w:p>
        </w:tc>
        <w:tc>
          <w:tcPr>
            <w:tcW w:w="1260" w:type="dxa"/>
          </w:tcPr>
          <w:p w14:paraId="58413E51" w14:textId="77777777" w:rsidR="00E921A2" w:rsidRPr="00121095" w:rsidRDefault="00E921A2">
            <w:pPr>
              <w:pStyle w:val="OtherTableBody"/>
            </w:pPr>
          </w:p>
        </w:tc>
        <w:tc>
          <w:tcPr>
            <w:tcW w:w="4410" w:type="dxa"/>
          </w:tcPr>
          <w:p w14:paraId="5A007D7E" w14:textId="378DF23D"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FDB4355" w14:textId="2A1824F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A123B1B" w14:textId="77777777">
        <w:tc>
          <w:tcPr>
            <w:tcW w:w="1458" w:type="dxa"/>
          </w:tcPr>
          <w:p w14:paraId="61D4CC50" w14:textId="77777777" w:rsidR="00E921A2" w:rsidRPr="00121095" w:rsidRDefault="00E921A2">
            <w:pPr>
              <w:pStyle w:val="OtherTableBody"/>
            </w:pPr>
          </w:p>
        </w:tc>
        <w:tc>
          <w:tcPr>
            <w:tcW w:w="1260" w:type="dxa"/>
          </w:tcPr>
          <w:p w14:paraId="3BAF0DE0" w14:textId="77777777" w:rsidR="00E921A2" w:rsidRPr="00121095" w:rsidRDefault="00E921A2">
            <w:pPr>
              <w:pStyle w:val="OtherTableBody"/>
            </w:pPr>
          </w:p>
        </w:tc>
        <w:tc>
          <w:tcPr>
            <w:tcW w:w="4410" w:type="dxa"/>
          </w:tcPr>
          <w:p w14:paraId="45B42B08" w14:textId="78EE0F37"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BE3B7E3" w14:textId="7C5E3C7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F696EC" w14:textId="77777777">
        <w:tc>
          <w:tcPr>
            <w:tcW w:w="1458" w:type="dxa"/>
          </w:tcPr>
          <w:p w14:paraId="08726B21" w14:textId="77777777" w:rsidR="00E921A2" w:rsidRPr="00121095" w:rsidRDefault="00E921A2">
            <w:pPr>
              <w:pStyle w:val="OtherTableBody"/>
            </w:pPr>
          </w:p>
        </w:tc>
        <w:tc>
          <w:tcPr>
            <w:tcW w:w="1260" w:type="dxa"/>
          </w:tcPr>
          <w:p w14:paraId="28848F2E" w14:textId="77777777" w:rsidR="00E921A2" w:rsidRPr="00121095" w:rsidRDefault="00E921A2">
            <w:pPr>
              <w:pStyle w:val="OtherTableBody"/>
            </w:pPr>
          </w:p>
        </w:tc>
        <w:tc>
          <w:tcPr>
            <w:tcW w:w="4410" w:type="dxa"/>
          </w:tcPr>
          <w:p w14:paraId="0075A86A" w14:textId="6CBA8A23"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3CCA8FAC" w14:textId="3043613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418A8FCF" w14:textId="77777777">
        <w:tc>
          <w:tcPr>
            <w:tcW w:w="1458" w:type="dxa"/>
          </w:tcPr>
          <w:p w14:paraId="2C08AE15" w14:textId="77777777" w:rsidR="00E921A2" w:rsidRPr="00121095" w:rsidRDefault="00E921A2">
            <w:pPr>
              <w:pStyle w:val="OtherTableBody"/>
            </w:pPr>
          </w:p>
        </w:tc>
        <w:tc>
          <w:tcPr>
            <w:tcW w:w="1260" w:type="dxa"/>
          </w:tcPr>
          <w:p w14:paraId="640B2701" w14:textId="77777777" w:rsidR="00E921A2" w:rsidRPr="00121095" w:rsidRDefault="00E921A2">
            <w:pPr>
              <w:pStyle w:val="OtherTableBody"/>
            </w:pPr>
          </w:p>
        </w:tc>
        <w:tc>
          <w:tcPr>
            <w:tcW w:w="4410" w:type="dxa"/>
          </w:tcPr>
          <w:p w14:paraId="1AE4473A" w14:textId="3FD3630F"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28D4B32" w14:textId="37A75510"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7D2CAFAC" w14:textId="77777777">
        <w:tc>
          <w:tcPr>
            <w:tcW w:w="1458" w:type="dxa"/>
          </w:tcPr>
          <w:p w14:paraId="7BBBDF72" w14:textId="77777777" w:rsidR="00E921A2" w:rsidRPr="00121095" w:rsidRDefault="00E921A2">
            <w:pPr>
              <w:pStyle w:val="OtherTableBody"/>
            </w:pPr>
          </w:p>
        </w:tc>
        <w:tc>
          <w:tcPr>
            <w:tcW w:w="1260" w:type="dxa"/>
          </w:tcPr>
          <w:p w14:paraId="71782427" w14:textId="77777777" w:rsidR="00E921A2" w:rsidRPr="00121095" w:rsidRDefault="00E921A2">
            <w:pPr>
              <w:pStyle w:val="OtherTableBody"/>
            </w:pPr>
          </w:p>
        </w:tc>
        <w:tc>
          <w:tcPr>
            <w:tcW w:w="4410" w:type="dxa"/>
          </w:tcPr>
          <w:p w14:paraId="290FE33B" w14:textId="09126FFD"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8D1A09" w14:textId="0F1B9667"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419889F0" w14:textId="77777777">
        <w:tc>
          <w:tcPr>
            <w:tcW w:w="1458" w:type="dxa"/>
          </w:tcPr>
          <w:p w14:paraId="365C429C" w14:textId="77777777" w:rsidR="00E921A2" w:rsidRPr="00121095" w:rsidRDefault="00E921A2">
            <w:pPr>
              <w:pStyle w:val="OtherTableBody"/>
            </w:pPr>
            <w:r w:rsidRPr="00121095">
              <w:t>Segment pattern</w:t>
            </w:r>
          </w:p>
        </w:tc>
        <w:tc>
          <w:tcPr>
            <w:tcW w:w="1260" w:type="dxa"/>
          </w:tcPr>
          <w:p w14:paraId="0C742E85" w14:textId="77777777" w:rsidR="00E921A2" w:rsidRPr="00121095" w:rsidRDefault="00E921A2">
            <w:pPr>
              <w:pStyle w:val="OtherTableBody"/>
            </w:pPr>
            <w:r w:rsidRPr="00121095">
              <w:t>QSC</w:t>
            </w:r>
          </w:p>
        </w:tc>
        <w:tc>
          <w:tcPr>
            <w:tcW w:w="4410" w:type="dxa"/>
          </w:tcPr>
          <w:p w14:paraId="6029619B" w14:textId="09BC5F9E"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92677A" w14:textId="74250B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0F182FC" w14:textId="77777777">
        <w:tc>
          <w:tcPr>
            <w:tcW w:w="1458" w:type="dxa"/>
          </w:tcPr>
          <w:p w14:paraId="13F09521" w14:textId="77777777" w:rsidR="00E921A2" w:rsidRPr="00121095" w:rsidRDefault="00E921A2">
            <w:pPr>
              <w:pStyle w:val="OtherTableBody"/>
            </w:pPr>
          </w:p>
        </w:tc>
        <w:tc>
          <w:tcPr>
            <w:tcW w:w="1260" w:type="dxa"/>
          </w:tcPr>
          <w:p w14:paraId="0F95DDC5" w14:textId="77777777" w:rsidR="00E921A2" w:rsidRPr="00121095" w:rsidRDefault="00E921A2">
            <w:pPr>
              <w:pStyle w:val="OtherTableBody"/>
            </w:pPr>
          </w:p>
        </w:tc>
        <w:tc>
          <w:tcPr>
            <w:tcW w:w="4410" w:type="dxa"/>
          </w:tcPr>
          <w:p w14:paraId="03698CB0" w14:textId="0A499D5A"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346DF4F" w14:textId="659A481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106F56A4" w14:textId="77777777">
        <w:tc>
          <w:tcPr>
            <w:tcW w:w="1458" w:type="dxa"/>
          </w:tcPr>
          <w:p w14:paraId="5C3ADA9C" w14:textId="77777777" w:rsidR="00E921A2" w:rsidRPr="00121095" w:rsidRDefault="00E921A2">
            <w:pPr>
              <w:pStyle w:val="OtherTableBody"/>
            </w:pPr>
          </w:p>
        </w:tc>
        <w:tc>
          <w:tcPr>
            <w:tcW w:w="1260" w:type="dxa"/>
          </w:tcPr>
          <w:p w14:paraId="58E17414" w14:textId="77777777" w:rsidR="00E921A2" w:rsidRPr="00121095" w:rsidRDefault="00E921A2">
            <w:pPr>
              <w:pStyle w:val="OtherTableBody"/>
            </w:pPr>
          </w:p>
        </w:tc>
        <w:tc>
          <w:tcPr>
            <w:tcW w:w="4410" w:type="dxa"/>
          </w:tcPr>
          <w:p w14:paraId="5C2F0233" w14:textId="567CFE70"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12743DB0" w14:textId="0F913293"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3A903464" w14:textId="77777777">
        <w:tc>
          <w:tcPr>
            <w:tcW w:w="1458" w:type="dxa"/>
          </w:tcPr>
          <w:p w14:paraId="1A5B92EB" w14:textId="77777777" w:rsidR="00E921A2" w:rsidRPr="00121095" w:rsidRDefault="00E921A2">
            <w:pPr>
              <w:pStyle w:val="OtherTableBody"/>
            </w:pPr>
          </w:p>
        </w:tc>
        <w:tc>
          <w:tcPr>
            <w:tcW w:w="1260" w:type="dxa"/>
          </w:tcPr>
          <w:p w14:paraId="462003D5" w14:textId="77777777" w:rsidR="00E921A2" w:rsidRPr="00121095" w:rsidRDefault="00E921A2">
            <w:pPr>
              <w:pStyle w:val="OtherTableBody"/>
            </w:pPr>
          </w:p>
        </w:tc>
        <w:tc>
          <w:tcPr>
            <w:tcW w:w="4410" w:type="dxa"/>
          </w:tcPr>
          <w:p w14:paraId="553FE0A3" w14:textId="19F25D4A"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E99BA64" w14:textId="2C1C3D2E"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6DBF6076" w14:textId="77777777">
        <w:tc>
          <w:tcPr>
            <w:tcW w:w="1458" w:type="dxa"/>
          </w:tcPr>
          <w:p w14:paraId="4936C4A8" w14:textId="77777777" w:rsidR="00E921A2" w:rsidRPr="00121095" w:rsidRDefault="00E921A2">
            <w:pPr>
              <w:pStyle w:val="OtherTableBody"/>
            </w:pPr>
          </w:p>
        </w:tc>
        <w:tc>
          <w:tcPr>
            <w:tcW w:w="1260" w:type="dxa"/>
          </w:tcPr>
          <w:p w14:paraId="55234330" w14:textId="77777777" w:rsidR="00E921A2" w:rsidRPr="00121095" w:rsidRDefault="00E921A2">
            <w:pPr>
              <w:pStyle w:val="OtherTableBody"/>
            </w:pPr>
          </w:p>
        </w:tc>
        <w:tc>
          <w:tcPr>
            <w:tcW w:w="4410" w:type="dxa"/>
          </w:tcPr>
          <w:p w14:paraId="44D56054" w14:textId="145FDC0F"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48DD52D4" w14:textId="1070995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24636A3" w14:textId="77777777">
        <w:tc>
          <w:tcPr>
            <w:tcW w:w="1458" w:type="dxa"/>
          </w:tcPr>
          <w:p w14:paraId="61E479B7" w14:textId="77777777" w:rsidR="00E921A2" w:rsidRPr="00121095" w:rsidRDefault="00E921A2">
            <w:pPr>
              <w:pStyle w:val="OtherTableBody"/>
            </w:pPr>
          </w:p>
        </w:tc>
        <w:tc>
          <w:tcPr>
            <w:tcW w:w="1260" w:type="dxa"/>
          </w:tcPr>
          <w:p w14:paraId="151E3C39" w14:textId="77777777" w:rsidR="00E921A2" w:rsidRPr="00121095" w:rsidRDefault="00E921A2">
            <w:pPr>
              <w:pStyle w:val="OtherTableBody"/>
            </w:pPr>
          </w:p>
        </w:tc>
        <w:tc>
          <w:tcPr>
            <w:tcW w:w="4410" w:type="dxa"/>
          </w:tcPr>
          <w:p w14:paraId="43F908E9" w14:textId="3A6259A3"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3D7A0F2" w14:textId="5AB46F63"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69F80891" w14:textId="77777777">
        <w:tc>
          <w:tcPr>
            <w:tcW w:w="1458" w:type="dxa"/>
          </w:tcPr>
          <w:p w14:paraId="1AAAD313" w14:textId="77777777" w:rsidR="00E921A2" w:rsidRPr="00121095" w:rsidRDefault="00E921A2">
            <w:pPr>
              <w:pStyle w:val="OtherTableBody"/>
            </w:pPr>
          </w:p>
        </w:tc>
        <w:tc>
          <w:tcPr>
            <w:tcW w:w="1260" w:type="dxa"/>
          </w:tcPr>
          <w:p w14:paraId="26703ACC" w14:textId="77777777" w:rsidR="00E921A2" w:rsidRPr="00121095" w:rsidRDefault="00E921A2">
            <w:pPr>
              <w:pStyle w:val="OtherTableBody"/>
            </w:pPr>
          </w:p>
        </w:tc>
        <w:tc>
          <w:tcPr>
            <w:tcW w:w="4410" w:type="dxa"/>
          </w:tcPr>
          <w:p w14:paraId="3A8C751C" w14:textId="30409BA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9757436" w14:textId="345BCD2C"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3BE1344E" w14:textId="77777777">
        <w:tc>
          <w:tcPr>
            <w:tcW w:w="1458" w:type="dxa"/>
          </w:tcPr>
          <w:p w14:paraId="6B6D916B" w14:textId="77777777" w:rsidR="00E921A2" w:rsidRPr="00121095" w:rsidRDefault="00E921A2">
            <w:pPr>
              <w:pStyle w:val="OtherTableBody"/>
            </w:pPr>
          </w:p>
        </w:tc>
        <w:tc>
          <w:tcPr>
            <w:tcW w:w="1260" w:type="dxa"/>
          </w:tcPr>
          <w:p w14:paraId="6570A18B" w14:textId="77777777" w:rsidR="00E921A2" w:rsidRPr="00121095" w:rsidRDefault="00E921A2">
            <w:pPr>
              <w:pStyle w:val="OtherTableBody"/>
            </w:pPr>
          </w:p>
        </w:tc>
        <w:tc>
          <w:tcPr>
            <w:tcW w:w="4410" w:type="dxa"/>
          </w:tcPr>
          <w:p w14:paraId="2CF22C16" w14:textId="587FE675"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92129E" w14:textId="7CF17A3B"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bl>
    <w:p w14:paraId="49A0664F" w14:textId="77777777" w:rsidR="00E921A2" w:rsidRPr="00121095" w:rsidRDefault="00E921A2">
      <w:pPr>
        <w:pStyle w:val="Heading2"/>
      </w:pPr>
      <w:bookmarkStart w:id="218" w:name="_Toc495483545"/>
      <w:bookmarkStart w:id="219" w:name="_Toc24273767"/>
      <w:bookmarkStart w:id="220" w:name="_Toc41280974"/>
      <w:bookmarkStart w:id="221" w:name="_Toc43004336"/>
      <w:bookmarkStart w:id="222" w:name="_Ref175107439"/>
      <w:bookmarkStart w:id="223" w:name="_Ref175107451"/>
      <w:bookmarkStart w:id="224" w:name="_Ref175107781"/>
      <w:bookmarkStart w:id="225" w:name="_Ref175107800"/>
      <w:bookmarkStart w:id="226" w:name="_Toc28957697"/>
      <w:bookmarkEnd w:id="217"/>
      <w:r w:rsidRPr="00121095">
        <w:t>QUERY/RESPONSE MESSAGE PAIRS</w:t>
      </w:r>
      <w:bookmarkEnd w:id="218"/>
      <w:bookmarkEnd w:id="219"/>
      <w:bookmarkEnd w:id="220"/>
      <w:bookmarkEnd w:id="221"/>
      <w:bookmarkEnd w:id="222"/>
      <w:bookmarkEnd w:id="223"/>
      <w:bookmarkEnd w:id="224"/>
      <w:bookmarkEnd w:id="225"/>
      <w:bookmarkEnd w:id="226"/>
      <w:r w:rsidR="00BF2FE6" w:rsidRPr="00121095">
        <w:fldChar w:fldCharType="begin"/>
      </w:r>
      <w:r w:rsidRPr="00121095">
        <w:instrText xml:space="preserve"> XE "QUERY/RESPONSE MESSAGE PAIRS" </w:instrText>
      </w:r>
      <w:r w:rsidR="00BF2FE6" w:rsidRPr="00121095">
        <w:fldChar w:fldCharType="end"/>
      </w:r>
    </w:p>
    <w:p w14:paraId="2981B39A" w14:textId="609335F9"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queries that are described in sections </w:t>
      </w:r>
      <w:r w:rsidR="002503D5">
        <w:fldChar w:fldCharType="begin"/>
      </w:r>
      <w:r w:rsidR="002503D5">
        <w:instrText xml:space="preserve"> REF _Ref465669510 \r \h  \* MERGEFORMAT </w:instrText>
      </w:r>
      <w:r w:rsidR="002503D5">
        <w:fldChar w:fldCharType="separate"/>
      </w:r>
      <w:r w:rsidR="00C244BF" w:rsidRPr="00C244BF">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C244BF" w:rsidRPr="00C244BF">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14:paraId="6FD3D8AF" w14:textId="77777777" w:rsidR="00E921A2" w:rsidRPr="00121095" w:rsidRDefault="00E921A2">
      <w:r w:rsidRPr="00121095">
        <w:t>All queries SHALL have a Query Name. The Query Name field, which is a CWE data type, uniquely identifies a Query Profile</w:t>
      </w:r>
      <w:r>
        <w:t>.</w:t>
      </w:r>
      <w:r w:rsidRPr="00121095">
        <w:t xml:space="preserve"> </w:t>
      </w:r>
    </w:p>
    <w:p w14:paraId="2D2CA531" w14:textId="77777777" w:rsidR="00E921A2" w:rsidRPr="00121095" w:rsidRDefault="00E921A2">
      <w:r w:rsidRPr="00121095">
        <w:t xml:space="preserve">The QBP allows for several variants in defining the selection criteria. </w:t>
      </w:r>
    </w:p>
    <w:p w14:paraId="24CA06C5" w14:textId="77777777" w:rsidR="00E921A2" w:rsidRPr="00121095" w:rsidRDefault="00E921A2">
      <w:r w:rsidRPr="00121095">
        <w:t xml:space="preserve">The first variant, the Query by (Simple) Parameter, is to declare a sequence of </w:t>
      </w:r>
      <w:proofErr w:type="gramStart"/>
      <w:r w:rsidRPr="00121095">
        <w:t>one to many</w:t>
      </w:r>
      <w:proofErr w:type="gramEnd"/>
      <w:r w:rsidRPr="00121095">
        <w:t xml:space="preserve"> HL7 fields. Each of these fields will retain its data type as defined in the original HL7 usage. Each field corresponds to a parameter in the Query Profile. </w:t>
      </w:r>
    </w:p>
    <w:p w14:paraId="75726F5B" w14:textId="77777777"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14:paraId="4226F450" w14:textId="77777777" w:rsidR="00E921A2" w:rsidRPr="00121095" w:rsidRDefault="00E921A2">
      <w:r w:rsidRPr="00121095">
        <w:t xml:space="preserve">A second variant, the Query by Example, allows the specification of parameters within actual HL7 segments other than the QPD.  For example, the Query Profile might permit the use of the PID segment to </w:t>
      </w:r>
      <w:r w:rsidRPr="00121095">
        <w:lastRenderedPageBreak/>
        <w:t xml:space="preserve">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14:paraId="6B777D72" w14:textId="77777777"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14:paraId="62147D31" w14:textId="77777777" w:rsidR="00E921A2" w:rsidRPr="00121095" w:rsidRDefault="00E921A2">
      <w:r w:rsidRPr="00121095">
        <w:t>The difference in how parameters are passed in each of these three variants is as follows:</w:t>
      </w:r>
    </w:p>
    <w:p w14:paraId="4713A787" w14:textId="77777777"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14:paraId="580EC101" w14:textId="77777777"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14:paraId="490F30D5" w14:textId="77777777"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14:paraId="66D143AD" w14:textId="77777777"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14:paraId="051E3E0F" w14:textId="77777777" w:rsidR="00E921A2" w:rsidRPr="00121095" w:rsidRDefault="00E921A2">
      <w:r w:rsidRPr="00121095">
        <w:t>There are three generic message structures, each of which accommodates the specific detail needed in each of the three response types.</w:t>
      </w:r>
    </w:p>
    <w:p w14:paraId="743F82BD" w14:textId="77777777"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14:paraId="43877CD4" w14:textId="77777777" w:rsidR="00E921A2" w:rsidRPr="00121095" w:rsidRDefault="00E921A2" w:rsidP="007D495C">
      <w:pPr>
        <w:pStyle w:val="NormalListBullets"/>
      </w:pPr>
      <w:r w:rsidRPr="00121095">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14:paraId="3FCCA7B5" w14:textId="77777777" w:rsidR="00E921A2" w:rsidRPr="00121095" w:rsidRDefault="00E921A2" w:rsidP="007D495C">
      <w:pPr>
        <w:pStyle w:val="NormalListBullets"/>
      </w:pPr>
      <w:r w:rsidRPr="00121095">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14:paraId="294AAAAA" w14:textId="77777777" w:rsidR="00E921A2" w:rsidRPr="00121095" w:rsidRDefault="00E921A2">
      <w:r w:rsidRPr="00121095">
        <w:t>The new queries support both immediate and deferred response. This information is carried in the RCP segment along with the execution date and time.</w:t>
      </w:r>
    </w:p>
    <w:p w14:paraId="3082026B" w14:textId="77777777"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14:paraId="06A3815D" w14:textId="77777777" w:rsidR="00E921A2" w:rsidRPr="00121095" w:rsidRDefault="00E921A2">
      <w:pPr>
        <w:pStyle w:val="Heading3"/>
        <w:keepLines/>
        <w:ind w:left="432" w:hanging="432"/>
      </w:pPr>
      <w:bookmarkStart w:id="227" w:name="_QBP/RSP_–_query"/>
      <w:bookmarkStart w:id="228" w:name="_Ref465670333"/>
      <w:bookmarkStart w:id="229" w:name="_Toc495483546"/>
      <w:bookmarkStart w:id="230" w:name="_Toc24273768"/>
      <w:bookmarkStart w:id="231" w:name="_Toc41280975"/>
      <w:bookmarkStart w:id="232" w:name="_Toc43004337"/>
      <w:bookmarkStart w:id="233" w:name="_Ref370219008"/>
      <w:bookmarkStart w:id="234" w:name="_Toc28957698"/>
      <w:bookmarkEnd w:id="227"/>
      <w:r w:rsidRPr="00121095">
        <w:t xml:space="preserve">QBP/RSP – query by parameter/segment pattern response (events </w:t>
      </w:r>
      <w:bookmarkEnd w:id="228"/>
      <w:bookmarkEnd w:id="229"/>
      <w:bookmarkEnd w:id="230"/>
      <w:bookmarkEnd w:id="231"/>
      <w:bookmarkEnd w:id="232"/>
      <w:r w:rsidRPr="00121095">
        <w:t>vary)</w:t>
      </w:r>
      <w:bookmarkEnd w:id="233"/>
      <w:bookmarkEnd w:id="234"/>
    </w:p>
    <w:p w14:paraId="49A692FE" w14:textId="77777777"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14:paraId="37193DB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661FBA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801212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E6167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9D04CA6" w14:textId="77777777" w:rsidR="00E921A2" w:rsidRPr="00121095" w:rsidRDefault="00E921A2">
            <w:pPr>
              <w:pStyle w:val="MsgTableHeader"/>
              <w:jc w:val="center"/>
              <w:rPr>
                <w:lang w:val="en-US"/>
              </w:rPr>
            </w:pPr>
            <w:r w:rsidRPr="00121095">
              <w:rPr>
                <w:lang w:val="en-US"/>
              </w:rPr>
              <w:t>Sec Ref</w:t>
            </w:r>
          </w:p>
        </w:tc>
      </w:tr>
      <w:tr w:rsidR="00E921A2" w:rsidRPr="00E921A2" w14:paraId="3B00ADC2"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E61854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E42A891"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E49B03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BFA439D" w14:textId="77777777" w:rsidR="00E921A2" w:rsidRPr="00121095" w:rsidRDefault="00E921A2">
            <w:pPr>
              <w:pStyle w:val="MsgTableBody"/>
              <w:jc w:val="center"/>
            </w:pPr>
            <w:r w:rsidRPr="00121095">
              <w:t>2.15.9</w:t>
            </w:r>
          </w:p>
        </w:tc>
      </w:tr>
      <w:tr w:rsidR="00514A79" w:rsidRPr="00E921A2" w14:paraId="306167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16CF82" w14:textId="77777777" w:rsidR="00514A79" w:rsidRPr="00121095" w:rsidRDefault="00514A79">
            <w:pPr>
              <w:pStyle w:val="MsgTableBody"/>
            </w:pPr>
            <w:r>
              <w:lastRenderedPageBreak/>
              <w:t>[{ARV}]</w:t>
            </w:r>
          </w:p>
        </w:tc>
        <w:tc>
          <w:tcPr>
            <w:tcW w:w="4320" w:type="dxa"/>
            <w:tcBorders>
              <w:top w:val="dotted" w:sz="4" w:space="0" w:color="auto"/>
              <w:left w:val="nil"/>
              <w:bottom w:val="dotted" w:sz="4" w:space="0" w:color="auto"/>
              <w:right w:val="nil"/>
            </w:tcBorders>
            <w:shd w:val="clear" w:color="auto" w:fill="FFFFFF"/>
          </w:tcPr>
          <w:p w14:paraId="1A237483"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5D39879A"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13F9C3" w14:textId="77777777" w:rsidR="00514A79" w:rsidRPr="00121095" w:rsidRDefault="00514A79">
            <w:pPr>
              <w:pStyle w:val="MsgTableBody"/>
              <w:jc w:val="center"/>
            </w:pPr>
            <w:r>
              <w:t>3</w:t>
            </w:r>
          </w:p>
        </w:tc>
      </w:tr>
      <w:tr w:rsidR="00E921A2" w:rsidRPr="00E921A2" w14:paraId="53E894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B9A84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47949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BF8B1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CD454D" w14:textId="77777777" w:rsidR="00E921A2" w:rsidRPr="00121095" w:rsidRDefault="00E921A2">
            <w:pPr>
              <w:pStyle w:val="MsgTableBody"/>
              <w:jc w:val="center"/>
            </w:pPr>
            <w:r w:rsidRPr="00121095">
              <w:t>2.15.12</w:t>
            </w:r>
          </w:p>
        </w:tc>
      </w:tr>
      <w:tr w:rsidR="00E921A2" w:rsidRPr="00E921A2" w14:paraId="3452EF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87AB4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BC19A5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D4B62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0754F5" w14:textId="77777777" w:rsidR="00E921A2" w:rsidRPr="00121095" w:rsidRDefault="00E921A2">
            <w:pPr>
              <w:pStyle w:val="MsgTableBody"/>
              <w:jc w:val="center"/>
            </w:pPr>
            <w:r w:rsidRPr="00121095">
              <w:t>2.14.13</w:t>
            </w:r>
          </w:p>
        </w:tc>
      </w:tr>
      <w:tr w:rsidR="00E921A2" w:rsidRPr="00E921A2" w14:paraId="7663B9C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CD33C5" w14:textId="77777777" w:rsidR="00E921A2" w:rsidRPr="000A54F7" w:rsidRDefault="00000000">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747EDE7"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3D7E68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7F7978" w14:textId="77777777" w:rsidR="00E921A2" w:rsidRPr="00121095" w:rsidRDefault="00E921A2">
            <w:pPr>
              <w:pStyle w:val="MsgTableBody"/>
              <w:jc w:val="center"/>
            </w:pPr>
            <w:r w:rsidRPr="00121095">
              <w:t>5.5.4</w:t>
            </w:r>
          </w:p>
        </w:tc>
      </w:tr>
      <w:tr w:rsidR="00E921A2" w:rsidRPr="00E921A2" w14:paraId="2C7246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DBB2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9639D4D"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4D965A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275846" w14:textId="77777777" w:rsidR="00E921A2" w:rsidRPr="00121095" w:rsidRDefault="00E921A2">
            <w:pPr>
              <w:pStyle w:val="MsgTableBody"/>
              <w:jc w:val="center"/>
            </w:pPr>
          </w:p>
        </w:tc>
      </w:tr>
      <w:tr w:rsidR="00E921A2" w:rsidRPr="00E921A2" w14:paraId="7C292CE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04AB0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920EBF3"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0F08B80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8837D" w14:textId="77777777" w:rsidR="00E921A2" w:rsidRPr="00121095" w:rsidRDefault="00E921A2">
            <w:pPr>
              <w:pStyle w:val="MsgTableBody"/>
              <w:jc w:val="center"/>
            </w:pPr>
          </w:p>
        </w:tc>
      </w:tr>
      <w:tr w:rsidR="00E921A2" w:rsidRPr="00E921A2" w14:paraId="6E5D9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AD43C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C0D4437"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03FECA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AD2B28" w14:textId="77777777" w:rsidR="00E921A2" w:rsidRPr="00121095" w:rsidRDefault="00E921A2">
            <w:pPr>
              <w:pStyle w:val="MsgTableBody"/>
              <w:jc w:val="center"/>
            </w:pPr>
          </w:p>
        </w:tc>
      </w:tr>
      <w:tr w:rsidR="00E921A2" w:rsidRPr="00E921A2" w14:paraId="60FE88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67F342" w14:textId="77777777" w:rsidR="00E921A2" w:rsidRPr="000A54F7" w:rsidRDefault="00000000">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9EBE5F3"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9E14C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F3705" w14:textId="77777777" w:rsidR="00E921A2" w:rsidRPr="00121095" w:rsidRDefault="00E921A2">
            <w:pPr>
              <w:pStyle w:val="MsgTableBody"/>
              <w:jc w:val="center"/>
            </w:pPr>
            <w:r w:rsidRPr="00121095">
              <w:t>5.5.6</w:t>
            </w:r>
          </w:p>
        </w:tc>
      </w:tr>
      <w:tr w:rsidR="00E921A2" w:rsidRPr="00E921A2" w14:paraId="15B14F2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B9B84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2E0390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EF9110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40EC53C" w14:textId="77777777" w:rsidR="00E921A2" w:rsidRPr="00121095" w:rsidRDefault="00E921A2">
            <w:pPr>
              <w:pStyle w:val="MsgTableBody"/>
              <w:jc w:val="center"/>
            </w:pPr>
            <w:r w:rsidRPr="00121095">
              <w:t>2.15.4</w:t>
            </w:r>
          </w:p>
        </w:tc>
      </w:tr>
    </w:tbl>
    <w:p w14:paraId="4E36B2DB"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6219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3786908" w14:textId="77777777" w:rsidR="0049558B" w:rsidRDefault="0049558B" w:rsidP="00381A24">
            <w:pPr>
              <w:pStyle w:val="ACK-ChoreographyHeader"/>
            </w:pPr>
            <w:r>
              <w:t>Acknowledgement Choreography</w:t>
            </w:r>
          </w:p>
        </w:tc>
      </w:tr>
      <w:tr w:rsidR="0049558B" w14:paraId="156AABB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7864751" w14:textId="77777777" w:rsidR="0049558B" w:rsidRDefault="0049558B" w:rsidP="00381A24">
            <w:pPr>
              <w:pStyle w:val="ACK-ChoreographyHeader"/>
            </w:pPr>
            <w:r w:rsidRPr="00121095">
              <w:t>QBP^Q11^QBP_Q11</w:t>
            </w:r>
          </w:p>
        </w:tc>
      </w:tr>
      <w:tr w:rsidR="0049558B" w14:paraId="4034A2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84A7BA6"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C7665ED"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0530E7AE" w14:textId="77777777" w:rsidR="0049558B" w:rsidRDefault="0049558B" w:rsidP="00381A24">
            <w:pPr>
              <w:pStyle w:val="ACK-ChoreographyBody"/>
            </w:pPr>
            <w:r>
              <w:t>Field value: Enhanced mode</w:t>
            </w:r>
          </w:p>
        </w:tc>
      </w:tr>
      <w:tr w:rsidR="0049558B" w14:paraId="1DF72CC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4FB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69DC0B"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F2B3B4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88E1638" w14:textId="77777777" w:rsidR="0049558B" w:rsidRDefault="0049558B" w:rsidP="00381A24">
            <w:pPr>
              <w:pStyle w:val="ACK-ChoreographyBody"/>
            </w:pPr>
            <w:r>
              <w:t>AL, SU, ER</w:t>
            </w:r>
          </w:p>
        </w:tc>
      </w:tr>
      <w:tr w:rsidR="0049558B" w14:paraId="401F198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C8363"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9C94B4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A5A96C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0560C35" w14:textId="77777777" w:rsidR="0049558B" w:rsidRDefault="0049558B" w:rsidP="00381A24">
            <w:pPr>
              <w:pStyle w:val="ACK-ChoreographyBody"/>
            </w:pPr>
            <w:r>
              <w:t>AL</w:t>
            </w:r>
          </w:p>
        </w:tc>
      </w:tr>
      <w:tr w:rsidR="0049558B" w14:paraId="14EB784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234CCD"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9461882"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1270A5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1C59B82" w14:textId="77777777" w:rsidR="0049558B" w:rsidRDefault="0049558B" w:rsidP="00381A24">
            <w:pPr>
              <w:pStyle w:val="ACK-ChoreographyBody"/>
            </w:pPr>
            <w:r>
              <w:rPr>
                <w:szCs w:val="16"/>
              </w:rPr>
              <w:t>ACK^Q11^ACK</w:t>
            </w:r>
          </w:p>
        </w:tc>
      </w:tr>
      <w:tr w:rsidR="0049558B" w14:paraId="67C8E1A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733D61"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8067213" w14:textId="77777777"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14:paraId="5A5339D0" w14:textId="77777777"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14:paraId="45DDC484" w14:textId="77777777" w:rsidR="0049558B" w:rsidRDefault="0049558B" w:rsidP="00381A24">
            <w:pPr>
              <w:pStyle w:val="ACK-ChoreographyBody"/>
            </w:pPr>
            <w:r w:rsidRPr="00121095">
              <w:t>RSP^K11^RSP_K11</w:t>
            </w:r>
          </w:p>
        </w:tc>
      </w:tr>
    </w:tbl>
    <w:p w14:paraId="2084C9FD" w14:textId="77777777" w:rsidR="0049558B" w:rsidRDefault="0049558B">
      <w:pPr>
        <w:pStyle w:val="NormalIndented"/>
      </w:pPr>
    </w:p>
    <w:p w14:paraId="2145A2FD" w14:textId="77777777"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14:paraId="078A809B" w14:textId="77777777" w:rsidR="00E921A2" w:rsidRPr="00121095" w:rsidRDefault="00E921A2">
      <w:pPr>
        <w:pStyle w:val="MsgTableCaption"/>
      </w:pPr>
      <w:r w:rsidRPr="00121095">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14:paraId="19A8350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77472B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962412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96A717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015FD" w14:textId="77777777" w:rsidR="00E921A2" w:rsidRPr="00121095" w:rsidRDefault="00E921A2">
            <w:pPr>
              <w:pStyle w:val="MsgTableHeader"/>
              <w:jc w:val="center"/>
              <w:rPr>
                <w:lang w:val="en-US"/>
              </w:rPr>
            </w:pPr>
            <w:r w:rsidRPr="00121095">
              <w:rPr>
                <w:lang w:val="en-US"/>
              </w:rPr>
              <w:t>Sec Ref</w:t>
            </w:r>
          </w:p>
        </w:tc>
      </w:tr>
      <w:tr w:rsidR="00E921A2" w:rsidRPr="00E921A2" w14:paraId="5C49BF5A"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506DDC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377EB45"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A89A23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D1FE966" w14:textId="77777777" w:rsidR="00E921A2" w:rsidRPr="00121095" w:rsidRDefault="00E921A2">
            <w:pPr>
              <w:pStyle w:val="MsgTableBody"/>
              <w:jc w:val="center"/>
            </w:pPr>
            <w:r w:rsidRPr="00121095">
              <w:t>2.15.9</w:t>
            </w:r>
          </w:p>
        </w:tc>
      </w:tr>
      <w:tr w:rsidR="00E921A2" w:rsidRPr="00E921A2" w14:paraId="419264A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3EBC9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5D6692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D8C53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7DBB98" w14:textId="77777777" w:rsidR="00E921A2" w:rsidRPr="00121095" w:rsidRDefault="00E921A2">
            <w:pPr>
              <w:pStyle w:val="MsgTableBody"/>
              <w:jc w:val="center"/>
            </w:pPr>
            <w:r w:rsidRPr="00121095">
              <w:t>2.15.12</w:t>
            </w:r>
          </w:p>
        </w:tc>
      </w:tr>
      <w:tr w:rsidR="00E921A2" w:rsidRPr="00E921A2" w14:paraId="2DBF041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D0C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3323CF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9595E7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AD94C" w14:textId="77777777" w:rsidR="00E921A2" w:rsidRPr="00121095" w:rsidRDefault="00E921A2">
            <w:pPr>
              <w:pStyle w:val="MsgTableBody"/>
              <w:jc w:val="center"/>
            </w:pPr>
            <w:r w:rsidRPr="00121095">
              <w:t>2.14.3</w:t>
            </w:r>
          </w:p>
        </w:tc>
      </w:tr>
      <w:tr w:rsidR="00E921A2" w:rsidRPr="00E921A2" w14:paraId="79444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0BB0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F76852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0DF48E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FD1CBD" w14:textId="77777777" w:rsidR="00E921A2" w:rsidRPr="00121095" w:rsidRDefault="00E921A2">
            <w:pPr>
              <w:pStyle w:val="MsgTableBody"/>
              <w:jc w:val="center"/>
            </w:pPr>
            <w:r w:rsidRPr="00121095">
              <w:t>2.15.8</w:t>
            </w:r>
          </w:p>
        </w:tc>
      </w:tr>
      <w:tr w:rsidR="00E921A2" w:rsidRPr="00E921A2" w14:paraId="449694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A827D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6A0C7CA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17ED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FCAD71" w14:textId="77777777" w:rsidR="00E921A2" w:rsidRPr="00121095" w:rsidRDefault="00E921A2">
            <w:pPr>
              <w:pStyle w:val="MsgTableBody"/>
              <w:jc w:val="center"/>
            </w:pPr>
            <w:r w:rsidRPr="00121095">
              <w:t>2.15.5</w:t>
            </w:r>
          </w:p>
        </w:tc>
      </w:tr>
      <w:tr w:rsidR="00E921A2" w:rsidRPr="00E921A2" w14:paraId="5F2B2E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C914B"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01EE10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BAADF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669F2" w14:textId="77777777" w:rsidR="00E921A2" w:rsidRPr="00121095" w:rsidRDefault="00E921A2">
            <w:pPr>
              <w:pStyle w:val="MsgTableBody"/>
              <w:jc w:val="center"/>
            </w:pPr>
            <w:r w:rsidRPr="00121095">
              <w:t>5.4.2</w:t>
            </w:r>
          </w:p>
        </w:tc>
      </w:tr>
      <w:tr w:rsidR="00E921A2" w:rsidRPr="00E921A2" w14:paraId="689204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9BFB1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8FC8741"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ADDCA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BC99A" w14:textId="77777777" w:rsidR="00E921A2" w:rsidRPr="00121095" w:rsidRDefault="00E921A2">
            <w:pPr>
              <w:pStyle w:val="MsgTableBody"/>
              <w:jc w:val="center"/>
            </w:pPr>
            <w:r w:rsidRPr="00121095">
              <w:t>5.5.4</w:t>
            </w:r>
          </w:p>
        </w:tc>
      </w:tr>
      <w:tr w:rsidR="00E921A2" w:rsidRPr="00E921A2" w14:paraId="49EB633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B3DCF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330DE2D" w14:textId="77777777"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14:paraId="44C834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855A70" w14:textId="77777777" w:rsidR="00E921A2" w:rsidRPr="00121095" w:rsidRDefault="00E921A2">
            <w:pPr>
              <w:pStyle w:val="MsgTableBody"/>
              <w:jc w:val="center"/>
            </w:pPr>
          </w:p>
        </w:tc>
      </w:tr>
      <w:tr w:rsidR="00E921A2" w:rsidRPr="00E921A2" w14:paraId="475993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49F7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EA3A871" w14:textId="77777777"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14:paraId="2781C1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FB863D" w14:textId="77777777" w:rsidR="00E921A2" w:rsidRPr="00121095" w:rsidRDefault="00E921A2">
            <w:pPr>
              <w:pStyle w:val="MsgTableBody"/>
              <w:jc w:val="center"/>
            </w:pPr>
          </w:p>
        </w:tc>
      </w:tr>
      <w:tr w:rsidR="00E921A2" w:rsidRPr="00E921A2" w14:paraId="43DD40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8217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3D42A68" w14:textId="77777777"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14:paraId="5D6BC5B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C4FC7" w14:textId="77777777" w:rsidR="00E921A2" w:rsidRPr="00121095" w:rsidRDefault="00E921A2">
            <w:pPr>
              <w:pStyle w:val="MsgTableBody"/>
              <w:jc w:val="center"/>
            </w:pPr>
          </w:p>
        </w:tc>
      </w:tr>
      <w:tr w:rsidR="00E921A2" w:rsidRPr="00E921A2" w14:paraId="1A7ED7D8"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FCE20D" w14:textId="77777777" w:rsidR="00E921A2" w:rsidRPr="00121095" w:rsidRDefault="00E921A2">
            <w:pPr>
              <w:pStyle w:val="MsgTableBody"/>
            </w:pPr>
            <w:r w:rsidRPr="00121095">
              <w:lastRenderedPageBreak/>
              <w:t>[ DSC ]</w:t>
            </w:r>
          </w:p>
        </w:tc>
        <w:tc>
          <w:tcPr>
            <w:tcW w:w="4320" w:type="dxa"/>
            <w:tcBorders>
              <w:top w:val="dotted" w:sz="4" w:space="0" w:color="auto"/>
              <w:left w:val="nil"/>
              <w:bottom w:val="single" w:sz="2" w:space="0" w:color="auto"/>
              <w:right w:val="nil"/>
            </w:tcBorders>
            <w:shd w:val="clear" w:color="auto" w:fill="FFFFFF"/>
          </w:tcPr>
          <w:p w14:paraId="1578C16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4A03421"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FCBA2B" w14:textId="77777777" w:rsidR="00E921A2" w:rsidRPr="00121095" w:rsidRDefault="00E921A2">
            <w:pPr>
              <w:pStyle w:val="MsgTableBody"/>
              <w:jc w:val="center"/>
            </w:pPr>
            <w:r w:rsidRPr="00121095">
              <w:t>2.15.4</w:t>
            </w:r>
          </w:p>
        </w:tc>
      </w:tr>
    </w:tbl>
    <w:p w14:paraId="0F2B333E"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0923FB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75986BA" w14:textId="77777777" w:rsidR="0049558B" w:rsidRDefault="0049558B" w:rsidP="00381A24">
            <w:pPr>
              <w:pStyle w:val="ACK-ChoreographyHeader"/>
            </w:pPr>
            <w:r>
              <w:t>Acknowledgement Choreography</w:t>
            </w:r>
          </w:p>
        </w:tc>
      </w:tr>
      <w:tr w:rsidR="0049558B" w14:paraId="55B0094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A27D5C" w14:textId="77777777" w:rsidR="0049558B" w:rsidRDefault="0049558B" w:rsidP="00381A24">
            <w:pPr>
              <w:pStyle w:val="ACK-ChoreographyHeader"/>
            </w:pPr>
            <w:r w:rsidRPr="00121095">
              <w:t>RSP^K11^RSP_K11</w:t>
            </w:r>
          </w:p>
        </w:tc>
      </w:tr>
      <w:tr w:rsidR="0049558B" w14:paraId="52BB9F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603D2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01818D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77E48CC" w14:textId="77777777" w:rsidR="0049558B" w:rsidRDefault="0049558B" w:rsidP="00381A24">
            <w:pPr>
              <w:pStyle w:val="ACK-ChoreographyBody"/>
            </w:pPr>
            <w:r>
              <w:t>Field value: Enhanced mode</w:t>
            </w:r>
          </w:p>
        </w:tc>
      </w:tr>
      <w:tr w:rsidR="0049558B" w14:paraId="19979E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2E80EC7"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B8BA49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736D6F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DE231A6" w14:textId="77777777" w:rsidR="0049558B" w:rsidRDefault="0049558B" w:rsidP="00381A24">
            <w:pPr>
              <w:pStyle w:val="ACK-ChoreographyBody"/>
            </w:pPr>
            <w:r>
              <w:t>AL, SU, ER</w:t>
            </w:r>
          </w:p>
        </w:tc>
      </w:tr>
      <w:tr w:rsidR="0049558B" w14:paraId="6A18263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8AEFF94"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C8FBB7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1790E2"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01E00FA" w14:textId="77777777" w:rsidR="0049558B" w:rsidRDefault="0049558B" w:rsidP="00381A24">
            <w:pPr>
              <w:pStyle w:val="ACK-ChoreographyBody"/>
            </w:pPr>
            <w:r>
              <w:t>AL</w:t>
            </w:r>
          </w:p>
        </w:tc>
      </w:tr>
      <w:tr w:rsidR="0049558B" w14:paraId="1AE0D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B803E44"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1E1887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43C8424"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A5FCD2" w14:textId="77777777" w:rsidR="0049558B" w:rsidRDefault="0049558B" w:rsidP="00381A24">
            <w:pPr>
              <w:pStyle w:val="ACK-ChoreographyBody"/>
            </w:pPr>
            <w:r>
              <w:rPr>
                <w:szCs w:val="16"/>
              </w:rPr>
              <w:t>ACK^K11^ACK</w:t>
            </w:r>
          </w:p>
        </w:tc>
      </w:tr>
      <w:tr w:rsidR="0049558B" w14:paraId="7D00E18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DA86154"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AA9FCA"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FC10523"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AEEFA30" w14:textId="77777777" w:rsidR="0049558B" w:rsidRDefault="0049558B" w:rsidP="00381A24">
            <w:pPr>
              <w:pStyle w:val="ACK-ChoreographyBody"/>
            </w:pPr>
            <w:r>
              <w:t>-</w:t>
            </w:r>
          </w:p>
        </w:tc>
      </w:tr>
    </w:tbl>
    <w:p w14:paraId="25D99718" w14:textId="77777777" w:rsidR="0049558B" w:rsidRDefault="0049558B">
      <w:pPr>
        <w:pStyle w:val="NormalIndented"/>
      </w:pPr>
    </w:p>
    <w:p w14:paraId="27864877" w14:textId="77777777"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596C16A" w14:textId="77777777" w:rsidR="00E921A2" w:rsidRPr="00121095" w:rsidRDefault="00E921A2">
      <w:pPr>
        <w:pStyle w:val="Note"/>
      </w:pPr>
      <w:r w:rsidRPr="00121095">
        <w:rPr>
          <w:b/>
        </w:rPr>
        <w:t>Note on QBP</w:t>
      </w:r>
      <w:r w:rsidRPr="00121095">
        <w:t xml:space="preserve">: Query </w:t>
      </w:r>
      <w:proofErr w:type="gramStart"/>
      <w:r w:rsidRPr="00121095">
        <w:t>By</w:t>
      </w:r>
      <w:proofErr w:type="gramEnd"/>
      <w:r w:rsidRPr="00121095">
        <w:t xml:space="preserve">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6386E496" w14:textId="77777777" w:rsidR="00E921A2" w:rsidRPr="00121095" w:rsidRDefault="00E921A2">
      <w:pPr>
        <w:pStyle w:val="NormalIndented"/>
      </w:pPr>
    </w:p>
    <w:p w14:paraId="48FC299B"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0CD4F45B" w14:textId="77777777" w:rsidR="00E921A2" w:rsidRPr="00121095" w:rsidRDefault="00E921A2">
      <w:pPr>
        <w:pStyle w:val="NormalIndented"/>
      </w:pPr>
    </w:p>
    <w:p w14:paraId="60AF00C0" w14:textId="77777777"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14:paraId="34BCC0B5" w14:textId="77777777" w:rsidR="00E921A2" w:rsidRDefault="00E921A2">
      <w:pPr>
        <w:pStyle w:val="Heading3"/>
      </w:pPr>
      <w:bookmarkStart w:id="235" w:name="_Ref465670362"/>
      <w:bookmarkStart w:id="236" w:name="_Toc495483547"/>
      <w:bookmarkStart w:id="237" w:name="_Toc24273769"/>
      <w:bookmarkStart w:id="238" w:name="_Toc41280976"/>
      <w:bookmarkStart w:id="239" w:name="_Toc43004338"/>
      <w:bookmarkStart w:id="240" w:name="_Toc28957699"/>
      <w:r w:rsidRPr="00121095">
        <w:t>QBP/RTB – query by parameter/tabular response (events vary)</w:t>
      </w:r>
      <w:bookmarkEnd w:id="235"/>
      <w:bookmarkEnd w:id="236"/>
      <w:bookmarkEnd w:id="237"/>
      <w:bookmarkEnd w:id="238"/>
      <w:bookmarkEnd w:id="239"/>
      <w:bookmarkEnd w:id="240"/>
    </w:p>
    <w:p w14:paraId="4839BC5D" w14:textId="77777777"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69FC291A" w14:textId="77777777"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14:paraId="09C1CB2D" w14:textId="000E7D10"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C244BF">
        <w:t>5.3.1.2</w:t>
      </w:r>
      <w:r w:rsidR="00BF2FE6">
        <w:fldChar w:fldCharType="end"/>
      </w:r>
      <w:r>
        <w:t>. Use the QBP^Q13^QPB_Q13 Message structure.</w:t>
      </w:r>
    </w:p>
    <w:p w14:paraId="6A9C3312" w14:textId="77777777" w:rsidR="00E921A2" w:rsidRPr="00121095" w:rsidRDefault="00E921A2">
      <w:pPr>
        <w:pStyle w:val="MsgTableCaption"/>
      </w:pPr>
      <w:r w:rsidRPr="00121095">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0235F39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5601C7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330124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6396DC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4364D08" w14:textId="77777777" w:rsidR="00E921A2" w:rsidRPr="00121095" w:rsidRDefault="00E921A2">
            <w:pPr>
              <w:pStyle w:val="MsgTableHeader"/>
              <w:jc w:val="center"/>
              <w:rPr>
                <w:lang w:val="en-US"/>
              </w:rPr>
            </w:pPr>
            <w:r w:rsidRPr="00121095">
              <w:rPr>
                <w:lang w:val="en-US"/>
              </w:rPr>
              <w:t>Sec Ref</w:t>
            </w:r>
          </w:p>
        </w:tc>
      </w:tr>
      <w:tr w:rsidR="00E921A2" w:rsidRPr="00E921A2" w14:paraId="4A2F47E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ACFA15A"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A6DF94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801D64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985B9A1" w14:textId="77777777" w:rsidR="00E921A2" w:rsidRPr="00121095" w:rsidRDefault="00E921A2">
            <w:pPr>
              <w:pStyle w:val="MsgTableBody"/>
              <w:jc w:val="center"/>
            </w:pPr>
            <w:r w:rsidRPr="00121095">
              <w:t>2.15.9</w:t>
            </w:r>
          </w:p>
        </w:tc>
      </w:tr>
      <w:tr w:rsidR="00E921A2" w:rsidRPr="00E921A2" w14:paraId="73EA2F1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E650C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B565F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2158A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AF4F" w14:textId="77777777" w:rsidR="00E921A2" w:rsidRPr="00121095" w:rsidRDefault="00E921A2">
            <w:pPr>
              <w:pStyle w:val="MsgTableBody"/>
              <w:jc w:val="center"/>
            </w:pPr>
            <w:r w:rsidRPr="00121095">
              <w:t>2.15.12</w:t>
            </w:r>
          </w:p>
        </w:tc>
      </w:tr>
      <w:tr w:rsidR="00E921A2" w:rsidRPr="00E921A2" w14:paraId="6527346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1D1A1B" w14:textId="77777777" w:rsidR="00E921A2" w:rsidRPr="00121095" w:rsidRDefault="00E921A2">
            <w:pPr>
              <w:pStyle w:val="MsgTableBody"/>
            </w:pPr>
            <w:r w:rsidRPr="00121095">
              <w:lastRenderedPageBreak/>
              <w:t>[ UAC ]</w:t>
            </w:r>
          </w:p>
        </w:tc>
        <w:tc>
          <w:tcPr>
            <w:tcW w:w="4320" w:type="dxa"/>
            <w:tcBorders>
              <w:top w:val="dotted" w:sz="4" w:space="0" w:color="auto"/>
              <w:left w:val="nil"/>
              <w:bottom w:val="dotted" w:sz="4" w:space="0" w:color="auto"/>
              <w:right w:val="nil"/>
            </w:tcBorders>
            <w:shd w:val="clear" w:color="auto" w:fill="FFFFFF"/>
          </w:tcPr>
          <w:p w14:paraId="497F8A2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CE3B5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59664" w14:textId="77777777" w:rsidR="00E921A2" w:rsidRPr="00121095" w:rsidRDefault="00E921A2">
            <w:pPr>
              <w:pStyle w:val="MsgTableBody"/>
              <w:jc w:val="center"/>
            </w:pPr>
            <w:r w:rsidRPr="00121095">
              <w:t>2.14.13</w:t>
            </w:r>
          </w:p>
        </w:tc>
      </w:tr>
      <w:tr w:rsidR="00E921A2" w:rsidRPr="00E921A2" w14:paraId="1B6FA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11FE2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94EFFFE"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6BFA27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C89E5A" w14:textId="77777777" w:rsidR="00E921A2" w:rsidRPr="00121095" w:rsidRDefault="00E921A2">
            <w:pPr>
              <w:pStyle w:val="MsgTableBody"/>
              <w:jc w:val="center"/>
            </w:pPr>
            <w:r w:rsidRPr="00121095">
              <w:t>2.15.8</w:t>
            </w:r>
          </w:p>
        </w:tc>
      </w:tr>
      <w:tr w:rsidR="00E921A2" w:rsidRPr="00E921A2" w14:paraId="408C79C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08CED4"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5DF35C6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C2DB1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FB2377" w14:textId="77777777" w:rsidR="00E921A2" w:rsidRPr="00121095" w:rsidRDefault="00E921A2">
            <w:pPr>
              <w:pStyle w:val="MsgTableBody"/>
              <w:jc w:val="center"/>
            </w:pPr>
            <w:r w:rsidRPr="00121095">
              <w:t>2.15.5</w:t>
            </w:r>
          </w:p>
        </w:tc>
      </w:tr>
      <w:tr w:rsidR="00E921A2" w:rsidRPr="00E921A2" w14:paraId="0D9947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28903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30C43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4E5AF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22384" w14:textId="77777777" w:rsidR="00E921A2" w:rsidRPr="00121095" w:rsidRDefault="00E921A2">
            <w:pPr>
              <w:pStyle w:val="MsgTableBody"/>
              <w:jc w:val="center"/>
            </w:pPr>
            <w:r w:rsidRPr="00121095">
              <w:t>5.4.2</w:t>
            </w:r>
          </w:p>
        </w:tc>
      </w:tr>
      <w:tr w:rsidR="00E921A2" w:rsidRPr="00E921A2" w14:paraId="54A16E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69728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5B11DE" w14:textId="77777777"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14:paraId="34C911F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22F68" w14:textId="77777777" w:rsidR="00E921A2" w:rsidRPr="00121095" w:rsidRDefault="00E921A2">
            <w:pPr>
              <w:pStyle w:val="MsgTableBody"/>
              <w:jc w:val="center"/>
            </w:pPr>
            <w:r w:rsidRPr="00121095">
              <w:t>5.5.4</w:t>
            </w:r>
          </w:p>
        </w:tc>
      </w:tr>
      <w:tr w:rsidR="00E921A2" w:rsidRPr="00E921A2" w14:paraId="61382C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2BC15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9A41F5C"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853EB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8180D4" w14:textId="77777777" w:rsidR="00E921A2" w:rsidRPr="00121095" w:rsidRDefault="00E921A2">
            <w:pPr>
              <w:pStyle w:val="MsgTableBody"/>
              <w:jc w:val="center"/>
            </w:pPr>
          </w:p>
        </w:tc>
      </w:tr>
      <w:tr w:rsidR="00E921A2" w:rsidRPr="00E921A2" w14:paraId="7AB9B3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18514E"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16F3FB99"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907E3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AB3FC2" w14:textId="77777777" w:rsidR="00E921A2" w:rsidRPr="00121095" w:rsidRDefault="00E921A2">
            <w:pPr>
              <w:pStyle w:val="MsgTableBody"/>
              <w:jc w:val="center"/>
            </w:pPr>
            <w:r w:rsidRPr="00121095">
              <w:t>5.5.5.6</w:t>
            </w:r>
          </w:p>
        </w:tc>
      </w:tr>
      <w:tr w:rsidR="00E921A2" w:rsidRPr="00E921A2" w14:paraId="3BADC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25D83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3E441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6A9C4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E40557" w14:textId="77777777" w:rsidR="00E921A2" w:rsidRPr="00121095" w:rsidRDefault="00E921A2">
            <w:pPr>
              <w:pStyle w:val="MsgTableBody"/>
              <w:jc w:val="center"/>
            </w:pPr>
            <w:r w:rsidRPr="00121095">
              <w:t>5.5.6</w:t>
            </w:r>
          </w:p>
        </w:tc>
      </w:tr>
      <w:tr w:rsidR="00E921A2" w:rsidRPr="00E921A2" w14:paraId="4BD7AB5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998C7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1AD6C78"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52711E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E5E038" w14:textId="77777777" w:rsidR="00E921A2" w:rsidRPr="00121095" w:rsidRDefault="00E921A2">
            <w:pPr>
              <w:pStyle w:val="MsgTableBody"/>
              <w:jc w:val="center"/>
            </w:pPr>
          </w:p>
        </w:tc>
      </w:tr>
      <w:tr w:rsidR="00E921A2" w:rsidRPr="00E921A2" w14:paraId="2563EA0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BD62BF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2623F8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E2C2E3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FF56D04" w14:textId="77777777" w:rsidR="00E921A2" w:rsidRPr="00121095" w:rsidRDefault="00E921A2">
            <w:pPr>
              <w:pStyle w:val="MsgTableBody"/>
              <w:jc w:val="center"/>
            </w:pPr>
            <w:r w:rsidRPr="00121095">
              <w:t>2.15.4</w:t>
            </w:r>
          </w:p>
        </w:tc>
      </w:tr>
    </w:tbl>
    <w:p w14:paraId="0516C606" w14:textId="77777777" w:rsidR="0049558B" w:rsidRDefault="0049558B">
      <w:pPr>
        <w:pStyle w:val="NormalIndented"/>
      </w:pPr>
      <w:bookmarkStart w:id="241"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D51E46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B78ABA" w14:textId="77777777" w:rsidR="0049558B" w:rsidRDefault="0049558B" w:rsidP="00381A24">
            <w:pPr>
              <w:pStyle w:val="ACK-ChoreographyHeader"/>
            </w:pPr>
            <w:r>
              <w:t>Acknowledgement Choreography</w:t>
            </w:r>
          </w:p>
        </w:tc>
      </w:tr>
      <w:tr w:rsidR="0049558B" w14:paraId="1B6EFA59"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9B40D4C" w14:textId="77777777" w:rsidR="0049558B" w:rsidRDefault="0049558B" w:rsidP="00381A24">
            <w:pPr>
              <w:pStyle w:val="ACK-ChoreographyHeader"/>
            </w:pPr>
            <w:r w:rsidRPr="00121095">
              <w:t>RTB^K13^RTB_K13</w:t>
            </w:r>
          </w:p>
        </w:tc>
      </w:tr>
      <w:tr w:rsidR="0049558B" w14:paraId="539F86C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B86E4B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101767B"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02B2E64" w14:textId="77777777" w:rsidR="0049558B" w:rsidRDefault="0049558B" w:rsidP="00381A24">
            <w:pPr>
              <w:pStyle w:val="ACK-ChoreographyBody"/>
            </w:pPr>
            <w:r>
              <w:t>Field value: Enhanced mode</w:t>
            </w:r>
          </w:p>
        </w:tc>
      </w:tr>
      <w:tr w:rsidR="0049558B" w14:paraId="46777B8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022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FDC918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BC701D7"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C9E783C" w14:textId="77777777" w:rsidR="0049558B" w:rsidRDefault="0049558B" w:rsidP="00381A24">
            <w:pPr>
              <w:pStyle w:val="ACK-ChoreographyBody"/>
            </w:pPr>
            <w:r>
              <w:t>AL, SU, ER</w:t>
            </w:r>
          </w:p>
        </w:tc>
      </w:tr>
      <w:tr w:rsidR="0049558B" w14:paraId="0B37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CB9D5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E5F4F7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9789206"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186CB71" w14:textId="77777777" w:rsidR="0049558B" w:rsidRDefault="0049558B" w:rsidP="00381A24">
            <w:pPr>
              <w:pStyle w:val="ACK-ChoreographyBody"/>
            </w:pPr>
            <w:r>
              <w:t>AL</w:t>
            </w:r>
          </w:p>
        </w:tc>
      </w:tr>
      <w:tr w:rsidR="0049558B" w14:paraId="378A7F8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DC3B7B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6C098E"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3B73BD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807EBB" w14:textId="77777777" w:rsidR="0049558B" w:rsidRDefault="0049558B" w:rsidP="00381A24">
            <w:pPr>
              <w:pStyle w:val="ACK-ChoreographyBody"/>
            </w:pPr>
            <w:r>
              <w:rPr>
                <w:szCs w:val="16"/>
              </w:rPr>
              <w:t>ACK^K13^ACK</w:t>
            </w:r>
          </w:p>
        </w:tc>
      </w:tr>
      <w:tr w:rsidR="0049558B" w14:paraId="514F8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4C708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86EF19"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58F610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88B4129" w14:textId="77777777" w:rsidR="0049558B" w:rsidRDefault="0049558B" w:rsidP="00381A24">
            <w:pPr>
              <w:pStyle w:val="ACK-ChoreographyBody"/>
            </w:pPr>
            <w:r>
              <w:t>-</w:t>
            </w:r>
          </w:p>
        </w:tc>
      </w:tr>
    </w:tbl>
    <w:p w14:paraId="739549CE" w14:textId="77777777" w:rsidR="0049558B" w:rsidRDefault="0049558B">
      <w:pPr>
        <w:pStyle w:val="NormalIndented"/>
      </w:pPr>
    </w:p>
    <w:p w14:paraId="413D61DE" w14:textId="77777777"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AE04934" w14:textId="77777777" w:rsidR="00E921A2" w:rsidRPr="00121095" w:rsidRDefault="00E921A2">
      <w:pPr>
        <w:pStyle w:val="NormalIndented"/>
      </w:pPr>
      <w:r w:rsidRPr="00121095">
        <w:t xml:space="preserve">The RTB_K13 structure requires that, if any RDT segments are returned, they be preceded by an RDF segment containing the row definition specification for the RDT segments.  If no RDF was sent in the query, the default RDF is returned in the RTB_K13. </w:t>
      </w:r>
    </w:p>
    <w:p w14:paraId="39653BA3"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7BADBDD8" w14:textId="77777777" w:rsidR="00E921A2" w:rsidRPr="00121095" w:rsidRDefault="00E921A2">
      <w:pPr>
        <w:pStyle w:val="Heading3"/>
      </w:pPr>
      <w:bookmarkStart w:id="242" w:name="_QBP/RDY_–_query"/>
      <w:bookmarkStart w:id="243" w:name="_Ref478807850"/>
      <w:bookmarkStart w:id="244" w:name="_Toc495483548"/>
      <w:bookmarkStart w:id="245" w:name="_Toc24273770"/>
      <w:bookmarkStart w:id="246" w:name="_Toc41280977"/>
      <w:bookmarkStart w:id="247" w:name="_Toc43004339"/>
      <w:bookmarkStart w:id="248" w:name="_Toc28957700"/>
      <w:bookmarkEnd w:id="242"/>
      <w:r w:rsidRPr="00121095">
        <w:t>QBP/RDY – query by parameter/display response (events vary)</w:t>
      </w:r>
      <w:bookmarkEnd w:id="243"/>
      <w:bookmarkEnd w:id="244"/>
      <w:bookmarkEnd w:id="245"/>
      <w:bookmarkEnd w:id="246"/>
      <w:bookmarkEnd w:id="247"/>
      <w:bookmarkEnd w:id="248"/>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14:paraId="5358FB4F" w14:textId="77777777"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EAAEE6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7ADD8A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35D0EB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409E44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A8796A4" w14:textId="77777777" w:rsidR="00E921A2" w:rsidRPr="00121095" w:rsidRDefault="00E921A2">
            <w:pPr>
              <w:pStyle w:val="MsgTableHeader"/>
              <w:jc w:val="center"/>
              <w:rPr>
                <w:lang w:val="en-US"/>
              </w:rPr>
            </w:pPr>
            <w:r w:rsidRPr="00121095">
              <w:rPr>
                <w:lang w:val="en-US"/>
              </w:rPr>
              <w:t>Sec Ref</w:t>
            </w:r>
          </w:p>
        </w:tc>
      </w:tr>
      <w:tr w:rsidR="00E921A2" w:rsidRPr="00E921A2" w14:paraId="0275593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E89345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AAEE8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88CF4E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29B14AF" w14:textId="77777777" w:rsidR="00E921A2" w:rsidRPr="00121095" w:rsidRDefault="00E921A2">
            <w:pPr>
              <w:pStyle w:val="MsgTableBody"/>
              <w:jc w:val="center"/>
            </w:pPr>
            <w:r w:rsidRPr="00121095">
              <w:t>2.15.9</w:t>
            </w:r>
          </w:p>
        </w:tc>
      </w:tr>
      <w:tr w:rsidR="00E921A2" w:rsidRPr="00E921A2" w14:paraId="2C42FC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C4C1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2F5E7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2485C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12FB65" w14:textId="77777777" w:rsidR="00E921A2" w:rsidRPr="00121095" w:rsidRDefault="00E921A2">
            <w:pPr>
              <w:pStyle w:val="MsgTableBody"/>
              <w:jc w:val="center"/>
            </w:pPr>
            <w:r w:rsidRPr="00121095">
              <w:t>2.15.12</w:t>
            </w:r>
          </w:p>
        </w:tc>
      </w:tr>
      <w:tr w:rsidR="00E921A2" w:rsidRPr="00E921A2" w14:paraId="1E503A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D6E38E"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EE48B8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0C9F5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DC8E69" w14:textId="77777777" w:rsidR="00E921A2" w:rsidRPr="00121095" w:rsidRDefault="00E921A2">
            <w:pPr>
              <w:pStyle w:val="MsgTableBody"/>
              <w:jc w:val="center"/>
            </w:pPr>
            <w:r w:rsidRPr="00121095">
              <w:t>2.14.13</w:t>
            </w:r>
          </w:p>
        </w:tc>
      </w:tr>
      <w:tr w:rsidR="00E921A2" w:rsidRPr="00E921A2" w14:paraId="625062C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4BB2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0FEC8A28"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07CE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1748CB" w14:textId="77777777" w:rsidR="00E921A2" w:rsidRPr="00121095" w:rsidRDefault="00E921A2">
            <w:pPr>
              <w:pStyle w:val="MsgTableBody"/>
              <w:jc w:val="center"/>
            </w:pPr>
            <w:r w:rsidRPr="00121095">
              <w:t>5.5.4</w:t>
            </w:r>
          </w:p>
        </w:tc>
      </w:tr>
      <w:tr w:rsidR="00E921A2" w:rsidRPr="00E921A2" w14:paraId="40DAA5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EB0340" w14:textId="77777777" w:rsidR="00E921A2" w:rsidRPr="00121095" w:rsidRDefault="00E921A2">
            <w:pPr>
              <w:pStyle w:val="MsgTableBody"/>
            </w:pPr>
            <w:r w:rsidRPr="00121095">
              <w:lastRenderedPageBreak/>
              <w:t>[...]</w:t>
            </w:r>
          </w:p>
        </w:tc>
        <w:tc>
          <w:tcPr>
            <w:tcW w:w="4320" w:type="dxa"/>
            <w:tcBorders>
              <w:top w:val="dotted" w:sz="4" w:space="0" w:color="auto"/>
              <w:left w:val="nil"/>
              <w:bottom w:val="dotted" w:sz="4" w:space="0" w:color="auto"/>
              <w:right w:val="nil"/>
            </w:tcBorders>
            <w:shd w:val="clear" w:color="auto" w:fill="FFFFFF"/>
          </w:tcPr>
          <w:p w14:paraId="12E8919C"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F26BB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7EA0D" w14:textId="77777777" w:rsidR="00E921A2" w:rsidRPr="00121095" w:rsidRDefault="00E921A2">
            <w:pPr>
              <w:pStyle w:val="MsgTableBody"/>
              <w:jc w:val="center"/>
            </w:pPr>
          </w:p>
        </w:tc>
      </w:tr>
      <w:tr w:rsidR="00E921A2" w:rsidRPr="00E921A2" w14:paraId="3430C3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178257" w14:textId="77777777" w:rsidR="00E921A2" w:rsidRPr="00121095" w:rsidRDefault="00000000">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14:paraId="63F0076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0A59561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493987" w14:textId="77777777" w:rsidR="00E921A2" w:rsidRPr="00121095" w:rsidRDefault="00E921A2">
            <w:pPr>
              <w:pStyle w:val="MsgTableBody"/>
              <w:jc w:val="center"/>
            </w:pPr>
            <w:r w:rsidRPr="00121095">
              <w:t>5.5.6</w:t>
            </w:r>
          </w:p>
        </w:tc>
      </w:tr>
      <w:tr w:rsidR="00E921A2" w:rsidRPr="00E921A2" w14:paraId="70D7908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DBDE048"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852190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97DAF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CB82E5D" w14:textId="77777777" w:rsidR="00E921A2" w:rsidRPr="00121095" w:rsidRDefault="00E921A2">
            <w:pPr>
              <w:pStyle w:val="MsgTableBody"/>
              <w:jc w:val="center"/>
            </w:pPr>
            <w:r w:rsidRPr="00121095">
              <w:t>2.15.14</w:t>
            </w:r>
          </w:p>
        </w:tc>
      </w:tr>
    </w:tbl>
    <w:p w14:paraId="18D191A6"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E9FD14F"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ACD3CBC" w14:textId="77777777" w:rsidR="0049558B" w:rsidRDefault="0049558B" w:rsidP="00381A24">
            <w:pPr>
              <w:pStyle w:val="ACK-ChoreographyHeader"/>
            </w:pPr>
            <w:r>
              <w:t>Acknowledgement Choreography</w:t>
            </w:r>
          </w:p>
        </w:tc>
      </w:tr>
      <w:tr w:rsidR="0049558B" w14:paraId="698AD4A1"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42DBBD0" w14:textId="77777777" w:rsidR="0049558B" w:rsidRDefault="0049558B" w:rsidP="00381A24">
            <w:pPr>
              <w:pStyle w:val="ACK-ChoreographyHeader"/>
            </w:pPr>
            <w:r w:rsidRPr="00121095">
              <w:t>QBP^Q15^QBP_Q15</w:t>
            </w:r>
          </w:p>
        </w:tc>
      </w:tr>
      <w:tr w:rsidR="0049558B" w14:paraId="21169356"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0E0C1B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1981B1C"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4354A3A4" w14:textId="77777777" w:rsidR="0049558B" w:rsidRDefault="0049558B" w:rsidP="00381A24">
            <w:pPr>
              <w:pStyle w:val="ACK-ChoreographyBody"/>
            </w:pPr>
            <w:r>
              <w:t>Field value: Enhanced mode</w:t>
            </w:r>
          </w:p>
        </w:tc>
      </w:tr>
      <w:tr w:rsidR="0049558B" w14:paraId="6364B4A1"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A1F177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5D52108"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C60E4E2"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C3975B0" w14:textId="77777777" w:rsidR="0049558B" w:rsidRDefault="0049558B" w:rsidP="00381A24">
            <w:pPr>
              <w:pStyle w:val="ACK-ChoreographyBody"/>
            </w:pPr>
            <w:r>
              <w:t>AL, SU, ER</w:t>
            </w:r>
          </w:p>
        </w:tc>
      </w:tr>
      <w:tr w:rsidR="0049558B" w14:paraId="244794E9"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2972809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8BB3316"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30A3A8DC"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191DFE8" w14:textId="77777777" w:rsidR="0049558B" w:rsidRDefault="0049558B" w:rsidP="00381A24">
            <w:pPr>
              <w:pStyle w:val="ACK-ChoreographyBody"/>
            </w:pPr>
            <w:r>
              <w:t>AL</w:t>
            </w:r>
          </w:p>
        </w:tc>
      </w:tr>
      <w:tr w:rsidR="0049558B" w14:paraId="56F448F4"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6928690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E518509"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8698828"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39930DB" w14:textId="77777777" w:rsidR="0049558B" w:rsidRDefault="0049558B" w:rsidP="00381A24">
            <w:pPr>
              <w:pStyle w:val="ACK-ChoreographyBody"/>
            </w:pPr>
            <w:r>
              <w:rPr>
                <w:szCs w:val="16"/>
              </w:rPr>
              <w:t>ACK^Q15^ACK</w:t>
            </w:r>
          </w:p>
        </w:tc>
      </w:tr>
      <w:tr w:rsidR="0049558B" w14:paraId="7CD8CCB2"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49F9B2B"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10BB5B" w14:textId="77777777"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14:paraId="5EF059EA" w14:textId="77777777"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14:paraId="45B64744" w14:textId="77777777" w:rsidR="0049558B" w:rsidRDefault="0049558B" w:rsidP="00381A24">
            <w:pPr>
              <w:pStyle w:val="ACK-ChoreographyBody"/>
            </w:pPr>
            <w:r w:rsidRPr="00121095">
              <w:t>RDY^K15^RDY_K15</w:t>
            </w:r>
          </w:p>
        </w:tc>
      </w:tr>
    </w:tbl>
    <w:p w14:paraId="2431D66E" w14:textId="77777777" w:rsidR="0049558B" w:rsidRDefault="0049558B">
      <w:pPr>
        <w:pStyle w:val="NormalIndented"/>
      </w:pPr>
    </w:p>
    <w:p w14:paraId="26FC06EA" w14:textId="77777777"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2DA20764" w14:textId="77777777"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E176CB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C024CA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F42E3B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42740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0E5E1E1" w14:textId="77777777" w:rsidR="00E921A2" w:rsidRPr="00121095" w:rsidRDefault="00E921A2">
            <w:pPr>
              <w:pStyle w:val="MsgTableHeader"/>
              <w:jc w:val="center"/>
              <w:rPr>
                <w:lang w:val="en-US"/>
              </w:rPr>
            </w:pPr>
            <w:r w:rsidRPr="00121095">
              <w:rPr>
                <w:lang w:val="en-US"/>
              </w:rPr>
              <w:t>Sec Ref</w:t>
            </w:r>
          </w:p>
        </w:tc>
      </w:tr>
      <w:tr w:rsidR="00E921A2" w:rsidRPr="00E921A2" w14:paraId="2A752B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3B1E18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A25AAF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21DBFE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78424" w14:textId="77777777" w:rsidR="00E921A2" w:rsidRPr="00121095" w:rsidRDefault="00E921A2">
            <w:pPr>
              <w:pStyle w:val="MsgTableBody"/>
              <w:jc w:val="center"/>
            </w:pPr>
            <w:r w:rsidRPr="00121095">
              <w:t>2.15.9</w:t>
            </w:r>
          </w:p>
        </w:tc>
      </w:tr>
      <w:tr w:rsidR="00E921A2" w:rsidRPr="00E921A2" w14:paraId="153E32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85F9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17E6F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6056E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6DD2D6" w14:textId="77777777" w:rsidR="00E921A2" w:rsidRPr="00121095" w:rsidRDefault="00E921A2">
            <w:pPr>
              <w:pStyle w:val="MsgTableBody"/>
              <w:jc w:val="center"/>
            </w:pPr>
            <w:r w:rsidRPr="00121095">
              <w:t>2.15.12</w:t>
            </w:r>
          </w:p>
        </w:tc>
      </w:tr>
      <w:tr w:rsidR="00E921A2" w:rsidRPr="00E921A2" w14:paraId="279887C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276BF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966143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C23276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AB5995" w14:textId="77777777" w:rsidR="00E921A2" w:rsidRPr="00121095" w:rsidRDefault="00E921A2">
            <w:pPr>
              <w:pStyle w:val="MsgTableBody"/>
              <w:jc w:val="center"/>
            </w:pPr>
            <w:r w:rsidRPr="00121095">
              <w:t>2.14.13</w:t>
            </w:r>
          </w:p>
        </w:tc>
      </w:tr>
      <w:tr w:rsidR="00E921A2" w:rsidRPr="00E921A2" w14:paraId="227CE5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9D2D9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E9D27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63C01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0B2AFD" w14:textId="77777777" w:rsidR="00E921A2" w:rsidRPr="00121095" w:rsidRDefault="00E921A2">
            <w:pPr>
              <w:pStyle w:val="MsgTableBody"/>
              <w:jc w:val="center"/>
            </w:pPr>
            <w:r w:rsidRPr="00121095">
              <w:t>2.15.8</w:t>
            </w:r>
          </w:p>
        </w:tc>
      </w:tr>
      <w:tr w:rsidR="00E921A2" w:rsidRPr="00E921A2" w14:paraId="5A74777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8F9F4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1CDD6EF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5F7826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518BFF" w14:textId="77777777" w:rsidR="00E921A2" w:rsidRPr="00121095" w:rsidRDefault="00E921A2">
            <w:pPr>
              <w:pStyle w:val="MsgTableBody"/>
              <w:jc w:val="center"/>
            </w:pPr>
            <w:r w:rsidRPr="00121095">
              <w:t>2.15.5</w:t>
            </w:r>
          </w:p>
        </w:tc>
      </w:tr>
      <w:tr w:rsidR="00E921A2" w:rsidRPr="00E921A2" w14:paraId="33BABE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193660"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F47E8A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4B518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5139" w14:textId="77777777" w:rsidR="00E921A2" w:rsidRPr="00121095" w:rsidRDefault="00E921A2">
            <w:pPr>
              <w:pStyle w:val="MsgTableBody"/>
              <w:jc w:val="center"/>
            </w:pPr>
            <w:r w:rsidRPr="00121095">
              <w:t>5.4.2</w:t>
            </w:r>
          </w:p>
        </w:tc>
      </w:tr>
      <w:tr w:rsidR="00E921A2" w:rsidRPr="00E921A2" w14:paraId="00E3AF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E39F9BC"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12E7106"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5DB2B0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373B1E" w14:textId="77777777" w:rsidR="00E921A2" w:rsidRPr="00121095" w:rsidRDefault="00E921A2">
            <w:pPr>
              <w:pStyle w:val="MsgTableBody"/>
              <w:jc w:val="center"/>
            </w:pPr>
            <w:r w:rsidRPr="00121095">
              <w:t>5.5.4</w:t>
            </w:r>
          </w:p>
        </w:tc>
      </w:tr>
      <w:tr w:rsidR="00E921A2" w:rsidRPr="00E921A2" w14:paraId="2F71B7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E05875" w14:textId="77777777"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EAE600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32A735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B3AFF2" w14:textId="77777777" w:rsidR="00E921A2" w:rsidRPr="00121095" w:rsidRDefault="00E921A2">
            <w:pPr>
              <w:pStyle w:val="MsgTableBody"/>
              <w:jc w:val="center"/>
            </w:pPr>
            <w:r w:rsidRPr="00121095">
              <w:t>5.5.1</w:t>
            </w:r>
          </w:p>
        </w:tc>
      </w:tr>
      <w:tr w:rsidR="00E921A2" w:rsidRPr="00E921A2" w14:paraId="498B27C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8A7C180"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6B71D0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9E13A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932F52" w14:textId="77777777" w:rsidR="00E921A2" w:rsidRPr="00121095" w:rsidRDefault="00E921A2">
            <w:pPr>
              <w:pStyle w:val="MsgTableBody"/>
              <w:jc w:val="center"/>
            </w:pPr>
            <w:r w:rsidRPr="00121095">
              <w:t>2.15.14</w:t>
            </w:r>
          </w:p>
        </w:tc>
      </w:tr>
    </w:tbl>
    <w:p w14:paraId="7A826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0E400CA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82067EE" w14:textId="77777777" w:rsidR="0049558B" w:rsidRDefault="0049558B" w:rsidP="00381A24">
            <w:pPr>
              <w:pStyle w:val="ACK-ChoreographyHeader"/>
            </w:pPr>
            <w:r>
              <w:lastRenderedPageBreak/>
              <w:t>Acknowledgement Choreography</w:t>
            </w:r>
          </w:p>
        </w:tc>
      </w:tr>
      <w:tr w:rsidR="0049558B" w14:paraId="20FB4E5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A32FC06" w14:textId="77777777" w:rsidR="0049558B" w:rsidRDefault="0049558B" w:rsidP="00381A24">
            <w:pPr>
              <w:pStyle w:val="ACK-ChoreographyHeader"/>
            </w:pPr>
            <w:r w:rsidRPr="00121095">
              <w:t>RDY^K15^RDY_K15</w:t>
            </w:r>
          </w:p>
        </w:tc>
      </w:tr>
      <w:tr w:rsidR="0049558B" w14:paraId="71AD764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F9497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84C068"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8D655FC" w14:textId="77777777" w:rsidR="0049558B" w:rsidRDefault="0049558B" w:rsidP="00381A24">
            <w:pPr>
              <w:pStyle w:val="ACK-ChoreographyBody"/>
            </w:pPr>
            <w:r>
              <w:t>Field value: Enhanced mode</w:t>
            </w:r>
          </w:p>
        </w:tc>
      </w:tr>
      <w:tr w:rsidR="0049558B" w14:paraId="0989112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FFB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284339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4BAF561"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3644A74" w14:textId="77777777" w:rsidR="0049558B" w:rsidRDefault="0049558B" w:rsidP="00381A24">
            <w:pPr>
              <w:pStyle w:val="ACK-ChoreographyBody"/>
            </w:pPr>
            <w:r>
              <w:t>AL, SU, ER</w:t>
            </w:r>
          </w:p>
        </w:tc>
      </w:tr>
      <w:tr w:rsidR="0049558B" w14:paraId="229C596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A646DF8"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9DBAAA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B2E56D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BC5E984" w14:textId="77777777" w:rsidR="0049558B" w:rsidRDefault="0049558B" w:rsidP="00381A24">
            <w:pPr>
              <w:pStyle w:val="ACK-ChoreographyBody"/>
            </w:pPr>
            <w:r>
              <w:t>AL</w:t>
            </w:r>
          </w:p>
        </w:tc>
      </w:tr>
      <w:tr w:rsidR="0049558B" w14:paraId="7EB51AF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1D8B6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F7A760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80E51B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862BB37" w14:textId="77777777" w:rsidR="0049558B" w:rsidRDefault="0049558B" w:rsidP="00381A24">
            <w:pPr>
              <w:pStyle w:val="ACK-ChoreographyBody"/>
            </w:pPr>
            <w:r>
              <w:rPr>
                <w:szCs w:val="16"/>
              </w:rPr>
              <w:t>ACK^K15^ACK</w:t>
            </w:r>
          </w:p>
        </w:tc>
      </w:tr>
      <w:tr w:rsidR="0049558B" w14:paraId="27721B7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D8B52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8AB366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B53941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066164B" w14:textId="77777777" w:rsidR="0049558B" w:rsidRDefault="0049558B" w:rsidP="00381A24">
            <w:pPr>
              <w:pStyle w:val="ACK-ChoreographyBody"/>
            </w:pPr>
            <w:r>
              <w:t>-</w:t>
            </w:r>
          </w:p>
        </w:tc>
      </w:tr>
    </w:tbl>
    <w:p w14:paraId="5F9413AB" w14:textId="77777777" w:rsidR="0049558B" w:rsidRDefault="0049558B">
      <w:pPr>
        <w:pStyle w:val="NormalIndented"/>
      </w:pPr>
    </w:p>
    <w:p w14:paraId="4EC381DA" w14:textId="77777777"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14:paraId="3D597644" w14:textId="77777777"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2C1AE206" w14:textId="77777777" w:rsidR="00E921A2" w:rsidRPr="000854A8" w:rsidRDefault="00E921A2" w:rsidP="00BF5311"/>
    <w:p w14:paraId="1E5DD96C" w14:textId="77777777" w:rsidR="00E921A2" w:rsidRPr="00121095" w:rsidRDefault="00E921A2" w:rsidP="00BF5311">
      <w:pPr>
        <w:pStyle w:val="Note"/>
      </w:pPr>
      <w:bookmarkStart w:id="249" w:name="_Toc495483549"/>
      <w:bookmarkStart w:id="250" w:name="_Toc24273771"/>
      <w:bookmarkStart w:id="251" w:name="_Toc41280978"/>
      <w:bookmarkStart w:id="252" w:name="_Toc43004340"/>
      <w:bookmarkStart w:id="253" w:name="_Toc461003129"/>
      <w:bookmarkStart w:id="254" w:name="_Toc461697661"/>
      <w:bookmarkStart w:id="255" w:name="_Toc461849287"/>
      <w:bookmarkStart w:id="256" w:name="_Toc462052842"/>
      <w:bookmarkStart w:id="257" w:name="_Toc462567139"/>
      <w:bookmarkStart w:id="258" w:name="_Toc456230067"/>
      <w:bookmarkStart w:id="259" w:name="_Toc456771975"/>
      <w:bookmarkStart w:id="260" w:name="_Toc457641321"/>
      <w:bookmarkStart w:id="261" w:name="_Toc458303378"/>
      <w:bookmarkStart w:id="262" w:name="_Toc459005928"/>
      <w:bookmarkStart w:id="263" w:name="_Toc459197217"/>
      <w:bookmarkStart w:id="264" w:name="_Toc460048220"/>
      <w:bookmarkStart w:id="265" w:name="_Toc460656707"/>
      <w:bookmarkEnd w:id="241"/>
      <w:r w:rsidRPr="00121095">
        <w:rPr>
          <w:b/>
        </w:rPr>
        <w:t>Note on QBP</w:t>
      </w:r>
      <w:r w:rsidRPr="00121095">
        <w:t xml:space="preserve">: Query </w:t>
      </w:r>
      <w:proofErr w:type="gramStart"/>
      <w:r w:rsidRPr="00121095">
        <w:t>By</w:t>
      </w:r>
      <w:proofErr w:type="gramEnd"/>
      <w:r w:rsidRPr="00121095">
        <w:t xml:space="preserve">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116AC487" w14:textId="77777777" w:rsidR="00E921A2" w:rsidRPr="00121095" w:rsidRDefault="00E921A2">
      <w:pPr>
        <w:pStyle w:val="Heading3"/>
      </w:pPr>
      <w:bookmarkStart w:id="266" w:name="_Toc28957701"/>
      <w:r w:rsidRPr="00121095">
        <w:t xml:space="preserve">QSB </w:t>
      </w:r>
      <w:r w:rsidR="00514A79">
        <w:t>–</w:t>
      </w:r>
      <w:r w:rsidRPr="00121095">
        <w:t xml:space="preserve"> Create subscription (Event Q16)</w:t>
      </w:r>
      <w:bookmarkEnd w:id="249"/>
      <w:bookmarkEnd w:id="250"/>
      <w:bookmarkEnd w:id="251"/>
      <w:bookmarkEnd w:id="252"/>
      <w:bookmarkEnd w:id="266"/>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"Messages:QSB" </w:instrText>
      </w:r>
      <w:r w:rsidR="00BF2FE6" w:rsidRPr="00121095">
        <w:fldChar w:fldCharType="end"/>
      </w:r>
    </w:p>
    <w:p w14:paraId="48021CAD" w14:textId="4BCDE1B5"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C244BF" w:rsidRPr="00C244BF">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C244BF" w:rsidRPr="00C244BF">
        <w:rPr>
          <w:rStyle w:val="HyperlinkText"/>
        </w:rPr>
        <w:t>PUBLISH AND SUBSCRIBE</w:t>
      </w:r>
      <w:r w:rsidR="002503D5">
        <w:fldChar w:fldCharType="end"/>
      </w:r>
      <w:r w:rsidRPr="00121095">
        <w:t>" for more information about this event.</w:t>
      </w:r>
    </w:p>
    <w:p w14:paraId="1412E414" w14:textId="77777777"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ADAEB2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3C494D4"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78E60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C14617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4ED336E" w14:textId="77777777" w:rsidR="00E921A2" w:rsidRPr="00121095" w:rsidRDefault="00E921A2">
            <w:pPr>
              <w:pStyle w:val="MsgTableHeader"/>
              <w:jc w:val="center"/>
              <w:rPr>
                <w:lang w:val="en-US"/>
              </w:rPr>
            </w:pPr>
            <w:r w:rsidRPr="00121095">
              <w:rPr>
                <w:lang w:val="en-US"/>
              </w:rPr>
              <w:t>Sec Ref</w:t>
            </w:r>
          </w:p>
        </w:tc>
      </w:tr>
      <w:tr w:rsidR="00E921A2" w:rsidRPr="00E921A2" w14:paraId="212918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1B7D5D5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371ADD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B26DA8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9A93E9" w14:textId="77777777" w:rsidR="00E921A2" w:rsidRPr="00121095" w:rsidRDefault="00E921A2">
            <w:pPr>
              <w:pStyle w:val="MsgTableBody"/>
              <w:jc w:val="center"/>
            </w:pPr>
            <w:r w:rsidRPr="00121095">
              <w:t>2.15.9</w:t>
            </w:r>
          </w:p>
        </w:tc>
      </w:tr>
      <w:tr w:rsidR="00E921A2" w:rsidRPr="00E921A2" w14:paraId="6B39331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AA45E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F493E7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7EDF28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E380E" w14:textId="77777777" w:rsidR="00E921A2" w:rsidRPr="00121095" w:rsidRDefault="00E921A2">
            <w:pPr>
              <w:pStyle w:val="MsgTableBody"/>
              <w:jc w:val="center"/>
            </w:pPr>
            <w:r w:rsidRPr="00121095">
              <w:t>2.15.12</w:t>
            </w:r>
          </w:p>
        </w:tc>
      </w:tr>
      <w:tr w:rsidR="00E921A2" w:rsidRPr="00E921A2" w14:paraId="5F7B423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6A20E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E7CD0B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6039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44DD9" w14:textId="77777777" w:rsidR="00E921A2" w:rsidRPr="00121095" w:rsidRDefault="00E921A2">
            <w:pPr>
              <w:pStyle w:val="MsgTableBody"/>
              <w:jc w:val="center"/>
            </w:pPr>
            <w:r w:rsidRPr="00121095">
              <w:t>2.14.13</w:t>
            </w:r>
          </w:p>
        </w:tc>
      </w:tr>
      <w:tr w:rsidR="00E921A2" w:rsidRPr="00E921A2" w14:paraId="379D6F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A9182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0101230" w14:textId="77777777"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14:paraId="3396B7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C7ABD" w14:textId="77777777" w:rsidR="00E921A2" w:rsidRPr="00121095" w:rsidRDefault="00E921A2">
            <w:pPr>
              <w:pStyle w:val="MsgTableBody"/>
              <w:jc w:val="center"/>
            </w:pPr>
            <w:r w:rsidRPr="00121095">
              <w:t>5.5.4</w:t>
            </w:r>
          </w:p>
        </w:tc>
      </w:tr>
      <w:tr w:rsidR="00E921A2" w:rsidRPr="00E921A2" w14:paraId="475E94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D47FA7"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31E2E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0DAFC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085981" w14:textId="77777777" w:rsidR="00E921A2" w:rsidRPr="00121095" w:rsidRDefault="00E921A2">
            <w:pPr>
              <w:pStyle w:val="MsgTableBody"/>
              <w:jc w:val="center"/>
            </w:pPr>
            <w:r w:rsidRPr="00121095">
              <w:t>5.5.6</w:t>
            </w:r>
          </w:p>
        </w:tc>
      </w:tr>
      <w:tr w:rsidR="00E921A2" w:rsidRPr="00E921A2" w14:paraId="1CCC3A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284845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0D4FC0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5D67CC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7CBF86" w14:textId="77777777" w:rsidR="00E921A2" w:rsidRPr="00121095" w:rsidRDefault="00E921A2">
            <w:pPr>
              <w:pStyle w:val="MsgTableBody"/>
              <w:jc w:val="center"/>
            </w:pPr>
            <w:r w:rsidRPr="00121095">
              <w:t>2.15.4</w:t>
            </w:r>
          </w:p>
        </w:tc>
      </w:tr>
    </w:tbl>
    <w:p w14:paraId="61F1D682"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1985ED3"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5BF2919" w14:textId="77777777" w:rsidR="0049558B" w:rsidRDefault="0049558B" w:rsidP="00381A24">
            <w:pPr>
              <w:pStyle w:val="ACK-ChoreographyHeader"/>
            </w:pPr>
            <w:r>
              <w:lastRenderedPageBreak/>
              <w:t>Acknowledgement Choreography</w:t>
            </w:r>
          </w:p>
        </w:tc>
      </w:tr>
      <w:tr w:rsidR="0049558B" w14:paraId="5674FE8B"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7AAE14" w14:textId="77777777" w:rsidR="0049558B" w:rsidRDefault="0049558B" w:rsidP="00381A24">
            <w:pPr>
              <w:pStyle w:val="ACK-ChoreographyHeader"/>
            </w:pPr>
            <w:r w:rsidRPr="00121095">
              <w:t>QSB^Q16^QSB_Q16</w:t>
            </w:r>
          </w:p>
        </w:tc>
      </w:tr>
      <w:tr w:rsidR="0049558B" w14:paraId="0EFF943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560D0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D3FEE3D"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58A36251" w14:textId="77777777" w:rsidR="0049558B" w:rsidRDefault="0049558B" w:rsidP="00381A24">
            <w:pPr>
              <w:pStyle w:val="ACK-ChoreographyBody"/>
            </w:pPr>
            <w:r>
              <w:t>Field value: Enhanced mode</w:t>
            </w:r>
          </w:p>
        </w:tc>
      </w:tr>
      <w:tr w:rsidR="0049558B" w14:paraId="6EE837C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E502A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5A48FBF"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52B779E"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F98AB17" w14:textId="77777777" w:rsidR="0049558B" w:rsidRDefault="0049558B" w:rsidP="00381A24">
            <w:pPr>
              <w:pStyle w:val="ACK-ChoreographyBody"/>
            </w:pPr>
            <w:r>
              <w:t>AL, SU, ER</w:t>
            </w:r>
          </w:p>
        </w:tc>
      </w:tr>
      <w:tr w:rsidR="0049558B" w14:paraId="453A60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B1478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512E022"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702D787A"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B73D18A" w14:textId="77777777" w:rsidR="0049558B" w:rsidRDefault="0049558B" w:rsidP="00381A24">
            <w:pPr>
              <w:pStyle w:val="ACK-ChoreographyBody"/>
            </w:pPr>
            <w:r>
              <w:t>AL</w:t>
            </w:r>
          </w:p>
        </w:tc>
      </w:tr>
      <w:tr w:rsidR="0049558B" w14:paraId="7CA563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B8CE9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7F30F8F"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2A89493"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858AB02" w14:textId="77777777" w:rsidR="0049558B" w:rsidRDefault="0049558B" w:rsidP="00381A24">
            <w:pPr>
              <w:pStyle w:val="ACK-ChoreographyBody"/>
            </w:pPr>
            <w:r w:rsidRPr="00121095">
              <w:t>ACK^Q16^ACK</w:t>
            </w:r>
          </w:p>
        </w:tc>
      </w:tr>
      <w:tr w:rsidR="0049558B" w14:paraId="3164E8A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DCEA35"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911E560" w14:textId="77777777"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14:paraId="0E993991" w14:textId="77777777"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14:paraId="2742312A" w14:textId="77777777" w:rsidR="0049558B" w:rsidRDefault="0049558B" w:rsidP="00381A24">
            <w:pPr>
              <w:pStyle w:val="ACK-ChoreographyBody"/>
            </w:pPr>
            <w:r w:rsidRPr="00121095">
              <w:t>ACK^Q16^ACK</w:t>
            </w:r>
          </w:p>
        </w:tc>
      </w:tr>
    </w:tbl>
    <w:p w14:paraId="073E4B0D" w14:textId="77777777" w:rsidR="0049558B" w:rsidRPr="00121095" w:rsidRDefault="0049558B">
      <w:pPr>
        <w:pStyle w:val="NormalIndented"/>
      </w:pPr>
    </w:p>
    <w:p w14:paraId="7BD1F947" w14:textId="77777777"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055045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155048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59C03C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D4943A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B63D27" w14:textId="77777777" w:rsidR="00E921A2" w:rsidRPr="00121095" w:rsidRDefault="00E921A2">
            <w:pPr>
              <w:pStyle w:val="MsgTableHeader"/>
              <w:jc w:val="center"/>
              <w:rPr>
                <w:lang w:val="en-US"/>
              </w:rPr>
            </w:pPr>
            <w:r w:rsidRPr="00121095">
              <w:rPr>
                <w:lang w:val="en-US"/>
              </w:rPr>
              <w:t>Sec Ref</w:t>
            </w:r>
          </w:p>
        </w:tc>
      </w:tr>
      <w:tr w:rsidR="00E921A2" w:rsidRPr="00E921A2" w14:paraId="6D3D499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895661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67A2EF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8686C7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159D39" w14:textId="77777777" w:rsidR="00E921A2" w:rsidRPr="00121095" w:rsidRDefault="00E921A2">
            <w:pPr>
              <w:pStyle w:val="MsgTableBody"/>
              <w:jc w:val="center"/>
            </w:pPr>
            <w:r w:rsidRPr="00121095">
              <w:t>2.15.9</w:t>
            </w:r>
          </w:p>
        </w:tc>
      </w:tr>
      <w:tr w:rsidR="00E921A2" w:rsidRPr="00E921A2" w14:paraId="63B05C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3CA39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5D606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1491D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0714A9" w14:textId="77777777" w:rsidR="00E921A2" w:rsidRPr="00121095" w:rsidRDefault="00E921A2">
            <w:pPr>
              <w:pStyle w:val="MsgTableBody"/>
              <w:jc w:val="center"/>
            </w:pPr>
            <w:r w:rsidRPr="00121095">
              <w:t>2.15.12</w:t>
            </w:r>
          </w:p>
        </w:tc>
      </w:tr>
      <w:tr w:rsidR="00E921A2" w:rsidRPr="00E921A2" w14:paraId="25F0D9B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E9DF83"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A30A89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7C16A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1A76D" w14:textId="77777777" w:rsidR="00E921A2" w:rsidRPr="00121095" w:rsidRDefault="00E921A2">
            <w:pPr>
              <w:pStyle w:val="MsgTableBody"/>
              <w:jc w:val="center"/>
            </w:pPr>
            <w:r w:rsidRPr="00121095">
              <w:t>2.14.13</w:t>
            </w:r>
          </w:p>
        </w:tc>
      </w:tr>
      <w:tr w:rsidR="00E921A2" w:rsidRPr="00E921A2" w14:paraId="71E1D1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DC0DA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C049BE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67DDDD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914A72" w14:textId="77777777" w:rsidR="00E921A2" w:rsidRPr="00121095" w:rsidRDefault="00E921A2">
            <w:pPr>
              <w:pStyle w:val="MsgTableBody"/>
              <w:jc w:val="center"/>
            </w:pPr>
            <w:r w:rsidRPr="00121095">
              <w:t>2.15.8</w:t>
            </w:r>
          </w:p>
        </w:tc>
      </w:tr>
      <w:tr w:rsidR="00E921A2" w:rsidRPr="00E921A2" w14:paraId="37D672CF"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F33DBA3"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037DE77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10248AD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4EECA5E" w14:textId="77777777" w:rsidR="00E921A2" w:rsidRPr="00121095" w:rsidRDefault="00E921A2">
            <w:pPr>
              <w:pStyle w:val="MsgTableBody"/>
              <w:jc w:val="center"/>
            </w:pPr>
            <w:r w:rsidRPr="00121095">
              <w:t>2.15.5</w:t>
            </w:r>
          </w:p>
        </w:tc>
      </w:tr>
    </w:tbl>
    <w:p w14:paraId="38FF2FF0" w14:textId="77777777" w:rsidR="0049558B" w:rsidRDefault="0049558B" w:rsidP="0049558B">
      <w:bookmarkStart w:id="267" w:name="_Toc495483550"/>
      <w:bookmarkStart w:id="268" w:name="_Toc24273772"/>
      <w:bookmarkStart w:id="269" w:name="_Toc41280979"/>
      <w:bookmarkStart w:id="270"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182B65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0DEE1A1" w14:textId="77777777" w:rsidR="0049558B" w:rsidRDefault="0049558B" w:rsidP="00381A24">
            <w:pPr>
              <w:pStyle w:val="ACK-ChoreographyHeader"/>
            </w:pPr>
            <w:r>
              <w:t>Acknowledgement Choreography</w:t>
            </w:r>
          </w:p>
        </w:tc>
      </w:tr>
      <w:tr w:rsidR="0049558B" w14:paraId="48E8215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9A84DE" w14:textId="77777777" w:rsidR="0049558B" w:rsidRDefault="0049558B" w:rsidP="00381A24">
            <w:pPr>
              <w:pStyle w:val="ACK-ChoreographyHeader"/>
            </w:pPr>
            <w:r w:rsidRPr="00121095">
              <w:t>ACK^Q16^ACK</w:t>
            </w:r>
          </w:p>
        </w:tc>
      </w:tr>
      <w:tr w:rsidR="0049558B" w14:paraId="6BC244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533D7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A40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7344831" w14:textId="77777777" w:rsidR="0049558B" w:rsidRDefault="0049558B" w:rsidP="00381A24">
            <w:pPr>
              <w:pStyle w:val="ACK-ChoreographyBody"/>
            </w:pPr>
            <w:r>
              <w:t>Field value: Enhanced mode</w:t>
            </w:r>
          </w:p>
        </w:tc>
      </w:tr>
      <w:tr w:rsidR="0049558B" w14:paraId="63EDE00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6DC5DF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F0CD8F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EC639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9B51B86" w14:textId="77777777" w:rsidR="0049558B" w:rsidRDefault="0049558B" w:rsidP="00381A24">
            <w:pPr>
              <w:pStyle w:val="ACK-ChoreographyBody"/>
            </w:pPr>
            <w:r>
              <w:t>AL, SU, ER</w:t>
            </w:r>
          </w:p>
        </w:tc>
      </w:tr>
      <w:tr w:rsidR="0049558B" w14:paraId="6D2E910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B98D5F"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4713AE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6ED44AC"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7706063" w14:textId="77777777" w:rsidR="0049558B" w:rsidRDefault="0049558B" w:rsidP="00381A24">
            <w:pPr>
              <w:pStyle w:val="ACK-ChoreographyBody"/>
            </w:pPr>
            <w:r>
              <w:t>AL</w:t>
            </w:r>
          </w:p>
        </w:tc>
      </w:tr>
      <w:tr w:rsidR="0049558B" w14:paraId="3C132D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DA17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4A72A05"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C03BD9C"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68DE18F" w14:textId="77777777" w:rsidR="0049558B" w:rsidRDefault="0049558B" w:rsidP="00381A24">
            <w:pPr>
              <w:pStyle w:val="ACK-ChoreographyBody"/>
            </w:pPr>
            <w:r>
              <w:rPr>
                <w:szCs w:val="16"/>
              </w:rPr>
              <w:t>ACK^Q16^ACK</w:t>
            </w:r>
          </w:p>
        </w:tc>
      </w:tr>
      <w:tr w:rsidR="0049558B" w14:paraId="1F7C2C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6CA2492"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3E9DFE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E3EE20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D72FDB7" w14:textId="77777777" w:rsidR="0049558B" w:rsidRDefault="0049558B" w:rsidP="00381A24">
            <w:pPr>
              <w:pStyle w:val="ACK-ChoreographyBody"/>
            </w:pPr>
            <w:r>
              <w:t>-</w:t>
            </w:r>
          </w:p>
        </w:tc>
      </w:tr>
    </w:tbl>
    <w:p w14:paraId="79B1B426" w14:textId="77777777" w:rsidR="0049558B" w:rsidRDefault="0049558B" w:rsidP="007D495C"/>
    <w:p w14:paraId="31590B12" w14:textId="77777777" w:rsidR="00E921A2" w:rsidRPr="00121095" w:rsidRDefault="00E921A2">
      <w:pPr>
        <w:pStyle w:val="Heading3"/>
      </w:pPr>
      <w:bookmarkStart w:id="271" w:name="_Toc28957702"/>
      <w:r w:rsidRPr="00121095">
        <w:t xml:space="preserve">QVR </w:t>
      </w:r>
      <w:r w:rsidR="00514A79">
        <w:t>–</w:t>
      </w:r>
      <w:r w:rsidRPr="00121095">
        <w:t xml:space="preserve"> query for previous events</w:t>
      </w:r>
      <w:bookmarkEnd w:id="253"/>
      <w:bookmarkEnd w:id="254"/>
      <w:bookmarkEnd w:id="255"/>
      <w:bookmarkEnd w:id="256"/>
      <w:bookmarkEnd w:id="257"/>
      <w:r w:rsidRPr="00121095">
        <w:t xml:space="preserve"> (Event Q17)</w:t>
      </w:r>
      <w:bookmarkEnd w:id="267"/>
      <w:bookmarkEnd w:id="268"/>
      <w:bookmarkEnd w:id="269"/>
      <w:bookmarkEnd w:id="270"/>
      <w:bookmarkEnd w:id="271"/>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"Messages:QVR" </w:instrText>
      </w:r>
      <w:r w:rsidR="00BF2FE6" w:rsidRPr="00121095">
        <w:fldChar w:fldCharType="end"/>
      </w:r>
    </w:p>
    <w:p w14:paraId="400A6F5B" w14:textId="77777777"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w:t>
      </w:r>
      <w:proofErr w:type="gramStart"/>
      <w:r w:rsidRPr="00121095">
        <w:t>actually constructed</w:t>
      </w:r>
      <w:proofErr w:type="gramEnd"/>
      <w:r w:rsidRPr="00121095">
        <w:t xml:space="preserve"> (current time).  It is also </w:t>
      </w:r>
      <w:proofErr w:type="gramStart"/>
      <w:r w:rsidRPr="00121095">
        <w:t>similar to</w:t>
      </w:r>
      <w:proofErr w:type="gramEnd"/>
      <w:r w:rsidRPr="00121095">
        <w:t xml:space="preserve"> the previous generation VQQ/RQQ Event Replay. </w:t>
      </w:r>
    </w:p>
    <w:p w14:paraId="6B5ECA47" w14:textId="77777777" w:rsidR="00E921A2" w:rsidRPr="00121095" w:rsidRDefault="00E921A2">
      <w:pPr>
        <w:pStyle w:val="NormalIndented"/>
        <w:rPr>
          <w:b/>
        </w:rPr>
      </w:pPr>
      <w:r w:rsidRPr="00121095">
        <w:t xml:space="preserve">While the response is </w:t>
      </w:r>
      <w:proofErr w:type="gramStart"/>
      <w:r w:rsidRPr="00121095">
        <w:t>similar to</w:t>
      </w:r>
      <w:proofErr w:type="gramEnd"/>
      <w:r w:rsidRPr="00121095">
        <w:t xml:space="preserve"> subscription messages, it differs from subscription in that the response messages are the result of "interrogating" the database rather than events being triggered in the current timeframe.</w:t>
      </w:r>
    </w:p>
    <w:p w14:paraId="2E82E5ED" w14:textId="77777777" w:rsidR="00E921A2" w:rsidRPr="00121095" w:rsidRDefault="00E921A2">
      <w:pPr>
        <w:pStyle w:val="NormalIndented"/>
      </w:pPr>
      <w:r w:rsidRPr="00121095">
        <w:t xml:space="preserve">In a Query for Previous Events, the Server still </w:t>
      </w:r>
      <w:proofErr w:type="gramStart"/>
      <w:r w:rsidRPr="00121095">
        <w:t>has to</w:t>
      </w:r>
      <w:proofErr w:type="gramEnd"/>
      <w:r w:rsidRPr="00121095">
        <w:t xml:space="preserve"> parse the query, but avoids the handshaking protocols required in normal query/response situations. The Server acknowledges the query with the general acknowledgement message ACK. The Server then transmits a sequence of messages as if they were </w:t>
      </w:r>
      <w:r w:rsidRPr="00121095">
        <w:lastRenderedPageBreak/>
        <w:t>simulated unsolicited messages. This is useful for low end systems that unable to deal with the overhead of the query response message syntax, i.e., systems that can only process unsolicited update messages.</w:t>
      </w:r>
    </w:p>
    <w:p w14:paraId="6EBB90BC" w14:textId="77777777"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14:paraId="2CAC5BC2" w14:textId="77777777"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14:paraId="6B48E4D6" w14:textId="77777777" w:rsidR="00E921A2" w:rsidRPr="00121095" w:rsidRDefault="00E921A2">
      <w:pPr>
        <w:pStyle w:val="Note"/>
      </w:pPr>
      <w:r w:rsidRPr="00121095">
        <w:rPr>
          <w:b/>
        </w:rPr>
        <w:t>Note:</w:t>
      </w:r>
      <w:r w:rsidRPr="00121095">
        <w:t xml:space="preserve">  If there is a concern that it will be difficult to distinguish these messages from any current </w:t>
      </w:r>
      <w:proofErr w:type="spellStart"/>
      <w:r w:rsidRPr="00121095">
        <w:t>realtime</w:t>
      </w:r>
      <w:proofErr w:type="spellEnd"/>
      <w:r w:rsidRPr="00121095">
        <w:t xml:space="preserve"> messages, e.g., if they are going down the same pipe, the data </w:t>
      </w:r>
      <w:proofErr w:type="spellStart"/>
      <w:r w:rsidRPr="00121095">
        <w:t>offerer</w:t>
      </w:r>
      <w:proofErr w:type="spellEnd"/>
      <w:r w:rsidRPr="00121095">
        <w:t xml:space="preserve">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w:t>
      </w:r>
      <w:proofErr w:type="spellStart"/>
      <w:r w:rsidRPr="00121095">
        <w:t>realtime</w:t>
      </w:r>
      <w:proofErr w:type="spellEnd"/>
      <w:r w:rsidRPr="00121095">
        <w:t xml:space="preserv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14:paraId="667FCAE5" w14:textId="77777777"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602AE38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F9795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4C2F1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6B783E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94C5377" w14:textId="77777777" w:rsidR="00E921A2" w:rsidRPr="00121095" w:rsidRDefault="00E921A2">
            <w:pPr>
              <w:pStyle w:val="MsgTableHeader"/>
              <w:jc w:val="center"/>
              <w:rPr>
                <w:lang w:val="en-US"/>
              </w:rPr>
            </w:pPr>
            <w:r w:rsidRPr="00121095">
              <w:rPr>
                <w:lang w:val="en-US"/>
              </w:rPr>
              <w:t>Sec Ref</w:t>
            </w:r>
          </w:p>
        </w:tc>
      </w:tr>
      <w:tr w:rsidR="00E921A2" w:rsidRPr="00E921A2" w14:paraId="545C66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868AAE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2725F5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8BFDE7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C5BFD1" w14:textId="77777777" w:rsidR="00E921A2" w:rsidRPr="00121095" w:rsidRDefault="00E921A2">
            <w:pPr>
              <w:pStyle w:val="MsgTableBody"/>
              <w:jc w:val="center"/>
            </w:pPr>
            <w:r w:rsidRPr="00121095">
              <w:t>2.15.9</w:t>
            </w:r>
          </w:p>
        </w:tc>
      </w:tr>
      <w:tr w:rsidR="00E921A2" w:rsidRPr="00E921A2" w14:paraId="0032C3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E1ABC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788E10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92E29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F5510B" w14:textId="77777777" w:rsidR="00E921A2" w:rsidRPr="00121095" w:rsidRDefault="00E921A2">
            <w:pPr>
              <w:pStyle w:val="MsgTableBody"/>
              <w:jc w:val="center"/>
            </w:pPr>
            <w:r w:rsidRPr="00121095">
              <w:t>2.15.12</w:t>
            </w:r>
          </w:p>
        </w:tc>
      </w:tr>
      <w:tr w:rsidR="00E921A2" w:rsidRPr="00E921A2" w14:paraId="4964FF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7C271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3577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96F89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79829" w14:textId="77777777" w:rsidR="00E921A2" w:rsidRPr="00121095" w:rsidRDefault="00E921A2">
            <w:pPr>
              <w:pStyle w:val="MsgTableBody"/>
              <w:jc w:val="center"/>
            </w:pPr>
            <w:r w:rsidRPr="00121095">
              <w:t>2.14.13</w:t>
            </w:r>
          </w:p>
        </w:tc>
      </w:tr>
      <w:tr w:rsidR="00E921A2" w:rsidRPr="00E921A2" w14:paraId="5808A47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C5A82"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EE8F468" w14:textId="77777777"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14:paraId="59F5290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4A773" w14:textId="77777777" w:rsidR="00E921A2" w:rsidRPr="00121095" w:rsidRDefault="00E921A2">
            <w:pPr>
              <w:pStyle w:val="MsgTableBody"/>
              <w:jc w:val="center"/>
            </w:pPr>
            <w:r w:rsidRPr="00121095">
              <w:t>5.5.4</w:t>
            </w:r>
          </w:p>
        </w:tc>
      </w:tr>
      <w:tr w:rsidR="00E921A2" w:rsidRPr="00E921A2" w14:paraId="7E1C0A7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996FB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F5EE80A"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6F8A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CCEF2" w14:textId="77777777" w:rsidR="00E921A2" w:rsidRPr="00121095" w:rsidRDefault="00E921A2">
            <w:pPr>
              <w:pStyle w:val="MsgTableBody"/>
              <w:jc w:val="center"/>
            </w:pPr>
          </w:p>
        </w:tc>
      </w:tr>
      <w:tr w:rsidR="00E921A2" w:rsidRPr="00E921A2" w14:paraId="14038A4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FDC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4188119"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5B1D67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16E95F" w14:textId="77777777" w:rsidR="00E921A2" w:rsidRPr="00121095" w:rsidRDefault="00E921A2">
            <w:pPr>
              <w:pStyle w:val="MsgTableBody"/>
              <w:jc w:val="center"/>
            </w:pPr>
          </w:p>
        </w:tc>
      </w:tr>
      <w:tr w:rsidR="00E921A2" w:rsidRPr="00E921A2" w14:paraId="15ED4F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C721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2112A28"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578AFF8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7A6E7C" w14:textId="77777777" w:rsidR="00E921A2" w:rsidRPr="00121095" w:rsidRDefault="00E921A2">
            <w:pPr>
              <w:pStyle w:val="MsgTableBody"/>
              <w:jc w:val="center"/>
            </w:pPr>
          </w:p>
        </w:tc>
      </w:tr>
      <w:tr w:rsidR="00E921A2" w:rsidRPr="00E921A2" w14:paraId="6410D5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13CED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EF3E128"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5D119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2C143B" w14:textId="77777777" w:rsidR="00E921A2" w:rsidRPr="00121095" w:rsidRDefault="00E921A2">
            <w:pPr>
              <w:pStyle w:val="MsgTableBody"/>
              <w:jc w:val="center"/>
            </w:pPr>
            <w:r w:rsidRPr="00121095">
              <w:t>5.5.6</w:t>
            </w:r>
          </w:p>
        </w:tc>
      </w:tr>
      <w:tr w:rsidR="00E921A2" w:rsidRPr="00E921A2" w14:paraId="6099471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4E4268B"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FA7AAD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E52D0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A198894" w14:textId="77777777" w:rsidR="00E921A2" w:rsidRPr="00121095" w:rsidRDefault="00E921A2">
            <w:pPr>
              <w:pStyle w:val="MsgTableBody"/>
              <w:jc w:val="center"/>
            </w:pPr>
            <w:r w:rsidRPr="00121095">
              <w:t>2.15.4</w:t>
            </w:r>
          </w:p>
        </w:tc>
      </w:tr>
    </w:tbl>
    <w:p w14:paraId="734844F1"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60D903E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689D5BA" w14:textId="77777777" w:rsidR="00381A24" w:rsidRDefault="00381A24" w:rsidP="00381A24">
            <w:pPr>
              <w:pStyle w:val="ACK-ChoreographyHeader"/>
            </w:pPr>
            <w:r>
              <w:t>Acknowledgement Choreography</w:t>
            </w:r>
          </w:p>
        </w:tc>
      </w:tr>
      <w:tr w:rsidR="00381A24" w14:paraId="2F9CB71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078A69E" w14:textId="77777777" w:rsidR="00381A24" w:rsidRDefault="00381A24" w:rsidP="00381A24">
            <w:pPr>
              <w:pStyle w:val="ACK-ChoreographyHeader"/>
            </w:pPr>
            <w:r w:rsidRPr="00121095">
              <w:t>QVR^Q17^QVR_Q17</w:t>
            </w:r>
          </w:p>
        </w:tc>
      </w:tr>
      <w:tr w:rsidR="00381A24" w14:paraId="4DF03C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29CAD3"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56C63A"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3BFF586E" w14:textId="77777777" w:rsidR="00381A24" w:rsidRDefault="00381A24" w:rsidP="00381A24">
            <w:pPr>
              <w:pStyle w:val="ACK-ChoreographyBody"/>
            </w:pPr>
            <w:r>
              <w:t>Field value: Enhanced mode</w:t>
            </w:r>
          </w:p>
        </w:tc>
      </w:tr>
      <w:tr w:rsidR="00381A24" w14:paraId="2EBD2FB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4493141"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6F34030"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4CF24668"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583DCE0" w14:textId="77777777" w:rsidR="00381A24" w:rsidRDefault="00381A24" w:rsidP="00381A24">
            <w:pPr>
              <w:pStyle w:val="ACK-ChoreographyBody"/>
            </w:pPr>
            <w:r>
              <w:t>AL, SU, ER</w:t>
            </w:r>
          </w:p>
        </w:tc>
      </w:tr>
      <w:tr w:rsidR="00381A24" w14:paraId="62933B1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DCCEC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F6A5AD"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583ECCD1"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7C444836" w14:textId="77777777" w:rsidR="00381A24" w:rsidRDefault="00381A24" w:rsidP="00381A24">
            <w:pPr>
              <w:pStyle w:val="ACK-ChoreographyBody"/>
            </w:pPr>
            <w:r>
              <w:t>AL</w:t>
            </w:r>
          </w:p>
        </w:tc>
      </w:tr>
      <w:tr w:rsidR="00381A24" w14:paraId="241DCB5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54F151C"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5E9A3A6"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F37CDED"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4AE3E6E5" w14:textId="77777777" w:rsidR="00381A24" w:rsidRDefault="00381A24" w:rsidP="00381A24">
            <w:pPr>
              <w:pStyle w:val="ACK-ChoreographyBody"/>
            </w:pPr>
            <w:r w:rsidRPr="00121095">
              <w:t>ACK^Q1</w:t>
            </w:r>
            <w:r>
              <w:t>7</w:t>
            </w:r>
            <w:r w:rsidRPr="00121095">
              <w:t>^ACK</w:t>
            </w:r>
          </w:p>
        </w:tc>
      </w:tr>
      <w:tr w:rsidR="00381A24" w14:paraId="6DA9E69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0D9A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2DAA979" w14:textId="77777777"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14:paraId="49A48A3B" w14:textId="77777777"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14:paraId="4857DC44" w14:textId="77777777" w:rsidR="00381A24" w:rsidRDefault="00381A24" w:rsidP="00381A24">
            <w:pPr>
              <w:pStyle w:val="ACK-ChoreographyBody"/>
            </w:pPr>
            <w:r w:rsidRPr="00121095">
              <w:t>ACK^Q1</w:t>
            </w:r>
            <w:r>
              <w:t>7</w:t>
            </w:r>
            <w:r w:rsidRPr="00121095">
              <w:t>^ACK</w:t>
            </w:r>
          </w:p>
        </w:tc>
      </w:tr>
    </w:tbl>
    <w:p w14:paraId="29FFBFB7" w14:textId="77777777" w:rsidR="0049558B" w:rsidRPr="00121095" w:rsidRDefault="0049558B">
      <w:pPr>
        <w:pStyle w:val="NormalIndented"/>
      </w:pPr>
    </w:p>
    <w:p w14:paraId="536AA460" w14:textId="77777777"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8D1AE1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D30C8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39BBB7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873EC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2510249" w14:textId="77777777" w:rsidR="00E921A2" w:rsidRPr="00121095" w:rsidRDefault="00E921A2">
            <w:pPr>
              <w:pStyle w:val="MsgTableHeader"/>
              <w:jc w:val="center"/>
              <w:rPr>
                <w:lang w:val="en-US"/>
              </w:rPr>
            </w:pPr>
            <w:r w:rsidRPr="00121095">
              <w:rPr>
                <w:lang w:val="en-US"/>
              </w:rPr>
              <w:t>Sec Ref</w:t>
            </w:r>
          </w:p>
        </w:tc>
      </w:tr>
      <w:tr w:rsidR="00E921A2" w:rsidRPr="00E921A2" w14:paraId="5D8EA11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F10A710"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CE5CA3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8B325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516FA57" w14:textId="77777777" w:rsidR="00E921A2" w:rsidRPr="00121095" w:rsidRDefault="00E921A2">
            <w:pPr>
              <w:pStyle w:val="MsgTableBody"/>
              <w:jc w:val="center"/>
            </w:pPr>
            <w:r w:rsidRPr="00121095">
              <w:t>2.15.9</w:t>
            </w:r>
          </w:p>
        </w:tc>
      </w:tr>
      <w:tr w:rsidR="00E921A2" w:rsidRPr="00E921A2" w14:paraId="208E90F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C5CB43"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1613AB20"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B989F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327A66" w14:textId="77777777" w:rsidR="00E921A2" w:rsidRPr="00121095" w:rsidRDefault="00E921A2">
            <w:pPr>
              <w:pStyle w:val="MsgTableBody"/>
              <w:jc w:val="center"/>
            </w:pPr>
            <w:r w:rsidRPr="00121095">
              <w:t>2.15.12</w:t>
            </w:r>
          </w:p>
        </w:tc>
      </w:tr>
      <w:tr w:rsidR="00E921A2" w:rsidRPr="00E921A2" w14:paraId="52CA09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5D36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01426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A5DBB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DFC6F" w14:textId="77777777" w:rsidR="00E921A2" w:rsidRPr="00121095" w:rsidRDefault="00E921A2">
            <w:pPr>
              <w:pStyle w:val="MsgTableBody"/>
              <w:jc w:val="center"/>
            </w:pPr>
            <w:r w:rsidRPr="00121095">
              <w:t>2.14.13</w:t>
            </w:r>
          </w:p>
        </w:tc>
      </w:tr>
      <w:tr w:rsidR="00E921A2" w:rsidRPr="00E921A2" w14:paraId="3EED960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E1825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523DAB"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F1478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5EB25F" w14:textId="77777777" w:rsidR="00E921A2" w:rsidRPr="00121095" w:rsidRDefault="00E921A2">
            <w:pPr>
              <w:pStyle w:val="MsgTableBody"/>
              <w:jc w:val="center"/>
            </w:pPr>
            <w:r w:rsidRPr="00121095">
              <w:t>2.15.8</w:t>
            </w:r>
          </w:p>
        </w:tc>
      </w:tr>
      <w:tr w:rsidR="00E921A2" w:rsidRPr="00E921A2" w14:paraId="0633763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BA0F770"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2941515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49D94AC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0173AB1" w14:textId="77777777" w:rsidR="00E921A2" w:rsidRPr="00121095" w:rsidRDefault="00E921A2">
            <w:pPr>
              <w:pStyle w:val="MsgTableBody"/>
              <w:jc w:val="center"/>
            </w:pPr>
            <w:r w:rsidRPr="00121095">
              <w:t>2.15.5</w:t>
            </w:r>
          </w:p>
        </w:tc>
      </w:tr>
    </w:tbl>
    <w:p w14:paraId="7F49D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1C1F815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F34153C" w14:textId="77777777" w:rsidR="00381A24" w:rsidRDefault="00381A24" w:rsidP="00381A24">
            <w:pPr>
              <w:pStyle w:val="ACK-ChoreographyHeader"/>
            </w:pPr>
            <w:r>
              <w:t>Acknowledgement Choreography</w:t>
            </w:r>
          </w:p>
        </w:tc>
      </w:tr>
      <w:tr w:rsidR="00381A24" w14:paraId="4F1F972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B147E2" w14:textId="77777777" w:rsidR="00381A24" w:rsidRDefault="00381A24" w:rsidP="00381A24">
            <w:pPr>
              <w:pStyle w:val="ACK-ChoreographyHeader"/>
            </w:pPr>
            <w:r w:rsidRPr="00121095">
              <w:t>ACK^Q1</w:t>
            </w:r>
            <w:r>
              <w:t>7</w:t>
            </w:r>
            <w:r w:rsidRPr="00121095">
              <w:t>^ACK</w:t>
            </w:r>
          </w:p>
        </w:tc>
      </w:tr>
      <w:tr w:rsidR="00381A24" w14:paraId="564CA2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9F74662"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53D772"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17D12F2" w14:textId="77777777" w:rsidR="00381A24" w:rsidRDefault="00381A24" w:rsidP="00381A24">
            <w:pPr>
              <w:pStyle w:val="ACK-ChoreographyBody"/>
            </w:pPr>
            <w:r>
              <w:t>Field value: Enhanced mode</w:t>
            </w:r>
          </w:p>
        </w:tc>
      </w:tr>
      <w:tr w:rsidR="00381A24" w14:paraId="36F02D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FD7218"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A0EF849"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B57BBC5"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FCB57B1" w14:textId="77777777" w:rsidR="00381A24" w:rsidRDefault="00381A24" w:rsidP="00381A24">
            <w:pPr>
              <w:pStyle w:val="ACK-ChoreographyBody"/>
            </w:pPr>
            <w:r>
              <w:t>AL, SU, ER</w:t>
            </w:r>
          </w:p>
        </w:tc>
      </w:tr>
      <w:tr w:rsidR="00381A24" w14:paraId="1DB8F2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0B2F1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31B9C84"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5504F25"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4F8F417" w14:textId="77777777" w:rsidR="00381A24" w:rsidRDefault="00381A24" w:rsidP="00381A24">
            <w:pPr>
              <w:pStyle w:val="ACK-ChoreographyBody"/>
            </w:pPr>
            <w:r>
              <w:t>AL</w:t>
            </w:r>
          </w:p>
        </w:tc>
      </w:tr>
      <w:tr w:rsidR="00381A24" w14:paraId="11225C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B33FC37"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45FA311"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3FFC242"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CC13D9" w14:textId="77777777" w:rsidR="00381A24" w:rsidRDefault="00381A24" w:rsidP="00381A24">
            <w:pPr>
              <w:pStyle w:val="ACK-ChoreographyBody"/>
            </w:pPr>
            <w:r>
              <w:rPr>
                <w:szCs w:val="16"/>
              </w:rPr>
              <w:t>ACK^Q17^ACK</w:t>
            </w:r>
          </w:p>
        </w:tc>
      </w:tr>
      <w:tr w:rsidR="00381A24" w14:paraId="3ECB018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4A2173"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CF2395B"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38F2635"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5B9AA68" w14:textId="77777777" w:rsidR="00381A24" w:rsidRDefault="00381A24" w:rsidP="00381A24">
            <w:pPr>
              <w:pStyle w:val="ACK-ChoreographyBody"/>
            </w:pPr>
            <w:r>
              <w:t>-</w:t>
            </w:r>
          </w:p>
        </w:tc>
      </w:tr>
    </w:tbl>
    <w:p w14:paraId="0D060577" w14:textId="77777777" w:rsidR="00381A24" w:rsidRDefault="00381A24">
      <w:pPr>
        <w:pStyle w:val="NormalIndented"/>
      </w:pPr>
    </w:p>
    <w:p w14:paraId="3B0C57E9" w14:textId="77777777"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14:paraId="63954987" w14:textId="77777777" w:rsidR="00E921A2" w:rsidRPr="00121095" w:rsidRDefault="00E921A2">
      <w:pPr>
        <w:pStyle w:val="Heading3"/>
      </w:pPr>
      <w:bookmarkStart w:id="272" w:name="_Toc495483551"/>
      <w:bookmarkStart w:id="273" w:name="_Toc24273773"/>
      <w:bookmarkStart w:id="274" w:name="_Toc41280980"/>
      <w:bookmarkStart w:id="275" w:name="_Toc43004342"/>
      <w:bookmarkStart w:id="276" w:name="_Toc28957703"/>
      <w:bookmarkStart w:id="277" w:name="_Ref465670010"/>
      <w:bookmarkEnd w:id="258"/>
      <w:bookmarkEnd w:id="259"/>
      <w:bookmarkEnd w:id="260"/>
      <w:bookmarkEnd w:id="261"/>
      <w:bookmarkEnd w:id="262"/>
      <w:bookmarkEnd w:id="263"/>
      <w:bookmarkEnd w:id="264"/>
      <w:bookmarkEnd w:id="265"/>
      <w:r w:rsidRPr="00121095">
        <w:t xml:space="preserve">QCN/ACK </w:t>
      </w:r>
      <w:r w:rsidR="00514A79">
        <w:t>–</w:t>
      </w:r>
      <w:r w:rsidRPr="00121095">
        <w:t xml:space="preserve"> cancel query/acknowledge message (Event J01)</w:t>
      </w:r>
      <w:bookmarkEnd w:id="272"/>
      <w:bookmarkEnd w:id="273"/>
      <w:bookmarkEnd w:id="274"/>
      <w:bookmarkEnd w:id="275"/>
      <w:bookmarkEnd w:id="276"/>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"Messages:QCN" </w:instrText>
      </w:r>
      <w:r w:rsidR="00BF2FE6" w:rsidRPr="00121095">
        <w:fldChar w:fldCharType="end"/>
      </w:r>
    </w:p>
    <w:p w14:paraId="7132AF9C" w14:textId="77777777"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FAA2E1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087DF4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78D2D9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E1BA7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601D737" w14:textId="77777777" w:rsidR="00E921A2" w:rsidRPr="00121095" w:rsidRDefault="00E921A2">
            <w:pPr>
              <w:pStyle w:val="MsgTableHeader"/>
              <w:jc w:val="center"/>
              <w:rPr>
                <w:lang w:val="en-US"/>
              </w:rPr>
            </w:pPr>
            <w:r w:rsidRPr="00121095">
              <w:rPr>
                <w:lang w:val="en-US"/>
              </w:rPr>
              <w:t>Sec Ref</w:t>
            </w:r>
          </w:p>
        </w:tc>
      </w:tr>
      <w:tr w:rsidR="00E921A2" w:rsidRPr="00E921A2" w14:paraId="26D3A22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EB75C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B556EA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7828CE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549F8" w14:textId="77777777" w:rsidR="00E921A2" w:rsidRPr="00121095" w:rsidRDefault="00E921A2">
            <w:pPr>
              <w:pStyle w:val="MsgTableBody"/>
              <w:jc w:val="center"/>
            </w:pPr>
            <w:r w:rsidRPr="00121095">
              <w:t>2.15.9</w:t>
            </w:r>
          </w:p>
        </w:tc>
      </w:tr>
      <w:tr w:rsidR="00E921A2" w:rsidRPr="00E921A2" w14:paraId="37D431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01BEE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05E8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3BC34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AC63F" w14:textId="77777777" w:rsidR="00E921A2" w:rsidRPr="00121095" w:rsidRDefault="00E921A2">
            <w:pPr>
              <w:pStyle w:val="MsgTableBody"/>
              <w:jc w:val="center"/>
            </w:pPr>
            <w:r w:rsidRPr="00121095">
              <w:t>2.15.12</w:t>
            </w:r>
          </w:p>
        </w:tc>
      </w:tr>
      <w:tr w:rsidR="00E921A2" w:rsidRPr="00E921A2" w14:paraId="50F63D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7FF5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1FB1D4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99FE3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F98880" w14:textId="77777777" w:rsidR="00E921A2" w:rsidRPr="00121095" w:rsidRDefault="00E921A2">
            <w:pPr>
              <w:pStyle w:val="MsgTableBody"/>
              <w:jc w:val="center"/>
            </w:pPr>
            <w:r w:rsidRPr="00121095">
              <w:t>2.14.13</w:t>
            </w:r>
          </w:p>
        </w:tc>
      </w:tr>
      <w:tr w:rsidR="00E921A2" w:rsidRPr="00E921A2" w14:paraId="4CE9158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19263BD" w14:textId="77777777" w:rsidR="00E921A2" w:rsidRPr="00121095" w:rsidRDefault="00000000">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14:paraId="38090EF8"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4E901A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599656" w14:textId="77777777" w:rsidR="00E921A2" w:rsidRPr="00121095" w:rsidRDefault="00E921A2">
            <w:pPr>
              <w:pStyle w:val="MsgTableBody"/>
              <w:jc w:val="center"/>
            </w:pPr>
            <w:r w:rsidRPr="00121095">
              <w:t>5.5.3</w:t>
            </w:r>
          </w:p>
        </w:tc>
      </w:tr>
    </w:tbl>
    <w:p w14:paraId="24EC4718"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46D9D56D"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7703625" w14:textId="77777777" w:rsidR="00381A24" w:rsidRDefault="00381A24" w:rsidP="00381A24">
            <w:pPr>
              <w:pStyle w:val="ACK-ChoreographyHeader"/>
            </w:pPr>
            <w:r>
              <w:t>Acknowledgement Choreography</w:t>
            </w:r>
          </w:p>
        </w:tc>
      </w:tr>
      <w:tr w:rsidR="00381A24" w14:paraId="25D02352"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DD81FA" w14:textId="77777777" w:rsidR="00381A24" w:rsidRDefault="00381A24" w:rsidP="00381A24">
            <w:pPr>
              <w:pStyle w:val="ACK-ChoreographyHeader"/>
            </w:pPr>
            <w:r w:rsidRPr="00C24AA4">
              <w:rPr>
                <w:lang w:val="es-MX"/>
              </w:rPr>
              <w:t>QCN^J01^QCN_J01</w:t>
            </w:r>
          </w:p>
        </w:tc>
      </w:tr>
      <w:tr w:rsidR="00381A24" w14:paraId="10947BC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CE7CFEA"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2016A8"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7E11EBEA" w14:textId="77777777" w:rsidR="00381A24" w:rsidRDefault="00381A24" w:rsidP="00381A24">
            <w:pPr>
              <w:pStyle w:val="ACK-ChoreographyBody"/>
            </w:pPr>
            <w:r>
              <w:t>Field value: Enhanced mode</w:t>
            </w:r>
          </w:p>
        </w:tc>
      </w:tr>
      <w:tr w:rsidR="00381A24" w14:paraId="480895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B5C4573"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DE1184F"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0F6E45C6"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47783D1" w14:textId="77777777" w:rsidR="00381A24" w:rsidRDefault="00381A24" w:rsidP="00381A24">
            <w:pPr>
              <w:pStyle w:val="ACK-ChoreographyBody"/>
            </w:pPr>
            <w:r>
              <w:t>AL, SU, ER</w:t>
            </w:r>
          </w:p>
        </w:tc>
      </w:tr>
      <w:tr w:rsidR="00381A24" w14:paraId="02D7EA6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6DB837"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840D225"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19CAD02D"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4A1160F" w14:textId="77777777" w:rsidR="00381A24" w:rsidRDefault="00381A24" w:rsidP="00381A24">
            <w:pPr>
              <w:pStyle w:val="ACK-ChoreographyBody"/>
            </w:pPr>
            <w:r>
              <w:t>AL</w:t>
            </w:r>
          </w:p>
        </w:tc>
      </w:tr>
      <w:tr w:rsidR="00381A24" w14:paraId="25FA4BF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0487106"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624B378"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905ED98"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6378A261" w14:textId="77777777" w:rsidR="00381A24" w:rsidRDefault="00381A24" w:rsidP="00381A24">
            <w:pPr>
              <w:pStyle w:val="ACK-ChoreographyBody"/>
            </w:pPr>
            <w:r w:rsidRPr="00121095">
              <w:t>ACK^</w:t>
            </w:r>
            <w:r>
              <w:t>J01</w:t>
            </w:r>
            <w:r w:rsidRPr="00121095">
              <w:t>^ACK</w:t>
            </w:r>
          </w:p>
        </w:tc>
      </w:tr>
      <w:tr w:rsidR="00381A24" w14:paraId="29F7330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420034"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50E95D2" w14:textId="77777777"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14:paraId="6B966557" w14:textId="77777777"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14:paraId="03BAA276" w14:textId="77777777" w:rsidR="00381A24" w:rsidRDefault="00381A24" w:rsidP="00381A24">
            <w:pPr>
              <w:pStyle w:val="ACK-ChoreographyBody"/>
            </w:pPr>
            <w:r w:rsidRPr="00121095">
              <w:t>ACK^</w:t>
            </w:r>
            <w:r>
              <w:t>J01</w:t>
            </w:r>
            <w:r w:rsidRPr="00121095">
              <w:t>^ACK</w:t>
            </w:r>
          </w:p>
        </w:tc>
      </w:tr>
    </w:tbl>
    <w:p w14:paraId="0B6E5DAE" w14:textId="77777777" w:rsidR="0049558B" w:rsidRPr="00121095" w:rsidRDefault="0049558B">
      <w:pPr>
        <w:pStyle w:val="NormalIndented"/>
      </w:pPr>
    </w:p>
    <w:p w14:paraId="240C9B87" w14:textId="77777777" w:rsidR="00E921A2" w:rsidRPr="00121095" w:rsidRDefault="00E921A2">
      <w:pPr>
        <w:pStyle w:val="MsgTableCaption"/>
      </w:pPr>
      <w:r w:rsidRPr="00121095">
        <w:lastRenderedPageBreak/>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F3F862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2B7502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D8BA8C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1D70A1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AA59B1" w14:textId="77777777" w:rsidR="00E921A2" w:rsidRPr="00121095" w:rsidRDefault="00E921A2">
            <w:pPr>
              <w:pStyle w:val="MsgTableHeader"/>
              <w:jc w:val="center"/>
              <w:rPr>
                <w:lang w:val="en-US"/>
              </w:rPr>
            </w:pPr>
            <w:r w:rsidRPr="00121095">
              <w:rPr>
                <w:lang w:val="en-US"/>
              </w:rPr>
              <w:t>Sec Ref</w:t>
            </w:r>
          </w:p>
        </w:tc>
      </w:tr>
      <w:tr w:rsidR="00E921A2" w:rsidRPr="00E921A2" w14:paraId="6393C86C"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30AA8D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FC0C5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2710221"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6B4DC8" w14:textId="77777777" w:rsidR="00E921A2" w:rsidRPr="00121095" w:rsidRDefault="00E921A2">
            <w:pPr>
              <w:pStyle w:val="MsgTableBody"/>
              <w:jc w:val="center"/>
            </w:pPr>
            <w:r w:rsidRPr="00121095">
              <w:t>2.15.9</w:t>
            </w:r>
          </w:p>
        </w:tc>
      </w:tr>
      <w:tr w:rsidR="00E921A2" w:rsidRPr="00E921A2" w14:paraId="00742CB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7CD51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B08995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3F091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F3A80" w14:textId="77777777" w:rsidR="00E921A2" w:rsidRPr="00121095" w:rsidRDefault="00E921A2">
            <w:pPr>
              <w:pStyle w:val="MsgTableBody"/>
              <w:jc w:val="center"/>
            </w:pPr>
            <w:r w:rsidRPr="00121095">
              <w:t>2.15.12</w:t>
            </w:r>
          </w:p>
        </w:tc>
      </w:tr>
      <w:tr w:rsidR="00E921A2" w:rsidRPr="00E921A2" w14:paraId="6C85415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E38D9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BBCD6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C38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DFC4F" w14:textId="77777777" w:rsidR="00E921A2" w:rsidRPr="00121095" w:rsidRDefault="00E921A2">
            <w:pPr>
              <w:pStyle w:val="MsgTableBody"/>
              <w:jc w:val="center"/>
            </w:pPr>
            <w:r w:rsidRPr="00121095">
              <w:t>2.14.13</w:t>
            </w:r>
          </w:p>
        </w:tc>
      </w:tr>
      <w:tr w:rsidR="00E921A2" w:rsidRPr="00E921A2" w14:paraId="7D1FB3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284387"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6B37060"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CEB070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ECC3" w14:textId="77777777" w:rsidR="00E921A2" w:rsidRPr="00121095" w:rsidRDefault="00E921A2">
            <w:pPr>
              <w:pStyle w:val="MsgTableBody"/>
              <w:jc w:val="center"/>
            </w:pPr>
            <w:r w:rsidRPr="00121095">
              <w:t>2.15.8</w:t>
            </w:r>
          </w:p>
        </w:tc>
      </w:tr>
      <w:tr w:rsidR="00E921A2" w:rsidRPr="00E921A2" w14:paraId="708C79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429CA58"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12447BB2"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684A1A7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DE5B638" w14:textId="77777777" w:rsidR="00E921A2" w:rsidRPr="00121095" w:rsidRDefault="00E921A2">
            <w:pPr>
              <w:pStyle w:val="MsgTableBody"/>
              <w:jc w:val="center"/>
            </w:pPr>
            <w:r w:rsidRPr="00121095">
              <w:t>2.15.5</w:t>
            </w:r>
          </w:p>
        </w:tc>
      </w:tr>
    </w:tbl>
    <w:p w14:paraId="5822F5EB" w14:textId="77777777" w:rsidR="0049558B" w:rsidRDefault="0049558B" w:rsidP="0049558B">
      <w:bookmarkStart w:id="278" w:name="_Toc495483552"/>
      <w:bookmarkStart w:id="279" w:name="_Toc24273774"/>
      <w:bookmarkStart w:id="280" w:name="_Toc41280981"/>
      <w:bookmarkStart w:id="281"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6FD6C01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0412FE2" w14:textId="77777777" w:rsidR="00381A24" w:rsidRDefault="00381A24" w:rsidP="00381A24">
            <w:pPr>
              <w:pStyle w:val="ACK-ChoreographyHeader"/>
            </w:pPr>
            <w:r>
              <w:t>Acknowledgement Choreography</w:t>
            </w:r>
          </w:p>
        </w:tc>
      </w:tr>
      <w:tr w:rsidR="00381A24" w14:paraId="623AD70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C9383FA" w14:textId="77777777" w:rsidR="00381A24" w:rsidRDefault="00381A24" w:rsidP="00381A24">
            <w:pPr>
              <w:pStyle w:val="ACK-ChoreographyHeader"/>
            </w:pPr>
            <w:r w:rsidRPr="00121095">
              <w:t>ACK^J01^ACK</w:t>
            </w:r>
          </w:p>
        </w:tc>
      </w:tr>
      <w:tr w:rsidR="00381A24" w14:paraId="67C5AAE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657ECC8"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2361D6"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66D3CE3" w14:textId="77777777" w:rsidR="00381A24" w:rsidRDefault="00381A24" w:rsidP="00381A24">
            <w:pPr>
              <w:pStyle w:val="ACK-ChoreographyBody"/>
            </w:pPr>
            <w:r>
              <w:t>Field value: Enhanced mode</w:t>
            </w:r>
          </w:p>
        </w:tc>
      </w:tr>
      <w:tr w:rsidR="00381A24" w14:paraId="6AA1FE7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53A42FA"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728293E"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AC300BE"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6007554" w14:textId="77777777" w:rsidR="00381A24" w:rsidRDefault="00381A24" w:rsidP="00381A24">
            <w:pPr>
              <w:pStyle w:val="ACK-ChoreographyBody"/>
            </w:pPr>
            <w:r>
              <w:t>AL, SU, ER</w:t>
            </w:r>
          </w:p>
        </w:tc>
      </w:tr>
      <w:tr w:rsidR="00381A24" w14:paraId="2748F6E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AC0B19"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A329F30"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311DDDC"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F793091" w14:textId="77777777" w:rsidR="00381A24" w:rsidRDefault="00381A24" w:rsidP="00381A24">
            <w:pPr>
              <w:pStyle w:val="ACK-ChoreographyBody"/>
            </w:pPr>
            <w:r>
              <w:t>AL</w:t>
            </w:r>
          </w:p>
        </w:tc>
      </w:tr>
      <w:tr w:rsidR="00381A24" w14:paraId="784A82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33E52A"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2EB446A"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AC6D47"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E8FD4F" w14:textId="77777777" w:rsidR="00381A24" w:rsidRDefault="00381A24" w:rsidP="00381A24">
            <w:pPr>
              <w:pStyle w:val="ACK-ChoreographyBody"/>
            </w:pPr>
            <w:r w:rsidRPr="00121095">
              <w:t>ACK^J01^ACK</w:t>
            </w:r>
          </w:p>
        </w:tc>
      </w:tr>
      <w:tr w:rsidR="00381A24" w14:paraId="780A7A2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731D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2D584E"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AA17C1A"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22F47F" w14:textId="77777777" w:rsidR="00381A24" w:rsidRDefault="00381A24" w:rsidP="00381A24">
            <w:pPr>
              <w:pStyle w:val="ACK-ChoreographyBody"/>
            </w:pPr>
            <w:r>
              <w:t>-</w:t>
            </w:r>
          </w:p>
        </w:tc>
      </w:tr>
    </w:tbl>
    <w:p w14:paraId="44FC6DED" w14:textId="77777777" w:rsidR="0049558B" w:rsidRDefault="0049558B" w:rsidP="007D495C"/>
    <w:p w14:paraId="2311F571" w14:textId="77777777" w:rsidR="00E921A2" w:rsidRPr="00121095" w:rsidRDefault="00E921A2">
      <w:pPr>
        <w:pStyle w:val="Heading3"/>
        <w:keepLines/>
      </w:pPr>
      <w:bookmarkStart w:id="282" w:name="_Toc28957704"/>
      <w:r w:rsidRPr="00121095">
        <w:t xml:space="preserve">QSX /ACK </w:t>
      </w:r>
      <w:r w:rsidR="00514A79">
        <w:t>–</w:t>
      </w:r>
      <w:r w:rsidRPr="00121095">
        <w:t xml:space="preserve"> cancel subscription/acknowledge message (Event J02)</w:t>
      </w:r>
      <w:bookmarkEnd w:id="278"/>
      <w:bookmarkEnd w:id="279"/>
      <w:bookmarkEnd w:id="280"/>
      <w:bookmarkEnd w:id="281"/>
      <w:bookmarkEnd w:id="282"/>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"Messages:QSX" </w:instrText>
      </w:r>
      <w:r w:rsidR="00BF2FE6" w:rsidRPr="00121095">
        <w:fldChar w:fldCharType="end"/>
      </w:r>
    </w:p>
    <w:p w14:paraId="0301A973" w14:textId="21329C5B"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C244BF" w:rsidRPr="00C244BF">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C244BF" w:rsidRPr="00C244BF">
        <w:rPr>
          <w:rStyle w:val="HyperlinkText"/>
        </w:rPr>
        <w:t>AUXILIARY QUERY PROTOCOLS</w:t>
      </w:r>
      <w:r w:rsidR="002503D5">
        <w:fldChar w:fldCharType="end"/>
      </w:r>
      <w:r w:rsidRPr="00121095">
        <w:t>" for more information about this event.</w:t>
      </w:r>
    </w:p>
    <w:p w14:paraId="71CE597F" w14:textId="77777777" w:rsidR="00E921A2" w:rsidRPr="00121095" w:rsidRDefault="00E921A2">
      <w:pPr>
        <w:pStyle w:val="MsgTableCaption"/>
      </w:pPr>
      <w:r w:rsidRPr="00121095">
        <w:t>QSX^J02^QCN_J01: Cancel Subscription</w:t>
      </w:r>
      <w:r w:rsidR="00BF2FE6" w:rsidRPr="00121095">
        <w:fldChar w:fldCharType="begin"/>
      </w:r>
      <w:r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8347B1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44C4A3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DC8BC5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8EDEF3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AFF88EB" w14:textId="77777777" w:rsidR="00E921A2" w:rsidRPr="00121095" w:rsidRDefault="00E921A2">
            <w:pPr>
              <w:pStyle w:val="MsgTableHeader"/>
              <w:jc w:val="center"/>
              <w:rPr>
                <w:lang w:val="en-US"/>
              </w:rPr>
            </w:pPr>
            <w:r w:rsidRPr="00121095">
              <w:rPr>
                <w:lang w:val="en-US"/>
              </w:rPr>
              <w:t>Sec Ref</w:t>
            </w:r>
          </w:p>
        </w:tc>
      </w:tr>
      <w:tr w:rsidR="00E921A2" w:rsidRPr="00E921A2" w14:paraId="69A45C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062BB0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6AEED8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FDB9EB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50603" w14:textId="77777777" w:rsidR="00E921A2" w:rsidRPr="00121095" w:rsidRDefault="00E921A2">
            <w:pPr>
              <w:pStyle w:val="MsgTableBody"/>
              <w:jc w:val="center"/>
            </w:pPr>
            <w:r w:rsidRPr="00121095">
              <w:t>2.15.9</w:t>
            </w:r>
          </w:p>
        </w:tc>
      </w:tr>
      <w:tr w:rsidR="00E921A2" w:rsidRPr="00E921A2" w14:paraId="2F4AF5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83826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D2DABE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C2900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E8BEE" w14:textId="77777777" w:rsidR="00E921A2" w:rsidRPr="00121095" w:rsidRDefault="00E921A2">
            <w:pPr>
              <w:pStyle w:val="MsgTableBody"/>
              <w:jc w:val="center"/>
            </w:pPr>
            <w:r w:rsidRPr="00121095">
              <w:t>2.15.12</w:t>
            </w:r>
          </w:p>
        </w:tc>
      </w:tr>
      <w:tr w:rsidR="00E921A2" w:rsidRPr="00E921A2" w14:paraId="14112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AB2B1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6A0CFF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2583D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6FAD2" w14:textId="77777777" w:rsidR="00E921A2" w:rsidRPr="00121095" w:rsidRDefault="00E921A2">
            <w:pPr>
              <w:pStyle w:val="MsgTableBody"/>
              <w:jc w:val="center"/>
            </w:pPr>
            <w:r w:rsidRPr="00121095">
              <w:t>2.14.13</w:t>
            </w:r>
          </w:p>
        </w:tc>
      </w:tr>
      <w:tr w:rsidR="00E921A2" w:rsidRPr="00E921A2" w14:paraId="74A2501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1840D92" w14:textId="77777777" w:rsidR="00E921A2" w:rsidRPr="00121095" w:rsidRDefault="00000000">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14:paraId="72098B41"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7330282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980935F" w14:textId="77777777" w:rsidR="00E921A2" w:rsidRPr="00121095" w:rsidRDefault="00E921A2">
            <w:pPr>
              <w:pStyle w:val="MsgTableBody"/>
              <w:jc w:val="center"/>
            </w:pPr>
            <w:r w:rsidRPr="00121095">
              <w:t>5.5.3</w:t>
            </w:r>
          </w:p>
        </w:tc>
      </w:tr>
    </w:tbl>
    <w:p w14:paraId="11E7857C" w14:textId="77777777"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506E83A1"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9F894B9" w14:textId="77777777" w:rsidR="00381A24" w:rsidRDefault="00381A24" w:rsidP="00381A24">
            <w:pPr>
              <w:pStyle w:val="ACK-ChoreographyHeader"/>
            </w:pPr>
            <w:r>
              <w:lastRenderedPageBreak/>
              <w:t>Acknowledgement Choreography</w:t>
            </w:r>
          </w:p>
        </w:tc>
      </w:tr>
      <w:tr w:rsidR="00381A24" w14:paraId="6E5C9DFB"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ABC8C3C" w14:textId="77777777" w:rsidR="00381A24" w:rsidRDefault="00381A24" w:rsidP="00381A24">
            <w:pPr>
              <w:pStyle w:val="ACK-ChoreographyHeader"/>
            </w:pPr>
            <w:r w:rsidRPr="00121095">
              <w:t>QSX^J02^QCN_J01</w:t>
            </w:r>
          </w:p>
        </w:tc>
      </w:tr>
      <w:tr w:rsidR="002F3645" w14:paraId="06DFB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2258B42" w14:textId="77777777"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55C6488" w14:textId="77777777"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4896B21" w14:textId="77777777" w:rsidR="002F3645" w:rsidRDefault="002F3645" w:rsidP="00C5458C">
            <w:pPr>
              <w:pStyle w:val="ACK-ChoreographyBody"/>
            </w:pPr>
            <w:r>
              <w:t>Field value: Enhanced mode</w:t>
            </w:r>
          </w:p>
        </w:tc>
      </w:tr>
      <w:tr w:rsidR="002F3645" w14:paraId="244E6AF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05290A" w14:textId="77777777"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4043E1A"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1CF1A48" w14:textId="77777777"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12FDD6E" w14:textId="77777777" w:rsidR="002F3645" w:rsidRDefault="002F3645" w:rsidP="00C5458C">
            <w:pPr>
              <w:pStyle w:val="ACK-ChoreographyBody"/>
            </w:pPr>
            <w:r>
              <w:t>AL, SU, ER</w:t>
            </w:r>
          </w:p>
        </w:tc>
      </w:tr>
      <w:tr w:rsidR="002F3645" w14:paraId="73AE1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69E0A2" w14:textId="77777777"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B9748"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2478118" w14:textId="77777777"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C304AB0" w14:textId="77777777" w:rsidR="002F3645" w:rsidRDefault="002F3645" w:rsidP="00C5458C">
            <w:pPr>
              <w:pStyle w:val="ACK-ChoreographyBody"/>
            </w:pPr>
            <w:r>
              <w:t>AL</w:t>
            </w:r>
          </w:p>
        </w:tc>
      </w:tr>
      <w:tr w:rsidR="002F3645" w14:paraId="547BB41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4FB441" w14:textId="77777777"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1C32438" w14:textId="77777777"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511C89" w14:textId="77777777"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0C08358" w14:textId="77777777" w:rsidR="002F3645" w:rsidRDefault="002F3645" w:rsidP="00C5458C">
            <w:pPr>
              <w:pStyle w:val="ACK-ChoreographyBody"/>
            </w:pPr>
            <w:r>
              <w:rPr>
                <w:szCs w:val="16"/>
              </w:rPr>
              <w:t>ACK^J02^ACK</w:t>
            </w:r>
          </w:p>
        </w:tc>
      </w:tr>
      <w:tr w:rsidR="002F3645" w14:paraId="6843039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B7B5A3" w14:textId="77777777"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BFF04E" w14:textId="77777777"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14:paraId="20729BC2" w14:textId="77777777"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14:paraId="67CE1686" w14:textId="77777777" w:rsidR="002F3645" w:rsidRDefault="002F3645" w:rsidP="00C5458C">
            <w:pPr>
              <w:pStyle w:val="ACK-ChoreographyBody"/>
            </w:pPr>
            <w:r>
              <w:rPr>
                <w:szCs w:val="16"/>
              </w:rPr>
              <w:t>ACK^J02^ACK</w:t>
            </w:r>
          </w:p>
        </w:tc>
      </w:tr>
    </w:tbl>
    <w:p w14:paraId="6DEDD427" w14:textId="77777777" w:rsidR="00E921A2" w:rsidRPr="00121095" w:rsidRDefault="00E921A2">
      <w:pPr>
        <w:keepNext/>
        <w:keepLines/>
      </w:pPr>
    </w:p>
    <w:p w14:paraId="57F0D89F" w14:textId="77777777"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36A62D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DB340B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C6E7C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9B78136"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FE4B116" w14:textId="77777777" w:rsidR="00E921A2" w:rsidRPr="00121095" w:rsidRDefault="00E921A2">
            <w:pPr>
              <w:pStyle w:val="MsgTableHeader"/>
              <w:jc w:val="center"/>
              <w:rPr>
                <w:lang w:val="en-US"/>
              </w:rPr>
            </w:pPr>
            <w:r w:rsidRPr="00121095">
              <w:rPr>
                <w:lang w:val="en-US"/>
              </w:rPr>
              <w:t>Sec Ref</w:t>
            </w:r>
          </w:p>
        </w:tc>
      </w:tr>
      <w:tr w:rsidR="00E921A2" w:rsidRPr="00E921A2" w14:paraId="4B3955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35FE29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84DC7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40B0672"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602F9E3" w14:textId="77777777" w:rsidR="00E921A2" w:rsidRPr="00121095" w:rsidRDefault="00E921A2">
            <w:pPr>
              <w:pStyle w:val="MsgTableBody"/>
              <w:jc w:val="center"/>
            </w:pPr>
            <w:r w:rsidRPr="00121095">
              <w:t>2.15.9</w:t>
            </w:r>
          </w:p>
        </w:tc>
      </w:tr>
      <w:tr w:rsidR="00E921A2" w:rsidRPr="00E921A2" w14:paraId="2A686A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B458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F6B6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1B741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C6A57" w14:textId="77777777" w:rsidR="00E921A2" w:rsidRPr="00121095" w:rsidRDefault="00E921A2">
            <w:pPr>
              <w:pStyle w:val="MsgTableBody"/>
              <w:jc w:val="center"/>
            </w:pPr>
            <w:r w:rsidRPr="00121095">
              <w:t>2.15.12</w:t>
            </w:r>
          </w:p>
        </w:tc>
      </w:tr>
      <w:tr w:rsidR="00E921A2" w:rsidRPr="00E921A2" w14:paraId="7F665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D1CF0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0051B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54C35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9AF99A" w14:textId="77777777" w:rsidR="00E921A2" w:rsidRPr="00121095" w:rsidRDefault="00E921A2">
            <w:pPr>
              <w:pStyle w:val="MsgTableBody"/>
              <w:jc w:val="center"/>
            </w:pPr>
            <w:r w:rsidRPr="00121095">
              <w:t>2.14.13</w:t>
            </w:r>
          </w:p>
        </w:tc>
      </w:tr>
      <w:tr w:rsidR="00E921A2" w:rsidRPr="00E921A2" w14:paraId="6BF58E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17A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19C24C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5E3B9C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286AE" w14:textId="77777777" w:rsidR="00E921A2" w:rsidRPr="00121095" w:rsidRDefault="00E921A2">
            <w:pPr>
              <w:pStyle w:val="MsgTableBody"/>
              <w:jc w:val="center"/>
            </w:pPr>
            <w:r w:rsidRPr="00121095">
              <w:t>2.15.8</w:t>
            </w:r>
          </w:p>
        </w:tc>
      </w:tr>
      <w:tr w:rsidR="00E921A2" w:rsidRPr="00E921A2" w14:paraId="49879DF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6616961"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221491AC"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0A25286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8B1A95" w14:textId="77777777" w:rsidR="00E921A2" w:rsidRPr="00121095" w:rsidRDefault="00E921A2">
            <w:pPr>
              <w:pStyle w:val="MsgTableBody"/>
              <w:jc w:val="center"/>
            </w:pPr>
            <w:r w:rsidRPr="00121095">
              <w:t>2.15.5</w:t>
            </w:r>
          </w:p>
        </w:tc>
      </w:tr>
    </w:tbl>
    <w:p w14:paraId="72C32241" w14:textId="77777777" w:rsidR="00E77190" w:rsidRDefault="00E77190" w:rsidP="005E5417">
      <w:bookmarkStart w:id="283" w:name="_Ref490990034"/>
      <w:bookmarkStart w:id="284" w:name="_Toc495483553"/>
      <w:bookmarkStart w:id="285" w:name="_Toc24273775"/>
      <w:bookmarkStart w:id="286" w:name="_Toc41280982"/>
      <w:bookmarkStart w:id="287" w:name="_Toc43004344"/>
      <w:bookmarkEnd w:id="2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14:paraId="5B28A61E"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306138B" w14:textId="77777777" w:rsidR="00381A24" w:rsidRDefault="00381A24" w:rsidP="00381A24">
            <w:pPr>
              <w:pStyle w:val="ACK-ChoreographyHeader"/>
            </w:pPr>
            <w:r>
              <w:t>Acknowledgement Choreography</w:t>
            </w:r>
          </w:p>
        </w:tc>
      </w:tr>
      <w:tr w:rsidR="00381A24" w14:paraId="75B8F2E7"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179B8F2" w14:textId="77777777" w:rsidR="00381A24" w:rsidRDefault="00CF7CEA" w:rsidP="00381A24">
            <w:pPr>
              <w:pStyle w:val="ACK-ChoreographyHeader"/>
            </w:pPr>
            <w:r w:rsidRPr="00121095">
              <w:t>ACK^J02^ACK</w:t>
            </w:r>
          </w:p>
        </w:tc>
      </w:tr>
      <w:tr w:rsidR="002F3645" w14:paraId="5BF5A0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34B83B3" w14:textId="77777777"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3084691" w14:textId="77777777"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F87E8AA" w14:textId="77777777" w:rsidR="002F3645" w:rsidRDefault="002F3645" w:rsidP="00C5458C">
            <w:pPr>
              <w:pStyle w:val="ACK-ChoreographyBody"/>
            </w:pPr>
            <w:r>
              <w:t>Field value: Enhanced mode</w:t>
            </w:r>
          </w:p>
        </w:tc>
      </w:tr>
      <w:tr w:rsidR="002F3645" w14:paraId="7009FBB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11463C" w14:textId="77777777"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6C0523A"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B1F3A3C"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809EE5B" w14:textId="77777777" w:rsidR="002F3645" w:rsidRDefault="002F3645" w:rsidP="00C5458C">
            <w:pPr>
              <w:pStyle w:val="ACK-ChoreographyBody"/>
            </w:pPr>
            <w:r>
              <w:t>AL, SU, ER</w:t>
            </w:r>
          </w:p>
        </w:tc>
      </w:tr>
      <w:tr w:rsidR="002F3645" w14:paraId="426992E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A0B63F7" w14:textId="77777777"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206E08F"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CE1A205"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07116C04" w14:textId="77777777" w:rsidR="002F3645" w:rsidRDefault="002F3645" w:rsidP="00C5458C">
            <w:pPr>
              <w:pStyle w:val="ACK-ChoreographyBody"/>
            </w:pPr>
            <w:r>
              <w:t>NE</w:t>
            </w:r>
          </w:p>
        </w:tc>
      </w:tr>
      <w:tr w:rsidR="002F3645" w14:paraId="768623C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3532EE" w14:textId="77777777"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EFC932"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0068337"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4E4BF28" w14:textId="77777777" w:rsidR="002F3645" w:rsidRDefault="002F3645" w:rsidP="00C5458C">
            <w:pPr>
              <w:pStyle w:val="ACK-ChoreographyBody"/>
            </w:pPr>
            <w:r>
              <w:rPr>
                <w:szCs w:val="16"/>
              </w:rPr>
              <w:t>ACK^J02^ACK</w:t>
            </w:r>
          </w:p>
        </w:tc>
      </w:tr>
      <w:tr w:rsidR="002F3645" w14:paraId="124A6C5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1705ED" w14:textId="77777777"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54B01FA"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997CC74"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F8B6911" w14:textId="77777777" w:rsidR="002F3645" w:rsidRDefault="002F3645" w:rsidP="00C5458C">
            <w:pPr>
              <w:pStyle w:val="ACK-ChoreographyBody"/>
            </w:pPr>
            <w:r>
              <w:t>-</w:t>
            </w:r>
          </w:p>
        </w:tc>
      </w:tr>
    </w:tbl>
    <w:p w14:paraId="4C2C3F05" w14:textId="77777777" w:rsidR="00E921A2" w:rsidRPr="00121095" w:rsidRDefault="00E921A2">
      <w:pPr>
        <w:pStyle w:val="Heading2"/>
      </w:pPr>
      <w:bookmarkStart w:id="288" w:name="_Toc28957705"/>
      <w:r w:rsidRPr="00121095">
        <w:t>QUERY/RESPONSE MESSAGE SEGMENTS</w:t>
      </w:r>
      <w:bookmarkEnd w:id="283"/>
      <w:bookmarkEnd w:id="284"/>
      <w:bookmarkEnd w:id="285"/>
      <w:bookmarkEnd w:id="286"/>
      <w:bookmarkEnd w:id="287"/>
      <w:bookmarkEnd w:id="288"/>
    </w:p>
    <w:p w14:paraId="587A79BB" w14:textId="77777777" w:rsidR="00E921A2" w:rsidRPr="00121095" w:rsidRDefault="00E921A2">
      <w:r w:rsidRPr="00121095">
        <w:t>This section includes all message segments, except for the general message segments, used for the query/response pairs recommended for use in v 2.4 and later.</w:t>
      </w:r>
    </w:p>
    <w:p w14:paraId="6D9CEFBF" w14:textId="77777777" w:rsidR="00E921A2" w:rsidRPr="00121095" w:rsidRDefault="00E921A2">
      <w:pPr>
        <w:pStyle w:val="Heading3"/>
      </w:pPr>
      <w:bookmarkStart w:id="289" w:name="_Toc348257278"/>
      <w:bookmarkStart w:id="290" w:name="_Toc348257614"/>
      <w:bookmarkStart w:id="291" w:name="_Toc348263236"/>
      <w:bookmarkStart w:id="292" w:name="_Toc348336565"/>
      <w:bookmarkStart w:id="293" w:name="_Toc348770053"/>
      <w:bookmarkStart w:id="294" w:name="_Toc348856195"/>
      <w:bookmarkStart w:id="295" w:name="_Toc348866616"/>
      <w:bookmarkStart w:id="296" w:name="_Toc348947846"/>
      <w:bookmarkStart w:id="297" w:name="_Toc349735427"/>
      <w:bookmarkStart w:id="298" w:name="_Toc349735870"/>
      <w:bookmarkStart w:id="299" w:name="_Toc349736024"/>
      <w:bookmarkStart w:id="300" w:name="_Toc349803756"/>
      <w:bookmarkStart w:id="301" w:name="_Toc359236094"/>
      <w:bookmarkStart w:id="302" w:name="_Ref465674848"/>
      <w:bookmarkStart w:id="303" w:name="_Ref465674921"/>
      <w:bookmarkStart w:id="304" w:name="_Ref484511448"/>
      <w:bookmarkStart w:id="305" w:name="_Ref484513283"/>
      <w:bookmarkStart w:id="306" w:name="_Toc495483554"/>
      <w:bookmarkStart w:id="307" w:name="_Toc24273776"/>
      <w:bookmarkStart w:id="308" w:name="_Toc41280983"/>
      <w:bookmarkStart w:id="309" w:name="_Toc43004345"/>
      <w:bookmarkStart w:id="310" w:name="_Toc28957706"/>
      <w:r w:rsidRPr="00121095">
        <w:t xml:space="preserve">DSP </w:t>
      </w:r>
      <w:r w:rsidR="00514A79">
        <w:t>–</w:t>
      </w:r>
      <w:r w:rsidRPr="00121095">
        <w:t xml:space="preserve"> </w:t>
      </w:r>
      <w:r w:rsidR="00CA71B4">
        <w:t>D</w:t>
      </w:r>
      <w:r w:rsidRPr="00121095">
        <w:t xml:space="preserve">isplay </w:t>
      </w:r>
      <w:r w:rsidR="00CA71B4">
        <w:t>D</w:t>
      </w:r>
      <w:r w:rsidRPr="00121095">
        <w:t>ata segment</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14:paraId="38A6530C" w14:textId="77777777"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14:paraId="5FCCB31F" w14:textId="77777777" w:rsidR="00E921A2" w:rsidRPr="00121095" w:rsidRDefault="00E921A2">
      <w:pPr>
        <w:pStyle w:val="AttributeTableCaption"/>
        <w:keepLines/>
      </w:pPr>
      <w:r w:rsidRPr="00121095">
        <w:lastRenderedPageBreak/>
        <w:t>HL7 Attribute Table – DSP</w:t>
      </w:r>
      <w:bookmarkStart w:id="311" w:name="DSP"/>
      <w:bookmarkEnd w:id="311"/>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13322FD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B009C34" w14:textId="77777777"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14:paraId="71755EF7" w14:textId="77777777"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14:paraId="3EC90F09" w14:textId="77777777"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14:paraId="425295ED" w14:textId="77777777"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14:paraId="754E6DC6" w14:textId="77777777"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14:paraId="5CD64C79" w14:textId="77777777"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14:paraId="2440AE6D" w14:textId="77777777"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14:paraId="607057B9" w14:textId="77777777"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14:paraId="50E24306" w14:textId="77777777" w:rsidR="00E921A2" w:rsidRPr="00121095" w:rsidRDefault="00E921A2">
            <w:pPr>
              <w:pStyle w:val="AttributeTableHeader"/>
              <w:keepLines/>
              <w:jc w:val="left"/>
            </w:pPr>
            <w:r w:rsidRPr="00121095">
              <w:t>ELEMENT NAME</w:t>
            </w:r>
          </w:p>
        </w:tc>
      </w:tr>
      <w:tr w:rsidR="00E50DB9" w:rsidRPr="00E921A2" w14:paraId="35648FE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6161AF" w14:textId="77777777"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14:paraId="3DED3A9C" w14:textId="77777777"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14:paraId="50EE49D0" w14:textId="77777777"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14:paraId="609293EA" w14:textId="77777777"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14:paraId="724172AA" w14:textId="77777777"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14:paraId="53D8CADC"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3EEB315D"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5FD195A6" w14:textId="77777777"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14:paraId="0666EB7B" w14:textId="77777777"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14:paraId="6485C7D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F21A16"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7BDFB786" w14:textId="77777777"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14:paraId="5090817F" w14:textId="77777777"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14:paraId="52C4BBAE" w14:textId="77777777"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14:paraId="6060D42E"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7DB8DDF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8287D90"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0465CA91" w14:textId="77777777"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14:paraId="5018DA91" w14:textId="77777777" w:rsidR="00E921A2" w:rsidRPr="00121095" w:rsidRDefault="00E921A2">
            <w:pPr>
              <w:pStyle w:val="AttributeTableBody"/>
              <w:keepNext/>
              <w:keepLines/>
              <w:jc w:val="left"/>
            </w:pPr>
            <w:r w:rsidRPr="00121095">
              <w:t>Display Level</w:t>
            </w:r>
          </w:p>
        </w:tc>
      </w:tr>
      <w:tr w:rsidR="00E50DB9" w:rsidRPr="00E921A2" w14:paraId="625360E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51454B" w14:textId="77777777"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14:paraId="77DC508B"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5A0ADFE7" w14:textId="77777777"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14:paraId="6E3C810C" w14:textId="77777777"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14:paraId="222FAB4A" w14:textId="77777777"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14:paraId="19CAE8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183942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67AC13DB" w14:textId="77777777"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14:paraId="4F82A727" w14:textId="77777777" w:rsidR="00E921A2" w:rsidRPr="00121095" w:rsidRDefault="00E921A2">
            <w:pPr>
              <w:pStyle w:val="AttributeTableBody"/>
              <w:keepNext/>
              <w:keepLines/>
              <w:jc w:val="left"/>
            </w:pPr>
            <w:r w:rsidRPr="00121095">
              <w:t>Data Line</w:t>
            </w:r>
          </w:p>
        </w:tc>
      </w:tr>
      <w:tr w:rsidR="00E50DB9" w:rsidRPr="00E921A2" w14:paraId="6FBB6AF9"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3B960AD" w14:textId="77777777"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14:paraId="69BE8FC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4E9DE72F"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1ABACA85" w14:textId="77777777"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14:paraId="0AF81EFF"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6BC9C57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6A98C9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2182A02C" w14:textId="77777777"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14:paraId="2B477760" w14:textId="77777777" w:rsidR="00E921A2" w:rsidRPr="00121095" w:rsidRDefault="00E921A2">
            <w:pPr>
              <w:pStyle w:val="AttributeTableBody"/>
              <w:keepNext/>
              <w:keepLines/>
              <w:jc w:val="left"/>
            </w:pPr>
            <w:r w:rsidRPr="00121095">
              <w:t>Logical Break Point</w:t>
            </w:r>
          </w:p>
        </w:tc>
      </w:tr>
      <w:tr w:rsidR="00E921A2" w:rsidRPr="00E921A2" w14:paraId="00B8FEDB"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403CF24" w14:textId="77777777"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14:paraId="212E5526"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098547B5" w14:textId="77777777"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14:paraId="591CA75F" w14:textId="77777777"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14:paraId="3B4DBF54" w14:textId="77777777"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14:paraId="30B1CEDC"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3059A37E"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79E1DCE1" w14:textId="77777777"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14:paraId="68E3A836" w14:textId="77777777" w:rsidR="00E921A2" w:rsidRPr="00121095" w:rsidRDefault="00E921A2">
            <w:pPr>
              <w:pStyle w:val="AttributeTableBody"/>
              <w:keepNext/>
              <w:keepLines/>
              <w:jc w:val="left"/>
            </w:pPr>
            <w:r w:rsidRPr="00121095">
              <w:t>Result ID</w:t>
            </w:r>
          </w:p>
        </w:tc>
      </w:tr>
    </w:tbl>
    <w:p w14:paraId="5415C5DD" w14:textId="77777777" w:rsidR="00E921A2" w:rsidRPr="00121095" w:rsidRDefault="00E921A2">
      <w:pPr>
        <w:pStyle w:val="Heading4"/>
        <w:rPr>
          <w:vanish/>
        </w:rPr>
      </w:pPr>
      <w:bookmarkStart w:id="312" w:name="_Toc495483555"/>
      <w:bookmarkStart w:id="313" w:name="_Toc24273777"/>
      <w:r w:rsidRPr="00121095">
        <w:rPr>
          <w:vanish/>
        </w:rPr>
        <w:t>DSP field definitions</w:t>
      </w:r>
      <w:bookmarkEnd w:id="312"/>
      <w:bookmarkEnd w:id="313"/>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14:paraId="625492DD" w14:textId="77777777" w:rsidR="00E921A2" w:rsidRPr="00121095" w:rsidRDefault="00E921A2">
      <w:pPr>
        <w:pStyle w:val="Heading4"/>
      </w:pPr>
      <w:bookmarkStart w:id="314" w:name="_Toc495483556"/>
      <w:bookmarkStart w:id="315" w:name="_Toc24273778"/>
      <w:r w:rsidRPr="00121095">
        <w:t xml:space="preserve">DSP-1   Set ID </w:t>
      </w:r>
      <w:r w:rsidR="00514A79">
        <w:t>–</w:t>
      </w:r>
      <w:r w:rsidRPr="00121095">
        <w:t xml:space="preserve"> DSP</w:t>
      </w:r>
      <w:proofErr w:type="gramStart"/>
      <w:r w:rsidRPr="00121095">
        <w:t xml:space="preserve">   (</w:t>
      </w:r>
      <w:proofErr w:type="gramEnd"/>
      <w:r w:rsidRPr="00121095">
        <w:t>SI)   00061</w:t>
      </w:r>
      <w:bookmarkEnd w:id="314"/>
      <w:bookmarkEnd w:id="315"/>
      <w:r w:rsidRPr="00121095">
        <w:t xml:space="preserve"> </w:t>
      </w:r>
      <w:r w:rsidR="00BF2FE6" w:rsidRPr="00121095">
        <w:fldChar w:fldCharType="begin"/>
      </w:r>
      <w:r w:rsidRPr="00121095">
        <w:instrText xml:space="preserve"> XE "Set ID </w:instrText>
      </w:r>
      <w:r w:rsidR="00514A79">
        <w:instrText>–</w:instrText>
      </w:r>
      <w:r w:rsidRPr="00121095">
        <w:instrText xml:space="preserve"> DSP" </w:instrText>
      </w:r>
      <w:r w:rsidR="00BF2FE6" w:rsidRPr="00121095">
        <w:fldChar w:fldCharType="end"/>
      </w:r>
    </w:p>
    <w:p w14:paraId="61931CF2" w14:textId="77777777" w:rsidR="00E921A2" w:rsidRPr="00121095" w:rsidRDefault="00E921A2">
      <w:pPr>
        <w:pStyle w:val="NormalIndented"/>
      </w:pPr>
      <w:r w:rsidRPr="00121095">
        <w:t>Definition:  This field is used optionally to number multiple display segments.</w:t>
      </w:r>
    </w:p>
    <w:p w14:paraId="63CA68FF" w14:textId="77777777" w:rsidR="00E921A2" w:rsidRPr="00121095" w:rsidRDefault="00E921A2">
      <w:pPr>
        <w:pStyle w:val="Heading4"/>
      </w:pPr>
      <w:bookmarkStart w:id="316" w:name="_Toc495483557"/>
      <w:bookmarkStart w:id="317" w:name="_Toc24273779"/>
      <w:r w:rsidRPr="00121095">
        <w:t>DSP-2   Display Level</w:t>
      </w:r>
      <w:proofErr w:type="gramStart"/>
      <w:r w:rsidRPr="00121095">
        <w:t xml:space="preserve">   (</w:t>
      </w:r>
      <w:proofErr w:type="gramEnd"/>
      <w:r w:rsidRPr="00121095">
        <w:t>SI)   00062</w:t>
      </w:r>
      <w:bookmarkEnd w:id="316"/>
      <w:bookmarkEnd w:id="317"/>
      <w:r w:rsidRPr="00121095">
        <w:t xml:space="preserve"> </w:t>
      </w:r>
      <w:r w:rsidR="00BF2FE6" w:rsidRPr="00121095">
        <w:fldChar w:fldCharType="begin"/>
      </w:r>
      <w:r w:rsidRPr="00121095">
        <w:instrText xml:space="preserve"> XE "Display level" </w:instrText>
      </w:r>
      <w:r w:rsidR="00BF2FE6" w:rsidRPr="00121095">
        <w:fldChar w:fldCharType="end"/>
      </w:r>
    </w:p>
    <w:p w14:paraId="672AECDB" w14:textId="77777777" w:rsidR="00E921A2" w:rsidRPr="00121095" w:rsidRDefault="00E921A2">
      <w:pPr>
        <w:pStyle w:val="NormalIndented"/>
      </w:pPr>
      <w:r w:rsidRPr="00121095">
        <w:t>Definition:  This field contains numbering to define groups of fields as assigned by the individual sites or applications.</w:t>
      </w:r>
    </w:p>
    <w:p w14:paraId="74CD6ED0" w14:textId="77777777" w:rsidR="00E921A2" w:rsidRPr="00121095" w:rsidRDefault="00E921A2">
      <w:pPr>
        <w:pStyle w:val="Heading4"/>
      </w:pPr>
      <w:bookmarkStart w:id="318" w:name="_Toc495483558"/>
      <w:bookmarkStart w:id="319" w:name="_Toc24273780"/>
      <w:r w:rsidRPr="00121095">
        <w:t>DSP-3   Data Line</w:t>
      </w:r>
      <w:proofErr w:type="gramStart"/>
      <w:r w:rsidRPr="00121095">
        <w:t xml:space="preserve">   (</w:t>
      </w:r>
      <w:proofErr w:type="gramEnd"/>
      <w:r w:rsidRPr="00121095">
        <w:t>TX)   00063</w:t>
      </w:r>
      <w:bookmarkEnd w:id="318"/>
      <w:bookmarkEnd w:id="319"/>
      <w:r w:rsidRPr="00121095">
        <w:t xml:space="preserve"> </w:t>
      </w:r>
      <w:r w:rsidR="00BF2FE6" w:rsidRPr="00121095">
        <w:fldChar w:fldCharType="begin"/>
      </w:r>
      <w:r w:rsidRPr="00121095">
        <w:instrText xml:space="preserve"> XE "Data line" </w:instrText>
      </w:r>
      <w:r w:rsidR="00BF2FE6" w:rsidRPr="00121095">
        <w:fldChar w:fldCharType="end"/>
      </w:r>
    </w:p>
    <w:p w14:paraId="082118ED" w14:textId="77777777"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14:paraId="78C5FD35" w14:textId="77777777" w:rsidR="00E921A2" w:rsidRPr="00121095" w:rsidRDefault="00E921A2">
      <w:pPr>
        <w:pStyle w:val="Heading4"/>
      </w:pPr>
      <w:bookmarkStart w:id="320" w:name="_Toc495483559"/>
      <w:bookmarkStart w:id="321" w:name="_Toc24273781"/>
      <w:r w:rsidRPr="00121095">
        <w:t>DSP-4   Logical Break Point</w:t>
      </w:r>
      <w:proofErr w:type="gramStart"/>
      <w:r w:rsidRPr="00121095">
        <w:t xml:space="preserve">   (</w:t>
      </w:r>
      <w:proofErr w:type="gramEnd"/>
      <w:r w:rsidRPr="00121095">
        <w:t>ST)   00064</w:t>
      </w:r>
      <w:bookmarkEnd w:id="320"/>
      <w:bookmarkEnd w:id="321"/>
      <w:r w:rsidRPr="00121095">
        <w:t xml:space="preserve"> </w:t>
      </w:r>
      <w:r w:rsidR="00BF2FE6" w:rsidRPr="00121095">
        <w:fldChar w:fldCharType="begin"/>
      </w:r>
      <w:r w:rsidRPr="00121095">
        <w:instrText xml:space="preserve"> XE "Logical break point" </w:instrText>
      </w:r>
      <w:r w:rsidR="00BF2FE6" w:rsidRPr="00121095">
        <w:fldChar w:fldCharType="end"/>
      </w:r>
    </w:p>
    <w:p w14:paraId="5E8FD489" w14:textId="77777777"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14:paraId="4ED97664" w14:textId="77777777"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particular ancillary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14:paraId="079FC661" w14:textId="77777777" w:rsidR="00E921A2" w:rsidRPr="00121095" w:rsidRDefault="00E921A2">
      <w:pPr>
        <w:pStyle w:val="Heading4"/>
      </w:pPr>
      <w:bookmarkStart w:id="322" w:name="_Toc495483560"/>
      <w:bookmarkStart w:id="323" w:name="_Toc24273782"/>
      <w:r w:rsidRPr="00121095">
        <w:t>DSP-5   Result ID</w:t>
      </w:r>
      <w:proofErr w:type="gramStart"/>
      <w:r w:rsidRPr="00121095">
        <w:t xml:space="preserve">   (</w:t>
      </w:r>
      <w:proofErr w:type="gramEnd"/>
      <w:r w:rsidRPr="00121095">
        <w:t>TX)   00065</w:t>
      </w:r>
      <w:bookmarkEnd w:id="322"/>
      <w:bookmarkEnd w:id="323"/>
      <w:r w:rsidRPr="00121095">
        <w:t xml:space="preserve"> </w:t>
      </w:r>
      <w:r w:rsidR="00BF2FE6" w:rsidRPr="00121095">
        <w:fldChar w:fldCharType="begin"/>
      </w:r>
      <w:r w:rsidRPr="00121095">
        <w:instrText xml:space="preserve"> XE "Result ID" </w:instrText>
      </w:r>
      <w:r w:rsidR="00BF2FE6" w:rsidRPr="00121095">
        <w:fldChar w:fldCharType="end"/>
      </w:r>
    </w:p>
    <w:p w14:paraId="178A27DF" w14:textId="77777777"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14:paraId="2A284511" w14:textId="77777777" w:rsidR="00E921A2" w:rsidRPr="00121095" w:rsidRDefault="00E921A2">
      <w:pPr>
        <w:pStyle w:val="Heading3"/>
      </w:pPr>
      <w:bookmarkStart w:id="324" w:name="_Toc348257291"/>
      <w:bookmarkStart w:id="325" w:name="_Toc348257627"/>
      <w:bookmarkStart w:id="326" w:name="_Toc348263249"/>
      <w:bookmarkStart w:id="327" w:name="_Toc348336578"/>
      <w:bookmarkStart w:id="328" w:name="_Toc348770066"/>
      <w:bookmarkStart w:id="329" w:name="_Toc348856208"/>
      <w:bookmarkStart w:id="330" w:name="_Toc348866629"/>
      <w:bookmarkStart w:id="331" w:name="_Toc348947859"/>
      <w:bookmarkStart w:id="332" w:name="_Toc349735440"/>
      <w:bookmarkStart w:id="333" w:name="_Toc349735883"/>
      <w:bookmarkStart w:id="334" w:name="_Toc349736037"/>
      <w:bookmarkStart w:id="335" w:name="_Toc349803769"/>
      <w:bookmarkStart w:id="336" w:name="_Toc359236107"/>
      <w:bookmarkStart w:id="337" w:name="_Ref465671683"/>
      <w:bookmarkStart w:id="338" w:name="_Ref465673603"/>
      <w:bookmarkStart w:id="339" w:name="_Ref465674003"/>
      <w:bookmarkStart w:id="340" w:name="_Ref465674438"/>
      <w:bookmarkStart w:id="341" w:name="_Ref465674532"/>
      <w:bookmarkStart w:id="342" w:name="_Ref465674816"/>
      <w:bookmarkStart w:id="343" w:name="_Ref465674939"/>
      <w:bookmarkStart w:id="344" w:name="_Ref465676708"/>
      <w:bookmarkStart w:id="345" w:name="_Ref465740536"/>
      <w:bookmarkStart w:id="346" w:name="_Ref477748792"/>
      <w:bookmarkStart w:id="347" w:name="_Ref477748959"/>
      <w:bookmarkStart w:id="348" w:name="_Ref484511544"/>
      <w:bookmarkStart w:id="349" w:name="_Ref484513768"/>
      <w:bookmarkStart w:id="350" w:name="_Toc495483561"/>
      <w:bookmarkStart w:id="351" w:name="_Ref426413"/>
      <w:bookmarkStart w:id="352" w:name="_Toc24273783"/>
      <w:bookmarkStart w:id="353" w:name="_Toc41280984"/>
      <w:bookmarkStart w:id="354" w:name="_Toc43004346"/>
      <w:bookmarkStart w:id="355" w:name="_Toc28957707"/>
      <w:r w:rsidRPr="00121095">
        <w:t>QAK</w:t>
      </w:r>
      <w:r w:rsidR="007F08E7">
        <w:t xml:space="preserve"> </w:t>
      </w:r>
      <w:r w:rsidRPr="00121095">
        <w:t xml:space="preserve">- </w:t>
      </w:r>
      <w:r w:rsidR="00CA71B4">
        <w:t>Q</w:t>
      </w:r>
      <w:r w:rsidRPr="00121095">
        <w:t xml:space="preserve">uery </w:t>
      </w:r>
      <w:r w:rsidR="00CA71B4">
        <w:t>A</w:t>
      </w:r>
      <w:r w:rsidRPr="00121095">
        <w:t>cknowledgment segment</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"Segments:QAK"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14:paraId="65EE79B6" w14:textId="77777777"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14:paraId="08C02179" w14:textId="77777777" w:rsidR="00E921A2" w:rsidRPr="00121095" w:rsidRDefault="00E921A2">
      <w:pPr>
        <w:pStyle w:val="AttributeTableCaption"/>
      </w:pPr>
      <w:r w:rsidRPr="00121095">
        <w:lastRenderedPageBreak/>
        <w:t>HL7 Attribute Table – QAK</w:t>
      </w:r>
      <w:bookmarkStart w:id="356" w:name="QAK"/>
      <w:bookmarkEnd w:id="356"/>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076CABC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DD0D71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5FD7F5FA"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B045E3E"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71A07C5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34CEED5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1743DC9"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63730250"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E2C9D0A"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2091761B" w14:textId="77777777" w:rsidR="00E921A2" w:rsidRPr="00121095" w:rsidRDefault="00E921A2">
            <w:pPr>
              <w:pStyle w:val="AttributeTableHeader"/>
              <w:jc w:val="left"/>
            </w:pPr>
            <w:r w:rsidRPr="00121095">
              <w:t>ELEMENT NAME</w:t>
            </w:r>
          </w:p>
        </w:tc>
      </w:tr>
      <w:tr w:rsidR="00E50DB9" w:rsidRPr="00E921A2" w14:paraId="37AF4C8D"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6F05923B"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43C7C51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1E0CD4F"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08313442"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62AE724F" w14:textId="77777777"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14:paraId="5964329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3F5A84A"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2460C21"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444C2189" w14:textId="77777777" w:rsidR="00E921A2" w:rsidRPr="00121095" w:rsidRDefault="00E921A2">
            <w:pPr>
              <w:pStyle w:val="AttributeTableBody"/>
              <w:jc w:val="left"/>
            </w:pPr>
            <w:r w:rsidRPr="00121095">
              <w:t>Query Tag</w:t>
            </w:r>
          </w:p>
        </w:tc>
      </w:tr>
      <w:tr w:rsidR="00E50DB9" w:rsidRPr="00E921A2" w14:paraId="73A8625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B189783"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597951B5"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1E4073C8"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9A69022"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75F41EF9"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155204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9C349BD" w14:textId="77777777" w:rsidR="00E921A2" w:rsidRPr="00121095" w:rsidRDefault="00000000">
            <w:pPr>
              <w:pStyle w:val="AttributeTableBody"/>
              <w:rPr>
                <w:rStyle w:val="HyperlinkTable"/>
              </w:rPr>
            </w:pPr>
            <w:hyperlink r:id="rId14"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14:paraId="43F08F42" w14:textId="77777777"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14:paraId="7EB4A845" w14:textId="77777777" w:rsidR="00E921A2" w:rsidRPr="00121095" w:rsidRDefault="00E921A2">
            <w:pPr>
              <w:pStyle w:val="AttributeTableBody"/>
              <w:jc w:val="left"/>
            </w:pPr>
            <w:r w:rsidRPr="00121095">
              <w:t>Query Response Status</w:t>
            </w:r>
          </w:p>
        </w:tc>
      </w:tr>
      <w:tr w:rsidR="00E50DB9" w:rsidRPr="00E921A2" w14:paraId="195BB0F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DD18670"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0A1F40A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FFB82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C47C10D"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77C5DB5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7C7BE38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7D5A7B6" w14:textId="77777777" w:rsidR="00E921A2" w:rsidRPr="00121095" w:rsidRDefault="00000000">
            <w:pPr>
              <w:pStyle w:val="AttributeTableBody"/>
              <w:rPr>
                <w:rStyle w:val="HyperlinkTable"/>
              </w:rPr>
            </w:pPr>
            <w:hyperlink r:id="rId15"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14:paraId="1A8FC4F7" w14:textId="77777777"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14:paraId="1883F506" w14:textId="77777777" w:rsidR="00E921A2" w:rsidRPr="00121095" w:rsidRDefault="00E921A2">
            <w:pPr>
              <w:pStyle w:val="AttributeTableBody"/>
              <w:jc w:val="left"/>
            </w:pPr>
            <w:r w:rsidRPr="00121095">
              <w:t>Message Query Name</w:t>
            </w:r>
          </w:p>
        </w:tc>
      </w:tr>
      <w:tr w:rsidR="00E50DB9" w:rsidRPr="00E921A2" w14:paraId="0F987A93"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A18A29"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693E463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517DD62"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4F94BDAF"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183DCE8C"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629A0E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60DD7A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C168ABD" w14:textId="77777777"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14:paraId="37D55E89" w14:textId="77777777" w:rsidR="00E921A2" w:rsidRPr="00121095" w:rsidRDefault="00E921A2">
            <w:pPr>
              <w:pStyle w:val="AttributeTableBody"/>
              <w:jc w:val="left"/>
            </w:pPr>
            <w:r w:rsidRPr="00121095">
              <w:t>Hit Count Total</w:t>
            </w:r>
          </w:p>
        </w:tc>
      </w:tr>
      <w:tr w:rsidR="00E50DB9" w:rsidRPr="00E921A2" w14:paraId="64D1DF0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7A313D8"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763D396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5CF3E5E"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1A986701"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63B4567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8653F6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F3D88F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6BD2B72" w14:textId="77777777"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14:paraId="5238B703" w14:textId="77777777" w:rsidR="00E921A2" w:rsidRPr="00121095" w:rsidRDefault="00E921A2">
            <w:pPr>
              <w:pStyle w:val="AttributeTableBody"/>
              <w:jc w:val="left"/>
            </w:pPr>
            <w:r w:rsidRPr="00121095">
              <w:t>This payload</w:t>
            </w:r>
          </w:p>
        </w:tc>
      </w:tr>
      <w:tr w:rsidR="00E50DB9" w:rsidRPr="00E921A2" w14:paraId="588C4B7E"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62651F4C" w14:textId="77777777"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14:paraId="5C6EA3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1B7291B4" w14:textId="77777777"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14:paraId="154C67A8" w14:textId="77777777"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14:paraId="2F315387" w14:textId="77777777"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14:paraId="125E1E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3FB4123F"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A2CCAD5" w14:textId="77777777"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14:paraId="236E4651" w14:textId="77777777" w:rsidR="00E921A2" w:rsidRPr="000922E0" w:rsidRDefault="00E921A2">
            <w:pPr>
              <w:pStyle w:val="AttributeTableBody"/>
              <w:jc w:val="left"/>
            </w:pPr>
            <w:r w:rsidRPr="000922E0">
              <w:t>Hits remaining</w:t>
            </w:r>
          </w:p>
        </w:tc>
      </w:tr>
    </w:tbl>
    <w:p w14:paraId="19391836" w14:textId="77777777" w:rsidR="00E921A2" w:rsidRPr="000922E0" w:rsidRDefault="00E921A2">
      <w:pPr>
        <w:pStyle w:val="Heading4"/>
        <w:rPr>
          <w:vanish/>
        </w:rPr>
      </w:pPr>
      <w:bookmarkStart w:id="357" w:name="_Toc495483562"/>
      <w:bookmarkStart w:id="358" w:name="_Toc24273784"/>
      <w:r w:rsidRPr="000922E0">
        <w:rPr>
          <w:vanish/>
        </w:rPr>
        <w:t>QAK field definitions</w:t>
      </w:r>
      <w:bookmarkEnd w:id="357"/>
      <w:bookmarkEnd w:id="358"/>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14:paraId="3E6297A0" w14:textId="77777777" w:rsidR="00E921A2" w:rsidRPr="000922E0" w:rsidRDefault="00E921A2">
      <w:pPr>
        <w:pStyle w:val="Heading4"/>
      </w:pPr>
      <w:bookmarkStart w:id="359" w:name="_Toc495483563"/>
      <w:bookmarkStart w:id="360" w:name="_Toc24273785"/>
      <w:r w:rsidRPr="000922E0">
        <w:t>QAK-1   Query Tag</w:t>
      </w:r>
      <w:proofErr w:type="gramStart"/>
      <w:r w:rsidRPr="000922E0">
        <w:t xml:space="preserve">   (</w:t>
      </w:r>
      <w:proofErr w:type="gramEnd"/>
      <w:r w:rsidRPr="000922E0">
        <w:t>ST)   00696</w:t>
      </w:r>
      <w:bookmarkEnd w:id="359"/>
      <w:bookmarkEnd w:id="360"/>
      <w:r w:rsidRPr="000922E0">
        <w:t xml:space="preserve"> </w:t>
      </w:r>
      <w:r w:rsidR="00BF2FE6" w:rsidRPr="000922E0">
        <w:fldChar w:fldCharType="begin"/>
      </w:r>
      <w:r w:rsidRPr="000922E0">
        <w:instrText xml:space="preserve"> XE "Query tag" </w:instrText>
      </w:r>
      <w:r w:rsidR="00BF2FE6" w:rsidRPr="000922E0">
        <w:fldChar w:fldCharType="end"/>
      </w:r>
    </w:p>
    <w:p w14:paraId="675F9DF4" w14:textId="77777777" w:rsidR="00E921A2" w:rsidRPr="00121095" w:rsidRDefault="00E921A2">
      <w:pPr>
        <w:pStyle w:val="NormalIndented"/>
      </w:pPr>
      <w:r w:rsidRPr="00121095">
        <w:t xml:space="preserve">Definition:  This field may be valued by the initiating system to identify the </w:t>
      </w:r>
      <w:proofErr w:type="gramStart"/>
      <w:r w:rsidRPr="00121095">
        <w:t>query, and</w:t>
      </w:r>
      <w:proofErr w:type="gramEnd"/>
      <w:r w:rsidRPr="00121095">
        <w:t xml:space="preserve">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w:t>
      </w:r>
      <w:proofErr w:type="gramStart"/>
      <w:r w:rsidRPr="00121095">
        <w:t>query as a whole</w:t>
      </w:r>
      <w:proofErr w:type="gramEnd"/>
      <w:r w:rsidRPr="00121095">
        <w:t xml:space="preserv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14:paraId="5A3B88C2" w14:textId="77777777" w:rsidR="00E921A2" w:rsidRPr="00121095" w:rsidRDefault="00E921A2">
      <w:pPr>
        <w:pStyle w:val="Heading4"/>
      </w:pPr>
      <w:bookmarkStart w:id="361" w:name="_Toc495483564"/>
      <w:bookmarkStart w:id="362" w:name="_Toc24273786"/>
      <w:r w:rsidRPr="00121095">
        <w:t>QAK-2   Query Response Status</w:t>
      </w:r>
      <w:proofErr w:type="gramStart"/>
      <w:r w:rsidRPr="00121095">
        <w:t xml:space="preserve">   (</w:t>
      </w:r>
      <w:proofErr w:type="gramEnd"/>
      <w:r w:rsidRPr="00121095">
        <w:t>ID)   00708</w:t>
      </w:r>
      <w:bookmarkEnd w:id="361"/>
      <w:bookmarkEnd w:id="362"/>
      <w:r w:rsidRPr="00121095">
        <w:t xml:space="preserve"> </w:t>
      </w:r>
      <w:r w:rsidR="00BF2FE6" w:rsidRPr="00121095">
        <w:fldChar w:fldCharType="begin"/>
      </w:r>
      <w:r w:rsidRPr="00121095">
        <w:instrText xml:space="preserve"> XE "Query response status" </w:instrText>
      </w:r>
      <w:r w:rsidR="00BF2FE6" w:rsidRPr="00121095">
        <w:fldChar w:fldCharType="end"/>
      </w:r>
    </w:p>
    <w:p w14:paraId="38FA62A1" w14:textId="77777777"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6"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14:paraId="78A68065" w14:textId="77777777" w:rsidR="00E921A2" w:rsidRPr="00121095" w:rsidRDefault="00E921A2">
      <w:pPr>
        <w:pStyle w:val="Heading4"/>
      </w:pPr>
      <w:bookmarkStart w:id="363" w:name="_Toc495483565"/>
      <w:bookmarkStart w:id="364" w:name="_Toc24273787"/>
      <w:r w:rsidRPr="00121095">
        <w:t>QAK-3   Message Query Name</w:t>
      </w:r>
      <w:proofErr w:type="gramStart"/>
      <w:r w:rsidRPr="00121095">
        <w:t xml:space="preserve">   (</w:t>
      </w:r>
      <w:proofErr w:type="gramEnd"/>
      <w:r w:rsidRPr="00121095">
        <w:t>CWE)   01375</w:t>
      </w:r>
      <w:bookmarkEnd w:id="363"/>
      <w:bookmarkEnd w:id="364"/>
      <w:r w:rsidRPr="00121095">
        <w:t xml:space="preserve"> </w:t>
      </w:r>
      <w:r w:rsidR="00BF2FE6" w:rsidRPr="00121095">
        <w:fldChar w:fldCharType="begin"/>
      </w:r>
      <w:r w:rsidRPr="00121095">
        <w:instrText xml:space="preserve"> XE "Message query name" </w:instrText>
      </w:r>
      <w:r w:rsidR="00BF2FE6" w:rsidRPr="00121095">
        <w:fldChar w:fldCharType="end"/>
      </w:r>
    </w:p>
    <w:p w14:paraId="26988E97" w14:textId="77777777" w:rsidR="00E921A2" w:rsidRPr="00121095" w:rsidRDefault="00E921A2" w:rsidP="00BF5311">
      <w:pPr>
        <w:pStyle w:val="Components"/>
        <w:rPr>
          <w:noProof/>
        </w:rPr>
      </w:pPr>
      <w:bookmarkStart w:id="365"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5"/>
    </w:p>
    <w:p w14:paraId="45A2FFE9"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7"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14:paraId="19406B4F" w14:textId="77777777" w:rsidR="00E921A2" w:rsidRPr="00121095" w:rsidRDefault="00E921A2">
      <w:pPr>
        <w:pStyle w:val="Heading4"/>
      </w:pPr>
      <w:bookmarkStart w:id="366" w:name="_Toc495483566"/>
      <w:bookmarkStart w:id="367" w:name="_Toc24273788"/>
      <w:r w:rsidRPr="00121095">
        <w:t>QAK-4   Hit Count Total</w:t>
      </w:r>
      <w:r w:rsidR="00BF2FE6" w:rsidRPr="00121095">
        <w:fldChar w:fldCharType="begin"/>
      </w:r>
      <w:r w:rsidRPr="00121095">
        <w:instrText xml:space="preserve"> XE "Hit count total" </w:instrText>
      </w:r>
      <w:r w:rsidR="00BF2FE6" w:rsidRPr="00121095">
        <w:fldChar w:fldCharType="end"/>
      </w:r>
      <w:proofErr w:type="gramStart"/>
      <w:r w:rsidRPr="00121095">
        <w:t xml:space="preserve">   (</w:t>
      </w:r>
      <w:proofErr w:type="gramEnd"/>
      <w:r w:rsidRPr="00121095">
        <w:t>NM)   01434</w:t>
      </w:r>
      <w:bookmarkEnd w:id="366"/>
      <w:bookmarkEnd w:id="367"/>
    </w:p>
    <w:p w14:paraId="57616B1F" w14:textId="77777777"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14:paraId="4F5771A8" w14:textId="77777777" w:rsidR="00E921A2" w:rsidRPr="00121095" w:rsidRDefault="00E921A2">
      <w:pPr>
        <w:pStyle w:val="Heading4"/>
      </w:pPr>
      <w:bookmarkStart w:id="368" w:name="_Toc495483567"/>
      <w:bookmarkStart w:id="369" w:name="_Toc24273789"/>
      <w:r w:rsidRPr="00121095">
        <w:t>QAK-5   This Payload</w:t>
      </w:r>
      <w:r w:rsidR="00BF2FE6" w:rsidRPr="00121095">
        <w:fldChar w:fldCharType="begin"/>
      </w:r>
      <w:r w:rsidRPr="00121095">
        <w:instrText xml:space="preserve"> XE "This payload" </w:instrText>
      </w:r>
      <w:r w:rsidR="00BF2FE6" w:rsidRPr="00121095">
        <w:fldChar w:fldCharType="end"/>
      </w:r>
      <w:proofErr w:type="gramStart"/>
      <w:r w:rsidRPr="00121095">
        <w:t xml:space="preserve">   (</w:t>
      </w:r>
      <w:proofErr w:type="gramEnd"/>
      <w:r w:rsidRPr="00121095">
        <w:t>NM)   01622</w:t>
      </w:r>
      <w:bookmarkEnd w:id="368"/>
      <w:bookmarkEnd w:id="369"/>
    </w:p>
    <w:p w14:paraId="68B01B5C" w14:textId="77777777"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14:paraId="471696C0" w14:textId="77777777" w:rsidR="00E921A2" w:rsidRPr="00121095" w:rsidRDefault="00E921A2">
      <w:pPr>
        <w:pStyle w:val="Heading4"/>
      </w:pPr>
      <w:bookmarkStart w:id="370" w:name="_Toc495483568"/>
      <w:bookmarkStart w:id="371" w:name="_Toc24273790"/>
      <w:r w:rsidRPr="00121095">
        <w:t>QAK-6   Hits Remaining</w:t>
      </w:r>
      <w:r w:rsidR="00BF2FE6" w:rsidRPr="00121095">
        <w:fldChar w:fldCharType="begin"/>
      </w:r>
      <w:r w:rsidRPr="00121095">
        <w:instrText xml:space="preserve"> XE "Hits remaining" </w:instrText>
      </w:r>
      <w:r w:rsidR="00BF2FE6" w:rsidRPr="00121095">
        <w:fldChar w:fldCharType="end"/>
      </w:r>
      <w:proofErr w:type="gramStart"/>
      <w:r w:rsidRPr="00121095">
        <w:t xml:space="preserve">   (</w:t>
      </w:r>
      <w:proofErr w:type="gramEnd"/>
      <w:r w:rsidRPr="00121095">
        <w:t>NM)   01623</w:t>
      </w:r>
      <w:bookmarkEnd w:id="370"/>
      <w:bookmarkEnd w:id="371"/>
    </w:p>
    <w:p w14:paraId="48A22708" w14:textId="77777777"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14:paraId="0FC02B3C" w14:textId="77777777" w:rsidR="00E921A2" w:rsidRPr="00121095" w:rsidRDefault="00E921A2">
      <w:pPr>
        <w:pStyle w:val="Heading3"/>
      </w:pPr>
      <w:bookmarkStart w:id="372" w:name="_Ref484511481"/>
      <w:bookmarkStart w:id="373" w:name="_Toc495483569"/>
      <w:bookmarkStart w:id="374" w:name="_Toc24273791"/>
      <w:bookmarkStart w:id="375" w:name="_Toc41280985"/>
      <w:bookmarkStart w:id="376" w:name="_Toc43004347"/>
      <w:bookmarkStart w:id="377" w:name="_Toc28957708"/>
      <w:bookmarkStart w:id="378" w:name="_Ref465673642"/>
      <w:bookmarkStart w:id="379" w:name="_Toc348257287"/>
      <w:bookmarkStart w:id="380" w:name="_Toc348257623"/>
      <w:bookmarkStart w:id="381" w:name="_Toc348263245"/>
      <w:bookmarkStart w:id="382" w:name="_Toc348336574"/>
      <w:bookmarkStart w:id="383" w:name="_Toc348770062"/>
      <w:bookmarkStart w:id="384" w:name="_Toc348856204"/>
      <w:bookmarkStart w:id="385" w:name="_Toc348866625"/>
      <w:bookmarkStart w:id="386" w:name="_Toc348947855"/>
      <w:bookmarkStart w:id="387" w:name="_Toc349735436"/>
      <w:bookmarkStart w:id="388" w:name="_Toc349735879"/>
      <w:bookmarkStart w:id="389" w:name="_Toc349736033"/>
      <w:bookmarkStart w:id="390" w:name="_Toc349803765"/>
      <w:bookmarkStart w:id="391" w:name="_Ref358264107"/>
      <w:bookmarkStart w:id="392" w:name="_Toc359236103"/>
      <w:bookmarkStart w:id="393" w:name="_Ref372101830"/>
      <w:r w:rsidRPr="00121095">
        <w:lastRenderedPageBreak/>
        <w:t>QID</w:t>
      </w:r>
      <w:r w:rsidR="007F08E7">
        <w:t xml:space="preserve"> </w:t>
      </w:r>
      <w:r w:rsidRPr="00121095">
        <w:t xml:space="preserve">- </w:t>
      </w:r>
      <w:r w:rsidR="00CA71B4">
        <w:t>Q</w:t>
      </w:r>
      <w:r w:rsidRPr="00121095">
        <w:t xml:space="preserve">uery </w:t>
      </w:r>
      <w:r w:rsidR="00CA71B4">
        <w:t>I</w:t>
      </w:r>
      <w:r w:rsidRPr="00121095">
        <w:t>dentification segment</w:t>
      </w:r>
      <w:bookmarkEnd w:id="372"/>
      <w:bookmarkEnd w:id="373"/>
      <w:bookmarkEnd w:id="374"/>
      <w:bookmarkEnd w:id="375"/>
      <w:bookmarkEnd w:id="376"/>
      <w:bookmarkEnd w:id="377"/>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"Segments:QID"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14:paraId="5A4761A8" w14:textId="77777777" w:rsidR="00E921A2" w:rsidRPr="00121095" w:rsidRDefault="00E921A2">
      <w:pPr>
        <w:pStyle w:val="NormalIndented"/>
      </w:pPr>
      <w:r w:rsidRPr="00121095">
        <w:t>The QID segment contains the information necessary to uniquely identify a query. Its primary use is in query cancellation or subscription cancellation.</w:t>
      </w:r>
    </w:p>
    <w:p w14:paraId="7F7A4118" w14:textId="77777777" w:rsidR="00E921A2" w:rsidRPr="00121095" w:rsidRDefault="00E921A2">
      <w:pPr>
        <w:pStyle w:val="AttributeTableCaption"/>
      </w:pPr>
      <w:r w:rsidRPr="00121095">
        <w:t>HL7 Attribute Table – QID</w:t>
      </w:r>
      <w:bookmarkStart w:id="394" w:name="QID"/>
      <w:bookmarkEnd w:id="394"/>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ADB271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203879"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F232C16"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35F0F53"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0DBB9FF"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87B331D"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2964EAAE"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1F8BD487"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5265052D"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088469CA" w14:textId="77777777" w:rsidR="00E921A2" w:rsidRPr="00121095" w:rsidRDefault="00E921A2">
            <w:pPr>
              <w:pStyle w:val="AttributeTableHeader"/>
              <w:jc w:val="left"/>
            </w:pPr>
            <w:r w:rsidRPr="00121095">
              <w:t>ELEMENT NAME</w:t>
            </w:r>
          </w:p>
        </w:tc>
      </w:tr>
      <w:tr w:rsidR="00E50DB9" w:rsidRPr="00E921A2" w14:paraId="57096480"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2476E2B0"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FE34B28"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4DC739D6"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6F02ADC4"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54D12F0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78066FC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9FAA9F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0564038"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57EA6AA0" w14:textId="77777777" w:rsidR="00E921A2" w:rsidRPr="00121095" w:rsidRDefault="00E921A2">
            <w:pPr>
              <w:pStyle w:val="AttributeTableBody"/>
              <w:jc w:val="left"/>
            </w:pPr>
            <w:r w:rsidRPr="00121095">
              <w:t>Query Tag</w:t>
            </w:r>
          </w:p>
        </w:tc>
      </w:tr>
      <w:tr w:rsidR="00E50DB9" w:rsidRPr="00E921A2" w14:paraId="3CA27556"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E615D51"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1845A599"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2EEA8C3"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58CD13EF"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4E82A286"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04A1BB5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B9C7EC0" w14:textId="77777777" w:rsidR="00E921A2" w:rsidRPr="00121095" w:rsidRDefault="00000000">
            <w:pPr>
              <w:pStyle w:val="AttributeTableBody"/>
              <w:rPr>
                <w:rStyle w:val="HyperlinkTable"/>
              </w:rPr>
            </w:pPr>
            <w:hyperlink r:id="rId18"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14:paraId="4DB7618B" w14:textId="77777777"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14:paraId="0F25EA84" w14:textId="77777777" w:rsidR="00E921A2" w:rsidRPr="00121095" w:rsidRDefault="00E921A2">
            <w:pPr>
              <w:pStyle w:val="AttributeTableBody"/>
              <w:jc w:val="left"/>
            </w:pPr>
            <w:r w:rsidRPr="00121095">
              <w:t>Message Query Name</w:t>
            </w:r>
          </w:p>
        </w:tc>
      </w:tr>
    </w:tbl>
    <w:p w14:paraId="3F7C449A" w14:textId="77777777" w:rsidR="00E921A2" w:rsidRPr="00121095" w:rsidRDefault="00E921A2">
      <w:pPr>
        <w:pStyle w:val="Heading4"/>
        <w:rPr>
          <w:vanish/>
        </w:rPr>
      </w:pPr>
      <w:bookmarkStart w:id="395" w:name="_Toc495483570"/>
      <w:bookmarkStart w:id="396" w:name="_Toc24273792"/>
      <w:r w:rsidRPr="00121095">
        <w:rPr>
          <w:vanish/>
        </w:rPr>
        <w:t>QID field definitions</w:t>
      </w:r>
      <w:bookmarkEnd w:id="395"/>
      <w:bookmarkEnd w:id="396"/>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14:paraId="1D60920D" w14:textId="77777777" w:rsidR="00E921A2" w:rsidRPr="00121095" w:rsidRDefault="00E921A2">
      <w:pPr>
        <w:pStyle w:val="Heading4"/>
      </w:pPr>
      <w:bookmarkStart w:id="397" w:name="_Toc495483571"/>
      <w:bookmarkStart w:id="398" w:name="_Toc24273793"/>
      <w:r w:rsidRPr="00121095">
        <w:t>QID-1   Query Tag</w:t>
      </w:r>
      <w:r w:rsidR="00BF2FE6" w:rsidRPr="00121095">
        <w:fldChar w:fldCharType="begin"/>
      </w:r>
      <w:r w:rsidRPr="00121095">
        <w:instrText xml:space="preserve"> XE "Query tag" </w:instrText>
      </w:r>
      <w:r w:rsidR="00BF2FE6" w:rsidRPr="00121095">
        <w:fldChar w:fldCharType="end"/>
      </w:r>
      <w:proofErr w:type="gramStart"/>
      <w:r w:rsidRPr="00121095">
        <w:t xml:space="preserve">   (</w:t>
      </w:r>
      <w:proofErr w:type="gramEnd"/>
      <w:r w:rsidRPr="00121095">
        <w:t>ST)   00696</w:t>
      </w:r>
      <w:bookmarkEnd w:id="397"/>
      <w:bookmarkEnd w:id="398"/>
    </w:p>
    <w:p w14:paraId="1CCFC8DA" w14:textId="77777777" w:rsidR="00E921A2" w:rsidRPr="00121095" w:rsidRDefault="00E921A2">
      <w:pPr>
        <w:pStyle w:val="NormalIndented"/>
      </w:pPr>
      <w:r w:rsidRPr="00121095">
        <w:t>Definition:  This field identifies the instance of a query.</w:t>
      </w:r>
    </w:p>
    <w:p w14:paraId="6A591BA6" w14:textId="77777777" w:rsidR="00E921A2" w:rsidRPr="00121095" w:rsidRDefault="00E921A2">
      <w:pPr>
        <w:pStyle w:val="Heading4"/>
        <w:keepLines/>
      </w:pPr>
      <w:bookmarkStart w:id="399" w:name="_Toc495483572"/>
      <w:bookmarkStart w:id="400"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proofErr w:type="gramStart"/>
      <w:r w:rsidRPr="00121095">
        <w:t xml:space="preserve">   (</w:t>
      </w:r>
      <w:proofErr w:type="gramEnd"/>
      <w:r w:rsidRPr="00121095">
        <w:t>CWE)   01375</w:t>
      </w:r>
      <w:bookmarkEnd w:id="399"/>
      <w:bookmarkEnd w:id="400"/>
    </w:p>
    <w:p w14:paraId="7786A1F1"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FF974F"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9" w:anchor="HL70471" w:history="1">
        <w:r w:rsidRPr="00121095">
          <w:rPr>
            <w:rStyle w:val="ReferenceUserTable"/>
          </w:rPr>
          <w:t>User defi</w:t>
        </w:r>
        <w:bookmarkStart w:id="401" w:name="_Hlt496504136"/>
        <w:r w:rsidRPr="00121095">
          <w:rPr>
            <w:rStyle w:val="ReferenceUserTable"/>
          </w:rPr>
          <w:t>n</w:t>
        </w:r>
        <w:bookmarkEnd w:id="401"/>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14:paraId="225C75D0" w14:textId="77777777" w:rsidR="00E921A2" w:rsidRPr="00121095" w:rsidRDefault="00E921A2">
      <w:pPr>
        <w:pStyle w:val="Heading3"/>
      </w:pPr>
      <w:bookmarkStart w:id="402" w:name="_Ref477748842"/>
      <w:bookmarkStart w:id="403" w:name="_Toc495483573"/>
      <w:bookmarkStart w:id="404" w:name="_Toc24273795"/>
      <w:bookmarkStart w:id="405" w:name="_Toc41280986"/>
      <w:bookmarkStart w:id="406" w:name="_Toc43004348"/>
      <w:bookmarkStart w:id="407" w:name="_Toc28957709"/>
      <w:r w:rsidRPr="00121095">
        <w:t xml:space="preserve">QPD – </w:t>
      </w:r>
      <w:r w:rsidR="00770A8A">
        <w:t>Q</w:t>
      </w:r>
      <w:r w:rsidRPr="00121095">
        <w:t xml:space="preserve">uery </w:t>
      </w:r>
      <w:r w:rsidR="00770A8A">
        <w:t>P</w:t>
      </w:r>
      <w:r w:rsidRPr="00121095">
        <w:t xml:space="preserve">arameter </w:t>
      </w:r>
      <w:r w:rsidR="00CA71B4">
        <w:t>D</w:t>
      </w:r>
      <w:r w:rsidRPr="00121095">
        <w:t>efinition</w:t>
      </w:r>
      <w:bookmarkEnd w:id="378"/>
      <w:bookmarkEnd w:id="402"/>
      <w:bookmarkEnd w:id="403"/>
      <w:bookmarkEnd w:id="404"/>
      <w:bookmarkEnd w:id="405"/>
      <w:bookmarkEnd w:id="406"/>
      <w:bookmarkEnd w:id="407"/>
      <w:r w:rsidR="00CA71B4">
        <w:t xml:space="preserve"> segment</w:t>
      </w:r>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"Segments:QPD"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14:paraId="50206450" w14:textId="77777777" w:rsidR="00E921A2" w:rsidRPr="00121095" w:rsidRDefault="00E921A2">
      <w:pPr>
        <w:pStyle w:val="NormalIndented"/>
      </w:pPr>
      <w:r w:rsidRPr="00121095">
        <w:t>The QPD segment defines the parameters of the query.</w:t>
      </w:r>
    </w:p>
    <w:p w14:paraId="05B520F1" w14:textId="77777777" w:rsidR="00E921A2" w:rsidRPr="00121095" w:rsidRDefault="00E921A2">
      <w:pPr>
        <w:pStyle w:val="AttributeTableCaption"/>
      </w:pPr>
      <w:r w:rsidRPr="00121095">
        <w:t>HL7 Attribute Table – QPD</w:t>
      </w:r>
      <w:bookmarkStart w:id="408" w:name="QPD"/>
      <w:bookmarkEnd w:id="408"/>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8F2709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BD62CB"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4C83C3C9"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5FADF2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44F623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4778E74"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59A0D400"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09F1F85E"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2D1E500"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94AE2FA" w14:textId="77777777" w:rsidR="00E921A2" w:rsidRPr="00121095" w:rsidRDefault="00E921A2">
            <w:pPr>
              <w:pStyle w:val="AttributeTableHeader"/>
              <w:jc w:val="left"/>
            </w:pPr>
            <w:r w:rsidRPr="00121095">
              <w:t>ELEMENT NAME</w:t>
            </w:r>
          </w:p>
        </w:tc>
      </w:tr>
      <w:tr w:rsidR="00E50DB9" w:rsidRPr="00E921A2" w14:paraId="30431558"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D5BCD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2DBABE0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017F8CA"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62B041B6" w14:textId="77777777"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14:paraId="1ED5C55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0A00C632"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AC01DFD" w14:textId="77777777" w:rsidR="00E921A2" w:rsidRPr="00121095" w:rsidRDefault="00000000">
            <w:pPr>
              <w:pStyle w:val="AttributeTableBody"/>
              <w:rPr>
                <w:rStyle w:val="HyperlinkTable"/>
              </w:rPr>
            </w:pPr>
            <w:hyperlink r:id="rId20"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14:paraId="174B6B19" w14:textId="77777777"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14:paraId="43585F0C" w14:textId="77777777" w:rsidR="00E921A2" w:rsidRPr="00121095" w:rsidRDefault="00E921A2">
            <w:pPr>
              <w:pStyle w:val="AttributeTableBody"/>
              <w:jc w:val="left"/>
            </w:pPr>
            <w:r w:rsidRPr="00121095">
              <w:t xml:space="preserve">Message Query Name </w:t>
            </w:r>
          </w:p>
        </w:tc>
      </w:tr>
      <w:tr w:rsidR="00E50DB9" w:rsidRPr="00E921A2" w14:paraId="3F6B772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8969D79"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6523EFE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EB6DBDD" w14:textId="77777777"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14:paraId="381D858D" w14:textId="77777777"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14:paraId="5F994B03"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16DF954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A6F4AF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A9BD513" w14:textId="77777777"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14:paraId="074A1099" w14:textId="77777777" w:rsidR="00E921A2" w:rsidRPr="00121095" w:rsidRDefault="00E921A2">
            <w:pPr>
              <w:pStyle w:val="AttributeTableBody"/>
              <w:jc w:val="left"/>
            </w:pPr>
            <w:r w:rsidRPr="00121095">
              <w:t>Query Tag</w:t>
            </w:r>
          </w:p>
        </w:tc>
      </w:tr>
      <w:tr w:rsidR="00E921A2" w:rsidRPr="00E921A2" w14:paraId="60A8138C"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8C5F3A6" w14:textId="77777777"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14:paraId="7D20E5CB"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21C8951" w14:textId="77777777"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14:paraId="4BCCC9E8" w14:textId="77777777"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14:paraId="0A6AAF43"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9D258FC"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5AC8580"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68A640D" w14:textId="77777777"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14:paraId="162D3DC9" w14:textId="77777777" w:rsidR="00E921A2" w:rsidRPr="00121095" w:rsidRDefault="00E921A2">
            <w:pPr>
              <w:pStyle w:val="AttributeTableBody"/>
              <w:jc w:val="left"/>
            </w:pPr>
            <w:r w:rsidRPr="00121095">
              <w:t xml:space="preserve">User Parameters (in successive fields) </w:t>
            </w:r>
          </w:p>
        </w:tc>
      </w:tr>
    </w:tbl>
    <w:p w14:paraId="2B02BF4C" w14:textId="77777777" w:rsidR="00E921A2" w:rsidRPr="00121095" w:rsidRDefault="00E921A2">
      <w:pPr>
        <w:pStyle w:val="Heading4"/>
        <w:rPr>
          <w:vanish/>
        </w:rPr>
      </w:pPr>
      <w:bookmarkStart w:id="409" w:name="_Toc495483574"/>
      <w:bookmarkStart w:id="410" w:name="_Toc24273796"/>
      <w:r w:rsidRPr="00121095">
        <w:rPr>
          <w:vanish/>
        </w:rPr>
        <w:t>QPD field definitions</w:t>
      </w:r>
      <w:bookmarkEnd w:id="409"/>
      <w:bookmarkEnd w:id="410"/>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14:paraId="23718D7E" w14:textId="77777777" w:rsidR="00E921A2" w:rsidRPr="00121095" w:rsidRDefault="00E921A2">
      <w:pPr>
        <w:pStyle w:val="Heading4"/>
      </w:pPr>
      <w:bookmarkStart w:id="411" w:name="_Toc495483575"/>
      <w:bookmarkStart w:id="412" w:name="_Toc24273797"/>
      <w:r w:rsidRPr="00121095">
        <w:t>QPD-1   Message Query Name</w:t>
      </w:r>
      <w:proofErr w:type="gramStart"/>
      <w:r w:rsidRPr="00121095">
        <w:t xml:space="preserve">   (</w:t>
      </w:r>
      <w:proofErr w:type="gramEnd"/>
      <w:r w:rsidRPr="00121095">
        <w:t>CWE)   01375</w:t>
      </w:r>
      <w:bookmarkEnd w:id="411"/>
      <w:bookmarkEnd w:id="412"/>
      <w:r w:rsidRPr="00121095">
        <w:t xml:space="preserve"> </w:t>
      </w:r>
      <w:r w:rsidR="00BF2FE6" w:rsidRPr="00121095">
        <w:fldChar w:fldCharType="begin"/>
      </w:r>
      <w:r w:rsidRPr="00121095">
        <w:instrText xml:space="preserve"> XE "Message query name" </w:instrText>
      </w:r>
      <w:r w:rsidR="00BF2FE6" w:rsidRPr="00121095">
        <w:fldChar w:fldCharType="end"/>
      </w:r>
    </w:p>
    <w:p w14:paraId="564DEE2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6C7D5"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21"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13" w:name="_Hlt490974532"/>
        <w:r w:rsidRPr="00121095">
          <w:rPr>
            <w:rStyle w:val="ReferenceUserTable"/>
          </w:rPr>
          <w:t>u</w:t>
        </w:r>
        <w:bookmarkEnd w:id="413"/>
        <w:r w:rsidRPr="00121095">
          <w:rPr>
            <w:rStyle w:val="ReferenceUserTable"/>
          </w:rPr>
          <w:t>ery name</w:t>
        </w:r>
      </w:hyperlink>
      <w:r w:rsidRPr="00121095">
        <w:t xml:space="preserve"> </w:t>
      </w:r>
      <w:r>
        <w:t xml:space="preserve">in Chapter 2C, Code Tables, </w:t>
      </w:r>
      <w:r w:rsidRPr="00121095">
        <w:t>for suggested values.</w:t>
      </w:r>
    </w:p>
    <w:p w14:paraId="2D1CF28C" w14:textId="77777777" w:rsidR="00E921A2" w:rsidRPr="00121095" w:rsidRDefault="00E921A2">
      <w:pPr>
        <w:pStyle w:val="Heading4"/>
      </w:pPr>
      <w:bookmarkStart w:id="414" w:name="_Toc495483576"/>
      <w:bookmarkStart w:id="415" w:name="_Toc24273798"/>
      <w:r w:rsidRPr="00121095">
        <w:lastRenderedPageBreak/>
        <w:t>QPD-2   Query Tag</w:t>
      </w:r>
      <w:proofErr w:type="gramStart"/>
      <w:r w:rsidRPr="00121095">
        <w:t xml:space="preserve">   (</w:t>
      </w:r>
      <w:proofErr w:type="gramEnd"/>
      <w:r w:rsidRPr="00121095">
        <w:t>ST)   00696</w:t>
      </w:r>
      <w:bookmarkEnd w:id="414"/>
      <w:bookmarkEnd w:id="415"/>
      <w:r w:rsidRPr="00121095">
        <w:t xml:space="preserve"> </w:t>
      </w:r>
      <w:r w:rsidR="00BF2FE6" w:rsidRPr="00121095">
        <w:fldChar w:fldCharType="begin"/>
      </w:r>
      <w:r w:rsidRPr="00121095">
        <w:instrText xml:space="preserve"> XE "Query tag" </w:instrText>
      </w:r>
      <w:r w:rsidR="00BF2FE6" w:rsidRPr="00121095">
        <w:fldChar w:fldCharType="end"/>
      </w:r>
    </w:p>
    <w:p w14:paraId="4A91B93A" w14:textId="77777777" w:rsidR="00E921A2" w:rsidRPr="00121095" w:rsidRDefault="00E921A2">
      <w:pPr>
        <w:pStyle w:val="NormalIndented"/>
      </w:pPr>
      <w:r w:rsidRPr="00121095">
        <w:t xml:space="preserve">Definition:  This field may be valued by the initiating system to identify the </w:t>
      </w:r>
      <w:proofErr w:type="gramStart"/>
      <w:r w:rsidRPr="00121095">
        <w:t>query, and</w:t>
      </w:r>
      <w:proofErr w:type="gramEnd"/>
      <w:r w:rsidRPr="00121095">
        <w:t xml:space="preserve"> may be used to match response messages to the originating query.  If this field is valued, the responding system is required to echo it back as the first field in the query acknowledgement segment (QAK).  </w:t>
      </w:r>
    </w:p>
    <w:p w14:paraId="537BD424" w14:textId="77777777"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w:t>
      </w:r>
      <w:proofErr w:type="gramStart"/>
      <w:r w:rsidRPr="00121095">
        <w:t>query as a whole</w:t>
      </w:r>
      <w:proofErr w:type="gramEnd"/>
      <w:r w:rsidRPr="00121095">
        <w:t>.</w:t>
      </w:r>
    </w:p>
    <w:p w14:paraId="50863C66" w14:textId="77777777"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14:paraId="48C7EE4B" w14:textId="77777777" w:rsidR="00E921A2" w:rsidRPr="00121095" w:rsidRDefault="00E921A2">
      <w:pPr>
        <w:pStyle w:val="Heading4"/>
      </w:pPr>
      <w:bookmarkStart w:id="416" w:name="_Toc495483577"/>
      <w:bookmarkStart w:id="417" w:name="_Toc24273799"/>
      <w:r w:rsidRPr="00121095">
        <w:t>QPD-3   User Parameters</w:t>
      </w:r>
      <w:proofErr w:type="gramStart"/>
      <w:r w:rsidRPr="00121095">
        <w:t xml:space="preserve">   (</w:t>
      </w:r>
      <w:proofErr w:type="gramEnd"/>
      <w:r w:rsidRPr="00121095">
        <w:t>Varies)   01435</w:t>
      </w:r>
      <w:bookmarkEnd w:id="416"/>
      <w:bookmarkEnd w:id="417"/>
      <w:r w:rsidRPr="00121095">
        <w:t xml:space="preserve"> </w:t>
      </w:r>
      <w:r w:rsidR="00BF2FE6" w:rsidRPr="00121095">
        <w:fldChar w:fldCharType="begin"/>
      </w:r>
      <w:r w:rsidRPr="00121095">
        <w:instrText xml:space="preserve"> XE "User  parameters" </w:instrText>
      </w:r>
      <w:r w:rsidR="00BF2FE6" w:rsidRPr="00121095">
        <w:fldChar w:fldCharType="end"/>
      </w:r>
    </w:p>
    <w:p w14:paraId="390D99E6" w14:textId="77777777" w:rsidR="00E921A2" w:rsidRPr="00121095" w:rsidRDefault="00E921A2">
      <w:pPr>
        <w:pStyle w:val="NormalIndented"/>
      </w:pPr>
      <w:r w:rsidRPr="00121095">
        <w:t xml:space="preserve">Definition: These successive parameter fields hold the values that the Client passes to the Server. </w:t>
      </w:r>
    </w:p>
    <w:p w14:paraId="59D5E08C" w14:textId="77777777"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w:t>
      </w:r>
      <w:proofErr w:type="spellStart"/>
      <w:r w:rsidRPr="00121095">
        <w:t>anded</w:t>
      </w:r>
      <w:proofErr w:type="spellEnd"/>
      <w:r w:rsidRPr="00121095">
        <w:t>" together, the user SHALL inspect the required Query Profile to properly understand each. Except in the QSC variant, the parameter names do not need to be stated in the query; they are understood to be positional based on the Query Profile.</w:t>
      </w:r>
    </w:p>
    <w:p w14:paraId="7D144C72" w14:textId="5F20590E"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C244BF" w:rsidRPr="00C244BF">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C244BF" w:rsidRPr="00C244BF">
        <w:rPr>
          <w:rStyle w:val="HyperlinkText"/>
        </w:rPr>
        <w:t>RCP-6   Sort-by Field   (SRT)</w:t>
      </w:r>
      <w:r w:rsidR="00C244BF"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C244BF" w:rsidRPr="00C244BF">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C244BF" w:rsidRPr="00C244BF">
        <w:rPr>
          <w:rStyle w:val="HyperlinkText"/>
        </w:rPr>
        <w:t>RCP-7   Segment Group Inclusion   (ID)</w:t>
      </w:r>
      <w:r w:rsidR="00C244BF" w:rsidRPr="00121095">
        <w:t xml:space="preserve">   01594</w:t>
      </w:r>
      <w:r w:rsidR="002503D5">
        <w:fldChar w:fldCharType="end"/>
      </w:r>
      <w:r w:rsidRPr="00121095">
        <w:t>," below.</w:t>
      </w:r>
    </w:p>
    <w:p w14:paraId="0EC5BFB5" w14:textId="77777777" w:rsidR="00E921A2" w:rsidRPr="00121095" w:rsidRDefault="00E921A2">
      <w:pPr>
        <w:pStyle w:val="NormalIndented"/>
      </w:pPr>
      <w:r w:rsidRPr="00121095">
        <w:t>Parameter fields in the QPD segment appear in the same order as in the Query Profile.</w:t>
      </w:r>
    </w:p>
    <w:p w14:paraId="535833D5" w14:textId="77777777" w:rsidR="00E921A2" w:rsidRPr="00121095" w:rsidRDefault="00E921A2">
      <w:pPr>
        <w:pStyle w:val="Heading5"/>
      </w:pPr>
      <w:bookmarkStart w:id="418" w:name="HL70391"/>
      <w:bookmarkStart w:id="419" w:name="_Toc495483578"/>
      <w:bookmarkEnd w:id="418"/>
      <w:r w:rsidRPr="00121095">
        <w:t>Note on QPD usage for query by example variant.</w:t>
      </w:r>
      <w:bookmarkEnd w:id="419"/>
    </w:p>
    <w:p w14:paraId="79C94B3E" w14:textId="77777777" w:rsidR="00E921A2" w:rsidRPr="00121095" w:rsidRDefault="00E921A2">
      <w:pPr>
        <w:pStyle w:val="Note"/>
      </w:pPr>
      <w:r w:rsidRPr="00121095">
        <w:rPr>
          <w:b/>
        </w:rPr>
        <w:t>Note:</w:t>
      </w:r>
      <w:r w:rsidRPr="00121095">
        <w:t xml:space="preserve">  Query </w:t>
      </w:r>
      <w:proofErr w:type="gramStart"/>
      <w:r w:rsidRPr="00121095">
        <w:t>By</w:t>
      </w:r>
      <w:proofErr w:type="gramEnd"/>
      <w:r w:rsidRPr="00121095">
        <w:t xml:space="preserve"> Example:  The Query by Example is an extension of Query by Parameter (QBP) in which search parameters are passed by sending them in the segment which naturally carries them.  </w:t>
      </w:r>
      <w:proofErr w:type="gramStart"/>
      <w:r w:rsidRPr="00121095">
        <w:t>Thus</w:t>
      </w:r>
      <w:proofErr w:type="gramEnd"/>
      <w:r w:rsidRPr="00121095">
        <w:t xml:space="preserve"> if one wanted to perform a "</w:t>
      </w:r>
      <w:proofErr w:type="spellStart"/>
      <w:r w:rsidRPr="00121095">
        <w:t>find_candidates</w:t>
      </w:r>
      <w:proofErr w:type="spellEnd"/>
      <w:r w:rsidRPr="00121095">
        <w:t xml:space="preserve">" query using query by example, one would send the demographics information on which to search in the PID and/or PD1 segments leaving blank those fields in the segment sent which are not query parameters.  If, for example, religion </w:t>
      </w:r>
      <w:proofErr w:type="gramStart"/>
      <w:r w:rsidRPr="00121095">
        <w:t>were</w:t>
      </w:r>
      <w:proofErr w:type="gramEnd"/>
      <w:r w:rsidRPr="00121095">
        <w:t xml:space="preserve"> not one of the query parameters, PID-17 would be left blank when the PID was sent in the query.  Parameters which do not occur naturally in an HL7 message, such as search algorithm, confidence level, </w:t>
      </w:r>
      <w:proofErr w:type="spellStart"/>
      <w:r w:rsidRPr="00121095">
        <w:t>etc</w:t>
      </w:r>
      <w:proofErr w:type="spellEnd"/>
      <w:r w:rsidRPr="00121095">
        <w:t>, would continue to be carried in the QPD segment as they are in the Query by Parameter.  The segments and fields available for use as query parameters would be specified in the Query Profile for the query.</w:t>
      </w:r>
    </w:p>
    <w:p w14:paraId="3A5873B3" w14:textId="77777777" w:rsidR="00E921A2" w:rsidRPr="00121095" w:rsidRDefault="00E921A2">
      <w:pPr>
        <w:pStyle w:val="Heading3"/>
      </w:pPr>
      <w:bookmarkStart w:id="420" w:name="_Toc495483579"/>
      <w:bookmarkStart w:id="421" w:name="_Toc24273800"/>
      <w:bookmarkStart w:id="422" w:name="_Toc41280987"/>
      <w:bookmarkStart w:id="423" w:name="_Toc43004349"/>
      <w:bookmarkStart w:id="424" w:name="_Toc28957710"/>
      <w:r w:rsidRPr="00121095">
        <w:t xml:space="preserve">QRI – </w:t>
      </w:r>
      <w:r w:rsidR="00CA71B4">
        <w:t>Q</w:t>
      </w:r>
      <w:r w:rsidRPr="00121095">
        <w:t xml:space="preserve">uery </w:t>
      </w:r>
      <w:r w:rsidR="00CA71B4">
        <w:t>R</w:t>
      </w:r>
      <w:r w:rsidRPr="00121095">
        <w:t xml:space="preserve">esponse </w:t>
      </w:r>
      <w:r w:rsidR="00CA71B4">
        <w:t>I</w:t>
      </w:r>
      <w:r w:rsidRPr="00121095">
        <w:t>nstance</w:t>
      </w:r>
      <w:bookmarkEnd w:id="420"/>
      <w:r w:rsidRPr="00121095">
        <w:t xml:space="preserve"> segment</w:t>
      </w:r>
      <w:bookmarkEnd w:id="421"/>
      <w:bookmarkEnd w:id="422"/>
      <w:bookmarkEnd w:id="423"/>
      <w:bookmarkEnd w:id="424"/>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"Segments:QRI" </w:instrText>
      </w:r>
      <w:r w:rsidR="00BF2FE6" w:rsidRPr="00121095">
        <w:fldChar w:fldCharType="end"/>
      </w:r>
      <w:r w:rsidRPr="00121095">
        <w:t xml:space="preserve"> </w:t>
      </w:r>
    </w:p>
    <w:p w14:paraId="6E5B5C56" w14:textId="77777777"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14:paraId="41F245EE" w14:textId="77777777" w:rsidR="00E921A2" w:rsidRPr="00121095" w:rsidRDefault="00E921A2">
      <w:pPr>
        <w:pStyle w:val="NormalIndented"/>
      </w:pPr>
      <w:r w:rsidRPr="00121095">
        <w:t>Examples of the use of this segment appear in Chapter 3, "Patient Administration," section 3.3.57, "Find Candidates and Response."</w:t>
      </w:r>
    </w:p>
    <w:p w14:paraId="06718A84" w14:textId="77777777" w:rsidR="00E921A2" w:rsidRPr="00121095" w:rsidRDefault="00E921A2">
      <w:pPr>
        <w:pStyle w:val="AttributeTableCaption"/>
      </w:pPr>
      <w:r w:rsidRPr="00121095">
        <w:t>HL7 Attribute Table – QRI</w:t>
      </w:r>
      <w:bookmarkStart w:id="425" w:name="QRI"/>
      <w:bookmarkEnd w:id="425"/>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68A9D3D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CDB8F4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1E140F14"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29330E9"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63C8086D"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0BF816C5"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478E2D8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4756318"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6675B66"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162A1D11" w14:textId="77777777" w:rsidR="00E921A2" w:rsidRPr="00121095" w:rsidRDefault="00E921A2">
            <w:pPr>
              <w:pStyle w:val="AttributeTableHeader"/>
              <w:jc w:val="left"/>
            </w:pPr>
            <w:r w:rsidRPr="00121095">
              <w:t>ELEMENT NAME</w:t>
            </w:r>
          </w:p>
        </w:tc>
      </w:tr>
      <w:tr w:rsidR="00E50DB9" w:rsidRPr="00E921A2" w14:paraId="1B6A2687"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562FCD12"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02DB04B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7504D13" w14:textId="77777777"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14:paraId="4EA9AA05"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DEC63AC"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50B89FDD"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5D9CE1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FC3CB94" w14:textId="77777777"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14:paraId="3565BF56" w14:textId="77777777" w:rsidR="00E921A2" w:rsidRPr="00121095" w:rsidRDefault="00E921A2">
            <w:pPr>
              <w:pStyle w:val="AttributeTableBody"/>
              <w:jc w:val="left"/>
            </w:pPr>
            <w:r w:rsidRPr="00121095">
              <w:t>Candidate Confidence</w:t>
            </w:r>
          </w:p>
        </w:tc>
      </w:tr>
      <w:tr w:rsidR="00E50DB9" w:rsidRPr="00E921A2" w14:paraId="125928D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254CC2E"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1A29D0F6"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5142357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74094C93"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23CB8E6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5322C794"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784F6183" w14:textId="77777777" w:rsidR="00E921A2" w:rsidRPr="00121095" w:rsidRDefault="00000000">
            <w:pPr>
              <w:pStyle w:val="AttributeTableBody"/>
              <w:rPr>
                <w:rStyle w:val="HyperlinkTable"/>
              </w:rPr>
            </w:pPr>
            <w:hyperlink r:id="rId22"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14:paraId="185CDC3F" w14:textId="77777777"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14:paraId="3D7A27E4" w14:textId="77777777" w:rsidR="00E921A2" w:rsidRPr="00121095" w:rsidRDefault="00E921A2">
            <w:pPr>
              <w:pStyle w:val="AttributeTableBody"/>
              <w:jc w:val="left"/>
            </w:pPr>
            <w:r w:rsidRPr="00121095">
              <w:t>Match Reason Code</w:t>
            </w:r>
          </w:p>
        </w:tc>
      </w:tr>
      <w:tr w:rsidR="00E921A2" w:rsidRPr="00E921A2" w14:paraId="36333C1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180F091" w14:textId="77777777"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14:paraId="4A99951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00F93F7E"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75058330"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6F86AE0A" w14:textId="77777777"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14:paraId="1CCFA6B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653AFE9C" w14:textId="77777777" w:rsidR="00E921A2" w:rsidRPr="00121095" w:rsidRDefault="00000000">
            <w:pPr>
              <w:pStyle w:val="AttributeTableBody"/>
              <w:rPr>
                <w:rStyle w:val="HyperlinkTable"/>
              </w:rPr>
            </w:pPr>
            <w:hyperlink r:id="rId23"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14:paraId="2346A1DB" w14:textId="77777777"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14:paraId="67BC19B6" w14:textId="77777777" w:rsidR="00E921A2" w:rsidRPr="00121095" w:rsidRDefault="00E921A2">
            <w:pPr>
              <w:pStyle w:val="AttributeTableBody"/>
              <w:jc w:val="left"/>
            </w:pPr>
            <w:r w:rsidRPr="00121095">
              <w:t>Algorithm Descriptor</w:t>
            </w:r>
          </w:p>
        </w:tc>
      </w:tr>
    </w:tbl>
    <w:p w14:paraId="66948063" w14:textId="77777777" w:rsidR="00E921A2" w:rsidRPr="00121095" w:rsidRDefault="00E921A2">
      <w:pPr>
        <w:pStyle w:val="Heading4"/>
        <w:rPr>
          <w:vanish/>
        </w:rPr>
      </w:pPr>
      <w:bookmarkStart w:id="426" w:name="_Toc495483580"/>
      <w:bookmarkStart w:id="427" w:name="_Toc24273801"/>
      <w:r w:rsidRPr="00121095">
        <w:rPr>
          <w:vanish/>
        </w:rPr>
        <w:lastRenderedPageBreak/>
        <w:t>QRI field definitions</w:t>
      </w:r>
      <w:bookmarkEnd w:id="426"/>
      <w:bookmarkEnd w:id="427"/>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14:paraId="6A0E4DD9" w14:textId="77777777" w:rsidR="00E921A2" w:rsidRPr="00121095" w:rsidRDefault="00E921A2">
      <w:pPr>
        <w:pStyle w:val="Heading4"/>
      </w:pPr>
      <w:bookmarkStart w:id="428" w:name="_Toc495483581"/>
      <w:bookmarkStart w:id="429" w:name="_Toc24273802"/>
      <w:r w:rsidRPr="00121095">
        <w:t>QRI-1   Candidate Confidence</w:t>
      </w:r>
      <w:proofErr w:type="gramStart"/>
      <w:r w:rsidRPr="00121095">
        <w:t xml:space="preserve">   (</w:t>
      </w:r>
      <w:proofErr w:type="gramEnd"/>
      <w:r w:rsidRPr="00121095">
        <w:t>NM)   01436</w:t>
      </w:r>
      <w:bookmarkEnd w:id="428"/>
      <w:bookmarkEnd w:id="429"/>
      <w:r w:rsidRPr="00121095">
        <w:t xml:space="preserve"> </w:t>
      </w:r>
      <w:r w:rsidR="00BF2FE6" w:rsidRPr="00121095">
        <w:fldChar w:fldCharType="begin"/>
      </w:r>
      <w:r w:rsidRPr="00121095">
        <w:instrText xml:space="preserve"> XE "Candidate confidence" </w:instrText>
      </w:r>
      <w:r w:rsidR="00BF2FE6" w:rsidRPr="00121095">
        <w:fldChar w:fldCharType="end"/>
      </w:r>
    </w:p>
    <w:p w14:paraId="41CD6FA6" w14:textId="77777777" w:rsidR="00E921A2" w:rsidRPr="00121095" w:rsidRDefault="00E921A2">
      <w:pPr>
        <w:pStyle w:val="NormalIndented"/>
      </w:pPr>
      <w:r w:rsidRPr="00121095">
        <w:t>Definition: This field contains a numeric value indicating the match weight or confidence level associated with the record.</w:t>
      </w:r>
    </w:p>
    <w:p w14:paraId="014109C7" w14:textId="77777777" w:rsidR="00E921A2" w:rsidRPr="00121095" w:rsidRDefault="00E921A2">
      <w:pPr>
        <w:pStyle w:val="NormalIndented"/>
      </w:pPr>
      <w:r w:rsidRPr="00121095">
        <w:t>Example: |0.88| or |12.32|</w:t>
      </w:r>
    </w:p>
    <w:p w14:paraId="3720BBEF"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7DD692D8" w14:textId="77777777" w:rsidR="00E921A2" w:rsidRPr="00121095" w:rsidRDefault="00E921A2">
      <w:pPr>
        <w:pStyle w:val="Heading4"/>
      </w:pPr>
      <w:bookmarkStart w:id="430" w:name="_Toc495483582"/>
      <w:bookmarkStart w:id="431" w:name="_Toc24273803"/>
      <w:r w:rsidRPr="00121095">
        <w:t>QRI-2   Match Reason Code</w:t>
      </w:r>
      <w:proofErr w:type="gramStart"/>
      <w:r w:rsidRPr="00121095">
        <w:t xml:space="preserve">   (</w:t>
      </w:r>
      <w:proofErr w:type="gramEnd"/>
      <w:r w:rsidRPr="00121095">
        <w:t>CWE)   01437</w:t>
      </w:r>
      <w:bookmarkEnd w:id="430"/>
      <w:bookmarkEnd w:id="431"/>
      <w:r w:rsidRPr="00121095">
        <w:t xml:space="preserve"> </w:t>
      </w:r>
      <w:r w:rsidR="00BF2FE6" w:rsidRPr="00121095">
        <w:fldChar w:fldCharType="begin"/>
      </w:r>
      <w:r w:rsidRPr="00121095">
        <w:instrText xml:space="preserve"> XE "Match reason code" </w:instrText>
      </w:r>
      <w:r w:rsidR="00BF2FE6" w:rsidRPr="00121095">
        <w:fldChar w:fldCharType="end"/>
      </w:r>
    </w:p>
    <w:p w14:paraId="2BCC57AA"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BDD83" w14:textId="77777777" w:rsidR="00E921A2" w:rsidRPr="00121095" w:rsidRDefault="00E921A2">
      <w:pPr>
        <w:pStyle w:val="NormalIndented"/>
      </w:pPr>
      <w:r w:rsidRPr="00121095">
        <w:t>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particular record was found.</w:t>
      </w:r>
    </w:p>
    <w:p w14:paraId="4E7DD2BD" w14:textId="77777777" w:rsidR="00E921A2" w:rsidRPr="00121095" w:rsidRDefault="00E921A2">
      <w:pPr>
        <w:pStyle w:val="NormalIndented"/>
      </w:pPr>
      <w:r w:rsidRPr="00121095">
        <w:t xml:space="preserve">.Refer to </w:t>
      </w:r>
      <w:hyperlink r:id="rId24"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14:paraId="4C0A88EE" w14:textId="77777777" w:rsidR="00E921A2" w:rsidRPr="00121095" w:rsidRDefault="00E921A2">
      <w:pPr>
        <w:pStyle w:val="Heading4"/>
      </w:pPr>
      <w:bookmarkStart w:id="432" w:name="_Toc495483583"/>
      <w:bookmarkStart w:id="433" w:name="_Toc24273804"/>
      <w:r w:rsidRPr="00121095">
        <w:t>QRI-3   Algorithm Descriptor</w:t>
      </w:r>
      <w:proofErr w:type="gramStart"/>
      <w:r w:rsidRPr="00121095">
        <w:t xml:space="preserve">   (</w:t>
      </w:r>
      <w:proofErr w:type="gramEnd"/>
      <w:r w:rsidRPr="00121095">
        <w:t>CWE)   01438</w:t>
      </w:r>
      <w:bookmarkEnd w:id="432"/>
      <w:bookmarkEnd w:id="433"/>
      <w:r w:rsidRPr="00121095">
        <w:t xml:space="preserve"> </w:t>
      </w:r>
      <w:r w:rsidR="00BF2FE6" w:rsidRPr="00121095">
        <w:fldChar w:fldCharType="begin"/>
      </w:r>
      <w:r w:rsidRPr="00121095">
        <w:instrText xml:space="preserve"> XE "Algorithm descriptor" </w:instrText>
      </w:r>
      <w:r w:rsidR="00BF2FE6" w:rsidRPr="00121095">
        <w:fldChar w:fldCharType="end"/>
      </w:r>
    </w:p>
    <w:p w14:paraId="4B33FE5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B1D87B" w14:textId="77777777"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are sometimes significant differences among the algorithms in their numeric scales (e.g., one is 0-100, another might be 10 – 20) as well as their meanings of the same value (two algorithms with an 80% match might not return the same records). Refer to </w:t>
      </w:r>
      <w:hyperlink r:id="rId25"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14:paraId="55CA9DFB" w14:textId="77777777" w:rsidR="00E921A2" w:rsidRPr="00121095" w:rsidRDefault="00E921A2">
      <w:pPr>
        <w:pStyle w:val="NormalIndented"/>
      </w:pPr>
      <w:r w:rsidRPr="00121095">
        <w:t>Example: |MATCHWARE_1.2^^HL70393| or |LINKSOFT_2.01^^HL70393|</w:t>
      </w:r>
    </w:p>
    <w:p w14:paraId="591B81F8"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0F55F47E" w14:textId="77777777" w:rsidR="00E921A2" w:rsidRPr="00121095" w:rsidRDefault="00E921A2">
      <w:pPr>
        <w:pStyle w:val="Heading3"/>
      </w:pPr>
      <w:bookmarkStart w:id="434" w:name="_Ref465674040"/>
      <w:bookmarkStart w:id="435" w:name="_Toc495483584"/>
      <w:bookmarkStart w:id="436" w:name="_Toc24273805"/>
      <w:bookmarkStart w:id="437" w:name="_Toc41280988"/>
      <w:bookmarkStart w:id="438" w:name="_Toc43004350"/>
      <w:bookmarkStart w:id="439" w:name="_Toc28957711"/>
      <w:r w:rsidRPr="00121095">
        <w:t xml:space="preserve">RCP – </w:t>
      </w:r>
      <w:r w:rsidR="00CA71B4">
        <w:t>R</w:t>
      </w:r>
      <w:r w:rsidRPr="00121095">
        <w:t xml:space="preserve">esponse </w:t>
      </w:r>
      <w:r w:rsidR="00CA71B4">
        <w:t>C</w:t>
      </w:r>
      <w:r w:rsidRPr="00121095">
        <w:t xml:space="preserve">ontrol </w:t>
      </w:r>
      <w:r w:rsidR="00CA71B4">
        <w:t>P</w:t>
      </w:r>
      <w:r w:rsidRPr="00121095">
        <w:t>arameter segment</w:t>
      </w:r>
      <w:bookmarkEnd w:id="434"/>
      <w:bookmarkEnd w:id="435"/>
      <w:bookmarkEnd w:id="436"/>
      <w:bookmarkEnd w:id="437"/>
      <w:bookmarkEnd w:id="438"/>
      <w:bookmarkEnd w:id="439"/>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"Segments:RCP" </w:instrText>
      </w:r>
      <w:r w:rsidR="00BF2FE6" w:rsidRPr="00121095">
        <w:fldChar w:fldCharType="end"/>
      </w:r>
    </w:p>
    <w:p w14:paraId="6F9140BD" w14:textId="77777777" w:rsidR="00E921A2" w:rsidRPr="00121095" w:rsidRDefault="00E921A2">
      <w:pPr>
        <w:pStyle w:val="NormalIndented"/>
      </w:pPr>
      <w:r w:rsidRPr="00121095">
        <w:t>The RCP segment is used to restrict the amount of data that should be returned in response to query.</w:t>
      </w:r>
    </w:p>
    <w:p w14:paraId="326D90FE" w14:textId="77777777" w:rsidR="00E921A2" w:rsidRPr="00121095" w:rsidRDefault="00E921A2">
      <w:pPr>
        <w:pStyle w:val="AttributeTableCaption"/>
      </w:pPr>
      <w:r w:rsidRPr="00121095">
        <w:t>HL7 Attribute Table – RCP</w:t>
      </w:r>
      <w:bookmarkStart w:id="440" w:name="RCP"/>
      <w:bookmarkEnd w:id="440"/>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31BBBEEF"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30601D5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72526DDE"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5F4DC0A1"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44E3B861"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F253D8C"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2B71BAC"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45AD5A0B"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664398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E00DA18" w14:textId="77777777" w:rsidR="00E921A2" w:rsidRPr="00121095" w:rsidRDefault="00E921A2">
            <w:pPr>
              <w:pStyle w:val="AttributeTableHeader"/>
              <w:jc w:val="left"/>
            </w:pPr>
            <w:r w:rsidRPr="00121095">
              <w:t>ELEMENT NAME</w:t>
            </w:r>
          </w:p>
        </w:tc>
      </w:tr>
      <w:tr w:rsidR="00E50DB9" w:rsidRPr="00E921A2" w14:paraId="4D0ABF6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A98A62D"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1D2BCD8A" w14:textId="77777777"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14:paraId="3478DBA9"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1B8FA289" w14:textId="77777777"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14:paraId="705B27D3"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7413C37C"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53F5360" w14:textId="77777777" w:rsidR="00E921A2" w:rsidRPr="00121095" w:rsidRDefault="00000000">
            <w:pPr>
              <w:pStyle w:val="AttributeTableBody"/>
              <w:rPr>
                <w:rStyle w:val="HyperlinkTable"/>
              </w:rPr>
            </w:pPr>
            <w:hyperlink r:id="rId26"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14:paraId="596E4FEF" w14:textId="77777777"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14:paraId="77FD574B" w14:textId="77777777" w:rsidR="00E921A2" w:rsidRPr="00121095" w:rsidRDefault="00E921A2">
            <w:pPr>
              <w:pStyle w:val="AttributeTableBody"/>
              <w:jc w:val="left"/>
            </w:pPr>
            <w:r w:rsidRPr="00121095">
              <w:t>Query Priority</w:t>
            </w:r>
          </w:p>
        </w:tc>
      </w:tr>
      <w:tr w:rsidR="00E50DB9" w:rsidRPr="00E921A2" w14:paraId="79B0E76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05E70B8"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32171E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BFC140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0989C8B" w14:textId="77777777"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14:paraId="09BA581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CD22AC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5C08FAE" w14:textId="77777777" w:rsidR="00E921A2" w:rsidRPr="00121095" w:rsidRDefault="00000000">
            <w:pPr>
              <w:pStyle w:val="AttributeTableBody"/>
              <w:rPr>
                <w:rStyle w:val="HyperlinkTable"/>
              </w:rPr>
            </w:pPr>
            <w:hyperlink r:id="rId27"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14:paraId="3754C933" w14:textId="77777777"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14:paraId="4AB76BD7" w14:textId="77777777" w:rsidR="00E921A2" w:rsidRPr="00121095" w:rsidRDefault="00E921A2">
            <w:pPr>
              <w:pStyle w:val="AttributeTableBody"/>
              <w:jc w:val="left"/>
            </w:pPr>
            <w:r w:rsidRPr="00121095">
              <w:t>Quantity Limited Request</w:t>
            </w:r>
          </w:p>
        </w:tc>
      </w:tr>
      <w:tr w:rsidR="00E50DB9" w:rsidRPr="00E921A2" w14:paraId="6E7F921C"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2AB3603" w14:textId="77777777" w:rsidR="00E921A2" w:rsidRPr="00121095" w:rsidRDefault="00E921A2">
            <w:pPr>
              <w:pStyle w:val="AttributeTableBody"/>
            </w:pPr>
            <w:r w:rsidRPr="00121095">
              <w:lastRenderedPageBreak/>
              <w:t>3</w:t>
            </w:r>
          </w:p>
        </w:tc>
        <w:tc>
          <w:tcPr>
            <w:tcW w:w="648" w:type="dxa"/>
            <w:tcBorders>
              <w:top w:val="dotted" w:sz="4" w:space="0" w:color="auto"/>
              <w:left w:val="nil"/>
              <w:bottom w:val="dotted" w:sz="4" w:space="0" w:color="auto"/>
              <w:right w:val="nil"/>
            </w:tcBorders>
            <w:shd w:val="clear" w:color="auto" w:fill="FFFFFF"/>
          </w:tcPr>
          <w:p w14:paraId="4D43DCD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F7C1672"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675F44D" w14:textId="77777777"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14:paraId="4629DC2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EEEB3A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66E18EE" w14:textId="77777777" w:rsidR="00E921A2" w:rsidRPr="00121095" w:rsidRDefault="00000000">
            <w:pPr>
              <w:pStyle w:val="AttributeTableBody"/>
              <w:rPr>
                <w:rStyle w:val="HyperlinkTable"/>
              </w:rPr>
            </w:pPr>
            <w:hyperlink r:id="rId28"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14:paraId="38BF3C73" w14:textId="77777777"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14:paraId="1B7EE763" w14:textId="77777777" w:rsidR="00E921A2" w:rsidRPr="00121095" w:rsidRDefault="00E921A2">
            <w:pPr>
              <w:pStyle w:val="AttributeTableBody"/>
              <w:jc w:val="left"/>
            </w:pPr>
            <w:r w:rsidRPr="00121095">
              <w:t>Response Modality</w:t>
            </w:r>
          </w:p>
        </w:tc>
      </w:tr>
      <w:tr w:rsidR="00E50DB9" w:rsidRPr="00E921A2" w14:paraId="32D0494E"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2F153183"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5B19337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0D799D7"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A35CFDC" w14:textId="77777777"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14:paraId="1D73DD0D"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00F4030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C2606E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9E49FF2" w14:textId="77777777"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14:paraId="62D8D0D4" w14:textId="77777777" w:rsidR="00E921A2" w:rsidRPr="00121095" w:rsidRDefault="00E921A2">
            <w:pPr>
              <w:pStyle w:val="AttributeTableBody"/>
              <w:jc w:val="left"/>
            </w:pPr>
            <w:r w:rsidRPr="00121095">
              <w:t>Execution and Delivery Time</w:t>
            </w:r>
          </w:p>
        </w:tc>
      </w:tr>
      <w:tr w:rsidR="00E50DB9" w:rsidRPr="00E921A2" w14:paraId="537578A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990B93"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395E093A" w14:textId="77777777"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14:paraId="6794D59A"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3D3657D"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6FE93F8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623622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1D8BAF7" w14:textId="77777777" w:rsidR="00E921A2" w:rsidRPr="00121095" w:rsidRDefault="00000000">
            <w:pPr>
              <w:pStyle w:val="AttributeTableBody"/>
              <w:rPr>
                <w:rStyle w:val="HyperlinkTable"/>
              </w:rPr>
            </w:pPr>
            <w:hyperlink r:id="rId29"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14:paraId="0289689B" w14:textId="77777777"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14:paraId="6C7EB1BC" w14:textId="77777777" w:rsidR="00E921A2" w:rsidRPr="00121095" w:rsidRDefault="00E921A2">
            <w:pPr>
              <w:pStyle w:val="AttributeTableBody"/>
              <w:jc w:val="left"/>
            </w:pPr>
            <w:r w:rsidRPr="00121095">
              <w:t>Modify Indicator</w:t>
            </w:r>
          </w:p>
        </w:tc>
      </w:tr>
      <w:tr w:rsidR="00E50DB9" w:rsidRPr="00E921A2" w14:paraId="3363CFB2"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CA36DAC" w14:textId="77777777"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14:paraId="04B33DC0"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548F3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6063D98" w14:textId="77777777"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14:paraId="5875AE2F"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5A8233B"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0E5C665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09CE5A78" w14:textId="77777777"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14:paraId="4C7158AD" w14:textId="77777777" w:rsidR="00E921A2" w:rsidRPr="00121095" w:rsidRDefault="00E921A2">
            <w:pPr>
              <w:pStyle w:val="AttributeTableBody"/>
              <w:jc w:val="left"/>
            </w:pPr>
            <w:r w:rsidRPr="00121095">
              <w:t>Sort-by Field</w:t>
            </w:r>
          </w:p>
        </w:tc>
      </w:tr>
      <w:tr w:rsidR="00E921A2" w:rsidRPr="00E921A2" w14:paraId="699B3D28"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723BA41" w14:textId="77777777"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14:paraId="50AD1A3E" w14:textId="77777777"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14:paraId="1BD49311"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51AC526" w14:textId="77777777"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14:paraId="2F0A11B5"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0560A7F" w14:textId="77777777"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14:paraId="6FDD7763" w14:textId="77777777" w:rsidR="00E921A2" w:rsidRPr="00121095" w:rsidRDefault="00000000">
            <w:pPr>
              <w:pStyle w:val="AttributeTableBody"/>
              <w:rPr>
                <w:rStyle w:val="HyperlinkTable"/>
              </w:rPr>
            </w:pPr>
            <w:hyperlink r:id="rId30"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14:paraId="1E39F539" w14:textId="77777777"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14:paraId="308140AF" w14:textId="77777777" w:rsidR="00E921A2" w:rsidRPr="00121095" w:rsidRDefault="00E921A2">
            <w:pPr>
              <w:pStyle w:val="AttributeTableBody"/>
              <w:jc w:val="left"/>
            </w:pPr>
            <w:r w:rsidRPr="00121095">
              <w:t xml:space="preserve">Segment group inclusion </w:t>
            </w:r>
          </w:p>
        </w:tc>
      </w:tr>
    </w:tbl>
    <w:p w14:paraId="03862198" w14:textId="77777777" w:rsidR="00E921A2" w:rsidRPr="00121095" w:rsidRDefault="00E921A2">
      <w:pPr>
        <w:pStyle w:val="Heading4"/>
        <w:rPr>
          <w:vanish/>
        </w:rPr>
      </w:pPr>
      <w:bookmarkStart w:id="441" w:name="_Toc495483585"/>
      <w:bookmarkStart w:id="442" w:name="_Toc24273806"/>
      <w:r w:rsidRPr="00121095">
        <w:rPr>
          <w:vanish/>
        </w:rPr>
        <w:t>RCP field definitions</w:t>
      </w:r>
      <w:bookmarkEnd w:id="441"/>
      <w:bookmarkEnd w:id="442"/>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14:paraId="4BC37393" w14:textId="77777777" w:rsidR="00E921A2" w:rsidRPr="00121095" w:rsidRDefault="00E921A2">
      <w:pPr>
        <w:pStyle w:val="Heading4"/>
      </w:pPr>
      <w:bookmarkStart w:id="443" w:name="_Toc495483586"/>
      <w:bookmarkStart w:id="444" w:name="_Toc24273807"/>
      <w:r w:rsidRPr="00121095">
        <w:t>RCP-1   Query Priority</w:t>
      </w:r>
      <w:proofErr w:type="gramStart"/>
      <w:r w:rsidRPr="00121095">
        <w:t xml:space="preserve">   (</w:t>
      </w:r>
      <w:proofErr w:type="gramEnd"/>
      <w:r w:rsidRPr="00121095">
        <w:t>ID)   00027</w:t>
      </w:r>
      <w:bookmarkEnd w:id="443"/>
      <w:bookmarkEnd w:id="444"/>
      <w:r w:rsidRPr="00121095">
        <w:t xml:space="preserve"> </w:t>
      </w:r>
      <w:r w:rsidR="00BF2FE6" w:rsidRPr="00121095">
        <w:fldChar w:fldCharType="begin"/>
      </w:r>
      <w:r w:rsidRPr="00121095">
        <w:instrText xml:space="preserve"> XE "Query priority" </w:instrText>
      </w:r>
      <w:r w:rsidR="00BF2FE6" w:rsidRPr="00121095">
        <w:fldChar w:fldCharType="end"/>
      </w:r>
    </w:p>
    <w:p w14:paraId="2435A073" w14:textId="77777777" w:rsidR="00E921A2" w:rsidRPr="00121095" w:rsidRDefault="00E921A2">
      <w:pPr>
        <w:pStyle w:val="NormalIndented"/>
      </w:pPr>
      <w:r w:rsidRPr="00121095">
        <w:t xml:space="preserve">Definition:  This field contains the time frame in which the response is expected.  Refer to </w:t>
      </w:r>
      <w:hyperlink r:id="rId31"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14:paraId="385931A5" w14:textId="77777777" w:rsidR="00E921A2" w:rsidRPr="00121095" w:rsidRDefault="00E921A2">
      <w:pPr>
        <w:pStyle w:val="Heading4"/>
      </w:pPr>
      <w:bookmarkStart w:id="445" w:name="_Toc495483587"/>
      <w:bookmarkStart w:id="446" w:name="_Toc24273808"/>
      <w:r w:rsidRPr="00121095">
        <w:t>RCP-2   Quantity Limited Request</w:t>
      </w:r>
      <w:proofErr w:type="gramStart"/>
      <w:r w:rsidRPr="00121095">
        <w:t xml:space="preserve">   (</w:t>
      </w:r>
      <w:proofErr w:type="gramEnd"/>
      <w:r w:rsidRPr="00121095">
        <w:t>CQ)   00031</w:t>
      </w:r>
      <w:bookmarkEnd w:id="445"/>
      <w:bookmarkEnd w:id="446"/>
      <w:r w:rsidR="00BF2FE6" w:rsidRPr="00121095">
        <w:fldChar w:fldCharType="begin"/>
      </w:r>
      <w:r w:rsidRPr="00121095">
        <w:instrText xml:space="preserve"> XE "Quantity limited request" </w:instrText>
      </w:r>
      <w:r w:rsidR="00BF2FE6" w:rsidRPr="00121095">
        <w:fldChar w:fldCharType="end"/>
      </w:r>
    </w:p>
    <w:p w14:paraId="50D266ED" w14:textId="77777777" w:rsidR="00E921A2" w:rsidRPr="00121095" w:rsidRDefault="00E921A2" w:rsidP="00BF5311">
      <w:pPr>
        <w:pStyle w:val="Components"/>
      </w:pPr>
      <w:bookmarkStart w:id="447" w:name="CQComponent"/>
      <w:r w:rsidRPr="00121095">
        <w:t>Components:  &lt;Quantity (NM)&gt; ^ &lt;Units (CWE)&gt;</w:t>
      </w:r>
    </w:p>
    <w:p w14:paraId="32C35FB9" w14:textId="77777777"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7"/>
    </w:p>
    <w:p w14:paraId="0C3C1CF1" w14:textId="77777777"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14:paraId="792F1021" w14:textId="77777777" w:rsidR="00E921A2" w:rsidRPr="00121095" w:rsidRDefault="00E921A2">
      <w:pPr>
        <w:pStyle w:val="NormalIndented"/>
      </w:pPr>
      <w:r w:rsidRPr="00121095">
        <w:t>Refer to</w:t>
      </w:r>
      <w:r w:rsidRPr="00121095">
        <w:rPr>
          <w:i/>
        </w:rPr>
        <w:t xml:space="preserve"> </w:t>
      </w:r>
      <w:hyperlink r:id="rId32"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14:paraId="1D8AC63D" w14:textId="77777777" w:rsidR="00E921A2" w:rsidRPr="00121095" w:rsidRDefault="00E921A2">
      <w:pPr>
        <w:pStyle w:val="Heading4"/>
      </w:pPr>
      <w:bookmarkStart w:id="448" w:name="_Ref487524757"/>
      <w:bookmarkStart w:id="449" w:name="_Toc495483588"/>
      <w:bookmarkStart w:id="450" w:name="_Toc24273809"/>
      <w:r w:rsidRPr="00121095">
        <w:t>RCP-3   Response Modality</w:t>
      </w:r>
      <w:proofErr w:type="gramStart"/>
      <w:r w:rsidRPr="00121095">
        <w:t xml:space="preserve">   (</w:t>
      </w:r>
      <w:proofErr w:type="gramEnd"/>
      <w:r w:rsidRPr="00121095">
        <w:t>CNE)   01440</w:t>
      </w:r>
      <w:bookmarkEnd w:id="448"/>
      <w:bookmarkEnd w:id="449"/>
      <w:bookmarkEnd w:id="450"/>
      <w:r w:rsidRPr="00121095">
        <w:t xml:space="preserve"> </w:t>
      </w:r>
      <w:r w:rsidR="00BF2FE6" w:rsidRPr="00121095">
        <w:fldChar w:fldCharType="begin"/>
      </w:r>
      <w:r w:rsidRPr="00121095">
        <w:instrText xml:space="preserve"> XE "Response modality" </w:instrText>
      </w:r>
      <w:r w:rsidR="00BF2FE6" w:rsidRPr="00121095">
        <w:fldChar w:fldCharType="end"/>
      </w:r>
    </w:p>
    <w:p w14:paraId="6FE3DC90" w14:textId="77777777" w:rsidR="00E921A2" w:rsidRPr="00121095" w:rsidRDefault="00E921A2" w:rsidP="00BF5311">
      <w:pPr>
        <w:pStyle w:val="Components"/>
        <w:rPr>
          <w:noProof/>
        </w:rPr>
      </w:pPr>
      <w:bookmarkStart w:id="451"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51"/>
    </w:p>
    <w:p w14:paraId="13916851" w14:textId="77777777" w:rsidR="00E921A2" w:rsidRPr="00121095" w:rsidRDefault="00E921A2">
      <w:pPr>
        <w:pStyle w:val="NormalIndented"/>
      </w:pPr>
      <w:r w:rsidRPr="00121095">
        <w:t xml:space="preserve">Definition:  This field specifies the timing and grouping of the response message(s).  Refer to </w:t>
      </w:r>
      <w:hyperlink r:id="rId33"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14:paraId="4C5BA366" w14:textId="77777777" w:rsidR="00E921A2" w:rsidRPr="00121095" w:rsidRDefault="00E921A2">
      <w:pPr>
        <w:pStyle w:val="Heading4"/>
      </w:pPr>
      <w:bookmarkStart w:id="452" w:name="_Toc495483589"/>
      <w:bookmarkStart w:id="453" w:name="_Toc24273810"/>
      <w:r w:rsidRPr="00121095">
        <w:t>RCP-4   Execution and Delivery Time</w:t>
      </w:r>
      <w:proofErr w:type="gramStart"/>
      <w:r w:rsidRPr="00121095">
        <w:t xml:space="preserve">   (</w:t>
      </w:r>
      <w:proofErr w:type="gramEnd"/>
      <w:r w:rsidRPr="00121095">
        <w:t>DTM)   01441</w:t>
      </w:r>
      <w:bookmarkEnd w:id="452"/>
      <w:bookmarkEnd w:id="453"/>
      <w:r w:rsidRPr="00121095">
        <w:t xml:space="preserve"> </w:t>
      </w:r>
      <w:r w:rsidR="00BF2FE6" w:rsidRPr="00121095">
        <w:fldChar w:fldCharType="begin"/>
      </w:r>
      <w:r w:rsidRPr="00121095">
        <w:instrText xml:space="preserve"> XE "Execution and delivery time" </w:instrText>
      </w:r>
      <w:r w:rsidR="00BF2FE6" w:rsidRPr="00121095">
        <w:fldChar w:fldCharType="end"/>
      </w:r>
    </w:p>
    <w:p w14:paraId="72984DD4" w14:textId="77777777"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14:paraId="57EEACAF" w14:textId="77777777" w:rsidR="00E921A2" w:rsidRPr="00121095" w:rsidRDefault="00E921A2">
      <w:pPr>
        <w:pStyle w:val="Heading4"/>
      </w:pPr>
      <w:bookmarkStart w:id="454" w:name="_Toc495483590"/>
      <w:bookmarkStart w:id="455" w:name="_Toc24273811"/>
      <w:r w:rsidRPr="00121095">
        <w:t>RCP-5   Modify Indicator</w:t>
      </w:r>
      <w:proofErr w:type="gramStart"/>
      <w:r w:rsidRPr="00121095">
        <w:t xml:space="preserve">   (</w:t>
      </w:r>
      <w:proofErr w:type="gramEnd"/>
      <w:r w:rsidRPr="00121095">
        <w:t>ID)   01443</w:t>
      </w:r>
      <w:bookmarkEnd w:id="454"/>
      <w:bookmarkEnd w:id="455"/>
      <w:r w:rsidRPr="00121095">
        <w:t xml:space="preserve"> </w:t>
      </w:r>
      <w:r w:rsidR="00BF2FE6" w:rsidRPr="00121095">
        <w:fldChar w:fldCharType="begin"/>
      </w:r>
      <w:r w:rsidRPr="00121095">
        <w:instrText xml:space="preserve"> XE "Modify indicator" </w:instrText>
      </w:r>
      <w:r w:rsidR="00BF2FE6" w:rsidRPr="00121095">
        <w:fldChar w:fldCharType="end"/>
      </w:r>
    </w:p>
    <w:p w14:paraId="7A639A59" w14:textId="77777777" w:rsidR="00E921A2" w:rsidRPr="00121095" w:rsidRDefault="00E921A2">
      <w:pPr>
        <w:pStyle w:val="NormalIndented"/>
      </w:pPr>
      <w:r w:rsidRPr="00121095">
        <w:t xml:space="preserve">Definition:  This field specifies whether the subscription is new or is being modified.  Refer to </w:t>
      </w:r>
      <w:hyperlink r:id="rId34"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14:paraId="5A25544C" w14:textId="77777777" w:rsidR="00E921A2" w:rsidRPr="00121095" w:rsidRDefault="00E921A2">
      <w:pPr>
        <w:pStyle w:val="Heading4"/>
      </w:pPr>
      <w:bookmarkStart w:id="456" w:name="_Hlt426236"/>
      <w:bookmarkStart w:id="457" w:name="_Toc495483591"/>
      <w:bookmarkStart w:id="458" w:name="_Toc24273812"/>
      <w:bookmarkStart w:id="459" w:name="_Ref175045097"/>
      <w:bookmarkStart w:id="460" w:name="_Ref175045157"/>
      <w:bookmarkStart w:id="461" w:name="_Ref465740022"/>
      <w:bookmarkEnd w:id="456"/>
      <w:r w:rsidRPr="00121095">
        <w:t>RCP-6   Sort-by Field</w:t>
      </w:r>
      <w:proofErr w:type="gramStart"/>
      <w:r w:rsidRPr="00121095">
        <w:t xml:space="preserve">   (</w:t>
      </w:r>
      <w:proofErr w:type="gramEnd"/>
      <w:r w:rsidRPr="00121095">
        <w:t>SRT)   01624</w:t>
      </w:r>
      <w:bookmarkEnd w:id="457"/>
      <w:bookmarkEnd w:id="458"/>
      <w:bookmarkEnd w:id="459"/>
      <w:bookmarkEnd w:id="460"/>
      <w:r w:rsidRPr="00121095">
        <w:t xml:space="preserve"> </w:t>
      </w:r>
      <w:r w:rsidR="00BF2FE6" w:rsidRPr="00121095">
        <w:fldChar w:fldCharType="begin"/>
      </w:r>
      <w:r w:rsidRPr="00121095">
        <w:instrText xml:space="preserve"> XE "Sort-by field" </w:instrText>
      </w:r>
      <w:r w:rsidR="00BF2FE6" w:rsidRPr="00121095">
        <w:fldChar w:fldCharType="end"/>
      </w:r>
    </w:p>
    <w:p w14:paraId="651FCD23" w14:textId="77777777" w:rsidR="00E921A2" w:rsidRPr="00121095" w:rsidRDefault="00E921A2" w:rsidP="00BF5311">
      <w:pPr>
        <w:pStyle w:val="Components"/>
      </w:pPr>
      <w:bookmarkStart w:id="462" w:name="SRTComponent"/>
      <w:r w:rsidRPr="00121095">
        <w:t>Components:  &lt;Sort-by Field (ST)&gt; ^ &lt;Sequencing (ID)&gt;</w:t>
      </w:r>
      <w:bookmarkEnd w:id="462"/>
    </w:p>
    <w:p w14:paraId="100D9647" w14:textId="79B74691" w:rsidR="00E921A2" w:rsidRPr="00121095" w:rsidRDefault="00E921A2">
      <w:pPr>
        <w:pStyle w:val="NormalIndented"/>
      </w:pPr>
      <w:r w:rsidRPr="00121095">
        <w:lastRenderedPageBreak/>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w:t>
      </w:r>
      <w:proofErr w:type="spellStart"/>
      <w:r w:rsidRPr="00121095">
        <w:t>ColName</w:t>
      </w:r>
      <w:proofErr w:type="spellEnd"/>
      <w:r w:rsidRPr="00121095">
        <w:t xml:space="preserve"> field of the Output Specification and Commentary; see section </w:t>
      </w:r>
      <w:r w:rsidR="002503D5">
        <w:fldChar w:fldCharType="begin"/>
      </w:r>
      <w:r w:rsidR="002503D5">
        <w:instrText xml:space="preserve"> REF _Ref487442874 \r \h  \* MERGEFORMAT </w:instrText>
      </w:r>
      <w:r w:rsidR="002503D5">
        <w:fldChar w:fldCharType="separate"/>
      </w:r>
      <w:r w:rsidR="00C244BF" w:rsidRPr="00C244BF">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C244BF" w:rsidRPr="00C244BF">
        <w:rPr>
          <w:rStyle w:val="HyperlinkText"/>
        </w:rPr>
        <w:t>Query Profile template for query with tabular response</w:t>
      </w:r>
      <w:r w:rsidR="002503D5">
        <w:fldChar w:fldCharType="end"/>
      </w:r>
      <w:r w:rsidRPr="00121095">
        <w:t xml:space="preserve">."  When the QSC variant is used, the values are derived from the </w:t>
      </w:r>
      <w:proofErr w:type="spellStart"/>
      <w:r w:rsidRPr="00121095">
        <w:t>ColName</w:t>
      </w:r>
      <w:proofErr w:type="spellEnd"/>
      <w:r w:rsidRPr="00121095">
        <w:t xml:space="preserve"> field of the Input/Output Specification and Commentary; see section </w:t>
      </w:r>
      <w:r w:rsidR="002503D5">
        <w:fldChar w:fldCharType="begin"/>
      </w:r>
      <w:r w:rsidR="002503D5">
        <w:instrText xml:space="preserve"> REF _Ref487443031 \r \h  \* MERGEFORMAT </w:instrText>
      </w:r>
      <w:r w:rsidR="002503D5">
        <w:fldChar w:fldCharType="separate"/>
      </w:r>
      <w:r w:rsidR="00C244BF" w:rsidRPr="00C244BF">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C244BF" w:rsidRPr="00C244BF">
        <w:rPr>
          <w:rStyle w:val="HyperlinkText"/>
        </w:rPr>
        <w:t>Pharmacy example</w:t>
      </w:r>
      <w:r w:rsidR="002503D5">
        <w:fldChar w:fldCharType="end"/>
      </w:r>
      <w:r w:rsidRPr="00121095">
        <w:t xml:space="preserve">" for an example.  </w:t>
      </w:r>
    </w:p>
    <w:p w14:paraId="744ADE1B" w14:textId="77777777"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14:paraId="7737BA7A" w14:textId="77777777" w:rsidR="00E921A2" w:rsidRPr="00121095" w:rsidRDefault="00E921A2">
      <w:pPr>
        <w:pStyle w:val="Heading4"/>
      </w:pPr>
      <w:bookmarkStart w:id="463" w:name="_Toc495483592"/>
      <w:bookmarkStart w:id="464" w:name="_Toc24273813"/>
      <w:bookmarkStart w:id="465" w:name="_Ref175045145"/>
      <w:bookmarkStart w:id="466" w:name="_Ref175045201"/>
      <w:r w:rsidRPr="00121095">
        <w:t>RCP-7   Segment Group Inclusion</w:t>
      </w:r>
      <w:proofErr w:type="gramStart"/>
      <w:r w:rsidRPr="00121095">
        <w:t xml:space="preserve">   (</w:t>
      </w:r>
      <w:proofErr w:type="gramEnd"/>
      <w:r w:rsidRPr="00121095">
        <w:t>ID)   01594</w:t>
      </w:r>
      <w:bookmarkEnd w:id="463"/>
      <w:bookmarkEnd w:id="464"/>
      <w:bookmarkEnd w:id="465"/>
      <w:bookmarkEnd w:id="466"/>
      <w:r w:rsidRPr="00121095">
        <w:t xml:space="preserve"> </w:t>
      </w:r>
      <w:r w:rsidR="00BF2FE6" w:rsidRPr="00121095">
        <w:fldChar w:fldCharType="begin"/>
      </w:r>
      <w:r w:rsidRPr="00121095">
        <w:instrText xml:space="preserve"> XE "Segment group inclusion" </w:instrText>
      </w:r>
      <w:r w:rsidR="00BF2FE6" w:rsidRPr="00121095">
        <w:fldChar w:fldCharType="end"/>
      </w:r>
    </w:p>
    <w:p w14:paraId="2FF9C026" w14:textId="77777777" w:rsidR="00E921A2" w:rsidRPr="00121095" w:rsidRDefault="00E921A2">
      <w:pPr>
        <w:pStyle w:val="NormalIndented"/>
      </w:pPr>
      <w:r w:rsidRPr="00121095">
        <w:t xml:space="preserve">Definition: Specifies those optional segment groups which are to be included in the response. Refer to </w:t>
      </w:r>
      <w:hyperlink r:id="rId35"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14:paraId="1B4D45F4" w14:textId="77777777" w:rsidR="00E921A2" w:rsidRPr="00121095" w:rsidRDefault="00E921A2">
      <w:pPr>
        <w:pStyle w:val="Heading3"/>
      </w:pPr>
      <w:bookmarkStart w:id="467" w:name="_Ref485107782"/>
      <w:bookmarkStart w:id="468" w:name="_Toc495483593"/>
      <w:bookmarkStart w:id="469" w:name="_Toc24273814"/>
      <w:bookmarkStart w:id="470" w:name="_Toc41280989"/>
      <w:bookmarkStart w:id="471" w:name="_Toc43004351"/>
      <w:bookmarkStart w:id="472" w:name="_Toc28957712"/>
      <w:r w:rsidRPr="00121095">
        <w:t xml:space="preserve">RDF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efinition segmen</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461"/>
      <w:bookmarkEnd w:id="467"/>
      <w:bookmarkEnd w:id="468"/>
      <w:bookmarkEnd w:id="469"/>
      <w:bookmarkEnd w:id="470"/>
      <w:bookmarkEnd w:id="471"/>
      <w:r w:rsidRPr="00121095">
        <w:t>t</w:t>
      </w:r>
      <w:bookmarkEnd w:id="472"/>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14:paraId="7E815470" w14:textId="77777777" w:rsidR="00E921A2" w:rsidRPr="00121095" w:rsidRDefault="00E921A2">
      <w:pPr>
        <w:pStyle w:val="NormalIndented"/>
      </w:pPr>
      <w:r w:rsidRPr="00121095">
        <w:t>The RDF segment defines the content of the row data segments (RDT) in the tabular response (RTB).</w:t>
      </w:r>
    </w:p>
    <w:p w14:paraId="429152BC" w14:textId="77777777" w:rsidR="00E921A2" w:rsidRPr="00121095" w:rsidRDefault="00E921A2" w:rsidP="007D495C">
      <w:pPr>
        <w:pStyle w:val="NormalListBullets"/>
      </w:pPr>
      <w:r w:rsidRPr="00121095">
        <w:t xml:space="preserve">As an optional segment in a query either a QBP or QBS, this segment can be used to limit the number of columns returned and to specify what column positions the fields occupy (where supported, these features can be used to override the defaults for the </w:t>
      </w:r>
      <w:proofErr w:type="gramStart"/>
      <w:r w:rsidRPr="00121095">
        <w:t>particular query</w:t>
      </w:r>
      <w:proofErr w:type="gramEnd"/>
      <w:r w:rsidRPr="00121095">
        <w:t>).  If omitted, all fields defined for the query are returned in their default column order.</w:t>
      </w:r>
    </w:p>
    <w:p w14:paraId="5C1FCE7C" w14:textId="77777777"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14:paraId="4B41633B" w14:textId="77777777" w:rsidR="00E921A2" w:rsidRPr="00121095" w:rsidRDefault="00E921A2">
      <w:pPr>
        <w:pStyle w:val="AttributeTableCaption"/>
      </w:pPr>
      <w:r w:rsidRPr="00121095">
        <w:t>HL7 Attribute Table – RDF</w:t>
      </w:r>
      <w:bookmarkStart w:id="473" w:name="RDF"/>
      <w:bookmarkEnd w:id="473"/>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3AEDEBA"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2688B5C3"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65B1BFD2"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6F18CE27"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25A99978"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6714843"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72EE30F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6D97309"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F1EEB1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702EEFB5" w14:textId="77777777" w:rsidR="00E921A2" w:rsidRPr="00121095" w:rsidRDefault="00E921A2">
            <w:pPr>
              <w:pStyle w:val="AttributeTableHeader"/>
              <w:jc w:val="left"/>
            </w:pPr>
            <w:r w:rsidRPr="00121095">
              <w:t>ELEMENT NAME</w:t>
            </w:r>
          </w:p>
        </w:tc>
      </w:tr>
      <w:tr w:rsidR="00E50DB9" w:rsidRPr="00E921A2" w14:paraId="6B442D72"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76A355A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31A61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6203587" w14:textId="77777777"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14:paraId="2CB2665E"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30DF452"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5962D54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F9C65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DF36F62" w14:textId="77777777"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14:paraId="2F04EEA6" w14:textId="77777777" w:rsidR="00E921A2" w:rsidRPr="00121095" w:rsidRDefault="00E921A2">
            <w:pPr>
              <w:pStyle w:val="AttributeTableBody"/>
              <w:jc w:val="left"/>
            </w:pPr>
            <w:r w:rsidRPr="00121095">
              <w:t>Number of Columns per Row</w:t>
            </w:r>
          </w:p>
        </w:tc>
      </w:tr>
      <w:tr w:rsidR="00E50DB9" w:rsidRPr="00E921A2" w14:paraId="4BC7706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319051C5"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089DC70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27E88CC4"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1F6D0A68" w14:textId="77777777"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14:paraId="3534EB08"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4A297509" w14:textId="77777777" w:rsidR="00E921A2" w:rsidRPr="00121095" w:rsidRDefault="00E921A2">
            <w:pPr>
              <w:pStyle w:val="AttributeTableBody"/>
            </w:pPr>
            <w:r w:rsidRPr="00121095">
              <w:t>Y</w:t>
            </w:r>
          </w:p>
        </w:tc>
        <w:bookmarkStart w:id="474" w:name="_Hlt490981736"/>
        <w:tc>
          <w:tcPr>
            <w:tcW w:w="720" w:type="dxa"/>
            <w:tcBorders>
              <w:top w:val="dotted" w:sz="4" w:space="0" w:color="auto"/>
              <w:left w:val="nil"/>
              <w:bottom w:val="single" w:sz="4" w:space="0" w:color="auto"/>
              <w:right w:val="nil"/>
            </w:tcBorders>
            <w:shd w:val="clear" w:color="auto" w:fill="FFFFFF"/>
          </w:tcPr>
          <w:p w14:paraId="337BC006" w14:textId="77777777" w:rsidR="00E921A2" w:rsidRPr="00C7415F" w:rsidRDefault="00BF2FE6" w:rsidP="00E50DB9">
            <w:pPr>
              <w:pStyle w:val="AttributeTableBody"/>
              <w:rPr>
                <w:rStyle w:val="HyperlinkTable"/>
              </w:rPr>
            </w:pPr>
            <w:r w:rsidRPr="00C7415F">
              <w:rPr>
                <w:rStyle w:val="HyperlinkTable"/>
              </w:rPr>
              <w:fldChar w:fldCharType="begin"/>
            </w:r>
            <w:r w:rsidR="006A2B65">
              <w:rPr>
                <w:rStyle w:val="HyperlinkTable"/>
              </w:rPr>
              <w:instrText>HYPERLINK "E:\\V2\\v2.9 final Nov from Frank\\V29_CH02C_Tables.docx" \l "HL70440"</w:instrText>
            </w:r>
            <w:r w:rsidRPr="00C7415F">
              <w:rPr>
                <w:rStyle w:val="HyperlinkTable"/>
              </w:rPr>
              <w:fldChar w:fldCharType="separate"/>
            </w:r>
            <w:r w:rsidR="00E921A2" w:rsidRPr="00C7415F">
              <w:rPr>
                <w:rStyle w:val="HyperlinkTable"/>
              </w:rPr>
              <w:t>0440</w:t>
            </w:r>
            <w:bookmarkEnd w:id="474"/>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14:paraId="2D827348" w14:textId="77777777"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14:paraId="008D677A" w14:textId="77777777" w:rsidR="00E921A2" w:rsidRPr="00121095" w:rsidRDefault="00E921A2">
            <w:pPr>
              <w:pStyle w:val="AttributeTableBody"/>
              <w:jc w:val="left"/>
            </w:pPr>
            <w:r w:rsidRPr="00121095">
              <w:t>Column Description</w:t>
            </w:r>
          </w:p>
        </w:tc>
      </w:tr>
    </w:tbl>
    <w:p w14:paraId="3D2F613B" w14:textId="77777777" w:rsidR="00E921A2" w:rsidRPr="00121095" w:rsidRDefault="00E921A2">
      <w:pPr>
        <w:pStyle w:val="Heading4"/>
        <w:rPr>
          <w:vanish/>
        </w:rPr>
      </w:pPr>
      <w:bookmarkStart w:id="475" w:name="_Toc495483594"/>
      <w:bookmarkStart w:id="476" w:name="_Toc24273815"/>
      <w:r w:rsidRPr="00121095">
        <w:rPr>
          <w:vanish/>
        </w:rPr>
        <w:t>RDF field definitions</w:t>
      </w:r>
      <w:bookmarkEnd w:id="475"/>
      <w:bookmarkEnd w:id="476"/>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14:paraId="5DB1DC83" w14:textId="77777777" w:rsidR="00E921A2" w:rsidRPr="00121095" w:rsidRDefault="00E921A2">
      <w:pPr>
        <w:pStyle w:val="Heading4"/>
      </w:pPr>
      <w:bookmarkStart w:id="477" w:name="_Toc495483595"/>
      <w:bookmarkStart w:id="478"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proofErr w:type="gramStart"/>
      <w:r w:rsidRPr="00121095">
        <w:t xml:space="preserve">   (</w:t>
      </w:r>
      <w:proofErr w:type="gramEnd"/>
      <w:r w:rsidRPr="00121095">
        <w:t>NM)   00701</w:t>
      </w:r>
      <w:bookmarkEnd w:id="477"/>
      <w:bookmarkEnd w:id="478"/>
    </w:p>
    <w:p w14:paraId="0B6583C1" w14:textId="77777777" w:rsidR="00E921A2" w:rsidRPr="00121095" w:rsidRDefault="00E921A2">
      <w:pPr>
        <w:pStyle w:val="NormalIndented"/>
      </w:pPr>
      <w:r w:rsidRPr="00121095">
        <w:t>Definition: This field specifies the number of data columns (and therefore the number of fields) contained within each row of returned data.</w:t>
      </w:r>
    </w:p>
    <w:p w14:paraId="507C47BF" w14:textId="77777777" w:rsidR="00E921A2" w:rsidRPr="00121095" w:rsidRDefault="00E921A2">
      <w:pPr>
        <w:pStyle w:val="Heading4"/>
      </w:pPr>
      <w:bookmarkStart w:id="479" w:name="_Toc495483596"/>
      <w:bookmarkStart w:id="480"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proofErr w:type="gramStart"/>
      <w:r w:rsidRPr="00121095">
        <w:t xml:space="preserve">   (</w:t>
      </w:r>
      <w:proofErr w:type="gramEnd"/>
      <w:r w:rsidRPr="00121095">
        <w:t>RCD)   00702</w:t>
      </w:r>
      <w:bookmarkEnd w:id="479"/>
      <w:bookmarkEnd w:id="480"/>
    </w:p>
    <w:p w14:paraId="4AD952E9" w14:textId="77777777" w:rsidR="00E921A2" w:rsidRPr="00121095" w:rsidRDefault="00E921A2" w:rsidP="00BF5311">
      <w:pPr>
        <w:pStyle w:val="Components"/>
      </w:pPr>
      <w:bookmarkStart w:id="481" w:name="RCDComponent"/>
      <w:r w:rsidRPr="00121095">
        <w:t>Components:  &lt;Segment Field Name (ST)&gt; ^ &lt;HL7 Data Type (ID)&gt; ^ &lt;Maximum Column Width (NM)&gt;</w:t>
      </w:r>
      <w:bookmarkEnd w:id="481"/>
    </w:p>
    <w:p w14:paraId="0E4E9D66" w14:textId="77777777" w:rsidR="00E921A2" w:rsidRPr="00121095" w:rsidRDefault="00E921A2">
      <w:pPr>
        <w:pStyle w:val="NormalIndented"/>
      </w:pPr>
      <w:r w:rsidRPr="00121095">
        <w:t>Definition: Each repetition of this field consists of three components:</w:t>
      </w:r>
    </w:p>
    <w:p w14:paraId="78F902FB" w14:textId="77777777"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14:paraId="03F4487B" w14:textId="77777777" w:rsidR="00E921A2" w:rsidRPr="00121095" w:rsidRDefault="00E921A2" w:rsidP="007D495C">
      <w:pPr>
        <w:pStyle w:val="NormalListBullets"/>
      </w:pPr>
      <w:r w:rsidRPr="00121095">
        <w:t xml:space="preserve">The </w:t>
      </w:r>
      <w:proofErr w:type="gramStart"/>
      <w:r w:rsidRPr="00121095">
        <w:t>2 or 3 character</w:t>
      </w:r>
      <w:proofErr w:type="gramEnd"/>
      <w:r w:rsidRPr="00121095">
        <w:t xml:space="preserve"> HL7 data type, as defined in Chapter 2.  Refer to </w:t>
      </w:r>
      <w:hyperlink r:id="rId36"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14:paraId="4D8D3C5F" w14:textId="77777777" w:rsidR="00E921A2" w:rsidRPr="00121095" w:rsidRDefault="00E921A2" w:rsidP="007D495C">
      <w:pPr>
        <w:pStyle w:val="NormalListBullets"/>
      </w:pPr>
      <w:bookmarkStart w:id="482" w:name="HL70440"/>
      <w:bookmarkEnd w:id="482"/>
      <w:r w:rsidRPr="00121095">
        <w:t>The maximum width of the column, as dictated by the responding system.  (This may vary from the HL7-defined maximum field length.)</w:t>
      </w:r>
    </w:p>
    <w:p w14:paraId="3E51F05D" w14:textId="77777777" w:rsidR="00E921A2" w:rsidRPr="00121095" w:rsidRDefault="00E921A2">
      <w:pPr>
        <w:pStyle w:val="Heading3"/>
      </w:pPr>
      <w:bookmarkStart w:id="483" w:name="_Toc348257288"/>
      <w:bookmarkStart w:id="484" w:name="_Toc348257624"/>
      <w:bookmarkStart w:id="485" w:name="_Toc348263246"/>
      <w:bookmarkStart w:id="486" w:name="_Toc348336575"/>
      <w:bookmarkStart w:id="487" w:name="_Toc348770063"/>
      <w:bookmarkStart w:id="488" w:name="_Toc348856205"/>
      <w:bookmarkStart w:id="489" w:name="_Toc348866626"/>
      <w:bookmarkStart w:id="490" w:name="_Toc348947856"/>
      <w:bookmarkStart w:id="491" w:name="_Toc349735437"/>
      <w:bookmarkStart w:id="492" w:name="_Toc349735880"/>
      <w:bookmarkStart w:id="493" w:name="_Toc349736034"/>
      <w:bookmarkStart w:id="494" w:name="_Toc349803766"/>
      <w:bookmarkStart w:id="495" w:name="_Toc359236104"/>
      <w:bookmarkStart w:id="496" w:name="_Ref465740649"/>
      <w:bookmarkStart w:id="497" w:name="_Ref477749037"/>
      <w:bookmarkStart w:id="498" w:name="_Ref477749148"/>
      <w:bookmarkStart w:id="499" w:name="_Ref485107898"/>
      <w:bookmarkStart w:id="500" w:name="_Toc495483597"/>
      <w:bookmarkStart w:id="501" w:name="_Toc24273818"/>
      <w:bookmarkStart w:id="502" w:name="_Toc41280990"/>
      <w:bookmarkStart w:id="503" w:name="_Toc43004352"/>
      <w:bookmarkStart w:id="504" w:name="_Toc28957713"/>
      <w:r w:rsidRPr="00121095">
        <w:t xml:space="preserve">RDT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ata segment</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"Segments:RDT"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14:paraId="687EF02E" w14:textId="77777777" w:rsidR="00E921A2" w:rsidRPr="00121095" w:rsidRDefault="00E921A2">
      <w:pPr>
        <w:pStyle w:val="NormalIndented"/>
      </w:pPr>
      <w:r w:rsidRPr="00121095">
        <w:t>The RDT segment contains the row data of the tabular data response message (TBR).</w:t>
      </w:r>
    </w:p>
    <w:p w14:paraId="68D11117" w14:textId="77777777" w:rsidR="00E921A2" w:rsidRPr="00121095" w:rsidRDefault="00E921A2">
      <w:pPr>
        <w:pStyle w:val="AttributeTableCaption"/>
      </w:pPr>
      <w:r w:rsidRPr="00121095">
        <w:lastRenderedPageBreak/>
        <w:t>HL7 Attribute Table – RDT</w:t>
      </w:r>
      <w:bookmarkStart w:id="505" w:name="RDT"/>
      <w:bookmarkEnd w:id="505"/>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277B4F9F" w14:textId="77777777" w:rsidTr="00E50DB9">
        <w:trPr>
          <w:cantSplit/>
          <w:tblHeader/>
          <w:jc w:val="center"/>
        </w:trPr>
        <w:tc>
          <w:tcPr>
            <w:tcW w:w="648" w:type="dxa"/>
            <w:tcBorders>
              <w:top w:val="single" w:sz="4" w:space="0" w:color="auto"/>
              <w:left w:val="nil"/>
              <w:bottom w:val="single" w:sz="4" w:space="0" w:color="auto"/>
              <w:right w:val="nil"/>
            </w:tcBorders>
            <w:shd w:val="clear" w:color="auto" w:fill="FFFFFF"/>
          </w:tcPr>
          <w:p w14:paraId="37898D4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2FDA22D"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74379D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02A59FEC"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26F4D56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19ABEB3A"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736BBE86"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07790C33"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49D5BB32" w14:textId="77777777" w:rsidR="00E921A2" w:rsidRPr="00121095" w:rsidRDefault="00E921A2">
            <w:pPr>
              <w:pStyle w:val="AttributeTableHeader"/>
              <w:jc w:val="left"/>
            </w:pPr>
            <w:r w:rsidRPr="00121095">
              <w:t>ELEMENT NAME</w:t>
            </w:r>
          </w:p>
        </w:tc>
      </w:tr>
      <w:tr w:rsidR="00E50DB9" w:rsidRPr="00E921A2" w14:paraId="25A77F2C" w14:textId="77777777" w:rsidTr="00E50DB9">
        <w:trPr>
          <w:cantSplit/>
          <w:jc w:val="center"/>
        </w:trPr>
        <w:tc>
          <w:tcPr>
            <w:tcW w:w="648" w:type="dxa"/>
            <w:tcBorders>
              <w:top w:val="single" w:sz="4" w:space="0" w:color="auto"/>
              <w:left w:val="nil"/>
              <w:bottom w:val="single" w:sz="4" w:space="0" w:color="auto"/>
              <w:right w:val="nil"/>
            </w:tcBorders>
            <w:shd w:val="clear" w:color="auto" w:fill="FFFFFF"/>
          </w:tcPr>
          <w:p w14:paraId="40AA542A" w14:textId="77777777"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14:paraId="616B9B15" w14:textId="77777777" w:rsidR="00E921A2" w:rsidRPr="00121095" w:rsidRDefault="00E921A2">
            <w:pPr>
              <w:pStyle w:val="AttributeTableBody"/>
              <w:jc w:val="left"/>
            </w:pPr>
            <w:r w:rsidRPr="00121095">
              <w:t>.</w:t>
            </w:r>
          </w:p>
        </w:tc>
        <w:tc>
          <w:tcPr>
            <w:tcW w:w="720" w:type="dxa"/>
            <w:tcBorders>
              <w:top w:val="single" w:sz="4" w:space="0" w:color="auto"/>
              <w:left w:val="nil"/>
              <w:bottom w:val="single" w:sz="4" w:space="0" w:color="auto"/>
              <w:right w:val="nil"/>
            </w:tcBorders>
            <w:shd w:val="clear" w:color="auto" w:fill="FFFFFF"/>
          </w:tcPr>
          <w:p w14:paraId="78296DEF" w14:textId="77777777"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14:paraId="686B6CF2" w14:textId="77777777"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14:paraId="7C3F7B51" w14:textId="77777777"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14:paraId="2A6AD8D9"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600DD193"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0D2DDEF4" w14:textId="77777777"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14:paraId="33CEF55B" w14:textId="77777777" w:rsidR="00E921A2" w:rsidRPr="00121095" w:rsidRDefault="00E921A2">
            <w:pPr>
              <w:pStyle w:val="AttributeTableBody"/>
              <w:jc w:val="left"/>
            </w:pPr>
            <w:r w:rsidRPr="00121095">
              <w:t>Column Value</w:t>
            </w:r>
          </w:p>
        </w:tc>
      </w:tr>
    </w:tbl>
    <w:p w14:paraId="25C69008" w14:textId="77777777" w:rsidR="00E921A2" w:rsidRPr="00121095" w:rsidRDefault="00E921A2">
      <w:pPr>
        <w:pStyle w:val="Heading4"/>
        <w:rPr>
          <w:vanish/>
        </w:rPr>
      </w:pPr>
      <w:bookmarkStart w:id="506" w:name="_Toc495483598"/>
      <w:bookmarkStart w:id="507" w:name="_Toc24273819"/>
      <w:r w:rsidRPr="00121095">
        <w:rPr>
          <w:vanish/>
        </w:rPr>
        <w:t>RDT field definitions</w:t>
      </w:r>
      <w:bookmarkEnd w:id="506"/>
      <w:bookmarkEnd w:id="507"/>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14:paraId="4D903C9A" w14:textId="77777777" w:rsidR="00E921A2" w:rsidRPr="00121095" w:rsidRDefault="00E921A2">
      <w:pPr>
        <w:pStyle w:val="Heading4"/>
      </w:pPr>
      <w:bookmarkStart w:id="508" w:name="_Toc495483599"/>
      <w:bookmarkStart w:id="509" w:name="_Toc24273820"/>
      <w:r w:rsidRPr="00121095">
        <w:t>RDT-1   Column Value</w:t>
      </w:r>
      <w:r w:rsidR="00BF2FE6" w:rsidRPr="00121095">
        <w:fldChar w:fldCharType="begin"/>
      </w:r>
      <w:r w:rsidRPr="00121095">
        <w:instrText xml:space="preserve"> XE "Column value" </w:instrText>
      </w:r>
      <w:r w:rsidR="00BF2FE6" w:rsidRPr="00121095">
        <w:fldChar w:fldCharType="end"/>
      </w:r>
      <w:proofErr w:type="gramStart"/>
      <w:r w:rsidRPr="00121095">
        <w:t xml:space="preserve">   (</w:t>
      </w:r>
      <w:proofErr w:type="gramEnd"/>
      <w:r w:rsidRPr="00121095">
        <w:t>varies)   00703</w:t>
      </w:r>
      <w:bookmarkEnd w:id="508"/>
      <w:bookmarkEnd w:id="509"/>
    </w:p>
    <w:p w14:paraId="3171B48A" w14:textId="77777777"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14:paraId="7227EEBE" w14:textId="77777777" w:rsidR="00E921A2" w:rsidRPr="00121095" w:rsidRDefault="00E921A2">
      <w:pPr>
        <w:pStyle w:val="Heading2"/>
      </w:pPr>
      <w:bookmarkStart w:id="510" w:name="_Ref490990067"/>
      <w:bookmarkStart w:id="511" w:name="_Toc495483600"/>
      <w:bookmarkStart w:id="512" w:name="_Toc24273821"/>
      <w:bookmarkStart w:id="513" w:name="_Toc41280991"/>
      <w:bookmarkStart w:id="514" w:name="_Toc43004353"/>
      <w:bookmarkStart w:id="515" w:name="_Toc28957714"/>
      <w:r w:rsidRPr="00121095">
        <w:t>AUXILIARY QUERY PROTOCOLS</w:t>
      </w:r>
      <w:bookmarkEnd w:id="510"/>
      <w:bookmarkEnd w:id="511"/>
      <w:bookmarkEnd w:id="512"/>
      <w:bookmarkEnd w:id="513"/>
      <w:bookmarkEnd w:id="514"/>
      <w:bookmarkEnd w:id="515"/>
      <w:r w:rsidR="00BF2FE6" w:rsidRPr="00121095">
        <w:fldChar w:fldCharType="begin"/>
      </w:r>
      <w:r w:rsidRPr="00121095">
        <w:instrText xml:space="preserve"> XE "AUXILIARY QUERY PROTOCOLS" </w:instrText>
      </w:r>
      <w:r w:rsidR="00BF2FE6" w:rsidRPr="00121095">
        <w:fldChar w:fldCharType="end"/>
      </w:r>
    </w:p>
    <w:p w14:paraId="00FEDC59" w14:textId="77777777"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14:paraId="4C57F668" w14:textId="77777777" w:rsidR="00E921A2" w:rsidRPr="00121095" w:rsidRDefault="00E921A2">
      <w:pPr>
        <w:pStyle w:val="Heading3"/>
      </w:pPr>
      <w:bookmarkStart w:id="516" w:name="_Toc348257258"/>
      <w:bookmarkStart w:id="517" w:name="_Toc348257594"/>
      <w:bookmarkStart w:id="518" w:name="_Toc348263216"/>
      <w:bookmarkStart w:id="519" w:name="_Toc348336545"/>
      <w:bookmarkStart w:id="520" w:name="_Toc348770033"/>
      <w:bookmarkStart w:id="521" w:name="_Toc348856175"/>
      <w:bookmarkStart w:id="522" w:name="_Toc348866596"/>
      <w:bookmarkStart w:id="523" w:name="_Toc348947826"/>
      <w:bookmarkStart w:id="524" w:name="_Toc349735407"/>
      <w:bookmarkStart w:id="525" w:name="_Toc349735850"/>
      <w:bookmarkStart w:id="526" w:name="_Toc349736004"/>
      <w:bookmarkStart w:id="527" w:name="_Toc349803736"/>
      <w:bookmarkStart w:id="528" w:name="_Toc359236069"/>
      <w:bookmarkStart w:id="529" w:name="_Toc495483601"/>
      <w:bookmarkStart w:id="530" w:name="_Toc24273822"/>
      <w:bookmarkStart w:id="531" w:name="_Toc41280992"/>
      <w:bookmarkStart w:id="532" w:name="_Toc43004354"/>
      <w:bookmarkStart w:id="533" w:name="_Toc28957715"/>
      <w:r w:rsidRPr="00121095">
        <w:t>Immediate vs. deferred response</w: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r w:rsidR="00BF2FE6" w:rsidRPr="00121095">
        <w:fldChar w:fldCharType="begin"/>
      </w:r>
      <w:r w:rsidRPr="00121095">
        <w:instrText>xe "Queries: immediate vs. deferred response"</w:instrText>
      </w:r>
      <w:r w:rsidR="00BF2FE6" w:rsidRPr="00121095">
        <w:fldChar w:fldCharType="end"/>
      </w:r>
    </w:p>
    <w:p w14:paraId="6594D6D6" w14:textId="77777777"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14:paraId="1A02B9FE" w14:textId="77777777" w:rsidR="00E921A2" w:rsidRPr="00121095" w:rsidRDefault="00E921A2">
      <w:pPr>
        <w:pStyle w:val="NormalIndented"/>
      </w:pPr>
      <w:r w:rsidRPr="00121095">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14:paraId="75A60E7A" w14:textId="77777777" w:rsidR="00E921A2" w:rsidRPr="00121095" w:rsidRDefault="00E921A2">
      <w:pPr>
        <w:pStyle w:val="NormalIndented"/>
      </w:pPr>
      <w:r w:rsidRPr="00121095">
        <w:t xml:space="preserve">If an immediate mode query message is malformed, a negative ACK is immediately sent. </w:t>
      </w:r>
    </w:p>
    <w:p w14:paraId="7E8649EA" w14:textId="77777777" w:rsidR="00E921A2" w:rsidRPr="00121095" w:rsidRDefault="00E921A2">
      <w:pPr>
        <w:pStyle w:val="NormalIndented"/>
      </w:pPr>
      <w:r w:rsidRPr="00121095">
        <w:t>Use cases for Deferred Response include:</w:t>
      </w:r>
    </w:p>
    <w:p w14:paraId="00CE8FEC" w14:textId="77777777"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roofErr w:type="gramStart"/>
      <w:r w:rsidRPr="00121095">
        <w:t>";</w:t>
      </w:r>
      <w:proofErr w:type="gramEnd"/>
    </w:p>
    <w:p w14:paraId="0F73F23B" w14:textId="77777777" w:rsidR="00E921A2" w:rsidRPr="00121095" w:rsidRDefault="00E921A2">
      <w:pPr>
        <w:pStyle w:val="NormalListNumbered"/>
        <w:numPr>
          <w:ilvl w:val="0"/>
          <w:numId w:val="11"/>
        </w:numPr>
        <w:ind w:left="1728" w:hanging="360"/>
      </w:pPr>
      <w:r w:rsidRPr="00121095">
        <w:t xml:space="preserve">produce a large report to be communicated to the Server at an off-peak hour.  For example, a response which contains all admissions records for the month to be sent at 4:00 a.m., or a </w:t>
      </w:r>
      <w:proofErr w:type="gramStart"/>
      <w:r w:rsidRPr="00121095">
        <w:t>reference lab results</w:t>
      </w:r>
      <w:proofErr w:type="gramEnd"/>
      <w:r w:rsidRPr="00121095">
        <w:t xml:space="preserve"> listing to be sent at noon.  A deferred response can benefit both Server and Client in such cases, especially where the generation, communication, and receipt of segments can all be done at times of otherwise low-volume processing.</w:t>
      </w:r>
    </w:p>
    <w:p w14:paraId="6E207C53" w14:textId="77777777"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34" w:name="_MON_1266376799"/>
    <w:bookmarkEnd w:id="534"/>
    <w:bookmarkStart w:id="535" w:name="_MON_1266376832"/>
    <w:bookmarkEnd w:id="535"/>
    <w:p w14:paraId="6F4E7F03" w14:textId="77777777" w:rsidR="00E921A2" w:rsidRPr="00121095" w:rsidRDefault="00E921A2">
      <w:r w:rsidRPr="00121095">
        <w:object w:dxaOrig="8985" w:dyaOrig="6120" w14:anchorId="3421DB8D">
          <v:shape id="_x0000_i1026" type="#_x0000_t75" style="width:453.75pt;height:309.75pt" o:ole="" fillcolor="window">
            <v:imagedata r:id="rId37" o:title=""/>
          </v:shape>
          <o:OLEObject Type="Embed" ProgID="Word.Picture.8" ShapeID="_x0000_i1026" DrawAspect="Content" ObjectID="_1724242566" r:id="rId38"/>
        </w:object>
      </w:r>
    </w:p>
    <w:p w14:paraId="316B8C41" w14:textId="77777777" w:rsidR="00E921A2" w:rsidRPr="00121095" w:rsidRDefault="00E921A2">
      <w:pPr>
        <w:pStyle w:val="NormalIndented"/>
      </w:pPr>
      <w:r w:rsidRPr="00121095">
        <w:t>The following examples demonstrate how the same query could be invoked in either immediate or deferred mode.</w:t>
      </w:r>
    </w:p>
    <w:p w14:paraId="05F05E54" w14:textId="77777777" w:rsidR="00E921A2" w:rsidRPr="00121095" w:rsidRDefault="00E921A2">
      <w:pPr>
        <w:pStyle w:val="Heading4"/>
        <w:rPr>
          <w:vanish/>
        </w:rPr>
      </w:pPr>
      <w:r w:rsidRPr="00121095">
        <w:rPr>
          <w:vanish/>
        </w:rPr>
        <w:t>hiddentext</w:t>
      </w:r>
      <w:bookmarkStart w:id="536" w:name="_Toc1829088"/>
      <w:bookmarkStart w:id="537" w:name="_Toc24273823"/>
      <w:bookmarkEnd w:id="536"/>
      <w:bookmarkEnd w:id="537"/>
    </w:p>
    <w:p w14:paraId="715F5F48" w14:textId="77777777" w:rsidR="00E921A2" w:rsidRPr="00121095" w:rsidRDefault="00E921A2">
      <w:pPr>
        <w:pStyle w:val="Heading4"/>
      </w:pPr>
      <w:bookmarkStart w:id="538" w:name="_Toc495483602"/>
      <w:bookmarkStart w:id="539" w:name="_Toc24273824"/>
      <w:r w:rsidRPr="00121095">
        <w:t>Immediate response</w:t>
      </w:r>
      <w:bookmarkEnd w:id="538"/>
      <w:bookmarkEnd w:id="539"/>
      <w:r w:rsidR="00BF2FE6" w:rsidRPr="00121095">
        <w:fldChar w:fldCharType="begin"/>
      </w:r>
      <w:r w:rsidRPr="00121095">
        <w:instrText>xe "Queries: immediate response"</w:instrText>
      </w:r>
      <w:r w:rsidR="00BF2FE6" w:rsidRPr="00121095">
        <w:fldChar w:fldCharType="end"/>
      </w:r>
    </w:p>
    <w:p w14:paraId="72D731C8" w14:textId="77777777"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w:t>
      </w:r>
      <w:proofErr w:type="gramStart"/>
      <w:r w:rsidRPr="00121095">
        <w:t>"I"</w:t>
      </w:r>
      <w:proofErr w:type="gramEnd"/>
      <w:r w:rsidRPr="00121095">
        <w:t>.</w:t>
      </w:r>
    </w:p>
    <w:p w14:paraId="449DC3C3" w14:textId="77777777"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Hosp|PIMS||199811201400-0800||QBP^Q42^QBP_Q13|ACK9901|P|2.</w:t>
      </w:r>
      <w:r>
        <w:rPr>
          <w:noProof w:val="0"/>
        </w:rPr>
        <w:t>8</w:t>
      </w:r>
      <w:r w:rsidRPr="00121095">
        <w:rPr>
          <w:noProof w:val="0"/>
        </w:rPr>
        <w:t>||||||||</w:t>
      </w:r>
    </w:p>
    <w:p w14:paraId="736BDE49" w14:textId="77777777" w:rsidR="00E921A2" w:rsidRPr="00121095" w:rsidRDefault="00E921A2">
      <w:pPr>
        <w:pStyle w:val="Example"/>
        <w:rPr>
          <w:noProof w:val="0"/>
        </w:rPr>
      </w:pPr>
      <w:r w:rsidRPr="00121095">
        <w:rPr>
          <w:noProof w:val="0"/>
        </w:rPr>
        <w:t>QPD|Q42^Tabular Dispense History^HL70471|Q0010|555444222111^^^MPI^MR| |19980531|19990531|</w:t>
      </w:r>
    </w:p>
    <w:p w14:paraId="0C3B9D8B" w14:textId="77777777" w:rsidR="00E921A2" w:rsidRPr="00121095" w:rsidRDefault="00E921A2">
      <w:pPr>
        <w:pStyle w:val="Example"/>
        <w:rPr>
          <w:noProof w:val="0"/>
        </w:rPr>
      </w:pPr>
      <w:r w:rsidRPr="00121095">
        <w:rPr>
          <w:noProof w:val="0"/>
        </w:rPr>
        <w:t>RCP|I|999^RD|</w:t>
      </w:r>
    </w:p>
    <w:p w14:paraId="66179D42"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2F8DCEC" w14:textId="77777777" w:rsidR="00E921A2" w:rsidRPr="00121095" w:rsidRDefault="00E921A2">
      <w:pPr>
        <w:pStyle w:val="NormalIndented"/>
      </w:pPr>
      <w:r w:rsidRPr="00121095">
        <w:t>The Server responds one minute later.</w:t>
      </w:r>
    </w:p>
    <w:p w14:paraId="10400B73" w14:textId="77777777" w:rsidR="00E921A2" w:rsidRPr="00121095" w:rsidRDefault="00E921A2">
      <w:pPr>
        <w:pStyle w:val="Example"/>
        <w:rPr>
          <w:noProof w:val="0"/>
        </w:rPr>
      </w:pPr>
      <w:r w:rsidRPr="00121095">
        <w:rPr>
          <w:noProof w:val="0"/>
        </w:rPr>
        <w:lastRenderedPageBreak/>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||199811201401-0800||RTB^K42^RTB_K13|8858|P|2.</w:t>
      </w:r>
      <w:r>
        <w:rPr>
          <w:noProof w:val="0"/>
        </w:rPr>
        <w:t>8</w:t>
      </w:r>
      <w:r w:rsidRPr="00121095">
        <w:rPr>
          <w:noProof w:val="0"/>
        </w:rPr>
        <w:t>||||||||</w:t>
      </w:r>
    </w:p>
    <w:p w14:paraId="0403F9B9" w14:textId="77777777" w:rsidR="00E921A2" w:rsidRPr="00121095" w:rsidRDefault="00E921A2">
      <w:pPr>
        <w:pStyle w:val="Example"/>
        <w:rPr>
          <w:noProof w:val="0"/>
        </w:rPr>
      </w:pPr>
      <w:r w:rsidRPr="00121095">
        <w:rPr>
          <w:noProof w:val="0"/>
        </w:rPr>
        <w:t>MSA|AA|8699|</w:t>
      </w:r>
    </w:p>
    <w:p w14:paraId="278FD180" w14:textId="77777777" w:rsidR="00E921A2" w:rsidRPr="00121095" w:rsidRDefault="00E921A2">
      <w:pPr>
        <w:pStyle w:val="Example"/>
        <w:rPr>
          <w:noProof w:val="0"/>
        </w:rPr>
      </w:pPr>
      <w:r w:rsidRPr="00121095">
        <w:rPr>
          <w:noProof w:val="0"/>
        </w:rPr>
        <w:t>QAK|Q010|OK|Q42^Tabular Dispense History^HL7nnn|4</w:t>
      </w:r>
    </w:p>
    <w:p w14:paraId="5364E42E" w14:textId="77777777" w:rsidR="00E921A2" w:rsidRPr="00121095" w:rsidRDefault="00E921A2">
      <w:pPr>
        <w:pStyle w:val="Example"/>
        <w:rPr>
          <w:noProof w:val="0"/>
        </w:rPr>
      </w:pPr>
      <w:r w:rsidRPr="00121095">
        <w:rPr>
          <w:noProof w:val="0"/>
        </w:rPr>
        <w:t>QPD|Q42^Tabular Dispense History^HL7nnn|Q0010|555444222111^^^MPI^MR||19980531|19990531|</w:t>
      </w:r>
    </w:p>
    <w:p w14:paraId="609299E4"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7326B038"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2E433FDE"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64F5F44C"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4AAA00D8"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76EF3442" w14:textId="77777777" w:rsidR="00E921A2" w:rsidRPr="00121095" w:rsidRDefault="00E921A2">
      <w:pPr>
        <w:pStyle w:val="Heading4"/>
      </w:pPr>
      <w:bookmarkStart w:id="540" w:name="_Toc495483603"/>
      <w:bookmarkStart w:id="541" w:name="_Toc24273825"/>
      <w:r w:rsidRPr="00121095">
        <w:t>Deferred response example</w:t>
      </w:r>
      <w:bookmarkEnd w:id="540"/>
      <w:bookmarkEnd w:id="541"/>
      <w:r w:rsidR="00BF2FE6" w:rsidRPr="00121095">
        <w:fldChar w:fldCharType="begin"/>
      </w:r>
      <w:r w:rsidRPr="00121095">
        <w:instrText>xe "Queries: deferred response example"</w:instrText>
      </w:r>
      <w:r w:rsidR="00BF2FE6" w:rsidRPr="00121095">
        <w:fldChar w:fldCharType="end"/>
      </w:r>
    </w:p>
    <w:p w14:paraId="51B4C75B" w14:textId="77777777"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14:paraId="1F50BFCF" w14:textId="77777777"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Hosp|PIMS||199811201400-0800||QBP^Q42^QBP_Q13|ACK9901|P|2.</w:t>
      </w:r>
      <w:r>
        <w:rPr>
          <w:noProof w:val="0"/>
        </w:rPr>
        <w:t>8</w:t>
      </w:r>
      <w:r w:rsidRPr="00121095">
        <w:rPr>
          <w:noProof w:val="0"/>
        </w:rPr>
        <w:t>||||||||</w:t>
      </w:r>
    </w:p>
    <w:p w14:paraId="77DB2231" w14:textId="77777777" w:rsidR="00E921A2" w:rsidRPr="00121095" w:rsidRDefault="00E921A2">
      <w:pPr>
        <w:pStyle w:val="Example"/>
        <w:rPr>
          <w:noProof w:val="0"/>
        </w:rPr>
      </w:pPr>
      <w:r w:rsidRPr="00121095">
        <w:rPr>
          <w:noProof w:val="0"/>
        </w:rPr>
        <w:t>QPD|Q42^Tabular Dispense History^HL7nnn|Q0010|555444222111^^^MPI^MR| |19980531|19990531|</w:t>
      </w:r>
    </w:p>
    <w:p w14:paraId="2CBBA245" w14:textId="77777777" w:rsidR="00E921A2" w:rsidRPr="00121095" w:rsidRDefault="00E921A2">
      <w:pPr>
        <w:pStyle w:val="Example"/>
        <w:rPr>
          <w:noProof w:val="0"/>
        </w:rPr>
      </w:pPr>
      <w:r w:rsidRPr="00121095">
        <w:rPr>
          <w:noProof w:val="0"/>
        </w:rPr>
        <w:t>RCP|D|999^RD|</w:t>
      </w:r>
    </w:p>
    <w:p w14:paraId="354CFD45"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659D0F7D" w14:textId="77777777" w:rsidR="00E921A2" w:rsidRPr="00121095" w:rsidRDefault="00E921A2">
      <w:pPr>
        <w:pStyle w:val="NormalIndented"/>
      </w:pPr>
      <w:r w:rsidRPr="00121095">
        <w:t>The Server responds one minute later with a general acknowledgement.</w:t>
      </w:r>
    </w:p>
    <w:p w14:paraId="55681CEE" w14:textId="77777777" w:rsidR="00E921A2" w:rsidRPr="00121095" w:rsidRDefault="00E921A2">
      <w:pPr>
        <w:pStyle w:val="Example"/>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||199811201401-0800||ACK^Q42^ACK|8875|P|2.</w:t>
      </w:r>
      <w:r>
        <w:rPr>
          <w:noProof w:val="0"/>
        </w:rPr>
        <w:t>8</w:t>
      </w:r>
      <w:r w:rsidRPr="00121095">
        <w:rPr>
          <w:noProof w:val="0"/>
        </w:rPr>
        <w:t>||||||||</w:t>
      </w:r>
    </w:p>
    <w:p w14:paraId="162AAD3B" w14:textId="77777777" w:rsidR="00E921A2" w:rsidRPr="00121095" w:rsidRDefault="00E921A2">
      <w:pPr>
        <w:pStyle w:val="Example"/>
        <w:rPr>
          <w:noProof w:val="0"/>
        </w:rPr>
      </w:pPr>
      <w:r w:rsidRPr="00121095">
        <w:rPr>
          <w:noProof w:val="0"/>
        </w:rPr>
        <w:t>MSA|AA|8699|</w:t>
      </w:r>
    </w:p>
    <w:p w14:paraId="7E4470F2" w14:textId="77777777" w:rsidR="00E921A2" w:rsidRPr="00121095" w:rsidRDefault="00E921A2">
      <w:pPr>
        <w:pStyle w:val="NormalIndented"/>
      </w:pPr>
      <w:r w:rsidRPr="00121095">
        <w:t>The Server responds the following morning with the desired data.</w:t>
      </w:r>
    </w:p>
    <w:p w14:paraId="22ADDCD1" w14:textId="77777777" w:rsidR="00E921A2" w:rsidRPr="00121095" w:rsidRDefault="00E921A2">
      <w:pPr>
        <w:pStyle w:val="Example"/>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||199811210300-0800||RTB^K42^RTB_K13|9950|P|2.</w:t>
      </w:r>
      <w:r>
        <w:rPr>
          <w:noProof w:val="0"/>
        </w:rPr>
        <w:t>8</w:t>
      </w:r>
      <w:r w:rsidRPr="00121095">
        <w:rPr>
          <w:noProof w:val="0"/>
        </w:rPr>
        <w:t>||||||||</w:t>
      </w:r>
    </w:p>
    <w:p w14:paraId="02FCFCCB" w14:textId="77777777" w:rsidR="00E921A2" w:rsidRPr="00121095" w:rsidRDefault="00E921A2">
      <w:pPr>
        <w:pStyle w:val="Example"/>
        <w:rPr>
          <w:noProof w:val="0"/>
        </w:rPr>
      </w:pPr>
      <w:r w:rsidRPr="00121095">
        <w:rPr>
          <w:noProof w:val="0"/>
        </w:rPr>
        <w:t>QAK|Q010|OK|Q42^Tabular Dispense History^HL7nnn|4</w:t>
      </w:r>
    </w:p>
    <w:p w14:paraId="3E7ABA6F" w14:textId="77777777" w:rsidR="00E921A2" w:rsidRPr="00121095" w:rsidRDefault="00E921A2">
      <w:pPr>
        <w:pStyle w:val="Example"/>
        <w:rPr>
          <w:noProof w:val="0"/>
        </w:rPr>
      </w:pPr>
      <w:r w:rsidRPr="00121095">
        <w:rPr>
          <w:noProof w:val="0"/>
        </w:rPr>
        <w:t>QPD|Q42^Tabular Dispense History^HL7nnn|Q0010|555444222111^^^MPI^MR||19980531|19990531|</w:t>
      </w:r>
    </w:p>
    <w:p w14:paraId="054F0122"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42EB206F"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51482D2C"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58F9CB92"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02039109"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DDFB672" w14:textId="77777777" w:rsidR="00E921A2" w:rsidRPr="00121095" w:rsidRDefault="00E921A2">
      <w:pPr>
        <w:pStyle w:val="NormalIndented"/>
      </w:pPr>
      <w:r w:rsidRPr="00121095">
        <w:t>The Client responds immediately with a general acknowledgement.</w:t>
      </w:r>
    </w:p>
    <w:p w14:paraId="6A672BC0" w14:textId="77777777" w:rsidR="00E921A2" w:rsidRPr="00121095" w:rsidRDefault="00E921A2">
      <w:pPr>
        <w:pStyle w:val="Example"/>
        <w:rPr>
          <w:noProof w:val="0"/>
        </w:rPr>
      </w:pPr>
      <w:r w:rsidRPr="00121095">
        <w:rPr>
          <w:noProof w:val="0"/>
        </w:rPr>
        <w:lastRenderedPageBreak/>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||199811210300-0800||ACK^K42^ACK|8750|P|2.</w:t>
      </w:r>
      <w:r>
        <w:rPr>
          <w:noProof w:val="0"/>
        </w:rPr>
        <w:t>8</w:t>
      </w:r>
      <w:r w:rsidRPr="00121095">
        <w:rPr>
          <w:noProof w:val="0"/>
        </w:rPr>
        <w:t>||||||||</w:t>
      </w:r>
    </w:p>
    <w:p w14:paraId="13064AA8" w14:textId="77777777" w:rsidR="00E921A2" w:rsidRPr="00121095" w:rsidRDefault="00E921A2">
      <w:pPr>
        <w:pStyle w:val="Example"/>
        <w:rPr>
          <w:noProof w:val="0"/>
        </w:rPr>
      </w:pPr>
      <w:r w:rsidRPr="00121095">
        <w:rPr>
          <w:noProof w:val="0"/>
        </w:rPr>
        <w:t>MSA|AA|9950|</w:t>
      </w:r>
      <w:bookmarkStart w:id="542" w:name="_Toc348257259"/>
      <w:bookmarkStart w:id="543" w:name="_Toc348257595"/>
      <w:bookmarkStart w:id="544" w:name="_Toc348263217"/>
      <w:bookmarkStart w:id="545" w:name="_Toc348336546"/>
      <w:bookmarkStart w:id="546" w:name="_Toc348770034"/>
      <w:bookmarkStart w:id="547" w:name="_Toc348856176"/>
      <w:bookmarkStart w:id="548" w:name="_Toc348866597"/>
      <w:bookmarkStart w:id="549" w:name="_Toc348947827"/>
      <w:bookmarkStart w:id="550" w:name="_Toc349735408"/>
      <w:bookmarkStart w:id="551" w:name="_Toc349735851"/>
      <w:bookmarkStart w:id="552" w:name="_Toc349736005"/>
      <w:bookmarkStart w:id="553" w:name="_Toc349803737"/>
      <w:bookmarkStart w:id="554" w:name="_Ref358261871"/>
      <w:bookmarkStart w:id="555" w:name="_Ref358261888"/>
      <w:bookmarkStart w:id="556" w:name="_Ref358263236"/>
      <w:bookmarkStart w:id="557" w:name="_Ref358263714"/>
      <w:bookmarkStart w:id="558" w:name="_Toc359236070"/>
      <w:bookmarkStart w:id="559" w:name="_Ref372098271"/>
      <w:bookmarkStart w:id="560" w:name="_Ref372100368"/>
      <w:bookmarkStart w:id="561" w:name="_Ref465673105"/>
    </w:p>
    <w:p w14:paraId="736AC3B4" w14:textId="77777777" w:rsidR="00E921A2" w:rsidRPr="00121095" w:rsidRDefault="00E921A2">
      <w:pPr>
        <w:pStyle w:val="Heading3"/>
      </w:pPr>
      <w:bookmarkStart w:id="562" w:name="_Toc495483604"/>
      <w:bookmarkStart w:id="563" w:name="_Toc24273826"/>
      <w:bookmarkStart w:id="564" w:name="_Toc41280993"/>
      <w:bookmarkStart w:id="565" w:name="_Toc43004355"/>
      <w:bookmarkStart w:id="566" w:name="_Toc28957716"/>
      <w:r w:rsidRPr="00121095">
        <w:t>Query cancellation</w:t>
      </w:r>
      <w:bookmarkEnd w:id="562"/>
      <w:bookmarkEnd w:id="563"/>
      <w:bookmarkEnd w:id="564"/>
      <w:bookmarkEnd w:id="565"/>
      <w:bookmarkEnd w:id="566"/>
      <w:r w:rsidR="00BF2FE6" w:rsidRPr="00121095">
        <w:fldChar w:fldCharType="begin"/>
      </w:r>
      <w:r w:rsidRPr="00121095">
        <w:instrText xml:space="preserve"> XE "Query cancellation" </w:instrText>
      </w:r>
      <w:r w:rsidR="00BF2FE6" w:rsidRPr="00121095">
        <w:fldChar w:fldCharType="end"/>
      </w:r>
    </w:p>
    <w:p w14:paraId="61E2C4D4" w14:textId="77777777"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14:paraId="53A5DD58" w14:textId="77777777"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14:paraId="1D295B21" w14:textId="77777777" w:rsidR="00E921A2" w:rsidRPr="00121095" w:rsidRDefault="00E921A2">
      <w:pPr>
        <w:pStyle w:val="Example"/>
      </w:pPr>
      <w:r w:rsidRPr="00121095">
        <w:t>MSH|^~\&amp;|||||||QCN^Jnn^QCN_J01|...</w:t>
      </w:r>
    </w:p>
    <w:p w14:paraId="5699B284" w14:textId="77777777" w:rsidR="00E921A2" w:rsidRPr="00121095" w:rsidRDefault="00E921A2">
      <w:pPr>
        <w:pStyle w:val="Example"/>
      </w:pPr>
      <w:r w:rsidRPr="00121095">
        <w:t>QID|Q001|Q99^SomeQuery^0003|...</w:t>
      </w:r>
    </w:p>
    <w:p w14:paraId="61624E43" w14:textId="77777777" w:rsidR="00E921A2" w:rsidRPr="00121095" w:rsidRDefault="00E921A2">
      <w:pPr>
        <w:pStyle w:val="Example"/>
      </w:pPr>
      <w:r w:rsidRPr="00121095">
        <w:t>...</w:t>
      </w:r>
    </w:p>
    <w:p w14:paraId="13615827" w14:textId="77777777" w:rsidR="00E921A2" w:rsidRPr="00121095" w:rsidRDefault="00E921A2">
      <w:pPr>
        <w:pStyle w:val="Heading3"/>
      </w:pPr>
      <w:bookmarkStart w:id="567" w:name="_Toc495483605"/>
      <w:bookmarkStart w:id="568" w:name="_Toc24273827"/>
      <w:bookmarkStart w:id="569" w:name="_Toc41280994"/>
      <w:bookmarkStart w:id="570" w:name="_Toc43004356"/>
      <w:bookmarkStart w:id="571" w:name="_Ref175041018"/>
      <w:bookmarkStart w:id="572" w:name="_Toc28957717"/>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r w:rsidRPr="00121095">
        <w:t>Interactive continuation of response messages</w:t>
      </w:r>
      <w:bookmarkEnd w:id="567"/>
      <w:bookmarkEnd w:id="568"/>
      <w:bookmarkEnd w:id="569"/>
      <w:bookmarkEnd w:id="570"/>
      <w:bookmarkEnd w:id="571"/>
      <w:bookmarkEnd w:id="572"/>
      <w:r w:rsidR="00BF2FE6" w:rsidRPr="00121095">
        <w:fldChar w:fldCharType="begin"/>
      </w:r>
      <w:r w:rsidRPr="00121095">
        <w:instrText xml:space="preserve"> XE "Interactive continuation of response messages" </w:instrText>
      </w:r>
      <w:r w:rsidR="00BF2FE6" w:rsidRPr="00121095">
        <w:fldChar w:fldCharType="end"/>
      </w:r>
    </w:p>
    <w:p w14:paraId="187F94A8" w14:textId="77777777"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14:paraId="7176A541" w14:textId="77777777"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w:t>
      </w:r>
      <w:proofErr w:type="gramStart"/>
      <w:r w:rsidRPr="00121095">
        <w:t>data, but</w:t>
      </w:r>
      <w:proofErr w:type="gramEnd"/>
      <w:r w:rsidRPr="00121095">
        <w:t xml:space="preserve">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14:paraId="6FAE9F9A" w14:textId="77777777"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14:paraId="192DD3DA" w14:textId="77777777" w:rsidR="00E921A2" w:rsidRPr="00121095" w:rsidRDefault="00E921A2">
      <w:pPr>
        <w:pStyle w:val="NormalIndented"/>
      </w:pPr>
      <w:r w:rsidRPr="00121095">
        <w:t>Segment fragmentation and message fragmentation are discussed in Chapter 2.</w:t>
      </w:r>
    </w:p>
    <w:p w14:paraId="0E25243F" w14:textId="77777777" w:rsidR="00E921A2" w:rsidRPr="00121095" w:rsidRDefault="00E921A2">
      <w:pPr>
        <w:pStyle w:val="Heading4"/>
        <w:rPr>
          <w:vanish/>
        </w:rPr>
      </w:pPr>
      <w:bookmarkStart w:id="573" w:name="_Toc348257266"/>
      <w:bookmarkStart w:id="574" w:name="_Toc348257602"/>
      <w:bookmarkStart w:id="575" w:name="_Toc348263224"/>
      <w:bookmarkStart w:id="576" w:name="_Toc348336553"/>
      <w:bookmarkStart w:id="577" w:name="_Toc348770041"/>
      <w:bookmarkStart w:id="578" w:name="_Toc348856183"/>
      <w:bookmarkStart w:id="579" w:name="_Toc348866604"/>
      <w:bookmarkStart w:id="580" w:name="_Toc348947834"/>
      <w:bookmarkStart w:id="581" w:name="_Toc349735415"/>
      <w:bookmarkStart w:id="582" w:name="_Toc349735858"/>
      <w:bookmarkStart w:id="583" w:name="_Toc349736012"/>
      <w:bookmarkStart w:id="584" w:name="_Toc349803744"/>
      <w:bookmarkStart w:id="585" w:name="_Ref358261533"/>
      <w:bookmarkStart w:id="586" w:name="_Ref358261553"/>
      <w:bookmarkStart w:id="587" w:name="_Ref358261756"/>
      <w:bookmarkStart w:id="588" w:name="_Ref358261778"/>
      <w:bookmarkStart w:id="589" w:name="_Ref358263771"/>
      <w:bookmarkStart w:id="590" w:name="_Ref358263845"/>
      <w:bookmarkStart w:id="591" w:name="_Toc359236082"/>
      <w:bookmarkStart w:id="592" w:name="_Ref372100490"/>
      <w:bookmarkStart w:id="593" w:name="_Ref372101204"/>
      <w:r w:rsidRPr="00121095">
        <w:rPr>
          <w:vanish/>
        </w:rPr>
        <w:t>hiddentext</w:t>
      </w:r>
      <w:bookmarkStart w:id="594" w:name="_Toc1829093"/>
      <w:bookmarkStart w:id="595" w:name="_Toc24273828"/>
      <w:bookmarkEnd w:id="594"/>
      <w:bookmarkEnd w:id="595"/>
    </w:p>
    <w:p w14:paraId="41EC3464" w14:textId="77777777" w:rsidR="00E921A2" w:rsidRPr="00121095" w:rsidRDefault="00E921A2">
      <w:pPr>
        <w:pStyle w:val="Heading4"/>
      </w:pPr>
      <w:bookmarkStart w:id="596" w:name="_Toc495483606"/>
      <w:bookmarkStart w:id="597" w:name="_Toc24273829"/>
      <w:r w:rsidRPr="00121095">
        <w:t>Interactive continuation algorithm and rules</w:t>
      </w:r>
      <w:bookmarkEnd w:id="596"/>
      <w:bookmarkEnd w:id="597"/>
      <w:r w:rsidR="00BF2FE6" w:rsidRPr="00121095">
        <w:fldChar w:fldCharType="begin"/>
      </w:r>
      <w:r w:rsidRPr="00121095">
        <w:instrText xml:space="preserve"> XE "Interactive continuation continuation algorithm and rules" </w:instrText>
      </w:r>
      <w:r w:rsidR="00BF2FE6" w:rsidRPr="00121095">
        <w:fldChar w:fldCharType="end"/>
      </w:r>
    </w:p>
    <w:p w14:paraId="1DA2C050" w14:textId="77777777" w:rsidR="00E921A2" w:rsidRPr="00121095" w:rsidRDefault="00E921A2">
      <w:pPr>
        <w:pStyle w:val="NormalIndented"/>
      </w:pPr>
      <w:r w:rsidRPr="00121095">
        <w:t>The rules for the interactive continuation (of a query response) are as follows:</w:t>
      </w:r>
    </w:p>
    <w:p w14:paraId="07B88AB1" w14:textId="77777777"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proofErr w:type="gramStart"/>
      <w:r w:rsidRPr="00121095">
        <w:t>"</w:t>
      </w:r>
      <w:r>
        <w:t>I</w:t>
      </w:r>
      <w:r w:rsidRPr="00121095">
        <w:t>"</w:t>
      </w:r>
      <w:proofErr w:type="gramEnd"/>
      <w:r w:rsidRPr="00121095">
        <w:t>.</w:t>
      </w:r>
    </w:p>
    <w:p w14:paraId="4DAD62AB" w14:textId="77777777"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14:paraId="0FAF2712" w14:textId="77777777"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14:paraId="4D7A950F" w14:textId="77777777" w:rsidR="00E921A2" w:rsidRPr="00121095" w:rsidRDefault="00E921A2" w:rsidP="007D495C">
      <w:pPr>
        <w:pStyle w:val="NormalListBullets"/>
      </w:pPr>
      <w:r w:rsidRPr="00121095">
        <w:t>If the Client wishes to cancel the query before the end of the data is reached, a Cancel query is sent.</w:t>
      </w:r>
    </w:p>
    <w:p w14:paraId="72B55123" w14:textId="77777777"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14:paraId="30F6B31D" w14:textId="77777777"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w:t>
      </w:r>
      <w:proofErr w:type="gramStart"/>
      <w:r w:rsidRPr="00121095">
        <w:t>Thus</w:t>
      </w:r>
      <w:proofErr w:type="gramEnd"/>
      <w:r w:rsidRPr="00121095">
        <w:t xml:space="preserve">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w:t>
      </w:r>
      <w:r w:rsidRPr="00121095">
        <w:lastRenderedPageBreak/>
        <w:t xml:space="preserve">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14:paraId="03421BB5" w14:textId="77777777" w:rsidR="00E921A2" w:rsidRPr="00121095" w:rsidRDefault="00E921A2">
      <w:pPr>
        <w:pStyle w:val="Heading4"/>
      </w:pPr>
      <w:bookmarkStart w:id="598" w:name="_Toc495483607"/>
      <w:bookmarkStart w:id="599" w:name="_Toc24273830"/>
      <w:r w:rsidRPr="00121095">
        <w:t>Use case</w:t>
      </w:r>
      <w:bookmarkEnd w:id="598"/>
      <w:bookmarkEnd w:id="599"/>
      <w:r w:rsidR="00BF2FE6" w:rsidRPr="00121095">
        <w:fldChar w:fldCharType="begin"/>
      </w:r>
      <w:r w:rsidRPr="00121095">
        <w:instrText xml:space="preserve"> XE "Interactive continuation use case" </w:instrText>
      </w:r>
      <w:r w:rsidR="00BF2FE6" w:rsidRPr="00121095">
        <w:fldChar w:fldCharType="end"/>
      </w:r>
    </w:p>
    <w:p w14:paraId="1A2D9CC3" w14:textId="77777777"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14:paraId="62E3AC8C" w14:textId="77777777" w:rsidR="00E921A2" w:rsidRPr="00121095" w:rsidRDefault="00E921A2">
      <w:pPr>
        <w:pStyle w:val="NormalIndented"/>
      </w:pPr>
      <w:r w:rsidRPr="00121095">
        <w:t xml:space="preserve">Of particular interest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w:t>
      </w:r>
      <w:proofErr w:type="gramStart"/>
      <w:r w:rsidRPr="00121095">
        <w:t>sort</w:t>
      </w:r>
      <w:proofErr w:type="gramEnd"/>
      <w:r w:rsidRPr="00121095">
        <w:t xml:space="preserve">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14:paraId="535F612F" w14:textId="77777777"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14:paraId="0D201840" w14:textId="77777777"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14:paraId="234F105D" w14:textId="77777777" w:rsidR="00E921A2" w:rsidRPr="00121095" w:rsidRDefault="00E921A2">
      <w:pPr>
        <w:pStyle w:val="NormalIndented"/>
      </w:pPr>
      <w:r w:rsidRPr="00121095">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14:paraId="2B3393B5" w14:textId="77777777"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14:paraId="74B64B03" w14:textId="77777777" w:rsidR="00E921A2" w:rsidRPr="00121095" w:rsidRDefault="00E921A2">
      <w:pPr>
        <w:pStyle w:val="Heading4"/>
      </w:pPr>
      <w:bookmarkStart w:id="600" w:name="_Toc495483608"/>
      <w:bookmarkStart w:id="601" w:name="_Toc24273831"/>
      <w:r w:rsidRPr="00121095">
        <w:t>Example of interactive continuation protocol</w:t>
      </w:r>
      <w:bookmarkEnd w:id="600"/>
      <w:bookmarkEnd w:id="601"/>
      <w:r w:rsidR="00BF2FE6" w:rsidRPr="00121095">
        <w:fldChar w:fldCharType="begin"/>
      </w:r>
      <w:r w:rsidRPr="00121095">
        <w:instrText xml:space="preserve"> XE "Interactive continuation protocol example" </w:instrText>
      </w:r>
      <w:r w:rsidR="00BF2FE6" w:rsidRPr="00121095">
        <w:fldChar w:fldCharType="end"/>
      </w:r>
    </w:p>
    <w:p w14:paraId="10689E24" w14:textId="77777777"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14:paraId="18877BDC" w14:textId="77777777" w:rsidR="00E921A2" w:rsidRPr="00121095" w:rsidRDefault="00E921A2">
      <w:pPr>
        <w:pStyle w:val="Example"/>
      </w:pPr>
      <w:r w:rsidRPr="00121095">
        <w:t>MSH|^~\&amp;|PCR|Gen Hosp|IE||200009171400-0800||QBP^Q41^QBP_Q15|8699|P|2.</w:t>
      </w:r>
      <w:r>
        <w:t>8</w:t>
      </w:r>
      <w:r w:rsidRPr="00121095">
        <w:t>||||||||</w:t>
      </w:r>
    </w:p>
    <w:p w14:paraId="20A763EA" w14:textId="77777777" w:rsidR="00E921A2" w:rsidRPr="00121095" w:rsidRDefault="00E921A2">
      <w:pPr>
        <w:pStyle w:val="Example"/>
      </w:pPr>
      <w:r w:rsidRPr="00121095">
        <w:t>QPD|Q41^DispenseHistory^HL7nnnn|Q001|555444222111^^^MPI ^MR||19980101|19991231|</w:t>
      </w:r>
    </w:p>
    <w:p w14:paraId="50B0DC4D" w14:textId="77777777" w:rsidR="00E921A2" w:rsidRPr="00121095" w:rsidRDefault="00E921A2">
      <w:pPr>
        <w:pStyle w:val="Example"/>
      </w:pPr>
      <w:r w:rsidRPr="00121095">
        <w:t>RCP|I|8^LI|</w:t>
      </w:r>
    </w:p>
    <w:p w14:paraId="2C005D13" w14:textId="77777777"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14:paraId="24FF7958" w14:textId="77777777" w:rsidR="00E921A2" w:rsidRPr="00121095" w:rsidRDefault="00E921A2">
      <w:pPr>
        <w:pStyle w:val="Example"/>
        <w:rPr>
          <w:noProof w:val="0"/>
        </w:rPr>
      </w:pPr>
      <w:r w:rsidRPr="00121095">
        <w:rPr>
          <w:noProof w:val="0"/>
        </w:rPr>
        <w:lastRenderedPageBreak/>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||200009171401-0800||RDY^R41^RDY_K15|8858|P|2.</w:t>
      </w:r>
      <w:r>
        <w:rPr>
          <w:noProof w:val="0"/>
        </w:rPr>
        <w:t>8</w:t>
      </w:r>
      <w:r w:rsidRPr="00121095">
        <w:rPr>
          <w:noProof w:val="0"/>
        </w:rPr>
        <w:t>||||||||</w:t>
      </w:r>
    </w:p>
    <w:p w14:paraId="77DEFDD5" w14:textId="77777777" w:rsidR="00E921A2" w:rsidRPr="00121095" w:rsidRDefault="00E921A2">
      <w:pPr>
        <w:pStyle w:val="Example"/>
        <w:rPr>
          <w:noProof w:val="0"/>
        </w:rPr>
      </w:pPr>
      <w:r w:rsidRPr="00121095">
        <w:rPr>
          <w:noProof w:val="0"/>
        </w:rPr>
        <w:t>MSA|AA|8699|</w:t>
      </w:r>
    </w:p>
    <w:p w14:paraId="40BCBE8D" w14:textId="77777777" w:rsidR="00E921A2" w:rsidRPr="00121095" w:rsidRDefault="00E921A2">
      <w:pPr>
        <w:pStyle w:val="Example"/>
        <w:rPr>
          <w:noProof w:val="0"/>
        </w:rPr>
      </w:pPr>
      <w:r w:rsidRPr="00121095">
        <w:rPr>
          <w:noProof w:val="0"/>
        </w:rPr>
        <w:t>QAK|Q001|OK|Q41^DispenseHistory^HL7nnnn|^8</w:t>
      </w:r>
    </w:p>
    <w:p w14:paraId="23E70FE6" w14:textId="77777777" w:rsidR="00E921A2" w:rsidRPr="00121095" w:rsidRDefault="00E921A2">
      <w:pPr>
        <w:pStyle w:val="Example"/>
        <w:rPr>
          <w:noProof w:val="0"/>
        </w:rPr>
      </w:pPr>
      <w:r w:rsidRPr="00121095">
        <w:rPr>
          <w:noProof w:val="0"/>
        </w:rPr>
        <w:t>QPD|Q41^DispenseHistory^HL7nnnn|Q001|555444222111^^^MPI^MR||19980101|19991231|</w:t>
      </w:r>
    </w:p>
    <w:p w14:paraId="7259BAE0" w14:textId="77777777" w:rsidR="00E921A2" w:rsidRPr="00121095" w:rsidRDefault="00E921A2">
      <w:pPr>
        <w:pStyle w:val="Example"/>
        <w:rPr>
          <w:noProof w:val="0"/>
        </w:rPr>
      </w:pPr>
      <w:r w:rsidRPr="00121095">
        <w:rPr>
          <w:noProof w:val="0"/>
        </w:rPr>
        <w:t>DSP|||        GENERAL HOSPITAL – PHARMACY DEPARTMENT        DATE:09-17-00</w:t>
      </w:r>
    </w:p>
    <w:p w14:paraId="776318C9" w14:textId="77777777" w:rsidR="00E921A2" w:rsidRPr="00121095" w:rsidRDefault="00E921A2">
      <w:pPr>
        <w:pStyle w:val="Example"/>
        <w:rPr>
          <w:noProof w:val="0"/>
        </w:rPr>
      </w:pPr>
      <w:r w:rsidRPr="00121095">
        <w:rPr>
          <w:noProof w:val="0"/>
        </w:rPr>
        <w:t>DSP|||        DISPENSE HISTORY REPORT                       PAGE  1</w:t>
      </w:r>
    </w:p>
    <w:p w14:paraId="2FBAC923" w14:textId="77777777" w:rsidR="00E921A2" w:rsidRPr="00121095" w:rsidRDefault="00E921A2">
      <w:pPr>
        <w:pStyle w:val="Example"/>
        <w:rPr>
          <w:noProof w:val="0"/>
        </w:rPr>
      </w:pPr>
      <w:r w:rsidRPr="00121095">
        <w:rPr>
          <w:noProof w:val="0"/>
        </w:rPr>
        <w:t>DSP|||MRN          Patient Name      MEDICATION DISPENSED        DISP-DATE</w:t>
      </w:r>
    </w:p>
    <w:p w14:paraId="2BC30FC5" w14:textId="77777777"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120 mg TAB   10/12/1999</w:t>
      </w:r>
    </w:p>
    <w:p w14:paraId="7540BA0D" w14:textId="77777777"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ER TAB 180MG 09/21/1999</w:t>
      </w:r>
    </w:p>
    <w:p w14:paraId="4F2E7B7C" w14:textId="77777777"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BACLOFEN 10MG TABS         08/22/1999</w:t>
      </w:r>
    </w:p>
    <w:p w14:paraId="45441A24" w14:textId="77777777"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THEOPHYLLINE 80MG/15ML SOL 05/29/1999</w:t>
      </w:r>
    </w:p>
    <w:p w14:paraId="60ABA59A" w14:textId="77777777" w:rsidR="00E921A2" w:rsidRPr="00121095" w:rsidRDefault="00E921A2">
      <w:pPr>
        <w:pStyle w:val="Example"/>
        <w:rPr>
          <w:noProof w:val="0"/>
        </w:rPr>
      </w:pPr>
      <w:r w:rsidRPr="00121095">
        <w:rPr>
          <w:noProof w:val="0"/>
        </w:rPr>
        <w:t>DSP|||       &lt;&lt; END OF Screen&gt;&gt;</w:t>
      </w:r>
    </w:p>
    <w:p w14:paraId="33FCEC92" w14:textId="77777777" w:rsidR="00E921A2" w:rsidRPr="00121095" w:rsidRDefault="00E921A2">
      <w:pPr>
        <w:pStyle w:val="Example"/>
        <w:rPr>
          <w:noProof w:val="0"/>
        </w:rPr>
      </w:pPr>
      <w:r w:rsidRPr="00121095">
        <w:rPr>
          <w:noProof w:val="0"/>
        </w:rPr>
        <w:t>DSC|77|I|</w:t>
      </w:r>
    </w:p>
    <w:p w14:paraId="090C7EE6" w14:textId="77777777" w:rsidR="00E921A2" w:rsidRPr="00121095" w:rsidRDefault="00E921A2">
      <w:pPr>
        <w:pStyle w:val="NormalIndented"/>
      </w:pPr>
      <w:r w:rsidRPr="00121095">
        <w:t xml:space="preserve">The Client wishes to receive another payload. </w:t>
      </w:r>
      <w:r w:rsidRPr="00121095">
        <w:rPr>
          <w:rStyle w:val="FootnoteReference"/>
        </w:rPr>
        <w:footnoteReference w:id="2"/>
      </w:r>
    </w:p>
    <w:p w14:paraId="3F6CF993" w14:textId="77777777"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Hosp|IE</w:t>
      </w:r>
      <w:proofErr w:type="spellEnd"/>
      <w:r w:rsidRPr="00121095">
        <w:rPr>
          <w:noProof w:val="0"/>
        </w:rPr>
        <w:t>||199811201405-0800||QBP^Q41^QBP_Q15|8890|P|2.</w:t>
      </w:r>
      <w:r>
        <w:rPr>
          <w:noProof w:val="0"/>
        </w:rPr>
        <w:t>8</w:t>
      </w:r>
      <w:r w:rsidRPr="00121095">
        <w:rPr>
          <w:noProof w:val="0"/>
        </w:rPr>
        <w:t>||||||||</w:t>
      </w:r>
    </w:p>
    <w:p w14:paraId="52AF42D6" w14:textId="77777777" w:rsidR="00E921A2" w:rsidRPr="00121095" w:rsidRDefault="00E921A2">
      <w:pPr>
        <w:pStyle w:val="Example"/>
        <w:rPr>
          <w:noProof w:val="0"/>
        </w:rPr>
      </w:pPr>
      <w:r w:rsidRPr="00121095">
        <w:rPr>
          <w:noProof w:val="0"/>
        </w:rPr>
        <w:t>QPD|Q41^DispenseHistory^HL7nnnn|Q001|555444222111^^^MPI^MR||19980101|19991231|</w:t>
      </w:r>
    </w:p>
    <w:p w14:paraId="28A3DBB1" w14:textId="77777777" w:rsidR="00E921A2" w:rsidRPr="00121095" w:rsidRDefault="00E921A2">
      <w:pPr>
        <w:pStyle w:val="Example"/>
        <w:rPr>
          <w:noProof w:val="0"/>
        </w:rPr>
      </w:pPr>
      <w:r w:rsidRPr="00121095">
        <w:rPr>
          <w:noProof w:val="0"/>
        </w:rPr>
        <w:t>RCP|I|8^LI|</w:t>
      </w:r>
    </w:p>
    <w:p w14:paraId="312FE7DF" w14:textId="77777777" w:rsidR="00E921A2" w:rsidRPr="00121095" w:rsidRDefault="00E921A2">
      <w:pPr>
        <w:pStyle w:val="Example"/>
        <w:rPr>
          <w:noProof w:val="0"/>
        </w:rPr>
      </w:pPr>
      <w:r w:rsidRPr="00121095">
        <w:rPr>
          <w:noProof w:val="0"/>
        </w:rPr>
        <w:t>DSC|77|I|</w:t>
      </w:r>
    </w:p>
    <w:p w14:paraId="15DF364C" w14:textId="77777777"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w:t>
      </w:r>
      <w:proofErr w:type="gramStart"/>
      <w:r w:rsidRPr="00121095">
        <w:t>data..</w:t>
      </w:r>
      <w:proofErr w:type="gramEnd"/>
    </w:p>
    <w:p w14:paraId="2F32C4BF" w14:textId="77777777" w:rsidR="00E921A2" w:rsidRPr="00121095" w:rsidRDefault="00E921A2">
      <w:pPr>
        <w:pStyle w:val="Example"/>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||199811201407-0800||RDY^K15^RDY_K15|8898|P|2.</w:t>
      </w:r>
      <w:r>
        <w:rPr>
          <w:noProof w:val="0"/>
        </w:rPr>
        <w:t>8</w:t>
      </w:r>
      <w:r w:rsidRPr="00121095">
        <w:rPr>
          <w:noProof w:val="0"/>
        </w:rPr>
        <w:t>||||||||</w:t>
      </w:r>
    </w:p>
    <w:p w14:paraId="49B2A3A2" w14:textId="77777777" w:rsidR="00E921A2" w:rsidRPr="00121095" w:rsidRDefault="00E921A2">
      <w:pPr>
        <w:pStyle w:val="Example"/>
        <w:rPr>
          <w:noProof w:val="0"/>
        </w:rPr>
      </w:pPr>
      <w:r w:rsidRPr="00121095">
        <w:rPr>
          <w:noProof w:val="0"/>
        </w:rPr>
        <w:t>MSA|AA|8890|</w:t>
      </w:r>
    </w:p>
    <w:p w14:paraId="653C6C4B" w14:textId="77777777" w:rsidR="00E921A2" w:rsidRPr="00121095" w:rsidRDefault="00E921A2">
      <w:pPr>
        <w:pStyle w:val="Example"/>
        <w:rPr>
          <w:noProof w:val="0"/>
        </w:rPr>
      </w:pPr>
      <w:r w:rsidRPr="00121095">
        <w:rPr>
          <w:noProof w:val="0"/>
        </w:rPr>
        <w:t>QAK|Q001|OK|Q41^DispenseHistory^HL7nnnn|^7^^Y|</w:t>
      </w:r>
    </w:p>
    <w:p w14:paraId="5A136F68" w14:textId="77777777" w:rsidR="00E921A2" w:rsidRPr="00121095" w:rsidRDefault="00E921A2">
      <w:pPr>
        <w:pStyle w:val="Example"/>
        <w:rPr>
          <w:noProof w:val="0"/>
        </w:rPr>
      </w:pPr>
      <w:r w:rsidRPr="00121095">
        <w:rPr>
          <w:noProof w:val="0"/>
        </w:rPr>
        <w:t>QPD|Q41^DispenseHistory^HL7nnnn|Q001|555444222111^^^MPI^MR||19980101|19991231|</w:t>
      </w:r>
    </w:p>
    <w:p w14:paraId="36A5D3C8" w14:textId="77777777" w:rsidR="00E921A2" w:rsidRPr="00121095" w:rsidRDefault="00E921A2">
      <w:pPr>
        <w:pStyle w:val="Example"/>
        <w:rPr>
          <w:noProof w:val="0"/>
        </w:rPr>
      </w:pPr>
      <w:r w:rsidRPr="00121095">
        <w:rPr>
          <w:noProof w:val="0"/>
        </w:rPr>
        <w:t>DSP|||        GENERAL HOSPITAL – PHARMACY DEPARTMENT        DATE:09-17-99</w:t>
      </w:r>
    </w:p>
    <w:p w14:paraId="12BA61D2" w14:textId="77777777" w:rsidR="00E921A2" w:rsidRPr="00121095" w:rsidRDefault="00E921A2">
      <w:pPr>
        <w:pStyle w:val="Example"/>
        <w:rPr>
          <w:noProof w:val="0"/>
        </w:rPr>
      </w:pPr>
      <w:r w:rsidRPr="00121095">
        <w:rPr>
          <w:noProof w:val="0"/>
        </w:rPr>
        <w:t>DSP|||        DISPENSE HISTORY REPORT                       PAGE  1</w:t>
      </w:r>
    </w:p>
    <w:p w14:paraId="134777AE" w14:textId="77777777" w:rsidR="00E921A2" w:rsidRPr="00121095" w:rsidRDefault="00E921A2">
      <w:pPr>
        <w:pStyle w:val="Example"/>
        <w:rPr>
          <w:noProof w:val="0"/>
        </w:rPr>
      </w:pPr>
      <w:r w:rsidRPr="00121095">
        <w:rPr>
          <w:noProof w:val="0"/>
        </w:rPr>
        <w:t>DSP|||MRN          Patient Name     MEDICATION DISPENSED    DISP-DATE</w:t>
      </w:r>
    </w:p>
    <w:p w14:paraId="37C6FF24" w14:textId="77777777"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120 mg TAB   05/29/1998</w:t>
      </w:r>
    </w:p>
    <w:p w14:paraId="6836D301" w14:textId="77777777"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ER TAB 180MG 04/21/1998</w:t>
      </w:r>
    </w:p>
    <w:p w14:paraId="1A49BFC8" w14:textId="77777777"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BACLOFEN 10MG TABS         04/22/1998</w:t>
      </w:r>
    </w:p>
    <w:p w14:paraId="1A4F1D25" w14:textId="77777777" w:rsidR="00E921A2" w:rsidRPr="00121095" w:rsidRDefault="00E921A2">
      <w:pPr>
        <w:pStyle w:val="Example"/>
        <w:rPr>
          <w:noProof w:val="0"/>
        </w:rPr>
      </w:pPr>
      <w:r w:rsidRPr="00121095">
        <w:rPr>
          <w:noProof w:val="0"/>
        </w:rPr>
        <w:t>DSP|||       &lt;&lt; END OF REPORT&gt;&gt;</w:t>
      </w:r>
    </w:p>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14:paraId="681DE4D6" w14:textId="77777777" w:rsidR="00E921A2" w:rsidRPr="00121095" w:rsidRDefault="00E921A2">
      <w:pPr>
        <w:pStyle w:val="NormalIndented"/>
      </w:pPr>
      <w:r w:rsidRPr="00121095">
        <w:t>The query/response is now completed.</w:t>
      </w:r>
    </w:p>
    <w:p w14:paraId="5DE0E21F" w14:textId="77777777" w:rsidR="00E921A2" w:rsidRPr="00121095" w:rsidRDefault="00E921A2">
      <w:pPr>
        <w:pStyle w:val="Heading4"/>
      </w:pPr>
      <w:bookmarkStart w:id="603" w:name="_Toc495483609"/>
      <w:bookmarkStart w:id="604" w:name="_Toc24273832"/>
      <w:r w:rsidRPr="00121095">
        <w:t>Message fragmentation example</w:t>
      </w:r>
      <w:bookmarkEnd w:id="603"/>
      <w:bookmarkEnd w:id="604"/>
      <w:r w:rsidR="00BF2FE6" w:rsidRPr="00121095">
        <w:fldChar w:fldCharType="begin"/>
      </w:r>
      <w:r w:rsidRPr="00121095">
        <w:instrText xml:space="preserve"> XE "Interactive continuation message fragmentation example" </w:instrText>
      </w:r>
      <w:r w:rsidR="00BF2FE6" w:rsidRPr="00121095">
        <w:fldChar w:fldCharType="end"/>
      </w:r>
    </w:p>
    <w:p w14:paraId="174FAD2F" w14:textId="77777777"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14:paraId="66B3A975" w14:textId="77777777" w:rsidR="00E921A2" w:rsidRPr="00121095" w:rsidRDefault="00E921A2">
      <w:pPr>
        <w:pStyle w:val="NormalIndented"/>
      </w:pPr>
      <w:r w:rsidRPr="00121095">
        <w:t>The Client requests the last chest x-ray for the patient whose medical record number is 555444222111. The following query is submitted.</w:t>
      </w:r>
    </w:p>
    <w:p w14:paraId="1578CEFD" w14:textId="77777777" w:rsidR="00E921A2" w:rsidRPr="00121095" w:rsidRDefault="00E921A2">
      <w:pPr>
        <w:pStyle w:val="Example"/>
        <w:rPr>
          <w:noProof w:val="0"/>
        </w:rPr>
      </w:pPr>
      <w:r w:rsidRPr="00121095">
        <w:rPr>
          <w:noProof w:val="0"/>
        </w:rPr>
        <w:lastRenderedPageBreak/>
        <w:t>MSH|^~\&amp;|CIS||RAD||199910180900-0700||QBP^Q61^QBP_Q11|7777|P|2.7|</w:t>
      </w:r>
    </w:p>
    <w:p w14:paraId="56A97F73" w14:textId="77777777" w:rsidR="00E921A2" w:rsidRPr="00121095" w:rsidRDefault="00E921A2">
      <w:pPr>
        <w:pStyle w:val="Example"/>
        <w:rPr>
          <w:noProof w:val="0"/>
        </w:rPr>
      </w:pPr>
      <w:r w:rsidRPr="00121095">
        <w:rPr>
          <w:noProof w:val="0"/>
        </w:rPr>
        <w:t>QPD|Q61^Radiology Result^HL7nnnn|Q98|555444222111^^^^MR|</w:t>
      </w:r>
    </w:p>
    <w:p w14:paraId="3F8B39D1" w14:textId="77777777" w:rsidR="00E921A2" w:rsidRPr="00121095" w:rsidRDefault="00E921A2">
      <w:pPr>
        <w:pStyle w:val="Example"/>
        <w:rPr>
          <w:noProof w:val="0"/>
        </w:rPr>
      </w:pPr>
      <w:r w:rsidRPr="00121095">
        <w:rPr>
          <w:noProof w:val="0"/>
        </w:rPr>
        <w:t>RCP|I|</w:t>
      </w:r>
    </w:p>
    <w:p w14:paraId="5B35D500" w14:textId="77777777" w:rsidR="00E921A2" w:rsidRPr="00121095" w:rsidRDefault="00E921A2">
      <w:pPr>
        <w:pStyle w:val="NormalIndented"/>
      </w:pPr>
      <w:r w:rsidRPr="00121095">
        <w:t xml:space="preserve">The Server returns the following </w:t>
      </w:r>
      <w:proofErr w:type="gramStart"/>
      <w:r w:rsidRPr="00121095">
        <w:t>response</w:t>
      </w:r>
      <w:proofErr w:type="gramEnd"/>
      <w:r w:rsidRPr="00121095">
        <w:t xml:space="preserve"> but the OBX segment that contains a DICOM image overflows its buffer. The segment is fragmented as follows:</w:t>
      </w:r>
    </w:p>
    <w:p w14:paraId="3B39452E" w14:textId="77777777"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14:paraId="1F1FC9EF" w14:textId="77777777" w:rsidR="00E921A2" w:rsidRPr="00121095" w:rsidRDefault="00E921A2">
      <w:pPr>
        <w:pStyle w:val="Example"/>
        <w:rPr>
          <w:noProof w:val="0"/>
        </w:rPr>
      </w:pPr>
      <w:r w:rsidRPr="00121095">
        <w:rPr>
          <w:noProof w:val="0"/>
        </w:rPr>
        <w:t>MSA|AA|7777|</w:t>
      </w:r>
    </w:p>
    <w:p w14:paraId="21928F99" w14:textId="77777777" w:rsidR="00E921A2" w:rsidRPr="00121095" w:rsidRDefault="00E921A2">
      <w:pPr>
        <w:pStyle w:val="Example"/>
        <w:rPr>
          <w:noProof w:val="0"/>
        </w:rPr>
      </w:pPr>
      <w:r w:rsidRPr="00121095">
        <w:rPr>
          <w:noProof w:val="0"/>
        </w:rPr>
        <w:t>QAK|Q98|OK|Q61^Radiology Result^HL7nnnn|</w:t>
      </w:r>
    </w:p>
    <w:p w14:paraId="0E9B95C9" w14:textId="77777777" w:rsidR="00E921A2" w:rsidRPr="00121095" w:rsidRDefault="00E921A2">
      <w:pPr>
        <w:pStyle w:val="Example"/>
        <w:rPr>
          <w:noProof w:val="0"/>
        </w:rPr>
      </w:pPr>
      <w:r w:rsidRPr="00121095">
        <w:rPr>
          <w:noProof w:val="0"/>
        </w:rPr>
        <w:t>QPD|Q61^Radiology Result^HL7nnnn|Q98|555444222111^^^^MR|</w:t>
      </w:r>
    </w:p>
    <w:p w14:paraId="01CDF227" w14:textId="77777777" w:rsidR="00E921A2" w:rsidRPr="00121095" w:rsidRDefault="00E921A2">
      <w:pPr>
        <w:pStyle w:val="Example"/>
        <w:rPr>
          <w:noProof w:val="0"/>
        </w:rPr>
      </w:pPr>
      <w:r w:rsidRPr="00121095">
        <w:rPr>
          <w:noProof w:val="0"/>
        </w:rPr>
        <w:t>PID|||5554442221111^^^^MR|</w:t>
      </w:r>
    </w:p>
    <w:p w14:paraId="54CF6323" w14:textId="77777777" w:rsidR="00E921A2" w:rsidRPr="00121095" w:rsidRDefault="00E921A2">
      <w:pPr>
        <w:pStyle w:val="Example"/>
        <w:rPr>
          <w:noProof w:val="0"/>
        </w:rPr>
      </w:pPr>
      <w:r w:rsidRPr="00121095">
        <w:rPr>
          <w:noProof w:val="0"/>
        </w:rPr>
        <w:t>ORC</w:t>
      </w:r>
    </w:p>
    <w:p w14:paraId="331B0C8F" w14:textId="77777777" w:rsidR="00E921A2" w:rsidRPr="00121095" w:rsidRDefault="00E921A2">
      <w:pPr>
        <w:pStyle w:val="Example"/>
        <w:rPr>
          <w:noProof w:val="0"/>
        </w:rPr>
      </w:pPr>
      <w:r w:rsidRPr="00121095">
        <w:rPr>
          <w:noProof w:val="0"/>
        </w:rPr>
        <w:t>OBR</w:t>
      </w:r>
    </w:p>
    <w:p w14:paraId="2FBDA86F" w14:textId="77777777" w:rsidR="00E921A2" w:rsidRPr="00121095" w:rsidRDefault="00E921A2">
      <w:pPr>
        <w:pStyle w:val="Example"/>
        <w:rPr>
          <w:noProof w:val="0"/>
        </w:rPr>
      </w:pPr>
      <w:r w:rsidRPr="00121095">
        <w:rPr>
          <w:noProof w:val="0"/>
        </w:rPr>
        <w:t>OBX||ED|13^^L||</w:t>
      </w:r>
      <w:proofErr w:type="spellStart"/>
      <w:r w:rsidRPr="00121095">
        <w:rPr>
          <w:noProof w:val="0"/>
        </w:rPr>
        <w:t>abcdefghij</w:t>
      </w:r>
      <w:proofErr w:type="spellEnd"/>
      <w:r w:rsidRPr="00121095">
        <w:rPr>
          <w:noProof w:val="0"/>
        </w:rPr>
        <w:t>|</w:t>
      </w:r>
    </w:p>
    <w:p w14:paraId="19F3860A" w14:textId="77777777" w:rsidR="00E921A2" w:rsidRPr="00121095" w:rsidRDefault="00E921A2">
      <w:pPr>
        <w:pStyle w:val="Example"/>
        <w:rPr>
          <w:noProof w:val="0"/>
        </w:rPr>
      </w:pPr>
      <w:r w:rsidRPr="00121095">
        <w:rPr>
          <w:noProof w:val="0"/>
        </w:rPr>
        <w:t>ADD|</w:t>
      </w:r>
    </w:p>
    <w:p w14:paraId="2E69EDB3" w14:textId="77777777" w:rsidR="00E921A2" w:rsidRPr="00121095" w:rsidRDefault="00E921A2">
      <w:pPr>
        <w:pStyle w:val="Example"/>
        <w:rPr>
          <w:noProof w:val="0"/>
        </w:rPr>
      </w:pPr>
      <w:r w:rsidRPr="00121095">
        <w:rPr>
          <w:noProof w:val="0"/>
        </w:rPr>
        <w:t>DSC|99|F|</w:t>
      </w:r>
    </w:p>
    <w:p w14:paraId="30D0AB1E" w14:textId="77777777" w:rsidR="00E921A2" w:rsidRPr="00121095" w:rsidRDefault="00E921A2">
      <w:pPr>
        <w:pStyle w:val="NormalIndented"/>
      </w:pPr>
      <w:r w:rsidRPr="00121095">
        <w:t>The Client returns an ACK upon receipt of the response.</w:t>
      </w:r>
    </w:p>
    <w:p w14:paraId="5041757D" w14:textId="77777777"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14:paraId="7A452335" w14:textId="77777777" w:rsidR="00E921A2" w:rsidRPr="00121095" w:rsidRDefault="00E921A2">
      <w:pPr>
        <w:pStyle w:val="Example"/>
        <w:rPr>
          <w:noProof w:val="0"/>
        </w:rPr>
      </w:pPr>
      <w:r w:rsidRPr="00121095">
        <w:rPr>
          <w:noProof w:val="0"/>
        </w:rPr>
        <w:t>MSA|AA|5555|</w:t>
      </w:r>
    </w:p>
    <w:p w14:paraId="4964B08C" w14:textId="77777777" w:rsidR="00E921A2" w:rsidRPr="00121095" w:rsidRDefault="00E921A2">
      <w:pPr>
        <w:pStyle w:val="NormalIndented"/>
      </w:pPr>
      <w:r w:rsidRPr="00121095">
        <w:t xml:space="preserve">The Server sends the following continued response. Note that the ADD segment will contain the remainder of the data from the fragmented segment. The response then </w:t>
      </w:r>
      <w:proofErr w:type="gramStart"/>
      <w:r w:rsidRPr="00121095">
        <w:t>continues on</w:t>
      </w:r>
      <w:proofErr w:type="gramEnd"/>
      <w:r w:rsidRPr="00121095">
        <w:t xml:space="preserve"> as normal.</w:t>
      </w:r>
    </w:p>
    <w:p w14:paraId="36D5D449" w14:textId="77777777" w:rsidR="00E921A2" w:rsidRPr="00121095" w:rsidRDefault="00E921A2">
      <w:pPr>
        <w:pStyle w:val="Example"/>
        <w:rPr>
          <w:noProof w:val="0"/>
        </w:rPr>
      </w:pPr>
      <w:r w:rsidRPr="00121095">
        <w:rPr>
          <w:noProof w:val="0"/>
        </w:rPr>
        <w:t>MSH|^~\&amp;|RAD||CIS||||RSP^K61^RSP_K61|5560|P|2.7||99|</w:t>
      </w:r>
    </w:p>
    <w:p w14:paraId="443DBDCD" w14:textId="77777777" w:rsidR="00E921A2" w:rsidRPr="00121095" w:rsidRDefault="00E921A2">
      <w:pPr>
        <w:pStyle w:val="Example"/>
        <w:rPr>
          <w:noProof w:val="0"/>
        </w:rPr>
      </w:pPr>
      <w:proofErr w:type="spellStart"/>
      <w:r w:rsidRPr="00121095">
        <w:rPr>
          <w:noProof w:val="0"/>
        </w:rPr>
        <w:t>ADD|klmnop</w:t>
      </w:r>
      <w:proofErr w:type="spellEnd"/>
      <w:r w:rsidRPr="00121095">
        <w:rPr>
          <w:noProof w:val="0"/>
        </w:rPr>
        <w:t>|</w:t>
      </w:r>
    </w:p>
    <w:p w14:paraId="0FA72DAE" w14:textId="77777777" w:rsidR="00E921A2" w:rsidRPr="00121095" w:rsidRDefault="00E921A2">
      <w:pPr>
        <w:pStyle w:val="Example"/>
        <w:rPr>
          <w:noProof w:val="0"/>
        </w:rPr>
      </w:pPr>
      <w:r w:rsidRPr="00121095">
        <w:rPr>
          <w:noProof w:val="0"/>
        </w:rPr>
        <w:t>OBX|</w:t>
      </w:r>
    </w:p>
    <w:p w14:paraId="1B901546" w14:textId="77777777" w:rsidR="00E921A2" w:rsidRPr="00121095" w:rsidRDefault="00E921A2">
      <w:pPr>
        <w:pStyle w:val="Example"/>
        <w:rPr>
          <w:noProof w:val="0"/>
        </w:rPr>
      </w:pPr>
      <w:r w:rsidRPr="00121095">
        <w:rPr>
          <w:noProof w:val="0"/>
        </w:rPr>
        <w:t>...</w:t>
      </w:r>
    </w:p>
    <w:p w14:paraId="018CE697" w14:textId="77777777" w:rsidR="00E921A2" w:rsidRPr="00121095" w:rsidRDefault="00E921A2">
      <w:pPr>
        <w:pStyle w:val="NormalIndented"/>
      </w:pPr>
      <w:r w:rsidRPr="00121095">
        <w:t>The Client returns an ACK upon receipt of the response.</w:t>
      </w:r>
    </w:p>
    <w:p w14:paraId="1576DF43" w14:textId="77777777"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14:paraId="0C5FCDDC" w14:textId="77777777" w:rsidR="00E921A2" w:rsidRPr="00121095" w:rsidRDefault="00E921A2">
      <w:pPr>
        <w:pStyle w:val="Example"/>
        <w:rPr>
          <w:noProof w:val="0"/>
        </w:rPr>
      </w:pPr>
      <w:r w:rsidRPr="00121095">
        <w:rPr>
          <w:noProof w:val="0"/>
        </w:rPr>
        <w:t>MSA|AA|5560|</w:t>
      </w:r>
    </w:p>
    <w:p w14:paraId="52691898" w14:textId="77777777" w:rsidR="00E921A2" w:rsidRPr="00121095" w:rsidRDefault="00E921A2">
      <w:pPr>
        <w:pStyle w:val="Heading3"/>
      </w:pPr>
      <w:bookmarkStart w:id="605" w:name="_Toc495483610"/>
      <w:bookmarkStart w:id="606" w:name="_Toc24273833"/>
      <w:bookmarkStart w:id="607" w:name="_Toc41280995"/>
      <w:bookmarkStart w:id="608" w:name="_Toc43004357"/>
      <w:bookmarkStart w:id="609" w:name="_Toc28957718"/>
      <w:r w:rsidRPr="00121095">
        <w:t>Batch message as a query response</w:t>
      </w:r>
      <w:bookmarkEnd w:id="605"/>
      <w:bookmarkEnd w:id="606"/>
      <w:bookmarkEnd w:id="607"/>
      <w:bookmarkEnd w:id="608"/>
      <w:bookmarkEnd w:id="609"/>
      <w:r w:rsidR="00BF2FE6" w:rsidRPr="00121095">
        <w:fldChar w:fldCharType="begin"/>
      </w:r>
      <w:r w:rsidRPr="00121095">
        <w:instrText xml:space="preserve"> XE "Batch message as a query response" </w:instrText>
      </w:r>
      <w:r w:rsidR="00BF2FE6" w:rsidRPr="00121095">
        <w:fldChar w:fldCharType="end"/>
      </w:r>
    </w:p>
    <w:p w14:paraId="24E17319" w14:textId="77777777" w:rsidR="00E921A2" w:rsidRPr="00121095" w:rsidRDefault="00E921A2">
      <w:pPr>
        <w:pStyle w:val="NormalIndented"/>
      </w:pPr>
      <w:r w:rsidRPr="00121095">
        <w:t>The HL7 query also can be used to query for a batch in the following manner:</w:t>
      </w:r>
    </w:p>
    <w:p w14:paraId="78094937" w14:textId="77777777"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14:paraId="174AB998" w14:textId="77777777"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above </w:t>
      </w:r>
    </w:p>
    <w:p w14:paraId="28BEC460" w14:textId="77777777" w:rsidR="00E921A2" w:rsidRPr="00121095" w:rsidRDefault="00E921A2">
      <w:pPr>
        <w:pStyle w:val="NormalListAlpha"/>
        <w:tabs>
          <w:tab w:val="num" w:pos="1368"/>
        </w:tabs>
      </w:pPr>
      <w:r w:rsidRPr="00121095">
        <w:t xml:space="preserve">In addition, insert into the batch file the query </w:t>
      </w:r>
      <w:proofErr w:type="gramStart"/>
      <w:r w:rsidRPr="00121095">
        <w:t>defining  and</w:t>
      </w:r>
      <w:proofErr w:type="gramEnd"/>
      <w:r w:rsidRPr="00121095">
        <w:t xml:space="preserve">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14:paraId="5126320A" w14:textId="77777777">
        <w:tc>
          <w:tcPr>
            <w:tcW w:w="1728" w:type="dxa"/>
          </w:tcPr>
          <w:p w14:paraId="39806DA5" w14:textId="77777777" w:rsidR="00E921A2" w:rsidRPr="00121095" w:rsidRDefault="00E921A2">
            <w:pPr>
              <w:pStyle w:val="OtherTableBody"/>
            </w:pPr>
            <w:r w:rsidRPr="00121095">
              <w:t>[FHS]</w:t>
            </w:r>
          </w:p>
        </w:tc>
        <w:tc>
          <w:tcPr>
            <w:tcW w:w="5472" w:type="dxa"/>
          </w:tcPr>
          <w:p w14:paraId="0EFB1375" w14:textId="77777777" w:rsidR="00E921A2" w:rsidRPr="00121095" w:rsidRDefault="00E921A2">
            <w:pPr>
              <w:pStyle w:val="OtherTableBody"/>
            </w:pPr>
            <w:r w:rsidRPr="00121095">
              <w:t>(</w:t>
            </w:r>
            <w:proofErr w:type="gramStart"/>
            <w:r w:rsidRPr="00121095">
              <w:t>file</w:t>
            </w:r>
            <w:proofErr w:type="gramEnd"/>
            <w:r w:rsidRPr="00121095">
              <w:t xml:space="preserve"> header segment)</w:t>
            </w:r>
          </w:p>
        </w:tc>
      </w:tr>
      <w:tr w:rsidR="00E921A2" w:rsidRPr="00E921A2" w14:paraId="670BFB42" w14:textId="77777777">
        <w:tc>
          <w:tcPr>
            <w:tcW w:w="1728" w:type="dxa"/>
          </w:tcPr>
          <w:p w14:paraId="415A8EDC" w14:textId="77777777" w:rsidR="00E921A2" w:rsidRPr="00121095" w:rsidRDefault="00E921A2">
            <w:pPr>
              <w:pStyle w:val="OtherTableBody"/>
            </w:pPr>
            <w:r w:rsidRPr="00121095">
              <w:t>{</w:t>
            </w:r>
          </w:p>
        </w:tc>
        <w:tc>
          <w:tcPr>
            <w:tcW w:w="5472" w:type="dxa"/>
          </w:tcPr>
          <w:p w14:paraId="4A2776F9" w14:textId="77777777" w:rsidR="00E921A2" w:rsidRPr="00121095" w:rsidRDefault="00E921A2">
            <w:pPr>
              <w:pStyle w:val="OtherTableBody"/>
            </w:pPr>
          </w:p>
        </w:tc>
      </w:tr>
      <w:tr w:rsidR="00E921A2" w:rsidRPr="00E921A2" w14:paraId="68AA41CD" w14:textId="77777777">
        <w:tc>
          <w:tcPr>
            <w:tcW w:w="1728" w:type="dxa"/>
          </w:tcPr>
          <w:p w14:paraId="51B2F3C8" w14:textId="77777777" w:rsidR="00E921A2" w:rsidRPr="00121095" w:rsidRDefault="00E921A2">
            <w:pPr>
              <w:pStyle w:val="OtherTableBody"/>
            </w:pPr>
            <w:r w:rsidRPr="00121095">
              <w:t xml:space="preserve">  [BHS]</w:t>
            </w:r>
          </w:p>
        </w:tc>
        <w:tc>
          <w:tcPr>
            <w:tcW w:w="5472" w:type="dxa"/>
          </w:tcPr>
          <w:p w14:paraId="593F3392" w14:textId="77777777" w:rsidR="00E921A2" w:rsidRPr="00121095" w:rsidRDefault="00E921A2">
            <w:pPr>
              <w:pStyle w:val="OtherTableBody"/>
            </w:pPr>
            <w:r w:rsidRPr="00121095">
              <w:t>(</w:t>
            </w:r>
            <w:proofErr w:type="gramStart"/>
            <w:r w:rsidRPr="00121095">
              <w:t>batch</w:t>
            </w:r>
            <w:proofErr w:type="gramEnd"/>
            <w:r w:rsidRPr="00121095">
              <w:t xml:space="preserve"> header segment)</w:t>
            </w:r>
          </w:p>
        </w:tc>
      </w:tr>
      <w:tr w:rsidR="00E921A2" w:rsidRPr="00E921A2" w14:paraId="3A1EFCCB" w14:textId="77777777">
        <w:tc>
          <w:tcPr>
            <w:tcW w:w="1728" w:type="dxa"/>
          </w:tcPr>
          <w:p w14:paraId="66AB468A" w14:textId="77777777" w:rsidR="00E921A2" w:rsidRPr="00121095" w:rsidRDefault="00E921A2">
            <w:pPr>
              <w:pStyle w:val="OtherTableBody"/>
            </w:pPr>
            <w:r w:rsidRPr="00121095">
              <w:t xml:space="preserve">  QPD</w:t>
            </w:r>
          </w:p>
        </w:tc>
        <w:tc>
          <w:tcPr>
            <w:tcW w:w="5472" w:type="dxa"/>
          </w:tcPr>
          <w:p w14:paraId="53BDF9A4" w14:textId="77777777" w:rsidR="00E921A2" w:rsidRPr="00121095" w:rsidRDefault="00E921A2">
            <w:pPr>
              <w:pStyle w:val="OtherTableBody"/>
            </w:pPr>
            <w:r w:rsidRPr="00121095">
              <w:t>Query defining segment Note: if using old style query mode, the QRD and QRF segments may be used.</w:t>
            </w:r>
          </w:p>
        </w:tc>
      </w:tr>
      <w:tr w:rsidR="00E921A2" w:rsidRPr="00E921A2" w14:paraId="44CA8710" w14:textId="77777777">
        <w:tc>
          <w:tcPr>
            <w:tcW w:w="1728" w:type="dxa"/>
          </w:tcPr>
          <w:p w14:paraId="51D4C705" w14:textId="77777777" w:rsidR="00E921A2" w:rsidRPr="00121095" w:rsidRDefault="00E921A2">
            <w:pPr>
              <w:pStyle w:val="OtherTableBody"/>
            </w:pPr>
            <w:r w:rsidRPr="00121095">
              <w:t xml:space="preserve">  [RCP]</w:t>
            </w:r>
          </w:p>
        </w:tc>
        <w:tc>
          <w:tcPr>
            <w:tcW w:w="5472" w:type="dxa"/>
          </w:tcPr>
          <w:p w14:paraId="6AE3EB66" w14:textId="77777777" w:rsidR="00E921A2" w:rsidRPr="00121095" w:rsidRDefault="00E921A2">
            <w:pPr>
              <w:pStyle w:val="OtherTableBody"/>
            </w:pPr>
          </w:p>
        </w:tc>
      </w:tr>
      <w:tr w:rsidR="00E921A2" w:rsidRPr="00E921A2" w14:paraId="12ED4B11" w14:textId="77777777">
        <w:tc>
          <w:tcPr>
            <w:tcW w:w="1728" w:type="dxa"/>
          </w:tcPr>
          <w:p w14:paraId="28AC56F1" w14:textId="77777777" w:rsidR="00E921A2" w:rsidRPr="00121095" w:rsidRDefault="00E921A2">
            <w:pPr>
              <w:pStyle w:val="OtherTableBody"/>
            </w:pPr>
            <w:r w:rsidRPr="00121095">
              <w:t xml:space="preserve">  {</w:t>
            </w:r>
          </w:p>
        </w:tc>
        <w:tc>
          <w:tcPr>
            <w:tcW w:w="5472" w:type="dxa"/>
          </w:tcPr>
          <w:p w14:paraId="76902521" w14:textId="77777777" w:rsidR="00E921A2" w:rsidRPr="00121095" w:rsidRDefault="00E921A2">
            <w:pPr>
              <w:pStyle w:val="OtherTableBody"/>
            </w:pPr>
          </w:p>
        </w:tc>
      </w:tr>
      <w:tr w:rsidR="00E921A2" w:rsidRPr="00E921A2" w14:paraId="7FFAFC27" w14:textId="77777777">
        <w:tc>
          <w:tcPr>
            <w:tcW w:w="1728" w:type="dxa"/>
          </w:tcPr>
          <w:p w14:paraId="34658A31" w14:textId="77777777" w:rsidR="00E921A2" w:rsidRPr="00121095" w:rsidRDefault="00E921A2">
            <w:pPr>
              <w:pStyle w:val="OtherTableBody"/>
            </w:pPr>
            <w:r w:rsidRPr="00121095">
              <w:t xml:space="preserve">    MSH</w:t>
            </w:r>
          </w:p>
        </w:tc>
        <w:tc>
          <w:tcPr>
            <w:tcW w:w="5472" w:type="dxa"/>
          </w:tcPr>
          <w:p w14:paraId="36734A6D" w14:textId="77777777" w:rsidR="00E921A2" w:rsidRPr="00121095" w:rsidRDefault="00E921A2">
            <w:pPr>
              <w:pStyle w:val="OtherTableBody"/>
            </w:pPr>
            <w:r w:rsidRPr="00121095">
              <w:t>(one or more HL7 messages)</w:t>
            </w:r>
          </w:p>
        </w:tc>
      </w:tr>
      <w:tr w:rsidR="00E921A2" w:rsidRPr="00E921A2" w14:paraId="7260D8F1" w14:textId="77777777">
        <w:tc>
          <w:tcPr>
            <w:tcW w:w="1728" w:type="dxa"/>
          </w:tcPr>
          <w:p w14:paraId="5AA86C16" w14:textId="77777777" w:rsidR="00E921A2" w:rsidRPr="00121095" w:rsidRDefault="00E921A2">
            <w:pPr>
              <w:pStyle w:val="OtherTableBody"/>
            </w:pPr>
            <w:r w:rsidRPr="00121095">
              <w:lastRenderedPageBreak/>
              <w:t xml:space="preserve">    ....</w:t>
            </w:r>
          </w:p>
        </w:tc>
        <w:tc>
          <w:tcPr>
            <w:tcW w:w="5472" w:type="dxa"/>
          </w:tcPr>
          <w:p w14:paraId="0A477504" w14:textId="77777777" w:rsidR="00E921A2" w:rsidRPr="00121095" w:rsidRDefault="00E921A2">
            <w:pPr>
              <w:pStyle w:val="OtherTableBody"/>
            </w:pPr>
          </w:p>
        </w:tc>
      </w:tr>
      <w:tr w:rsidR="00E921A2" w:rsidRPr="00E921A2" w14:paraId="7AF21EEC" w14:textId="77777777">
        <w:tc>
          <w:tcPr>
            <w:tcW w:w="1728" w:type="dxa"/>
          </w:tcPr>
          <w:p w14:paraId="086F8220" w14:textId="77777777" w:rsidR="00E921A2" w:rsidRPr="00121095" w:rsidRDefault="00E921A2">
            <w:pPr>
              <w:pStyle w:val="OtherTableBody"/>
            </w:pPr>
            <w:r w:rsidRPr="00121095">
              <w:t xml:space="preserve">    ....</w:t>
            </w:r>
          </w:p>
        </w:tc>
        <w:tc>
          <w:tcPr>
            <w:tcW w:w="5472" w:type="dxa"/>
          </w:tcPr>
          <w:p w14:paraId="38DFC0BF" w14:textId="77777777" w:rsidR="00E921A2" w:rsidRPr="00121095" w:rsidRDefault="00E921A2">
            <w:pPr>
              <w:pStyle w:val="OtherTableBody"/>
            </w:pPr>
          </w:p>
        </w:tc>
      </w:tr>
      <w:tr w:rsidR="00E921A2" w:rsidRPr="00E921A2" w14:paraId="56CC926E" w14:textId="77777777">
        <w:tc>
          <w:tcPr>
            <w:tcW w:w="1728" w:type="dxa"/>
          </w:tcPr>
          <w:p w14:paraId="35994523" w14:textId="77777777" w:rsidR="00E921A2" w:rsidRPr="00121095" w:rsidRDefault="00E921A2">
            <w:pPr>
              <w:pStyle w:val="OtherTableBody"/>
            </w:pPr>
            <w:r w:rsidRPr="00121095">
              <w:t xml:space="preserve">    ....</w:t>
            </w:r>
          </w:p>
        </w:tc>
        <w:tc>
          <w:tcPr>
            <w:tcW w:w="5472" w:type="dxa"/>
          </w:tcPr>
          <w:p w14:paraId="53FE1DDD" w14:textId="77777777" w:rsidR="00E921A2" w:rsidRPr="00121095" w:rsidRDefault="00E921A2">
            <w:pPr>
              <w:pStyle w:val="OtherTableBody"/>
            </w:pPr>
          </w:p>
        </w:tc>
      </w:tr>
      <w:tr w:rsidR="00E921A2" w:rsidRPr="00E921A2" w14:paraId="34492011" w14:textId="77777777">
        <w:tc>
          <w:tcPr>
            <w:tcW w:w="1728" w:type="dxa"/>
          </w:tcPr>
          <w:p w14:paraId="011A7C6D" w14:textId="77777777" w:rsidR="00E921A2" w:rsidRPr="00121095" w:rsidRDefault="00E921A2">
            <w:pPr>
              <w:pStyle w:val="OtherTableBody"/>
            </w:pPr>
            <w:r w:rsidRPr="00121095">
              <w:t xml:space="preserve">   }</w:t>
            </w:r>
          </w:p>
        </w:tc>
        <w:tc>
          <w:tcPr>
            <w:tcW w:w="5472" w:type="dxa"/>
          </w:tcPr>
          <w:p w14:paraId="70241BBD" w14:textId="77777777" w:rsidR="00E921A2" w:rsidRPr="00121095" w:rsidRDefault="00E921A2">
            <w:pPr>
              <w:pStyle w:val="OtherTableBody"/>
            </w:pPr>
          </w:p>
        </w:tc>
      </w:tr>
      <w:tr w:rsidR="00E921A2" w:rsidRPr="00E921A2" w14:paraId="38B1251B" w14:textId="77777777">
        <w:tc>
          <w:tcPr>
            <w:tcW w:w="1728" w:type="dxa"/>
          </w:tcPr>
          <w:p w14:paraId="745FFBAC" w14:textId="77777777" w:rsidR="00E921A2" w:rsidRPr="00121095" w:rsidRDefault="00E921A2">
            <w:pPr>
              <w:pStyle w:val="OtherTableBody"/>
            </w:pPr>
            <w:r w:rsidRPr="00121095">
              <w:t xml:space="preserve">   [BTS]</w:t>
            </w:r>
          </w:p>
        </w:tc>
        <w:tc>
          <w:tcPr>
            <w:tcW w:w="5472" w:type="dxa"/>
          </w:tcPr>
          <w:p w14:paraId="2146EAF9" w14:textId="77777777" w:rsidR="00E921A2" w:rsidRPr="00121095" w:rsidRDefault="00E921A2">
            <w:pPr>
              <w:pStyle w:val="OtherTableBody"/>
            </w:pPr>
            <w:r w:rsidRPr="00121095">
              <w:t>(</w:t>
            </w:r>
            <w:proofErr w:type="gramStart"/>
            <w:r w:rsidRPr="00121095">
              <w:t>batch</w:t>
            </w:r>
            <w:proofErr w:type="gramEnd"/>
            <w:r w:rsidRPr="00121095">
              <w:t xml:space="preserve"> trailer segment)</w:t>
            </w:r>
          </w:p>
        </w:tc>
      </w:tr>
      <w:tr w:rsidR="00E921A2" w:rsidRPr="00E921A2" w14:paraId="324465B2" w14:textId="77777777">
        <w:tc>
          <w:tcPr>
            <w:tcW w:w="1728" w:type="dxa"/>
          </w:tcPr>
          <w:p w14:paraId="7EE93DB1" w14:textId="77777777" w:rsidR="00E921A2" w:rsidRPr="00121095" w:rsidRDefault="00E921A2">
            <w:pPr>
              <w:pStyle w:val="OtherTableBody"/>
            </w:pPr>
            <w:r w:rsidRPr="00121095">
              <w:t>}</w:t>
            </w:r>
          </w:p>
        </w:tc>
        <w:tc>
          <w:tcPr>
            <w:tcW w:w="5472" w:type="dxa"/>
          </w:tcPr>
          <w:p w14:paraId="54F0BB0B" w14:textId="77777777" w:rsidR="00E921A2" w:rsidRPr="00121095" w:rsidRDefault="00E921A2">
            <w:pPr>
              <w:pStyle w:val="OtherTableBody"/>
            </w:pPr>
          </w:p>
        </w:tc>
      </w:tr>
      <w:tr w:rsidR="00E921A2" w:rsidRPr="00E921A2" w14:paraId="181E5D0C" w14:textId="77777777">
        <w:tc>
          <w:tcPr>
            <w:tcW w:w="1728" w:type="dxa"/>
          </w:tcPr>
          <w:p w14:paraId="04FE2932" w14:textId="77777777" w:rsidR="00E921A2" w:rsidRPr="00121095" w:rsidRDefault="00E921A2">
            <w:pPr>
              <w:pStyle w:val="OtherTableBody"/>
            </w:pPr>
            <w:r w:rsidRPr="00121095">
              <w:t>[FTS]</w:t>
            </w:r>
          </w:p>
        </w:tc>
        <w:tc>
          <w:tcPr>
            <w:tcW w:w="5472" w:type="dxa"/>
          </w:tcPr>
          <w:p w14:paraId="257F1A3D" w14:textId="77777777" w:rsidR="00E921A2" w:rsidRPr="00121095" w:rsidRDefault="00E921A2">
            <w:pPr>
              <w:pStyle w:val="OtherTableBody"/>
            </w:pPr>
            <w:r w:rsidRPr="00121095">
              <w:t>(</w:t>
            </w:r>
            <w:proofErr w:type="gramStart"/>
            <w:r w:rsidRPr="00121095">
              <w:t>file</w:t>
            </w:r>
            <w:proofErr w:type="gramEnd"/>
            <w:r w:rsidRPr="00121095">
              <w:t xml:space="preserve"> trailer segment)</w:t>
            </w:r>
          </w:p>
        </w:tc>
      </w:tr>
    </w:tbl>
    <w:p w14:paraId="5FE44264" w14:textId="77777777" w:rsidR="00E921A2" w:rsidRPr="00121095" w:rsidRDefault="00E921A2">
      <w:pPr>
        <w:pStyle w:val="NormalListAlpha"/>
        <w:tabs>
          <w:tab w:val="num" w:pos="1368"/>
        </w:tabs>
      </w:pPr>
      <w:r w:rsidRPr="00121095">
        <w:t>The acknowledgment of a batch is described in Chapter 2.</w:t>
      </w:r>
    </w:p>
    <w:p w14:paraId="52D3D689" w14:textId="77777777" w:rsidR="00E921A2" w:rsidRPr="00121095" w:rsidRDefault="00E921A2">
      <w:pPr>
        <w:pStyle w:val="NormalListAlpha"/>
        <w:tabs>
          <w:tab w:val="num" w:pos="1368"/>
        </w:tabs>
      </w:pPr>
      <w:r w:rsidRPr="00121095">
        <w:t>The Query Profile should stipulate if the batch modality is supported.</w:t>
      </w:r>
    </w:p>
    <w:p w14:paraId="23DA284D" w14:textId="77777777" w:rsidR="00E921A2" w:rsidRPr="00121095" w:rsidRDefault="00E921A2">
      <w:pPr>
        <w:pStyle w:val="Heading3"/>
      </w:pPr>
      <w:bookmarkStart w:id="610" w:name="_Toc495483611"/>
      <w:bookmarkStart w:id="611" w:name="_Toc24273834"/>
      <w:bookmarkStart w:id="612" w:name="_Toc41280996"/>
      <w:bookmarkStart w:id="613" w:name="_Toc43004358"/>
      <w:bookmarkStart w:id="614" w:name="_Toc28957719"/>
      <w:r w:rsidRPr="00121095">
        <w:t>Query error response</w:t>
      </w:r>
      <w:bookmarkEnd w:id="610"/>
      <w:bookmarkEnd w:id="611"/>
      <w:bookmarkEnd w:id="612"/>
      <w:bookmarkEnd w:id="613"/>
      <w:bookmarkEnd w:id="614"/>
      <w:r w:rsidR="00BF2FE6" w:rsidRPr="00121095">
        <w:fldChar w:fldCharType="begin"/>
      </w:r>
      <w:r w:rsidRPr="00121095">
        <w:instrText xml:space="preserve"> XE "Queries:error response" </w:instrText>
      </w:r>
      <w:r w:rsidR="00BF2FE6" w:rsidRPr="00121095">
        <w:fldChar w:fldCharType="end"/>
      </w:r>
    </w:p>
    <w:p w14:paraId="0348E659" w14:textId="77777777" w:rsidR="00E921A2" w:rsidRPr="00121095" w:rsidRDefault="00E921A2">
      <w:pPr>
        <w:pStyle w:val="NormalIndented"/>
      </w:pPr>
      <w:r w:rsidRPr="00121095">
        <w:t>A query/response error can occur at 3 levels:</w:t>
      </w:r>
    </w:p>
    <w:p w14:paraId="1EB985AD" w14:textId="77777777" w:rsidR="00E921A2" w:rsidRPr="00121095" w:rsidRDefault="00E921A2" w:rsidP="007D495C">
      <w:pPr>
        <w:pStyle w:val="NormalListBullets"/>
      </w:pPr>
      <w:r w:rsidRPr="00121095">
        <w:t xml:space="preserve">Communication failure (broken connection, timeout) </w:t>
      </w:r>
    </w:p>
    <w:p w14:paraId="4E4A112B" w14:textId="77777777" w:rsidR="00E921A2" w:rsidRPr="00121095" w:rsidRDefault="00E921A2" w:rsidP="007D495C">
      <w:pPr>
        <w:pStyle w:val="NormalListBullets"/>
      </w:pPr>
      <w:r w:rsidRPr="00121095">
        <w:t xml:space="preserve">Malformed message (message reject) </w:t>
      </w:r>
    </w:p>
    <w:p w14:paraId="0A818EDE" w14:textId="77777777" w:rsidR="00E921A2" w:rsidRPr="00121095" w:rsidRDefault="00E921A2" w:rsidP="007D495C">
      <w:pPr>
        <w:pStyle w:val="NormalListBullets"/>
      </w:pPr>
      <w:r w:rsidRPr="00121095">
        <w:t>Malformed query (application error)</w:t>
      </w:r>
    </w:p>
    <w:p w14:paraId="275291DF" w14:textId="77777777"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w:t>
      </w:r>
      <w:proofErr w:type="gramStart"/>
      <w:r w:rsidRPr="00121095">
        <w:t>particular query</w:t>
      </w:r>
      <w:proofErr w:type="gramEnd"/>
      <w:r w:rsidRPr="00121095">
        <w:t xml:space="preserve"> instance that was in error.  This is of particular importance where a query response may span more than one message. </w:t>
      </w:r>
    </w:p>
    <w:p w14:paraId="25B2ECD5" w14:textId="77777777" w:rsidR="00E921A2" w:rsidRPr="00121095" w:rsidRDefault="00E921A2">
      <w:pPr>
        <w:pStyle w:val="NormalIndented"/>
      </w:pPr>
      <w:r w:rsidRPr="00121095">
        <w:t xml:space="preserve">In summary, use the ERR segment to describe the error if the message fails because of </w:t>
      </w:r>
    </w:p>
    <w:p w14:paraId="5C347288" w14:textId="77777777" w:rsidR="00E921A2" w:rsidRPr="00121095" w:rsidRDefault="00E921A2" w:rsidP="007D495C">
      <w:pPr>
        <w:pStyle w:val="NormalListBullets"/>
      </w:pPr>
      <w:r w:rsidRPr="00121095">
        <w:t>a malformed message</w:t>
      </w:r>
    </w:p>
    <w:p w14:paraId="631AAC5D" w14:textId="77777777" w:rsidR="00E921A2" w:rsidRPr="00121095" w:rsidRDefault="00E921A2" w:rsidP="007D495C">
      <w:pPr>
        <w:pStyle w:val="NormalListBullets"/>
      </w:pPr>
      <w:r w:rsidRPr="00121095">
        <w:t>a malformed query – problem with query tag, problems with parameters</w:t>
      </w:r>
    </w:p>
    <w:p w14:paraId="11534747" w14:textId="77777777"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14:paraId="42E219F4" w14:textId="77777777" w:rsidR="00E921A2" w:rsidRPr="00121095" w:rsidRDefault="00E921A2">
      <w:pPr>
        <w:pStyle w:val="NormalIndented"/>
      </w:pPr>
      <w:r w:rsidRPr="00121095">
        <w:t>There are 3 common situations that can arise in a query error response:</w:t>
      </w:r>
    </w:p>
    <w:p w14:paraId="770A7117" w14:textId="77777777" w:rsidR="00E921A2" w:rsidRPr="00121095" w:rsidRDefault="00E921A2">
      <w:pPr>
        <w:pStyle w:val="NormalIndented"/>
        <w:keepNext/>
        <w:rPr>
          <w:b/>
        </w:rPr>
      </w:pPr>
      <w:r w:rsidRPr="00121095">
        <w:rPr>
          <w:b/>
        </w:rPr>
        <w:t>Situation 1: Malformed Message</w:t>
      </w:r>
    </w:p>
    <w:p w14:paraId="66A17C2F" w14:textId="77777777" w:rsidR="00E921A2" w:rsidRPr="00121095" w:rsidRDefault="00E921A2">
      <w:pPr>
        <w:pStyle w:val="NormalIndented"/>
      </w:pPr>
      <w:r w:rsidRPr="00121095">
        <w:t>The query message itself is bad. The parser does not get to the actual query content. Something is wrong with the envelope, i.e., the message is malformed.</w:t>
      </w:r>
    </w:p>
    <w:p w14:paraId="5C260897" w14:textId="77777777"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14:paraId="3A2469D0" w14:textId="77777777" w:rsidR="00E921A2" w:rsidRPr="00121095" w:rsidRDefault="00E921A2">
      <w:pPr>
        <w:pStyle w:val="NormalIndented"/>
        <w:keepNext/>
        <w:rPr>
          <w:b/>
        </w:rPr>
      </w:pPr>
      <w:r w:rsidRPr="00121095">
        <w:rPr>
          <w:b/>
        </w:rPr>
        <w:t>Situation 2: Malformed Query</w:t>
      </w:r>
    </w:p>
    <w:p w14:paraId="21FC2C0D" w14:textId="77777777" w:rsidR="00E921A2" w:rsidRPr="00121095" w:rsidRDefault="00E921A2">
      <w:pPr>
        <w:pStyle w:val="NormalIndented"/>
      </w:pPr>
      <w:r w:rsidRPr="00121095">
        <w:t>The query message got to the Server and is legitimate, but the Server cannot process the query for some reason, i.e., the query is malformed.</w:t>
      </w:r>
    </w:p>
    <w:p w14:paraId="6232C03E" w14:textId="77777777"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14:paraId="5005FC57" w14:textId="77777777" w:rsidR="00E921A2" w:rsidRPr="00121095" w:rsidRDefault="00E921A2">
      <w:pPr>
        <w:pStyle w:val="NormalIndented"/>
      </w:pPr>
      <w:r w:rsidRPr="00121095">
        <w:lastRenderedPageBreak/>
        <w:t>Note that the continuation (DSC) segment is not sent or, if it is, its continuation pointer field (</w:t>
      </w:r>
      <w:r w:rsidRPr="00121095">
        <w:rPr>
          <w:rStyle w:val="ReferenceAttribute"/>
        </w:rPr>
        <w:t>DSC-1-Continuation pointer</w:t>
      </w:r>
      <w:r w:rsidRPr="00121095">
        <w:t xml:space="preserve">) is null.  </w:t>
      </w:r>
    </w:p>
    <w:p w14:paraId="10AE6C13" w14:textId="77777777"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14:paraId="0E74DFE9" w14:textId="77777777" w:rsidR="00E921A2" w:rsidRPr="00121095" w:rsidRDefault="00E921A2">
      <w:pPr>
        <w:pStyle w:val="NormalIndented"/>
        <w:keepNext/>
        <w:rPr>
          <w:b/>
        </w:rPr>
      </w:pPr>
      <w:r w:rsidRPr="00121095">
        <w:rPr>
          <w:b/>
        </w:rPr>
        <w:t>Situation 3: No data found</w:t>
      </w:r>
    </w:p>
    <w:p w14:paraId="34BE9A4E" w14:textId="77777777"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14:paraId="0F325FB5" w14:textId="77777777"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14:paraId="1A8E4D2A" w14:textId="77777777"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14:paraId="603316C1" w14:textId="77777777" w:rsidR="00E921A2" w:rsidRPr="00121095" w:rsidRDefault="00E921A2">
      <w:pPr>
        <w:pStyle w:val="Heading2"/>
      </w:pPr>
      <w:bookmarkStart w:id="615" w:name="_Ref490990086"/>
      <w:bookmarkStart w:id="616" w:name="_Toc495483612"/>
      <w:bookmarkStart w:id="617" w:name="_Toc24273835"/>
      <w:bookmarkStart w:id="618" w:name="_Toc41280997"/>
      <w:bookmarkStart w:id="619" w:name="_Toc43004359"/>
      <w:bookmarkStart w:id="620" w:name="_Toc28957720"/>
      <w:r w:rsidRPr="00121095">
        <w:t>PUBLISH AND SUBSCRIBE</w:t>
      </w:r>
      <w:bookmarkEnd w:id="615"/>
      <w:bookmarkEnd w:id="616"/>
      <w:bookmarkEnd w:id="617"/>
      <w:bookmarkEnd w:id="618"/>
      <w:bookmarkEnd w:id="619"/>
      <w:bookmarkEnd w:id="620"/>
      <w:r w:rsidR="00BF2FE6" w:rsidRPr="00121095">
        <w:fldChar w:fldCharType="begin"/>
      </w:r>
      <w:r w:rsidRPr="00121095">
        <w:instrText xml:space="preserve"> XE "PUBLISH AND SUBSCRIBE" </w:instrText>
      </w:r>
      <w:r w:rsidR="00BF2FE6" w:rsidRPr="00121095">
        <w:fldChar w:fldCharType="end"/>
      </w:r>
    </w:p>
    <w:p w14:paraId="22FCC36E" w14:textId="77777777" w:rsidR="00E921A2" w:rsidRPr="00121095" w:rsidRDefault="00E921A2">
      <w:pPr>
        <w:keepNext/>
      </w:pPr>
      <w:r w:rsidRPr="00121095">
        <w:t>This section outlines the framework/process of the publish and subscribe machinery.</w:t>
      </w:r>
    </w:p>
    <w:p w14:paraId="55E21A37" w14:textId="77777777" w:rsidR="00E921A2" w:rsidRPr="00121095" w:rsidRDefault="00E921A2">
      <w:pPr>
        <w:pStyle w:val="Heading3"/>
      </w:pPr>
      <w:bookmarkStart w:id="621" w:name="_Toc495483613"/>
      <w:bookmarkStart w:id="622" w:name="_Toc24273836"/>
      <w:bookmarkStart w:id="623" w:name="_Toc41280998"/>
      <w:bookmarkStart w:id="624" w:name="_Toc43004360"/>
      <w:bookmarkStart w:id="625" w:name="_Toc28957721"/>
      <w:r w:rsidRPr="00121095">
        <w:t>Introduction</w:t>
      </w:r>
      <w:bookmarkEnd w:id="621"/>
      <w:bookmarkEnd w:id="622"/>
      <w:bookmarkEnd w:id="623"/>
      <w:bookmarkEnd w:id="624"/>
      <w:bookmarkEnd w:id="625"/>
      <w:r w:rsidR="00BF2FE6" w:rsidRPr="00121095">
        <w:fldChar w:fldCharType="begin"/>
      </w:r>
      <w:r w:rsidRPr="00121095">
        <w:instrText xml:space="preserve"> XE "PUBLISH AND SUBSCRIBE: Introduction" </w:instrText>
      </w:r>
      <w:r w:rsidR="00BF2FE6" w:rsidRPr="00121095">
        <w:fldChar w:fldCharType="end"/>
      </w:r>
    </w:p>
    <w:p w14:paraId="5E14A637" w14:textId="77777777"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14:paraId="59397DF2" w14:textId="77777777"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14:paraId="0DA19152" w14:textId="77777777" w:rsidR="00E921A2" w:rsidRPr="00121095" w:rsidRDefault="00E921A2">
      <w:pPr>
        <w:pStyle w:val="NormalIndented"/>
      </w:pPr>
      <w:r w:rsidRPr="00121095">
        <w:t xml:space="preserve">Runtime subscription has existed in earlier versions of HL7, but little attention has been drawn to it. Original mode queries could define an </w:t>
      </w:r>
      <w:proofErr w:type="gramStart"/>
      <w:r w:rsidRPr="00121095">
        <w:t>open ended</w:t>
      </w:r>
      <w:proofErr w:type="gramEnd"/>
      <w:r w:rsidRPr="00121095">
        <w:t xml:space="preserve">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14:paraId="0A50B98E" w14:textId="77777777" w:rsidR="00E921A2" w:rsidRPr="00121095" w:rsidRDefault="00E921A2">
      <w:pPr>
        <w:pStyle w:val="NormalIndented"/>
      </w:pPr>
      <w:r w:rsidRPr="00121095">
        <w:t>This section elaborates on such a mechanism, and more cleanly ties the selective filtering into the whole query facility.</w:t>
      </w:r>
    </w:p>
    <w:p w14:paraId="55EB29FE" w14:textId="77777777" w:rsidR="00E921A2" w:rsidRPr="00121095" w:rsidRDefault="00E921A2">
      <w:pPr>
        <w:pStyle w:val="Heading3"/>
      </w:pPr>
      <w:bookmarkStart w:id="626" w:name="_Toc495483614"/>
      <w:bookmarkStart w:id="627" w:name="_Toc24273837"/>
      <w:bookmarkStart w:id="628" w:name="_Toc41280999"/>
      <w:bookmarkStart w:id="629" w:name="_Toc43004361"/>
      <w:bookmarkStart w:id="630" w:name="_Toc28957722"/>
      <w:r w:rsidRPr="00121095">
        <w:t>Details</w:t>
      </w:r>
      <w:bookmarkEnd w:id="626"/>
      <w:bookmarkEnd w:id="627"/>
      <w:bookmarkEnd w:id="628"/>
      <w:bookmarkEnd w:id="629"/>
      <w:bookmarkEnd w:id="630"/>
      <w:r w:rsidR="00BF2FE6" w:rsidRPr="00121095">
        <w:fldChar w:fldCharType="begin"/>
      </w:r>
      <w:r w:rsidRPr="00121095">
        <w:instrText xml:space="preserve"> XE "PUBLISH AND SUBSCRIBE: Details" </w:instrText>
      </w:r>
      <w:r w:rsidR="00BF2FE6" w:rsidRPr="00121095">
        <w:fldChar w:fldCharType="end"/>
      </w:r>
    </w:p>
    <w:p w14:paraId="39B6D1F6" w14:textId="77777777" w:rsidR="00E921A2" w:rsidRPr="00121095" w:rsidRDefault="00E921A2">
      <w:pPr>
        <w:pStyle w:val="NormalIndented"/>
      </w:pPr>
      <w:r w:rsidRPr="00121095">
        <w:t xml:space="preserve">Subscription is a process/protocol that allows one system to request that prospective data be sent for a specified </w:t>
      </w:r>
      <w:proofErr w:type="gramStart"/>
      <w:r w:rsidRPr="00121095">
        <w:t>period of time</w:t>
      </w:r>
      <w:proofErr w:type="gramEnd"/>
      <w:r w:rsidRPr="00121095">
        <w:t>, or for an open-ended period of time until further notice.  It allows a message stream to be selectively filtered by a query-like mechanism.  Specific messages have been defined for subscription and the canceling of a subscription.</w:t>
      </w:r>
    </w:p>
    <w:p w14:paraId="35A1984B" w14:textId="77777777" w:rsidR="00E921A2" w:rsidRPr="00121095" w:rsidRDefault="00E921A2">
      <w:pPr>
        <w:pStyle w:val="NormalIndented"/>
      </w:pPr>
      <w:r w:rsidRPr="00121095">
        <w:t>A Publisher is one who possesses and transmits streams of data.  The Publisher might be a mediator or a broker, such as an interface engine.  The Publisher is not necessarily the system that collected the data, but it is the system willing to transmit it</w:t>
      </w:r>
    </w:p>
    <w:p w14:paraId="135C4B7E" w14:textId="77777777" w:rsidR="00E921A2" w:rsidRPr="00121095" w:rsidRDefault="00E921A2">
      <w:pPr>
        <w:pStyle w:val="NormalIndented"/>
      </w:pPr>
      <w:r w:rsidRPr="00121095">
        <w:t xml:space="preserve">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w:t>
      </w:r>
      <w:r w:rsidRPr="00121095">
        <w:lastRenderedPageBreak/>
        <w:t xml:space="preserve">Query Profile that lists the data values that may be used in the filter </w:t>
      </w:r>
      <w:proofErr w:type="gramStart"/>
      <w:r w:rsidRPr="00121095">
        <w:t>expression, and</w:t>
      </w:r>
      <w:proofErr w:type="gramEnd"/>
      <w:r w:rsidRPr="00121095">
        <w:t xml:space="preserve"> defines the segment pattern for the messages that are selected.</w:t>
      </w:r>
    </w:p>
    <w:p w14:paraId="56C8D6DF" w14:textId="77777777" w:rsidR="00E921A2" w:rsidRPr="00121095" w:rsidRDefault="00E921A2">
      <w:pPr>
        <w:pStyle w:val="NormalIndented"/>
        <w:rPr>
          <w:i/>
        </w:rPr>
      </w:pPr>
      <w:r w:rsidRPr="00121095">
        <w:t xml:space="preserve">If supported in the Query Profile, a subscription may be modified </w:t>
      </w:r>
      <w:proofErr w:type="gramStart"/>
      <w:r w:rsidRPr="00121095">
        <w:t>at a later date</w:t>
      </w:r>
      <w:proofErr w:type="gramEnd"/>
      <w:r w:rsidRPr="00121095">
        <w:t xml:space="preserv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14:paraId="71E80865" w14:textId="77777777" w:rsidR="00E921A2" w:rsidRPr="00121095" w:rsidRDefault="00E921A2">
      <w:pPr>
        <w:pStyle w:val="Heading3"/>
      </w:pPr>
      <w:bookmarkStart w:id="631" w:name="_Toc495483615"/>
      <w:bookmarkStart w:id="632" w:name="_Toc24273838"/>
      <w:bookmarkStart w:id="633" w:name="_Toc41281000"/>
      <w:bookmarkStart w:id="634" w:name="_Toc43004362"/>
      <w:bookmarkStart w:id="635" w:name="_Toc28957723"/>
      <w:r w:rsidRPr="00121095">
        <w:t>Examples</w:t>
      </w:r>
      <w:bookmarkEnd w:id="631"/>
      <w:bookmarkEnd w:id="632"/>
      <w:bookmarkEnd w:id="633"/>
      <w:bookmarkEnd w:id="634"/>
      <w:bookmarkEnd w:id="635"/>
      <w:r w:rsidR="00BF2FE6" w:rsidRPr="00121095">
        <w:fldChar w:fldCharType="begin"/>
      </w:r>
      <w:r w:rsidRPr="00121095">
        <w:instrText xml:space="preserve"> XE "PUBLISH AND SUBSCRIBE: Examples" </w:instrText>
      </w:r>
      <w:r w:rsidR="00BF2FE6" w:rsidRPr="00121095">
        <w:fldChar w:fldCharType="end"/>
      </w:r>
    </w:p>
    <w:p w14:paraId="6D96ED4B" w14:textId="77777777"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14:paraId="521A57F2" w14:textId="77777777"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14:paraId="57ACC8F0" w14:textId="77777777" w:rsidR="00E921A2" w:rsidRPr="00121095" w:rsidRDefault="00E921A2">
      <w:pPr>
        <w:pStyle w:val="NormalIndented"/>
      </w:pPr>
      <w:r w:rsidRPr="00121095">
        <w:t xml:space="preserve">At interface setup time, permission is given for four systems, </w:t>
      </w:r>
      <w:proofErr w:type="spellStart"/>
      <w:r w:rsidRPr="00121095">
        <w:t>CommunityNorth</w:t>
      </w:r>
      <w:proofErr w:type="spellEnd"/>
      <w:r w:rsidRPr="00121095">
        <w:t xml:space="preserve">, </w:t>
      </w:r>
      <w:proofErr w:type="spellStart"/>
      <w:r w:rsidRPr="00121095">
        <w:t>CommunitySouth</w:t>
      </w:r>
      <w:proofErr w:type="spellEnd"/>
      <w:r w:rsidRPr="00121095">
        <w:t xml:space="preserve">, </w:t>
      </w:r>
      <w:proofErr w:type="spellStart"/>
      <w:r w:rsidRPr="00121095">
        <w:t>CommunityEast</w:t>
      </w:r>
      <w:proofErr w:type="spellEnd"/>
      <w:r w:rsidRPr="00121095">
        <w:t xml:space="preserve"> and </w:t>
      </w:r>
      <w:proofErr w:type="spellStart"/>
      <w:r w:rsidRPr="00121095">
        <w:t>CommunityWest</w:t>
      </w:r>
      <w:proofErr w:type="spellEnd"/>
      <w:r w:rsidRPr="00121095">
        <w:t xml:space="preserve"> to receive this filtered stream.</w:t>
      </w:r>
    </w:p>
    <w:p w14:paraId="1AA579DA" w14:textId="77777777" w:rsidR="00E921A2" w:rsidRPr="00121095" w:rsidRDefault="00E921A2">
      <w:pPr>
        <w:pStyle w:val="NormalIndented"/>
      </w:pPr>
      <w:r w:rsidRPr="00121095">
        <w:t>The Query Profile for this published filtered stream might be:</w:t>
      </w:r>
    </w:p>
    <w:p w14:paraId="594071CA" w14:textId="77777777" w:rsidR="00E921A2" w:rsidRPr="00121095" w:rsidRDefault="00E921A2">
      <w:pPr>
        <w:pStyle w:val="Heading4"/>
        <w:rPr>
          <w:vanish/>
        </w:rPr>
      </w:pPr>
      <w:r w:rsidRPr="00121095">
        <w:rPr>
          <w:vanish/>
        </w:rPr>
        <w:t>hiddentext</w:t>
      </w:r>
      <w:bookmarkStart w:id="636" w:name="_Toc1829104"/>
      <w:bookmarkStart w:id="637" w:name="_Toc24273839"/>
      <w:bookmarkEnd w:id="636"/>
      <w:bookmarkEnd w:id="637"/>
    </w:p>
    <w:p w14:paraId="185A4B2C" w14:textId="77777777" w:rsidR="00E921A2" w:rsidRPr="00121095" w:rsidRDefault="00E921A2">
      <w:pPr>
        <w:pStyle w:val="Heading4"/>
      </w:pPr>
      <w:bookmarkStart w:id="638" w:name="_Ref487524706"/>
      <w:bookmarkStart w:id="639" w:name="_Toc495483616"/>
      <w:bookmarkStart w:id="640" w:name="_Toc24273840"/>
      <w:bookmarkStart w:id="641" w:name="_Ref175040917"/>
      <w:r w:rsidRPr="00121095">
        <w:t xml:space="preserve">Example of a publish and subscribe </w:t>
      </w:r>
      <w:bookmarkEnd w:id="638"/>
      <w:bookmarkEnd w:id="639"/>
      <w:bookmarkEnd w:id="640"/>
      <w:r w:rsidRPr="00121095">
        <w:t>Query Profile</w:t>
      </w:r>
      <w:bookmarkEnd w:id="641"/>
    </w:p>
    <w:p w14:paraId="5B0282F7"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76D8CBA0" w14:textId="77777777" w:rsidTr="00E50DB9">
        <w:trPr>
          <w:tblHeader/>
        </w:trPr>
        <w:tc>
          <w:tcPr>
            <w:tcW w:w="2880" w:type="dxa"/>
            <w:tcBorders>
              <w:top w:val="double" w:sz="4" w:space="0" w:color="auto"/>
              <w:bottom w:val="single" w:sz="4" w:space="0" w:color="auto"/>
            </w:tcBorders>
            <w:shd w:val="clear" w:color="auto" w:fill="FFFFFF"/>
          </w:tcPr>
          <w:p w14:paraId="0A672F7A" w14:textId="77777777"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14:paraId="33950475" w14:textId="77777777" w:rsidR="00E921A2" w:rsidRPr="00121095" w:rsidRDefault="00E921A2">
            <w:pPr>
              <w:pStyle w:val="QryTableID"/>
              <w:rPr>
                <w:lang w:val="en-US"/>
              </w:rPr>
            </w:pPr>
            <w:r w:rsidRPr="00121095">
              <w:rPr>
                <w:lang w:val="en-US"/>
              </w:rPr>
              <w:t>Z83</w:t>
            </w:r>
          </w:p>
        </w:tc>
      </w:tr>
      <w:tr w:rsidR="00E921A2" w:rsidRPr="00E921A2" w14:paraId="02C83E46" w14:textId="77777777" w:rsidTr="00E50DB9">
        <w:tc>
          <w:tcPr>
            <w:tcW w:w="2880" w:type="dxa"/>
            <w:tcBorders>
              <w:top w:val="single" w:sz="4" w:space="0" w:color="auto"/>
              <w:bottom w:val="single" w:sz="4" w:space="0" w:color="auto"/>
            </w:tcBorders>
            <w:shd w:val="clear" w:color="auto" w:fill="FFFFFF"/>
          </w:tcPr>
          <w:p w14:paraId="7608B22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6A6A9AD" w14:textId="77777777" w:rsidR="00E921A2" w:rsidRPr="00121095" w:rsidRDefault="00E921A2">
            <w:pPr>
              <w:pStyle w:val="QryTableType"/>
              <w:rPr>
                <w:lang w:val="en-US"/>
              </w:rPr>
            </w:pPr>
            <w:r w:rsidRPr="00121095">
              <w:rPr>
                <w:lang w:val="en-US"/>
              </w:rPr>
              <w:t>Publish</w:t>
            </w:r>
          </w:p>
        </w:tc>
      </w:tr>
      <w:tr w:rsidR="00E921A2" w:rsidRPr="00E921A2" w14:paraId="3A355F54" w14:textId="77777777" w:rsidTr="00E50DB9">
        <w:tc>
          <w:tcPr>
            <w:tcW w:w="2880" w:type="dxa"/>
            <w:tcBorders>
              <w:top w:val="single" w:sz="4" w:space="0" w:color="auto"/>
              <w:bottom w:val="single" w:sz="4" w:space="0" w:color="auto"/>
            </w:tcBorders>
            <w:shd w:val="clear" w:color="auto" w:fill="FFFFFF"/>
          </w:tcPr>
          <w:p w14:paraId="5709B089" w14:textId="77777777"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14:paraId="29C65EF3" w14:textId="77777777" w:rsidR="00E921A2" w:rsidRPr="00121095" w:rsidRDefault="00E921A2">
            <w:pPr>
              <w:pStyle w:val="QryTableName"/>
              <w:rPr>
                <w:lang w:val="en-US"/>
              </w:rPr>
            </w:pPr>
            <w:r w:rsidRPr="00121095">
              <w:rPr>
                <w:lang w:val="en-US"/>
              </w:rPr>
              <w:t>ORU Subscription</w:t>
            </w:r>
          </w:p>
        </w:tc>
      </w:tr>
      <w:tr w:rsidR="00E921A2" w:rsidRPr="00E921A2" w14:paraId="37ECA0FD" w14:textId="77777777" w:rsidTr="00E50DB9">
        <w:tc>
          <w:tcPr>
            <w:tcW w:w="2880" w:type="dxa"/>
            <w:tcBorders>
              <w:top w:val="single" w:sz="4" w:space="0" w:color="auto"/>
              <w:bottom w:val="single" w:sz="4" w:space="0" w:color="auto"/>
            </w:tcBorders>
            <w:shd w:val="clear" w:color="auto" w:fill="FFFFFF"/>
          </w:tcPr>
          <w:p w14:paraId="2C96E532"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3E3742D" w14:textId="77777777" w:rsidR="00E921A2" w:rsidRPr="00121095" w:rsidRDefault="00E921A2">
            <w:pPr>
              <w:pStyle w:val="QryTableTriggerQuery"/>
              <w:rPr>
                <w:lang w:val="en-US"/>
              </w:rPr>
            </w:pPr>
            <w:r w:rsidRPr="00121095">
              <w:rPr>
                <w:lang w:val="en-US"/>
              </w:rPr>
              <w:t>QSB^Z83^QSB_Q16</w:t>
            </w:r>
          </w:p>
        </w:tc>
      </w:tr>
      <w:tr w:rsidR="00E921A2" w:rsidRPr="00E921A2" w14:paraId="0F2CAEF0" w14:textId="77777777" w:rsidTr="00E50DB9">
        <w:tc>
          <w:tcPr>
            <w:tcW w:w="2880" w:type="dxa"/>
            <w:tcBorders>
              <w:top w:val="single" w:sz="4" w:space="0" w:color="auto"/>
              <w:bottom w:val="single" w:sz="4" w:space="0" w:color="auto"/>
            </w:tcBorders>
            <w:shd w:val="clear" w:color="auto" w:fill="FFFFFF"/>
          </w:tcPr>
          <w:p w14:paraId="0BE8DE0F"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9B983F" w14:textId="77777777" w:rsidR="00E921A2" w:rsidRPr="00121095" w:rsidRDefault="00E921A2">
            <w:pPr>
              <w:pStyle w:val="QryTableMode"/>
              <w:rPr>
                <w:lang w:val="en-US"/>
              </w:rPr>
            </w:pPr>
            <w:r w:rsidRPr="00121095">
              <w:rPr>
                <w:lang w:val="en-US"/>
              </w:rPr>
              <w:t>Both</w:t>
            </w:r>
          </w:p>
        </w:tc>
      </w:tr>
      <w:tr w:rsidR="00E921A2" w:rsidRPr="00E921A2" w14:paraId="67A25AC1" w14:textId="77777777" w:rsidTr="00E50DB9">
        <w:tc>
          <w:tcPr>
            <w:tcW w:w="2880" w:type="dxa"/>
            <w:tcBorders>
              <w:top w:val="single" w:sz="4" w:space="0" w:color="auto"/>
              <w:bottom w:val="single" w:sz="4" w:space="0" w:color="auto"/>
            </w:tcBorders>
            <w:shd w:val="clear" w:color="auto" w:fill="FFFFFF"/>
          </w:tcPr>
          <w:p w14:paraId="403FDF04"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D5B6E46" w14:textId="77777777" w:rsidR="00E921A2" w:rsidRPr="00121095" w:rsidRDefault="00E921A2">
            <w:pPr>
              <w:pStyle w:val="QryTableResponseTrigger"/>
              <w:rPr>
                <w:lang w:val="en-US"/>
              </w:rPr>
            </w:pPr>
            <w:r w:rsidRPr="00121095">
              <w:rPr>
                <w:lang w:val="en-US"/>
              </w:rPr>
              <w:t>ORU^R01^ORU_R01</w:t>
            </w:r>
          </w:p>
        </w:tc>
      </w:tr>
      <w:tr w:rsidR="00E921A2" w:rsidRPr="00E921A2" w14:paraId="54847456" w14:textId="77777777" w:rsidTr="00E50DB9">
        <w:tc>
          <w:tcPr>
            <w:tcW w:w="2880" w:type="dxa"/>
            <w:tcBorders>
              <w:top w:val="single" w:sz="4" w:space="0" w:color="auto"/>
              <w:bottom w:val="single" w:sz="4" w:space="0" w:color="auto"/>
            </w:tcBorders>
            <w:shd w:val="clear" w:color="auto" w:fill="FFFFFF"/>
          </w:tcPr>
          <w:p w14:paraId="5A808A89"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04F7D3E" w14:textId="77777777"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14:paraId="1D4B02C5" w14:textId="77777777" w:rsidTr="00E50DB9">
        <w:tc>
          <w:tcPr>
            <w:tcW w:w="2880" w:type="dxa"/>
            <w:tcBorders>
              <w:top w:val="single" w:sz="4" w:space="0" w:color="auto"/>
              <w:bottom w:val="single" w:sz="4" w:space="0" w:color="auto"/>
            </w:tcBorders>
            <w:shd w:val="clear" w:color="auto" w:fill="FFFFFF"/>
          </w:tcPr>
          <w:p w14:paraId="786FE5A6"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7CA0C69" w14:textId="77777777"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14:paraId="5F69044A" w14:textId="77777777" w:rsidTr="00E50DB9">
        <w:trPr>
          <w:cantSplit/>
        </w:trPr>
        <w:tc>
          <w:tcPr>
            <w:tcW w:w="2880" w:type="dxa"/>
            <w:tcBorders>
              <w:top w:val="single" w:sz="4" w:space="0" w:color="auto"/>
              <w:bottom w:val="single" w:sz="4" w:space="0" w:color="auto"/>
            </w:tcBorders>
            <w:shd w:val="clear" w:color="auto" w:fill="FFFFFF"/>
          </w:tcPr>
          <w:p w14:paraId="61B60553"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EF71F1D" w14:textId="77777777"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14:paraId="09716CD6" w14:textId="77777777" w:rsidR="00E921A2" w:rsidRPr="00121095" w:rsidRDefault="00E921A2">
            <w:pPr>
              <w:pStyle w:val="QryTableCharacteristicsResponse"/>
              <w:rPr>
                <w:lang w:val="en-US"/>
              </w:rPr>
            </w:pPr>
            <w:r w:rsidRPr="00121095">
              <w:rPr>
                <w:lang w:val="en-US"/>
              </w:rPr>
              <w:t xml:space="preserve">The input parameters are ANDed when selecting data to be returned.  That is, all input parameters that are specified SHALL be satisfied </w:t>
            </w:r>
            <w:proofErr w:type="gramStart"/>
            <w:r w:rsidRPr="00121095">
              <w:rPr>
                <w:lang w:val="en-US"/>
              </w:rPr>
              <w:t>in order for</w:t>
            </w:r>
            <w:proofErr w:type="gramEnd"/>
            <w:r w:rsidRPr="00121095">
              <w:rPr>
                <w:lang w:val="en-US"/>
              </w:rPr>
              <w:t xml:space="preserve"> a result report to be sent.</w:t>
            </w:r>
          </w:p>
        </w:tc>
      </w:tr>
      <w:tr w:rsidR="00E921A2" w:rsidRPr="00E921A2" w14:paraId="648EDA01" w14:textId="77777777" w:rsidTr="00E50DB9">
        <w:trPr>
          <w:cantSplit/>
        </w:trPr>
        <w:tc>
          <w:tcPr>
            <w:tcW w:w="2880" w:type="dxa"/>
            <w:tcBorders>
              <w:top w:val="single" w:sz="4" w:space="0" w:color="auto"/>
              <w:bottom w:val="double" w:sz="4" w:space="0" w:color="auto"/>
            </w:tcBorders>
            <w:shd w:val="clear" w:color="auto" w:fill="FFFFFF"/>
          </w:tcPr>
          <w:p w14:paraId="5AD66DB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6F3BCF5B" w14:textId="77777777" w:rsidR="00E921A2" w:rsidRPr="00121095" w:rsidRDefault="00E921A2">
            <w:pPr>
              <w:pStyle w:val="QryTableSegmentPattern"/>
              <w:rPr>
                <w:lang w:val="en-US"/>
              </w:rPr>
            </w:pPr>
            <w:r w:rsidRPr="00121095">
              <w:rPr>
                <w:lang w:val="en-US"/>
              </w:rPr>
              <w:t>R01</w:t>
            </w:r>
          </w:p>
        </w:tc>
      </w:tr>
    </w:tbl>
    <w:p w14:paraId="574E539F" w14:textId="77777777" w:rsidR="00E921A2" w:rsidRPr="00121095" w:rsidRDefault="00E921A2">
      <w:pPr>
        <w:pStyle w:val="NormalIndented"/>
      </w:pPr>
    </w:p>
    <w:p w14:paraId="72EACCE1" w14:textId="77777777"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1B7446A"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34C2D6F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1BC912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A184D9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659950" w14:textId="77777777" w:rsidR="00E921A2" w:rsidRPr="00121095" w:rsidRDefault="00E921A2">
            <w:pPr>
              <w:pStyle w:val="MsgTableHeader"/>
              <w:jc w:val="center"/>
              <w:rPr>
                <w:lang w:val="en-US"/>
              </w:rPr>
            </w:pPr>
            <w:r w:rsidRPr="00121095">
              <w:rPr>
                <w:lang w:val="en-US"/>
              </w:rPr>
              <w:t>Sec. Ref</w:t>
            </w:r>
          </w:p>
        </w:tc>
      </w:tr>
      <w:tr w:rsidR="00E921A2" w:rsidRPr="00E921A2" w14:paraId="0E05A45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EC872B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E6DF5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613F05E"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5F90A1C" w14:textId="77777777" w:rsidR="00E921A2" w:rsidRPr="00121095" w:rsidRDefault="00E921A2">
            <w:pPr>
              <w:pStyle w:val="MsgTableBody"/>
              <w:jc w:val="center"/>
            </w:pPr>
            <w:r w:rsidRPr="00121095">
              <w:t>2.15.9</w:t>
            </w:r>
          </w:p>
        </w:tc>
      </w:tr>
      <w:tr w:rsidR="00E921A2" w:rsidRPr="00E921A2" w14:paraId="11EA8B0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97EAB7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B84085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3408F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CE0D8D" w14:textId="77777777" w:rsidR="00E921A2" w:rsidRPr="00121095" w:rsidRDefault="00E921A2">
            <w:pPr>
              <w:pStyle w:val="MsgTableBody"/>
              <w:jc w:val="center"/>
            </w:pPr>
            <w:r w:rsidRPr="00121095">
              <w:t>2.15.12</w:t>
            </w:r>
          </w:p>
        </w:tc>
      </w:tr>
      <w:tr w:rsidR="00E921A2" w:rsidRPr="00E921A2" w14:paraId="361F98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DE3625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741115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64390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19996D" w14:textId="77777777" w:rsidR="00E921A2" w:rsidRPr="00121095" w:rsidRDefault="00E921A2">
            <w:pPr>
              <w:pStyle w:val="MsgTableBody"/>
              <w:jc w:val="center"/>
            </w:pPr>
            <w:r w:rsidRPr="00121095">
              <w:t>2.14.13</w:t>
            </w:r>
          </w:p>
        </w:tc>
      </w:tr>
      <w:tr w:rsidR="00E921A2" w:rsidRPr="00E921A2" w14:paraId="27BDE4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53C995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0D4903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ADDC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E7ABFD" w14:textId="23A49E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45B322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B012DC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3746EA90"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36A16F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2D3BC7" w14:textId="1E6A513E"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135F47C3"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99F315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B33F10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2B1818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C269BD" w14:textId="77777777" w:rsidR="00E921A2" w:rsidRPr="00121095" w:rsidRDefault="00E921A2">
            <w:pPr>
              <w:pStyle w:val="MsgTableBody"/>
              <w:jc w:val="center"/>
            </w:pPr>
            <w:r w:rsidRPr="00121095">
              <w:t>2.15.4</w:t>
            </w:r>
          </w:p>
        </w:tc>
      </w:tr>
    </w:tbl>
    <w:p w14:paraId="4950BDFC" w14:textId="77777777" w:rsidR="00E921A2" w:rsidRPr="00121095" w:rsidRDefault="00E921A2"/>
    <w:p w14:paraId="39954497" w14:textId="77777777" w:rsidR="00E921A2" w:rsidRPr="00121095" w:rsidRDefault="00E921A2">
      <w:r>
        <w:lastRenderedPageBreak/>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14:paraId="2E7518BE" w14:textId="77777777"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14:paraId="5A97B6E8" w14:textId="77777777" w:rsidTr="00E50DB9">
        <w:trPr>
          <w:cantSplit/>
          <w:tblHeader/>
        </w:trPr>
        <w:tc>
          <w:tcPr>
            <w:tcW w:w="799" w:type="dxa"/>
            <w:tcBorders>
              <w:top w:val="double" w:sz="4" w:space="0" w:color="auto"/>
              <w:bottom w:val="single" w:sz="4" w:space="0" w:color="auto"/>
            </w:tcBorders>
            <w:shd w:val="clear" w:color="auto" w:fill="FFFFFF"/>
          </w:tcPr>
          <w:p w14:paraId="5D42FA3A" w14:textId="77777777"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14:paraId="6D866EAA" w14:textId="77777777" w:rsidR="00E921A2" w:rsidRPr="00121095" w:rsidRDefault="00E921A2">
            <w:pPr>
              <w:pStyle w:val="QryTableInputHeader"/>
              <w:rPr>
                <w:lang w:val="en-US"/>
              </w:rPr>
            </w:pPr>
            <w:proofErr w:type="spellStart"/>
            <w:r w:rsidRPr="00121095">
              <w:rPr>
                <w:lang w:val="en-US"/>
              </w:rPr>
              <w:t>ColName</w:t>
            </w:r>
            <w:proofErr w:type="spellEnd"/>
          </w:p>
        </w:tc>
        <w:tc>
          <w:tcPr>
            <w:tcW w:w="750" w:type="dxa"/>
            <w:tcBorders>
              <w:top w:val="double" w:sz="4" w:space="0" w:color="auto"/>
              <w:bottom w:val="single" w:sz="4" w:space="0" w:color="auto"/>
            </w:tcBorders>
            <w:shd w:val="clear" w:color="auto" w:fill="FFFFFF"/>
          </w:tcPr>
          <w:p w14:paraId="595069AA" w14:textId="77777777" w:rsidR="00E921A2" w:rsidRPr="00121095" w:rsidRDefault="00E921A2">
            <w:pPr>
              <w:pStyle w:val="QryTableInputHeader"/>
              <w:rPr>
                <w:lang w:val="en-US"/>
              </w:rPr>
            </w:pPr>
            <w:r w:rsidRPr="00121095">
              <w:rPr>
                <w:lang w:val="en-US"/>
              </w:rPr>
              <w:t>Key/</w:t>
            </w:r>
          </w:p>
          <w:p w14:paraId="7CF28CF9" w14:textId="77777777"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14:paraId="00173415" w14:textId="77777777"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14:paraId="1535B46A" w14:textId="77777777"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857157C" w14:textId="77777777"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14:paraId="4FE00869" w14:textId="77777777" w:rsidR="00E921A2" w:rsidRPr="00121095" w:rsidRDefault="00E921A2">
            <w:pPr>
              <w:pStyle w:val="QryTableInputHeader"/>
              <w:rPr>
                <w:lang w:val="en-US"/>
              </w:rPr>
            </w:pPr>
            <w:proofErr w:type="spellStart"/>
            <w:r w:rsidRPr="00121095">
              <w:rPr>
                <w:lang w:val="en-US"/>
              </w:rPr>
              <w:t>Opt</w:t>
            </w:r>
            <w:proofErr w:type="spellEnd"/>
          </w:p>
        </w:tc>
        <w:tc>
          <w:tcPr>
            <w:tcW w:w="572" w:type="dxa"/>
            <w:tcBorders>
              <w:top w:val="double" w:sz="4" w:space="0" w:color="auto"/>
              <w:bottom w:val="single" w:sz="4" w:space="0" w:color="auto"/>
            </w:tcBorders>
            <w:shd w:val="clear" w:color="auto" w:fill="FFFFFF"/>
          </w:tcPr>
          <w:p w14:paraId="60AF8E04" w14:textId="77777777"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14:paraId="49E8228B" w14:textId="77777777"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14:paraId="69820855" w14:textId="77777777"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14:paraId="3C869CEA" w14:textId="77777777"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14:paraId="133E9666"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31C9547" w14:textId="77777777" w:rsidR="00E921A2" w:rsidRPr="00121095" w:rsidRDefault="00E921A2">
            <w:pPr>
              <w:pStyle w:val="QryTableInputHeader"/>
              <w:rPr>
                <w:lang w:val="en-US"/>
              </w:rPr>
            </w:pPr>
            <w:r w:rsidRPr="00121095">
              <w:rPr>
                <w:lang w:val="en-US"/>
              </w:rPr>
              <w:t>Element Name</w:t>
            </w:r>
          </w:p>
        </w:tc>
      </w:tr>
      <w:tr w:rsidR="00E50DB9" w:rsidRPr="00E921A2" w14:paraId="3A2D2078" w14:textId="77777777" w:rsidTr="00E50DB9">
        <w:trPr>
          <w:cantSplit/>
        </w:trPr>
        <w:tc>
          <w:tcPr>
            <w:tcW w:w="799" w:type="dxa"/>
            <w:tcBorders>
              <w:top w:val="single" w:sz="4" w:space="0" w:color="auto"/>
              <w:bottom w:val="single" w:sz="4" w:space="0" w:color="auto"/>
            </w:tcBorders>
            <w:shd w:val="clear" w:color="auto" w:fill="FFFFFF"/>
          </w:tcPr>
          <w:p w14:paraId="0950D4A0" w14:textId="77777777"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14:paraId="7CF9B8A4" w14:textId="77777777" w:rsidR="00E921A2" w:rsidRPr="00121095" w:rsidRDefault="00E921A2">
            <w:pPr>
              <w:pStyle w:val="QryTableInput"/>
            </w:pPr>
            <w:proofErr w:type="spellStart"/>
            <w:r w:rsidRPr="00121095">
              <w:t>MessageQueryName</w:t>
            </w:r>
            <w:proofErr w:type="spellEnd"/>
          </w:p>
        </w:tc>
        <w:tc>
          <w:tcPr>
            <w:tcW w:w="750" w:type="dxa"/>
            <w:tcBorders>
              <w:top w:val="single" w:sz="4" w:space="0" w:color="auto"/>
              <w:bottom w:val="single" w:sz="4" w:space="0" w:color="auto"/>
            </w:tcBorders>
            <w:shd w:val="clear" w:color="auto" w:fill="FFFFFF"/>
          </w:tcPr>
          <w:p w14:paraId="132D6677"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4FC09282"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29C176AB" w14:textId="77777777"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14:paraId="7DF2581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552B09C8"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6F230ECD"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2EFBC3D0"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0B93C76D"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3F56514D"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6D79D35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5AE48D6" w14:textId="77777777" w:rsidR="00E921A2" w:rsidRPr="00121095" w:rsidRDefault="00E921A2">
            <w:pPr>
              <w:pStyle w:val="QryTableInput"/>
            </w:pPr>
            <w:r w:rsidRPr="00121095">
              <w:t>Message Query Name</w:t>
            </w:r>
          </w:p>
        </w:tc>
      </w:tr>
      <w:tr w:rsidR="00E50DB9" w:rsidRPr="00E921A2" w14:paraId="3EE06CDF" w14:textId="77777777" w:rsidTr="00E50DB9">
        <w:trPr>
          <w:cantSplit/>
        </w:trPr>
        <w:tc>
          <w:tcPr>
            <w:tcW w:w="799" w:type="dxa"/>
            <w:tcBorders>
              <w:top w:val="single" w:sz="4" w:space="0" w:color="auto"/>
              <w:bottom w:val="single" w:sz="4" w:space="0" w:color="auto"/>
            </w:tcBorders>
            <w:shd w:val="clear" w:color="auto" w:fill="FFFFFF"/>
          </w:tcPr>
          <w:p w14:paraId="704376A1" w14:textId="77777777"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14:paraId="672AF2ED" w14:textId="77777777" w:rsidR="00E921A2" w:rsidRPr="00121095" w:rsidRDefault="00E921A2">
            <w:pPr>
              <w:pStyle w:val="QryTableInput"/>
            </w:pPr>
            <w:proofErr w:type="spellStart"/>
            <w:r w:rsidRPr="00121095">
              <w:t>QueryTag</w:t>
            </w:r>
            <w:proofErr w:type="spellEnd"/>
          </w:p>
        </w:tc>
        <w:tc>
          <w:tcPr>
            <w:tcW w:w="750" w:type="dxa"/>
            <w:tcBorders>
              <w:top w:val="single" w:sz="4" w:space="0" w:color="auto"/>
              <w:bottom w:val="single" w:sz="4" w:space="0" w:color="auto"/>
            </w:tcBorders>
            <w:shd w:val="clear" w:color="auto" w:fill="FFFFFF"/>
          </w:tcPr>
          <w:p w14:paraId="75B6526C"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6E8501C0"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7FA12127" w14:textId="77777777"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14:paraId="6381BF7D" w14:textId="77777777"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14:paraId="039C1507"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15DF4F43"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32F08D24"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16362B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CCEC8A4"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53F4245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82281F5" w14:textId="77777777" w:rsidR="00E921A2" w:rsidRPr="00121095" w:rsidRDefault="00E921A2">
            <w:pPr>
              <w:pStyle w:val="QryTableInput"/>
            </w:pPr>
            <w:r w:rsidRPr="00121095">
              <w:t>Query Tag</w:t>
            </w:r>
          </w:p>
        </w:tc>
      </w:tr>
      <w:tr w:rsidR="00E50DB9" w:rsidRPr="00E921A2" w14:paraId="3C3AD48C" w14:textId="77777777" w:rsidTr="00E50DB9">
        <w:trPr>
          <w:cantSplit/>
        </w:trPr>
        <w:tc>
          <w:tcPr>
            <w:tcW w:w="799" w:type="dxa"/>
            <w:tcBorders>
              <w:top w:val="single" w:sz="4" w:space="0" w:color="auto"/>
              <w:bottom w:val="single" w:sz="4" w:space="0" w:color="auto"/>
            </w:tcBorders>
            <w:shd w:val="clear" w:color="auto" w:fill="FFFFFF"/>
          </w:tcPr>
          <w:p w14:paraId="42BD6AD2" w14:textId="77777777"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14:paraId="77B7E2E3" w14:textId="77777777"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14:paraId="64880E2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294F45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376DC010"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86DEA3A" w14:textId="77777777"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14:paraId="7BBF6053"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77DF454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4B7117F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4CB07B73"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97CD122" w14:textId="77777777"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14:paraId="346FBD7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DC4A6AB" w14:textId="77777777" w:rsidR="00E921A2" w:rsidRPr="00121095" w:rsidRDefault="00E921A2">
            <w:pPr>
              <w:pStyle w:val="QryTableInput"/>
            </w:pPr>
          </w:p>
        </w:tc>
      </w:tr>
      <w:tr w:rsidR="00E50DB9" w:rsidRPr="00E921A2" w14:paraId="743C7A06" w14:textId="77777777" w:rsidTr="00E50DB9">
        <w:trPr>
          <w:cantSplit/>
        </w:trPr>
        <w:tc>
          <w:tcPr>
            <w:tcW w:w="799" w:type="dxa"/>
            <w:tcBorders>
              <w:top w:val="single" w:sz="4" w:space="0" w:color="auto"/>
              <w:bottom w:val="single" w:sz="4" w:space="0" w:color="auto"/>
            </w:tcBorders>
            <w:shd w:val="clear" w:color="auto" w:fill="FFFFFF"/>
          </w:tcPr>
          <w:p w14:paraId="37F8E450" w14:textId="77777777"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14:paraId="625BA8A7" w14:textId="77777777" w:rsidR="00E921A2" w:rsidRPr="00121095" w:rsidRDefault="00E921A2">
            <w:pPr>
              <w:pStyle w:val="QryTableInput"/>
            </w:pPr>
            <w:proofErr w:type="spellStart"/>
            <w:r w:rsidRPr="00121095">
              <w:t>ActionCode</w:t>
            </w:r>
            <w:proofErr w:type="spellEnd"/>
          </w:p>
        </w:tc>
        <w:tc>
          <w:tcPr>
            <w:tcW w:w="750" w:type="dxa"/>
            <w:tcBorders>
              <w:top w:val="single" w:sz="4" w:space="0" w:color="auto"/>
              <w:bottom w:val="single" w:sz="4" w:space="0" w:color="auto"/>
            </w:tcBorders>
            <w:shd w:val="clear" w:color="auto" w:fill="FFFFFF"/>
          </w:tcPr>
          <w:p w14:paraId="7161F57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612DE8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2CEFA41B"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0776918" w14:textId="77777777"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14:paraId="00076390"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36833460" w14:textId="77777777"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14:paraId="627D1A87"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46FA3F4" w14:textId="77777777"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14:paraId="79F1AB97"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4750CC0C"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B0BC82" w14:textId="77777777" w:rsidR="00E921A2" w:rsidRPr="00121095" w:rsidRDefault="00E921A2">
            <w:pPr>
              <w:pStyle w:val="QryTableInput"/>
            </w:pPr>
          </w:p>
        </w:tc>
      </w:tr>
      <w:tr w:rsidR="00E50DB9" w:rsidRPr="00E921A2" w14:paraId="00ED3BBB" w14:textId="77777777" w:rsidTr="00E50DB9">
        <w:trPr>
          <w:cantSplit/>
        </w:trPr>
        <w:tc>
          <w:tcPr>
            <w:tcW w:w="799" w:type="dxa"/>
            <w:tcBorders>
              <w:top w:val="single" w:sz="4" w:space="0" w:color="auto"/>
              <w:bottom w:val="single" w:sz="4" w:space="0" w:color="auto"/>
            </w:tcBorders>
            <w:shd w:val="clear" w:color="auto" w:fill="FFFFFF"/>
          </w:tcPr>
          <w:p w14:paraId="4F223E3A" w14:textId="77777777"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14:paraId="6FBA2630" w14:textId="77777777" w:rsidR="00E921A2" w:rsidRPr="00121095" w:rsidRDefault="00E921A2">
            <w:pPr>
              <w:pStyle w:val="QryTableInput"/>
            </w:pPr>
            <w:proofErr w:type="spellStart"/>
            <w:r w:rsidRPr="00121095">
              <w:t>PatientLocation</w:t>
            </w:r>
            <w:proofErr w:type="spellEnd"/>
          </w:p>
        </w:tc>
        <w:tc>
          <w:tcPr>
            <w:tcW w:w="750" w:type="dxa"/>
            <w:tcBorders>
              <w:top w:val="single" w:sz="4" w:space="0" w:color="auto"/>
              <w:bottom w:val="single" w:sz="4" w:space="0" w:color="auto"/>
            </w:tcBorders>
            <w:shd w:val="clear" w:color="auto" w:fill="FFFFFF"/>
          </w:tcPr>
          <w:p w14:paraId="5357E79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5C51E9"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6BF517A"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54A59CA5" w14:textId="77777777"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14:paraId="7077524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C9CAD6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11B473FA"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2D1FC7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5CCF0F03" w14:textId="77777777"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14:paraId="0E7FBF4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5D9004C" w14:textId="77777777" w:rsidR="00E921A2" w:rsidRPr="00121095" w:rsidRDefault="00E921A2">
            <w:pPr>
              <w:pStyle w:val="QryTableInput"/>
            </w:pPr>
          </w:p>
        </w:tc>
      </w:tr>
      <w:tr w:rsidR="00E50DB9" w:rsidRPr="00E921A2" w14:paraId="1990EFB1" w14:textId="77777777" w:rsidTr="00E50DB9">
        <w:trPr>
          <w:cantSplit/>
        </w:trPr>
        <w:tc>
          <w:tcPr>
            <w:tcW w:w="799" w:type="dxa"/>
            <w:tcBorders>
              <w:top w:val="single" w:sz="4" w:space="0" w:color="auto"/>
              <w:bottom w:val="single" w:sz="4" w:space="0" w:color="auto"/>
            </w:tcBorders>
            <w:shd w:val="clear" w:color="auto" w:fill="FFFFFF"/>
          </w:tcPr>
          <w:p w14:paraId="2819196D" w14:textId="77777777"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14:paraId="65F12FAE" w14:textId="77777777" w:rsidR="00E921A2" w:rsidRPr="00121095" w:rsidRDefault="00E921A2">
            <w:pPr>
              <w:pStyle w:val="QryTableInput"/>
            </w:pPr>
            <w:proofErr w:type="spellStart"/>
            <w:r w:rsidRPr="00121095">
              <w:t>HospitalService</w:t>
            </w:r>
            <w:proofErr w:type="spellEnd"/>
          </w:p>
        </w:tc>
        <w:tc>
          <w:tcPr>
            <w:tcW w:w="750" w:type="dxa"/>
            <w:tcBorders>
              <w:top w:val="single" w:sz="4" w:space="0" w:color="auto"/>
              <w:bottom w:val="single" w:sz="4" w:space="0" w:color="auto"/>
            </w:tcBorders>
            <w:shd w:val="clear" w:color="auto" w:fill="FFFFFF"/>
          </w:tcPr>
          <w:p w14:paraId="70BF1DA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E2A14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075237C7"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78328111"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448E56B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3A1C044"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0F59A801"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D8EE3C9"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DC5836A" w14:textId="77777777"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14:paraId="4D4F5A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85CC225" w14:textId="77777777" w:rsidR="00E921A2" w:rsidRPr="00121095" w:rsidRDefault="00E921A2">
            <w:pPr>
              <w:pStyle w:val="QryTableInput"/>
            </w:pPr>
          </w:p>
        </w:tc>
      </w:tr>
      <w:tr w:rsidR="00E50DB9" w:rsidRPr="00E921A2" w14:paraId="25E4D96F" w14:textId="77777777" w:rsidTr="00E50DB9">
        <w:trPr>
          <w:cantSplit/>
        </w:trPr>
        <w:tc>
          <w:tcPr>
            <w:tcW w:w="799" w:type="dxa"/>
            <w:tcBorders>
              <w:top w:val="single" w:sz="4" w:space="0" w:color="auto"/>
              <w:bottom w:val="single" w:sz="4" w:space="0" w:color="auto"/>
            </w:tcBorders>
            <w:shd w:val="clear" w:color="auto" w:fill="FFFFFF"/>
          </w:tcPr>
          <w:p w14:paraId="684822A7" w14:textId="77777777"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14:paraId="32665A34" w14:textId="77777777"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14:paraId="1B9F483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48A16EB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742075E8"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1C583DE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004C24EF"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0431A006"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ED4A65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3EFDA371"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373FF4B" w14:textId="77777777"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14:paraId="3415A0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BC7BC4" w14:textId="77777777" w:rsidR="00E921A2" w:rsidRPr="00121095" w:rsidRDefault="00E921A2">
            <w:pPr>
              <w:pStyle w:val="QryTableInput"/>
            </w:pPr>
          </w:p>
        </w:tc>
      </w:tr>
      <w:tr w:rsidR="00E50DB9" w:rsidRPr="00E921A2" w14:paraId="2B756079" w14:textId="77777777" w:rsidTr="00E50DB9">
        <w:trPr>
          <w:cantSplit/>
        </w:trPr>
        <w:tc>
          <w:tcPr>
            <w:tcW w:w="799" w:type="dxa"/>
            <w:tcBorders>
              <w:top w:val="single" w:sz="4" w:space="0" w:color="auto"/>
              <w:bottom w:val="double" w:sz="4" w:space="0" w:color="auto"/>
            </w:tcBorders>
            <w:shd w:val="clear" w:color="auto" w:fill="FFFFFF"/>
          </w:tcPr>
          <w:p w14:paraId="577638E3" w14:textId="77777777" w:rsidR="00E921A2" w:rsidRPr="00121095" w:rsidRDefault="00E921A2">
            <w:pPr>
              <w:pStyle w:val="QryTableInput"/>
            </w:pPr>
            <w:r w:rsidRPr="00121095">
              <w:t>8</w:t>
            </w:r>
          </w:p>
        </w:tc>
        <w:tc>
          <w:tcPr>
            <w:tcW w:w="1728" w:type="dxa"/>
            <w:tcBorders>
              <w:top w:val="single" w:sz="4" w:space="0" w:color="auto"/>
              <w:bottom w:val="double" w:sz="4" w:space="0" w:color="auto"/>
            </w:tcBorders>
            <w:shd w:val="clear" w:color="auto" w:fill="FFFFFF"/>
          </w:tcPr>
          <w:p w14:paraId="6D7133D4" w14:textId="77777777"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14:paraId="2ADE4447"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2BEE1FCD"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6946C44D" w14:textId="77777777"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14:paraId="5AE5AD17" w14:textId="77777777"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14:paraId="382E3382" w14:textId="77777777"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14:paraId="5F7AC822" w14:textId="77777777"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14:paraId="045CAC41" w14:textId="77777777"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14:paraId="7248DC4D" w14:textId="77777777"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14:paraId="703879FE" w14:textId="77777777"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14:paraId="41AD07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6086773" w14:textId="77777777" w:rsidR="00E921A2" w:rsidRPr="00121095" w:rsidRDefault="00E921A2">
            <w:pPr>
              <w:pStyle w:val="QryTableInput"/>
            </w:pPr>
          </w:p>
        </w:tc>
      </w:tr>
    </w:tbl>
    <w:p w14:paraId="5102D68D" w14:textId="77777777"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9635F74" w14:textId="77777777" w:rsidTr="00E50DB9">
        <w:trPr>
          <w:tblHeader/>
        </w:trPr>
        <w:tc>
          <w:tcPr>
            <w:tcW w:w="1728" w:type="dxa"/>
            <w:tcBorders>
              <w:top w:val="double" w:sz="4" w:space="0" w:color="auto"/>
              <w:bottom w:val="single" w:sz="4" w:space="0" w:color="auto"/>
            </w:tcBorders>
            <w:shd w:val="pct10" w:color="auto" w:fill="FFFFFF"/>
          </w:tcPr>
          <w:p w14:paraId="74EDBBD5" w14:textId="77777777"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14:paraId="5F4BC7B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938F876"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9A0D04A" w14:textId="77777777" w:rsidR="00E921A2" w:rsidRPr="00121095" w:rsidRDefault="00E921A2">
            <w:pPr>
              <w:pStyle w:val="QryTableInputParamHeader"/>
              <w:rPr>
                <w:lang w:val="en-US"/>
              </w:rPr>
            </w:pPr>
            <w:r w:rsidRPr="00121095">
              <w:rPr>
                <w:lang w:val="en-US"/>
              </w:rPr>
              <w:t>Description</w:t>
            </w:r>
          </w:p>
        </w:tc>
      </w:tr>
      <w:tr w:rsidR="00E921A2" w:rsidRPr="00E921A2" w14:paraId="4663F1D0" w14:textId="77777777" w:rsidTr="00E50DB9">
        <w:tc>
          <w:tcPr>
            <w:tcW w:w="1728" w:type="dxa"/>
            <w:tcBorders>
              <w:top w:val="single" w:sz="4" w:space="0" w:color="auto"/>
              <w:bottom w:val="single" w:sz="4" w:space="0" w:color="auto"/>
            </w:tcBorders>
            <w:shd w:val="clear" w:color="auto" w:fill="FFFFFF"/>
          </w:tcPr>
          <w:p w14:paraId="0451C44E" w14:textId="77777777" w:rsidR="00E921A2" w:rsidRPr="00121095" w:rsidRDefault="00E921A2">
            <w:pPr>
              <w:pStyle w:val="QryTableInputParam"/>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14:paraId="4FE48B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F2D30"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0054CE6" w14:textId="77777777"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14:paraId="1CDECB5D" w14:textId="77777777" w:rsidTr="00E50DB9">
        <w:tc>
          <w:tcPr>
            <w:tcW w:w="1728" w:type="dxa"/>
            <w:tcBorders>
              <w:top w:val="single" w:sz="4" w:space="0" w:color="auto"/>
              <w:bottom w:val="single" w:sz="4" w:space="0" w:color="auto"/>
            </w:tcBorders>
            <w:shd w:val="clear" w:color="auto" w:fill="FFFFFF"/>
          </w:tcPr>
          <w:p w14:paraId="0340A5BD" w14:textId="77777777" w:rsidR="00E921A2" w:rsidRPr="00121095" w:rsidRDefault="00E921A2">
            <w:pPr>
              <w:pStyle w:val="QryTableInputParam"/>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14:paraId="6222E9B9"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06D42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A9E7AE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280CBDF4" w14:textId="77777777" w:rsidTr="00E50DB9">
        <w:tc>
          <w:tcPr>
            <w:tcW w:w="1728" w:type="dxa"/>
            <w:tcBorders>
              <w:top w:val="single" w:sz="4" w:space="0" w:color="auto"/>
              <w:bottom w:val="single" w:sz="4" w:space="0" w:color="auto"/>
            </w:tcBorders>
            <w:shd w:val="clear" w:color="auto" w:fill="FFFFFF"/>
          </w:tcPr>
          <w:p w14:paraId="2A2C6C87" w14:textId="77777777"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14:paraId="054C444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9E4D580"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3ADF6AB0" w14:textId="77777777"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14:paraId="26E38486" w14:textId="77777777" w:rsidTr="00E50DB9">
        <w:tc>
          <w:tcPr>
            <w:tcW w:w="1728" w:type="dxa"/>
            <w:tcBorders>
              <w:top w:val="single" w:sz="4" w:space="0" w:color="auto"/>
              <w:bottom w:val="single" w:sz="4" w:space="0" w:color="auto"/>
            </w:tcBorders>
            <w:shd w:val="clear" w:color="auto" w:fill="FFFFFF"/>
          </w:tcPr>
          <w:p w14:paraId="0BDFEF38" w14:textId="77777777" w:rsidR="00E921A2" w:rsidRPr="00121095" w:rsidRDefault="00E921A2">
            <w:pPr>
              <w:pStyle w:val="QryTableInputParam"/>
              <w:rPr>
                <w:lang w:val="en-US"/>
              </w:rPr>
            </w:pPr>
            <w:proofErr w:type="spellStart"/>
            <w:r w:rsidRPr="00121095">
              <w:rPr>
                <w:lang w:val="en-US"/>
              </w:rPr>
              <w:t>ActionCode</w:t>
            </w:r>
            <w:proofErr w:type="spellEnd"/>
          </w:p>
        </w:tc>
        <w:tc>
          <w:tcPr>
            <w:tcW w:w="1007" w:type="dxa"/>
            <w:tcBorders>
              <w:top w:val="single" w:sz="4" w:space="0" w:color="auto"/>
              <w:bottom w:val="single" w:sz="4" w:space="0" w:color="auto"/>
            </w:tcBorders>
            <w:shd w:val="clear" w:color="auto" w:fill="FFFFFF"/>
          </w:tcPr>
          <w:p w14:paraId="28E8E5F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CA745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6DF12DD" w14:textId="77777777"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14:paraId="11CB15DA" w14:textId="77777777" w:rsidTr="00E50DB9">
        <w:tc>
          <w:tcPr>
            <w:tcW w:w="1728" w:type="dxa"/>
            <w:tcBorders>
              <w:top w:val="single" w:sz="4" w:space="0" w:color="auto"/>
              <w:bottom w:val="single" w:sz="4" w:space="0" w:color="auto"/>
            </w:tcBorders>
            <w:shd w:val="clear" w:color="auto" w:fill="FFFFFF"/>
          </w:tcPr>
          <w:p w14:paraId="015FD32A" w14:textId="77777777" w:rsidR="00E921A2" w:rsidRPr="00121095" w:rsidRDefault="00E921A2">
            <w:pPr>
              <w:pStyle w:val="QryTableInputParam"/>
              <w:rPr>
                <w:lang w:val="en-US"/>
              </w:rPr>
            </w:pPr>
            <w:proofErr w:type="spellStart"/>
            <w:r w:rsidRPr="00121095">
              <w:rPr>
                <w:lang w:val="en-US"/>
              </w:rPr>
              <w:t>PatientLocation</w:t>
            </w:r>
            <w:proofErr w:type="spellEnd"/>
          </w:p>
        </w:tc>
        <w:tc>
          <w:tcPr>
            <w:tcW w:w="1007" w:type="dxa"/>
            <w:tcBorders>
              <w:top w:val="single" w:sz="4" w:space="0" w:color="auto"/>
              <w:bottom w:val="single" w:sz="4" w:space="0" w:color="auto"/>
            </w:tcBorders>
            <w:shd w:val="clear" w:color="auto" w:fill="FFFFFF"/>
          </w:tcPr>
          <w:p w14:paraId="5434948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031CCB8" w14:textId="77777777"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14:paraId="11876219" w14:textId="77777777"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14:paraId="2FD4ED45" w14:textId="77777777" w:rsidTr="00E50DB9">
        <w:tc>
          <w:tcPr>
            <w:tcW w:w="1728" w:type="dxa"/>
            <w:tcBorders>
              <w:top w:val="single" w:sz="4" w:space="0" w:color="auto"/>
              <w:bottom w:val="single" w:sz="4" w:space="0" w:color="auto"/>
            </w:tcBorders>
            <w:shd w:val="clear" w:color="auto" w:fill="FFFFFF"/>
          </w:tcPr>
          <w:p w14:paraId="371219F4" w14:textId="77777777" w:rsidR="00E921A2" w:rsidRPr="00121095" w:rsidRDefault="00E921A2">
            <w:pPr>
              <w:pStyle w:val="QryTableInputParam"/>
              <w:rPr>
                <w:lang w:val="en-US"/>
              </w:rPr>
            </w:pPr>
            <w:proofErr w:type="spellStart"/>
            <w:r w:rsidRPr="00121095">
              <w:rPr>
                <w:lang w:val="en-US"/>
              </w:rPr>
              <w:t>HospitalService</w:t>
            </w:r>
            <w:proofErr w:type="spellEnd"/>
          </w:p>
        </w:tc>
        <w:tc>
          <w:tcPr>
            <w:tcW w:w="1007" w:type="dxa"/>
            <w:tcBorders>
              <w:top w:val="single" w:sz="4" w:space="0" w:color="auto"/>
              <w:bottom w:val="single" w:sz="4" w:space="0" w:color="auto"/>
            </w:tcBorders>
            <w:shd w:val="clear" w:color="auto" w:fill="FFFFFF"/>
          </w:tcPr>
          <w:p w14:paraId="4C7A75C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105DC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8D9350D" w14:textId="77777777"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14:paraId="7F477E82" w14:textId="77777777" w:rsidTr="00E50DB9">
        <w:tc>
          <w:tcPr>
            <w:tcW w:w="1728" w:type="dxa"/>
            <w:tcBorders>
              <w:top w:val="single" w:sz="4" w:space="0" w:color="auto"/>
              <w:bottom w:val="single" w:sz="4" w:space="0" w:color="auto"/>
            </w:tcBorders>
            <w:shd w:val="clear" w:color="auto" w:fill="FFFFFF"/>
          </w:tcPr>
          <w:p w14:paraId="169F36BA" w14:textId="77777777"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14:paraId="75033C0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823F80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6EEB94D" w14:textId="77777777" w:rsidR="00E921A2" w:rsidRPr="00121095" w:rsidRDefault="00E921A2">
            <w:pPr>
              <w:pStyle w:val="QryTableInputParam"/>
              <w:rPr>
                <w:lang w:val="en-US"/>
              </w:rPr>
            </w:pPr>
            <w:r w:rsidRPr="00121095">
              <w:rPr>
                <w:lang w:val="en-US"/>
              </w:rPr>
              <w:t xml:space="preserve">When a list is provided, results will be sent if any parameter matches OBR.4 for any </w:t>
            </w:r>
            <w:proofErr w:type="gramStart"/>
            <w:r w:rsidRPr="00121095">
              <w:rPr>
                <w:lang w:val="en-US"/>
              </w:rPr>
              <w:t>result..</w:t>
            </w:r>
            <w:proofErr w:type="gramEnd"/>
            <w:r w:rsidRPr="00121095">
              <w:rPr>
                <w:lang w:val="en-US"/>
              </w:rPr>
              <w:t xml:space="preserve">  Sending no value matches all results.</w:t>
            </w:r>
          </w:p>
        </w:tc>
      </w:tr>
      <w:tr w:rsidR="00E921A2" w:rsidRPr="00E921A2" w14:paraId="219A370A" w14:textId="77777777" w:rsidTr="00E50DB9">
        <w:tc>
          <w:tcPr>
            <w:tcW w:w="1728" w:type="dxa"/>
            <w:tcBorders>
              <w:top w:val="single" w:sz="4" w:space="0" w:color="auto"/>
              <w:bottom w:val="double" w:sz="4" w:space="0" w:color="auto"/>
            </w:tcBorders>
            <w:shd w:val="clear" w:color="auto" w:fill="FFFFFF"/>
          </w:tcPr>
          <w:p w14:paraId="74CD42A0" w14:textId="77777777"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14:paraId="0181E8A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FC6A06F" w14:textId="77777777"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14:paraId="3205BFC2" w14:textId="77777777" w:rsidR="00E921A2" w:rsidRPr="00121095" w:rsidRDefault="00E921A2">
            <w:pPr>
              <w:pStyle w:val="QryTableInputParam"/>
              <w:rPr>
                <w:lang w:val="en-US"/>
              </w:rPr>
            </w:pPr>
            <w:r w:rsidRPr="00121095">
              <w:rPr>
                <w:lang w:val="en-US"/>
              </w:rPr>
              <w:t xml:space="preserve">When a list is provided, results will be sent if any parameter matches OBR.16 for any </w:t>
            </w:r>
            <w:proofErr w:type="gramStart"/>
            <w:r w:rsidRPr="00121095">
              <w:rPr>
                <w:lang w:val="en-US"/>
              </w:rPr>
              <w:t>result..</w:t>
            </w:r>
            <w:proofErr w:type="gramEnd"/>
            <w:r w:rsidRPr="00121095">
              <w:rPr>
                <w:lang w:val="en-US"/>
              </w:rPr>
              <w:t xml:space="preserve">  Sending no value matches all results.</w:t>
            </w:r>
          </w:p>
        </w:tc>
      </w:tr>
    </w:tbl>
    <w:p w14:paraId="343E5200" w14:textId="77777777"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2C25FBA7" w14:textId="77777777" w:rsidTr="00E50DB9">
        <w:trPr>
          <w:tblHeader/>
        </w:trPr>
        <w:tc>
          <w:tcPr>
            <w:tcW w:w="800" w:type="dxa"/>
            <w:tcBorders>
              <w:top w:val="double" w:sz="4" w:space="0" w:color="auto"/>
              <w:bottom w:val="single" w:sz="4" w:space="0" w:color="auto"/>
            </w:tcBorders>
            <w:shd w:val="clear" w:color="auto" w:fill="FFFFFF"/>
          </w:tcPr>
          <w:p w14:paraId="55DC9BE5" w14:textId="77777777"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14:paraId="0B558E7D"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6C481345"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418314F"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F286543"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BC192B4" w14:textId="77777777" w:rsidR="00E921A2" w:rsidRPr="00121095" w:rsidRDefault="00E921A2">
            <w:pPr>
              <w:pStyle w:val="QryTableRCPHeader"/>
              <w:keepNext/>
              <w:rPr>
                <w:lang w:val="en-US"/>
              </w:rPr>
            </w:pPr>
            <w:r w:rsidRPr="00121095">
              <w:rPr>
                <w:lang w:val="en-US"/>
              </w:rPr>
              <w:t>Description</w:t>
            </w:r>
          </w:p>
        </w:tc>
      </w:tr>
      <w:tr w:rsidR="00E921A2" w:rsidRPr="00E921A2" w14:paraId="43ACC707" w14:textId="77777777" w:rsidTr="00E50DB9">
        <w:tc>
          <w:tcPr>
            <w:tcW w:w="800" w:type="dxa"/>
            <w:tcBorders>
              <w:top w:val="single" w:sz="4" w:space="0" w:color="auto"/>
              <w:bottom w:val="single" w:sz="4" w:space="0" w:color="auto"/>
            </w:tcBorders>
            <w:shd w:val="clear" w:color="auto" w:fill="FFFFFF"/>
          </w:tcPr>
          <w:p w14:paraId="4833FD99" w14:textId="77777777"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0D94BED0" w14:textId="77777777"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1E68D814"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373638AE"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62934A4"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65D551B7"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14:paraId="1A8EB7DB" w14:textId="77777777" w:rsidTr="00E50DB9">
        <w:tc>
          <w:tcPr>
            <w:tcW w:w="800" w:type="dxa"/>
            <w:tcBorders>
              <w:top w:val="single" w:sz="4" w:space="0" w:color="auto"/>
              <w:bottom w:val="single" w:sz="4" w:space="0" w:color="auto"/>
            </w:tcBorders>
            <w:shd w:val="clear" w:color="auto" w:fill="FFFFFF"/>
          </w:tcPr>
          <w:p w14:paraId="565C2072"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2755AB81"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1CA1318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EF5F4B0"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6CB8EC4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D4E93F4" w14:textId="77777777" w:rsidR="00E921A2" w:rsidRPr="00121095" w:rsidRDefault="00E921A2">
            <w:pPr>
              <w:pStyle w:val="QryTableRCP"/>
              <w:rPr>
                <w:lang w:val="en-US"/>
              </w:rPr>
            </w:pPr>
          </w:p>
        </w:tc>
      </w:tr>
      <w:tr w:rsidR="00E921A2" w:rsidRPr="00E921A2" w14:paraId="7F4B902B" w14:textId="77777777" w:rsidTr="00E50DB9">
        <w:tc>
          <w:tcPr>
            <w:tcW w:w="800" w:type="dxa"/>
            <w:tcBorders>
              <w:top w:val="single" w:sz="4" w:space="0" w:color="auto"/>
              <w:bottom w:val="single" w:sz="4" w:space="0" w:color="auto"/>
            </w:tcBorders>
            <w:shd w:val="clear" w:color="auto" w:fill="FFFFFF"/>
          </w:tcPr>
          <w:p w14:paraId="70301995"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0525ED8"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730D45B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5F38F8CA"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27AD4E27"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E9BEFC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55CEB333" w14:textId="77777777" w:rsidTr="00E50DB9">
        <w:tc>
          <w:tcPr>
            <w:tcW w:w="800" w:type="dxa"/>
            <w:tcBorders>
              <w:top w:val="single" w:sz="4" w:space="0" w:color="auto"/>
              <w:bottom w:val="single" w:sz="4" w:space="0" w:color="auto"/>
            </w:tcBorders>
            <w:shd w:val="clear" w:color="auto" w:fill="FFFFFF"/>
          </w:tcPr>
          <w:p w14:paraId="10E6B5C3"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7DD7C24B"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5945A9E3"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093400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0B5EB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B3CC7E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14:paraId="4AAE323E" w14:textId="77777777" w:rsidTr="00E50DB9">
        <w:tc>
          <w:tcPr>
            <w:tcW w:w="800" w:type="dxa"/>
            <w:tcBorders>
              <w:top w:val="single" w:sz="4" w:space="0" w:color="auto"/>
              <w:bottom w:val="single" w:sz="4" w:space="0" w:color="auto"/>
            </w:tcBorders>
            <w:shd w:val="clear" w:color="auto" w:fill="FFFFFF"/>
          </w:tcPr>
          <w:p w14:paraId="75BD9F24"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14:paraId="068F0C56"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38D8F43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61DCBED"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70253D2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FA7FD5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A59FD02" w14:textId="77777777" w:rsidTr="00E50DB9">
        <w:tc>
          <w:tcPr>
            <w:tcW w:w="800" w:type="dxa"/>
            <w:tcBorders>
              <w:top w:val="single" w:sz="4" w:space="0" w:color="auto"/>
              <w:bottom w:val="double" w:sz="4" w:space="0" w:color="auto"/>
            </w:tcBorders>
            <w:shd w:val="clear" w:color="auto" w:fill="FFFFFF"/>
          </w:tcPr>
          <w:p w14:paraId="17CA4D3E" w14:textId="77777777"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14:paraId="4701F966" w14:textId="77777777"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31C98889"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1B87B861"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40B91517"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76AE182"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94C2C30" w14:textId="77777777" w:rsidR="00E921A2" w:rsidRPr="00121095" w:rsidRDefault="00E921A2">
      <w:pPr>
        <w:pStyle w:val="Heading3"/>
      </w:pPr>
      <w:bookmarkStart w:id="642" w:name="_Toc495483617"/>
      <w:bookmarkStart w:id="643" w:name="_Toc24273841"/>
      <w:bookmarkStart w:id="644" w:name="_Toc41281001"/>
      <w:bookmarkStart w:id="645" w:name="_Toc43004363"/>
      <w:bookmarkStart w:id="646" w:name="_Toc28957724"/>
      <w:r w:rsidRPr="00121095">
        <w:lastRenderedPageBreak/>
        <w:t>Establishing a subscription</w:t>
      </w:r>
      <w:bookmarkEnd w:id="642"/>
      <w:bookmarkEnd w:id="643"/>
      <w:bookmarkEnd w:id="644"/>
      <w:bookmarkEnd w:id="645"/>
      <w:bookmarkEnd w:id="646"/>
      <w:r w:rsidR="00BF2FE6" w:rsidRPr="00121095">
        <w:fldChar w:fldCharType="begin"/>
      </w:r>
      <w:r w:rsidRPr="00121095">
        <w:instrText xml:space="preserve"> XE "Establishing a subscription" </w:instrText>
      </w:r>
      <w:r w:rsidR="00BF2FE6" w:rsidRPr="00121095">
        <w:fldChar w:fldCharType="end"/>
      </w:r>
    </w:p>
    <w:p w14:paraId="2A480E06" w14:textId="77777777" w:rsidR="00E921A2" w:rsidRPr="00121095" w:rsidRDefault="00E921A2">
      <w:pPr>
        <w:pStyle w:val="NormalIndented"/>
      </w:pPr>
      <w:r w:rsidRPr="00121095">
        <w:t xml:space="preserve">To establish the subscription to see lab results for two patients, an authorized Subscriber (e.g., </w:t>
      </w:r>
      <w:proofErr w:type="spellStart"/>
      <w:r w:rsidRPr="00121095">
        <w:t>CommunityWest</w:t>
      </w:r>
      <w:proofErr w:type="spellEnd"/>
      <w:r w:rsidRPr="00121095">
        <w:t>) would send a query message with event code Q99:</w:t>
      </w:r>
    </w:p>
    <w:p w14:paraId="294EB4D4" w14:textId="77777777"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14:paraId="4B7BE8C7" w14:textId="77777777" w:rsidR="00E921A2" w:rsidRPr="00121095" w:rsidRDefault="00E921A2">
      <w:pPr>
        <w:pStyle w:val="Example"/>
        <w:rPr>
          <w:noProof w:val="0"/>
        </w:rPr>
      </w:pPr>
      <w:r w:rsidRPr="00121095">
        <w:rPr>
          <w:noProof w:val="0"/>
        </w:rPr>
        <w:t>QPD|Q99^ORU_Subscription^HL7nnnn|Q0044|1234^^^MPI^MR~4567^^^MPI^MR|</w:t>
      </w:r>
    </w:p>
    <w:p w14:paraId="6B9E0A3C" w14:textId="77777777" w:rsidR="00E921A2" w:rsidRPr="00121095" w:rsidRDefault="00E921A2">
      <w:pPr>
        <w:pStyle w:val="Example"/>
        <w:rPr>
          <w:noProof w:val="0"/>
        </w:rPr>
      </w:pPr>
      <w:r w:rsidRPr="00121095">
        <w:rPr>
          <w:noProof w:val="0"/>
        </w:rPr>
        <w:t>RCP||||||N|</w:t>
      </w:r>
    </w:p>
    <w:p w14:paraId="28FB87E0" w14:textId="77777777"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14:paraId="54985B64" w14:textId="77777777" w:rsidR="00E921A2" w:rsidRPr="00121095" w:rsidRDefault="00E921A2">
      <w:pPr>
        <w:pStyle w:val="NormalIndented"/>
      </w:pPr>
      <w:r w:rsidRPr="00121095">
        <w:t>For example, a hit on patient 4567 would result in the message:</w:t>
      </w:r>
    </w:p>
    <w:p w14:paraId="73F6DBF3" w14:textId="77777777"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14:paraId="6060E433" w14:textId="77777777" w:rsidR="00E921A2" w:rsidRPr="00121095" w:rsidRDefault="00E921A2">
      <w:pPr>
        <w:pStyle w:val="Example"/>
        <w:rPr>
          <w:noProof w:val="0"/>
        </w:rPr>
      </w:pPr>
      <w:r w:rsidRPr="00121095">
        <w:rPr>
          <w:noProof w:val="0"/>
        </w:rPr>
        <w:t>PID|||4567^^^MPI^MR|....</w:t>
      </w:r>
    </w:p>
    <w:p w14:paraId="001F5A2A" w14:textId="77777777" w:rsidR="00E921A2" w:rsidRPr="00121095" w:rsidRDefault="00E921A2">
      <w:pPr>
        <w:pStyle w:val="Example"/>
        <w:rPr>
          <w:noProof w:val="0"/>
        </w:rPr>
      </w:pPr>
      <w:r w:rsidRPr="00121095">
        <w:rPr>
          <w:noProof w:val="0"/>
        </w:rPr>
        <w:t>OBR|....</w:t>
      </w:r>
    </w:p>
    <w:p w14:paraId="4DD2A45F" w14:textId="77777777" w:rsidR="00E921A2" w:rsidRPr="00121095" w:rsidRDefault="00E921A2">
      <w:pPr>
        <w:pStyle w:val="Example"/>
        <w:rPr>
          <w:noProof w:val="0"/>
        </w:rPr>
      </w:pPr>
      <w:r w:rsidRPr="00121095">
        <w:rPr>
          <w:noProof w:val="0"/>
        </w:rPr>
        <w:t>OBX|...</w:t>
      </w:r>
    </w:p>
    <w:p w14:paraId="24F8A350" w14:textId="77777777" w:rsidR="00E921A2" w:rsidRPr="00121095" w:rsidRDefault="00E921A2">
      <w:pPr>
        <w:pStyle w:val="Note"/>
      </w:pPr>
      <w:r w:rsidRPr="00121095">
        <w:rPr>
          <w:b/>
        </w:rPr>
        <w:t>Note:</w:t>
      </w:r>
      <w:r w:rsidRPr="00121095">
        <w:t xml:space="preserve">  The result message has message type ORU^R01^ORU_R01 (as specified by the Query Profile).</w:t>
      </w:r>
    </w:p>
    <w:p w14:paraId="719DEAE8" w14:textId="77777777" w:rsidR="00E921A2" w:rsidRPr="00121095" w:rsidRDefault="00E921A2">
      <w:pPr>
        <w:pStyle w:val="Heading3"/>
      </w:pPr>
      <w:bookmarkStart w:id="647" w:name="_Toc495483618"/>
      <w:bookmarkStart w:id="648" w:name="_Toc24273842"/>
      <w:bookmarkStart w:id="649" w:name="_Toc41281002"/>
      <w:bookmarkStart w:id="650" w:name="_Toc43004364"/>
      <w:bookmarkStart w:id="651" w:name="_Toc28957725"/>
      <w:r w:rsidRPr="00121095">
        <w:t>Canceling a subscription</w:t>
      </w:r>
      <w:bookmarkEnd w:id="647"/>
      <w:bookmarkEnd w:id="648"/>
      <w:bookmarkEnd w:id="649"/>
      <w:bookmarkEnd w:id="650"/>
      <w:bookmarkEnd w:id="651"/>
      <w:r w:rsidR="00BF2FE6" w:rsidRPr="00121095">
        <w:fldChar w:fldCharType="begin"/>
      </w:r>
      <w:r w:rsidRPr="00121095">
        <w:instrText xml:space="preserve"> XE "Canceling a subscription" </w:instrText>
      </w:r>
      <w:r w:rsidR="00BF2FE6" w:rsidRPr="00121095">
        <w:fldChar w:fldCharType="end"/>
      </w:r>
    </w:p>
    <w:p w14:paraId="5249C4FC" w14:textId="3BD693F7"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C244BF">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C244BF">
        <w:t>0</w:t>
      </w:r>
      <w:r w:rsidR="002503D5">
        <w:fldChar w:fldCharType="end"/>
      </w:r>
      <w:r w:rsidRPr="00121095">
        <w:t>.</w:t>
      </w:r>
    </w:p>
    <w:p w14:paraId="7316D761" w14:textId="77777777" w:rsidR="00E921A2" w:rsidRPr="00121095" w:rsidRDefault="00E921A2">
      <w:pPr>
        <w:pStyle w:val="NormalIndented"/>
      </w:pPr>
      <w:r w:rsidRPr="00121095">
        <w:t>The template would be as follows:</w:t>
      </w:r>
    </w:p>
    <w:p w14:paraId="4E518A4A" w14:textId="77777777" w:rsidR="00E921A2" w:rsidRPr="00121095" w:rsidRDefault="00E921A2">
      <w:pPr>
        <w:pStyle w:val="Example"/>
        <w:rPr>
          <w:noProof w:val="0"/>
        </w:rPr>
      </w:pPr>
      <w:r w:rsidRPr="00121095">
        <w:rPr>
          <w:noProof w:val="0"/>
        </w:rPr>
        <w:t>MSH|^~\&amp;|||||||QSX^Jnn^QSX_J01|</w:t>
      </w:r>
    </w:p>
    <w:p w14:paraId="29332202" w14:textId="77777777" w:rsidR="00E921A2" w:rsidRPr="00121095" w:rsidRDefault="00E921A2">
      <w:pPr>
        <w:pStyle w:val="Example"/>
        <w:rPr>
          <w:noProof w:val="0"/>
        </w:rPr>
      </w:pPr>
      <w:r w:rsidRPr="00121095">
        <w:rPr>
          <w:noProof w:val="0"/>
        </w:rPr>
        <w:t>QID...</w:t>
      </w:r>
    </w:p>
    <w:p w14:paraId="29AC7A80" w14:textId="77777777" w:rsidR="00E921A2" w:rsidRPr="00121095" w:rsidRDefault="00E921A2">
      <w:pPr>
        <w:pStyle w:val="NormalIndented"/>
      </w:pPr>
      <w:r w:rsidRPr="00121095">
        <w:t xml:space="preserve">To cancel the subscription cited in the previous section, </w:t>
      </w:r>
      <w:proofErr w:type="spellStart"/>
      <w:r w:rsidRPr="00121095">
        <w:t>CommunityWest</w:t>
      </w:r>
      <w:proofErr w:type="spellEnd"/>
      <w:r w:rsidRPr="00121095">
        <w:t xml:space="preserve"> would send a cancel message with event code J99:</w:t>
      </w:r>
    </w:p>
    <w:p w14:paraId="58E436D2" w14:textId="77777777" w:rsidR="00E921A2" w:rsidRPr="00121095" w:rsidRDefault="00E921A2">
      <w:pPr>
        <w:pStyle w:val="Example"/>
        <w:rPr>
          <w:noProof w:val="0"/>
        </w:rPr>
      </w:pPr>
      <w:r w:rsidRPr="00121095">
        <w:rPr>
          <w:noProof w:val="0"/>
        </w:rPr>
        <w:t>MSH|^~\&amp;|CPR|COMWEST|PS^LAB||||QSX^J99^QSX_J01|</w:t>
      </w:r>
    </w:p>
    <w:p w14:paraId="46180A94" w14:textId="77777777" w:rsidR="00E921A2" w:rsidRPr="00121095" w:rsidRDefault="00E921A2">
      <w:pPr>
        <w:pStyle w:val="Example"/>
        <w:rPr>
          <w:noProof w:val="0"/>
        </w:rPr>
      </w:pPr>
      <w:r w:rsidRPr="00121095">
        <w:rPr>
          <w:noProof w:val="0"/>
        </w:rPr>
        <w:t>QID|Q0044|Q99^ORU_Subscription^HL70003|</w:t>
      </w:r>
    </w:p>
    <w:p w14:paraId="235AA603" w14:textId="77777777" w:rsidR="00E921A2" w:rsidRPr="00121095" w:rsidRDefault="00E921A2">
      <w:pPr>
        <w:pStyle w:val="Heading2"/>
      </w:pPr>
      <w:bookmarkStart w:id="652" w:name="_Hlt490990091"/>
      <w:bookmarkStart w:id="653" w:name="_Ref465144262"/>
      <w:bookmarkStart w:id="654" w:name="_Toc495483619"/>
      <w:bookmarkStart w:id="655" w:name="_Toc24273843"/>
      <w:bookmarkStart w:id="656" w:name="_Toc41281003"/>
      <w:bookmarkStart w:id="657" w:name="_Toc43004365"/>
      <w:bookmarkStart w:id="658" w:name="_Toc28957726"/>
      <w:bookmarkEnd w:id="652"/>
      <w:r w:rsidRPr="00121095">
        <w:t>QUERY IMPLEMENTATION CONSIDERATIONS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653"/>
      <w:bookmarkEnd w:id="654"/>
      <w:bookmarkEnd w:id="655"/>
      <w:bookmarkEnd w:id="656"/>
      <w:bookmarkEnd w:id="657"/>
      <w:bookmarkEnd w:id="658"/>
      <w:r w:rsidR="00BF2FE6" w:rsidRPr="00121095">
        <w:fldChar w:fldCharType="begin"/>
      </w:r>
      <w:r w:rsidRPr="00121095">
        <w:instrText xml:space="preserve"> XE "QUERY IMPLEMENTATION CONSIDERATIONS" </w:instrText>
      </w:r>
      <w:r w:rsidR="00BF2FE6" w:rsidRPr="00121095">
        <w:fldChar w:fldCharType="end"/>
      </w:r>
    </w:p>
    <w:p w14:paraId="679F7730" w14:textId="24FED42A" w:rsidR="00E921A2" w:rsidRPr="00121095" w:rsidRDefault="00BF2FE6">
      <w:r w:rsidRPr="00121095">
        <w:fldChar w:fldCharType="begin"/>
      </w:r>
      <w:r w:rsidR="00E921A2" w:rsidRPr="00121095">
        <w:instrText xml:space="preserve"> XE "Queries:message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C244BF">
        <w:t>5.2</w:t>
      </w:r>
      <w:r>
        <w:fldChar w:fldCharType="end"/>
      </w:r>
      <w:r w:rsidR="00E921A2" w:rsidRPr="00121095">
        <w:t>.</w:t>
      </w:r>
    </w:p>
    <w:p w14:paraId="6BAC4BD2" w14:textId="77777777" w:rsidR="00E921A2" w:rsidRPr="00121095" w:rsidRDefault="00E921A2">
      <w:pPr>
        <w:pStyle w:val="Heading2"/>
      </w:pPr>
      <w:bookmarkStart w:id="659" w:name="_Ref465144267"/>
      <w:bookmarkStart w:id="660" w:name="_Toc495483620"/>
      <w:bookmarkStart w:id="661" w:name="_Toc24273844"/>
      <w:bookmarkStart w:id="662" w:name="_Toc41281004"/>
      <w:bookmarkStart w:id="663" w:name="_Toc43004366"/>
      <w:bookmarkStart w:id="664" w:name="_Ref175037415"/>
      <w:bookmarkStart w:id="665" w:name="_Toc28957727"/>
      <w:bookmarkStart w:id="666" w:name="_Toc348257251"/>
      <w:bookmarkStart w:id="667" w:name="_Toc348257587"/>
      <w:bookmarkStart w:id="668" w:name="_Toc348263209"/>
      <w:bookmarkStart w:id="669" w:name="_Toc348336538"/>
      <w:bookmarkStart w:id="670" w:name="_Toc348770026"/>
      <w:bookmarkStart w:id="671" w:name="_Toc348856168"/>
      <w:bookmarkStart w:id="672" w:name="_Toc348866589"/>
      <w:bookmarkStart w:id="673" w:name="_Toc348947819"/>
      <w:bookmarkStart w:id="674" w:name="_Toc349735400"/>
      <w:bookmarkStart w:id="675" w:name="_Toc349735843"/>
      <w:bookmarkStart w:id="676" w:name="_Toc349735997"/>
      <w:bookmarkStart w:id="677" w:name="_Toc349803729"/>
      <w:bookmarkStart w:id="678" w:name="_Toc359236062"/>
      <w:bookmarkStart w:id="679" w:name="_Toc348257263"/>
      <w:bookmarkStart w:id="680" w:name="_Toc348257599"/>
      <w:bookmarkStart w:id="681" w:name="_Toc348263221"/>
      <w:bookmarkStart w:id="682" w:name="_Toc348336550"/>
      <w:bookmarkStart w:id="683" w:name="_Toc348770038"/>
      <w:bookmarkStart w:id="684" w:name="_Toc348856180"/>
      <w:bookmarkStart w:id="685" w:name="_Toc348866601"/>
      <w:bookmarkStart w:id="686" w:name="_Toc348947831"/>
      <w:bookmarkStart w:id="687" w:name="_Toc349735412"/>
      <w:bookmarkStart w:id="688" w:name="_Toc349735855"/>
      <w:bookmarkStart w:id="689" w:name="_Toc349736009"/>
      <w:bookmarkStart w:id="690" w:name="_Toc349803741"/>
      <w:bookmarkStart w:id="691" w:name="_Toc359236079"/>
      <w:r w:rsidRPr="00121095">
        <w:t>Q</w:t>
      </w:r>
      <w:bookmarkEnd w:id="659"/>
      <w:r w:rsidRPr="00121095">
        <w:t>UERY/RESPONSE MESSAGE EXAMPLES</w:t>
      </w:r>
      <w:bookmarkEnd w:id="660"/>
      <w:bookmarkEnd w:id="661"/>
      <w:bookmarkEnd w:id="662"/>
      <w:bookmarkEnd w:id="663"/>
      <w:bookmarkEnd w:id="664"/>
      <w:bookmarkEnd w:id="665"/>
      <w:r w:rsidR="00BF2FE6" w:rsidRPr="00121095">
        <w:fldChar w:fldCharType="begin"/>
      </w:r>
      <w:r w:rsidRPr="00121095">
        <w:instrText xml:space="preserve"> XE "QUERY/RESPONSE MESSAGE EXAMPLES" </w:instrText>
      </w:r>
      <w:r w:rsidR="00BF2FE6" w:rsidRPr="00121095">
        <w:fldChar w:fldCharType="end"/>
      </w:r>
    </w:p>
    <w:p w14:paraId="4BE599E5" w14:textId="77777777" w:rsidR="00E921A2" w:rsidRPr="00121095" w:rsidRDefault="00E921A2">
      <w:pPr>
        <w:pStyle w:val="Heading3"/>
      </w:pPr>
      <w:bookmarkStart w:id="692" w:name="_Toc495483621"/>
      <w:bookmarkStart w:id="693" w:name="_Toc24273845"/>
      <w:bookmarkStart w:id="694" w:name="_Toc41281005"/>
      <w:bookmarkStart w:id="695" w:name="_Toc43004367"/>
      <w:bookmarkStart w:id="696" w:name="_Toc28957728"/>
      <w:r w:rsidRPr="00121095">
        <w:t>Query by parameter (QBP) / segment pattern response (RSP)</w:t>
      </w:r>
      <w:bookmarkEnd w:id="692"/>
      <w:bookmarkEnd w:id="693"/>
      <w:bookmarkEnd w:id="694"/>
      <w:bookmarkEnd w:id="695"/>
      <w:bookmarkEnd w:id="696"/>
      <w:r w:rsidRPr="00121095">
        <w:t xml:space="preserve"> </w:t>
      </w:r>
    </w:p>
    <w:p w14:paraId="424DC187" w14:textId="77777777" w:rsidR="00E921A2" w:rsidRPr="00121095" w:rsidRDefault="00E921A2">
      <w:pPr>
        <w:pStyle w:val="Heading4"/>
        <w:rPr>
          <w:vanish/>
        </w:rPr>
      </w:pPr>
      <w:bookmarkStart w:id="697" w:name="_Ref465677733"/>
      <w:r w:rsidRPr="00121095">
        <w:rPr>
          <w:vanish/>
        </w:rPr>
        <w:t>hiddentext</w:t>
      </w:r>
      <w:bookmarkStart w:id="698" w:name="_Toc1829111"/>
      <w:bookmarkStart w:id="699" w:name="_Toc24273846"/>
      <w:bookmarkEnd w:id="698"/>
      <w:bookmarkEnd w:id="699"/>
    </w:p>
    <w:p w14:paraId="3C0641FE" w14:textId="77777777" w:rsidR="00E921A2" w:rsidRPr="00121095" w:rsidRDefault="00E921A2">
      <w:pPr>
        <w:pStyle w:val="Heading4"/>
      </w:pPr>
      <w:bookmarkStart w:id="700" w:name="_Ref486224800"/>
      <w:bookmarkStart w:id="701" w:name="_Toc495483622"/>
      <w:bookmarkStart w:id="702" w:name="_Toc24273847"/>
      <w:r w:rsidRPr="00121095">
        <w:t xml:space="preserve">Proposed dispense history example and </w:t>
      </w:r>
      <w:bookmarkEnd w:id="697"/>
      <w:bookmarkEnd w:id="700"/>
      <w:bookmarkEnd w:id="701"/>
      <w:bookmarkEnd w:id="702"/>
      <w:r w:rsidRPr="00121095">
        <w:t>Query Profile</w:t>
      </w:r>
    </w:p>
    <w:p w14:paraId="571E80F8" w14:textId="77777777"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14:paraId="48467FD0" w14:textId="77777777"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Hosp|PIMS||199811201400-0800||QBP^Z81^QBP_Q11|ACK9901|P|2.</w:t>
      </w:r>
      <w:r>
        <w:rPr>
          <w:noProof w:val="0"/>
        </w:rPr>
        <w:t>8</w:t>
      </w:r>
      <w:r w:rsidRPr="00121095">
        <w:rPr>
          <w:noProof w:val="0"/>
        </w:rPr>
        <w:t>||||||||</w:t>
      </w:r>
    </w:p>
    <w:p w14:paraId="53A2209C" w14:textId="77777777" w:rsidR="00E921A2" w:rsidRPr="00121095" w:rsidRDefault="00E921A2">
      <w:pPr>
        <w:pStyle w:val="Example"/>
        <w:rPr>
          <w:noProof w:val="0"/>
        </w:rPr>
      </w:pPr>
      <w:r w:rsidRPr="00121095">
        <w:rPr>
          <w:noProof w:val="0"/>
        </w:rPr>
        <w:t>QPD|Z81^Dispense History^HL7nnnn|Q001|555444222111^^^MPI^MR||19980531|19990531|</w:t>
      </w:r>
    </w:p>
    <w:p w14:paraId="0DC9D68B" w14:textId="77777777" w:rsidR="00E921A2" w:rsidRPr="00121095" w:rsidRDefault="00E921A2">
      <w:pPr>
        <w:pStyle w:val="Example"/>
        <w:rPr>
          <w:noProof w:val="0"/>
        </w:rPr>
      </w:pPr>
      <w:r w:rsidRPr="00121095">
        <w:rPr>
          <w:noProof w:val="0"/>
        </w:rPr>
        <w:t>RCP|I|999^RD|</w:t>
      </w:r>
    </w:p>
    <w:p w14:paraId="13384C1E"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14:paraId="71CCE885" w14:textId="77777777" w:rsidR="00E921A2" w:rsidRPr="00121095" w:rsidRDefault="00E921A2">
      <w:pPr>
        <w:pStyle w:val="Example"/>
        <w:rPr>
          <w:noProof w:val="0"/>
        </w:rPr>
      </w:pPr>
      <w:r w:rsidRPr="00121095">
        <w:rPr>
          <w:noProof w:val="0"/>
        </w:rPr>
        <w:lastRenderedPageBreak/>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||199811201400-0800||RSP^Z82^RSP_Z82|8858|P|2.</w:t>
      </w:r>
      <w:r>
        <w:rPr>
          <w:noProof w:val="0"/>
        </w:rPr>
        <w:t>8</w:t>
      </w:r>
      <w:r w:rsidRPr="00121095">
        <w:rPr>
          <w:noProof w:val="0"/>
        </w:rPr>
        <w:t>||||||||</w:t>
      </w:r>
    </w:p>
    <w:p w14:paraId="5D013D69" w14:textId="77777777" w:rsidR="00E921A2" w:rsidRPr="00121095" w:rsidRDefault="00E921A2">
      <w:pPr>
        <w:pStyle w:val="Example"/>
        <w:rPr>
          <w:noProof w:val="0"/>
        </w:rPr>
      </w:pPr>
      <w:r w:rsidRPr="00121095">
        <w:rPr>
          <w:noProof w:val="0"/>
        </w:rPr>
        <w:t>MSA|AA|ACK9901|</w:t>
      </w:r>
    </w:p>
    <w:p w14:paraId="139DD22B" w14:textId="77777777" w:rsidR="00E921A2" w:rsidRPr="00121095" w:rsidRDefault="00E921A2">
      <w:pPr>
        <w:pStyle w:val="Example"/>
        <w:rPr>
          <w:noProof w:val="0"/>
        </w:rPr>
      </w:pPr>
      <w:r w:rsidRPr="00121095">
        <w:rPr>
          <w:noProof w:val="0"/>
        </w:rPr>
        <w:t>QAK|Q001|OK|Z81^Dispense History^HL7nnnn|4|</w:t>
      </w:r>
    </w:p>
    <w:p w14:paraId="28947A1D" w14:textId="77777777" w:rsidR="00E921A2" w:rsidRPr="00121095" w:rsidRDefault="00E921A2">
      <w:pPr>
        <w:pStyle w:val="Example"/>
        <w:rPr>
          <w:noProof w:val="0"/>
        </w:rPr>
      </w:pPr>
      <w:r w:rsidRPr="00121095">
        <w:rPr>
          <w:noProof w:val="0"/>
        </w:rPr>
        <w:t>QPD|Z81^Dispense History^HL7nnnn|Q001|555444222111^^^MPI^MR||19980531|19990531|</w:t>
      </w:r>
    </w:p>
    <w:p w14:paraId="631D70BE" w14:textId="77777777" w:rsidR="00E921A2" w:rsidRPr="00121095" w:rsidRDefault="00E921A2">
      <w:pPr>
        <w:pStyle w:val="Example"/>
        <w:rPr>
          <w:noProof w:val="0"/>
        </w:rPr>
      </w:pPr>
      <w:r w:rsidRPr="00121095">
        <w:rPr>
          <w:noProof w:val="0"/>
        </w:rPr>
        <w:t>PID|||555444222111^^^MPI^MR||</w:t>
      </w:r>
      <w:proofErr w:type="spellStart"/>
      <w:r w:rsidRPr="00121095">
        <w:rPr>
          <w:noProof w:val="0"/>
        </w:rPr>
        <w:t>Everyman^Adam</w:t>
      </w:r>
      <w:proofErr w:type="spellEnd"/>
      <w:r w:rsidRPr="00121095">
        <w:rPr>
          <w:noProof w:val="0"/>
        </w:rPr>
        <w:t>||19600614|M||C|2101 Webster # 106^^Oakland^CA^94612||^^^^^510^6271111|^^^^^510^6277654|||||343132266|||N|||||||||</w:t>
      </w:r>
    </w:p>
    <w:p w14:paraId="7B7B0A6D" w14:textId="77777777" w:rsidR="00E921A2" w:rsidRPr="00121095" w:rsidRDefault="00E921A2">
      <w:pPr>
        <w:pStyle w:val="Example"/>
        <w:rPr>
          <w:noProof w:val="0"/>
        </w:rPr>
      </w:pPr>
      <w:r w:rsidRPr="00121095">
        <w:rPr>
          <w:noProof w:val="0"/>
        </w:rPr>
        <w:t>ORC|RE||89968665||||||199805121345-0700|||77^Hippocrates^Harold^H^III^DR^MD||^^^^^510^ 2673600||||||</w:t>
      </w:r>
    </w:p>
    <w:p w14:paraId="3A4BFCE5" w14:textId="77777777" w:rsidR="00E921A2" w:rsidRPr="00121095" w:rsidRDefault="00E921A2">
      <w:pPr>
        <w:pStyle w:val="Example"/>
        <w:rPr>
          <w:noProof w:val="0"/>
        </w:rPr>
      </w:pPr>
      <w:r w:rsidRPr="00121095">
        <w:rPr>
          <w:noProof w:val="0"/>
        </w:rPr>
        <w:t>RXE|1^BID^^19980529|00378112001^Verapamil Hydrochloride 120 mg TAB^NDC |120||</w:t>
      </w:r>
      <w:proofErr w:type="spellStart"/>
      <w:r w:rsidRPr="00121095">
        <w:rPr>
          <w:noProof w:val="0"/>
        </w:rPr>
        <w:t>mgm</w:t>
      </w:r>
      <w:proofErr w:type="spellEnd"/>
      <w:r w:rsidRPr="00121095">
        <w:rPr>
          <w:noProof w:val="0"/>
        </w:rPr>
        <w:t>||||||||||||||||||||||||||</w:t>
      </w:r>
    </w:p>
    <w:p w14:paraId="1031BC6E" w14:textId="77777777" w:rsidR="00E921A2" w:rsidRPr="00121095" w:rsidRDefault="00E921A2">
      <w:pPr>
        <w:pStyle w:val="Example"/>
        <w:rPr>
          <w:noProof w:val="0"/>
        </w:rPr>
      </w:pPr>
      <w:r w:rsidRPr="00121095">
        <w:rPr>
          <w:noProof w:val="0"/>
        </w:rPr>
        <w:t>RXD|1|00378112001^Verapamil Hydrochloride 120 mg TAB^NDC |199805291115-0700|100|||1331665|3|||||||||||||||||</w:t>
      </w:r>
    </w:p>
    <w:p w14:paraId="5F167644" w14:textId="77777777" w:rsidR="00E921A2" w:rsidRPr="00121095" w:rsidRDefault="00E921A2">
      <w:pPr>
        <w:pStyle w:val="Example"/>
        <w:rPr>
          <w:noProof w:val="0"/>
        </w:rPr>
      </w:pPr>
      <w:r w:rsidRPr="00121095">
        <w:rPr>
          <w:noProof w:val="0"/>
        </w:rPr>
        <w:t>RXR|PO||||</w:t>
      </w:r>
    </w:p>
    <w:p w14:paraId="7BC3F248" w14:textId="77777777" w:rsidR="00E921A2" w:rsidRPr="00121095" w:rsidRDefault="00E921A2">
      <w:pPr>
        <w:pStyle w:val="Example"/>
        <w:rPr>
          <w:noProof w:val="0"/>
        </w:rPr>
      </w:pPr>
      <w:r w:rsidRPr="00121095">
        <w:rPr>
          <w:noProof w:val="0"/>
        </w:rPr>
        <w:t>ORC|RE||89968665||||||199805291030-0700|||77^Hippocrates^Harold^H^III^DR^MD||^^^^^510^ 2673600||||||</w:t>
      </w:r>
    </w:p>
    <w:p w14:paraId="27329D5B" w14:textId="77777777" w:rsidR="00E921A2" w:rsidRPr="00121095" w:rsidRDefault="00E921A2">
      <w:pPr>
        <w:pStyle w:val="Example"/>
        <w:rPr>
          <w:noProof w:val="0"/>
        </w:rPr>
      </w:pPr>
      <w:r w:rsidRPr="00121095">
        <w:rPr>
          <w:noProof w:val="0"/>
        </w:rPr>
        <w:t xml:space="preserve">RXE|1^^D100^^20020731^^^TAKE 1 TABLET </w:t>
      </w:r>
      <w:proofErr w:type="gramStart"/>
      <w:r w:rsidRPr="00121095">
        <w:rPr>
          <w:noProof w:val="0"/>
        </w:rPr>
        <w:t xml:space="preserve">DAILY </w:t>
      </w:r>
      <w:r w:rsidR="00514A79">
        <w:rPr>
          <w:noProof w:val="0"/>
        </w:rPr>
        <w:t>–</w:t>
      </w:r>
      <w:r w:rsidRPr="00121095">
        <w:rPr>
          <w:noProof w:val="0"/>
        </w:rPr>
        <w:t>GENERIC</w:t>
      </w:r>
      <w:proofErr w:type="gramEnd"/>
      <w:r w:rsidRPr="00121095">
        <w:rPr>
          <w:noProof w:val="0"/>
        </w:rPr>
        <w:t xml:space="preserve"> FOR CALAN SR|00182196901^VERAPAMIL HCL ER TAB 180MG ER^NDC |100||180MG|TABLET SA|||G|||0|BC3126631^CHU^Y^L||213220929|0|0|19980821|||</w:t>
      </w:r>
    </w:p>
    <w:p w14:paraId="5BCB86CC" w14:textId="77777777" w:rsidR="00E921A2" w:rsidRPr="00121095" w:rsidRDefault="00E921A2">
      <w:pPr>
        <w:pStyle w:val="Example"/>
        <w:rPr>
          <w:noProof w:val="0"/>
        </w:rPr>
      </w:pPr>
      <w:r w:rsidRPr="00121095">
        <w:rPr>
          <w:noProof w:val="0"/>
        </w:rPr>
        <w:t xml:space="preserve">RXD|1|00182196901^VERAPAMIL HCL ER TAB 180MG ER^NDC |19980821|100|||213220929|0|TAKE 1 TABLET </w:t>
      </w:r>
      <w:proofErr w:type="gramStart"/>
      <w:r w:rsidRPr="00121095">
        <w:rPr>
          <w:noProof w:val="0"/>
        </w:rPr>
        <w:t xml:space="preserve">DAILY </w:t>
      </w:r>
      <w:r w:rsidR="00514A79">
        <w:rPr>
          <w:noProof w:val="0"/>
        </w:rPr>
        <w:t>–</w:t>
      </w:r>
      <w:r w:rsidRPr="00121095">
        <w:rPr>
          <w:noProof w:val="0"/>
        </w:rPr>
        <w:t>GENERIC</w:t>
      </w:r>
      <w:proofErr w:type="gramEnd"/>
      <w:r w:rsidRPr="00121095">
        <w:rPr>
          <w:noProof w:val="0"/>
        </w:rPr>
        <w:t xml:space="preserve"> FOR CALAN SR||||||||||||</w:t>
      </w:r>
    </w:p>
    <w:p w14:paraId="29FF18AD" w14:textId="77777777" w:rsidR="00E921A2" w:rsidRPr="00121095" w:rsidRDefault="00E921A2">
      <w:pPr>
        <w:pStyle w:val="Example"/>
        <w:rPr>
          <w:noProof w:val="0"/>
        </w:rPr>
      </w:pPr>
      <w:r w:rsidRPr="00121095">
        <w:rPr>
          <w:noProof w:val="0"/>
        </w:rPr>
        <w:t>RXR|PO||||</w:t>
      </w:r>
    </w:p>
    <w:p w14:paraId="3A627326"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14:paraId="6DE84B86" w14:textId="77777777" w:rsidR="00E921A2" w:rsidRPr="00121095" w:rsidRDefault="00E921A2">
      <w:pPr>
        <w:pStyle w:val="Example"/>
        <w:rPr>
          <w:noProof w:val="0"/>
        </w:rPr>
      </w:pPr>
      <w:r w:rsidRPr="00121095">
        <w:rPr>
          <w:noProof w:val="0"/>
        </w:rPr>
        <w:t>RXR|PO||||</w:t>
      </w:r>
    </w:p>
    <w:p w14:paraId="03A641E7" w14:textId="77777777" w:rsidR="00E921A2" w:rsidRPr="00121095" w:rsidRDefault="00E921A2">
      <w:pPr>
        <w:pStyle w:val="Example"/>
        <w:rPr>
          <w:noProof w:val="0"/>
        </w:rPr>
      </w:pPr>
      <w:r w:rsidRPr="00121095">
        <w:rPr>
          <w:noProof w:val="0"/>
        </w:rPr>
        <w:t>ORC|RE||235134030||||||199810121030-0700|||77^Hippocrates^Harold^H^III^DR^MD||^^^^^555^555-5001||||||</w:t>
      </w:r>
    </w:p>
    <w:p w14:paraId="1C3AF5E4" w14:textId="77777777" w:rsidR="00E921A2" w:rsidRPr="00121095" w:rsidRDefault="00E921A2">
      <w:pPr>
        <w:pStyle w:val="Example"/>
        <w:rPr>
          <w:noProof w:val="0"/>
        </w:rPr>
      </w:pPr>
      <w:r w:rsidRPr="00121095">
        <w:rPr>
          <w:noProof w:val="0"/>
        </w:rPr>
        <w:t>RXD|1|00054384163^THEOPHYLLINE 80MG/15ML SOLN^NDC|199810121145-0700|10|||235134030|5|AS DIRECTED||||||||||||</w:t>
      </w:r>
    </w:p>
    <w:p w14:paraId="1CF7DD6F" w14:textId="77777777" w:rsidR="00E921A2" w:rsidRPr="00121095" w:rsidRDefault="00E921A2">
      <w:pPr>
        <w:pStyle w:val="Example"/>
        <w:rPr>
          <w:noProof w:val="0"/>
        </w:rPr>
      </w:pPr>
      <w:r w:rsidRPr="00121095">
        <w:rPr>
          <w:noProof w:val="0"/>
        </w:rPr>
        <w:t>RXR|PO</w:t>
      </w:r>
    </w:p>
    <w:p w14:paraId="6BF6A83D" w14:textId="77777777" w:rsidR="00E921A2" w:rsidRPr="00121095" w:rsidRDefault="00E921A2">
      <w:pPr>
        <w:pStyle w:val="Heading5"/>
      </w:pPr>
      <w:bookmarkStart w:id="703" w:name="_Toc495483623"/>
      <w:r w:rsidRPr="00121095">
        <w:t xml:space="preserve">Associated dispense history </w:t>
      </w:r>
      <w:bookmarkEnd w:id="703"/>
      <w:r w:rsidRPr="00121095">
        <w:t>Query Profile</w:t>
      </w:r>
    </w:p>
    <w:p w14:paraId="70A11FD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9DD4F80" w14:textId="77777777" w:rsidTr="00E50DB9">
        <w:trPr>
          <w:tblHeader/>
        </w:trPr>
        <w:tc>
          <w:tcPr>
            <w:tcW w:w="2880" w:type="dxa"/>
            <w:tcBorders>
              <w:top w:val="double" w:sz="4" w:space="0" w:color="auto"/>
              <w:bottom w:val="single" w:sz="4" w:space="0" w:color="auto"/>
            </w:tcBorders>
            <w:shd w:val="clear" w:color="auto" w:fill="FFFFFF"/>
          </w:tcPr>
          <w:p w14:paraId="704FB30D" w14:textId="77777777"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14:paraId="3C94F73A" w14:textId="77777777" w:rsidR="00E921A2" w:rsidRPr="00121095" w:rsidRDefault="00E921A2">
            <w:pPr>
              <w:pStyle w:val="QryTableID"/>
              <w:rPr>
                <w:lang w:val="en-US"/>
              </w:rPr>
            </w:pPr>
            <w:r w:rsidRPr="00121095">
              <w:rPr>
                <w:lang w:val="en-US"/>
              </w:rPr>
              <w:t>Z81</w:t>
            </w:r>
          </w:p>
        </w:tc>
      </w:tr>
      <w:tr w:rsidR="00E921A2" w:rsidRPr="00E921A2" w14:paraId="0750BB2F" w14:textId="77777777" w:rsidTr="00E50DB9">
        <w:tc>
          <w:tcPr>
            <w:tcW w:w="2880" w:type="dxa"/>
            <w:tcBorders>
              <w:top w:val="single" w:sz="4" w:space="0" w:color="auto"/>
              <w:bottom w:val="single" w:sz="4" w:space="0" w:color="auto"/>
            </w:tcBorders>
            <w:shd w:val="clear" w:color="auto" w:fill="FFFFFF"/>
          </w:tcPr>
          <w:p w14:paraId="7A3FBCC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A3967D1" w14:textId="77777777" w:rsidR="00E921A2" w:rsidRPr="00121095" w:rsidRDefault="00E921A2">
            <w:pPr>
              <w:pStyle w:val="QryTableType"/>
              <w:rPr>
                <w:lang w:val="en-US"/>
              </w:rPr>
            </w:pPr>
            <w:r w:rsidRPr="00121095">
              <w:rPr>
                <w:lang w:val="en-US"/>
              </w:rPr>
              <w:t>Query</w:t>
            </w:r>
          </w:p>
        </w:tc>
      </w:tr>
      <w:tr w:rsidR="00E921A2" w:rsidRPr="00E921A2" w14:paraId="153BF9DE" w14:textId="77777777" w:rsidTr="00E50DB9">
        <w:tc>
          <w:tcPr>
            <w:tcW w:w="2880" w:type="dxa"/>
            <w:tcBorders>
              <w:top w:val="single" w:sz="4" w:space="0" w:color="auto"/>
              <w:bottom w:val="single" w:sz="4" w:space="0" w:color="auto"/>
            </w:tcBorders>
            <w:shd w:val="clear" w:color="auto" w:fill="FFFFFF"/>
          </w:tcPr>
          <w:p w14:paraId="3F29B01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D55877F" w14:textId="77777777" w:rsidR="00E921A2" w:rsidRPr="00121095" w:rsidRDefault="00E921A2">
            <w:pPr>
              <w:pStyle w:val="QryTableName"/>
              <w:rPr>
                <w:lang w:val="en-US"/>
              </w:rPr>
            </w:pPr>
            <w:r w:rsidRPr="00121095">
              <w:rPr>
                <w:lang w:val="en-US"/>
              </w:rPr>
              <w:t>Dispense History</w:t>
            </w:r>
          </w:p>
        </w:tc>
      </w:tr>
      <w:tr w:rsidR="00E921A2" w:rsidRPr="00E921A2" w14:paraId="52D00F5C" w14:textId="77777777" w:rsidTr="00E50DB9">
        <w:tc>
          <w:tcPr>
            <w:tcW w:w="2880" w:type="dxa"/>
            <w:tcBorders>
              <w:top w:val="single" w:sz="4" w:space="0" w:color="auto"/>
              <w:bottom w:val="single" w:sz="4" w:space="0" w:color="auto"/>
            </w:tcBorders>
            <w:shd w:val="clear" w:color="auto" w:fill="FFFFFF"/>
          </w:tcPr>
          <w:p w14:paraId="38ED6E40"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7AB545C" w14:textId="77777777" w:rsidR="00E921A2" w:rsidRPr="00121095" w:rsidRDefault="00E921A2">
            <w:pPr>
              <w:pStyle w:val="QryTableTriggerQuery"/>
              <w:rPr>
                <w:lang w:val="en-US"/>
              </w:rPr>
            </w:pPr>
            <w:r w:rsidRPr="00121095">
              <w:rPr>
                <w:lang w:val="en-US"/>
              </w:rPr>
              <w:t>QBP^Z81^QBP_Q11</w:t>
            </w:r>
          </w:p>
        </w:tc>
      </w:tr>
      <w:tr w:rsidR="00E921A2" w:rsidRPr="00E921A2" w14:paraId="770B6739" w14:textId="77777777" w:rsidTr="00E50DB9">
        <w:tc>
          <w:tcPr>
            <w:tcW w:w="2880" w:type="dxa"/>
            <w:tcBorders>
              <w:top w:val="single" w:sz="4" w:space="0" w:color="auto"/>
              <w:bottom w:val="single" w:sz="4" w:space="0" w:color="auto"/>
            </w:tcBorders>
            <w:shd w:val="clear" w:color="auto" w:fill="FFFFFF"/>
          </w:tcPr>
          <w:p w14:paraId="12EA104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387EE45C" w14:textId="77777777" w:rsidR="00E921A2" w:rsidRPr="00121095" w:rsidRDefault="00E921A2">
            <w:pPr>
              <w:pStyle w:val="QryTableMode"/>
              <w:rPr>
                <w:lang w:val="en-US"/>
              </w:rPr>
            </w:pPr>
            <w:r w:rsidRPr="00121095">
              <w:rPr>
                <w:lang w:val="en-US"/>
              </w:rPr>
              <w:t>Both</w:t>
            </w:r>
          </w:p>
        </w:tc>
      </w:tr>
      <w:tr w:rsidR="00E921A2" w:rsidRPr="00E921A2" w14:paraId="4D00DC84" w14:textId="77777777" w:rsidTr="00E50DB9">
        <w:tc>
          <w:tcPr>
            <w:tcW w:w="2880" w:type="dxa"/>
            <w:tcBorders>
              <w:top w:val="single" w:sz="4" w:space="0" w:color="auto"/>
              <w:bottom w:val="single" w:sz="4" w:space="0" w:color="auto"/>
            </w:tcBorders>
            <w:shd w:val="clear" w:color="auto" w:fill="FFFFFF"/>
          </w:tcPr>
          <w:p w14:paraId="0B83F2B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00222E0" w14:textId="77777777" w:rsidR="00E921A2" w:rsidRPr="00121095" w:rsidRDefault="00E921A2">
            <w:pPr>
              <w:pStyle w:val="QryTableResponseTrigger"/>
              <w:rPr>
                <w:lang w:val="en-US"/>
              </w:rPr>
            </w:pPr>
            <w:r w:rsidRPr="00121095">
              <w:rPr>
                <w:lang w:val="en-US"/>
              </w:rPr>
              <w:t>RSP^Z82^RSP_Z82</w:t>
            </w:r>
          </w:p>
        </w:tc>
      </w:tr>
      <w:tr w:rsidR="00E921A2" w:rsidRPr="00E921A2" w14:paraId="134E7CBD" w14:textId="77777777" w:rsidTr="00E50DB9">
        <w:tc>
          <w:tcPr>
            <w:tcW w:w="2880" w:type="dxa"/>
            <w:tcBorders>
              <w:top w:val="single" w:sz="4" w:space="0" w:color="auto"/>
              <w:bottom w:val="single" w:sz="4" w:space="0" w:color="auto"/>
            </w:tcBorders>
            <w:shd w:val="clear" w:color="auto" w:fill="FFFFFF"/>
          </w:tcPr>
          <w:p w14:paraId="3518986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9CA40F"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0EB6AA8" w14:textId="77777777" w:rsidTr="00E50DB9">
        <w:tc>
          <w:tcPr>
            <w:tcW w:w="2880" w:type="dxa"/>
            <w:tcBorders>
              <w:top w:val="single" w:sz="4" w:space="0" w:color="auto"/>
              <w:bottom w:val="single" w:sz="4" w:space="0" w:color="auto"/>
            </w:tcBorders>
            <w:shd w:val="clear" w:color="auto" w:fill="FFFFFF"/>
          </w:tcPr>
          <w:p w14:paraId="4514155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E8434D4"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6E39B062" w14:textId="77777777" w:rsidTr="00E50DB9">
        <w:trPr>
          <w:cantSplit/>
        </w:trPr>
        <w:tc>
          <w:tcPr>
            <w:tcW w:w="2880" w:type="dxa"/>
            <w:tcBorders>
              <w:top w:val="single" w:sz="4" w:space="0" w:color="auto"/>
              <w:bottom w:val="single" w:sz="4" w:space="0" w:color="auto"/>
            </w:tcBorders>
            <w:shd w:val="clear" w:color="auto" w:fill="FFFFFF"/>
          </w:tcPr>
          <w:p w14:paraId="0267670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3E75F23"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w:t>
            </w:r>
            <w:proofErr w:type="spellStart"/>
            <w:r w:rsidRPr="00121095">
              <w:rPr>
                <w:b/>
                <w:lang w:val="en-US"/>
              </w:rPr>
              <w:t>SortControl</w:t>
            </w:r>
            <w:proofErr w:type="spellEnd"/>
            <w:r w:rsidRPr="00121095">
              <w:rPr>
                <w:b/>
                <w:lang w:val="en-US"/>
              </w:rPr>
              <w:t>.</w:t>
            </w:r>
          </w:p>
        </w:tc>
      </w:tr>
      <w:tr w:rsidR="00E921A2" w:rsidRPr="00E921A2" w14:paraId="30312A0C" w14:textId="77777777" w:rsidTr="00E50DB9">
        <w:trPr>
          <w:cantSplit/>
        </w:trPr>
        <w:tc>
          <w:tcPr>
            <w:tcW w:w="2880" w:type="dxa"/>
            <w:tcBorders>
              <w:top w:val="single" w:sz="4" w:space="0" w:color="auto"/>
              <w:bottom w:val="double" w:sz="4" w:space="0" w:color="auto"/>
            </w:tcBorders>
            <w:shd w:val="clear" w:color="auto" w:fill="FFFFFF"/>
          </w:tcPr>
          <w:p w14:paraId="36309B4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1C2FB59" w14:textId="77777777" w:rsidR="00E921A2" w:rsidRPr="00121095" w:rsidRDefault="00E921A2">
            <w:pPr>
              <w:pStyle w:val="QryTableSegmentPattern"/>
              <w:rPr>
                <w:lang w:val="en-US"/>
              </w:rPr>
            </w:pPr>
            <w:r w:rsidRPr="00121095">
              <w:rPr>
                <w:lang w:val="en-US"/>
              </w:rPr>
              <w:t>RDS_O01</w:t>
            </w:r>
          </w:p>
        </w:tc>
      </w:tr>
    </w:tbl>
    <w:p w14:paraId="6926E859" w14:textId="77777777" w:rsidR="00E921A2" w:rsidRDefault="00E921A2"/>
    <w:p w14:paraId="14AC94F2" w14:textId="77777777" w:rsidR="00F102B1" w:rsidRDefault="00F102B1">
      <w:r w:rsidRPr="00F102B1">
        <w:t xml:space="preserve">The QBP_Q11 message structure and related choreography can be found in </w:t>
      </w:r>
      <w:hyperlink w:anchor="_QBP/RSP_–_query" w:history="1">
        <w:r w:rsidRPr="00F102B1">
          <w:rPr>
            <w:rStyle w:val="Hyperlink"/>
          </w:rPr>
          <w:t>5.4.1</w:t>
        </w:r>
      </w:hyperlink>
      <w:r>
        <w:t>.</w:t>
      </w:r>
    </w:p>
    <w:p w14:paraId="3BDACFFF" w14:textId="77777777" w:rsidR="00E921A2" w:rsidRPr="00121095" w:rsidRDefault="00E921A2">
      <w:pPr>
        <w:pStyle w:val="MsgTableCaption"/>
      </w:pPr>
      <w:r w:rsidRPr="00121095">
        <w:lastRenderedPageBreak/>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4ABFD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46A396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A2A425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23F2C5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C93E1D1" w14:textId="77777777" w:rsidR="00E921A2" w:rsidRPr="00121095" w:rsidRDefault="00E921A2">
            <w:pPr>
              <w:pStyle w:val="MsgTableHeader"/>
              <w:jc w:val="center"/>
              <w:rPr>
                <w:lang w:val="en-US"/>
              </w:rPr>
            </w:pPr>
            <w:r w:rsidRPr="00121095">
              <w:rPr>
                <w:lang w:val="en-US"/>
              </w:rPr>
              <w:t>Sec. Ref</w:t>
            </w:r>
          </w:p>
        </w:tc>
      </w:tr>
      <w:tr w:rsidR="00E921A2" w:rsidRPr="00E921A2" w14:paraId="5309196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EAEFF7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A8C2A7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E45D8C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9ABB1D" w14:textId="77777777" w:rsidR="00E921A2" w:rsidRPr="00121095" w:rsidRDefault="00E921A2">
            <w:pPr>
              <w:pStyle w:val="MsgTableBody"/>
              <w:jc w:val="center"/>
            </w:pPr>
            <w:r w:rsidRPr="00121095">
              <w:t>2.15.9</w:t>
            </w:r>
          </w:p>
        </w:tc>
      </w:tr>
      <w:tr w:rsidR="00E921A2" w:rsidRPr="00E921A2" w14:paraId="063AA6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217F4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31BC8D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BF4AC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9D00F6" w14:textId="77777777" w:rsidR="00E921A2" w:rsidRPr="00121095" w:rsidRDefault="00E921A2">
            <w:pPr>
              <w:pStyle w:val="MsgTableBody"/>
              <w:jc w:val="center"/>
            </w:pPr>
            <w:r w:rsidRPr="00121095">
              <w:t>2.15.12</w:t>
            </w:r>
          </w:p>
        </w:tc>
      </w:tr>
      <w:tr w:rsidR="00E921A2" w:rsidRPr="00E921A2" w14:paraId="4BD0208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1DBA4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67EF06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DA9B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1F63C" w14:textId="77777777" w:rsidR="00E921A2" w:rsidRPr="00121095" w:rsidRDefault="00E921A2">
            <w:pPr>
              <w:pStyle w:val="MsgTableBody"/>
              <w:jc w:val="center"/>
            </w:pPr>
            <w:r w:rsidRPr="00121095">
              <w:t>2.14.13</w:t>
            </w:r>
          </w:p>
        </w:tc>
      </w:tr>
      <w:tr w:rsidR="00E921A2" w:rsidRPr="00E921A2" w14:paraId="0BA59D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7BE45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DF45BB0"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6E46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976FB7" w14:textId="77777777" w:rsidR="00E921A2" w:rsidRPr="00121095" w:rsidRDefault="00E921A2">
            <w:pPr>
              <w:pStyle w:val="MsgTableBody"/>
              <w:jc w:val="center"/>
            </w:pPr>
            <w:r w:rsidRPr="00121095">
              <w:t>2.15.8</w:t>
            </w:r>
          </w:p>
        </w:tc>
      </w:tr>
      <w:tr w:rsidR="00E921A2" w:rsidRPr="00E921A2" w14:paraId="23B7CB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B90099B"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FCD6477"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593E5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C8CEF1" w14:textId="77777777" w:rsidR="00E921A2" w:rsidRPr="00121095" w:rsidRDefault="00E921A2">
            <w:pPr>
              <w:pStyle w:val="MsgTableBody"/>
              <w:jc w:val="center"/>
            </w:pPr>
            <w:r w:rsidRPr="00121095">
              <w:t>2.15.5</w:t>
            </w:r>
          </w:p>
        </w:tc>
      </w:tr>
      <w:tr w:rsidR="00E921A2" w:rsidRPr="00E921A2" w14:paraId="2E88CAA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009D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B568ACB"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2177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3B738" w14:textId="2063D50E" w:rsidR="00E921A2" w:rsidRPr="00121095" w:rsidRDefault="002503D5">
            <w:pPr>
              <w:pStyle w:val="MsgTableBody"/>
              <w:jc w:val="center"/>
            </w:pPr>
            <w:r>
              <w:fldChar w:fldCharType="begin"/>
            </w:r>
            <w:r>
              <w:instrText xml:space="preserve"> REF _Ref465674003 \r \h  \* MERGEFORMAT </w:instrText>
            </w:r>
            <w:r>
              <w:fldChar w:fldCharType="separate"/>
            </w:r>
            <w:r w:rsidR="00C244BF">
              <w:t>5.5.2</w:t>
            </w:r>
            <w:r>
              <w:fldChar w:fldCharType="end"/>
            </w:r>
          </w:p>
        </w:tc>
      </w:tr>
      <w:tr w:rsidR="00E921A2" w:rsidRPr="00E921A2" w14:paraId="0BF2CE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2D39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30D064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B790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96C0B" w14:textId="2F56C00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369486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F131D2"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114258"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D2B09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29A345" w14:textId="69C91DCA"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0E29C2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90CB74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7DFAFF3"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3B6DED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4F2421" w14:textId="77777777" w:rsidR="00E921A2" w:rsidRPr="00121095" w:rsidRDefault="00E921A2">
            <w:pPr>
              <w:pStyle w:val="MsgTableBody"/>
              <w:jc w:val="center"/>
            </w:pPr>
          </w:p>
        </w:tc>
      </w:tr>
      <w:tr w:rsidR="00E921A2" w:rsidRPr="00E921A2" w14:paraId="4CCF92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076D0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EEEAEB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25B252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835AA" w14:textId="77777777" w:rsidR="00E921A2" w:rsidRPr="00121095" w:rsidRDefault="00E921A2">
            <w:pPr>
              <w:pStyle w:val="MsgTableBody"/>
              <w:jc w:val="center"/>
            </w:pPr>
          </w:p>
        </w:tc>
      </w:tr>
      <w:tr w:rsidR="00E921A2" w:rsidRPr="00E921A2" w14:paraId="10114E5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12701"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42B22F2C"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48C894B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DC8E8" w14:textId="77777777" w:rsidR="00E921A2" w:rsidRPr="00121095" w:rsidRDefault="00E921A2">
            <w:pPr>
              <w:pStyle w:val="MsgTableBody"/>
              <w:jc w:val="center"/>
            </w:pPr>
            <w:r w:rsidRPr="00121095">
              <w:t>3.4.2</w:t>
            </w:r>
          </w:p>
        </w:tc>
      </w:tr>
      <w:tr w:rsidR="00E921A2" w:rsidRPr="00E921A2" w14:paraId="144DADB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F816B6"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28BFE31"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FA348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1A898" w14:textId="77777777" w:rsidR="00E921A2" w:rsidRPr="00121095" w:rsidRDefault="00E921A2">
            <w:pPr>
              <w:pStyle w:val="MsgTableBody"/>
              <w:jc w:val="center"/>
            </w:pPr>
            <w:r w:rsidRPr="00121095">
              <w:t>3.4.9</w:t>
            </w:r>
          </w:p>
        </w:tc>
      </w:tr>
      <w:tr w:rsidR="00E921A2" w:rsidRPr="00E921A2" w14:paraId="74D128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0DAE1B"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3EDD01DF"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F9DAD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149CD4" w14:textId="77777777" w:rsidR="00E921A2" w:rsidRPr="00121095" w:rsidRDefault="00E921A2">
            <w:pPr>
              <w:pStyle w:val="MsgTableBody"/>
              <w:jc w:val="center"/>
            </w:pPr>
            <w:r w:rsidRPr="00121095">
              <w:t>2.15.10</w:t>
            </w:r>
          </w:p>
        </w:tc>
      </w:tr>
      <w:tr w:rsidR="00E921A2" w:rsidRPr="00E921A2" w14:paraId="20C97D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0740B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C4ABC45"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A256C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BA5E88" w14:textId="77777777" w:rsidR="00E921A2" w:rsidRPr="00121095" w:rsidRDefault="00E921A2">
            <w:pPr>
              <w:pStyle w:val="MsgTableBody"/>
              <w:jc w:val="center"/>
            </w:pPr>
          </w:p>
        </w:tc>
      </w:tr>
      <w:tr w:rsidR="00E921A2" w:rsidRPr="00E921A2" w14:paraId="0C9390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D4AF51"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3656B38F"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373335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9C9882" w14:textId="77777777" w:rsidR="00E921A2" w:rsidRPr="00121095" w:rsidRDefault="00E921A2">
            <w:pPr>
              <w:pStyle w:val="MsgTableBody"/>
              <w:jc w:val="center"/>
            </w:pPr>
            <w:r w:rsidRPr="00121095">
              <w:t>3.4.6</w:t>
            </w:r>
          </w:p>
        </w:tc>
      </w:tr>
      <w:tr w:rsidR="00E921A2" w:rsidRPr="00E921A2" w14:paraId="70E303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10516B"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51103BA1"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76CC6D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8FA614" w14:textId="77777777" w:rsidR="00E921A2" w:rsidRPr="00121095" w:rsidRDefault="00E921A2">
            <w:pPr>
              <w:pStyle w:val="MsgTableBody"/>
              <w:jc w:val="center"/>
            </w:pPr>
            <w:r w:rsidRPr="00121095">
              <w:t>3.4.3</w:t>
            </w:r>
          </w:p>
        </w:tc>
      </w:tr>
      <w:tr w:rsidR="00E921A2" w:rsidRPr="00E921A2" w14:paraId="33FFE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19054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6AEBC776"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724FD7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17B176" w14:textId="77777777" w:rsidR="00E921A2" w:rsidRPr="00121095" w:rsidRDefault="00E921A2">
            <w:pPr>
              <w:pStyle w:val="MsgTableBody"/>
              <w:jc w:val="center"/>
            </w:pPr>
            <w:r w:rsidRPr="00121095">
              <w:t>3.4.4</w:t>
            </w:r>
          </w:p>
        </w:tc>
      </w:tr>
      <w:tr w:rsidR="00E921A2" w:rsidRPr="00E921A2" w14:paraId="766CFB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45B5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3E27EE"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378EA8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F7A8A" w14:textId="77777777" w:rsidR="00E921A2" w:rsidRPr="00121095" w:rsidRDefault="00E921A2">
            <w:pPr>
              <w:pStyle w:val="MsgTableBody"/>
              <w:jc w:val="center"/>
            </w:pPr>
          </w:p>
        </w:tc>
      </w:tr>
      <w:tr w:rsidR="00E921A2" w:rsidRPr="00E921A2" w14:paraId="7C88545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F4FD8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AAEE18F"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21009A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4F62A6" w14:textId="77777777" w:rsidR="00E921A2" w:rsidRPr="00121095" w:rsidRDefault="00E921A2">
            <w:pPr>
              <w:pStyle w:val="MsgTableBody"/>
              <w:jc w:val="center"/>
            </w:pPr>
          </w:p>
        </w:tc>
      </w:tr>
      <w:tr w:rsidR="00E921A2" w:rsidRPr="00E921A2" w14:paraId="380220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1980B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E6C2CAD"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6FA98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4D3E7" w14:textId="77777777" w:rsidR="00E921A2" w:rsidRPr="00121095" w:rsidRDefault="00E921A2">
            <w:pPr>
              <w:pStyle w:val="MsgTableBody"/>
              <w:jc w:val="center"/>
            </w:pPr>
          </w:p>
        </w:tc>
      </w:tr>
      <w:tr w:rsidR="00E921A2" w:rsidRPr="00E921A2" w14:paraId="4F5BDDD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9967B1"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4C2BC91E"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6CF593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F7518" w14:textId="77777777" w:rsidR="00E921A2" w:rsidRPr="00121095" w:rsidRDefault="00E921A2">
            <w:pPr>
              <w:pStyle w:val="MsgTableBody"/>
              <w:jc w:val="center"/>
            </w:pPr>
          </w:p>
        </w:tc>
      </w:tr>
      <w:tr w:rsidR="00E921A2" w:rsidRPr="00E921A2" w14:paraId="32B3A99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259EC2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C466DC"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FAADA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0B670" w14:textId="77777777" w:rsidR="00E921A2" w:rsidRPr="00121095" w:rsidRDefault="00E921A2">
            <w:pPr>
              <w:pStyle w:val="MsgTableBody"/>
              <w:jc w:val="center"/>
            </w:pPr>
          </w:p>
        </w:tc>
      </w:tr>
      <w:tr w:rsidR="00E921A2" w:rsidRPr="00E921A2" w14:paraId="67AE5C9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7E344A"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1A8CF54"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542698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A95EFF" w14:textId="77777777" w:rsidR="00E921A2" w:rsidRPr="00121095" w:rsidRDefault="00E921A2">
            <w:pPr>
              <w:pStyle w:val="MsgTableBody"/>
              <w:jc w:val="center"/>
            </w:pPr>
            <w:r w:rsidRPr="00121095">
              <w:t>4.5.4</w:t>
            </w:r>
          </w:p>
        </w:tc>
      </w:tr>
      <w:tr w:rsidR="00E921A2" w:rsidRPr="00E921A2" w14:paraId="3DE5035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723D62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4DBEF03"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46D13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6151F" w14:textId="77777777" w:rsidR="00E921A2" w:rsidRPr="00121095" w:rsidRDefault="00E921A2">
            <w:pPr>
              <w:pStyle w:val="MsgTableBody"/>
              <w:jc w:val="center"/>
            </w:pPr>
            <w:r w:rsidRPr="00121095">
              <w:t>4.5.5</w:t>
            </w:r>
          </w:p>
        </w:tc>
      </w:tr>
      <w:tr w:rsidR="00E921A2" w:rsidRPr="00E921A2" w14:paraId="4055690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5BD88C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351D46"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7B0DE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AEC3A" w14:textId="77777777" w:rsidR="00E921A2" w:rsidRPr="00121095" w:rsidRDefault="00E921A2">
            <w:pPr>
              <w:pStyle w:val="MsgTableBody"/>
              <w:jc w:val="center"/>
            </w:pPr>
          </w:p>
        </w:tc>
      </w:tr>
      <w:tr w:rsidR="00E921A2" w:rsidRPr="00E921A2" w14:paraId="1580A1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AA0F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20731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71EB32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F9BAD0" w14:textId="77777777" w:rsidR="00E921A2" w:rsidRPr="00121095" w:rsidRDefault="00E921A2">
            <w:pPr>
              <w:pStyle w:val="MsgTableBody"/>
              <w:jc w:val="center"/>
            </w:pPr>
          </w:p>
        </w:tc>
      </w:tr>
      <w:tr w:rsidR="00E921A2" w:rsidRPr="00E921A2" w14:paraId="1BC99B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B88B06"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7CBA114F"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093703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897E93" w14:textId="77777777" w:rsidR="00E921A2" w:rsidRPr="00121095" w:rsidRDefault="00E921A2">
            <w:pPr>
              <w:pStyle w:val="MsgTableBody"/>
              <w:jc w:val="center"/>
            </w:pPr>
          </w:p>
        </w:tc>
      </w:tr>
      <w:tr w:rsidR="00E921A2" w:rsidRPr="00E921A2" w14:paraId="0FB13D7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52FC0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A9B0A29"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18E17F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D857E9" w14:textId="77777777" w:rsidR="00E921A2" w:rsidRPr="00121095" w:rsidRDefault="00E921A2">
            <w:pPr>
              <w:pStyle w:val="MsgTableBody"/>
              <w:jc w:val="center"/>
            </w:pPr>
            <w:r w:rsidRPr="00121095">
              <w:t>2.15.10</w:t>
            </w:r>
          </w:p>
        </w:tc>
      </w:tr>
      <w:tr w:rsidR="00E921A2" w:rsidRPr="00E921A2" w14:paraId="239DC34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D8FE46F"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43B46E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11ABC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03568" w14:textId="77777777" w:rsidR="00E921A2" w:rsidRPr="00121095" w:rsidRDefault="00E921A2">
            <w:pPr>
              <w:pStyle w:val="MsgTableBody"/>
              <w:jc w:val="center"/>
            </w:pPr>
          </w:p>
        </w:tc>
      </w:tr>
      <w:tr w:rsidR="00E921A2" w:rsidRPr="00E921A2" w14:paraId="57232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955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C279B7D" w14:textId="77777777"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14:paraId="7684E95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8B420" w14:textId="77777777" w:rsidR="00E921A2" w:rsidRPr="00121095" w:rsidRDefault="00E921A2">
            <w:pPr>
              <w:pStyle w:val="MsgTableBody"/>
              <w:jc w:val="center"/>
            </w:pPr>
          </w:p>
        </w:tc>
      </w:tr>
      <w:tr w:rsidR="00E921A2" w:rsidRPr="00E921A2" w14:paraId="648385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22BE6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1EE6FD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344AA5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48EB9C" w14:textId="77777777" w:rsidR="00E921A2" w:rsidRPr="00121095" w:rsidRDefault="00E921A2">
            <w:pPr>
              <w:pStyle w:val="MsgTableBody"/>
              <w:jc w:val="center"/>
            </w:pPr>
          </w:p>
        </w:tc>
      </w:tr>
      <w:tr w:rsidR="00E921A2" w:rsidRPr="00E921A2" w14:paraId="3D5030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972B7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66A4978"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46915C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838348" w14:textId="77777777" w:rsidR="00E921A2" w:rsidRPr="00121095" w:rsidRDefault="00E921A2">
            <w:pPr>
              <w:pStyle w:val="MsgTableBody"/>
              <w:jc w:val="center"/>
            </w:pPr>
            <w:r w:rsidRPr="00121095">
              <w:t>2.15.10</w:t>
            </w:r>
          </w:p>
        </w:tc>
      </w:tr>
      <w:tr w:rsidR="00E921A2" w:rsidRPr="00E921A2" w14:paraId="258E08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6A4C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0F37712" w14:textId="77777777"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14:paraId="072BAE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DDD055" w14:textId="77777777" w:rsidR="00E921A2" w:rsidRPr="00121095" w:rsidRDefault="00E921A2">
            <w:pPr>
              <w:pStyle w:val="MsgTableBody"/>
              <w:jc w:val="center"/>
            </w:pPr>
          </w:p>
        </w:tc>
      </w:tr>
      <w:tr w:rsidR="00E921A2" w:rsidRPr="00E921A2" w14:paraId="0078E8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F825FD" w14:textId="77777777"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14:paraId="4ED62ADC"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09370C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71E0F" w14:textId="77777777" w:rsidR="00E921A2" w:rsidRPr="00121095" w:rsidRDefault="00E921A2">
            <w:pPr>
              <w:pStyle w:val="MsgTableBody"/>
              <w:jc w:val="center"/>
            </w:pPr>
          </w:p>
        </w:tc>
      </w:tr>
      <w:tr w:rsidR="00E921A2" w:rsidRPr="00E921A2" w14:paraId="2E387C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7F92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2D4B1A" w14:textId="77777777"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14:paraId="5AA726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C63AB" w14:textId="77777777" w:rsidR="00E921A2" w:rsidRPr="00121095" w:rsidRDefault="00E921A2">
            <w:pPr>
              <w:pStyle w:val="MsgTableBody"/>
              <w:jc w:val="center"/>
            </w:pPr>
          </w:p>
        </w:tc>
      </w:tr>
      <w:tr w:rsidR="00E921A2" w:rsidRPr="00E921A2" w14:paraId="4F48BE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B6A7A"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ED0A0A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04AF70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14534" w14:textId="77777777" w:rsidR="00E921A2" w:rsidRPr="00121095" w:rsidRDefault="00E921A2">
            <w:pPr>
              <w:pStyle w:val="MsgTableBody"/>
              <w:jc w:val="center"/>
            </w:pPr>
          </w:p>
        </w:tc>
      </w:tr>
      <w:tr w:rsidR="00E921A2" w:rsidRPr="00E921A2" w14:paraId="29F769B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CF48D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F29C25D"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501218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558C62" w14:textId="77777777" w:rsidR="00E921A2" w:rsidRPr="00121095" w:rsidRDefault="00E921A2">
            <w:pPr>
              <w:pStyle w:val="MsgTableBody"/>
              <w:jc w:val="center"/>
            </w:pPr>
          </w:p>
        </w:tc>
      </w:tr>
      <w:tr w:rsidR="00E921A2" w:rsidRPr="00E921A2" w14:paraId="2876C04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39F4A5B"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60F4335D"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13635A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E8AFC" w14:textId="77777777" w:rsidR="00E921A2" w:rsidRPr="00121095" w:rsidRDefault="00E921A2">
            <w:pPr>
              <w:pStyle w:val="MsgTableBody"/>
              <w:jc w:val="center"/>
            </w:pPr>
            <w:r w:rsidRPr="00121095">
              <w:t>4.5.4</w:t>
            </w:r>
          </w:p>
        </w:tc>
      </w:tr>
      <w:tr w:rsidR="00E921A2" w:rsidRPr="00E921A2" w14:paraId="1333646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EBB8915"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B86DF4B"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031130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B45BD3" w14:textId="77777777" w:rsidR="00E921A2" w:rsidRPr="00121095" w:rsidRDefault="00E921A2">
            <w:pPr>
              <w:pStyle w:val="MsgTableBody"/>
              <w:jc w:val="center"/>
            </w:pPr>
            <w:r w:rsidRPr="00121095">
              <w:t>4.5.5</w:t>
            </w:r>
          </w:p>
        </w:tc>
      </w:tr>
      <w:tr w:rsidR="00E921A2" w:rsidRPr="00E921A2" w14:paraId="36429C7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5A07AF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9A5FF9"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560B2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FE5DF" w14:textId="77777777" w:rsidR="00E921A2" w:rsidRPr="00121095" w:rsidRDefault="00E921A2">
            <w:pPr>
              <w:pStyle w:val="MsgTableBody"/>
              <w:jc w:val="center"/>
            </w:pPr>
          </w:p>
        </w:tc>
      </w:tr>
      <w:tr w:rsidR="00E921A2" w:rsidRPr="00E921A2" w14:paraId="0153C0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85B44"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8520CBC"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EBF31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D27EB6" w14:textId="77777777" w:rsidR="00E921A2" w:rsidRPr="00121095" w:rsidRDefault="00E921A2">
            <w:pPr>
              <w:pStyle w:val="MsgTableBody"/>
              <w:jc w:val="center"/>
            </w:pPr>
          </w:p>
        </w:tc>
      </w:tr>
      <w:tr w:rsidR="00E921A2" w:rsidRPr="00E921A2" w14:paraId="77D32B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123A15"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74AFDB1"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02F327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B71A" w14:textId="77777777" w:rsidR="00E921A2" w:rsidRPr="00121095" w:rsidRDefault="00E921A2">
            <w:pPr>
              <w:pStyle w:val="MsgTableBody"/>
              <w:jc w:val="center"/>
            </w:pPr>
          </w:p>
        </w:tc>
      </w:tr>
      <w:tr w:rsidR="00E921A2" w:rsidRPr="00E921A2" w14:paraId="652EEBD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26F5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0A410E1" w14:textId="77777777"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14:paraId="51284D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65F9E" w14:textId="77777777" w:rsidR="00E921A2" w:rsidRPr="00121095" w:rsidRDefault="00E921A2">
            <w:pPr>
              <w:pStyle w:val="MsgTableBody"/>
              <w:jc w:val="center"/>
            </w:pPr>
          </w:p>
        </w:tc>
      </w:tr>
      <w:tr w:rsidR="00E921A2" w:rsidRPr="00E921A2" w14:paraId="35BADF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198C56"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7329B028"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2157E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4A5D6" w14:textId="77777777" w:rsidR="00E921A2" w:rsidRPr="00121095" w:rsidRDefault="00E921A2">
            <w:pPr>
              <w:pStyle w:val="MsgTableBody"/>
              <w:jc w:val="center"/>
            </w:pPr>
          </w:p>
        </w:tc>
      </w:tr>
      <w:tr w:rsidR="00E921A2" w:rsidRPr="00E921A2" w14:paraId="7D98BC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1AD4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A31390A"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D65E9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FC941" w14:textId="77777777" w:rsidR="00E921A2" w:rsidRPr="00121095" w:rsidRDefault="00E921A2">
            <w:pPr>
              <w:pStyle w:val="MsgTableBody"/>
              <w:jc w:val="center"/>
            </w:pPr>
          </w:p>
        </w:tc>
      </w:tr>
      <w:tr w:rsidR="00E921A2" w:rsidRPr="00E921A2" w14:paraId="1D265E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8AE833"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56FAE4F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22DA1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87611" w14:textId="77777777" w:rsidR="00E921A2" w:rsidRPr="00121095" w:rsidRDefault="00E921A2">
            <w:pPr>
              <w:pStyle w:val="MsgTableBody"/>
              <w:jc w:val="center"/>
            </w:pPr>
          </w:p>
        </w:tc>
      </w:tr>
      <w:tr w:rsidR="00E921A2" w:rsidRPr="00E921A2" w14:paraId="2E4355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FA31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57ADC0"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0EB156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5E51D" w14:textId="77777777" w:rsidR="00E921A2" w:rsidRPr="00121095" w:rsidRDefault="00E921A2">
            <w:pPr>
              <w:pStyle w:val="MsgTableBody"/>
              <w:jc w:val="center"/>
            </w:pPr>
          </w:p>
        </w:tc>
      </w:tr>
      <w:tr w:rsidR="00E921A2" w:rsidRPr="00E921A2" w14:paraId="7A78AC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45A2B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527F68D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7CE518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7905" w14:textId="77777777" w:rsidR="00E921A2" w:rsidRPr="00121095" w:rsidRDefault="00E921A2">
            <w:pPr>
              <w:pStyle w:val="MsgTableBody"/>
              <w:jc w:val="center"/>
            </w:pPr>
          </w:p>
        </w:tc>
      </w:tr>
      <w:tr w:rsidR="00E921A2" w:rsidRPr="00E921A2" w14:paraId="131335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83610D"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52EEAF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3F9DF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9B28A" w14:textId="77777777" w:rsidR="00E921A2" w:rsidRPr="00121095" w:rsidRDefault="00E921A2">
            <w:pPr>
              <w:pStyle w:val="MsgTableBody"/>
              <w:jc w:val="center"/>
            </w:pPr>
            <w:r w:rsidRPr="00121095">
              <w:t>2.15.10</w:t>
            </w:r>
          </w:p>
        </w:tc>
      </w:tr>
      <w:tr w:rsidR="00E921A2" w:rsidRPr="00E921A2" w14:paraId="2FD90E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E9A9B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FDC9"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B57E5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1E9F7C" w14:textId="77777777" w:rsidR="00E921A2" w:rsidRPr="00121095" w:rsidRDefault="00E921A2">
            <w:pPr>
              <w:pStyle w:val="MsgTableBody"/>
              <w:jc w:val="center"/>
            </w:pPr>
          </w:p>
        </w:tc>
      </w:tr>
      <w:tr w:rsidR="00E921A2" w:rsidRPr="00E921A2" w14:paraId="0136BF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11C00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5017C9B"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2515FD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AC1F39" w14:textId="77777777" w:rsidR="00E921A2" w:rsidRPr="00121095" w:rsidRDefault="00E921A2">
            <w:pPr>
              <w:pStyle w:val="MsgTableBody"/>
              <w:jc w:val="center"/>
            </w:pPr>
          </w:p>
        </w:tc>
      </w:tr>
      <w:tr w:rsidR="00E921A2" w:rsidRPr="00E921A2" w14:paraId="0A9C6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52CEA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FCF2B3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49BAEC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1F80C9" w14:textId="77777777" w:rsidR="00E921A2" w:rsidRPr="00121095" w:rsidRDefault="00E921A2">
            <w:pPr>
              <w:pStyle w:val="MsgTableBody"/>
              <w:jc w:val="center"/>
            </w:pPr>
          </w:p>
        </w:tc>
      </w:tr>
      <w:tr w:rsidR="00E921A2" w:rsidRPr="00E921A2" w14:paraId="2F0A54F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D09A1C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590DED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1C1756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C2036D" w14:textId="77777777" w:rsidR="00E921A2" w:rsidRPr="00121095" w:rsidRDefault="00E921A2">
            <w:pPr>
              <w:pStyle w:val="MsgTableBody"/>
              <w:jc w:val="center"/>
            </w:pPr>
            <w:r w:rsidRPr="00121095">
              <w:t>2.15.4</w:t>
            </w:r>
          </w:p>
        </w:tc>
      </w:tr>
    </w:tbl>
    <w:p w14:paraId="3A6AC646" w14:textId="77777777"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030279C" w14:textId="77777777" w:rsidTr="00E50DB9">
        <w:trPr>
          <w:cantSplit/>
          <w:tblHeader/>
        </w:trPr>
        <w:tc>
          <w:tcPr>
            <w:tcW w:w="648" w:type="dxa"/>
            <w:tcBorders>
              <w:top w:val="double" w:sz="4" w:space="0" w:color="auto"/>
              <w:bottom w:val="single" w:sz="4" w:space="0" w:color="auto"/>
            </w:tcBorders>
            <w:shd w:val="clear" w:color="auto" w:fill="FFFFFF"/>
          </w:tcPr>
          <w:p w14:paraId="2D4541E6" w14:textId="77777777" w:rsidR="00E921A2" w:rsidRPr="00121095" w:rsidRDefault="00E921A2">
            <w:pPr>
              <w:pStyle w:val="QryTableInputHeader"/>
              <w:rPr>
                <w:lang w:val="en-US"/>
              </w:rPr>
            </w:pPr>
            <w:r w:rsidRPr="00121095">
              <w:rPr>
                <w:lang w:val="en-US"/>
              </w:rPr>
              <w:t>Field Seq (Query ID=Z81)</w:t>
            </w:r>
          </w:p>
        </w:tc>
        <w:tc>
          <w:tcPr>
            <w:tcW w:w="1296" w:type="dxa"/>
            <w:tcBorders>
              <w:top w:val="double" w:sz="4" w:space="0" w:color="auto"/>
              <w:bottom w:val="single" w:sz="4" w:space="0" w:color="auto"/>
            </w:tcBorders>
            <w:shd w:val="clear" w:color="auto" w:fill="FFFFFF"/>
          </w:tcPr>
          <w:p w14:paraId="54FDDF8F"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A7643F9" w14:textId="77777777" w:rsidR="00E921A2" w:rsidRPr="00121095" w:rsidRDefault="00E921A2">
            <w:pPr>
              <w:pStyle w:val="QryTableInputHeader"/>
              <w:rPr>
                <w:lang w:val="en-US"/>
              </w:rPr>
            </w:pPr>
            <w:r w:rsidRPr="00121095">
              <w:rPr>
                <w:lang w:val="en-US"/>
              </w:rPr>
              <w:t>Key/</w:t>
            </w:r>
          </w:p>
          <w:p w14:paraId="161A64D4"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D9AC36E"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547FF1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612150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BDC186" w14:textId="77777777" w:rsidR="00E921A2" w:rsidRPr="00121095" w:rsidRDefault="00E921A2">
            <w:pPr>
              <w:pStyle w:val="QryTableInputHeader"/>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00B627E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7262E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EC44D9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BE1F94C"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7257EBF"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47C50AE" w14:textId="77777777" w:rsidR="00E921A2" w:rsidRPr="00121095" w:rsidRDefault="00E921A2">
            <w:pPr>
              <w:pStyle w:val="QryTableInputHeader"/>
              <w:rPr>
                <w:lang w:val="en-US"/>
              </w:rPr>
            </w:pPr>
            <w:r w:rsidRPr="00121095">
              <w:rPr>
                <w:lang w:val="en-US"/>
              </w:rPr>
              <w:t>Element Name</w:t>
            </w:r>
          </w:p>
        </w:tc>
      </w:tr>
      <w:tr w:rsidR="00E921A2" w:rsidRPr="00E921A2" w14:paraId="0F1A0148" w14:textId="77777777" w:rsidTr="00E50DB9">
        <w:trPr>
          <w:cantSplit/>
        </w:trPr>
        <w:tc>
          <w:tcPr>
            <w:tcW w:w="648" w:type="dxa"/>
            <w:tcBorders>
              <w:top w:val="single" w:sz="4" w:space="0" w:color="auto"/>
              <w:bottom w:val="single" w:sz="4" w:space="0" w:color="auto"/>
            </w:tcBorders>
            <w:shd w:val="clear" w:color="auto" w:fill="FFFFFF"/>
          </w:tcPr>
          <w:p w14:paraId="326C6403"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0345A6DA" w14:textId="77777777"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221EB1E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E9C4B1C"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CFA2746"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43C16173"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CC45B6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3F299F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D08763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8ABD04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2622BC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B355D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52231D" w14:textId="77777777" w:rsidR="00E921A2" w:rsidRPr="00121095" w:rsidRDefault="00E921A2">
            <w:pPr>
              <w:pStyle w:val="QryTableInput"/>
            </w:pPr>
          </w:p>
        </w:tc>
      </w:tr>
      <w:tr w:rsidR="00E921A2" w:rsidRPr="00E921A2" w14:paraId="66F56B29" w14:textId="77777777" w:rsidTr="00E50DB9">
        <w:trPr>
          <w:cantSplit/>
        </w:trPr>
        <w:tc>
          <w:tcPr>
            <w:tcW w:w="648" w:type="dxa"/>
            <w:tcBorders>
              <w:top w:val="single" w:sz="4" w:space="0" w:color="auto"/>
              <w:bottom w:val="single" w:sz="4" w:space="0" w:color="auto"/>
            </w:tcBorders>
            <w:shd w:val="clear" w:color="auto" w:fill="FFFFFF"/>
          </w:tcPr>
          <w:p w14:paraId="73AFD04A"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AD69C5F" w14:textId="77777777"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5639BB2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CDD4C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668E209"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0B443F7"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EA04C9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6A84D3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1A664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766E38A"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34055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BDBD2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10DBC15" w14:textId="77777777" w:rsidR="00E921A2" w:rsidRPr="00121095" w:rsidRDefault="00E921A2">
            <w:pPr>
              <w:pStyle w:val="QryTableInput"/>
            </w:pPr>
          </w:p>
        </w:tc>
      </w:tr>
      <w:tr w:rsidR="00E921A2" w:rsidRPr="00E921A2" w14:paraId="7D7582A9" w14:textId="77777777" w:rsidTr="00E50DB9">
        <w:trPr>
          <w:cantSplit/>
        </w:trPr>
        <w:tc>
          <w:tcPr>
            <w:tcW w:w="648" w:type="dxa"/>
            <w:tcBorders>
              <w:top w:val="single" w:sz="4" w:space="0" w:color="auto"/>
              <w:bottom w:val="single" w:sz="4" w:space="0" w:color="auto"/>
            </w:tcBorders>
            <w:shd w:val="clear" w:color="auto" w:fill="FFFFFF"/>
          </w:tcPr>
          <w:p w14:paraId="701CF58F"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22055DD8" w14:textId="77777777" w:rsidR="00E921A2" w:rsidRPr="00121095" w:rsidRDefault="00E921A2">
            <w:pPr>
              <w:pStyle w:val="QryTableInput"/>
            </w:pPr>
            <w:proofErr w:type="spellStart"/>
            <w:r w:rsidRPr="00121095">
              <w:t>PatientList</w:t>
            </w:r>
            <w:proofErr w:type="spellEnd"/>
          </w:p>
        </w:tc>
        <w:tc>
          <w:tcPr>
            <w:tcW w:w="792" w:type="dxa"/>
            <w:tcBorders>
              <w:top w:val="single" w:sz="4" w:space="0" w:color="auto"/>
              <w:bottom w:val="single" w:sz="4" w:space="0" w:color="auto"/>
            </w:tcBorders>
            <w:shd w:val="clear" w:color="auto" w:fill="FFFFFF"/>
          </w:tcPr>
          <w:p w14:paraId="42EDFAB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3EB810C1"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6678086"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BBA684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794020B8"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C342F6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0A4B8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AFFF86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8E914AE"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00CB36D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F02E771"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32CA8B90" w14:textId="77777777" w:rsidTr="00E50DB9">
        <w:trPr>
          <w:cantSplit/>
        </w:trPr>
        <w:tc>
          <w:tcPr>
            <w:tcW w:w="648" w:type="dxa"/>
            <w:tcBorders>
              <w:top w:val="single" w:sz="4" w:space="0" w:color="auto"/>
              <w:bottom w:val="single" w:sz="4" w:space="0" w:color="auto"/>
            </w:tcBorders>
            <w:shd w:val="clear" w:color="auto" w:fill="FFFFFF"/>
          </w:tcPr>
          <w:p w14:paraId="202283F9"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672D98FC" w14:textId="77777777" w:rsidR="00E921A2" w:rsidRPr="00121095" w:rsidRDefault="00E921A2">
            <w:pPr>
              <w:pStyle w:val="QryTableInput"/>
            </w:pPr>
            <w:proofErr w:type="spellStart"/>
            <w:r w:rsidRPr="00121095">
              <w:t>MedicationDispensed</w:t>
            </w:r>
            <w:proofErr w:type="spellEnd"/>
          </w:p>
        </w:tc>
        <w:tc>
          <w:tcPr>
            <w:tcW w:w="792" w:type="dxa"/>
            <w:tcBorders>
              <w:top w:val="single" w:sz="4" w:space="0" w:color="auto"/>
              <w:bottom w:val="single" w:sz="4" w:space="0" w:color="auto"/>
            </w:tcBorders>
            <w:shd w:val="clear" w:color="auto" w:fill="FFFFFF"/>
          </w:tcPr>
          <w:p w14:paraId="5B52D7DB"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42FE45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C58D500"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46F0153A"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6B1CB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3F38D59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66140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211A85FE"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1931F05"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5419C0B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B02BAF0" w14:textId="77777777" w:rsidR="00E921A2" w:rsidRPr="00121095" w:rsidRDefault="00E921A2">
            <w:pPr>
              <w:pStyle w:val="QryTableInput"/>
            </w:pPr>
            <w:r w:rsidRPr="00121095">
              <w:t>RXD-2: Dispense/Give Code</w:t>
            </w:r>
          </w:p>
        </w:tc>
      </w:tr>
      <w:tr w:rsidR="00E921A2" w:rsidRPr="00E921A2" w14:paraId="65277B67" w14:textId="77777777" w:rsidTr="00E50DB9">
        <w:trPr>
          <w:cantSplit/>
        </w:trPr>
        <w:tc>
          <w:tcPr>
            <w:tcW w:w="648" w:type="dxa"/>
            <w:tcBorders>
              <w:top w:val="single" w:sz="4" w:space="0" w:color="auto"/>
              <w:bottom w:val="single" w:sz="4" w:space="0" w:color="auto"/>
            </w:tcBorders>
            <w:shd w:val="clear" w:color="auto" w:fill="FFFFFF"/>
          </w:tcPr>
          <w:p w14:paraId="1F58EF40"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31DF3F38" w14:textId="77777777" w:rsidR="00E921A2" w:rsidRPr="00121095" w:rsidRDefault="00E921A2">
            <w:pPr>
              <w:pStyle w:val="QryTableInput"/>
            </w:pPr>
            <w:proofErr w:type="spellStart"/>
            <w:r w:rsidRPr="00121095">
              <w:t>DispenseDate.LL</w:t>
            </w:r>
            <w:proofErr w:type="spellEnd"/>
          </w:p>
        </w:tc>
        <w:tc>
          <w:tcPr>
            <w:tcW w:w="792" w:type="dxa"/>
            <w:tcBorders>
              <w:top w:val="single" w:sz="4" w:space="0" w:color="auto"/>
              <w:bottom w:val="single" w:sz="4" w:space="0" w:color="auto"/>
            </w:tcBorders>
            <w:shd w:val="clear" w:color="auto" w:fill="FFFFFF"/>
          </w:tcPr>
          <w:p w14:paraId="5C89206F"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3AE1B0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9502ADF"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3389777E"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3BB9E561"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5A1947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C8F44B"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7250A60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AFE5102"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29768AE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3BA8259" w14:textId="77777777" w:rsidR="00E921A2" w:rsidRPr="00121095" w:rsidRDefault="00E921A2">
            <w:pPr>
              <w:pStyle w:val="QryTableInput"/>
            </w:pPr>
            <w:r w:rsidRPr="00121095">
              <w:t>RXD-3: Date/Time Dispensed</w:t>
            </w:r>
          </w:p>
        </w:tc>
      </w:tr>
      <w:tr w:rsidR="00E921A2" w:rsidRPr="00E921A2" w14:paraId="044916D6" w14:textId="77777777" w:rsidTr="00E50DB9">
        <w:trPr>
          <w:cantSplit/>
        </w:trPr>
        <w:tc>
          <w:tcPr>
            <w:tcW w:w="648" w:type="dxa"/>
            <w:tcBorders>
              <w:top w:val="single" w:sz="4" w:space="0" w:color="auto"/>
              <w:bottom w:val="double" w:sz="4" w:space="0" w:color="auto"/>
            </w:tcBorders>
            <w:shd w:val="clear" w:color="auto" w:fill="FFFFFF"/>
          </w:tcPr>
          <w:p w14:paraId="36B60DEA"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01408847" w14:textId="77777777" w:rsidR="00E921A2" w:rsidRPr="00121095" w:rsidRDefault="00E921A2">
            <w:pPr>
              <w:pStyle w:val="QryTableInput"/>
            </w:pPr>
            <w:proofErr w:type="spellStart"/>
            <w:r w:rsidRPr="00121095">
              <w:t>DispenseDate.UL</w:t>
            </w:r>
            <w:proofErr w:type="spellEnd"/>
          </w:p>
        </w:tc>
        <w:tc>
          <w:tcPr>
            <w:tcW w:w="792" w:type="dxa"/>
            <w:tcBorders>
              <w:top w:val="single" w:sz="4" w:space="0" w:color="auto"/>
              <w:bottom w:val="double" w:sz="4" w:space="0" w:color="auto"/>
            </w:tcBorders>
            <w:shd w:val="clear" w:color="auto" w:fill="FFFFFF"/>
          </w:tcPr>
          <w:p w14:paraId="23B8BD1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13B2F7E"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5699B7B9"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22A0637"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013D5D0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A2772D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6EA2D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1D6AD310"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262FD5A5"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1423E3B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FE30BD1" w14:textId="77777777" w:rsidR="00E921A2" w:rsidRPr="00121095" w:rsidRDefault="00E921A2">
            <w:pPr>
              <w:pStyle w:val="QryTableInput"/>
            </w:pPr>
            <w:r w:rsidRPr="00121095">
              <w:t>RXD-3: Date/Time Dispensed</w:t>
            </w:r>
          </w:p>
        </w:tc>
      </w:tr>
    </w:tbl>
    <w:p w14:paraId="02FDD548" w14:textId="77777777" w:rsidR="00E921A2" w:rsidRPr="00121095" w:rsidRDefault="00E921A2">
      <w:pPr>
        <w:keepNext/>
        <w:spacing w:before="120"/>
        <w:rPr>
          <w:b/>
        </w:rPr>
      </w:pPr>
      <w:r w:rsidRPr="00121095">
        <w:rPr>
          <w:b/>
        </w:rPr>
        <w:lastRenderedPageBreak/>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4C6CC8BC" w14:textId="77777777" w:rsidTr="00E50DB9">
        <w:trPr>
          <w:tblHeader/>
        </w:trPr>
        <w:tc>
          <w:tcPr>
            <w:tcW w:w="1584" w:type="dxa"/>
            <w:tcBorders>
              <w:top w:val="double" w:sz="4" w:space="0" w:color="auto"/>
              <w:bottom w:val="single" w:sz="4" w:space="0" w:color="auto"/>
            </w:tcBorders>
            <w:shd w:val="pct10" w:color="auto" w:fill="FFFFFF"/>
          </w:tcPr>
          <w:p w14:paraId="5EEBCDD9" w14:textId="77777777"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14:paraId="1744DB7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7A5639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2EE96FA5" w14:textId="77777777" w:rsidR="00E921A2" w:rsidRPr="00121095" w:rsidRDefault="00E921A2">
            <w:pPr>
              <w:pStyle w:val="QryTableInputParamHeader"/>
              <w:rPr>
                <w:lang w:val="en-US"/>
              </w:rPr>
            </w:pPr>
            <w:r w:rsidRPr="00121095">
              <w:rPr>
                <w:lang w:val="en-US"/>
              </w:rPr>
              <w:t>Description</w:t>
            </w:r>
          </w:p>
        </w:tc>
      </w:tr>
      <w:tr w:rsidR="00E921A2" w:rsidRPr="00E921A2" w14:paraId="5369AEAD" w14:textId="77777777" w:rsidTr="00E50DB9">
        <w:tc>
          <w:tcPr>
            <w:tcW w:w="1584" w:type="dxa"/>
            <w:tcBorders>
              <w:top w:val="single" w:sz="4" w:space="0" w:color="auto"/>
              <w:bottom w:val="single" w:sz="4" w:space="0" w:color="auto"/>
            </w:tcBorders>
            <w:shd w:val="clear" w:color="auto" w:fill="FFFFFF"/>
          </w:tcPr>
          <w:p w14:paraId="045DAC31" w14:textId="77777777" w:rsidR="00E921A2" w:rsidRPr="00121095" w:rsidRDefault="00E921A2">
            <w:pPr>
              <w:pStyle w:val="QryTableInputParam"/>
              <w:rPr>
                <w:b/>
                <w:lang w:val="en-US"/>
              </w:rPr>
            </w:pPr>
            <w:proofErr w:type="spellStart"/>
            <w:r w:rsidRPr="00121095">
              <w:rPr>
                <w:b/>
                <w:lang w:val="en-US"/>
              </w:rPr>
              <w:t>MessageQueryName</w:t>
            </w:r>
            <w:proofErr w:type="spellEnd"/>
          </w:p>
        </w:tc>
        <w:tc>
          <w:tcPr>
            <w:tcW w:w="1008" w:type="dxa"/>
            <w:tcBorders>
              <w:top w:val="single" w:sz="4" w:space="0" w:color="auto"/>
              <w:bottom w:val="single" w:sz="4" w:space="0" w:color="auto"/>
            </w:tcBorders>
            <w:shd w:val="clear" w:color="auto" w:fill="FFFFFF"/>
          </w:tcPr>
          <w:p w14:paraId="18A389C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4E85C3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125D502" w14:textId="77777777"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14:paraId="325036C6" w14:textId="77777777" w:rsidTr="00E50DB9">
        <w:tc>
          <w:tcPr>
            <w:tcW w:w="1584" w:type="dxa"/>
            <w:tcBorders>
              <w:top w:val="single" w:sz="4" w:space="0" w:color="auto"/>
              <w:bottom w:val="single" w:sz="4" w:space="0" w:color="auto"/>
            </w:tcBorders>
            <w:shd w:val="clear" w:color="auto" w:fill="FFFFFF"/>
          </w:tcPr>
          <w:p w14:paraId="185F13EB" w14:textId="77777777" w:rsidR="00E921A2" w:rsidRPr="00121095" w:rsidRDefault="00E921A2">
            <w:pPr>
              <w:pStyle w:val="QryTableInputParam"/>
              <w:rPr>
                <w:b/>
                <w:lang w:val="en-US"/>
              </w:rPr>
            </w:pPr>
            <w:proofErr w:type="spellStart"/>
            <w:r w:rsidRPr="00121095">
              <w:rPr>
                <w:b/>
                <w:lang w:val="en-US"/>
              </w:rPr>
              <w:t>QueryTag</w:t>
            </w:r>
            <w:proofErr w:type="spellEnd"/>
          </w:p>
        </w:tc>
        <w:tc>
          <w:tcPr>
            <w:tcW w:w="1008" w:type="dxa"/>
            <w:tcBorders>
              <w:top w:val="single" w:sz="4" w:space="0" w:color="auto"/>
              <w:bottom w:val="single" w:sz="4" w:space="0" w:color="auto"/>
            </w:tcBorders>
            <w:shd w:val="clear" w:color="auto" w:fill="FFFFFF"/>
          </w:tcPr>
          <w:p w14:paraId="128BD58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98B1D2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08EAC9E6"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641D1FD" w14:textId="77777777" w:rsidTr="00E50DB9">
        <w:tc>
          <w:tcPr>
            <w:tcW w:w="1584" w:type="dxa"/>
            <w:tcBorders>
              <w:top w:val="single" w:sz="4" w:space="0" w:color="auto"/>
              <w:bottom w:val="single" w:sz="4" w:space="0" w:color="auto"/>
            </w:tcBorders>
            <w:shd w:val="clear" w:color="auto" w:fill="FFFFFF"/>
          </w:tcPr>
          <w:p w14:paraId="4A5228F0" w14:textId="77777777" w:rsidR="00E921A2" w:rsidRPr="00121095" w:rsidRDefault="00E921A2">
            <w:pPr>
              <w:pStyle w:val="QryTableInputParam"/>
              <w:rPr>
                <w:lang w:val="en-US"/>
              </w:rPr>
            </w:pPr>
            <w:proofErr w:type="spellStart"/>
            <w:r w:rsidRPr="00121095">
              <w:rPr>
                <w:b/>
                <w:lang w:val="en-US"/>
              </w:rPr>
              <w:t>PatientList</w:t>
            </w:r>
            <w:proofErr w:type="spellEnd"/>
          </w:p>
        </w:tc>
        <w:tc>
          <w:tcPr>
            <w:tcW w:w="1008" w:type="dxa"/>
            <w:tcBorders>
              <w:top w:val="single" w:sz="4" w:space="0" w:color="auto"/>
              <w:bottom w:val="single" w:sz="4" w:space="0" w:color="auto"/>
            </w:tcBorders>
            <w:shd w:val="clear" w:color="auto" w:fill="FFFFFF"/>
          </w:tcPr>
          <w:p w14:paraId="4CF9655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6B09E02"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10AA7471"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 xml:space="preserve">, </w:t>
            </w:r>
            <w:r w:rsidRPr="00121095">
              <w:rPr>
                <w:lang w:val="en-US"/>
              </w:rPr>
              <w:t xml:space="preserve">are intended to identify a unique entry on the PATIENT_MASTER table. The </w:t>
            </w:r>
            <w:proofErr w:type="spellStart"/>
            <w:r w:rsidRPr="00121095">
              <w:rPr>
                <w:rStyle w:val="Emphasis"/>
                <w:lang w:val="en-US"/>
              </w:rPr>
              <w:t>PatientList.IdentifierTypeCode</w:t>
            </w:r>
            <w:proofErr w:type="spellEnd"/>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53830F3" w14:textId="77777777" w:rsidTr="00E50DB9">
        <w:tc>
          <w:tcPr>
            <w:tcW w:w="1584" w:type="dxa"/>
            <w:tcBorders>
              <w:top w:val="single" w:sz="4" w:space="0" w:color="auto"/>
              <w:bottom w:val="single" w:sz="4" w:space="0" w:color="auto"/>
            </w:tcBorders>
            <w:shd w:val="clear" w:color="auto" w:fill="FFFFFF"/>
          </w:tcPr>
          <w:p w14:paraId="5621C6E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8D96137"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673632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AED543"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AF1A1BD" w14:textId="77777777" w:rsidTr="00E50DB9">
        <w:tc>
          <w:tcPr>
            <w:tcW w:w="1584" w:type="dxa"/>
            <w:tcBorders>
              <w:top w:val="single" w:sz="4" w:space="0" w:color="auto"/>
              <w:bottom w:val="single" w:sz="4" w:space="0" w:color="auto"/>
            </w:tcBorders>
            <w:shd w:val="clear" w:color="auto" w:fill="FFFFFF"/>
          </w:tcPr>
          <w:p w14:paraId="77BAAA4C"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4F242583"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8BFEED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63A057F"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29A21F7" w14:textId="77777777" w:rsidTr="00E50DB9">
        <w:tc>
          <w:tcPr>
            <w:tcW w:w="1584" w:type="dxa"/>
            <w:tcBorders>
              <w:top w:val="single" w:sz="4" w:space="0" w:color="auto"/>
              <w:bottom w:val="single" w:sz="4" w:space="0" w:color="auto"/>
            </w:tcBorders>
            <w:shd w:val="clear" w:color="auto" w:fill="FFFFFF"/>
          </w:tcPr>
          <w:p w14:paraId="52D6D03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5FF8250"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0636FBDA"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66883EF"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C435A2A" w14:textId="77777777" w:rsidTr="00E50DB9">
        <w:tc>
          <w:tcPr>
            <w:tcW w:w="1584" w:type="dxa"/>
            <w:tcBorders>
              <w:top w:val="single" w:sz="4" w:space="0" w:color="auto"/>
              <w:bottom w:val="single" w:sz="4" w:space="0" w:color="auto"/>
            </w:tcBorders>
            <w:shd w:val="clear" w:color="auto" w:fill="FFFFFF"/>
          </w:tcPr>
          <w:p w14:paraId="1E15FF2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E9A5AD"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3A85AE0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571DD4B"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14425DC" w14:textId="77777777" w:rsidTr="00E50DB9">
        <w:tc>
          <w:tcPr>
            <w:tcW w:w="1584" w:type="dxa"/>
            <w:tcBorders>
              <w:top w:val="single" w:sz="4" w:space="0" w:color="auto"/>
              <w:bottom w:val="single" w:sz="4" w:space="0" w:color="auto"/>
            </w:tcBorders>
            <w:shd w:val="clear" w:color="auto" w:fill="FFFFFF"/>
          </w:tcPr>
          <w:p w14:paraId="6EE6E7E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B5A8EDD"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C276BF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F656E46"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651AFD" w14:textId="77777777" w:rsidTr="00E50DB9">
        <w:tc>
          <w:tcPr>
            <w:tcW w:w="1584" w:type="dxa"/>
            <w:tcBorders>
              <w:top w:val="single" w:sz="4" w:space="0" w:color="auto"/>
              <w:bottom w:val="single" w:sz="4" w:space="0" w:color="auto"/>
            </w:tcBorders>
            <w:shd w:val="clear" w:color="auto" w:fill="FFFFFF"/>
          </w:tcPr>
          <w:p w14:paraId="7E6D25C3" w14:textId="77777777" w:rsidR="00E921A2" w:rsidRPr="00121095" w:rsidRDefault="00E921A2">
            <w:pPr>
              <w:pStyle w:val="QryTableInputParam"/>
              <w:rPr>
                <w:lang w:val="en-US"/>
              </w:rPr>
            </w:pPr>
            <w:proofErr w:type="spellStart"/>
            <w:r w:rsidRPr="00121095">
              <w:rPr>
                <w:b/>
                <w:lang w:val="en-US"/>
              </w:rPr>
              <w:t>MedicationDispensed</w:t>
            </w:r>
            <w:proofErr w:type="spellEnd"/>
          </w:p>
        </w:tc>
        <w:tc>
          <w:tcPr>
            <w:tcW w:w="1008" w:type="dxa"/>
            <w:tcBorders>
              <w:top w:val="single" w:sz="4" w:space="0" w:color="auto"/>
              <w:bottom w:val="single" w:sz="4" w:space="0" w:color="auto"/>
            </w:tcBorders>
            <w:shd w:val="clear" w:color="auto" w:fill="FFFFFF"/>
          </w:tcPr>
          <w:p w14:paraId="3C4E96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DF2DB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8D682CF"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A8646D5" w14:textId="77777777" w:rsidTr="00E50DB9">
        <w:tc>
          <w:tcPr>
            <w:tcW w:w="1584" w:type="dxa"/>
            <w:tcBorders>
              <w:top w:val="single" w:sz="4" w:space="0" w:color="auto"/>
              <w:bottom w:val="single" w:sz="4" w:space="0" w:color="auto"/>
            </w:tcBorders>
            <w:shd w:val="clear" w:color="auto" w:fill="FFFFFF"/>
          </w:tcPr>
          <w:p w14:paraId="19C922F2" w14:textId="77777777" w:rsidR="00E921A2" w:rsidRPr="00121095" w:rsidRDefault="00E921A2">
            <w:pPr>
              <w:pStyle w:val="QryTableInputParam"/>
              <w:rPr>
                <w:lang w:val="en-US"/>
              </w:rPr>
            </w:pPr>
            <w:proofErr w:type="spellStart"/>
            <w:r w:rsidRPr="00121095">
              <w:rPr>
                <w:b/>
                <w:lang w:val="en-US"/>
              </w:rPr>
              <w:t>DispenseDate.LL</w:t>
            </w:r>
            <w:proofErr w:type="spellEnd"/>
          </w:p>
        </w:tc>
        <w:tc>
          <w:tcPr>
            <w:tcW w:w="1008" w:type="dxa"/>
            <w:tcBorders>
              <w:top w:val="single" w:sz="4" w:space="0" w:color="auto"/>
              <w:bottom w:val="single" w:sz="4" w:space="0" w:color="auto"/>
            </w:tcBorders>
            <w:shd w:val="clear" w:color="auto" w:fill="FFFFFF"/>
          </w:tcPr>
          <w:p w14:paraId="544E58E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CB4AE1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A86A575"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408F7F7" w14:textId="77777777" w:rsidTr="00E50DB9">
        <w:tc>
          <w:tcPr>
            <w:tcW w:w="1584" w:type="dxa"/>
            <w:tcBorders>
              <w:top w:val="single" w:sz="4" w:space="0" w:color="auto"/>
              <w:bottom w:val="double" w:sz="4" w:space="0" w:color="auto"/>
            </w:tcBorders>
            <w:shd w:val="clear" w:color="auto" w:fill="FFFFFF"/>
          </w:tcPr>
          <w:p w14:paraId="4C581E3D" w14:textId="77777777" w:rsidR="00E921A2" w:rsidRPr="00121095" w:rsidRDefault="00E921A2">
            <w:pPr>
              <w:pStyle w:val="QryTableInputParam"/>
              <w:rPr>
                <w:b/>
                <w:lang w:val="en-US"/>
              </w:rPr>
            </w:pPr>
            <w:proofErr w:type="spellStart"/>
            <w:r w:rsidRPr="00121095">
              <w:rPr>
                <w:b/>
                <w:lang w:val="en-US"/>
              </w:rPr>
              <w:t>DispenseDate.UL</w:t>
            </w:r>
            <w:proofErr w:type="spellEnd"/>
          </w:p>
        </w:tc>
        <w:tc>
          <w:tcPr>
            <w:tcW w:w="1008" w:type="dxa"/>
            <w:tcBorders>
              <w:top w:val="single" w:sz="4" w:space="0" w:color="auto"/>
              <w:bottom w:val="double" w:sz="4" w:space="0" w:color="auto"/>
            </w:tcBorders>
            <w:shd w:val="clear" w:color="auto" w:fill="FFFFFF"/>
          </w:tcPr>
          <w:p w14:paraId="6B8CE139"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16A94A7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779A42FE"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171DBBF0" w14:textId="77777777" w:rsidR="00E921A2" w:rsidRPr="00121095" w:rsidRDefault="00E921A2">
      <w:pPr>
        <w:pStyle w:val="Heading4"/>
      </w:pPr>
      <w:bookmarkStart w:id="704" w:name="_Toc495483624"/>
      <w:bookmarkStart w:id="705" w:name="_Toc24273848"/>
      <w:r w:rsidRPr="00121095">
        <w:t xml:space="preserve">Comprehensive pharmacy information examples and </w:t>
      </w:r>
      <w:bookmarkEnd w:id="704"/>
      <w:bookmarkEnd w:id="705"/>
      <w:r w:rsidRPr="00121095">
        <w:t>Query Profile</w:t>
      </w:r>
    </w:p>
    <w:p w14:paraId="6ABFADBE"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6793DC5" w14:textId="77777777"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||199811201400-0800||QBP^Z85^QBP_Q11|8332|P|2.</w:t>
      </w:r>
      <w:r>
        <w:rPr>
          <w:noProof w:val="0"/>
        </w:rPr>
        <w:t>8</w:t>
      </w:r>
      <w:r w:rsidRPr="00121095">
        <w:rPr>
          <w:noProof w:val="0"/>
        </w:rPr>
        <w:t>||||||||</w:t>
      </w:r>
    </w:p>
    <w:p w14:paraId="0443900D" w14:textId="77777777" w:rsidR="00E921A2" w:rsidRPr="00121095" w:rsidRDefault="00E921A2">
      <w:pPr>
        <w:pStyle w:val="Example"/>
        <w:rPr>
          <w:noProof w:val="0"/>
        </w:rPr>
      </w:pPr>
      <w:r w:rsidRPr="00121095">
        <w:rPr>
          <w:noProof w:val="0"/>
        </w:rPr>
        <w:t>QPD|Z85^Pharmacy Information Comprehensive^HL7nnnn|Q002|555444222111^^^MPI^MR ||||19980531|19990531||RXO~RXG~RXA|</w:t>
      </w:r>
    </w:p>
    <w:p w14:paraId="2EFA0243" w14:textId="77777777" w:rsidR="00E921A2" w:rsidRPr="00121095" w:rsidRDefault="00E921A2">
      <w:pPr>
        <w:pStyle w:val="Example"/>
        <w:keepLines w:val="0"/>
        <w:rPr>
          <w:noProof w:val="0"/>
        </w:rPr>
      </w:pPr>
      <w:r w:rsidRPr="00121095">
        <w:rPr>
          <w:noProof w:val="0"/>
        </w:rPr>
        <w:t>RCP|I|999^RD|</w:t>
      </w:r>
    </w:p>
    <w:p w14:paraId="48359F61" w14:textId="77777777"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14:paraId="4C301A50" w14:textId="77777777" w:rsidR="00E921A2" w:rsidRPr="00121095" w:rsidRDefault="00E921A2">
      <w:pPr>
        <w:pStyle w:val="Example"/>
        <w:keepLines w:val="0"/>
        <w:rPr>
          <w:noProof w:val="0"/>
        </w:rPr>
      </w:pPr>
      <w:r w:rsidRPr="00121095">
        <w:rPr>
          <w:noProof w:val="0"/>
        </w:rPr>
        <w:lastRenderedPageBreak/>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||199811201400-0800||RSP^Z86^RSP_Z86|8858|P|2.</w:t>
      </w:r>
      <w:r>
        <w:rPr>
          <w:noProof w:val="0"/>
        </w:rPr>
        <w:t>8</w:t>
      </w:r>
      <w:r w:rsidRPr="00121095">
        <w:rPr>
          <w:noProof w:val="0"/>
        </w:rPr>
        <w:t>||||||||</w:t>
      </w:r>
    </w:p>
    <w:p w14:paraId="6C6E533D" w14:textId="77777777" w:rsidR="00E921A2" w:rsidRPr="00121095" w:rsidRDefault="00E921A2">
      <w:pPr>
        <w:pStyle w:val="Example"/>
        <w:keepLines w:val="0"/>
        <w:rPr>
          <w:noProof w:val="0"/>
        </w:rPr>
      </w:pPr>
      <w:r w:rsidRPr="00121095">
        <w:rPr>
          <w:noProof w:val="0"/>
        </w:rPr>
        <w:t>MSA|AA|8332|</w:t>
      </w:r>
    </w:p>
    <w:p w14:paraId="5F7C45BE" w14:textId="77777777" w:rsidR="00E921A2" w:rsidRPr="00121095" w:rsidRDefault="00E921A2">
      <w:pPr>
        <w:pStyle w:val="Example"/>
        <w:keepLines w:val="0"/>
        <w:rPr>
          <w:noProof w:val="0"/>
        </w:rPr>
      </w:pPr>
      <w:r w:rsidRPr="00121095">
        <w:rPr>
          <w:noProof w:val="0"/>
        </w:rPr>
        <w:t>QAK|Q002|OK|Z85^Pharmacy Information Comprehensive^HL70003|4|</w:t>
      </w:r>
    </w:p>
    <w:p w14:paraId="3D8C6A28" w14:textId="77777777"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14:paraId="4ED15C18" w14:textId="77777777" w:rsidR="00E921A2" w:rsidRPr="00121095" w:rsidRDefault="00E921A2">
      <w:pPr>
        <w:pStyle w:val="Example"/>
        <w:keepLines w:val="0"/>
        <w:rPr>
          <w:noProof w:val="0"/>
        </w:rPr>
      </w:pPr>
      <w:r w:rsidRPr="00121095">
        <w:rPr>
          <w:noProof w:val="0"/>
        </w:rPr>
        <w:t>PID|||555444222111^^^MPI^MR||</w:t>
      </w:r>
      <w:proofErr w:type="spellStart"/>
      <w:r w:rsidRPr="00121095">
        <w:rPr>
          <w:noProof w:val="0"/>
        </w:rPr>
        <w:t>Everyman^Adam</w:t>
      </w:r>
      <w:proofErr w:type="spellEnd"/>
      <w:r w:rsidRPr="00121095">
        <w:rPr>
          <w:noProof w:val="0"/>
        </w:rPr>
        <w:t>||19600614|M||C|2101 Webster # 106^^Oakland^CA^94612||^^^^^510^6271111|^^^^^510^6277654|||||343132266|||N|||||||||</w:t>
      </w:r>
    </w:p>
    <w:p w14:paraId="50C6DD35" w14:textId="77777777" w:rsidR="00E921A2" w:rsidRPr="00121095" w:rsidRDefault="00E921A2">
      <w:pPr>
        <w:pStyle w:val="Example"/>
        <w:keepLines w:val="0"/>
        <w:rPr>
          <w:noProof w:val="0"/>
        </w:rPr>
      </w:pPr>
      <w:r w:rsidRPr="00121095">
        <w:rPr>
          <w:noProof w:val="0"/>
        </w:rPr>
        <w:t>ORC|RE||89968665||||||199805121345-0700|||77^Hippocrates^Harold^H^III^DR^MD||^^^^^510^ 2673600||||||</w:t>
      </w:r>
    </w:p>
    <w:p w14:paraId="782127F2" w14:textId="77777777" w:rsidR="00E921A2" w:rsidRPr="00121095" w:rsidRDefault="00E921A2">
      <w:pPr>
        <w:pStyle w:val="Example"/>
        <w:keepLines w:val="0"/>
        <w:rPr>
          <w:noProof w:val="0"/>
        </w:rPr>
      </w:pPr>
      <w:r w:rsidRPr="00121095">
        <w:rPr>
          <w:noProof w:val="0"/>
        </w:rPr>
        <w:t>RXE|1^BID^^19980529|00378112001^Verapamil Hydrochloride 120 mg TAB^NDC |120||</w:t>
      </w:r>
      <w:proofErr w:type="spellStart"/>
      <w:r w:rsidRPr="00121095">
        <w:rPr>
          <w:noProof w:val="0"/>
        </w:rPr>
        <w:t>mgm</w:t>
      </w:r>
      <w:proofErr w:type="spellEnd"/>
      <w:r w:rsidRPr="00121095">
        <w:rPr>
          <w:noProof w:val="0"/>
        </w:rPr>
        <w:t>||||||||||||||||||||||||||</w:t>
      </w:r>
    </w:p>
    <w:p w14:paraId="2B066C1F" w14:textId="77777777" w:rsidR="00E921A2" w:rsidRPr="00121095" w:rsidRDefault="00E921A2">
      <w:pPr>
        <w:pStyle w:val="Example"/>
        <w:keepLines w:val="0"/>
        <w:rPr>
          <w:noProof w:val="0"/>
        </w:rPr>
      </w:pPr>
      <w:r w:rsidRPr="00121095">
        <w:rPr>
          <w:noProof w:val="0"/>
        </w:rPr>
        <w:t>RXD|1|00378112001^Verapamil Hydrochloride 120 mg TAB^NDC |199805291115-0700|100|||1331665|3|||||||||||||||||</w:t>
      </w:r>
    </w:p>
    <w:p w14:paraId="306EA8D2" w14:textId="77777777" w:rsidR="00E921A2" w:rsidRPr="00121095" w:rsidRDefault="00E921A2">
      <w:pPr>
        <w:pStyle w:val="Example"/>
        <w:keepLines w:val="0"/>
        <w:rPr>
          <w:noProof w:val="0"/>
        </w:rPr>
      </w:pPr>
      <w:r w:rsidRPr="00121095">
        <w:rPr>
          <w:noProof w:val="0"/>
        </w:rPr>
        <w:t>RXR|PO||||</w:t>
      </w:r>
    </w:p>
    <w:p w14:paraId="204F45AD" w14:textId="77777777" w:rsidR="00E921A2" w:rsidRPr="00121095" w:rsidRDefault="00E921A2">
      <w:pPr>
        <w:pStyle w:val="Example"/>
        <w:keepLines w:val="0"/>
        <w:rPr>
          <w:noProof w:val="0"/>
        </w:rPr>
      </w:pPr>
      <w:r w:rsidRPr="00121095">
        <w:rPr>
          <w:noProof w:val="0"/>
        </w:rPr>
        <w:t>ORC|RE||89968665||||||199805291030-0700|||77^Hippocrates^Harold^H^III^DR^MD||^^^^^510^ 2673600||||||</w:t>
      </w:r>
    </w:p>
    <w:p w14:paraId="1C30B8F8" w14:textId="77777777" w:rsidR="00E921A2" w:rsidRPr="00121095" w:rsidRDefault="00E921A2">
      <w:pPr>
        <w:pStyle w:val="Example"/>
        <w:keepLines w:val="0"/>
        <w:rPr>
          <w:noProof w:val="0"/>
        </w:rPr>
      </w:pPr>
      <w:r w:rsidRPr="00121095">
        <w:rPr>
          <w:noProof w:val="0"/>
        </w:rPr>
        <w:t xml:space="preserve">RXE|1^^D100^^20020731^^^TAKE 1 TABLET </w:t>
      </w:r>
      <w:proofErr w:type="gramStart"/>
      <w:r w:rsidRPr="00121095">
        <w:rPr>
          <w:noProof w:val="0"/>
        </w:rPr>
        <w:t xml:space="preserve">DAILY </w:t>
      </w:r>
      <w:r w:rsidR="00514A79">
        <w:rPr>
          <w:noProof w:val="0"/>
        </w:rPr>
        <w:t>–</w:t>
      </w:r>
      <w:r w:rsidRPr="00121095">
        <w:rPr>
          <w:noProof w:val="0"/>
        </w:rPr>
        <w:t>GENERIC</w:t>
      </w:r>
      <w:proofErr w:type="gramEnd"/>
      <w:r w:rsidRPr="00121095">
        <w:rPr>
          <w:noProof w:val="0"/>
        </w:rPr>
        <w:t xml:space="preserve"> FOR CALAN SR|00182196901^VERAPAMIL HCL ER TAB 180MG ER^NDC |100||180MG|TABLET SA|||G|||0|BC3126631^CHU^Y^L||213220929|0|0|19980821|||</w:t>
      </w:r>
    </w:p>
    <w:p w14:paraId="1434C1A3" w14:textId="77777777" w:rsidR="00E921A2" w:rsidRPr="00121095" w:rsidRDefault="00E921A2">
      <w:pPr>
        <w:pStyle w:val="Example"/>
        <w:keepLines w:val="0"/>
        <w:rPr>
          <w:noProof w:val="0"/>
        </w:rPr>
      </w:pPr>
      <w:r w:rsidRPr="00121095">
        <w:rPr>
          <w:noProof w:val="0"/>
        </w:rPr>
        <w:t xml:space="preserve">RXD|1|00182196901^VERAPAMIL HCL ER TAB 180MG ER^NDC |19980821|100|||213220929|0|TAKE 1 TABLET </w:t>
      </w:r>
      <w:proofErr w:type="gramStart"/>
      <w:r w:rsidRPr="00121095">
        <w:rPr>
          <w:noProof w:val="0"/>
        </w:rPr>
        <w:t xml:space="preserve">DAILY </w:t>
      </w:r>
      <w:r w:rsidR="00514A79">
        <w:rPr>
          <w:noProof w:val="0"/>
        </w:rPr>
        <w:t>–</w:t>
      </w:r>
      <w:r w:rsidRPr="00121095">
        <w:rPr>
          <w:noProof w:val="0"/>
        </w:rPr>
        <w:t>GENERIC</w:t>
      </w:r>
      <w:proofErr w:type="gramEnd"/>
      <w:r w:rsidRPr="00121095">
        <w:rPr>
          <w:noProof w:val="0"/>
        </w:rPr>
        <w:t xml:space="preserve"> FOR CALAN SR||||||||||||</w:t>
      </w:r>
    </w:p>
    <w:p w14:paraId="46F53EE4" w14:textId="77777777" w:rsidR="00E921A2" w:rsidRPr="00121095" w:rsidRDefault="00E921A2">
      <w:pPr>
        <w:pStyle w:val="Example"/>
        <w:keepLines w:val="0"/>
        <w:rPr>
          <w:noProof w:val="0"/>
        </w:rPr>
      </w:pPr>
      <w:r w:rsidRPr="00121095">
        <w:rPr>
          <w:noProof w:val="0"/>
        </w:rPr>
        <w:t>RXR|PO||||</w:t>
      </w:r>
    </w:p>
    <w:p w14:paraId="497A7EE7"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14:paraId="7B634818" w14:textId="77777777" w:rsidR="00E921A2" w:rsidRPr="00121095" w:rsidRDefault="00E921A2">
      <w:pPr>
        <w:pStyle w:val="Example"/>
        <w:rPr>
          <w:noProof w:val="0"/>
        </w:rPr>
      </w:pPr>
      <w:r w:rsidRPr="00121095">
        <w:rPr>
          <w:noProof w:val="0"/>
        </w:rPr>
        <w:t>RXR|PO||||</w:t>
      </w:r>
    </w:p>
    <w:p w14:paraId="2AD1BB4E" w14:textId="77777777" w:rsidR="00E921A2" w:rsidRPr="00121095" w:rsidRDefault="00E921A2">
      <w:pPr>
        <w:pStyle w:val="Example"/>
        <w:rPr>
          <w:noProof w:val="0"/>
        </w:rPr>
      </w:pPr>
      <w:r w:rsidRPr="00121095">
        <w:rPr>
          <w:noProof w:val="0"/>
        </w:rPr>
        <w:t>ORC|RE||235134030||||||199810121030-0700|||77^Hippocrates^Harold^H^III^DR^MD||^^^^^555^5555001||||||</w:t>
      </w:r>
    </w:p>
    <w:p w14:paraId="4B0B591B"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D663C60" w14:textId="77777777" w:rsidR="00E921A2" w:rsidRPr="00121095" w:rsidRDefault="00E921A2">
      <w:pPr>
        <w:pStyle w:val="Example"/>
        <w:keepLines w:val="0"/>
        <w:rPr>
          <w:noProof w:val="0"/>
        </w:rPr>
      </w:pPr>
      <w:r w:rsidRPr="00121095">
        <w:rPr>
          <w:noProof w:val="0"/>
        </w:rPr>
        <w:t>RXR|PO</w:t>
      </w:r>
    </w:p>
    <w:p w14:paraId="2626E101" w14:textId="77777777"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14:paraId="3C92AAB2" w14:textId="77777777"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14:paraId="61AB4581" w14:textId="77777777"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14:paraId="029653B6" w14:textId="77777777"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14:paraId="5C162B88" w14:textId="77777777" w:rsidR="00E921A2" w:rsidRPr="00121095" w:rsidRDefault="00E921A2">
      <w:pPr>
        <w:pStyle w:val="Example"/>
        <w:keepLines w:val="0"/>
        <w:rPr>
          <w:noProof w:val="0"/>
        </w:rPr>
      </w:pPr>
      <w:r w:rsidRPr="00121095">
        <w:rPr>
          <w:noProof w:val="0"/>
        </w:rPr>
        <w:t>...</w:t>
      </w:r>
    </w:p>
    <w:p w14:paraId="5990E603" w14:textId="77777777"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14:paraId="26D4D742" w14:textId="77777777" w:rsidR="00E921A2" w:rsidRPr="00121095" w:rsidRDefault="00E921A2">
      <w:pPr>
        <w:pStyle w:val="Heading5"/>
      </w:pPr>
      <w:bookmarkStart w:id="706" w:name="_Ref465661276"/>
      <w:bookmarkStart w:id="707" w:name="_Toc495483625"/>
      <w:bookmarkStart w:id="708" w:name="_Ref175128250"/>
      <w:r w:rsidRPr="00121095">
        <w:t xml:space="preserve">Comprehensive pharmacy information </w:t>
      </w:r>
      <w:bookmarkEnd w:id="706"/>
      <w:bookmarkEnd w:id="707"/>
      <w:r w:rsidRPr="00121095">
        <w:t>Query Profile</w:t>
      </w:r>
      <w:bookmarkEnd w:id="708"/>
    </w:p>
    <w:p w14:paraId="4E52D478" w14:textId="77777777" w:rsidR="00E921A2" w:rsidRPr="00121095" w:rsidRDefault="00E921A2">
      <w:pPr>
        <w:pStyle w:val="NormalIndented"/>
      </w:pPr>
      <w:r w:rsidRPr="00121095">
        <w:t xml:space="preserve">The following is a highly experimental approach to establishing a super segment pattern response to a </w:t>
      </w:r>
      <w:proofErr w:type="gramStart"/>
      <w:r w:rsidRPr="00121095">
        <w:t>general purpose</w:t>
      </w:r>
      <w:proofErr w:type="gramEnd"/>
      <w:r w:rsidRPr="00121095">
        <w:t xml:space="preserve"> query structure. It contains </w:t>
      </w:r>
      <w:proofErr w:type="gramStart"/>
      <w:r w:rsidRPr="00121095">
        <w:t>all of</w:t>
      </w:r>
      <w:proofErr w:type="gramEnd"/>
      <w:r w:rsidRPr="00121095">
        <w:t xml:space="preserve"> the pharmacy information segments as possible inclusions in the response. It differs from previously defined segment pattern queries in that it cuts across multiple related standard HL7 messages although there is a logical hierarchy that can be determined.</w:t>
      </w:r>
    </w:p>
    <w:p w14:paraId="5AADE31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629CEE" w14:textId="77777777" w:rsidTr="00E50DB9">
        <w:trPr>
          <w:tblHeader/>
        </w:trPr>
        <w:tc>
          <w:tcPr>
            <w:tcW w:w="2880" w:type="dxa"/>
            <w:tcBorders>
              <w:top w:val="double" w:sz="4" w:space="0" w:color="auto"/>
              <w:bottom w:val="single" w:sz="4" w:space="0" w:color="auto"/>
            </w:tcBorders>
            <w:shd w:val="clear" w:color="auto" w:fill="FFFFFF"/>
          </w:tcPr>
          <w:p w14:paraId="5BEE1850" w14:textId="77777777"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14:paraId="582793EC" w14:textId="77777777" w:rsidR="00E921A2" w:rsidRPr="00121095" w:rsidRDefault="00E921A2">
            <w:pPr>
              <w:pStyle w:val="QryTableID"/>
              <w:keepNext/>
              <w:rPr>
                <w:lang w:val="en-US"/>
              </w:rPr>
            </w:pPr>
            <w:r w:rsidRPr="00121095">
              <w:rPr>
                <w:lang w:val="en-US"/>
              </w:rPr>
              <w:t>Z85</w:t>
            </w:r>
          </w:p>
        </w:tc>
      </w:tr>
      <w:tr w:rsidR="00E921A2" w:rsidRPr="00E921A2" w14:paraId="3797537A" w14:textId="77777777" w:rsidTr="00E50DB9">
        <w:tc>
          <w:tcPr>
            <w:tcW w:w="2880" w:type="dxa"/>
            <w:tcBorders>
              <w:top w:val="single" w:sz="4" w:space="0" w:color="auto"/>
              <w:bottom w:val="single" w:sz="4" w:space="0" w:color="auto"/>
            </w:tcBorders>
            <w:shd w:val="clear" w:color="auto" w:fill="FFFFFF"/>
          </w:tcPr>
          <w:p w14:paraId="3F2B01E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FF57BB2" w14:textId="77777777" w:rsidR="00E921A2" w:rsidRPr="00121095" w:rsidRDefault="00E921A2">
            <w:pPr>
              <w:pStyle w:val="QryTableType"/>
              <w:rPr>
                <w:lang w:val="en-US"/>
              </w:rPr>
            </w:pPr>
            <w:r w:rsidRPr="00121095">
              <w:rPr>
                <w:lang w:val="en-US"/>
              </w:rPr>
              <w:t>Query</w:t>
            </w:r>
          </w:p>
        </w:tc>
      </w:tr>
      <w:tr w:rsidR="00E921A2" w:rsidRPr="00E921A2" w14:paraId="48C4CA1E" w14:textId="77777777" w:rsidTr="00E50DB9">
        <w:tc>
          <w:tcPr>
            <w:tcW w:w="2880" w:type="dxa"/>
            <w:tcBorders>
              <w:top w:val="single" w:sz="4" w:space="0" w:color="auto"/>
              <w:bottom w:val="single" w:sz="4" w:space="0" w:color="auto"/>
            </w:tcBorders>
            <w:shd w:val="clear" w:color="auto" w:fill="FFFFFF"/>
          </w:tcPr>
          <w:p w14:paraId="436A33E1" w14:textId="77777777" w:rsidR="00E921A2" w:rsidRPr="00121095" w:rsidRDefault="00E921A2">
            <w:pPr>
              <w:pStyle w:val="QryTableHeader"/>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14:paraId="5C55204B" w14:textId="77777777" w:rsidR="00E921A2" w:rsidRPr="00121095" w:rsidRDefault="00E921A2">
            <w:pPr>
              <w:pStyle w:val="QryTableName"/>
              <w:rPr>
                <w:lang w:val="en-US"/>
              </w:rPr>
            </w:pPr>
            <w:r w:rsidRPr="00121095">
              <w:rPr>
                <w:lang w:val="en-US"/>
              </w:rPr>
              <w:t>Pharmacy Information Comprehensive</w:t>
            </w:r>
          </w:p>
        </w:tc>
      </w:tr>
      <w:tr w:rsidR="00E921A2" w:rsidRPr="00E921A2" w14:paraId="25E79289" w14:textId="77777777" w:rsidTr="00E50DB9">
        <w:tc>
          <w:tcPr>
            <w:tcW w:w="2880" w:type="dxa"/>
            <w:tcBorders>
              <w:top w:val="single" w:sz="4" w:space="0" w:color="auto"/>
              <w:bottom w:val="single" w:sz="4" w:space="0" w:color="auto"/>
            </w:tcBorders>
            <w:shd w:val="clear" w:color="auto" w:fill="FFFFFF"/>
          </w:tcPr>
          <w:p w14:paraId="408AB7D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4BA9B61" w14:textId="77777777" w:rsidR="00E921A2" w:rsidRPr="00121095" w:rsidRDefault="00E921A2">
            <w:pPr>
              <w:pStyle w:val="QryTableTriggerQuery"/>
              <w:rPr>
                <w:lang w:val="en-US"/>
              </w:rPr>
            </w:pPr>
            <w:r w:rsidRPr="00121095">
              <w:rPr>
                <w:lang w:val="en-US"/>
              </w:rPr>
              <w:t>QBP^Z85^QBP_Q11</w:t>
            </w:r>
          </w:p>
        </w:tc>
      </w:tr>
      <w:tr w:rsidR="00E921A2" w:rsidRPr="00E921A2" w14:paraId="60CF70A0" w14:textId="77777777" w:rsidTr="00E50DB9">
        <w:tc>
          <w:tcPr>
            <w:tcW w:w="2880" w:type="dxa"/>
            <w:tcBorders>
              <w:top w:val="single" w:sz="4" w:space="0" w:color="auto"/>
              <w:bottom w:val="single" w:sz="4" w:space="0" w:color="auto"/>
            </w:tcBorders>
            <w:shd w:val="clear" w:color="auto" w:fill="FFFFFF"/>
          </w:tcPr>
          <w:p w14:paraId="3FED51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E57FE9C" w14:textId="77777777" w:rsidR="00E921A2" w:rsidRPr="00121095" w:rsidRDefault="00E921A2">
            <w:pPr>
              <w:pStyle w:val="QryTableMode"/>
              <w:rPr>
                <w:lang w:val="en-US"/>
              </w:rPr>
            </w:pPr>
            <w:r w:rsidRPr="00121095">
              <w:rPr>
                <w:lang w:val="en-US"/>
              </w:rPr>
              <w:t>Both</w:t>
            </w:r>
          </w:p>
        </w:tc>
      </w:tr>
      <w:tr w:rsidR="00E921A2" w:rsidRPr="00E921A2" w14:paraId="2B67AB2D" w14:textId="77777777" w:rsidTr="00E50DB9">
        <w:tc>
          <w:tcPr>
            <w:tcW w:w="2880" w:type="dxa"/>
            <w:tcBorders>
              <w:top w:val="single" w:sz="4" w:space="0" w:color="auto"/>
              <w:bottom w:val="single" w:sz="4" w:space="0" w:color="auto"/>
            </w:tcBorders>
            <w:shd w:val="clear" w:color="auto" w:fill="FFFFFF"/>
          </w:tcPr>
          <w:p w14:paraId="11208EAF"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90E79E9" w14:textId="77777777" w:rsidR="00E921A2" w:rsidRPr="00121095" w:rsidRDefault="00E921A2">
            <w:pPr>
              <w:pStyle w:val="QryTableResponseTrigger"/>
              <w:rPr>
                <w:lang w:val="en-US"/>
              </w:rPr>
            </w:pPr>
            <w:r w:rsidRPr="00121095">
              <w:rPr>
                <w:lang w:val="en-US"/>
              </w:rPr>
              <w:t>RSP^Z86^RSP_Z86</w:t>
            </w:r>
          </w:p>
        </w:tc>
      </w:tr>
      <w:tr w:rsidR="00E921A2" w:rsidRPr="00E921A2" w14:paraId="7360E44A" w14:textId="77777777" w:rsidTr="00E50DB9">
        <w:tc>
          <w:tcPr>
            <w:tcW w:w="2880" w:type="dxa"/>
            <w:tcBorders>
              <w:top w:val="single" w:sz="4" w:space="0" w:color="auto"/>
              <w:bottom w:val="single" w:sz="4" w:space="0" w:color="auto"/>
            </w:tcBorders>
            <w:shd w:val="clear" w:color="auto" w:fill="FFFFFF"/>
          </w:tcPr>
          <w:p w14:paraId="431E946C"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730BA1F" w14:textId="77777777"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14:paraId="089987DB" w14:textId="77777777" w:rsidTr="00E50DB9">
        <w:tc>
          <w:tcPr>
            <w:tcW w:w="2880" w:type="dxa"/>
            <w:tcBorders>
              <w:top w:val="single" w:sz="4" w:space="0" w:color="auto"/>
              <w:bottom w:val="single" w:sz="4" w:space="0" w:color="auto"/>
            </w:tcBorders>
            <w:shd w:val="clear" w:color="auto" w:fill="FFFFFF"/>
          </w:tcPr>
          <w:p w14:paraId="6722F174"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295D1AC" w14:textId="77777777"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14:paraId="663BF76B" w14:textId="77777777" w:rsidTr="00E50DB9">
        <w:trPr>
          <w:cantSplit/>
        </w:trPr>
        <w:tc>
          <w:tcPr>
            <w:tcW w:w="2880" w:type="dxa"/>
            <w:tcBorders>
              <w:top w:val="single" w:sz="4" w:space="0" w:color="auto"/>
              <w:bottom w:val="single" w:sz="4" w:space="0" w:color="auto"/>
            </w:tcBorders>
            <w:shd w:val="clear" w:color="auto" w:fill="FFFFFF"/>
          </w:tcPr>
          <w:p w14:paraId="04FDA445"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193980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w:t>
            </w:r>
            <w:proofErr w:type="spellStart"/>
            <w:r w:rsidRPr="00121095">
              <w:rPr>
                <w:b/>
                <w:lang w:val="en-US"/>
              </w:rPr>
              <w:t>SortControl</w:t>
            </w:r>
            <w:proofErr w:type="spellEnd"/>
            <w:r w:rsidRPr="00121095">
              <w:rPr>
                <w:b/>
                <w:lang w:val="en-US"/>
              </w:rPr>
              <w:t>.</w:t>
            </w:r>
          </w:p>
        </w:tc>
      </w:tr>
      <w:tr w:rsidR="00E921A2" w:rsidRPr="00E921A2" w14:paraId="3CD97A14" w14:textId="77777777" w:rsidTr="00E50DB9">
        <w:trPr>
          <w:cantSplit/>
        </w:trPr>
        <w:tc>
          <w:tcPr>
            <w:tcW w:w="2880" w:type="dxa"/>
            <w:tcBorders>
              <w:top w:val="single" w:sz="4" w:space="0" w:color="auto"/>
              <w:bottom w:val="double" w:sz="4" w:space="0" w:color="auto"/>
            </w:tcBorders>
            <w:shd w:val="clear" w:color="auto" w:fill="FFFFFF"/>
          </w:tcPr>
          <w:p w14:paraId="258FAA8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38DAAAD" w14:textId="77777777" w:rsidR="00E921A2" w:rsidRPr="00121095" w:rsidRDefault="00E921A2">
            <w:pPr>
              <w:pStyle w:val="QryTableSegmentPattern"/>
              <w:rPr>
                <w:lang w:val="en-US"/>
              </w:rPr>
            </w:pPr>
          </w:p>
        </w:tc>
      </w:tr>
    </w:tbl>
    <w:p w14:paraId="7E2D12D3" w14:textId="77777777" w:rsidR="00E921A2" w:rsidRDefault="00E921A2"/>
    <w:p w14:paraId="22382662" w14:textId="77777777" w:rsidR="00F102B1" w:rsidRPr="00121095" w:rsidRDefault="00F102B1">
      <w:r w:rsidRPr="00F102B1">
        <w:t xml:space="preserve">The QBP_Q11 message structure and related choreography can be found in </w:t>
      </w:r>
      <w:hyperlink w:anchor="_QBP/RSP_–_query" w:history="1">
        <w:r w:rsidRPr="00F102B1">
          <w:rPr>
            <w:rStyle w:val="Hyperlink"/>
          </w:rPr>
          <w:t>5.4.1</w:t>
        </w:r>
      </w:hyperlink>
    </w:p>
    <w:p w14:paraId="5F254FA5" w14:textId="77777777"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67B65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56D692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1689CF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55AA3B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147AA93" w14:textId="77777777" w:rsidR="00E921A2" w:rsidRPr="00121095" w:rsidRDefault="00E921A2">
            <w:pPr>
              <w:pStyle w:val="MsgTableHeader"/>
              <w:jc w:val="center"/>
              <w:rPr>
                <w:lang w:val="en-US"/>
              </w:rPr>
            </w:pPr>
            <w:r w:rsidRPr="00121095">
              <w:rPr>
                <w:lang w:val="en-US"/>
              </w:rPr>
              <w:t>Sec. Ref</w:t>
            </w:r>
          </w:p>
        </w:tc>
      </w:tr>
      <w:tr w:rsidR="00E921A2" w:rsidRPr="00E921A2" w14:paraId="1A304E16"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CB5238"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11DF8A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5D9BF8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950D69" w14:textId="77777777" w:rsidR="00E921A2" w:rsidRPr="00121095" w:rsidRDefault="00E921A2">
            <w:pPr>
              <w:pStyle w:val="MsgTableBody"/>
              <w:jc w:val="center"/>
            </w:pPr>
            <w:r w:rsidRPr="00121095">
              <w:t>2.15.9</w:t>
            </w:r>
          </w:p>
        </w:tc>
      </w:tr>
      <w:tr w:rsidR="00E921A2" w:rsidRPr="00E921A2" w14:paraId="5C9301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306CC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EC9A60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8F3E41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21602" w14:textId="77777777" w:rsidR="00E921A2" w:rsidRPr="00121095" w:rsidRDefault="00E921A2">
            <w:pPr>
              <w:pStyle w:val="MsgTableBody"/>
              <w:jc w:val="center"/>
            </w:pPr>
            <w:r w:rsidRPr="00121095">
              <w:t>2.15.12</w:t>
            </w:r>
          </w:p>
        </w:tc>
      </w:tr>
      <w:tr w:rsidR="00E921A2" w:rsidRPr="00E921A2" w14:paraId="28A4B84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EAA7D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D8A510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524B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20F005" w14:textId="77777777" w:rsidR="00E921A2" w:rsidRPr="00121095" w:rsidRDefault="00E921A2">
            <w:pPr>
              <w:pStyle w:val="MsgTableBody"/>
              <w:jc w:val="center"/>
            </w:pPr>
            <w:r w:rsidRPr="00121095">
              <w:t>2.14.13</w:t>
            </w:r>
          </w:p>
        </w:tc>
      </w:tr>
      <w:tr w:rsidR="00E921A2" w:rsidRPr="00E921A2" w14:paraId="1D8563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E21B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49FF326"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73FBC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3C5B3F" w14:textId="77777777" w:rsidR="00E921A2" w:rsidRPr="00121095" w:rsidRDefault="00E921A2">
            <w:pPr>
              <w:pStyle w:val="MsgTableBody"/>
              <w:jc w:val="center"/>
            </w:pPr>
            <w:r w:rsidRPr="00121095">
              <w:t>2.15.8</w:t>
            </w:r>
          </w:p>
        </w:tc>
      </w:tr>
      <w:tr w:rsidR="00E921A2" w:rsidRPr="00E921A2" w14:paraId="094212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3FF5B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DC143EB"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A5766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F814C8" w14:textId="77777777" w:rsidR="00E921A2" w:rsidRPr="00121095" w:rsidRDefault="00E921A2">
            <w:pPr>
              <w:pStyle w:val="MsgTableBody"/>
              <w:jc w:val="center"/>
            </w:pPr>
            <w:r w:rsidRPr="00121095">
              <w:t>2.15.5</w:t>
            </w:r>
          </w:p>
        </w:tc>
      </w:tr>
      <w:tr w:rsidR="00E921A2" w:rsidRPr="00E921A2" w14:paraId="629D26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C1FF2E"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B6765D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8BA08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5D159" w14:textId="0EC6CC12" w:rsidR="00E921A2" w:rsidRPr="00121095" w:rsidRDefault="002503D5">
            <w:pPr>
              <w:pStyle w:val="MsgTableBody"/>
              <w:jc w:val="center"/>
            </w:pPr>
            <w:r>
              <w:fldChar w:fldCharType="begin"/>
            </w:r>
            <w:r>
              <w:instrText xml:space="preserve"> REF _Ref465673603 \r \h  \* MERGEFORMAT </w:instrText>
            </w:r>
            <w:r>
              <w:fldChar w:fldCharType="separate"/>
            </w:r>
            <w:r w:rsidR="00C244BF">
              <w:t>5.5.2</w:t>
            </w:r>
            <w:r>
              <w:fldChar w:fldCharType="end"/>
            </w:r>
          </w:p>
        </w:tc>
      </w:tr>
      <w:tr w:rsidR="00E921A2" w:rsidRPr="00E921A2" w14:paraId="4E124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EAA1D8"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614FB63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A0DE7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33198" w14:textId="4A4AF2D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FF838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4435A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CC9F605"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5AEFEED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A988F7" w14:textId="77777777" w:rsidR="00E921A2" w:rsidRPr="00121095" w:rsidRDefault="00E921A2">
            <w:pPr>
              <w:pStyle w:val="MsgTableBody"/>
              <w:jc w:val="center"/>
            </w:pPr>
          </w:p>
        </w:tc>
      </w:tr>
      <w:tr w:rsidR="00E921A2" w:rsidRPr="00E921A2" w14:paraId="7FD2A1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A359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5BED150"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6470C49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2256D" w14:textId="77777777" w:rsidR="00E921A2" w:rsidRPr="00121095" w:rsidRDefault="00E921A2">
            <w:pPr>
              <w:pStyle w:val="MsgTableBody"/>
              <w:jc w:val="center"/>
            </w:pPr>
          </w:p>
        </w:tc>
      </w:tr>
      <w:tr w:rsidR="00E921A2" w:rsidRPr="00E921A2" w14:paraId="7CFDEC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158F0"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533DC1AF"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33C2F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060516" w14:textId="77777777" w:rsidR="00E921A2" w:rsidRPr="00121095" w:rsidRDefault="00E921A2">
            <w:pPr>
              <w:pStyle w:val="MsgTableBody"/>
              <w:jc w:val="center"/>
            </w:pPr>
            <w:r w:rsidRPr="00121095">
              <w:t>3.4.2</w:t>
            </w:r>
          </w:p>
        </w:tc>
      </w:tr>
      <w:tr w:rsidR="00E921A2" w:rsidRPr="00E921A2" w14:paraId="45457E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4E34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33F0FF4"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2553C7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ECFC5" w14:textId="77777777" w:rsidR="00E921A2" w:rsidRPr="00121095" w:rsidRDefault="00E921A2">
            <w:pPr>
              <w:pStyle w:val="MsgTableBody"/>
              <w:jc w:val="center"/>
            </w:pPr>
            <w:r w:rsidRPr="00121095">
              <w:t>3.4.9</w:t>
            </w:r>
          </w:p>
        </w:tc>
      </w:tr>
      <w:tr w:rsidR="00E921A2" w:rsidRPr="00E921A2" w14:paraId="791CE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23131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A9FBCF5"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D20E2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DF1AB" w14:textId="77777777" w:rsidR="00E921A2" w:rsidRPr="00121095" w:rsidRDefault="00E921A2">
            <w:pPr>
              <w:pStyle w:val="MsgTableBody"/>
              <w:jc w:val="center"/>
            </w:pPr>
            <w:r w:rsidRPr="00121095">
              <w:t>2.15.10</w:t>
            </w:r>
          </w:p>
        </w:tc>
      </w:tr>
      <w:tr w:rsidR="00E921A2" w:rsidRPr="00E921A2" w14:paraId="490AF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87AC3E"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20E7A802"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7225144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74FBE" w14:textId="77777777" w:rsidR="00E921A2" w:rsidRPr="00121095" w:rsidRDefault="00E921A2">
            <w:pPr>
              <w:pStyle w:val="MsgTableBody"/>
              <w:jc w:val="center"/>
            </w:pPr>
            <w:r w:rsidRPr="00121095">
              <w:t>3.4.6</w:t>
            </w:r>
          </w:p>
        </w:tc>
      </w:tr>
      <w:tr w:rsidR="00E921A2" w:rsidRPr="00E921A2" w14:paraId="0FC3E9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52C552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0CAC973"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0E9F214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CC590" w14:textId="77777777" w:rsidR="00E921A2" w:rsidRPr="00121095" w:rsidRDefault="00E921A2">
            <w:pPr>
              <w:pStyle w:val="MsgTableBody"/>
              <w:jc w:val="center"/>
            </w:pPr>
          </w:p>
        </w:tc>
      </w:tr>
      <w:tr w:rsidR="00E921A2" w:rsidRPr="00E921A2" w14:paraId="5BA73C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D612B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4997B88"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1F24E3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9CF6C" w14:textId="77777777" w:rsidR="00E921A2" w:rsidRPr="00121095" w:rsidRDefault="00E921A2">
            <w:pPr>
              <w:pStyle w:val="MsgTableBody"/>
              <w:jc w:val="center"/>
            </w:pPr>
          </w:p>
        </w:tc>
      </w:tr>
      <w:tr w:rsidR="00E921A2" w:rsidRPr="00E921A2" w14:paraId="619C18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C9B5CD"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A503A24"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2D321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D0B6D" w14:textId="77777777" w:rsidR="00E921A2" w:rsidRPr="00121095" w:rsidRDefault="00E921A2">
            <w:pPr>
              <w:pStyle w:val="MsgTableBody"/>
              <w:jc w:val="center"/>
            </w:pPr>
            <w:r w:rsidRPr="00121095">
              <w:t>4.5.3</w:t>
            </w:r>
          </w:p>
        </w:tc>
      </w:tr>
      <w:tr w:rsidR="00E921A2" w:rsidRPr="00E921A2" w14:paraId="5DBD0DA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C52D7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100581"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EAFF7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9BCCE" w14:textId="77777777" w:rsidR="00E921A2" w:rsidRPr="00121095" w:rsidRDefault="00E921A2">
            <w:pPr>
              <w:pStyle w:val="MsgTableBody"/>
              <w:jc w:val="center"/>
            </w:pPr>
          </w:p>
        </w:tc>
      </w:tr>
      <w:tr w:rsidR="00E921A2" w:rsidRPr="00E921A2" w14:paraId="05EE895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C22313"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AC87476"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47287D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7FF6A" w14:textId="77777777" w:rsidR="00E921A2" w:rsidRPr="00121095" w:rsidRDefault="00E921A2">
            <w:pPr>
              <w:pStyle w:val="MsgTableBody"/>
              <w:jc w:val="center"/>
            </w:pPr>
            <w:r w:rsidRPr="00121095">
              <w:t>4.5.4</w:t>
            </w:r>
          </w:p>
        </w:tc>
      </w:tr>
      <w:tr w:rsidR="00E921A2" w:rsidRPr="00E921A2" w14:paraId="36E0C96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B1662A8"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14D3A166"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15E37B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106433" w14:textId="77777777" w:rsidR="00E921A2" w:rsidRPr="00121095" w:rsidRDefault="00E921A2">
            <w:pPr>
              <w:pStyle w:val="MsgTableBody"/>
              <w:jc w:val="center"/>
            </w:pPr>
            <w:r w:rsidRPr="00121095">
              <w:t>4.5.5</w:t>
            </w:r>
          </w:p>
        </w:tc>
      </w:tr>
      <w:tr w:rsidR="00E921A2" w:rsidRPr="00E921A2" w14:paraId="2FF06CB8"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89A415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C97BCE"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C9F2F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EEB2A" w14:textId="77777777" w:rsidR="00E921A2" w:rsidRPr="00121095" w:rsidRDefault="00E921A2">
            <w:pPr>
              <w:pStyle w:val="MsgTableBody"/>
              <w:jc w:val="center"/>
            </w:pPr>
          </w:p>
        </w:tc>
      </w:tr>
      <w:tr w:rsidR="00E921A2" w:rsidRPr="00E921A2" w14:paraId="456511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87AD1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108AB9E"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34AC98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BAFB" w14:textId="77777777" w:rsidR="00E921A2" w:rsidRPr="00121095" w:rsidRDefault="00E921A2">
            <w:pPr>
              <w:pStyle w:val="MsgTableBody"/>
              <w:jc w:val="center"/>
            </w:pPr>
          </w:p>
        </w:tc>
      </w:tr>
      <w:tr w:rsidR="00E921A2" w:rsidRPr="00E921A2" w14:paraId="5AF0B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570E7F" w14:textId="77777777" w:rsidR="00E921A2" w:rsidRPr="00121095" w:rsidRDefault="00E921A2">
            <w:pPr>
              <w:pStyle w:val="MsgTableBody"/>
            </w:pPr>
            <w:r w:rsidRPr="00121095">
              <w:lastRenderedPageBreak/>
              <w:t xml:space="preserve">  RXO</w:t>
            </w:r>
          </w:p>
        </w:tc>
        <w:tc>
          <w:tcPr>
            <w:tcW w:w="4320" w:type="dxa"/>
            <w:tcBorders>
              <w:top w:val="dotted" w:sz="4" w:space="0" w:color="auto"/>
              <w:left w:val="nil"/>
              <w:bottom w:val="dotted" w:sz="4" w:space="0" w:color="auto"/>
              <w:right w:val="nil"/>
            </w:tcBorders>
            <w:shd w:val="clear" w:color="auto" w:fill="FFFFFF"/>
          </w:tcPr>
          <w:p w14:paraId="13D3FA74"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463BDF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EF788F" w14:textId="77777777" w:rsidR="00E921A2" w:rsidRPr="00121095" w:rsidRDefault="00E921A2">
            <w:pPr>
              <w:pStyle w:val="MsgTableBody"/>
              <w:jc w:val="center"/>
            </w:pPr>
            <w:r w:rsidRPr="00121095">
              <w:t>4.14.1</w:t>
            </w:r>
          </w:p>
        </w:tc>
      </w:tr>
      <w:tr w:rsidR="00E921A2" w:rsidRPr="00E921A2" w14:paraId="53FC76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231AFA"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DCED65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3029D0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FF1CF" w14:textId="77777777" w:rsidR="00E921A2" w:rsidRPr="00121095" w:rsidRDefault="00E921A2">
            <w:pPr>
              <w:pStyle w:val="MsgTableBody"/>
              <w:jc w:val="center"/>
            </w:pPr>
            <w:r w:rsidRPr="00121095">
              <w:t>4.14.2</w:t>
            </w:r>
          </w:p>
        </w:tc>
      </w:tr>
      <w:tr w:rsidR="00E921A2" w:rsidRPr="00E921A2" w14:paraId="6C82DD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507BB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5A703D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34BC3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92F30C" w14:textId="77777777" w:rsidR="00E921A2" w:rsidRPr="00121095" w:rsidRDefault="00E921A2">
            <w:pPr>
              <w:pStyle w:val="MsgTableBody"/>
              <w:jc w:val="center"/>
            </w:pPr>
            <w:r w:rsidRPr="00121095">
              <w:t>4.14.3</w:t>
            </w:r>
          </w:p>
        </w:tc>
      </w:tr>
      <w:tr w:rsidR="00E921A2" w:rsidRPr="00E921A2" w14:paraId="4635A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7CAA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9667D0"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75194B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68313C" w14:textId="77777777" w:rsidR="00E921A2" w:rsidRPr="00121095" w:rsidRDefault="00E921A2">
            <w:pPr>
              <w:pStyle w:val="MsgTableBody"/>
              <w:jc w:val="center"/>
            </w:pPr>
          </w:p>
        </w:tc>
      </w:tr>
      <w:tr w:rsidR="00E921A2" w:rsidRPr="00E921A2" w14:paraId="23A3AA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8C40C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39E108C" w14:textId="77777777"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14:paraId="41EDA7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3146E" w14:textId="77777777" w:rsidR="00E921A2" w:rsidRPr="00121095" w:rsidRDefault="00E921A2">
            <w:pPr>
              <w:pStyle w:val="MsgTableBody"/>
              <w:jc w:val="center"/>
            </w:pPr>
          </w:p>
        </w:tc>
      </w:tr>
      <w:tr w:rsidR="00E921A2" w:rsidRPr="00E921A2" w14:paraId="49C737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DCA1C9"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23378D0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252982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8552D3" w14:textId="77777777" w:rsidR="00E921A2" w:rsidRPr="00121095" w:rsidRDefault="00E921A2">
            <w:pPr>
              <w:pStyle w:val="MsgTableBody"/>
              <w:jc w:val="center"/>
            </w:pPr>
            <w:r w:rsidRPr="00121095">
              <w:t>4.14.4</w:t>
            </w:r>
          </w:p>
        </w:tc>
      </w:tr>
      <w:tr w:rsidR="00E921A2" w:rsidRPr="00E921A2" w14:paraId="53414D3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AAB005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3863C5"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47583A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A5591" w14:textId="77777777" w:rsidR="00E921A2" w:rsidRPr="00121095" w:rsidRDefault="00E921A2">
            <w:pPr>
              <w:pStyle w:val="MsgTableBody"/>
              <w:jc w:val="center"/>
            </w:pPr>
          </w:p>
        </w:tc>
      </w:tr>
      <w:tr w:rsidR="00E921A2" w:rsidRPr="00E921A2" w14:paraId="4012148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B3BA035"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97DBC5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7AF1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88BEF1" w14:textId="77777777" w:rsidR="00E921A2" w:rsidRPr="00121095" w:rsidRDefault="00E921A2">
            <w:pPr>
              <w:pStyle w:val="MsgTableBody"/>
              <w:jc w:val="center"/>
            </w:pPr>
            <w:r w:rsidRPr="00121095">
              <w:t>4.5.4</w:t>
            </w:r>
          </w:p>
        </w:tc>
      </w:tr>
      <w:tr w:rsidR="00E921A2" w:rsidRPr="00E921A2" w14:paraId="657FBC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AAEF0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8A1249C"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9061D3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5E5B" w14:textId="77777777" w:rsidR="00E921A2" w:rsidRPr="00121095" w:rsidRDefault="00E921A2">
            <w:pPr>
              <w:pStyle w:val="MsgTableBody"/>
              <w:jc w:val="center"/>
            </w:pPr>
            <w:r w:rsidRPr="00121095">
              <w:t>4.5.5</w:t>
            </w:r>
          </w:p>
        </w:tc>
      </w:tr>
      <w:tr w:rsidR="00E921A2" w:rsidRPr="00E921A2" w14:paraId="662DDD8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075F6B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8878BD8"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30CDF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F71D5B" w14:textId="77777777" w:rsidR="00E921A2" w:rsidRPr="00121095" w:rsidRDefault="00E921A2">
            <w:pPr>
              <w:pStyle w:val="MsgTableBody"/>
              <w:jc w:val="center"/>
            </w:pPr>
          </w:p>
        </w:tc>
      </w:tr>
      <w:tr w:rsidR="00E921A2" w:rsidRPr="00E921A2" w14:paraId="2E33BA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97D6F1"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41D81B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B0528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E563D5" w14:textId="77777777" w:rsidR="00E921A2" w:rsidRPr="00121095" w:rsidRDefault="00E921A2">
            <w:pPr>
              <w:pStyle w:val="MsgTableBody"/>
              <w:jc w:val="center"/>
            </w:pPr>
            <w:r w:rsidRPr="00121095">
              <w:t>4.14.2</w:t>
            </w:r>
          </w:p>
        </w:tc>
      </w:tr>
      <w:tr w:rsidR="00E921A2" w:rsidRPr="00E921A2" w14:paraId="5726D7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C24B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4869FD2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52114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9D5AC" w14:textId="77777777" w:rsidR="00E921A2" w:rsidRPr="00121095" w:rsidRDefault="00E921A2">
            <w:pPr>
              <w:pStyle w:val="MsgTableBody"/>
              <w:jc w:val="center"/>
            </w:pPr>
            <w:r w:rsidRPr="00121095">
              <w:t>4.14.3</w:t>
            </w:r>
          </w:p>
        </w:tc>
      </w:tr>
      <w:tr w:rsidR="00E921A2" w:rsidRPr="00E921A2" w14:paraId="762A47B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3226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6FAC215" w14:textId="77777777"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14:paraId="5CF456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97FF4F" w14:textId="77777777" w:rsidR="00E921A2" w:rsidRPr="00121095" w:rsidRDefault="00E921A2">
            <w:pPr>
              <w:pStyle w:val="MsgTableBody"/>
              <w:jc w:val="center"/>
            </w:pPr>
          </w:p>
        </w:tc>
      </w:tr>
      <w:tr w:rsidR="00E921A2" w:rsidRPr="00E921A2" w14:paraId="7A9358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D7B3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33DAB80" w14:textId="77777777"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14:paraId="7FE92D4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7A1C10" w14:textId="77777777" w:rsidR="00E921A2" w:rsidRPr="00121095" w:rsidRDefault="00E921A2">
            <w:pPr>
              <w:pStyle w:val="MsgTableBody"/>
              <w:jc w:val="center"/>
            </w:pPr>
          </w:p>
        </w:tc>
      </w:tr>
      <w:tr w:rsidR="00E921A2" w:rsidRPr="00E921A2" w14:paraId="5B6358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BB9831"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14CA4DC5"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30163A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9CA50" w14:textId="77777777" w:rsidR="00E921A2" w:rsidRPr="00121095" w:rsidRDefault="00E921A2">
            <w:pPr>
              <w:pStyle w:val="MsgTableBody"/>
              <w:jc w:val="center"/>
            </w:pPr>
            <w:r w:rsidRPr="00121095">
              <w:t>4.14.5</w:t>
            </w:r>
          </w:p>
        </w:tc>
      </w:tr>
      <w:tr w:rsidR="00E921A2" w:rsidRPr="00E921A2" w14:paraId="136217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4D90C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3B726E2"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45BA6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F68BE" w14:textId="77777777" w:rsidR="00E921A2" w:rsidRPr="00121095" w:rsidRDefault="00E921A2">
            <w:pPr>
              <w:pStyle w:val="MsgTableBody"/>
              <w:jc w:val="center"/>
            </w:pPr>
            <w:r w:rsidRPr="00121095">
              <w:t>4.14.2</w:t>
            </w:r>
          </w:p>
        </w:tc>
      </w:tr>
      <w:tr w:rsidR="00E921A2" w:rsidRPr="00E921A2" w14:paraId="5E8C51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20884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C1988C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3AA00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1EF0B" w14:textId="77777777" w:rsidR="00E921A2" w:rsidRPr="00121095" w:rsidRDefault="00E921A2">
            <w:pPr>
              <w:pStyle w:val="MsgTableBody"/>
              <w:jc w:val="center"/>
            </w:pPr>
            <w:r w:rsidRPr="00121095">
              <w:t>4.14.3</w:t>
            </w:r>
          </w:p>
        </w:tc>
      </w:tr>
      <w:tr w:rsidR="00E921A2" w:rsidRPr="00E921A2" w14:paraId="5CC40D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370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C67B4E" w14:textId="77777777"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14:paraId="557525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5874B" w14:textId="77777777" w:rsidR="00E921A2" w:rsidRPr="00121095" w:rsidRDefault="00E921A2">
            <w:pPr>
              <w:pStyle w:val="MsgTableBody"/>
              <w:jc w:val="center"/>
            </w:pPr>
          </w:p>
        </w:tc>
      </w:tr>
      <w:tr w:rsidR="00E921A2" w:rsidRPr="00E921A2" w14:paraId="2178C07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3A7B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6AA26A7" w14:textId="77777777"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14:paraId="6899AD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A044B5" w14:textId="77777777" w:rsidR="00E921A2" w:rsidRPr="00121095" w:rsidRDefault="00E921A2">
            <w:pPr>
              <w:pStyle w:val="MsgTableBody"/>
              <w:jc w:val="center"/>
            </w:pPr>
          </w:p>
        </w:tc>
      </w:tr>
      <w:tr w:rsidR="00E921A2" w:rsidRPr="00E921A2" w14:paraId="538A272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7CD14D" w14:textId="77777777"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14:paraId="3F764DAA" w14:textId="77777777"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14:paraId="388E52A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630C7" w14:textId="77777777" w:rsidR="00E921A2" w:rsidRPr="00121095" w:rsidRDefault="00E921A2">
            <w:pPr>
              <w:pStyle w:val="MsgTableBody"/>
              <w:jc w:val="center"/>
            </w:pPr>
            <w:r w:rsidRPr="00121095">
              <w:t>4.14.6</w:t>
            </w:r>
          </w:p>
        </w:tc>
      </w:tr>
      <w:tr w:rsidR="00E921A2" w:rsidRPr="00E921A2" w14:paraId="74B56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0CA30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5DD68B7F"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AB2661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9FB2" w14:textId="77777777" w:rsidR="00E921A2" w:rsidRPr="00121095" w:rsidRDefault="00E921A2">
            <w:pPr>
              <w:pStyle w:val="MsgTableBody"/>
              <w:jc w:val="center"/>
            </w:pPr>
            <w:r w:rsidRPr="00121095">
              <w:t>4.14.2</w:t>
            </w:r>
          </w:p>
        </w:tc>
      </w:tr>
      <w:tr w:rsidR="00E921A2" w:rsidRPr="00E921A2" w14:paraId="35DFA80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FBE5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6FF625D6"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11663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044533" w14:textId="77777777" w:rsidR="00E921A2" w:rsidRPr="00121095" w:rsidRDefault="00E921A2">
            <w:pPr>
              <w:pStyle w:val="MsgTableBody"/>
              <w:jc w:val="center"/>
            </w:pPr>
            <w:r w:rsidRPr="00121095">
              <w:t>4.14.3</w:t>
            </w:r>
          </w:p>
        </w:tc>
      </w:tr>
      <w:tr w:rsidR="00E921A2" w:rsidRPr="00E921A2" w14:paraId="45ECB3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3D904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4D499B5" w14:textId="77777777"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14:paraId="5B198B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FBF4D6" w14:textId="77777777" w:rsidR="00E921A2" w:rsidRPr="00121095" w:rsidRDefault="00E921A2">
            <w:pPr>
              <w:pStyle w:val="MsgTableBody"/>
              <w:jc w:val="center"/>
            </w:pPr>
          </w:p>
        </w:tc>
      </w:tr>
      <w:tr w:rsidR="00E921A2" w:rsidRPr="00E921A2" w14:paraId="63DC6C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A55B5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AD0DAF" w14:textId="77777777"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14:paraId="67F2FB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73E42" w14:textId="77777777" w:rsidR="00E921A2" w:rsidRPr="00121095" w:rsidRDefault="00E921A2">
            <w:pPr>
              <w:pStyle w:val="MsgTableBody"/>
              <w:jc w:val="center"/>
            </w:pPr>
          </w:p>
        </w:tc>
      </w:tr>
      <w:tr w:rsidR="00E921A2" w:rsidRPr="00E921A2" w14:paraId="5CD6A9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41141E" w14:textId="77777777"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14:paraId="4DAD8762" w14:textId="77777777"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14:paraId="152F95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B436E" w14:textId="77777777" w:rsidR="00E921A2" w:rsidRPr="00121095" w:rsidRDefault="00E921A2">
            <w:pPr>
              <w:pStyle w:val="MsgTableBody"/>
              <w:jc w:val="center"/>
            </w:pPr>
            <w:r w:rsidRPr="00121095">
              <w:t>4.14.7</w:t>
            </w:r>
          </w:p>
        </w:tc>
      </w:tr>
      <w:tr w:rsidR="00E921A2" w:rsidRPr="00E921A2" w14:paraId="05C2FA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318BD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1CE5FA5"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537FA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8D8D3" w14:textId="77777777" w:rsidR="00E921A2" w:rsidRPr="00121095" w:rsidRDefault="00E921A2">
            <w:pPr>
              <w:pStyle w:val="MsgTableBody"/>
              <w:jc w:val="center"/>
            </w:pPr>
            <w:r w:rsidRPr="00121095">
              <w:t>4.14.2</w:t>
            </w:r>
          </w:p>
        </w:tc>
      </w:tr>
      <w:tr w:rsidR="00E921A2" w:rsidRPr="00E921A2" w14:paraId="1E9B75A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207179"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BADE49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927EA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5247DA" w14:textId="77777777" w:rsidR="00E921A2" w:rsidRPr="00121095" w:rsidRDefault="00E921A2">
            <w:pPr>
              <w:pStyle w:val="MsgTableBody"/>
              <w:jc w:val="center"/>
            </w:pPr>
            <w:r w:rsidRPr="00121095">
              <w:t>4.14.3</w:t>
            </w:r>
          </w:p>
        </w:tc>
      </w:tr>
      <w:tr w:rsidR="00E921A2" w:rsidRPr="00E921A2" w14:paraId="7031B3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FD3A1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9AA8DED" w14:textId="77777777"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14:paraId="0F1383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6E87B" w14:textId="77777777" w:rsidR="00E921A2" w:rsidRPr="00121095" w:rsidRDefault="00E921A2">
            <w:pPr>
              <w:pStyle w:val="MsgTableBody"/>
              <w:jc w:val="center"/>
            </w:pPr>
          </w:p>
        </w:tc>
      </w:tr>
      <w:tr w:rsidR="00E921A2" w:rsidRPr="00E921A2" w14:paraId="582126A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C939A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B53CA4"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22E447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8F579F" w14:textId="77777777" w:rsidR="00E921A2" w:rsidRPr="00121095" w:rsidRDefault="00E921A2">
            <w:pPr>
              <w:pStyle w:val="MsgTableBody"/>
              <w:jc w:val="center"/>
            </w:pPr>
          </w:p>
        </w:tc>
      </w:tr>
      <w:tr w:rsidR="00E921A2" w:rsidRPr="00E921A2" w14:paraId="3B34DE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D4E835"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24DCDF5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48700A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97046" w14:textId="77777777" w:rsidR="00E921A2" w:rsidRPr="00121095" w:rsidRDefault="00E921A2">
            <w:pPr>
              <w:pStyle w:val="MsgTableBody"/>
              <w:jc w:val="center"/>
            </w:pPr>
            <w:r w:rsidRPr="00121095">
              <w:t>7.4.2</w:t>
            </w:r>
          </w:p>
        </w:tc>
      </w:tr>
      <w:tr w:rsidR="00E921A2" w:rsidRPr="00E921A2" w14:paraId="5C110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A395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7E55A9D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762BA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A4474" w14:textId="77777777" w:rsidR="00E921A2" w:rsidRPr="00121095" w:rsidRDefault="00E921A2">
            <w:pPr>
              <w:pStyle w:val="MsgTableBody"/>
              <w:jc w:val="center"/>
            </w:pPr>
            <w:r w:rsidRPr="00121095">
              <w:t>2.15.10</w:t>
            </w:r>
          </w:p>
        </w:tc>
      </w:tr>
      <w:tr w:rsidR="00E921A2" w:rsidRPr="00E921A2" w14:paraId="037D24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B8B4F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03D003"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664FB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A24A9" w14:textId="77777777" w:rsidR="00E921A2" w:rsidRPr="00121095" w:rsidRDefault="00E921A2">
            <w:pPr>
              <w:pStyle w:val="MsgTableBody"/>
              <w:jc w:val="center"/>
            </w:pPr>
          </w:p>
        </w:tc>
      </w:tr>
      <w:tr w:rsidR="00E921A2" w:rsidRPr="00E921A2" w14:paraId="2E4908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FDDD5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21B65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85BF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A9312" w14:textId="77777777" w:rsidR="00E921A2" w:rsidRPr="00121095" w:rsidRDefault="00E921A2">
            <w:pPr>
              <w:pStyle w:val="MsgTableBody"/>
              <w:jc w:val="center"/>
            </w:pPr>
          </w:p>
        </w:tc>
      </w:tr>
      <w:tr w:rsidR="00E921A2" w:rsidRPr="00E921A2" w14:paraId="503A9E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E97CBD"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63416B"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04D168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DA25C" w14:textId="77777777" w:rsidR="00E921A2" w:rsidRPr="00121095" w:rsidRDefault="00E921A2">
            <w:pPr>
              <w:pStyle w:val="MsgTableBody"/>
              <w:jc w:val="center"/>
            </w:pPr>
          </w:p>
        </w:tc>
      </w:tr>
      <w:tr w:rsidR="00E921A2" w:rsidRPr="00E921A2" w14:paraId="10F9CA0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3D50C2E" w14:textId="77777777" w:rsidR="00E921A2" w:rsidRPr="00121095" w:rsidRDefault="00E921A2">
            <w:pPr>
              <w:pStyle w:val="MsgTableBody"/>
            </w:pPr>
            <w:r w:rsidRPr="00121095">
              <w:lastRenderedPageBreak/>
              <w:t>[DSC]</w:t>
            </w:r>
          </w:p>
        </w:tc>
        <w:tc>
          <w:tcPr>
            <w:tcW w:w="4320" w:type="dxa"/>
            <w:tcBorders>
              <w:top w:val="dotted" w:sz="4" w:space="0" w:color="auto"/>
              <w:left w:val="nil"/>
              <w:bottom w:val="single" w:sz="2" w:space="0" w:color="auto"/>
              <w:right w:val="nil"/>
            </w:tcBorders>
            <w:shd w:val="clear" w:color="auto" w:fill="FFFFFF"/>
          </w:tcPr>
          <w:p w14:paraId="4F413D3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4D749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21EC1B4" w14:textId="77777777" w:rsidR="00E921A2" w:rsidRPr="00121095" w:rsidRDefault="00E921A2">
            <w:pPr>
              <w:pStyle w:val="MsgTableBody"/>
              <w:jc w:val="center"/>
            </w:pPr>
            <w:r w:rsidRPr="00121095">
              <w:t>2.15.4</w:t>
            </w:r>
          </w:p>
        </w:tc>
      </w:tr>
    </w:tbl>
    <w:p w14:paraId="59C7DB0F"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DA30E71" w14:textId="77777777" w:rsidTr="00E50DB9">
        <w:trPr>
          <w:cantSplit/>
          <w:tblHeader/>
        </w:trPr>
        <w:tc>
          <w:tcPr>
            <w:tcW w:w="648" w:type="dxa"/>
            <w:tcBorders>
              <w:top w:val="double" w:sz="4" w:space="0" w:color="auto"/>
              <w:bottom w:val="single" w:sz="4" w:space="0" w:color="auto"/>
            </w:tcBorders>
            <w:shd w:val="clear" w:color="auto" w:fill="FFFFFF"/>
          </w:tcPr>
          <w:p w14:paraId="632BC5F5" w14:textId="77777777"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14:paraId="21563D58"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47C1DAF" w14:textId="77777777" w:rsidR="00E921A2" w:rsidRPr="00121095" w:rsidRDefault="00E921A2">
            <w:pPr>
              <w:pStyle w:val="QryTableInputHeader"/>
              <w:rPr>
                <w:lang w:val="en-US"/>
              </w:rPr>
            </w:pPr>
            <w:r w:rsidRPr="00121095">
              <w:rPr>
                <w:lang w:val="en-US"/>
              </w:rPr>
              <w:t>Key/</w:t>
            </w:r>
          </w:p>
          <w:p w14:paraId="288B655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6BB9F3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6D89876"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E5DD4A4"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B34F07" w14:textId="77777777" w:rsidR="00E921A2" w:rsidRPr="00121095" w:rsidRDefault="00E921A2">
            <w:pPr>
              <w:pStyle w:val="QryTableInputHeader"/>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49EB82E7"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B09BD12"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FA73D9E"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F3CDC1"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2972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A2BCEA4" w14:textId="77777777" w:rsidR="00E921A2" w:rsidRPr="00121095" w:rsidRDefault="00E921A2">
            <w:pPr>
              <w:pStyle w:val="QryTableInputHeader"/>
              <w:rPr>
                <w:lang w:val="en-US"/>
              </w:rPr>
            </w:pPr>
            <w:r w:rsidRPr="00121095">
              <w:rPr>
                <w:lang w:val="en-US"/>
              </w:rPr>
              <w:t>Element Name</w:t>
            </w:r>
          </w:p>
        </w:tc>
      </w:tr>
      <w:tr w:rsidR="00E921A2" w:rsidRPr="00E921A2" w14:paraId="1AD9F1E0" w14:textId="77777777" w:rsidTr="00E50DB9">
        <w:trPr>
          <w:cantSplit/>
        </w:trPr>
        <w:tc>
          <w:tcPr>
            <w:tcW w:w="648" w:type="dxa"/>
            <w:tcBorders>
              <w:top w:val="single" w:sz="4" w:space="0" w:color="auto"/>
              <w:bottom w:val="single" w:sz="4" w:space="0" w:color="auto"/>
            </w:tcBorders>
            <w:shd w:val="clear" w:color="auto" w:fill="FFFFFF"/>
          </w:tcPr>
          <w:p w14:paraId="036DECFB"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2B290A30" w14:textId="77777777" w:rsidR="00E921A2" w:rsidRPr="00121095" w:rsidRDefault="00E921A2">
            <w:pPr>
              <w:pStyle w:val="QryTableInput"/>
              <w:keepNex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6078A555"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0F6B9C2D"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2E532C36"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47D3E07E"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2658298D"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1F3ECFA8"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47B113CE"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F51B361"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2C5B7F82"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4D376E06"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6284C72D" w14:textId="77777777" w:rsidR="00E921A2" w:rsidRPr="00121095" w:rsidRDefault="00E921A2">
            <w:pPr>
              <w:pStyle w:val="QryTableInput"/>
              <w:keepNext/>
            </w:pPr>
          </w:p>
        </w:tc>
      </w:tr>
      <w:tr w:rsidR="00E921A2" w:rsidRPr="00E921A2" w14:paraId="09483181" w14:textId="77777777" w:rsidTr="00E50DB9">
        <w:trPr>
          <w:cantSplit/>
        </w:trPr>
        <w:tc>
          <w:tcPr>
            <w:tcW w:w="648" w:type="dxa"/>
            <w:tcBorders>
              <w:top w:val="single" w:sz="4" w:space="0" w:color="auto"/>
              <w:bottom w:val="single" w:sz="4" w:space="0" w:color="auto"/>
            </w:tcBorders>
            <w:shd w:val="clear" w:color="auto" w:fill="FFFFFF"/>
          </w:tcPr>
          <w:p w14:paraId="3620E0C3"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65B7022" w14:textId="77777777"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1CE9934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7C3FD3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4D5C21B"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784563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AEC054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1B9315F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BF50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A782EB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FA57B8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818BD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F8D9A" w14:textId="77777777" w:rsidR="00E921A2" w:rsidRPr="00121095" w:rsidRDefault="00E921A2">
            <w:pPr>
              <w:pStyle w:val="QryTableInput"/>
            </w:pPr>
          </w:p>
        </w:tc>
      </w:tr>
      <w:tr w:rsidR="00E921A2" w:rsidRPr="00E921A2" w14:paraId="2100C1D6" w14:textId="77777777" w:rsidTr="00E50DB9">
        <w:trPr>
          <w:cantSplit/>
        </w:trPr>
        <w:tc>
          <w:tcPr>
            <w:tcW w:w="648" w:type="dxa"/>
            <w:tcBorders>
              <w:top w:val="single" w:sz="4" w:space="0" w:color="auto"/>
              <w:bottom w:val="single" w:sz="4" w:space="0" w:color="auto"/>
            </w:tcBorders>
            <w:shd w:val="clear" w:color="auto" w:fill="FFFFFF"/>
          </w:tcPr>
          <w:p w14:paraId="319FCC33"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5A698C0E" w14:textId="77777777" w:rsidR="00E921A2" w:rsidRPr="00121095" w:rsidRDefault="00E921A2">
            <w:pPr>
              <w:pStyle w:val="QryTableInput"/>
              <w:rPr>
                <w:b/>
              </w:rPr>
            </w:pPr>
            <w:proofErr w:type="spellStart"/>
            <w:r w:rsidRPr="00121095">
              <w:t>PatientList</w:t>
            </w:r>
            <w:proofErr w:type="spellEnd"/>
          </w:p>
        </w:tc>
        <w:tc>
          <w:tcPr>
            <w:tcW w:w="792" w:type="dxa"/>
            <w:tcBorders>
              <w:top w:val="single" w:sz="4" w:space="0" w:color="auto"/>
              <w:bottom w:val="single" w:sz="4" w:space="0" w:color="auto"/>
            </w:tcBorders>
            <w:shd w:val="clear" w:color="auto" w:fill="FFFFFF"/>
          </w:tcPr>
          <w:p w14:paraId="1E2ED286"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054F2591"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4860D8B5"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466677F6"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6414FAE5"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13EA1DE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8AD4C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412B62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CE2F5C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9FB6D3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D99D156"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05741174" w14:textId="77777777" w:rsidTr="00E50DB9">
        <w:trPr>
          <w:cantSplit/>
        </w:trPr>
        <w:tc>
          <w:tcPr>
            <w:tcW w:w="648" w:type="dxa"/>
            <w:tcBorders>
              <w:top w:val="single" w:sz="4" w:space="0" w:color="auto"/>
              <w:bottom w:val="single" w:sz="4" w:space="0" w:color="auto"/>
            </w:tcBorders>
            <w:shd w:val="clear" w:color="auto" w:fill="FFFFFF"/>
          </w:tcPr>
          <w:p w14:paraId="3518F04E"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8C7B7B4" w14:textId="77777777" w:rsidR="00E921A2" w:rsidRPr="00121095" w:rsidRDefault="00E921A2">
            <w:pPr>
              <w:pStyle w:val="QryTableInput"/>
            </w:pPr>
            <w:proofErr w:type="spellStart"/>
            <w:r w:rsidRPr="00121095">
              <w:t>OrderControlCode</w:t>
            </w:r>
            <w:proofErr w:type="spellEnd"/>
          </w:p>
        </w:tc>
        <w:tc>
          <w:tcPr>
            <w:tcW w:w="792" w:type="dxa"/>
            <w:tcBorders>
              <w:top w:val="single" w:sz="4" w:space="0" w:color="auto"/>
              <w:bottom w:val="single" w:sz="4" w:space="0" w:color="auto"/>
            </w:tcBorders>
            <w:shd w:val="clear" w:color="auto" w:fill="FFFFFF"/>
          </w:tcPr>
          <w:p w14:paraId="40DF464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0984CD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DC7AFC9" w14:textId="77777777"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14:paraId="70AFA542" w14:textId="77777777"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14:paraId="1D63BCE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52C15D" w14:textId="77777777"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14:paraId="7FD0BF49"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473DB2" w14:textId="77777777"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14:paraId="761697F9" w14:textId="77777777"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14:paraId="5BD1222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17B47F" w14:textId="77777777" w:rsidR="00E921A2" w:rsidRPr="00121095" w:rsidRDefault="00E921A2">
            <w:pPr>
              <w:pStyle w:val="QryTableInput"/>
            </w:pPr>
            <w:r w:rsidRPr="00121095">
              <w:t>ORC-1: Order Control</w:t>
            </w:r>
          </w:p>
        </w:tc>
      </w:tr>
      <w:tr w:rsidR="00E921A2" w:rsidRPr="00E921A2" w14:paraId="450C365D" w14:textId="77777777" w:rsidTr="00E50DB9">
        <w:trPr>
          <w:cantSplit/>
        </w:trPr>
        <w:tc>
          <w:tcPr>
            <w:tcW w:w="648" w:type="dxa"/>
            <w:tcBorders>
              <w:top w:val="single" w:sz="4" w:space="0" w:color="auto"/>
              <w:bottom w:val="single" w:sz="4" w:space="0" w:color="auto"/>
            </w:tcBorders>
            <w:shd w:val="clear" w:color="auto" w:fill="FFFFFF"/>
          </w:tcPr>
          <w:p w14:paraId="50CE5426"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67F264F" w14:textId="77777777" w:rsidR="00E921A2" w:rsidRPr="00121095" w:rsidRDefault="00E921A2">
            <w:pPr>
              <w:pStyle w:val="QryTableInput"/>
            </w:pPr>
            <w:proofErr w:type="spellStart"/>
            <w:r w:rsidRPr="00121095">
              <w:t>OrderingProvider</w:t>
            </w:r>
            <w:proofErr w:type="spellEnd"/>
          </w:p>
        </w:tc>
        <w:tc>
          <w:tcPr>
            <w:tcW w:w="792" w:type="dxa"/>
            <w:tcBorders>
              <w:top w:val="single" w:sz="4" w:space="0" w:color="auto"/>
              <w:bottom w:val="single" w:sz="4" w:space="0" w:color="auto"/>
            </w:tcBorders>
            <w:shd w:val="clear" w:color="auto" w:fill="FFFFFF"/>
          </w:tcPr>
          <w:p w14:paraId="26ED598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A9045B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BCE733E" w14:textId="77777777"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14:paraId="0A27C035" w14:textId="77777777"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14:paraId="32056AF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4E4C0E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6C807A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2D94C1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5489BFE" w14:textId="77777777"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14:paraId="0D953B5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131B54" w14:textId="77777777" w:rsidR="00E921A2" w:rsidRPr="00121095" w:rsidRDefault="00E921A2">
            <w:pPr>
              <w:pStyle w:val="QryTableInput"/>
            </w:pPr>
            <w:r w:rsidRPr="00121095">
              <w:t>ORC-12: Ordering Provider</w:t>
            </w:r>
          </w:p>
        </w:tc>
      </w:tr>
      <w:tr w:rsidR="00E921A2" w:rsidRPr="00E921A2" w14:paraId="769B6916" w14:textId="77777777" w:rsidTr="00E50DB9">
        <w:trPr>
          <w:cantSplit/>
        </w:trPr>
        <w:tc>
          <w:tcPr>
            <w:tcW w:w="648" w:type="dxa"/>
            <w:tcBorders>
              <w:top w:val="single" w:sz="4" w:space="0" w:color="auto"/>
              <w:bottom w:val="single" w:sz="4" w:space="0" w:color="auto"/>
            </w:tcBorders>
            <w:shd w:val="clear" w:color="auto" w:fill="FFFFFF"/>
          </w:tcPr>
          <w:p w14:paraId="008E6741"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21BD771" w14:textId="77777777" w:rsidR="00E921A2" w:rsidRPr="00121095" w:rsidRDefault="00E921A2">
            <w:pPr>
              <w:pStyle w:val="QryTableInput"/>
            </w:pPr>
            <w:proofErr w:type="spellStart"/>
            <w:r w:rsidRPr="00121095">
              <w:t>MedicationDispensed</w:t>
            </w:r>
            <w:proofErr w:type="spellEnd"/>
          </w:p>
        </w:tc>
        <w:tc>
          <w:tcPr>
            <w:tcW w:w="792" w:type="dxa"/>
            <w:tcBorders>
              <w:top w:val="single" w:sz="4" w:space="0" w:color="auto"/>
              <w:bottom w:val="single" w:sz="4" w:space="0" w:color="auto"/>
            </w:tcBorders>
            <w:shd w:val="clear" w:color="auto" w:fill="FFFFFF"/>
          </w:tcPr>
          <w:p w14:paraId="3124F80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24CBC3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4DEBF91"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067C8C2"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88DA553"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D0C3BE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62726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00CB5AF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46E94FF"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156C27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8704889" w14:textId="77777777" w:rsidR="00E921A2" w:rsidRPr="00121095" w:rsidRDefault="00E921A2">
            <w:pPr>
              <w:pStyle w:val="QryTableInput"/>
            </w:pPr>
            <w:r w:rsidRPr="00121095">
              <w:t>RXD-2: Dispense/Give Code</w:t>
            </w:r>
          </w:p>
        </w:tc>
      </w:tr>
      <w:tr w:rsidR="00E921A2" w:rsidRPr="00E921A2" w14:paraId="12C25ECA" w14:textId="77777777" w:rsidTr="00E50DB9">
        <w:trPr>
          <w:cantSplit/>
        </w:trPr>
        <w:tc>
          <w:tcPr>
            <w:tcW w:w="648" w:type="dxa"/>
            <w:tcBorders>
              <w:top w:val="single" w:sz="4" w:space="0" w:color="auto"/>
              <w:bottom w:val="single" w:sz="4" w:space="0" w:color="auto"/>
            </w:tcBorders>
            <w:shd w:val="clear" w:color="auto" w:fill="FFFFFF"/>
          </w:tcPr>
          <w:p w14:paraId="431B6F79" w14:textId="77777777"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14:paraId="0E903FD0" w14:textId="77777777" w:rsidR="00E921A2" w:rsidRPr="00121095" w:rsidRDefault="00E921A2">
            <w:pPr>
              <w:pStyle w:val="QryTableInput"/>
            </w:pPr>
            <w:proofErr w:type="spellStart"/>
            <w:r w:rsidRPr="00121095">
              <w:t>DispenseDate.LL</w:t>
            </w:r>
            <w:proofErr w:type="spellEnd"/>
          </w:p>
        </w:tc>
        <w:tc>
          <w:tcPr>
            <w:tcW w:w="792" w:type="dxa"/>
            <w:tcBorders>
              <w:top w:val="single" w:sz="4" w:space="0" w:color="auto"/>
              <w:bottom w:val="single" w:sz="4" w:space="0" w:color="auto"/>
            </w:tcBorders>
            <w:shd w:val="clear" w:color="auto" w:fill="FFFFFF"/>
          </w:tcPr>
          <w:p w14:paraId="4EECD3A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6E804CE9"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4B137D08"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45B07572"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1D96729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FB65B4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1D87F86"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69A0EB2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D6A2F34"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DA1CE4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3738BAD" w14:textId="77777777" w:rsidR="00E921A2" w:rsidRPr="00121095" w:rsidRDefault="00E921A2">
            <w:pPr>
              <w:pStyle w:val="QryTableInput"/>
            </w:pPr>
            <w:r w:rsidRPr="00121095">
              <w:t>RXD-3: Date/Time Dispensed</w:t>
            </w:r>
          </w:p>
        </w:tc>
      </w:tr>
      <w:tr w:rsidR="00E921A2" w:rsidRPr="00E921A2" w14:paraId="3549BC4C" w14:textId="77777777" w:rsidTr="00E50DB9">
        <w:trPr>
          <w:cantSplit/>
        </w:trPr>
        <w:tc>
          <w:tcPr>
            <w:tcW w:w="648" w:type="dxa"/>
            <w:tcBorders>
              <w:top w:val="single" w:sz="4" w:space="0" w:color="auto"/>
              <w:bottom w:val="double" w:sz="4" w:space="0" w:color="auto"/>
            </w:tcBorders>
            <w:shd w:val="clear" w:color="auto" w:fill="FFFFFF"/>
          </w:tcPr>
          <w:p w14:paraId="45BB3749" w14:textId="77777777"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14:paraId="3A44C56F" w14:textId="77777777" w:rsidR="00E921A2" w:rsidRPr="00121095" w:rsidRDefault="00E921A2">
            <w:pPr>
              <w:pStyle w:val="QryTableInput"/>
            </w:pPr>
            <w:proofErr w:type="spellStart"/>
            <w:r w:rsidRPr="00121095">
              <w:t>DispenseDate.UL</w:t>
            </w:r>
            <w:proofErr w:type="spellEnd"/>
          </w:p>
        </w:tc>
        <w:tc>
          <w:tcPr>
            <w:tcW w:w="792" w:type="dxa"/>
            <w:tcBorders>
              <w:top w:val="single" w:sz="4" w:space="0" w:color="auto"/>
              <w:bottom w:val="double" w:sz="4" w:space="0" w:color="auto"/>
            </w:tcBorders>
            <w:shd w:val="clear" w:color="auto" w:fill="FFFFFF"/>
          </w:tcPr>
          <w:p w14:paraId="7B570BF6"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572D7FF"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31D546C0"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5E0809EB"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757151D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5E6EC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CCD1D9E"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03F5EEE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0CDA9F63"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A21446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94ACA90" w14:textId="77777777" w:rsidR="00E921A2" w:rsidRPr="00121095" w:rsidRDefault="00E921A2">
            <w:pPr>
              <w:pStyle w:val="QryTableInput"/>
            </w:pPr>
            <w:r w:rsidRPr="00121095">
              <w:t>RXD-3: Date/Time Dispensed</w:t>
            </w:r>
          </w:p>
        </w:tc>
      </w:tr>
    </w:tbl>
    <w:p w14:paraId="68C97C1C" w14:textId="77777777"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28F02320" w14:textId="77777777" w:rsidTr="00E50DB9">
        <w:trPr>
          <w:tblHeader/>
        </w:trPr>
        <w:tc>
          <w:tcPr>
            <w:tcW w:w="1584" w:type="dxa"/>
            <w:tcBorders>
              <w:top w:val="double" w:sz="4" w:space="0" w:color="auto"/>
              <w:bottom w:val="single" w:sz="4" w:space="0" w:color="auto"/>
            </w:tcBorders>
            <w:shd w:val="pct10" w:color="auto" w:fill="FFFFFF"/>
          </w:tcPr>
          <w:p w14:paraId="14AB2979" w14:textId="77777777"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14:paraId="0562BEA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3837FEC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350AE7" w14:textId="77777777" w:rsidR="00E921A2" w:rsidRPr="00121095" w:rsidRDefault="00E921A2">
            <w:pPr>
              <w:pStyle w:val="QryTableInputParamHeader"/>
              <w:rPr>
                <w:lang w:val="en-US"/>
              </w:rPr>
            </w:pPr>
            <w:r w:rsidRPr="00121095">
              <w:rPr>
                <w:lang w:val="en-US"/>
              </w:rPr>
              <w:t>Description</w:t>
            </w:r>
          </w:p>
        </w:tc>
      </w:tr>
      <w:tr w:rsidR="00E921A2" w:rsidRPr="00E921A2" w14:paraId="3458F0EA" w14:textId="77777777" w:rsidTr="00E50DB9">
        <w:tc>
          <w:tcPr>
            <w:tcW w:w="1584" w:type="dxa"/>
            <w:tcBorders>
              <w:top w:val="single" w:sz="4" w:space="0" w:color="auto"/>
              <w:bottom w:val="single" w:sz="4" w:space="0" w:color="auto"/>
            </w:tcBorders>
            <w:shd w:val="clear" w:color="auto" w:fill="FFFFFF"/>
          </w:tcPr>
          <w:p w14:paraId="1F8048FC" w14:textId="77777777" w:rsidR="00E921A2" w:rsidRPr="00121095" w:rsidRDefault="00E921A2">
            <w:pPr>
              <w:pStyle w:val="QryTableInputParam"/>
              <w:rPr>
                <w:b/>
                <w:lang w:val="en-US"/>
              </w:rPr>
            </w:pPr>
            <w:proofErr w:type="spellStart"/>
            <w:r w:rsidRPr="00121095">
              <w:rPr>
                <w:b/>
                <w:lang w:val="en-US"/>
              </w:rPr>
              <w:t>MessageQueryName</w:t>
            </w:r>
            <w:proofErr w:type="spellEnd"/>
          </w:p>
        </w:tc>
        <w:tc>
          <w:tcPr>
            <w:tcW w:w="1008" w:type="dxa"/>
            <w:tcBorders>
              <w:top w:val="single" w:sz="4" w:space="0" w:color="auto"/>
              <w:bottom w:val="single" w:sz="4" w:space="0" w:color="auto"/>
            </w:tcBorders>
            <w:shd w:val="clear" w:color="auto" w:fill="FFFFFF"/>
          </w:tcPr>
          <w:p w14:paraId="177CB48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62675B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7F8D35" w14:textId="77777777"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14:paraId="2CD3772D" w14:textId="77777777" w:rsidTr="00E50DB9">
        <w:tc>
          <w:tcPr>
            <w:tcW w:w="1584" w:type="dxa"/>
            <w:tcBorders>
              <w:top w:val="single" w:sz="4" w:space="0" w:color="auto"/>
              <w:bottom w:val="single" w:sz="4" w:space="0" w:color="auto"/>
            </w:tcBorders>
            <w:shd w:val="clear" w:color="auto" w:fill="FFFFFF"/>
          </w:tcPr>
          <w:p w14:paraId="531EFF7F" w14:textId="77777777" w:rsidR="00E921A2" w:rsidRPr="00121095" w:rsidRDefault="00E921A2">
            <w:pPr>
              <w:pStyle w:val="QryTableInputParam"/>
              <w:rPr>
                <w:b/>
                <w:lang w:val="en-US"/>
              </w:rPr>
            </w:pPr>
            <w:proofErr w:type="spellStart"/>
            <w:r w:rsidRPr="00121095">
              <w:rPr>
                <w:b/>
                <w:lang w:val="en-US"/>
              </w:rPr>
              <w:t>QueryTag</w:t>
            </w:r>
            <w:proofErr w:type="spellEnd"/>
          </w:p>
        </w:tc>
        <w:tc>
          <w:tcPr>
            <w:tcW w:w="1008" w:type="dxa"/>
            <w:tcBorders>
              <w:top w:val="single" w:sz="4" w:space="0" w:color="auto"/>
              <w:bottom w:val="single" w:sz="4" w:space="0" w:color="auto"/>
            </w:tcBorders>
            <w:shd w:val="clear" w:color="auto" w:fill="FFFFFF"/>
          </w:tcPr>
          <w:p w14:paraId="673C97B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A94DC2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BCEEFD4"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6F29F0E" w14:textId="77777777" w:rsidTr="00E50DB9">
        <w:tc>
          <w:tcPr>
            <w:tcW w:w="1584" w:type="dxa"/>
            <w:tcBorders>
              <w:top w:val="single" w:sz="4" w:space="0" w:color="auto"/>
              <w:bottom w:val="single" w:sz="4" w:space="0" w:color="auto"/>
            </w:tcBorders>
            <w:shd w:val="clear" w:color="auto" w:fill="FFFFFF"/>
          </w:tcPr>
          <w:p w14:paraId="478FC70C" w14:textId="77777777" w:rsidR="00E921A2" w:rsidRPr="00121095" w:rsidRDefault="00E921A2">
            <w:pPr>
              <w:pStyle w:val="QryTableInputParam"/>
              <w:rPr>
                <w:lang w:val="en-US"/>
              </w:rPr>
            </w:pPr>
            <w:proofErr w:type="spellStart"/>
            <w:r w:rsidRPr="00121095">
              <w:rPr>
                <w:b/>
                <w:lang w:val="en-US"/>
              </w:rPr>
              <w:t>PatientList</w:t>
            </w:r>
            <w:proofErr w:type="spellEnd"/>
          </w:p>
        </w:tc>
        <w:tc>
          <w:tcPr>
            <w:tcW w:w="1008" w:type="dxa"/>
            <w:tcBorders>
              <w:top w:val="single" w:sz="4" w:space="0" w:color="auto"/>
              <w:bottom w:val="single" w:sz="4" w:space="0" w:color="auto"/>
            </w:tcBorders>
            <w:shd w:val="clear" w:color="auto" w:fill="FFFFFF"/>
          </w:tcPr>
          <w:p w14:paraId="71D3FF0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CCB4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33F1AC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 xml:space="preserve">, </w:t>
            </w:r>
            <w:r w:rsidRPr="00121095">
              <w:rPr>
                <w:lang w:val="en-US"/>
              </w:rPr>
              <w:t xml:space="preserve">are intended to identify a unique entry on the 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30913C" w14:textId="77777777" w:rsidTr="00E50DB9">
        <w:tc>
          <w:tcPr>
            <w:tcW w:w="1584" w:type="dxa"/>
            <w:tcBorders>
              <w:top w:val="single" w:sz="4" w:space="0" w:color="auto"/>
              <w:bottom w:val="single" w:sz="4" w:space="0" w:color="auto"/>
            </w:tcBorders>
            <w:shd w:val="clear" w:color="auto" w:fill="FFFFFF"/>
          </w:tcPr>
          <w:p w14:paraId="14CCAB5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AD6C90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A0A5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99CC4A3"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25D8545" w14:textId="77777777" w:rsidTr="00E50DB9">
        <w:tc>
          <w:tcPr>
            <w:tcW w:w="1584" w:type="dxa"/>
            <w:tcBorders>
              <w:top w:val="single" w:sz="4" w:space="0" w:color="auto"/>
              <w:bottom w:val="single" w:sz="4" w:space="0" w:color="auto"/>
            </w:tcBorders>
            <w:shd w:val="clear" w:color="auto" w:fill="FFFFFF"/>
          </w:tcPr>
          <w:p w14:paraId="6840737A"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B9AF08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2094EE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A246C5A"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C4F4799" w14:textId="77777777" w:rsidTr="00E50DB9">
        <w:tc>
          <w:tcPr>
            <w:tcW w:w="1584" w:type="dxa"/>
            <w:tcBorders>
              <w:top w:val="single" w:sz="4" w:space="0" w:color="auto"/>
              <w:bottom w:val="single" w:sz="4" w:space="0" w:color="auto"/>
            </w:tcBorders>
            <w:shd w:val="clear" w:color="auto" w:fill="FFFFFF"/>
          </w:tcPr>
          <w:p w14:paraId="08CE9A5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90388D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7A68C4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6B5F911F"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2927A7B" w14:textId="77777777" w:rsidTr="00E50DB9">
        <w:tc>
          <w:tcPr>
            <w:tcW w:w="1584" w:type="dxa"/>
            <w:tcBorders>
              <w:top w:val="single" w:sz="4" w:space="0" w:color="auto"/>
              <w:bottom w:val="single" w:sz="4" w:space="0" w:color="auto"/>
            </w:tcBorders>
            <w:shd w:val="clear" w:color="auto" w:fill="FFFFFF"/>
          </w:tcPr>
          <w:p w14:paraId="187AA3CF"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33EAECE7"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568F364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F2326C0"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FBD41B5" w14:textId="77777777" w:rsidTr="00E50DB9">
        <w:tc>
          <w:tcPr>
            <w:tcW w:w="1584" w:type="dxa"/>
            <w:tcBorders>
              <w:top w:val="single" w:sz="4" w:space="0" w:color="auto"/>
              <w:bottom w:val="single" w:sz="4" w:space="0" w:color="auto"/>
            </w:tcBorders>
            <w:shd w:val="clear" w:color="auto" w:fill="FFFFFF"/>
          </w:tcPr>
          <w:p w14:paraId="1871754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AD38A0"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37623A6D"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4E683B71"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1E33FB2" w14:textId="77777777" w:rsidTr="00E50DB9">
        <w:tc>
          <w:tcPr>
            <w:tcW w:w="1584" w:type="dxa"/>
            <w:tcBorders>
              <w:top w:val="single" w:sz="4" w:space="0" w:color="auto"/>
              <w:bottom w:val="single" w:sz="4" w:space="0" w:color="auto"/>
            </w:tcBorders>
            <w:shd w:val="clear" w:color="auto" w:fill="FFFFFF"/>
          </w:tcPr>
          <w:p w14:paraId="6A8E868E" w14:textId="77777777" w:rsidR="00E921A2" w:rsidRPr="00121095" w:rsidRDefault="00E921A2">
            <w:pPr>
              <w:pStyle w:val="QryTableInputParam"/>
              <w:rPr>
                <w:b/>
                <w:lang w:val="en-US"/>
              </w:rPr>
            </w:pPr>
            <w:proofErr w:type="spellStart"/>
            <w:r w:rsidRPr="00121095">
              <w:rPr>
                <w:b/>
                <w:lang w:val="en-US"/>
              </w:rPr>
              <w:t>OrderControlCode</w:t>
            </w:r>
            <w:proofErr w:type="spellEnd"/>
          </w:p>
        </w:tc>
        <w:tc>
          <w:tcPr>
            <w:tcW w:w="1008" w:type="dxa"/>
            <w:tcBorders>
              <w:top w:val="single" w:sz="4" w:space="0" w:color="auto"/>
              <w:bottom w:val="single" w:sz="4" w:space="0" w:color="auto"/>
            </w:tcBorders>
            <w:shd w:val="clear" w:color="auto" w:fill="FFFFFF"/>
          </w:tcPr>
          <w:p w14:paraId="78CCF2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827D9D"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E19E140"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30ACF2F" w14:textId="77777777" w:rsidTr="00E50DB9">
        <w:tc>
          <w:tcPr>
            <w:tcW w:w="1584" w:type="dxa"/>
            <w:tcBorders>
              <w:top w:val="single" w:sz="4" w:space="0" w:color="auto"/>
              <w:bottom w:val="single" w:sz="4" w:space="0" w:color="auto"/>
            </w:tcBorders>
            <w:shd w:val="clear" w:color="auto" w:fill="FFFFFF"/>
          </w:tcPr>
          <w:p w14:paraId="160F7BA3" w14:textId="77777777" w:rsidR="00E921A2" w:rsidRPr="00121095" w:rsidRDefault="00E921A2">
            <w:pPr>
              <w:pStyle w:val="QryTableInputParam"/>
              <w:rPr>
                <w:b/>
                <w:lang w:val="en-US"/>
              </w:rPr>
            </w:pPr>
            <w:proofErr w:type="spellStart"/>
            <w:r w:rsidRPr="00121095">
              <w:rPr>
                <w:b/>
                <w:lang w:val="en-US"/>
              </w:rPr>
              <w:lastRenderedPageBreak/>
              <w:t>OrderingProvider</w:t>
            </w:r>
            <w:proofErr w:type="spellEnd"/>
          </w:p>
        </w:tc>
        <w:tc>
          <w:tcPr>
            <w:tcW w:w="1008" w:type="dxa"/>
            <w:tcBorders>
              <w:top w:val="single" w:sz="4" w:space="0" w:color="auto"/>
              <w:bottom w:val="single" w:sz="4" w:space="0" w:color="auto"/>
            </w:tcBorders>
            <w:shd w:val="clear" w:color="auto" w:fill="FFFFFF"/>
          </w:tcPr>
          <w:p w14:paraId="6B06EC3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3A1B9B4"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14:paraId="6E5DE443"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73EFE63" w14:textId="77777777" w:rsidTr="00E50DB9">
        <w:tc>
          <w:tcPr>
            <w:tcW w:w="1584" w:type="dxa"/>
            <w:tcBorders>
              <w:top w:val="single" w:sz="4" w:space="0" w:color="auto"/>
              <w:bottom w:val="single" w:sz="4" w:space="0" w:color="auto"/>
            </w:tcBorders>
            <w:shd w:val="clear" w:color="auto" w:fill="FFFFFF"/>
          </w:tcPr>
          <w:p w14:paraId="70BB06D4" w14:textId="77777777" w:rsidR="00E921A2" w:rsidRPr="00121095" w:rsidRDefault="00E921A2">
            <w:pPr>
              <w:pStyle w:val="QryTableInputParam"/>
              <w:rPr>
                <w:lang w:val="en-US"/>
              </w:rPr>
            </w:pPr>
            <w:proofErr w:type="spellStart"/>
            <w:r w:rsidRPr="00121095">
              <w:rPr>
                <w:b/>
                <w:lang w:val="en-US"/>
              </w:rPr>
              <w:t>MedicationDispensed</w:t>
            </w:r>
            <w:proofErr w:type="spellEnd"/>
          </w:p>
        </w:tc>
        <w:tc>
          <w:tcPr>
            <w:tcW w:w="1008" w:type="dxa"/>
            <w:tcBorders>
              <w:top w:val="single" w:sz="4" w:space="0" w:color="auto"/>
              <w:bottom w:val="single" w:sz="4" w:space="0" w:color="auto"/>
            </w:tcBorders>
            <w:shd w:val="clear" w:color="auto" w:fill="FFFFFF"/>
          </w:tcPr>
          <w:p w14:paraId="5201DB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41C6A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26FD4AE"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D3806C2" w14:textId="77777777" w:rsidTr="00E50DB9">
        <w:tc>
          <w:tcPr>
            <w:tcW w:w="1584" w:type="dxa"/>
            <w:tcBorders>
              <w:top w:val="single" w:sz="4" w:space="0" w:color="auto"/>
              <w:bottom w:val="single" w:sz="4" w:space="0" w:color="auto"/>
            </w:tcBorders>
            <w:shd w:val="clear" w:color="auto" w:fill="FFFFFF"/>
          </w:tcPr>
          <w:p w14:paraId="56B1FA73" w14:textId="77777777" w:rsidR="00E921A2" w:rsidRPr="00121095" w:rsidRDefault="00E921A2">
            <w:pPr>
              <w:pStyle w:val="QryTableInputParam"/>
              <w:rPr>
                <w:lang w:val="en-US"/>
              </w:rPr>
            </w:pPr>
            <w:proofErr w:type="spellStart"/>
            <w:r w:rsidRPr="00121095">
              <w:rPr>
                <w:b/>
                <w:lang w:val="en-US"/>
              </w:rPr>
              <w:t>DispenseDate.LL</w:t>
            </w:r>
            <w:proofErr w:type="spellEnd"/>
          </w:p>
        </w:tc>
        <w:tc>
          <w:tcPr>
            <w:tcW w:w="1008" w:type="dxa"/>
            <w:tcBorders>
              <w:top w:val="single" w:sz="4" w:space="0" w:color="auto"/>
              <w:bottom w:val="single" w:sz="4" w:space="0" w:color="auto"/>
            </w:tcBorders>
            <w:shd w:val="clear" w:color="auto" w:fill="FFFFFF"/>
          </w:tcPr>
          <w:p w14:paraId="04E1E97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C746D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CF56533"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48B2FD0" w14:textId="77777777" w:rsidTr="00E50DB9">
        <w:tc>
          <w:tcPr>
            <w:tcW w:w="1584" w:type="dxa"/>
            <w:tcBorders>
              <w:top w:val="single" w:sz="4" w:space="0" w:color="auto"/>
              <w:bottom w:val="double" w:sz="4" w:space="0" w:color="auto"/>
            </w:tcBorders>
            <w:shd w:val="clear" w:color="auto" w:fill="FFFFFF"/>
          </w:tcPr>
          <w:p w14:paraId="396800EA" w14:textId="77777777" w:rsidR="00E921A2" w:rsidRPr="00121095" w:rsidRDefault="00E921A2">
            <w:pPr>
              <w:pStyle w:val="QryTableInputParam"/>
              <w:rPr>
                <w:b/>
                <w:lang w:val="en-US"/>
              </w:rPr>
            </w:pPr>
            <w:proofErr w:type="spellStart"/>
            <w:r w:rsidRPr="00121095">
              <w:rPr>
                <w:b/>
                <w:lang w:val="en-US"/>
              </w:rPr>
              <w:t>DispenseDate.UL</w:t>
            </w:r>
            <w:proofErr w:type="spellEnd"/>
          </w:p>
        </w:tc>
        <w:tc>
          <w:tcPr>
            <w:tcW w:w="1008" w:type="dxa"/>
            <w:tcBorders>
              <w:top w:val="single" w:sz="4" w:space="0" w:color="auto"/>
              <w:bottom w:val="double" w:sz="4" w:space="0" w:color="auto"/>
            </w:tcBorders>
            <w:shd w:val="clear" w:color="auto" w:fill="FFFFFF"/>
          </w:tcPr>
          <w:p w14:paraId="65F7F2F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42FCA8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6879D271"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0AB61495"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2E14D3FB" w14:textId="77777777" w:rsidTr="00E50DB9">
        <w:trPr>
          <w:tblHeader/>
        </w:trPr>
        <w:tc>
          <w:tcPr>
            <w:tcW w:w="720" w:type="dxa"/>
            <w:tcBorders>
              <w:top w:val="double" w:sz="4" w:space="0" w:color="auto"/>
              <w:bottom w:val="single" w:sz="4" w:space="0" w:color="auto"/>
            </w:tcBorders>
            <w:shd w:val="clear" w:color="auto" w:fill="FFFFFF"/>
          </w:tcPr>
          <w:p w14:paraId="06405FB0" w14:textId="77777777"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14:paraId="6EA3A852" w14:textId="77777777"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77D3346"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924C40B" w14:textId="77777777"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5281BC00"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6163C51" w14:textId="77777777" w:rsidR="00E921A2" w:rsidRPr="00121095" w:rsidRDefault="00E921A2">
            <w:pPr>
              <w:pStyle w:val="QryTableRCPHeader"/>
              <w:keepNext/>
              <w:rPr>
                <w:lang w:val="en-US"/>
              </w:rPr>
            </w:pPr>
            <w:r w:rsidRPr="00121095">
              <w:rPr>
                <w:lang w:val="en-US"/>
              </w:rPr>
              <w:t>Description</w:t>
            </w:r>
          </w:p>
        </w:tc>
      </w:tr>
      <w:tr w:rsidR="00E921A2" w:rsidRPr="00E921A2" w14:paraId="02D453F0" w14:textId="77777777" w:rsidTr="00E50DB9">
        <w:tc>
          <w:tcPr>
            <w:tcW w:w="720" w:type="dxa"/>
            <w:tcBorders>
              <w:top w:val="single" w:sz="4" w:space="0" w:color="auto"/>
              <w:bottom w:val="single" w:sz="4" w:space="0" w:color="auto"/>
            </w:tcBorders>
            <w:shd w:val="clear" w:color="auto" w:fill="FFFFFF"/>
          </w:tcPr>
          <w:p w14:paraId="701514E1"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73CEEDA0"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647F16E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A9F490D"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4BC2787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7E93B00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14:paraId="15FEC4EA" w14:textId="77777777" w:rsidTr="00E50DB9">
        <w:tc>
          <w:tcPr>
            <w:tcW w:w="720" w:type="dxa"/>
            <w:tcBorders>
              <w:top w:val="single" w:sz="4" w:space="0" w:color="auto"/>
              <w:bottom w:val="single" w:sz="4" w:space="0" w:color="auto"/>
            </w:tcBorders>
            <w:shd w:val="clear" w:color="auto" w:fill="FFFFFF"/>
          </w:tcPr>
          <w:p w14:paraId="26A4C095"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97CD5EC"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27754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35CB2DFD"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4EB00CC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2E77EF8" w14:textId="77777777" w:rsidR="00E921A2" w:rsidRPr="00121095" w:rsidRDefault="00E921A2">
            <w:pPr>
              <w:pStyle w:val="QryTableRCP"/>
              <w:rPr>
                <w:lang w:val="en-US"/>
              </w:rPr>
            </w:pPr>
          </w:p>
        </w:tc>
      </w:tr>
      <w:tr w:rsidR="00E921A2" w:rsidRPr="00E921A2" w14:paraId="61901D08" w14:textId="77777777" w:rsidTr="00E50DB9">
        <w:tc>
          <w:tcPr>
            <w:tcW w:w="720" w:type="dxa"/>
            <w:tcBorders>
              <w:top w:val="single" w:sz="4" w:space="0" w:color="auto"/>
              <w:bottom w:val="single" w:sz="4" w:space="0" w:color="auto"/>
            </w:tcBorders>
            <w:shd w:val="clear" w:color="auto" w:fill="FFFFFF"/>
          </w:tcPr>
          <w:p w14:paraId="69D51029"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DD9D5DA"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8EDE7AF"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79DDF61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336E8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7C83A64F"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2A3BF7B" w14:textId="77777777" w:rsidTr="00E50DB9">
        <w:tc>
          <w:tcPr>
            <w:tcW w:w="720" w:type="dxa"/>
            <w:tcBorders>
              <w:top w:val="single" w:sz="4" w:space="0" w:color="auto"/>
              <w:bottom w:val="single" w:sz="4" w:space="0" w:color="auto"/>
            </w:tcBorders>
            <w:shd w:val="clear" w:color="auto" w:fill="FFFFFF"/>
          </w:tcPr>
          <w:p w14:paraId="70B6B15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BBD6278"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B775AC1"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CE16AB1"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EC6D43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CC7A8C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14:paraId="673BD61B" w14:textId="77777777" w:rsidTr="00E50DB9">
        <w:tc>
          <w:tcPr>
            <w:tcW w:w="720" w:type="dxa"/>
            <w:tcBorders>
              <w:top w:val="single" w:sz="4" w:space="0" w:color="auto"/>
              <w:bottom w:val="single" w:sz="4" w:space="0" w:color="auto"/>
            </w:tcBorders>
            <w:shd w:val="clear" w:color="auto" w:fill="FFFFFF"/>
          </w:tcPr>
          <w:p w14:paraId="5EF58096"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0B52EF76"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7B93ABE"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80F395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B172F1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37694E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5014749" w14:textId="77777777" w:rsidTr="00E50DB9">
        <w:tc>
          <w:tcPr>
            <w:tcW w:w="720" w:type="dxa"/>
            <w:tcBorders>
              <w:top w:val="single" w:sz="4" w:space="0" w:color="auto"/>
              <w:bottom w:val="double" w:sz="4" w:space="0" w:color="auto"/>
            </w:tcBorders>
            <w:shd w:val="clear" w:color="auto" w:fill="FFFFFF"/>
          </w:tcPr>
          <w:p w14:paraId="7D91C8BC" w14:textId="77777777"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5CCEC8F5" w14:textId="77777777"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0400582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1C431216"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54198CC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33A0C93"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D1873F0" w14:textId="77777777" w:rsidR="00E921A2" w:rsidRPr="00121095" w:rsidRDefault="00E921A2">
      <w:pPr>
        <w:pStyle w:val="Heading3"/>
      </w:pPr>
      <w:bookmarkStart w:id="709" w:name="_Toc495483626"/>
      <w:bookmarkStart w:id="710" w:name="_Toc24273849"/>
      <w:bookmarkStart w:id="711" w:name="_Toc41281006"/>
      <w:bookmarkStart w:id="712" w:name="_Toc43004368"/>
      <w:bookmarkStart w:id="713" w:name="_Toc28957729"/>
      <w:r w:rsidRPr="00121095">
        <w:t>Query using QSC variant / segment pattern response examples</w:t>
      </w:r>
      <w:bookmarkEnd w:id="709"/>
      <w:bookmarkEnd w:id="710"/>
      <w:bookmarkEnd w:id="711"/>
      <w:bookmarkEnd w:id="712"/>
      <w:bookmarkEnd w:id="713"/>
      <w:r w:rsidR="00BF2FE6" w:rsidRPr="00121095">
        <w:fldChar w:fldCharType="begin"/>
      </w:r>
      <w:r w:rsidRPr="00121095">
        <w:instrText xml:space="preserve"> XE "Query using QSC variant / segment pattern response examples" </w:instrText>
      </w:r>
      <w:r w:rsidR="00BF2FE6" w:rsidRPr="00121095">
        <w:fldChar w:fldCharType="end"/>
      </w:r>
    </w:p>
    <w:p w14:paraId="5E24B5C6" w14:textId="77777777" w:rsidR="00E921A2" w:rsidRPr="00121095" w:rsidRDefault="00E921A2">
      <w:pPr>
        <w:pStyle w:val="Heading4"/>
        <w:rPr>
          <w:vanish/>
        </w:rPr>
      </w:pPr>
      <w:r w:rsidRPr="00121095">
        <w:rPr>
          <w:vanish/>
        </w:rPr>
        <w:t>hiddentext</w:t>
      </w:r>
      <w:bookmarkStart w:id="714" w:name="_Toc1829115"/>
      <w:bookmarkStart w:id="715" w:name="_Toc24273850"/>
      <w:bookmarkEnd w:id="714"/>
      <w:bookmarkEnd w:id="715"/>
    </w:p>
    <w:p w14:paraId="415E42DF" w14:textId="77777777" w:rsidR="00E921A2" w:rsidRPr="00121095" w:rsidRDefault="00E921A2">
      <w:pPr>
        <w:pStyle w:val="Heading4"/>
      </w:pPr>
      <w:bookmarkStart w:id="716" w:name="_Toc495483627"/>
      <w:bookmarkStart w:id="717" w:name="_Toc24273851"/>
      <w:r w:rsidRPr="00121095">
        <w:t xml:space="preserve">Dispense information example and </w:t>
      </w:r>
      <w:bookmarkEnd w:id="716"/>
      <w:bookmarkEnd w:id="717"/>
      <w:r w:rsidRPr="00121095">
        <w:t>Query Profile</w:t>
      </w:r>
    </w:p>
    <w:p w14:paraId="58384BF6" w14:textId="5940B02F"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C244BF">
        <w:t>5.9.1.1</w:t>
      </w:r>
      <w:r w:rsidR="002503D5">
        <w:fldChar w:fldCharType="end"/>
      </w:r>
      <w:r w:rsidRPr="00121095">
        <w:t>, can be obtained using the QSC variant. The difference is how the input parameters are expressed.</w:t>
      </w:r>
    </w:p>
    <w:p w14:paraId="02C70C3D"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292D3AE8" w14:textId="77777777"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||199811201300-0800||QBP^Z87^QBP_Q11|8698|P|2.</w:t>
      </w:r>
      <w:r>
        <w:rPr>
          <w:noProof w:val="0"/>
        </w:rPr>
        <w:t>8</w:t>
      </w:r>
      <w:r w:rsidRPr="00121095">
        <w:rPr>
          <w:noProof w:val="0"/>
        </w:rPr>
        <w:t>||||||||</w:t>
      </w:r>
    </w:p>
    <w:p w14:paraId="47399958"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9" w:history="1">
        <w:r w:rsidR="00514A79" w:rsidRPr="007A0B2B">
          <w:rPr>
            <w:rStyle w:val="Hyperlink"/>
            <w:noProof w:val="0"/>
            <w:lang w:val="es-MX"/>
          </w:rPr>
          <w:t>AND|@RXD.3^GE^199805310000-0800^AND|@RXD.3^LE^199905310000-0800</w:t>
        </w:r>
      </w:hyperlink>
    </w:p>
    <w:p w14:paraId="07BCA541" w14:textId="77777777" w:rsidR="00E921A2" w:rsidRPr="00121095" w:rsidRDefault="00E921A2">
      <w:pPr>
        <w:pStyle w:val="Example"/>
        <w:rPr>
          <w:noProof w:val="0"/>
        </w:rPr>
      </w:pPr>
      <w:r w:rsidRPr="00121095">
        <w:rPr>
          <w:noProof w:val="0"/>
        </w:rPr>
        <w:t>RCP|I|999^RD|</w:t>
      </w:r>
    </w:p>
    <w:p w14:paraId="6B1C71BF"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14:paraId="3D44A300" w14:textId="77777777" w:rsidR="00E921A2" w:rsidRPr="00121095" w:rsidRDefault="00E921A2">
      <w:pPr>
        <w:pStyle w:val="Example"/>
        <w:rPr>
          <w:noProof w:val="0"/>
        </w:rPr>
      </w:pPr>
      <w:r w:rsidRPr="00121095">
        <w:rPr>
          <w:noProof w:val="0"/>
        </w:rPr>
        <w:lastRenderedPageBreak/>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||199811201300-0800||RSP^Z88^RSP_Z88|8857|P|2.</w:t>
      </w:r>
      <w:r>
        <w:rPr>
          <w:noProof w:val="0"/>
        </w:rPr>
        <w:t>8</w:t>
      </w:r>
      <w:r w:rsidRPr="00121095">
        <w:rPr>
          <w:noProof w:val="0"/>
        </w:rPr>
        <w:t>||||||||</w:t>
      </w:r>
    </w:p>
    <w:p w14:paraId="0D2DFF29" w14:textId="77777777" w:rsidR="00E921A2" w:rsidRPr="00121095" w:rsidRDefault="00E921A2">
      <w:pPr>
        <w:pStyle w:val="Example"/>
        <w:rPr>
          <w:noProof w:val="0"/>
        </w:rPr>
      </w:pPr>
      <w:r w:rsidRPr="00121095">
        <w:rPr>
          <w:noProof w:val="0"/>
        </w:rPr>
        <w:t>MSA|AA|8698|</w:t>
      </w:r>
    </w:p>
    <w:p w14:paraId="38A2784D" w14:textId="77777777" w:rsidR="00E921A2" w:rsidRPr="00121095" w:rsidRDefault="00E921A2">
      <w:pPr>
        <w:pStyle w:val="Example"/>
        <w:rPr>
          <w:noProof w:val="0"/>
        </w:rPr>
      </w:pPr>
      <w:r w:rsidRPr="00121095">
        <w:rPr>
          <w:noProof w:val="0"/>
        </w:rPr>
        <w:t>QAK|Q001|OK|Z87^Dispense Information^HL7nnnn|4</w:t>
      </w:r>
    </w:p>
    <w:p w14:paraId="4BEDE27C"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40" w:history="1">
        <w:r w:rsidR="00514A79" w:rsidRPr="007A0B2B">
          <w:rPr>
            <w:rStyle w:val="Hyperlink"/>
            <w:noProof w:val="0"/>
            <w:lang w:val="es-MX"/>
          </w:rPr>
          <w:t>AND~@RXD.3^GE^199805310000-0800^AND~@RXD.3^LE^199905310000-0800</w:t>
        </w:r>
      </w:hyperlink>
    </w:p>
    <w:p w14:paraId="001697F3" w14:textId="77777777" w:rsidR="00E921A2" w:rsidRPr="00F93E68" w:rsidRDefault="00E921A2">
      <w:pPr>
        <w:pStyle w:val="Example"/>
        <w:rPr>
          <w:noProof w:val="0"/>
          <w:lang w:val="es-MX"/>
        </w:rPr>
      </w:pPr>
      <w:r w:rsidRPr="00F93E68">
        <w:rPr>
          <w:noProof w:val="0"/>
          <w:lang w:val="es-MX"/>
        </w:rPr>
        <w:t>PID|||555444222111^^^MPI^MR||</w:t>
      </w:r>
      <w:proofErr w:type="spellStart"/>
      <w:r w:rsidRPr="00F93E68">
        <w:rPr>
          <w:noProof w:val="0"/>
          <w:lang w:val="es-MX"/>
        </w:rPr>
        <w:t>Everyman^Adam</w:t>
      </w:r>
      <w:proofErr w:type="spellEnd"/>
      <w:r w:rsidRPr="00F93E68">
        <w:rPr>
          <w:noProof w:val="0"/>
          <w:lang w:val="es-MX"/>
        </w:rPr>
        <w:t>||19600614|M||C|2101 Webster # 106^^Oakland^CA^94612||^^^^^510^6271111|^^^^^510^6277654|||||343132266|||N|||||||||</w:t>
      </w:r>
    </w:p>
    <w:p w14:paraId="7DD00424" w14:textId="77777777" w:rsidR="00E921A2" w:rsidRPr="00F93E68" w:rsidRDefault="00E921A2">
      <w:pPr>
        <w:pStyle w:val="Example"/>
        <w:rPr>
          <w:noProof w:val="0"/>
          <w:lang w:val="es-MX"/>
        </w:rPr>
      </w:pPr>
      <w:r w:rsidRPr="00F93E68">
        <w:rPr>
          <w:noProof w:val="0"/>
          <w:lang w:val="es-MX"/>
        </w:rPr>
        <w:t>ORC|RE||89968665||||||199905121345-0700|||77^Hippocrates^Harold^H^III^DR^MD||^^^^^510^ 2673600||||||</w:t>
      </w:r>
    </w:p>
    <w:p w14:paraId="303BC221" w14:textId="77777777" w:rsidR="00E921A2" w:rsidRPr="00F93E68" w:rsidRDefault="00E921A2">
      <w:pPr>
        <w:pStyle w:val="Example"/>
        <w:rPr>
          <w:noProof w:val="0"/>
          <w:lang w:val="es-MX"/>
        </w:rPr>
      </w:pPr>
      <w:r w:rsidRPr="00F93E68">
        <w:rPr>
          <w:noProof w:val="0"/>
          <w:lang w:val="es-MX"/>
        </w:rPr>
        <w:t xml:space="preserve">RXE|1^BID^^19990529|00378112001^Verapamil </w:t>
      </w:r>
      <w:proofErr w:type="spellStart"/>
      <w:r w:rsidRPr="00F93E68">
        <w:rPr>
          <w:noProof w:val="0"/>
          <w:lang w:val="es-MX"/>
        </w:rPr>
        <w:t>Hydrochloride</w:t>
      </w:r>
      <w:proofErr w:type="spellEnd"/>
      <w:r w:rsidRPr="00F93E68">
        <w:rPr>
          <w:noProof w:val="0"/>
          <w:lang w:val="es-MX"/>
        </w:rPr>
        <w:t xml:space="preserve"> 120 mg TAB^NDC |120||</w:t>
      </w:r>
      <w:proofErr w:type="spellStart"/>
      <w:r w:rsidRPr="00F93E68">
        <w:rPr>
          <w:noProof w:val="0"/>
          <w:lang w:val="es-MX"/>
        </w:rPr>
        <w:t>mgm</w:t>
      </w:r>
      <w:proofErr w:type="spellEnd"/>
      <w:r w:rsidRPr="00F93E68">
        <w:rPr>
          <w:noProof w:val="0"/>
          <w:lang w:val="es-MX"/>
        </w:rPr>
        <w:t>||||||||||||||||||||||||||</w:t>
      </w:r>
    </w:p>
    <w:p w14:paraId="7F934693" w14:textId="77777777" w:rsidR="00E921A2" w:rsidRPr="00F93E68" w:rsidRDefault="00E921A2">
      <w:pPr>
        <w:pStyle w:val="Example"/>
        <w:rPr>
          <w:noProof w:val="0"/>
          <w:lang w:val="es-MX"/>
        </w:rPr>
      </w:pPr>
      <w:r w:rsidRPr="00F93E68">
        <w:rPr>
          <w:noProof w:val="0"/>
          <w:lang w:val="es-MX"/>
        </w:rPr>
        <w:t xml:space="preserve">RXD|1|00378112001^Verapamil </w:t>
      </w:r>
      <w:proofErr w:type="spellStart"/>
      <w:r w:rsidRPr="00F93E68">
        <w:rPr>
          <w:noProof w:val="0"/>
          <w:lang w:val="es-MX"/>
        </w:rPr>
        <w:t>Hydrochloride</w:t>
      </w:r>
      <w:proofErr w:type="spellEnd"/>
      <w:r w:rsidRPr="00F93E68">
        <w:rPr>
          <w:noProof w:val="0"/>
          <w:lang w:val="es-MX"/>
        </w:rPr>
        <w:t xml:space="preserve"> 120 mg TAB^NDC|199905291115-0700|100|||1331665|3|||||||||||||||||</w:t>
      </w:r>
    </w:p>
    <w:p w14:paraId="50076665" w14:textId="77777777" w:rsidR="00E921A2" w:rsidRPr="00F93E68" w:rsidRDefault="00E921A2">
      <w:pPr>
        <w:pStyle w:val="Example"/>
        <w:rPr>
          <w:noProof w:val="0"/>
          <w:lang w:val="es-MX"/>
        </w:rPr>
      </w:pPr>
      <w:r w:rsidRPr="00F93E68">
        <w:rPr>
          <w:noProof w:val="0"/>
          <w:lang w:val="es-MX"/>
        </w:rPr>
        <w:t>RXR|PO||||</w:t>
      </w:r>
    </w:p>
    <w:p w14:paraId="46F0073C" w14:textId="77777777" w:rsidR="00E921A2" w:rsidRPr="00F93E68" w:rsidRDefault="00E921A2">
      <w:pPr>
        <w:pStyle w:val="Example"/>
        <w:rPr>
          <w:noProof w:val="0"/>
          <w:lang w:val="es-MX"/>
        </w:rPr>
      </w:pPr>
      <w:r w:rsidRPr="00F93E68">
        <w:rPr>
          <w:noProof w:val="0"/>
          <w:lang w:val="es-MX"/>
        </w:rPr>
        <w:t>ORC|RE||89968665||||||199905291030-0700|||77^Hippocrates^Harold^H^III^DR^MD||^^^^^510^ 2673600||||||</w:t>
      </w:r>
    </w:p>
    <w:p w14:paraId="01525AC6" w14:textId="77777777" w:rsidR="00E921A2" w:rsidRPr="00F93E68" w:rsidRDefault="00E921A2">
      <w:pPr>
        <w:pStyle w:val="Example"/>
        <w:rPr>
          <w:noProof w:val="0"/>
          <w:lang w:val="es-MX"/>
        </w:rPr>
      </w:pPr>
      <w:r w:rsidRPr="00F93E68">
        <w:rPr>
          <w:noProof w:val="0"/>
          <w:lang w:val="es-MX"/>
        </w:rPr>
        <w:t xml:space="preserve">RXE|1^^D100^^20020731^^^TAKE 1 TABLET DAILY </w:t>
      </w:r>
      <w:r w:rsidR="00514A79">
        <w:rPr>
          <w:noProof w:val="0"/>
          <w:lang w:val="es-MX"/>
        </w:rPr>
        <w:t>–</w:t>
      </w:r>
      <w:r w:rsidRPr="00F93E68">
        <w:rPr>
          <w:noProof w:val="0"/>
          <w:lang w:val="es-MX"/>
        </w:rPr>
        <w:t>GENERIC FOR CALAN SR|00182196901^VERAPAMIL HCL ER TAB 180MG ER^NDC|100||180MG|TABLET SA|||G|||0|BC3126631^CHU^Y^L||213220929|0|0|19990821|||</w:t>
      </w:r>
    </w:p>
    <w:p w14:paraId="4F710677" w14:textId="77777777" w:rsidR="00E921A2" w:rsidRPr="00F93E68" w:rsidRDefault="00E921A2">
      <w:pPr>
        <w:pStyle w:val="Example"/>
        <w:rPr>
          <w:noProof w:val="0"/>
          <w:lang w:val="es-MX"/>
        </w:rPr>
      </w:pPr>
      <w:r w:rsidRPr="00F93E68">
        <w:rPr>
          <w:noProof w:val="0"/>
          <w:lang w:val="es-MX"/>
        </w:rPr>
        <w:t xml:space="preserve">RXD|1|00182196901^VERAPAMIL HCL ER TAB 180MG ER^NDC|19990821|100|||213220929|0|TAKE 1 TABLET DAILY </w:t>
      </w:r>
      <w:r w:rsidR="00514A79">
        <w:rPr>
          <w:noProof w:val="0"/>
          <w:lang w:val="es-MX"/>
        </w:rPr>
        <w:t>–</w:t>
      </w:r>
      <w:r w:rsidRPr="00F93E68">
        <w:rPr>
          <w:noProof w:val="0"/>
          <w:lang w:val="es-MX"/>
        </w:rPr>
        <w:t>GENERIC FOR CALAN SR||||||||||||</w:t>
      </w:r>
    </w:p>
    <w:p w14:paraId="3E11E756" w14:textId="77777777" w:rsidR="00E921A2" w:rsidRPr="00F93E68" w:rsidRDefault="00E921A2">
      <w:pPr>
        <w:pStyle w:val="Example"/>
        <w:rPr>
          <w:noProof w:val="0"/>
          <w:lang w:val="es-MX"/>
        </w:rPr>
      </w:pPr>
      <w:r w:rsidRPr="00F93E68">
        <w:rPr>
          <w:noProof w:val="0"/>
          <w:lang w:val="es-MX"/>
        </w:rPr>
        <w:t>RXR|PO||||</w:t>
      </w:r>
    </w:p>
    <w:p w14:paraId="4FE4A6F5" w14:textId="77777777" w:rsidR="00E921A2" w:rsidRPr="00F93E68" w:rsidRDefault="00E921A2">
      <w:pPr>
        <w:pStyle w:val="Example"/>
        <w:rPr>
          <w:noProof w:val="0"/>
          <w:lang w:val="es-MX"/>
        </w:rPr>
      </w:pPr>
      <w:r w:rsidRPr="00F93E68">
        <w:rPr>
          <w:noProof w:val="0"/>
          <w:lang w:val="es-MX"/>
        </w:rPr>
        <w:t>ORC|RE||235134037||||||199809221330-0700|||88^Seven^Henry^^^DR^MD||^^^^^510^ 2673900||||||</w:t>
      </w:r>
    </w:p>
    <w:p w14:paraId="11E5E13E" w14:textId="77777777" w:rsidR="00E921A2" w:rsidRPr="00F93E68" w:rsidRDefault="00E921A2">
      <w:pPr>
        <w:pStyle w:val="Example"/>
        <w:rPr>
          <w:noProof w:val="0"/>
          <w:lang w:val="es-MX"/>
        </w:rPr>
      </w:pPr>
      <w:r w:rsidRPr="00F93E68">
        <w:rPr>
          <w:noProof w:val="0"/>
          <w:lang w:val="es-MX"/>
        </w:rPr>
        <w:t>RXD|1|00172409660^BACLOFEN 10MG TABS^NDC|199809221415-0700|10|||235134037|5|AS DIRECTED||||||||||||</w:t>
      </w:r>
    </w:p>
    <w:p w14:paraId="3AFED201" w14:textId="77777777" w:rsidR="00E921A2" w:rsidRPr="00F93E68" w:rsidRDefault="00E921A2">
      <w:pPr>
        <w:pStyle w:val="Example"/>
        <w:rPr>
          <w:noProof w:val="0"/>
          <w:lang w:val="es-MX"/>
        </w:rPr>
      </w:pPr>
      <w:r w:rsidRPr="00F93E68">
        <w:rPr>
          <w:noProof w:val="0"/>
          <w:lang w:val="es-MX"/>
        </w:rPr>
        <w:t>RXR|PO||||</w:t>
      </w:r>
    </w:p>
    <w:p w14:paraId="5CCB38F8" w14:textId="77777777" w:rsidR="00E921A2" w:rsidRPr="00F93E68" w:rsidRDefault="00E921A2">
      <w:pPr>
        <w:pStyle w:val="Example"/>
        <w:rPr>
          <w:noProof w:val="0"/>
          <w:lang w:val="es-MX"/>
        </w:rPr>
      </w:pPr>
      <w:r w:rsidRPr="00F93E68">
        <w:rPr>
          <w:noProof w:val="0"/>
          <w:lang w:val="es-MX"/>
        </w:rPr>
        <w:t>ORC|RE||235134030||||||199810121030-0700|||99^Assigned^Amanda^^^DR^MD||^^^^^510^ 2673700||||||</w:t>
      </w:r>
    </w:p>
    <w:p w14:paraId="7B555C4E" w14:textId="77777777" w:rsidR="00E921A2" w:rsidRPr="00F93E68" w:rsidRDefault="00E921A2">
      <w:pPr>
        <w:pStyle w:val="Example"/>
        <w:rPr>
          <w:noProof w:val="0"/>
          <w:lang w:val="es-MX"/>
        </w:rPr>
      </w:pPr>
      <w:r w:rsidRPr="00F93E68">
        <w:rPr>
          <w:noProof w:val="0"/>
          <w:lang w:val="es-MX"/>
        </w:rPr>
        <w:t>RXD|1|00054384163^THEOPHYLLINE 80MG/15ML SOLN^NDC|199810121145-0700|10|||235134030|5|AS DIRECTED||||||||||||</w:t>
      </w:r>
    </w:p>
    <w:p w14:paraId="14C310DA" w14:textId="77777777" w:rsidR="00E921A2" w:rsidRPr="00121095" w:rsidRDefault="00E921A2">
      <w:pPr>
        <w:pStyle w:val="Example"/>
        <w:rPr>
          <w:noProof w:val="0"/>
        </w:rPr>
      </w:pPr>
      <w:r w:rsidRPr="00121095">
        <w:rPr>
          <w:noProof w:val="0"/>
        </w:rPr>
        <w:t>RXR|PO</w:t>
      </w:r>
    </w:p>
    <w:p w14:paraId="1A6A400F" w14:textId="77777777" w:rsidR="00E921A2" w:rsidRPr="00121095" w:rsidRDefault="00E921A2">
      <w:pPr>
        <w:pStyle w:val="Heading5"/>
      </w:pPr>
      <w:bookmarkStart w:id="718" w:name="_Toc495483628"/>
      <w:r w:rsidRPr="00121095">
        <w:t xml:space="preserve">Associated dispense information </w:t>
      </w:r>
      <w:bookmarkEnd w:id="718"/>
      <w:r w:rsidRPr="00121095">
        <w:t>Query Profile</w:t>
      </w:r>
    </w:p>
    <w:p w14:paraId="79283026" w14:textId="77777777" w:rsidR="00E921A2" w:rsidRPr="00121095" w:rsidRDefault="00E921A2">
      <w:pPr>
        <w:pStyle w:val="NormalIndented"/>
      </w:pPr>
      <w:r w:rsidRPr="00121095">
        <w:t xml:space="preserve">Note that the following Query Profile contains many more input parameters. The user is allowed to populate as many of these as desired. </w:t>
      </w:r>
    </w:p>
    <w:p w14:paraId="15CC248F" w14:textId="77777777"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BCA866D" w14:textId="77777777">
        <w:trPr>
          <w:tblHeader/>
        </w:trPr>
        <w:tc>
          <w:tcPr>
            <w:tcW w:w="2880" w:type="dxa"/>
            <w:tcBorders>
              <w:top w:val="double" w:sz="4" w:space="0" w:color="auto"/>
              <w:bottom w:val="single" w:sz="4" w:space="0" w:color="auto"/>
            </w:tcBorders>
            <w:shd w:val="clear" w:color="auto" w:fill="FFFFFF"/>
          </w:tcPr>
          <w:p w14:paraId="53A33413" w14:textId="77777777"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14:paraId="3711AA99" w14:textId="77777777" w:rsidR="00E921A2" w:rsidRPr="00121095" w:rsidRDefault="00E921A2">
            <w:pPr>
              <w:pStyle w:val="QryTableID"/>
              <w:rPr>
                <w:lang w:val="en-US"/>
              </w:rPr>
            </w:pPr>
            <w:r w:rsidRPr="00121095">
              <w:rPr>
                <w:lang w:val="en-US"/>
              </w:rPr>
              <w:t>Z87</w:t>
            </w:r>
          </w:p>
        </w:tc>
      </w:tr>
      <w:tr w:rsidR="00E921A2" w:rsidRPr="00E921A2" w14:paraId="0C95C29A" w14:textId="77777777">
        <w:tc>
          <w:tcPr>
            <w:tcW w:w="2880" w:type="dxa"/>
            <w:tcBorders>
              <w:top w:val="single" w:sz="4" w:space="0" w:color="auto"/>
              <w:bottom w:val="single" w:sz="4" w:space="0" w:color="auto"/>
            </w:tcBorders>
            <w:shd w:val="clear" w:color="auto" w:fill="FFFFFF"/>
          </w:tcPr>
          <w:p w14:paraId="6393CB1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7E2A30C" w14:textId="77777777" w:rsidR="00E921A2" w:rsidRPr="00121095" w:rsidRDefault="00E921A2">
            <w:pPr>
              <w:pStyle w:val="QryTableType"/>
              <w:rPr>
                <w:lang w:val="en-US"/>
              </w:rPr>
            </w:pPr>
            <w:r w:rsidRPr="00121095">
              <w:rPr>
                <w:lang w:val="en-US"/>
              </w:rPr>
              <w:t>Query</w:t>
            </w:r>
          </w:p>
        </w:tc>
      </w:tr>
      <w:tr w:rsidR="00E921A2" w:rsidRPr="00E921A2" w14:paraId="4C202D9D" w14:textId="77777777">
        <w:tc>
          <w:tcPr>
            <w:tcW w:w="2880" w:type="dxa"/>
            <w:tcBorders>
              <w:top w:val="single" w:sz="4" w:space="0" w:color="auto"/>
              <w:bottom w:val="single" w:sz="4" w:space="0" w:color="auto"/>
            </w:tcBorders>
            <w:shd w:val="clear" w:color="auto" w:fill="FFFFFF"/>
          </w:tcPr>
          <w:p w14:paraId="68574D1C"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83609BA" w14:textId="77777777" w:rsidR="00E921A2" w:rsidRPr="00121095" w:rsidRDefault="00E921A2">
            <w:pPr>
              <w:pStyle w:val="QryTableName"/>
              <w:rPr>
                <w:lang w:val="en-US"/>
              </w:rPr>
            </w:pPr>
            <w:r w:rsidRPr="00121095">
              <w:rPr>
                <w:lang w:val="en-US"/>
              </w:rPr>
              <w:t>Dispense Information</w:t>
            </w:r>
          </w:p>
        </w:tc>
      </w:tr>
      <w:tr w:rsidR="00E921A2" w:rsidRPr="00E921A2" w14:paraId="7A2E0548" w14:textId="77777777">
        <w:tc>
          <w:tcPr>
            <w:tcW w:w="2880" w:type="dxa"/>
            <w:tcBorders>
              <w:top w:val="single" w:sz="4" w:space="0" w:color="auto"/>
              <w:bottom w:val="single" w:sz="4" w:space="0" w:color="auto"/>
            </w:tcBorders>
            <w:shd w:val="clear" w:color="auto" w:fill="FFFFFF"/>
          </w:tcPr>
          <w:p w14:paraId="0982C26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869494D" w14:textId="77777777" w:rsidR="00E921A2" w:rsidRPr="00121095" w:rsidRDefault="00E921A2">
            <w:pPr>
              <w:pStyle w:val="QryTableTriggerQuery"/>
              <w:rPr>
                <w:lang w:val="en-US"/>
              </w:rPr>
            </w:pPr>
            <w:r w:rsidRPr="00121095">
              <w:rPr>
                <w:lang w:val="en-US"/>
              </w:rPr>
              <w:t>QBP^Z87^QBP_Q11</w:t>
            </w:r>
          </w:p>
        </w:tc>
      </w:tr>
      <w:tr w:rsidR="00E921A2" w:rsidRPr="00E921A2" w14:paraId="0DF59E7B" w14:textId="77777777">
        <w:tc>
          <w:tcPr>
            <w:tcW w:w="2880" w:type="dxa"/>
            <w:tcBorders>
              <w:top w:val="single" w:sz="4" w:space="0" w:color="auto"/>
              <w:bottom w:val="single" w:sz="4" w:space="0" w:color="auto"/>
            </w:tcBorders>
            <w:shd w:val="clear" w:color="auto" w:fill="FFFFFF"/>
          </w:tcPr>
          <w:p w14:paraId="528D942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79F696" w14:textId="77777777" w:rsidR="00E921A2" w:rsidRPr="00121095" w:rsidRDefault="00E921A2">
            <w:pPr>
              <w:pStyle w:val="QryTableMode"/>
              <w:rPr>
                <w:lang w:val="en-US"/>
              </w:rPr>
            </w:pPr>
            <w:r w:rsidRPr="00121095">
              <w:rPr>
                <w:lang w:val="en-US"/>
              </w:rPr>
              <w:t>Both</w:t>
            </w:r>
          </w:p>
        </w:tc>
      </w:tr>
      <w:tr w:rsidR="00E921A2" w:rsidRPr="00E921A2" w14:paraId="1D5C1988" w14:textId="77777777">
        <w:tc>
          <w:tcPr>
            <w:tcW w:w="2880" w:type="dxa"/>
            <w:tcBorders>
              <w:top w:val="single" w:sz="4" w:space="0" w:color="auto"/>
              <w:bottom w:val="single" w:sz="4" w:space="0" w:color="auto"/>
            </w:tcBorders>
            <w:shd w:val="clear" w:color="auto" w:fill="FFFFFF"/>
          </w:tcPr>
          <w:p w14:paraId="22CD7AD3"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FEDB596" w14:textId="77777777" w:rsidR="00E921A2" w:rsidRPr="00121095" w:rsidRDefault="00E921A2">
            <w:pPr>
              <w:pStyle w:val="QryTableResponseTrigger"/>
              <w:rPr>
                <w:lang w:val="en-US"/>
              </w:rPr>
            </w:pPr>
            <w:r w:rsidRPr="00121095">
              <w:rPr>
                <w:lang w:val="en-US"/>
              </w:rPr>
              <w:t>RSP^Z88^RSP_Z88</w:t>
            </w:r>
          </w:p>
        </w:tc>
      </w:tr>
      <w:tr w:rsidR="00E921A2" w:rsidRPr="00E921A2" w14:paraId="236499B1" w14:textId="77777777">
        <w:tc>
          <w:tcPr>
            <w:tcW w:w="2880" w:type="dxa"/>
            <w:tcBorders>
              <w:top w:val="single" w:sz="4" w:space="0" w:color="auto"/>
              <w:bottom w:val="single" w:sz="4" w:space="0" w:color="auto"/>
            </w:tcBorders>
            <w:shd w:val="clear" w:color="auto" w:fill="FFFFFF"/>
          </w:tcPr>
          <w:p w14:paraId="714C28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B3377E"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1C258667" w14:textId="77777777">
        <w:tc>
          <w:tcPr>
            <w:tcW w:w="2880" w:type="dxa"/>
            <w:tcBorders>
              <w:top w:val="single" w:sz="4" w:space="0" w:color="auto"/>
              <w:bottom w:val="single" w:sz="4" w:space="0" w:color="auto"/>
            </w:tcBorders>
            <w:shd w:val="clear" w:color="auto" w:fill="FFFFFF"/>
          </w:tcPr>
          <w:p w14:paraId="6568E8A0"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04B12D5A"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5B4FB1F5" w14:textId="77777777">
        <w:trPr>
          <w:cantSplit/>
        </w:trPr>
        <w:tc>
          <w:tcPr>
            <w:tcW w:w="2880" w:type="dxa"/>
            <w:tcBorders>
              <w:top w:val="single" w:sz="4" w:space="0" w:color="auto"/>
              <w:bottom w:val="single" w:sz="4" w:space="0" w:color="auto"/>
            </w:tcBorders>
            <w:shd w:val="clear" w:color="auto" w:fill="FFFFFF"/>
          </w:tcPr>
          <w:p w14:paraId="66A1D370"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9396E7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w:t>
            </w:r>
            <w:proofErr w:type="spellStart"/>
            <w:r w:rsidRPr="00121095">
              <w:rPr>
                <w:b/>
                <w:lang w:val="en-US"/>
              </w:rPr>
              <w:t>SortControl</w:t>
            </w:r>
            <w:proofErr w:type="spellEnd"/>
            <w:r w:rsidRPr="00121095">
              <w:rPr>
                <w:b/>
                <w:lang w:val="en-US"/>
              </w:rPr>
              <w:t>.</w:t>
            </w:r>
          </w:p>
        </w:tc>
      </w:tr>
      <w:tr w:rsidR="00E921A2" w:rsidRPr="00E921A2" w14:paraId="74CD67D3" w14:textId="77777777">
        <w:trPr>
          <w:cantSplit/>
        </w:trPr>
        <w:tc>
          <w:tcPr>
            <w:tcW w:w="2880" w:type="dxa"/>
            <w:tcBorders>
              <w:top w:val="single" w:sz="4" w:space="0" w:color="auto"/>
              <w:bottom w:val="double" w:sz="4" w:space="0" w:color="auto"/>
            </w:tcBorders>
            <w:shd w:val="clear" w:color="auto" w:fill="FFFFFF"/>
          </w:tcPr>
          <w:p w14:paraId="1B6ADEF8" w14:textId="77777777" w:rsidR="00E921A2" w:rsidRPr="00121095" w:rsidRDefault="00E921A2">
            <w:pPr>
              <w:pStyle w:val="QryTableHeader"/>
              <w:rPr>
                <w:lang w:val="en-US"/>
              </w:rPr>
            </w:pPr>
            <w:r w:rsidRPr="00121095">
              <w:rPr>
                <w:lang w:val="en-US"/>
              </w:rPr>
              <w:lastRenderedPageBreak/>
              <w:t>Based on Segment Pattern:</w:t>
            </w:r>
          </w:p>
        </w:tc>
        <w:tc>
          <w:tcPr>
            <w:tcW w:w="4608" w:type="dxa"/>
            <w:tcBorders>
              <w:top w:val="single" w:sz="4" w:space="0" w:color="auto"/>
              <w:bottom w:val="double" w:sz="4" w:space="0" w:color="auto"/>
            </w:tcBorders>
            <w:shd w:val="clear" w:color="auto" w:fill="FFFFFF"/>
          </w:tcPr>
          <w:p w14:paraId="6DF89733" w14:textId="77777777" w:rsidR="00E921A2" w:rsidRPr="00121095" w:rsidRDefault="00E921A2">
            <w:pPr>
              <w:pStyle w:val="QryTableSegmentPattern"/>
              <w:rPr>
                <w:lang w:val="en-US"/>
              </w:rPr>
            </w:pPr>
            <w:r w:rsidRPr="00121095">
              <w:rPr>
                <w:lang w:val="en-US"/>
              </w:rPr>
              <w:t>RDS_O01</w:t>
            </w:r>
          </w:p>
        </w:tc>
      </w:tr>
    </w:tbl>
    <w:p w14:paraId="071503DD" w14:textId="77777777" w:rsidR="00E921A2" w:rsidRPr="00121095" w:rsidRDefault="00E921A2"/>
    <w:p w14:paraId="4C41F2A7" w14:textId="77777777"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994252E"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1906C17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337DE8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1617A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8D79C" w14:textId="77777777" w:rsidR="00E921A2" w:rsidRPr="00121095" w:rsidRDefault="00E921A2">
            <w:pPr>
              <w:pStyle w:val="MsgTableHeader"/>
              <w:jc w:val="center"/>
              <w:rPr>
                <w:lang w:val="en-US"/>
              </w:rPr>
            </w:pPr>
            <w:r w:rsidRPr="00121095">
              <w:rPr>
                <w:lang w:val="en-US"/>
              </w:rPr>
              <w:t>Sec. Ref</w:t>
            </w:r>
          </w:p>
        </w:tc>
      </w:tr>
      <w:tr w:rsidR="00E921A2" w:rsidRPr="00E921A2" w14:paraId="3DF60BDF"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7363532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47AD870"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37CE1A8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8DC7EB6" w14:textId="77777777" w:rsidR="00E921A2" w:rsidRPr="00121095" w:rsidRDefault="00E921A2">
            <w:pPr>
              <w:pStyle w:val="MsgTableBody"/>
              <w:jc w:val="center"/>
            </w:pPr>
            <w:r w:rsidRPr="00121095">
              <w:t>2.15.9</w:t>
            </w:r>
          </w:p>
        </w:tc>
      </w:tr>
      <w:tr w:rsidR="00514A79" w:rsidRPr="00E921A2" w14:paraId="7128DA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323850"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58A727C8"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1FAE11E1"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F09FA1" w14:textId="77777777" w:rsidR="00514A79" w:rsidRPr="00121095" w:rsidRDefault="00514A79">
            <w:pPr>
              <w:pStyle w:val="MsgTableBody"/>
              <w:jc w:val="center"/>
            </w:pPr>
            <w:r>
              <w:t>3</w:t>
            </w:r>
          </w:p>
        </w:tc>
      </w:tr>
      <w:tr w:rsidR="00E921A2" w:rsidRPr="00E921A2" w14:paraId="05850C7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609E4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0A610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DDB47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1DDC1" w14:textId="77777777" w:rsidR="00E921A2" w:rsidRPr="00121095" w:rsidRDefault="00E921A2">
            <w:pPr>
              <w:pStyle w:val="MsgTableBody"/>
              <w:jc w:val="center"/>
            </w:pPr>
            <w:r w:rsidRPr="00121095">
              <w:t>2.15.12</w:t>
            </w:r>
          </w:p>
        </w:tc>
      </w:tr>
      <w:tr w:rsidR="00E921A2" w:rsidRPr="00E921A2" w14:paraId="792F5C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3C9C9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C4FC81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BBACFA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BDECBA" w14:textId="77777777" w:rsidR="00E921A2" w:rsidRPr="00121095" w:rsidRDefault="00E921A2">
            <w:pPr>
              <w:pStyle w:val="MsgTableBody"/>
              <w:jc w:val="center"/>
            </w:pPr>
            <w:r w:rsidRPr="00121095">
              <w:t>2.14.13</w:t>
            </w:r>
          </w:p>
        </w:tc>
      </w:tr>
      <w:tr w:rsidR="00E921A2" w:rsidRPr="00E921A2" w14:paraId="2CA98FB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0EF8FA"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E7268F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6316C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E2620" w14:textId="0D128E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40E99A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FB1D25"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F9A0116"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228918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35DB4" w14:textId="77777777" w:rsidR="00420E66" w:rsidRPr="00121095" w:rsidRDefault="00420E66" w:rsidP="00790992">
            <w:pPr>
              <w:pStyle w:val="MsgTableBody"/>
              <w:jc w:val="center"/>
            </w:pPr>
          </w:p>
        </w:tc>
      </w:tr>
      <w:tr w:rsidR="00420E66" w:rsidRPr="00E921A2" w14:paraId="772308E1"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2A9980"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4FB5EB"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D02B9DB"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0FD51" w14:textId="77777777" w:rsidR="00420E66" w:rsidRPr="00121095" w:rsidRDefault="00420E66" w:rsidP="00790992">
            <w:pPr>
              <w:pStyle w:val="MsgTableBody"/>
              <w:jc w:val="center"/>
            </w:pPr>
          </w:p>
        </w:tc>
      </w:tr>
      <w:tr w:rsidR="00420E66" w:rsidRPr="00E921A2" w14:paraId="4276F84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1894B4"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80D85B2"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49CEE25E"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F0EC9" w14:textId="77777777" w:rsidR="00420E66" w:rsidRPr="00121095" w:rsidRDefault="00420E66" w:rsidP="00790992">
            <w:pPr>
              <w:pStyle w:val="MsgTableBody"/>
              <w:jc w:val="center"/>
            </w:pPr>
          </w:p>
        </w:tc>
      </w:tr>
      <w:tr w:rsidR="00E921A2" w:rsidRPr="00E921A2" w14:paraId="29C99B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920A685"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4A12285"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54B618D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E4BA3D" w14:textId="575779E2"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1D94FF7"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66C4D3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3DBF79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8B68B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E17CB26" w14:textId="77777777" w:rsidR="00E921A2" w:rsidRPr="00121095" w:rsidRDefault="00E921A2">
            <w:pPr>
              <w:pStyle w:val="MsgTableBody"/>
              <w:jc w:val="center"/>
            </w:pPr>
            <w:r w:rsidRPr="00121095">
              <w:t>2.15.4</w:t>
            </w:r>
          </w:p>
        </w:tc>
      </w:tr>
    </w:tbl>
    <w:p w14:paraId="28DD8495" w14:textId="77777777" w:rsidR="00E921A2" w:rsidRPr="00121095" w:rsidRDefault="00E921A2"/>
    <w:p w14:paraId="55341767" w14:textId="77777777"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5CEADCB"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A72AB0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C16FE0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1B78D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DF83322" w14:textId="77777777" w:rsidR="00E921A2" w:rsidRPr="00121095" w:rsidRDefault="00E921A2">
            <w:pPr>
              <w:pStyle w:val="MsgTableHeader"/>
              <w:jc w:val="center"/>
              <w:rPr>
                <w:lang w:val="en-US"/>
              </w:rPr>
            </w:pPr>
            <w:r w:rsidRPr="00121095">
              <w:rPr>
                <w:lang w:val="en-US"/>
              </w:rPr>
              <w:t>Sec. Ref</w:t>
            </w:r>
          </w:p>
        </w:tc>
      </w:tr>
      <w:tr w:rsidR="00E921A2" w:rsidRPr="00E921A2" w14:paraId="2DDC730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4EE03C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13207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AD139C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A2DBF1" w14:textId="77777777" w:rsidR="00E921A2" w:rsidRPr="00121095" w:rsidRDefault="00E921A2">
            <w:pPr>
              <w:pStyle w:val="MsgTableBody"/>
              <w:jc w:val="center"/>
            </w:pPr>
            <w:r w:rsidRPr="00121095">
              <w:t>2.15.9</w:t>
            </w:r>
          </w:p>
        </w:tc>
      </w:tr>
      <w:tr w:rsidR="00E921A2" w:rsidRPr="00E921A2" w14:paraId="7864C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36DD5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CD72D9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5FD27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A1501" w14:textId="77777777" w:rsidR="00E921A2" w:rsidRPr="00121095" w:rsidRDefault="00E921A2">
            <w:pPr>
              <w:pStyle w:val="MsgTableBody"/>
              <w:jc w:val="center"/>
            </w:pPr>
            <w:r w:rsidRPr="00121095">
              <w:t>2.15.12</w:t>
            </w:r>
          </w:p>
        </w:tc>
      </w:tr>
      <w:tr w:rsidR="00E921A2" w:rsidRPr="00E921A2" w14:paraId="1A4476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DE410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5780C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4F39E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6BB19" w14:textId="77777777" w:rsidR="00E921A2" w:rsidRPr="00121095" w:rsidRDefault="00E921A2">
            <w:pPr>
              <w:pStyle w:val="MsgTableBody"/>
              <w:jc w:val="center"/>
            </w:pPr>
            <w:r w:rsidRPr="00121095">
              <w:t>2.14.13</w:t>
            </w:r>
          </w:p>
        </w:tc>
      </w:tr>
      <w:tr w:rsidR="00E921A2" w:rsidRPr="00E921A2" w14:paraId="0D9020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8CF80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E13C83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07F484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9692F2" w14:textId="77777777" w:rsidR="00E921A2" w:rsidRPr="00121095" w:rsidRDefault="00E921A2">
            <w:pPr>
              <w:pStyle w:val="MsgTableBody"/>
              <w:jc w:val="center"/>
            </w:pPr>
            <w:r w:rsidRPr="00121095">
              <w:t>2.15.8</w:t>
            </w:r>
          </w:p>
        </w:tc>
      </w:tr>
      <w:tr w:rsidR="00E921A2" w:rsidRPr="00E921A2" w14:paraId="020A30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4694C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7C7C89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666A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352CF3" w14:textId="77777777" w:rsidR="00E921A2" w:rsidRPr="00121095" w:rsidRDefault="00E921A2">
            <w:pPr>
              <w:pStyle w:val="MsgTableBody"/>
              <w:jc w:val="center"/>
            </w:pPr>
            <w:r w:rsidRPr="00121095">
              <w:t>2.15.5</w:t>
            </w:r>
          </w:p>
        </w:tc>
      </w:tr>
      <w:tr w:rsidR="00E921A2" w:rsidRPr="00E921A2" w14:paraId="54E452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EEEBBA"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D62D6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E9838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C08612" w14:textId="5C8C863C" w:rsidR="00E921A2" w:rsidRPr="00121095" w:rsidRDefault="002503D5">
            <w:pPr>
              <w:pStyle w:val="MsgTableBody"/>
              <w:jc w:val="center"/>
            </w:pPr>
            <w:r>
              <w:fldChar w:fldCharType="begin"/>
            </w:r>
            <w:r>
              <w:instrText xml:space="preserve"> REF _Ref465674532 \r \h  \* MERGEFORMAT </w:instrText>
            </w:r>
            <w:r>
              <w:fldChar w:fldCharType="separate"/>
            </w:r>
            <w:r w:rsidR="00C244BF">
              <w:t>5.5.2</w:t>
            </w:r>
            <w:r>
              <w:fldChar w:fldCharType="end"/>
            </w:r>
          </w:p>
        </w:tc>
      </w:tr>
      <w:tr w:rsidR="00E921A2" w:rsidRPr="00E921A2" w14:paraId="10AC70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4982C0"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D29D86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95F49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7412F" w14:textId="14C87E4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DA4A7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5D3E12"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E231B4C"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73DAF58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09D106" w14:textId="6698CB5C"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4DCC47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BF73C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CA4EAB"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1B38F6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8E028" w14:textId="77777777" w:rsidR="00E921A2" w:rsidRPr="00121095" w:rsidRDefault="00E921A2">
            <w:pPr>
              <w:pStyle w:val="MsgTableBody"/>
              <w:jc w:val="center"/>
            </w:pPr>
          </w:p>
        </w:tc>
      </w:tr>
      <w:tr w:rsidR="00E921A2" w:rsidRPr="00E921A2" w14:paraId="031845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D1AC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DB6EE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5B3B4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E24907" w14:textId="77777777" w:rsidR="00E921A2" w:rsidRPr="00121095" w:rsidRDefault="00E921A2">
            <w:pPr>
              <w:pStyle w:val="MsgTableBody"/>
              <w:jc w:val="center"/>
            </w:pPr>
          </w:p>
        </w:tc>
      </w:tr>
      <w:tr w:rsidR="00E921A2" w:rsidRPr="00E921A2" w14:paraId="6459D1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2B01D7"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DF28041"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B2F24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057EC" w14:textId="77777777" w:rsidR="00E921A2" w:rsidRPr="00121095" w:rsidRDefault="00E921A2">
            <w:pPr>
              <w:pStyle w:val="MsgTableBody"/>
              <w:jc w:val="center"/>
            </w:pPr>
            <w:r w:rsidRPr="00121095">
              <w:t>3.4.2</w:t>
            </w:r>
          </w:p>
        </w:tc>
      </w:tr>
      <w:tr w:rsidR="00E921A2" w:rsidRPr="00E921A2" w14:paraId="00E0755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CAC4C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51EB08B6"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0BA1D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176DEA" w14:textId="77777777" w:rsidR="00E921A2" w:rsidRPr="00121095" w:rsidRDefault="00E921A2">
            <w:pPr>
              <w:pStyle w:val="MsgTableBody"/>
              <w:jc w:val="center"/>
            </w:pPr>
            <w:r w:rsidRPr="00121095">
              <w:t>3.4.10</w:t>
            </w:r>
          </w:p>
        </w:tc>
      </w:tr>
      <w:tr w:rsidR="00E921A2" w:rsidRPr="00E921A2" w14:paraId="4F1DF6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014698"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1FE0877"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9979A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0D87C" w14:textId="77777777" w:rsidR="00E921A2" w:rsidRPr="00121095" w:rsidRDefault="00E921A2">
            <w:pPr>
              <w:pStyle w:val="MsgTableBody"/>
              <w:jc w:val="center"/>
            </w:pPr>
            <w:r w:rsidRPr="00121095">
              <w:t>2.15.10</w:t>
            </w:r>
          </w:p>
        </w:tc>
      </w:tr>
      <w:tr w:rsidR="00E921A2" w:rsidRPr="00E921A2" w14:paraId="6532FF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B7F897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CAA194" w14:textId="77777777"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14:paraId="56A59F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F07130" w14:textId="77777777" w:rsidR="00E921A2" w:rsidRPr="00121095" w:rsidRDefault="00E921A2">
            <w:pPr>
              <w:pStyle w:val="MsgTableBody"/>
              <w:jc w:val="center"/>
            </w:pPr>
          </w:p>
        </w:tc>
      </w:tr>
      <w:tr w:rsidR="00E921A2" w:rsidRPr="00E921A2" w14:paraId="0F5396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857803"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4B59F197"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54961A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AE944" w14:textId="77777777" w:rsidR="00E921A2" w:rsidRPr="00121095" w:rsidRDefault="00E921A2">
            <w:pPr>
              <w:pStyle w:val="MsgTableBody"/>
              <w:jc w:val="center"/>
            </w:pPr>
            <w:r w:rsidRPr="00121095">
              <w:t>3.4.5</w:t>
            </w:r>
          </w:p>
        </w:tc>
      </w:tr>
      <w:tr w:rsidR="00E921A2" w:rsidRPr="00E921A2" w14:paraId="28D401A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2245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F9D88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9F49D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E8F15" w14:textId="77777777" w:rsidR="00E921A2" w:rsidRPr="00121095" w:rsidRDefault="00E921A2">
            <w:pPr>
              <w:pStyle w:val="MsgTableBody"/>
              <w:jc w:val="center"/>
            </w:pPr>
          </w:p>
        </w:tc>
      </w:tr>
      <w:tr w:rsidR="00E921A2" w:rsidRPr="00E921A2" w14:paraId="7E4A9C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513D03" w14:textId="77777777" w:rsidR="00E921A2" w:rsidRPr="00121095" w:rsidRDefault="00E921A2">
            <w:pPr>
              <w:pStyle w:val="MsgTableBody"/>
            </w:pPr>
            <w:r w:rsidRPr="00121095">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0F9E7CE7"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4E2A51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765293" w14:textId="77777777" w:rsidR="00E921A2" w:rsidRPr="00121095" w:rsidRDefault="00E921A2">
            <w:pPr>
              <w:pStyle w:val="MsgTableBody"/>
              <w:jc w:val="center"/>
            </w:pPr>
            <w:r w:rsidRPr="00121095">
              <w:t>3.4.3</w:t>
            </w:r>
          </w:p>
        </w:tc>
      </w:tr>
      <w:tr w:rsidR="00E921A2" w:rsidRPr="00E921A2" w14:paraId="1FB13A4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53955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149438A4"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154DBA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061DC7" w14:textId="77777777" w:rsidR="00E921A2" w:rsidRPr="00121095" w:rsidRDefault="00E921A2">
            <w:pPr>
              <w:pStyle w:val="MsgTableBody"/>
              <w:jc w:val="center"/>
            </w:pPr>
            <w:r w:rsidRPr="00121095">
              <w:t>3.4.4</w:t>
            </w:r>
          </w:p>
        </w:tc>
      </w:tr>
      <w:tr w:rsidR="00E921A2" w:rsidRPr="00E921A2" w14:paraId="76A7F9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1682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389E90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CBD73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129A8" w14:textId="77777777" w:rsidR="00E921A2" w:rsidRPr="00121095" w:rsidRDefault="00E921A2">
            <w:pPr>
              <w:pStyle w:val="MsgTableBody"/>
              <w:jc w:val="center"/>
            </w:pPr>
          </w:p>
        </w:tc>
      </w:tr>
      <w:tr w:rsidR="00E921A2" w:rsidRPr="00E921A2" w14:paraId="1CD4DA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2743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5D3192" w14:textId="77777777"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14:paraId="08439E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21CD7C" w14:textId="77777777" w:rsidR="00E921A2" w:rsidRPr="00121095" w:rsidRDefault="00E921A2">
            <w:pPr>
              <w:pStyle w:val="MsgTableBody"/>
              <w:jc w:val="center"/>
            </w:pPr>
          </w:p>
        </w:tc>
      </w:tr>
      <w:tr w:rsidR="00E921A2" w:rsidRPr="00E921A2" w14:paraId="195713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D3F8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ADEFE75"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7D4A7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1D0BB5" w14:textId="77777777" w:rsidR="00E921A2" w:rsidRPr="00121095" w:rsidRDefault="00E921A2">
            <w:pPr>
              <w:pStyle w:val="MsgTableBody"/>
              <w:jc w:val="center"/>
            </w:pPr>
          </w:p>
        </w:tc>
      </w:tr>
      <w:tr w:rsidR="00E921A2" w:rsidRPr="00E921A2" w14:paraId="27FB2D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C9C422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A29082"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48EA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74692" w14:textId="77777777" w:rsidR="00E921A2" w:rsidRPr="00121095" w:rsidRDefault="00E921A2">
            <w:pPr>
              <w:pStyle w:val="MsgTableBody"/>
              <w:jc w:val="center"/>
            </w:pPr>
          </w:p>
        </w:tc>
      </w:tr>
      <w:tr w:rsidR="00E921A2" w:rsidRPr="00E921A2" w14:paraId="23FF31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02C9E8"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808C032"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2C1FB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400CA" w14:textId="77777777" w:rsidR="00E921A2" w:rsidRPr="00121095" w:rsidRDefault="00E921A2">
            <w:pPr>
              <w:pStyle w:val="MsgTableBody"/>
              <w:jc w:val="center"/>
            </w:pPr>
            <w:r w:rsidRPr="00121095">
              <w:t>4.5.1</w:t>
            </w:r>
          </w:p>
        </w:tc>
      </w:tr>
      <w:tr w:rsidR="00E921A2" w:rsidRPr="00E921A2" w14:paraId="28AECC7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295F2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352468"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77C262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E361C" w14:textId="77777777" w:rsidR="00E921A2" w:rsidRPr="00121095" w:rsidRDefault="00E921A2">
            <w:pPr>
              <w:pStyle w:val="MsgTableBody"/>
              <w:jc w:val="center"/>
            </w:pPr>
          </w:p>
        </w:tc>
      </w:tr>
      <w:tr w:rsidR="00E921A2" w:rsidRPr="00E921A2" w14:paraId="3B549E1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4E74B59"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84265CE"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6486C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39E17" w14:textId="77777777" w:rsidR="00E921A2" w:rsidRPr="00121095" w:rsidRDefault="00E921A2">
            <w:pPr>
              <w:pStyle w:val="MsgTableBody"/>
              <w:jc w:val="center"/>
            </w:pPr>
            <w:r w:rsidRPr="00121095">
              <w:t>4.5.4</w:t>
            </w:r>
          </w:p>
        </w:tc>
      </w:tr>
      <w:tr w:rsidR="00E921A2" w:rsidRPr="00E921A2" w14:paraId="028F9A7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429C7F"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6E7A856E"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6D5DD0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A70A1" w14:textId="77777777" w:rsidR="00E921A2" w:rsidRPr="00121095" w:rsidRDefault="00E921A2">
            <w:pPr>
              <w:pStyle w:val="MsgTableBody"/>
              <w:jc w:val="center"/>
            </w:pPr>
            <w:r w:rsidRPr="00121095">
              <w:t>4.5.5</w:t>
            </w:r>
          </w:p>
        </w:tc>
      </w:tr>
      <w:tr w:rsidR="00E921A2" w:rsidRPr="00E921A2" w14:paraId="204BE90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A24C59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FBD9C02"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3816DB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E64758" w14:textId="77777777" w:rsidR="00E921A2" w:rsidRPr="00121095" w:rsidRDefault="00E921A2">
            <w:pPr>
              <w:pStyle w:val="MsgTableBody"/>
              <w:jc w:val="center"/>
            </w:pPr>
          </w:p>
        </w:tc>
      </w:tr>
      <w:tr w:rsidR="00E921A2" w:rsidRPr="00E921A2" w14:paraId="03648D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37F7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3024E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4B03B2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DF7A52" w14:textId="77777777" w:rsidR="00E921A2" w:rsidRPr="00121095" w:rsidRDefault="00E921A2">
            <w:pPr>
              <w:pStyle w:val="MsgTableBody"/>
              <w:jc w:val="center"/>
            </w:pPr>
          </w:p>
        </w:tc>
      </w:tr>
      <w:tr w:rsidR="00E921A2" w:rsidRPr="00E921A2" w14:paraId="42CDF0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90AA2A"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FDCE4A0"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783BA0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76CE1D" w14:textId="77777777" w:rsidR="00E921A2" w:rsidRPr="00121095" w:rsidRDefault="00E921A2">
            <w:pPr>
              <w:pStyle w:val="MsgTableBody"/>
              <w:jc w:val="center"/>
            </w:pPr>
            <w:r w:rsidRPr="00121095">
              <w:t>4.8.2</w:t>
            </w:r>
          </w:p>
        </w:tc>
      </w:tr>
      <w:tr w:rsidR="00E921A2" w:rsidRPr="00E921A2" w14:paraId="03F2FD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C45EE"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D63A33D"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627A24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DD6EDE" w14:textId="77777777" w:rsidR="00E921A2" w:rsidRPr="00121095" w:rsidRDefault="00E921A2">
            <w:pPr>
              <w:pStyle w:val="MsgTableBody"/>
              <w:jc w:val="center"/>
            </w:pPr>
            <w:r w:rsidRPr="00121095">
              <w:t>2.15.10</w:t>
            </w:r>
          </w:p>
        </w:tc>
      </w:tr>
      <w:tr w:rsidR="00E921A2" w:rsidRPr="00E921A2" w14:paraId="6ADBB6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FBF867"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2C75444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29C828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F1EC0" w14:textId="77777777" w:rsidR="00E921A2" w:rsidRPr="00121095" w:rsidRDefault="00E921A2">
            <w:pPr>
              <w:pStyle w:val="MsgTableBody"/>
              <w:jc w:val="center"/>
            </w:pPr>
            <w:r w:rsidRPr="00121095">
              <w:t>4.14.2</w:t>
            </w:r>
          </w:p>
        </w:tc>
      </w:tr>
      <w:tr w:rsidR="00E921A2" w:rsidRPr="00E921A2" w14:paraId="44624FF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9FA1EE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B8114E1" w14:textId="77777777"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14:paraId="020AF1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F50F9" w14:textId="77777777" w:rsidR="00E921A2" w:rsidRPr="00121095" w:rsidRDefault="00E921A2">
            <w:pPr>
              <w:pStyle w:val="MsgTableBody"/>
              <w:jc w:val="center"/>
            </w:pPr>
          </w:p>
        </w:tc>
      </w:tr>
      <w:tr w:rsidR="00E921A2" w:rsidRPr="00E921A2" w14:paraId="6FB862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A218F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7A5511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6C25B0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DE1AD5" w14:textId="77777777" w:rsidR="00E921A2" w:rsidRPr="00121095" w:rsidRDefault="00E921A2">
            <w:pPr>
              <w:pStyle w:val="MsgTableBody"/>
              <w:jc w:val="center"/>
            </w:pPr>
            <w:r w:rsidRPr="00121095">
              <w:t>4.14.3</w:t>
            </w:r>
          </w:p>
        </w:tc>
      </w:tr>
      <w:tr w:rsidR="00E921A2" w:rsidRPr="00E921A2" w14:paraId="06B9FC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B9E59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9A8AFEF"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07724F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EF501" w14:textId="77777777" w:rsidR="00E921A2" w:rsidRPr="00121095" w:rsidRDefault="00E921A2">
            <w:pPr>
              <w:pStyle w:val="MsgTableBody"/>
              <w:jc w:val="center"/>
            </w:pPr>
            <w:r w:rsidRPr="00121095">
              <w:t>2.15.10</w:t>
            </w:r>
          </w:p>
        </w:tc>
      </w:tr>
      <w:tr w:rsidR="00E921A2" w:rsidRPr="00E921A2" w14:paraId="063AB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3613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0547B26" w14:textId="77777777"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14:paraId="740565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199375" w14:textId="77777777" w:rsidR="00E921A2" w:rsidRPr="00121095" w:rsidRDefault="00E921A2">
            <w:pPr>
              <w:pStyle w:val="MsgTableBody"/>
              <w:jc w:val="center"/>
            </w:pPr>
          </w:p>
        </w:tc>
      </w:tr>
      <w:tr w:rsidR="00E921A2" w:rsidRPr="00E921A2" w14:paraId="4B97A4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7C66F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087324D"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3DA197A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2C54A" w14:textId="77777777" w:rsidR="00E921A2" w:rsidRPr="00121095" w:rsidRDefault="00E921A2">
            <w:pPr>
              <w:pStyle w:val="MsgTableBody"/>
              <w:jc w:val="center"/>
            </w:pPr>
          </w:p>
        </w:tc>
      </w:tr>
      <w:tr w:rsidR="00E921A2" w:rsidRPr="00E921A2" w14:paraId="63FC5C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9C8B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795FAD8" w14:textId="77777777"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14:paraId="4FC53B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35DE" w14:textId="77777777" w:rsidR="00E921A2" w:rsidRPr="00121095" w:rsidRDefault="00E921A2">
            <w:pPr>
              <w:pStyle w:val="MsgTableBody"/>
              <w:jc w:val="center"/>
            </w:pPr>
          </w:p>
        </w:tc>
      </w:tr>
      <w:tr w:rsidR="00E921A2" w:rsidRPr="00E921A2" w14:paraId="3EE8EAC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6C75A4"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2EA05B8"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76EA48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561E2" w14:textId="77777777" w:rsidR="00E921A2" w:rsidRPr="00121095" w:rsidRDefault="00E921A2">
            <w:pPr>
              <w:pStyle w:val="MsgTableBody"/>
              <w:jc w:val="center"/>
            </w:pPr>
            <w:r w:rsidRPr="00121095">
              <w:t>4.8.7</w:t>
            </w:r>
          </w:p>
        </w:tc>
      </w:tr>
      <w:tr w:rsidR="00E921A2" w:rsidRPr="00E921A2" w14:paraId="656228E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82A4D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6F989F8"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7E2EB0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3ED444" w14:textId="77777777" w:rsidR="00E921A2" w:rsidRPr="00121095" w:rsidRDefault="00E921A2">
            <w:pPr>
              <w:pStyle w:val="MsgTableBody"/>
              <w:jc w:val="center"/>
            </w:pPr>
          </w:p>
        </w:tc>
      </w:tr>
      <w:tr w:rsidR="00E921A2" w:rsidRPr="00E921A2" w14:paraId="79599B3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1C88EA6"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615308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75F363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445410" w14:textId="77777777" w:rsidR="00E921A2" w:rsidRPr="00121095" w:rsidRDefault="00E921A2">
            <w:pPr>
              <w:pStyle w:val="MsgTableBody"/>
              <w:jc w:val="center"/>
            </w:pPr>
            <w:r w:rsidRPr="00121095">
              <w:t>4.5.4</w:t>
            </w:r>
          </w:p>
        </w:tc>
      </w:tr>
      <w:tr w:rsidR="00E921A2" w:rsidRPr="00E921A2" w14:paraId="40D0BA8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DA3752C"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2D31931"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77A182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EA370" w14:textId="77777777" w:rsidR="00E921A2" w:rsidRPr="00121095" w:rsidRDefault="00E921A2">
            <w:pPr>
              <w:pStyle w:val="MsgTableBody"/>
              <w:jc w:val="center"/>
            </w:pPr>
            <w:r w:rsidRPr="00121095">
              <w:t>4.5.5</w:t>
            </w:r>
          </w:p>
        </w:tc>
      </w:tr>
      <w:tr w:rsidR="00E921A2" w:rsidRPr="00E921A2" w14:paraId="49D65EB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28FD7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341C424"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D0E3F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9EEC26" w14:textId="77777777" w:rsidR="00E921A2" w:rsidRPr="00121095" w:rsidRDefault="00E921A2">
            <w:pPr>
              <w:pStyle w:val="MsgTableBody"/>
              <w:jc w:val="center"/>
            </w:pPr>
          </w:p>
        </w:tc>
      </w:tr>
      <w:tr w:rsidR="00E921A2" w:rsidRPr="00E921A2" w14:paraId="029FB2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FFC52D8"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E03036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4A780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F6E444" w14:textId="77777777" w:rsidR="00E921A2" w:rsidRPr="00121095" w:rsidRDefault="00E921A2">
            <w:pPr>
              <w:pStyle w:val="MsgTableBody"/>
              <w:jc w:val="center"/>
            </w:pPr>
            <w:r w:rsidRPr="00121095">
              <w:t>4.14.2</w:t>
            </w:r>
          </w:p>
        </w:tc>
      </w:tr>
      <w:tr w:rsidR="00E921A2" w:rsidRPr="00E921A2" w14:paraId="123B53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8398BB"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8707B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1940CB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C35907" w14:textId="77777777" w:rsidR="00E921A2" w:rsidRPr="00121095" w:rsidRDefault="00E921A2">
            <w:pPr>
              <w:pStyle w:val="MsgTableBody"/>
              <w:jc w:val="center"/>
            </w:pPr>
            <w:r w:rsidRPr="00121095">
              <w:t>4.14.3</w:t>
            </w:r>
          </w:p>
        </w:tc>
      </w:tr>
      <w:tr w:rsidR="00E921A2" w:rsidRPr="00E921A2" w14:paraId="0D0A0E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FF86A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DCB79D" w14:textId="77777777"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14:paraId="277CD5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231C85" w14:textId="77777777" w:rsidR="00E921A2" w:rsidRPr="00121095" w:rsidRDefault="00E921A2">
            <w:pPr>
              <w:pStyle w:val="MsgTableBody"/>
              <w:jc w:val="center"/>
            </w:pPr>
          </w:p>
        </w:tc>
      </w:tr>
      <w:tr w:rsidR="00E921A2" w:rsidRPr="00E921A2" w14:paraId="2F157F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DF268D"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6CD6CBAF"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0750D7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79B4AF" w14:textId="77777777" w:rsidR="00E921A2" w:rsidRPr="00121095" w:rsidRDefault="00E921A2">
            <w:pPr>
              <w:pStyle w:val="MsgTableBody"/>
              <w:jc w:val="center"/>
            </w:pPr>
            <w:r w:rsidRPr="00121095">
              <w:t>4.8.10</w:t>
            </w:r>
          </w:p>
        </w:tc>
      </w:tr>
      <w:tr w:rsidR="00E921A2" w:rsidRPr="00E921A2" w14:paraId="411FC2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7C090"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E034EB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FF0C7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58302" w14:textId="77777777" w:rsidR="00E921A2" w:rsidRPr="00121095" w:rsidRDefault="00E921A2">
            <w:pPr>
              <w:pStyle w:val="MsgTableBody"/>
              <w:jc w:val="center"/>
            </w:pPr>
            <w:r w:rsidRPr="00121095">
              <w:t>4.14.2</w:t>
            </w:r>
          </w:p>
        </w:tc>
      </w:tr>
      <w:tr w:rsidR="00E921A2" w:rsidRPr="00E921A2" w14:paraId="5F06C0F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730CF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C4539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8C894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FD7CD" w14:textId="77777777" w:rsidR="00E921A2" w:rsidRPr="00121095" w:rsidRDefault="00E921A2">
            <w:pPr>
              <w:pStyle w:val="MsgTableBody"/>
              <w:jc w:val="center"/>
            </w:pPr>
            <w:r w:rsidRPr="00121095">
              <w:t>4.14.3</w:t>
            </w:r>
          </w:p>
        </w:tc>
      </w:tr>
      <w:tr w:rsidR="00E921A2" w:rsidRPr="00E921A2" w14:paraId="72D9A1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24C5D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AC7100B"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61BF334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1F67AF" w14:textId="77777777" w:rsidR="00E921A2" w:rsidRPr="00121095" w:rsidRDefault="00E921A2">
            <w:pPr>
              <w:pStyle w:val="MsgTableBody"/>
              <w:jc w:val="center"/>
            </w:pPr>
          </w:p>
        </w:tc>
      </w:tr>
      <w:tr w:rsidR="00E921A2" w:rsidRPr="00E921A2" w14:paraId="664278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179D87"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7F030EE5"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335F52A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F22356" w14:textId="77777777" w:rsidR="00E921A2" w:rsidRPr="00121095" w:rsidRDefault="00E921A2">
            <w:pPr>
              <w:pStyle w:val="MsgTableBody"/>
              <w:jc w:val="center"/>
            </w:pPr>
            <w:r w:rsidRPr="00121095">
              <w:t>7.4.2</w:t>
            </w:r>
          </w:p>
        </w:tc>
      </w:tr>
      <w:tr w:rsidR="00E921A2" w:rsidRPr="00E921A2" w14:paraId="2CA0E70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0A3457" w14:textId="77777777" w:rsidR="00E921A2" w:rsidRPr="00121095" w:rsidRDefault="00E921A2">
            <w:pPr>
              <w:pStyle w:val="MsgTableBody"/>
            </w:pPr>
            <w:r w:rsidRPr="00121095">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6586B217"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B6AF6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06C8B" w14:textId="77777777" w:rsidR="00E921A2" w:rsidRPr="00121095" w:rsidRDefault="00E921A2">
            <w:pPr>
              <w:pStyle w:val="MsgTableBody"/>
              <w:jc w:val="center"/>
            </w:pPr>
            <w:r w:rsidRPr="00121095">
              <w:t>2.15.10</w:t>
            </w:r>
          </w:p>
        </w:tc>
      </w:tr>
      <w:tr w:rsidR="00E921A2" w:rsidRPr="00E921A2" w14:paraId="054C8E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CC3C9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D3DD535"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082936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1734AD" w14:textId="77777777" w:rsidR="00E921A2" w:rsidRPr="00121095" w:rsidRDefault="00E921A2">
            <w:pPr>
              <w:pStyle w:val="MsgTableBody"/>
              <w:jc w:val="center"/>
            </w:pPr>
          </w:p>
        </w:tc>
      </w:tr>
      <w:tr w:rsidR="00E921A2" w:rsidRPr="00E921A2" w14:paraId="494FBD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0CC3D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C237D8"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6E5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EABC0" w14:textId="77777777" w:rsidR="00E921A2" w:rsidRPr="00121095" w:rsidRDefault="00E921A2">
            <w:pPr>
              <w:pStyle w:val="MsgTableBody"/>
              <w:jc w:val="center"/>
            </w:pPr>
          </w:p>
        </w:tc>
      </w:tr>
      <w:tr w:rsidR="00E921A2" w:rsidRPr="00E921A2" w14:paraId="6A96338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38799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89C5D4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21B46AE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76EE06" w14:textId="77777777" w:rsidR="00E921A2" w:rsidRPr="00121095" w:rsidRDefault="00E921A2">
            <w:pPr>
              <w:pStyle w:val="MsgTableBody"/>
              <w:jc w:val="center"/>
            </w:pPr>
          </w:p>
        </w:tc>
      </w:tr>
      <w:tr w:rsidR="00E921A2" w:rsidRPr="00E921A2" w14:paraId="014F03B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4453C2"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1B4E016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A98DB0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16A89A" w14:textId="77777777" w:rsidR="00E921A2" w:rsidRPr="00121095" w:rsidRDefault="00E921A2">
            <w:pPr>
              <w:pStyle w:val="MsgTableBody"/>
              <w:jc w:val="center"/>
            </w:pPr>
            <w:r w:rsidRPr="00121095">
              <w:t>2.15.4</w:t>
            </w:r>
          </w:p>
        </w:tc>
      </w:tr>
    </w:tbl>
    <w:p w14:paraId="4F4E99B6" w14:textId="77777777"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D8DCCA3" w14:textId="77777777">
        <w:trPr>
          <w:cantSplit/>
          <w:tblHeader/>
        </w:trPr>
        <w:tc>
          <w:tcPr>
            <w:tcW w:w="648" w:type="dxa"/>
            <w:tcBorders>
              <w:top w:val="double" w:sz="4" w:space="0" w:color="auto"/>
              <w:bottom w:val="single" w:sz="4" w:space="0" w:color="auto"/>
            </w:tcBorders>
            <w:shd w:val="clear" w:color="auto" w:fill="FFFFFF"/>
          </w:tcPr>
          <w:p w14:paraId="156BBC3A" w14:textId="77777777"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14:paraId="6120CB98" w14:textId="77777777"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22F6DD8" w14:textId="77777777" w:rsidR="00E921A2" w:rsidRPr="00121095" w:rsidRDefault="00E921A2">
            <w:pPr>
              <w:pStyle w:val="QryTableInputHeader"/>
              <w:keepNext/>
              <w:rPr>
                <w:lang w:val="en-US"/>
              </w:rPr>
            </w:pPr>
            <w:r w:rsidRPr="00121095">
              <w:rPr>
                <w:lang w:val="en-US"/>
              </w:rPr>
              <w:t>Key/</w:t>
            </w:r>
          </w:p>
          <w:p w14:paraId="3095D954" w14:textId="77777777"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FBF2788" w14:textId="77777777"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35C7933" w14:textId="77777777"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DA28FD6" w14:textId="77777777"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74FDAE" w14:textId="77777777" w:rsidR="00E921A2" w:rsidRPr="00121095" w:rsidRDefault="00E921A2">
            <w:pPr>
              <w:pStyle w:val="QryTableInputHeader"/>
              <w:keepNext/>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7334B647" w14:textId="77777777"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841B93A" w14:textId="77777777"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C6BD498" w14:textId="77777777"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FC77B9F" w14:textId="77777777"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2DE69A3" w14:textId="77777777"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9877B31" w14:textId="77777777" w:rsidR="00E921A2" w:rsidRPr="00121095" w:rsidRDefault="00E921A2">
            <w:pPr>
              <w:pStyle w:val="QryTableInputHeader"/>
              <w:keepNext/>
              <w:rPr>
                <w:lang w:val="en-US"/>
              </w:rPr>
            </w:pPr>
            <w:r w:rsidRPr="00121095">
              <w:rPr>
                <w:lang w:val="en-US"/>
              </w:rPr>
              <w:t>Element Name</w:t>
            </w:r>
          </w:p>
        </w:tc>
      </w:tr>
      <w:tr w:rsidR="00E921A2" w:rsidRPr="00E921A2" w14:paraId="1E80A90B" w14:textId="77777777">
        <w:trPr>
          <w:cantSplit/>
        </w:trPr>
        <w:tc>
          <w:tcPr>
            <w:tcW w:w="648" w:type="dxa"/>
            <w:tcBorders>
              <w:top w:val="single" w:sz="4" w:space="0" w:color="auto"/>
              <w:bottom w:val="single" w:sz="4" w:space="0" w:color="auto"/>
            </w:tcBorders>
            <w:shd w:val="clear" w:color="auto" w:fill="FFFFFF"/>
          </w:tcPr>
          <w:p w14:paraId="63F047C7"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13FE90D6" w14:textId="77777777" w:rsidR="00E921A2" w:rsidRPr="00121095" w:rsidRDefault="00E921A2">
            <w:pPr>
              <w:pStyle w:val="QryTableInput"/>
              <w:keepNex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280718AB"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334A1111"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3B7D94D0"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5BC2CF05"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5B8CDC64"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45EFBF8B"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199421D2"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2E24576"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1D8FA758"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2B13AEE4"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2D292517" w14:textId="77777777" w:rsidR="00E921A2" w:rsidRPr="00121095" w:rsidRDefault="00E921A2">
            <w:pPr>
              <w:pStyle w:val="QryTableInput"/>
              <w:keepNext/>
            </w:pPr>
          </w:p>
        </w:tc>
      </w:tr>
      <w:tr w:rsidR="00E921A2" w:rsidRPr="00E921A2" w14:paraId="5212E6AA" w14:textId="77777777">
        <w:trPr>
          <w:cantSplit/>
        </w:trPr>
        <w:tc>
          <w:tcPr>
            <w:tcW w:w="648" w:type="dxa"/>
            <w:tcBorders>
              <w:top w:val="single" w:sz="4" w:space="0" w:color="auto"/>
              <w:bottom w:val="single" w:sz="4" w:space="0" w:color="auto"/>
            </w:tcBorders>
            <w:shd w:val="clear" w:color="auto" w:fill="FFFFFF"/>
          </w:tcPr>
          <w:p w14:paraId="48E1BBA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E7BE8C" w14:textId="77777777"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5385B7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BCB944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C0386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0E4A389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0696C3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68794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E008A3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C2D3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E42EF2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8DE7D9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A86024C" w14:textId="77777777" w:rsidR="00E921A2" w:rsidRPr="00121095" w:rsidRDefault="00E921A2">
            <w:pPr>
              <w:pStyle w:val="QryTableInput"/>
            </w:pPr>
          </w:p>
        </w:tc>
      </w:tr>
      <w:tr w:rsidR="00E921A2" w:rsidRPr="00E921A2" w14:paraId="542A2B97" w14:textId="77777777">
        <w:trPr>
          <w:cantSplit/>
        </w:trPr>
        <w:tc>
          <w:tcPr>
            <w:tcW w:w="648" w:type="dxa"/>
            <w:tcBorders>
              <w:top w:val="single" w:sz="4" w:space="0" w:color="auto"/>
              <w:bottom w:val="double" w:sz="4" w:space="0" w:color="auto"/>
            </w:tcBorders>
            <w:shd w:val="clear" w:color="auto" w:fill="FFFFFF"/>
          </w:tcPr>
          <w:p w14:paraId="3A27E56B"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279915A9" w14:textId="77777777" w:rsidR="00E921A2" w:rsidRPr="00121095" w:rsidRDefault="00E921A2">
            <w:pPr>
              <w:pStyle w:val="QryTableInput"/>
              <w:rPr>
                <w:b/>
              </w:rPr>
            </w:pPr>
            <w:proofErr w:type="spellStart"/>
            <w:r w:rsidRPr="00121095">
              <w:t>SelectionCriteria</w:t>
            </w:r>
            <w:proofErr w:type="spellEnd"/>
          </w:p>
        </w:tc>
        <w:tc>
          <w:tcPr>
            <w:tcW w:w="792" w:type="dxa"/>
            <w:tcBorders>
              <w:top w:val="single" w:sz="4" w:space="0" w:color="auto"/>
              <w:bottom w:val="double" w:sz="4" w:space="0" w:color="auto"/>
            </w:tcBorders>
            <w:shd w:val="clear" w:color="auto" w:fill="FFFFFF"/>
          </w:tcPr>
          <w:p w14:paraId="36E0BB6D"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668325ED"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052F36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19517FE1"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66A3A810"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2F735909"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72B855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BA710A1"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3335C8F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16C0C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1928FACC" w14:textId="77777777" w:rsidR="00E921A2" w:rsidRPr="00121095" w:rsidRDefault="00E921A2">
            <w:pPr>
              <w:pStyle w:val="QryTableInput"/>
            </w:pPr>
          </w:p>
        </w:tc>
      </w:tr>
    </w:tbl>
    <w:p w14:paraId="70D724A2" w14:textId="77777777"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14:paraId="3EAB9F36" w14:textId="77777777" w:rsidTr="00E50DB9">
        <w:trPr>
          <w:tblHeader/>
        </w:trPr>
        <w:tc>
          <w:tcPr>
            <w:tcW w:w="1584" w:type="dxa"/>
            <w:tcBorders>
              <w:top w:val="double" w:sz="4" w:space="0" w:color="auto"/>
              <w:bottom w:val="single" w:sz="4" w:space="0" w:color="auto"/>
            </w:tcBorders>
            <w:shd w:val="pct10" w:color="auto" w:fill="FFFFFF"/>
          </w:tcPr>
          <w:p w14:paraId="08A54075" w14:textId="77777777"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14:paraId="46A687A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DAF89A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41BAE4" w14:textId="77777777" w:rsidR="00E921A2" w:rsidRPr="00121095" w:rsidRDefault="00E921A2">
            <w:pPr>
              <w:pStyle w:val="QryTableInputParamHeader"/>
              <w:rPr>
                <w:lang w:val="en-US"/>
              </w:rPr>
            </w:pPr>
            <w:r w:rsidRPr="00121095">
              <w:rPr>
                <w:lang w:val="en-US"/>
              </w:rPr>
              <w:t>Description</w:t>
            </w:r>
          </w:p>
        </w:tc>
      </w:tr>
      <w:tr w:rsidR="00E921A2" w:rsidRPr="00E921A2" w14:paraId="759FD0A5" w14:textId="77777777" w:rsidTr="00E50DB9">
        <w:tc>
          <w:tcPr>
            <w:tcW w:w="1584" w:type="dxa"/>
            <w:tcBorders>
              <w:top w:val="single" w:sz="4" w:space="0" w:color="auto"/>
              <w:bottom w:val="single" w:sz="4" w:space="0" w:color="auto"/>
            </w:tcBorders>
            <w:shd w:val="clear" w:color="auto" w:fill="FFFFFF"/>
          </w:tcPr>
          <w:p w14:paraId="5907A10C" w14:textId="77777777" w:rsidR="00E921A2" w:rsidRPr="00121095" w:rsidRDefault="00E921A2">
            <w:pPr>
              <w:pStyle w:val="QryTableInputParam"/>
              <w:rPr>
                <w:lang w:val="en-US"/>
              </w:rPr>
            </w:pPr>
            <w:proofErr w:type="spellStart"/>
            <w:r w:rsidRPr="00121095">
              <w:rPr>
                <w:lang w:val="en-US"/>
              </w:rPr>
              <w:t>MessageQueryName</w:t>
            </w:r>
            <w:proofErr w:type="spellEnd"/>
          </w:p>
        </w:tc>
        <w:tc>
          <w:tcPr>
            <w:tcW w:w="1008" w:type="dxa"/>
            <w:tcBorders>
              <w:top w:val="single" w:sz="4" w:space="0" w:color="auto"/>
              <w:bottom w:val="single" w:sz="4" w:space="0" w:color="auto"/>
            </w:tcBorders>
            <w:shd w:val="clear" w:color="auto" w:fill="FFFFFF"/>
          </w:tcPr>
          <w:p w14:paraId="14BA3FA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8297C0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A89055E" w14:textId="77777777"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14:paraId="1BBA5AE1" w14:textId="77777777" w:rsidTr="00E50DB9">
        <w:tc>
          <w:tcPr>
            <w:tcW w:w="1584" w:type="dxa"/>
            <w:tcBorders>
              <w:top w:val="single" w:sz="4" w:space="0" w:color="auto"/>
              <w:bottom w:val="single" w:sz="4" w:space="0" w:color="auto"/>
            </w:tcBorders>
            <w:shd w:val="clear" w:color="auto" w:fill="FFFFFF"/>
          </w:tcPr>
          <w:p w14:paraId="0F14408E" w14:textId="77777777" w:rsidR="00E921A2" w:rsidRPr="00121095" w:rsidRDefault="00E921A2">
            <w:pPr>
              <w:pStyle w:val="QryTableInputParam"/>
              <w:rPr>
                <w:lang w:val="en-US"/>
              </w:rPr>
            </w:pPr>
            <w:proofErr w:type="spellStart"/>
            <w:r w:rsidRPr="00121095">
              <w:rPr>
                <w:lang w:val="en-US"/>
              </w:rPr>
              <w:t>QueryTag</w:t>
            </w:r>
            <w:proofErr w:type="spellEnd"/>
          </w:p>
        </w:tc>
        <w:tc>
          <w:tcPr>
            <w:tcW w:w="1008" w:type="dxa"/>
            <w:tcBorders>
              <w:top w:val="single" w:sz="4" w:space="0" w:color="auto"/>
              <w:bottom w:val="single" w:sz="4" w:space="0" w:color="auto"/>
            </w:tcBorders>
            <w:shd w:val="clear" w:color="auto" w:fill="FFFFFF"/>
          </w:tcPr>
          <w:p w14:paraId="16FD4FB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EE902C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C1CE643"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9DA29B0" w14:textId="77777777" w:rsidTr="00E50DB9">
        <w:tc>
          <w:tcPr>
            <w:tcW w:w="1584" w:type="dxa"/>
            <w:tcBorders>
              <w:top w:val="single" w:sz="4" w:space="0" w:color="auto"/>
              <w:bottom w:val="double" w:sz="4" w:space="0" w:color="auto"/>
            </w:tcBorders>
            <w:shd w:val="clear" w:color="auto" w:fill="FFFFFF"/>
          </w:tcPr>
          <w:p w14:paraId="573D289A" w14:textId="77777777" w:rsidR="00E921A2" w:rsidRPr="00121095" w:rsidRDefault="00E921A2">
            <w:pPr>
              <w:pStyle w:val="QryTableInputParam"/>
              <w:rPr>
                <w:lang w:val="en-US"/>
              </w:rPr>
            </w:pPr>
            <w:proofErr w:type="spellStart"/>
            <w:r w:rsidRPr="00121095">
              <w:rPr>
                <w:lang w:val="en-US"/>
              </w:rPr>
              <w:t>SelectionCriteria</w:t>
            </w:r>
            <w:proofErr w:type="spellEnd"/>
          </w:p>
        </w:tc>
        <w:tc>
          <w:tcPr>
            <w:tcW w:w="1008" w:type="dxa"/>
            <w:tcBorders>
              <w:top w:val="single" w:sz="4" w:space="0" w:color="auto"/>
              <w:bottom w:val="double" w:sz="4" w:space="0" w:color="auto"/>
            </w:tcBorders>
            <w:shd w:val="clear" w:color="auto" w:fill="FFFFFF"/>
          </w:tcPr>
          <w:p w14:paraId="604B84FE"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C39F77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66D6647E" w14:textId="77777777" w:rsidR="00E921A2" w:rsidRPr="00121095" w:rsidRDefault="00E921A2">
            <w:pPr>
              <w:pStyle w:val="QryTableInputParam"/>
              <w:rPr>
                <w:lang w:val="en-US"/>
              </w:rPr>
            </w:pPr>
            <w:r w:rsidRPr="00121095">
              <w:rPr>
                <w:lang w:val="en-US"/>
              </w:rPr>
              <w:t>A query expression whose operands are derived from the '</w:t>
            </w:r>
            <w:proofErr w:type="spellStart"/>
            <w:r w:rsidRPr="00121095">
              <w:rPr>
                <w:lang w:val="en-US"/>
              </w:rPr>
              <w:t>ColName</w:t>
            </w:r>
            <w:proofErr w:type="spellEnd"/>
            <w:r w:rsidRPr="00121095">
              <w:rPr>
                <w:lang w:val="en-US"/>
              </w:rPr>
              <w:t>' column in the 'Input Specification:  Virtual Table' given below.</w:t>
            </w:r>
          </w:p>
        </w:tc>
      </w:tr>
    </w:tbl>
    <w:p w14:paraId="517E1EB3" w14:textId="77777777"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43"/>
        <w:gridCol w:w="713"/>
        <w:gridCol w:w="515"/>
        <w:gridCol w:w="515"/>
        <w:gridCol w:w="606"/>
        <w:gridCol w:w="474"/>
        <w:gridCol w:w="499"/>
        <w:gridCol w:w="648"/>
        <w:gridCol w:w="548"/>
        <w:gridCol w:w="847"/>
        <w:gridCol w:w="847"/>
        <w:gridCol w:w="1187"/>
      </w:tblGrid>
      <w:tr w:rsidR="00E921A2" w:rsidRPr="00E921A2" w14:paraId="5E3C0FAA" w14:textId="77777777" w:rsidTr="00E50DB9">
        <w:trPr>
          <w:cantSplit/>
          <w:tblHeader/>
        </w:trPr>
        <w:tc>
          <w:tcPr>
            <w:tcW w:w="1440" w:type="dxa"/>
            <w:tcBorders>
              <w:top w:val="double" w:sz="4" w:space="0" w:color="auto"/>
              <w:bottom w:val="single" w:sz="4" w:space="0" w:color="auto"/>
            </w:tcBorders>
            <w:shd w:val="pct10" w:color="auto" w:fill="FFFFFF"/>
          </w:tcPr>
          <w:p w14:paraId="6E6CAA17" w14:textId="77777777"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ID=Z87)</w:t>
            </w:r>
          </w:p>
        </w:tc>
        <w:tc>
          <w:tcPr>
            <w:tcW w:w="864" w:type="dxa"/>
            <w:tcBorders>
              <w:top w:val="double" w:sz="4" w:space="0" w:color="auto"/>
              <w:bottom w:val="single" w:sz="4" w:space="0" w:color="auto"/>
            </w:tcBorders>
            <w:shd w:val="pct10" w:color="auto" w:fill="FFFFFF"/>
          </w:tcPr>
          <w:p w14:paraId="59C6383A" w14:textId="77777777" w:rsidR="00E921A2" w:rsidRPr="00121095" w:rsidRDefault="00E921A2">
            <w:pPr>
              <w:pStyle w:val="QryTableVirtualHeader"/>
              <w:rPr>
                <w:lang w:val="en-US"/>
              </w:rPr>
            </w:pPr>
            <w:r w:rsidRPr="00121095">
              <w:rPr>
                <w:lang w:val="en-US"/>
              </w:rPr>
              <w:t>Key/</w:t>
            </w:r>
          </w:p>
          <w:p w14:paraId="2467FD49"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46CA8CB"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7945455"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3073F98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C386FCE" w14:textId="77777777" w:rsidR="00E921A2" w:rsidRPr="00121095" w:rsidRDefault="00E921A2">
            <w:pPr>
              <w:pStyle w:val="QryTableVirtualHeader"/>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4C2621C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DEAB78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08F363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11EDDB9"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82CFFF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1636C3D" w14:textId="77777777" w:rsidR="00E921A2" w:rsidRPr="00121095" w:rsidRDefault="00E921A2">
            <w:pPr>
              <w:pStyle w:val="QryTableVirtualHeader"/>
              <w:rPr>
                <w:lang w:val="en-US"/>
              </w:rPr>
            </w:pPr>
            <w:r w:rsidRPr="00121095">
              <w:rPr>
                <w:lang w:val="en-US"/>
              </w:rPr>
              <w:t>Element Name</w:t>
            </w:r>
          </w:p>
        </w:tc>
      </w:tr>
      <w:tr w:rsidR="00E921A2" w:rsidRPr="00E921A2" w14:paraId="53E2D37A" w14:textId="77777777" w:rsidTr="00E50DB9">
        <w:trPr>
          <w:cantSplit/>
        </w:trPr>
        <w:tc>
          <w:tcPr>
            <w:tcW w:w="1440" w:type="dxa"/>
            <w:tcBorders>
              <w:top w:val="single" w:sz="4" w:space="0" w:color="auto"/>
              <w:bottom w:val="single" w:sz="4" w:space="0" w:color="auto"/>
            </w:tcBorders>
            <w:shd w:val="clear" w:color="auto" w:fill="FFFFFF"/>
          </w:tcPr>
          <w:p w14:paraId="4131CCBE" w14:textId="77777777" w:rsidR="00E921A2" w:rsidRPr="00121095" w:rsidRDefault="00E921A2">
            <w:pPr>
              <w:pStyle w:val="QryTableVirtual"/>
              <w:rPr>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14:paraId="2E886E1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2F52740"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1EF9E7C"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09FEBE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4229526F"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64C469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73DCA2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881213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CE34BB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6DC691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B7BD37"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57972601" w14:textId="77777777" w:rsidTr="00E50DB9">
        <w:trPr>
          <w:cantSplit/>
        </w:trPr>
        <w:tc>
          <w:tcPr>
            <w:tcW w:w="1440" w:type="dxa"/>
            <w:tcBorders>
              <w:top w:val="single" w:sz="4" w:space="0" w:color="auto"/>
              <w:bottom w:val="single" w:sz="4" w:space="0" w:color="auto"/>
            </w:tcBorders>
            <w:shd w:val="clear" w:color="auto" w:fill="FFFFFF"/>
          </w:tcPr>
          <w:p w14:paraId="3FD7C9C2" w14:textId="77777777" w:rsidR="00E921A2" w:rsidRPr="00121095" w:rsidRDefault="00E921A2">
            <w:pPr>
              <w:pStyle w:val="QryTableVirtual"/>
              <w:rPr>
                <w:lang w:val="en-US"/>
              </w:rPr>
            </w:pPr>
            <w:proofErr w:type="spellStart"/>
            <w:r w:rsidRPr="00121095">
              <w:rPr>
                <w:lang w:val="en-US"/>
              </w:rPr>
              <w:t>PatientName</w:t>
            </w:r>
            <w:proofErr w:type="spellEnd"/>
          </w:p>
        </w:tc>
        <w:tc>
          <w:tcPr>
            <w:tcW w:w="864" w:type="dxa"/>
            <w:tcBorders>
              <w:top w:val="single" w:sz="4" w:space="0" w:color="auto"/>
              <w:bottom w:val="single" w:sz="4" w:space="0" w:color="auto"/>
            </w:tcBorders>
            <w:shd w:val="clear" w:color="auto" w:fill="FFFFFF"/>
          </w:tcPr>
          <w:p w14:paraId="5463FA8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A8F123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B9B30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815C31F"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55EB634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24CDE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FB260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2EF5DC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3EE20DE"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16FC29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789ABF8" w14:textId="77777777" w:rsidR="00E921A2" w:rsidRPr="00121095" w:rsidRDefault="00E921A2">
            <w:pPr>
              <w:pStyle w:val="QryTableVirtual"/>
              <w:rPr>
                <w:lang w:val="en-US"/>
              </w:rPr>
            </w:pPr>
            <w:r w:rsidRPr="00121095">
              <w:rPr>
                <w:lang w:val="en-US"/>
              </w:rPr>
              <w:t>PID-5 Patient Name</w:t>
            </w:r>
          </w:p>
        </w:tc>
      </w:tr>
      <w:tr w:rsidR="00E921A2" w:rsidRPr="00E921A2" w14:paraId="442CBBF7" w14:textId="77777777" w:rsidTr="00E50DB9">
        <w:trPr>
          <w:cantSplit/>
        </w:trPr>
        <w:tc>
          <w:tcPr>
            <w:tcW w:w="1440" w:type="dxa"/>
            <w:tcBorders>
              <w:top w:val="single" w:sz="4" w:space="0" w:color="auto"/>
              <w:bottom w:val="single" w:sz="4" w:space="0" w:color="auto"/>
            </w:tcBorders>
            <w:shd w:val="clear" w:color="auto" w:fill="FFFFFF"/>
          </w:tcPr>
          <w:p w14:paraId="5C99D731" w14:textId="77777777" w:rsidR="00E921A2" w:rsidRPr="00121095" w:rsidRDefault="00E921A2">
            <w:pPr>
              <w:pStyle w:val="QryTableVirtual"/>
              <w:rPr>
                <w:lang w:val="en-US"/>
              </w:rPr>
            </w:pPr>
            <w:proofErr w:type="spellStart"/>
            <w:r w:rsidRPr="00121095">
              <w:rPr>
                <w:lang w:val="en-US"/>
              </w:rPr>
              <w:t>OrderControlCode</w:t>
            </w:r>
            <w:proofErr w:type="spellEnd"/>
          </w:p>
        </w:tc>
        <w:tc>
          <w:tcPr>
            <w:tcW w:w="864" w:type="dxa"/>
            <w:tcBorders>
              <w:top w:val="single" w:sz="4" w:space="0" w:color="auto"/>
              <w:bottom w:val="single" w:sz="4" w:space="0" w:color="auto"/>
            </w:tcBorders>
            <w:shd w:val="clear" w:color="auto" w:fill="FFFFFF"/>
          </w:tcPr>
          <w:p w14:paraId="14E1630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5A17A9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EE87AF3"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77C1876D"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567567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1207E0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68EF23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EDDECD"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4891D44"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3B34756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898128" w14:textId="77777777" w:rsidR="00E921A2" w:rsidRPr="00121095" w:rsidRDefault="00E921A2">
            <w:pPr>
              <w:pStyle w:val="QryTableVirtual"/>
              <w:rPr>
                <w:lang w:val="en-US"/>
              </w:rPr>
            </w:pPr>
            <w:r w:rsidRPr="00121095">
              <w:rPr>
                <w:lang w:val="en-US"/>
              </w:rPr>
              <w:t>ORC-1 Order Control</w:t>
            </w:r>
          </w:p>
        </w:tc>
      </w:tr>
      <w:tr w:rsidR="00E921A2" w:rsidRPr="00E921A2" w14:paraId="1AD67171" w14:textId="77777777" w:rsidTr="00E50DB9">
        <w:trPr>
          <w:cantSplit/>
        </w:trPr>
        <w:tc>
          <w:tcPr>
            <w:tcW w:w="1440" w:type="dxa"/>
            <w:tcBorders>
              <w:top w:val="single" w:sz="4" w:space="0" w:color="auto"/>
              <w:bottom w:val="single" w:sz="4" w:space="0" w:color="auto"/>
            </w:tcBorders>
            <w:shd w:val="clear" w:color="auto" w:fill="FFFFFF"/>
          </w:tcPr>
          <w:p w14:paraId="0333C3CF" w14:textId="77777777" w:rsidR="00E921A2" w:rsidRPr="00121095" w:rsidRDefault="00E921A2">
            <w:pPr>
              <w:pStyle w:val="QryTableVirtual"/>
              <w:rPr>
                <w:lang w:val="en-US"/>
              </w:rPr>
            </w:pPr>
            <w:proofErr w:type="spellStart"/>
            <w:r w:rsidRPr="00121095">
              <w:rPr>
                <w:lang w:val="en-US"/>
              </w:rPr>
              <w:t>MedicationDispensed</w:t>
            </w:r>
            <w:proofErr w:type="spellEnd"/>
          </w:p>
        </w:tc>
        <w:tc>
          <w:tcPr>
            <w:tcW w:w="864" w:type="dxa"/>
            <w:tcBorders>
              <w:top w:val="single" w:sz="4" w:space="0" w:color="auto"/>
              <w:bottom w:val="single" w:sz="4" w:space="0" w:color="auto"/>
            </w:tcBorders>
            <w:shd w:val="clear" w:color="auto" w:fill="FFFFFF"/>
          </w:tcPr>
          <w:p w14:paraId="73EB7DD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C47904E"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077B9C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1C1FF9E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1C2627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9474EE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FAA190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B8F151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B28A410"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12AE72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F1DDCA" w14:textId="77777777" w:rsidR="00E921A2" w:rsidRPr="00121095" w:rsidRDefault="00E921A2">
            <w:pPr>
              <w:pStyle w:val="QryTableVirtual"/>
              <w:rPr>
                <w:lang w:val="en-US"/>
              </w:rPr>
            </w:pPr>
            <w:r w:rsidRPr="00121095">
              <w:rPr>
                <w:lang w:val="en-US"/>
              </w:rPr>
              <w:t>RXD-2 Dispense/Give Code</w:t>
            </w:r>
          </w:p>
        </w:tc>
      </w:tr>
      <w:tr w:rsidR="00E921A2" w:rsidRPr="00E921A2" w14:paraId="044215C2" w14:textId="77777777" w:rsidTr="00E50DB9">
        <w:trPr>
          <w:cantSplit/>
        </w:trPr>
        <w:tc>
          <w:tcPr>
            <w:tcW w:w="1440" w:type="dxa"/>
            <w:tcBorders>
              <w:top w:val="single" w:sz="4" w:space="0" w:color="auto"/>
              <w:bottom w:val="single" w:sz="4" w:space="0" w:color="auto"/>
            </w:tcBorders>
            <w:shd w:val="clear" w:color="auto" w:fill="FFFFFF"/>
          </w:tcPr>
          <w:p w14:paraId="2FCAB479" w14:textId="77777777" w:rsidR="00E921A2" w:rsidRPr="00121095" w:rsidRDefault="00E921A2">
            <w:pPr>
              <w:pStyle w:val="QryTableVirtual"/>
              <w:rPr>
                <w:lang w:val="en-US"/>
              </w:rPr>
            </w:pPr>
            <w:proofErr w:type="spellStart"/>
            <w:r w:rsidRPr="00121095">
              <w:rPr>
                <w:lang w:val="en-US"/>
              </w:rPr>
              <w:t>DispenseDate</w:t>
            </w:r>
            <w:proofErr w:type="spellEnd"/>
          </w:p>
        </w:tc>
        <w:tc>
          <w:tcPr>
            <w:tcW w:w="864" w:type="dxa"/>
            <w:tcBorders>
              <w:top w:val="single" w:sz="4" w:space="0" w:color="auto"/>
              <w:bottom w:val="single" w:sz="4" w:space="0" w:color="auto"/>
            </w:tcBorders>
            <w:shd w:val="clear" w:color="auto" w:fill="FFFFFF"/>
          </w:tcPr>
          <w:p w14:paraId="0E7A572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66F55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835CE9E"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43447344"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406D8E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BB467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C8C3B4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ACB9F30"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0A6C07D"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833634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73D1BC" w14:textId="77777777" w:rsidR="00E921A2" w:rsidRPr="00121095" w:rsidRDefault="00E921A2">
            <w:pPr>
              <w:pStyle w:val="QryTableVirtual"/>
              <w:rPr>
                <w:lang w:val="en-US"/>
              </w:rPr>
            </w:pPr>
            <w:r w:rsidRPr="00121095">
              <w:rPr>
                <w:lang w:val="en-US"/>
              </w:rPr>
              <w:t>RXD-2 Date/Time Dispensed</w:t>
            </w:r>
          </w:p>
        </w:tc>
      </w:tr>
      <w:tr w:rsidR="00E921A2" w:rsidRPr="00E921A2" w14:paraId="70A2AE3E" w14:textId="77777777" w:rsidTr="00E50DB9">
        <w:trPr>
          <w:cantSplit/>
        </w:trPr>
        <w:tc>
          <w:tcPr>
            <w:tcW w:w="1440" w:type="dxa"/>
            <w:tcBorders>
              <w:top w:val="single" w:sz="4" w:space="0" w:color="auto"/>
              <w:bottom w:val="single" w:sz="4" w:space="0" w:color="auto"/>
            </w:tcBorders>
            <w:shd w:val="clear" w:color="auto" w:fill="FFFFFF"/>
          </w:tcPr>
          <w:p w14:paraId="76495BA3" w14:textId="77777777" w:rsidR="00E921A2" w:rsidRPr="00121095" w:rsidRDefault="00E921A2">
            <w:pPr>
              <w:pStyle w:val="QryTableVirtual"/>
              <w:rPr>
                <w:lang w:val="en-US"/>
              </w:rPr>
            </w:pPr>
            <w:proofErr w:type="spellStart"/>
            <w:r w:rsidRPr="00121095">
              <w:rPr>
                <w:lang w:val="en-US"/>
              </w:rPr>
              <w:t>QuantityDispensed</w:t>
            </w:r>
            <w:proofErr w:type="spellEnd"/>
          </w:p>
        </w:tc>
        <w:tc>
          <w:tcPr>
            <w:tcW w:w="864" w:type="dxa"/>
            <w:tcBorders>
              <w:top w:val="single" w:sz="4" w:space="0" w:color="auto"/>
              <w:bottom w:val="single" w:sz="4" w:space="0" w:color="auto"/>
            </w:tcBorders>
            <w:shd w:val="clear" w:color="auto" w:fill="FFFFFF"/>
          </w:tcPr>
          <w:p w14:paraId="774D63D6"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EFC11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266FB1"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897C904"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720797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85E905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ED5165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FC6667C"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956984F"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A1DF2C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9F89617" w14:textId="77777777" w:rsidR="00E921A2" w:rsidRPr="00121095" w:rsidRDefault="00E921A2">
            <w:pPr>
              <w:pStyle w:val="QryTableVirtual"/>
              <w:rPr>
                <w:lang w:val="en-US"/>
              </w:rPr>
            </w:pPr>
            <w:r w:rsidRPr="00121095">
              <w:rPr>
                <w:lang w:val="en-US"/>
              </w:rPr>
              <w:t>RXD-4 Actual Dispense Amount</w:t>
            </w:r>
          </w:p>
        </w:tc>
      </w:tr>
      <w:tr w:rsidR="00E921A2" w:rsidRPr="00E921A2" w14:paraId="6653ECBC" w14:textId="77777777" w:rsidTr="00E50DB9">
        <w:trPr>
          <w:cantSplit/>
        </w:trPr>
        <w:tc>
          <w:tcPr>
            <w:tcW w:w="1440" w:type="dxa"/>
            <w:tcBorders>
              <w:top w:val="single" w:sz="4" w:space="0" w:color="auto"/>
              <w:bottom w:val="double" w:sz="4" w:space="0" w:color="auto"/>
            </w:tcBorders>
            <w:shd w:val="clear" w:color="auto" w:fill="FFFFFF"/>
          </w:tcPr>
          <w:p w14:paraId="2C038213" w14:textId="77777777" w:rsidR="00E921A2" w:rsidRPr="00121095" w:rsidRDefault="00E921A2">
            <w:pPr>
              <w:pStyle w:val="QryTableVirtual"/>
              <w:rPr>
                <w:lang w:val="en-US"/>
              </w:rPr>
            </w:pPr>
            <w:proofErr w:type="spellStart"/>
            <w:r w:rsidRPr="00121095">
              <w:rPr>
                <w:lang w:val="en-US"/>
              </w:rPr>
              <w:t>OrderingProvider</w:t>
            </w:r>
            <w:proofErr w:type="spellEnd"/>
          </w:p>
        </w:tc>
        <w:tc>
          <w:tcPr>
            <w:tcW w:w="864" w:type="dxa"/>
            <w:tcBorders>
              <w:top w:val="single" w:sz="4" w:space="0" w:color="auto"/>
              <w:bottom w:val="double" w:sz="4" w:space="0" w:color="auto"/>
            </w:tcBorders>
            <w:shd w:val="clear" w:color="auto" w:fill="FFFFFF"/>
          </w:tcPr>
          <w:p w14:paraId="1DA1EEFE"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685A42D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9C21CC5"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56D6B165"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056044E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93F8018"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220B6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91D7EA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B91E600"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0731737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2700BC" w14:textId="77777777" w:rsidR="00E921A2" w:rsidRPr="00121095" w:rsidRDefault="00E921A2">
            <w:pPr>
              <w:pStyle w:val="QryTableVirtual"/>
              <w:rPr>
                <w:lang w:val="en-US"/>
              </w:rPr>
            </w:pPr>
            <w:r w:rsidRPr="00121095">
              <w:rPr>
                <w:lang w:val="en-US"/>
              </w:rPr>
              <w:t>ORC-12 Ordering Provider</w:t>
            </w:r>
          </w:p>
        </w:tc>
      </w:tr>
    </w:tbl>
    <w:p w14:paraId="3CADCA3B" w14:textId="77777777" w:rsidR="00E921A2" w:rsidRPr="00121095" w:rsidRDefault="00E921A2">
      <w:pPr>
        <w:keepNext/>
        <w:spacing w:before="120"/>
        <w:rPr>
          <w:b/>
        </w:rPr>
      </w:pPr>
      <w:r w:rsidRPr="00121095">
        <w:rPr>
          <w:b/>
        </w:rPr>
        <w:lastRenderedPageBreak/>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14:paraId="74FF0731" w14:textId="77777777" w:rsidTr="00E50DB9">
        <w:trPr>
          <w:tblHeader/>
        </w:trPr>
        <w:tc>
          <w:tcPr>
            <w:tcW w:w="1584" w:type="dxa"/>
            <w:tcBorders>
              <w:top w:val="double" w:sz="4" w:space="0" w:color="auto"/>
              <w:bottom w:val="single" w:sz="4" w:space="0" w:color="auto"/>
            </w:tcBorders>
            <w:shd w:val="pct10" w:color="auto" w:fill="FFFFFF"/>
          </w:tcPr>
          <w:p w14:paraId="7233FC6B" w14:textId="77777777" w:rsidR="00E921A2" w:rsidRPr="00121095" w:rsidRDefault="00E921A2">
            <w:pPr>
              <w:pStyle w:val="QryTableInputParamHeader"/>
              <w:keepNext/>
              <w:rPr>
                <w:lang w:val="en-US"/>
              </w:rPr>
            </w:pPr>
            <w:proofErr w:type="spellStart"/>
            <w:r w:rsidRPr="00121095">
              <w:rPr>
                <w:lang w:val="en-US"/>
              </w:rPr>
              <w:t>ColName</w:t>
            </w:r>
            <w:proofErr w:type="spellEnd"/>
            <w:r w:rsidRPr="00121095">
              <w:rPr>
                <w:lang w:val="en-US"/>
              </w:rPr>
              <w:t xml:space="preserve"> (Query ID=Z87)</w:t>
            </w:r>
          </w:p>
        </w:tc>
        <w:tc>
          <w:tcPr>
            <w:tcW w:w="1008" w:type="dxa"/>
            <w:tcBorders>
              <w:top w:val="double" w:sz="4" w:space="0" w:color="auto"/>
              <w:bottom w:val="single" w:sz="4" w:space="0" w:color="auto"/>
            </w:tcBorders>
            <w:shd w:val="pct10" w:color="auto" w:fill="FFFFFF"/>
          </w:tcPr>
          <w:p w14:paraId="4F677D8C"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5048344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D099DFE" w14:textId="77777777" w:rsidR="00E921A2" w:rsidRPr="00121095" w:rsidRDefault="00E921A2">
            <w:pPr>
              <w:pStyle w:val="QryTableInputParamHeader"/>
              <w:keepNext/>
              <w:rPr>
                <w:lang w:val="en-US"/>
              </w:rPr>
            </w:pPr>
            <w:r w:rsidRPr="00121095">
              <w:rPr>
                <w:lang w:val="en-US"/>
              </w:rPr>
              <w:t>Description</w:t>
            </w:r>
          </w:p>
        </w:tc>
      </w:tr>
      <w:tr w:rsidR="00E921A2" w:rsidRPr="00E921A2" w14:paraId="45E3EF64" w14:textId="77777777" w:rsidTr="00E50DB9">
        <w:trPr>
          <w:cantSplit/>
        </w:trPr>
        <w:tc>
          <w:tcPr>
            <w:tcW w:w="1584" w:type="dxa"/>
            <w:tcBorders>
              <w:top w:val="single" w:sz="4" w:space="0" w:color="auto"/>
              <w:bottom w:val="single" w:sz="4" w:space="0" w:color="auto"/>
            </w:tcBorders>
            <w:shd w:val="clear" w:color="auto" w:fill="FFFFFF"/>
          </w:tcPr>
          <w:p w14:paraId="76C3CE9F" w14:textId="77777777" w:rsidR="00E921A2" w:rsidRPr="00121095" w:rsidRDefault="00E921A2">
            <w:pPr>
              <w:pStyle w:val="QryTableInputParam"/>
              <w:rPr>
                <w:lang w:val="en-US"/>
              </w:rPr>
            </w:pPr>
            <w:proofErr w:type="spellStart"/>
            <w:r w:rsidRPr="00121095">
              <w:rPr>
                <w:lang w:val="en-US"/>
              </w:rPr>
              <w:t>PatientList</w:t>
            </w:r>
            <w:proofErr w:type="spellEnd"/>
          </w:p>
        </w:tc>
        <w:tc>
          <w:tcPr>
            <w:tcW w:w="1008" w:type="dxa"/>
            <w:tcBorders>
              <w:top w:val="single" w:sz="4" w:space="0" w:color="auto"/>
              <w:bottom w:val="single" w:sz="4" w:space="0" w:color="auto"/>
            </w:tcBorders>
            <w:shd w:val="clear" w:color="auto" w:fill="FFFFFF"/>
          </w:tcPr>
          <w:p w14:paraId="50DA924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2AE358"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460853B"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w:t>
            </w:r>
            <w:r w:rsidRPr="00121095">
              <w:rPr>
                <w:lang w:val="en-US"/>
              </w:rPr>
              <w:t xml:space="preserve"> are intended to identify a unique entry on the 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10079B64" w14:textId="77777777" w:rsidTr="00E50DB9">
        <w:trPr>
          <w:cantSplit/>
        </w:trPr>
        <w:tc>
          <w:tcPr>
            <w:tcW w:w="1584" w:type="dxa"/>
            <w:tcBorders>
              <w:top w:val="single" w:sz="4" w:space="0" w:color="auto"/>
              <w:bottom w:val="single" w:sz="4" w:space="0" w:color="auto"/>
            </w:tcBorders>
            <w:shd w:val="clear" w:color="auto" w:fill="FFFFFF"/>
          </w:tcPr>
          <w:p w14:paraId="5463A9B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E71C76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FB03D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1D052DC"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2550E00" w14:textId="77777777" w:rsidTr="00E50DB9">
        <w:trPr>
          <w:cantSplit/>
        </w:trPr>
        <w:tc>
          <w:tcPr>
            <w:tcW w:w="1584" w:type="dxa"/>
            <w:tcBorders>
              <w:top w:val="single" w:sz="4" w:space="0" w:color="auto"/>
              <w:bottom w:val="single" w:sz="4" w:space="0" w:color="auto"/>
            </w:tcBorders>
            <w:shd w:val="clear" w:color="auto" w:fill="FFFFFF"/>
          </w:tcPr>
          <w:p w14:paraId="0EE0FA2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E9BE8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D3F0D6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6F1B90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56389C9" w14:textId="77777777" w:rsidTr="00E50DB9">
        <w:tc>
          <w:tcPr>
            <w:tcW w:w="1584" w:type="dxa"/>
            <w:tcBorders>
              <w:top w:val="single" w:sz="4" w:space="0" w:color="auto"/>
              <w:bottom w:val="single" w:sz="4" w:space="0" w:color="auto"/>
            </w:tcBorders>
            <w:shd w:val="clear" w:color="auto" w:fill="FFFFFF"/>
          </w:tcPr>
          <w:p w14:paraId="5406ED8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8D2C0CA"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383AC513"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1A72C84"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AC855EC" w14:textId="77777777" w:rsidTr="00E50DB9">
        <w:trPr>
          <w:cantSplit/>
        </w:trPr>
        <w:tc>
          <w:tcPr>
            <w:tcW w:w="1584" w:type="dxa"/>
            <w:tcBorders>
              <w:top w:val="single" w:sz="4" w:space="0" w:color="auto"/>
              <w:bottom w:val="single" w:sz="4" w:space="0" w:color="auto"/>
            </w:tcBorders>
            <w:shd w:val="clear" w:color="auto" w:fill="FFFFFF"/>
          </w:tcPr>
          <w:p w14:paraId="16A9C8F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8EDF75"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261F426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18442EE9"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C40DF75" w14:textId="77777777" w:rsidTr="00E50DB9">
        <w:tc>
          <w:tcPr>
            <w:tcW w:w="1584" w:type="dxa"/>
            <w:tcBorders>
              <w:top w:val="single" w:sz="4" w:space="0" w:color="auto"/>
              <w:bottom w:val="single" w:sz="4" w:space="0" w:color="auto"/>
            </w:tcBorders>
            <w:shd w:val="clear" w:color="auto" w:fill="FFFFFF"/>
          </w:tcPr>
          <w:p w14:paraId="4294F7D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F46996"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26839D13"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222DA5DD"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DF90B3" w14:textId="77777777" w:rsidTr="00E50DB9">
        <w:tc>
          <w:tcPr>
            <w:tcW w:w="1584" w:type="dxa"/>
            <w:tcBorders>
              <w:top w:val="single" w:sz="4" w:space="0" w:color="auto"/>
              <w:bottom w:val="single" w:sz="4" w:space="0" w:color="auto"/>
            </w:tcBorders>
            <w:shd w:val="clear" w:color="auto" w:fill="FFFFFF"/>
          </w:tcPr>
          <w:p w14:paraId="6FC972FA" w14:textId="77777777" w:rsidR="00E921A2" w:rsidRPr="00121095" w:rsidRDefault="00E921A2">
            <w:pPr>
              <w:pStyle w:val="QryTableInputParam"/>
              <w:rPr>
                <w:lang w:val="en-US"/>
              </w:rPr>
            </w:pPr>
            <w:proofErr w:type="spellStart"/>
            <w:r w:rsidRPr="00121095">
              <w:rPr>
                <w:lang w:val="en-US"/>
              </w:rPr>
              <w:t>OrderControlCode</w:t>
            </w:r>
            <w:proofErr w:type="spellEnd"/>
          </w:p>
        </w:tc>
        <w:tc>
          <w:tcPr>
            <w:tcW w:w="1008" w:type="dxa"/>
            <w:tcBorders>
              <w:top w:val="single" w:sz="4" w:space="0" w:color="auto"/>
              <w:bottom w:val="single" w:sz="4" w:space="0" w:color="auto"/>
            </w:tcBorders>
            <w:shd w:val="clear" w:color="auto" w:fill="FFFFFF"/>
          </w:tcPr>
          <w:p w14:paraId="1E4CDB1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57E5F1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C11FB39"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F2E772" w14:textId="77777777" w:rsidTr="00E50DB9">
        <w:tc>
          <w:tcPr>
            <w:tcW w:w="1584" w:type="dxa"/>
            <w:tcBorders>
              <w:top w:val="single" w:sz="4" w:space="0" w:color="auto"/>
              <w:bottom w:val="single" w:sz="4" w:space="0" w:color="auto"/>
            </w:tcBorders>
            <w:shd w:val="clear" w:color="auto" w:fill="FFFFFF"/>
          </w:tcPr>
          <w:p w14:paraId="73BEF871" w14:textId="77777777" w:rsidR="00E921A2" w:rsidRPr="00121095" w:rsidRDefault="00E921A2">
            <w:pPr>
              <w:pStyle w:val="QryTableInputParam"/>
              <w:rPr>
                <w:lang w:val="en-US"/>
              </w:rPr>
            </w:pPr>
            <w:proofErr w:type="spellStart"/>
            <w:r w:rsidRPr="00121095">
              <w:rPr>
                <w:lang w:val="en-US"/>
              </w:rPr>
              <w:t>MedicationDispensed</w:t>
            </w:r>
            <w:proofErr w:type="spellEnd"/>
          </w:p>
        </w:tc>
        <w:tc>
          <w:tcPr>
            <w:tcW w:w="1008" w:type="dxa"/>
            <w:tcBorders>
              <w:top w:val="single" w:sz="4" w:space="0" w:color="auto"/>
              <w:bottom w:val="single" w:sz="4" w:space="0" w:color="auto"/>
            </w:tcBorders>
            <w:shd w:val="clear" w:color="auto" w:fill="FFFFFF"/>
          </w:tcPr>
          <w:p w14:paraId="004E09F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CE095B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EDBFFD8" w14:textId="77777777"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EA757FC" w14:textId="77777777" w:rsidTr="00E50DB9">
        <w:tc>
          <w:tcPr>
            <w:tcW w:w="1584" w:type="dxa"/>
            <w:tcBorders>
              <w:top w:val="single" w:sz="4" w:space="0" w:color="auto"/>
              <w:bottom w:val="single" w:sz="4" w:space="0" w:color="auto"/>
            </w:tcBorders>
            <w:shd w:val="clear" w:color="auto" w:fill="FFFFFF"/>
          </w:tcPr>
          <w:p w14:paraId="59A5E26B" w14:textId="77777777" w:rsidR="00E921A2" w:rsidRPr="00121095" w:rsidRDefault="00E921A2">
            <w:pPr>
              <w:pStyle w:val="QryTableInputParam"/>
              <w:rPr>
                <w:lang w:val="en-US"/>
              </w:rPr>
            </w:pPr>
            <w:proofErr w:type="spellStart"/>
            <w:r w:rsidRPr="00121095">
              <w:rPr>
                <w:lang w:val="en-US"/>
              </w:rPr>
              <w:t>DispenseDate</w:t>
            </w:r>
            <w:proofErr w:type="spellEnd"/>
          </w:p>
        </w:tc>
        <w:tc>
          <w:tcPr>
            <w:tcW w:w="1008" w:type="dxa"/>
            <w:tcBorders>
              <w:top w:val="single" w:sz="4" w:space="0" w:color="auto"/>
              <w:bottom w:val="single" w:sz="4" w:space="0" w:color="auto"/>
            </w:tcBorders>
            <w:shd w:val="clear" w:color="auto" w:fill="FFFFFF"/>
          </w:tcPr>
          <w:p w14:paraId="4BEC133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AA8FCF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7FFE6CF8" w14:textId="77777777"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CD18E3C" w14:textId="77777777" w:rsidTr="00E50DB9">
        <w:tc>
          <w:tcPr>
            <w:tcW w:w="1584" w:type="dxa"/>
            <w:tcBorders>
              <w:top w:val="single" w:sz="4" w:space="0" w:color="auto"/>
              <w:bottom w:val="single" w:sz="4" w:space="0" w:color="auto"/>
            </w:tcBorders>
            <w:shd w:val="clear" w:color="auto" w:fill="FFFFFF"/>
          </w:tcPr>
          <w:p w14:paraId="54E73BFB" w14:textId="77777777" w:rsidR="00E921A2" w:rsidRPr="00121095" w:rsidRDefault="00E921A2">
            <w:pPr>
              <w:pStyle w:val="QryTableInputParam"/>
              <w:rPr>
                <w:lang w:val="en-US"/>
              </w:rPr>
            </w:pPr>
            <w:proofErr w:type="spellStart"/>
            <w:r w:rsidRPr="00121095">
              <w:rPr>
                <w:lang w:val="en-US"/>
              </w:rPr>
              <w:t>QuantityDispensed</w:t>
            </w:r>
            <w:proofErr w:type="spellEnd"/>
          </w:p>
        </w:tc>
        <w:tc>
          <w:tcPr>
            <w:tcW w:w="1008" w:type="dxa"/>
            <w:tcBorders>
              <w:top w:val="single" w:sz="4" w:space="0" w:color="auto"/>
              <w:bottom w:val="single" w:sz="4" w:space="0" w:color="auto"/>
            </w:tcBorders>
            <w:shd w:val="clear" w:color="auto" w:fill="FFFFFF"/>
          </w:tcPr>
          <w:p w14:paraId="45F4F96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211C45B"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5EA6B744" w14:textId="77777777"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736FBD5" w14:textId="77777777" w:rsidTr="00E50DB9">
        <w:tc>
          <w:tcPr>
            <w:tcW w:w="1584" w:type="dxa"/>
            <w:tcBorders>
              <w:top w:val="single" w:sz="4" w:space="0" w:color="auto"/>
              <w:bottom w:val="double" w:sz="4" w:space="0" w:color="auto"/>
            </w:tcBorders>
            <w:shd w:val="clear" w:color="auto" w:fill="FFFFFF"/>
          </w:tcPr>
          <w:p w14:paraId="4E4A682A" w14:textId="77777777" w:rsidR="00E921A2" w:rsidRPr="00121095" w:rsidRDefault="00E921A2">
            <w:pPr>
              <w:pStyle w:val="QryTableInputParam"/>
              <w:rPr>
                <w:lang w:val="en-US"/>
              </w:rPr>
            </w:pPr>
            <w:proofErr w:type="spellStart"/>
            <w:r w:rsidRPr="00121095">
              <w:rPr>
                <w:lang w:val="en-US"/>
              </w:rPr>
              <w:t>OrderingProvider</w:t>
            </w:r>
            <w:proofErr w:type="spellEnd"/>
          </w:p>
        </w:tc>
        <w:tc>
          <w:tcPr>
            <w:tcW w:w="1008" w:type="dxa"/>
            <w:tcBorders>
              <w:top w:val="single" w:sz="4" w:space="0" w:color="auto"/>
              <w:bottom w:val="double" w:sz="4" w:space="0" w:color="auto"/>
            </w:tcBorders>
            <w:shd w:val="clear" w:color="auto" w:fill="FFFFFF"/>
          </w:tcPr>
          <w:p w14:paraId="178B0155"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ABEC6D6"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3DED8FC"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14:paraId="436814BD" w14:textId="77777777" w:rsidR="00E921A2" w:rsidRPr="00121095" w:rsidRDefault="00E921A2">
      <w:pPr>
        <w:keepNext/>
        <w:keepLines/>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4A67A6A0" w14:textId="77777777" w:rsidTr="00E50DB9">
        <w:trPr>
          <w:tblHeader/>
        </w:trPr>
        <w:tc>
          <w:tcPr>
            <w:tcW w:w="720" w:type="dxa"/>
            <w:tcBorders>
              <w:top w:val="double" w:sz="4" w:space="0" w:color="auto"/>
              <w:bottom w:val="single" w:sz="4" w:space="0" w:color="auto"/>
            </w:tcBorders>
            <w:shd w:val="clear" w:color="auto" w:fill="FFFFFF"/>
          </w:tcPr>
          <w:p w14:paraId="0AF061E4" w14:textId="77777777"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14:paraId="42E82964" w14:textId="77777777"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F88B8B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1B225690" w14:textId="77777777"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0F5F9A3F"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1AD24BF" w14:textId="77777777" w:rsidR="00E921A2" w:rsidRPr="00121095" w:rsidRDefault="00E921A2">
            <w:pPr>
              <w:pStyle w:val="QryTableRCPHeader"/>
              <w:keepNext/>
              <w:keepLines/>
              <w:rPr>
                <w:lang w:val="en-US"/>
              </w:rPr>
            </w:pPr>
            <w:r w:rsidRPr="00121095">
              <w:rPr>
                <w:lang w:val="en-US"/>
              </w:rPr>
              <w:t>Description</w:t>
            </w:r>
          </w:p>
        </w:tc>
      </w:tr>
      <w:tr w:rsidR="00E921A2" w:rsidRPr="00E921A2" w14:paraId="35C5A619" w14:textId="77777777" w:rsidTr="00E50DB9">
        <w:tc>
          <w:tcPr>
            <w:tcW w:w="720" w:type="dxa"/>
            <w:tcBorders>
              <w:top w:val="single" w:sz="4" w:space="0" w:color="auto"/>
              <w:bottom w:val="single" w:sz="4" w:space="0" w:color="auto"/>
            </w:tcBorders>
            <w:shd w:val="clear" w:color="auto" w:fill="FFFFFF"/>
          </w:tcPr>
          <w:p w14:paraId="05702FE8" w14:textId="77777777"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3BEA7A59" w14:textId="77777777"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2D648279" w14:textId="77777777"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14:paraId="03EE2325" w14:textId="77777777"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1C6E4FB"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64B6746"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14:paraId="41374459" w14:textId="77777777" w:rsidTr="00E50DB9">
        <w:tc>
          <w:tcPr>
            <w:tcW w:w="720" w:type="dxa"/>
            <w:tcBorders>
              <w:top w:val="single" w:sz="4" w:space="0" w:color="auto"/>
              <w:bottom w:val="single" w:sz="4" w:space="0" w:color="auto"/>
            </w:tcBorders>
            <w:shd w:val="clear" w:color="auto" w:fill="FFFFFF"/>
          </w:tcPr>
          <w:p w14:paraId="7A81D35D" w14:textId="77777777"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1967F29" w14:textId="77777777"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9922C8"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3ED83929" w14:textId="77777777"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08159FF5" w14:textId="77777777"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40A6271C" w14:textId="77777777" w:rsidR="00E921A2" w:rsidRPr="00121095" w:rsidRDefault="00E921A2">
            <w:pPr>
              <w:pStyle w:val="QryTableRCP"/>
              <w:keepLines/>
              <w:rPr>
                <w:lang w:val="en-US"/>
              </w:rPr>
            </w:pPr>
          </w:p>
        </w:tc>
      </w:tr>
      <w:tr w:rsidR="00E921A2" w:rsidRPr="00E921A2" w14:paraId="4341A4D0" w14:textId="77777777" w:rsidTr="00E50DB9">
        <w:tc>
          <w:tcPr>
            <w:tcW w:w="720" w:type="dxa"/>
            <w:tcBorders>
              <w:top w:val="single" w:sz="4" w:space="0" w:color="auto"/>
              <w:bottom w:val="single" w:sz="4" w:space="0" w:color="auto"/>
            </w:tcBorders>
            <w:shd w:val="clear" w:color="auto" w:fill="FFFFFF"/>
          </w:tcPr>
          <w:p w14:paraId="0045E8BF"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14FE95C5"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5C46AC2" w14:textId="77777777"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5B403B32"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A2BCB54" w14:textId="77777777"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D244397" w14:textId="77777777"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75EB211" w14:textId="77777777" w:rsidTr="00E50DB9">
        <w:tc>
          <w:tcPr>
            <w:tcW w:w="720" w:type="dxa"/>
            <w:tcBorders>
              <w:top w:val="single" w:sz="4" w:space="0" w:color="auto"/>
              <w:bottom w:val="single" w:sz="4" w:space="0" w:color="auto"/>
            </w:tcBorders>
            <w:shd w:val="clear" w:color="auto" w:fill="FFFFFF"/>
          </w:tcPr>
          <w:p w14:paraId="485C98CD"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235ED720"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86FBAA0" w14:textId="77777777"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15730FD"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8FF41D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38D861D" w14:textId="77777777" w:rsidR="00E921A2" w:rsidRPr="00121095" w:rsidRDefault="00E921A2">
            <w:pPr>
              <w:pStyle w:val="QryTableRCP"/>
              <w:keepLines/>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14:paraId="66680C90" w14:textId="77777777" w:rsidTr="00E50DB9">
        <w:tc>
          <w:tcPr>
            <w:tcW w:w="720" w:type="dxa"/>
            <w:tcBorders>
              <w:top w:val="single" w:sz="4" w:space="0" w:color="auto"/>
              <w:bottom w:val="single" w:sz="4" w:space="0" w:color="auto"/>
            </w:tcBorders>
            <w:shd w:val="clear" w:color="auto" w:fill="FFFFFF"/>
          </w:tcPr>
          <w:p w14:paraId="36E22479" w14:textId="77777777"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1C9DF7D2" w14:textId="77777777"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7339002A"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6CC83308" w14:textId="77777777"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75AA9C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C2FF21C" w14:textId="77777777"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3509A82" w14:textId="77777777" w:rsidTr="00E50DB9">
        <w:tc>
          <w:tcPr>
            <w:tcW w:w="720" w:type="dxa"/>
            <w:tcBorders>
              <w:top w:val="single" w:sz="4" w:space="0" w:color="auto"/>
              <w:bottom w:val="double" w:sz="4" w:space="0" w:color="auto"/>
            </w:tcBorders>
            <w:shd w:val="clear" w:color="auto" w:fill="FFFFFF"/>
          </w:tcPr>
          <w:p w14:paraId="40B6DBD6" w14:textId="77777777"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421C6D52" w14:textId="77777777"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579AAEB1" w14:textId="77777777"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14:paraId="642C9636" w14:textId="77777777"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1D8B94A0" w14:textId="77777777"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ED16D09" w14:textId="77777777"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14:paraId="16443576" w14:textId="77777777" w:rsidR="00E921A2" w:rsidRPr="00121095" w:rsidRDefault="00E921A2">
      <w:pPr>
        <w:pStyle w:val="Heading4"/>
      </w:pPr>
      <w:bookmarkStart w:id="719" w:name="_Toc495483629"/>
      <w:bookmarkStart w:id="720" w:name="_Toc24273852"/>
      <w:r w:rsidRPr="00121095">
        <w:t>Dispense information query showing different instantiation</w:t>
      </w:r>
      <w:bookmarkEnd w:id="719"/>
      <w:bookmarkEnd w:id="720"/>
    </w:p>
    <w:p w14:paraId="51C3A73D" w14:textId="77777777" w:rsidR="00E921A2" w:rsidRPr="00121095" w:rsidRDefault="00E921A2">
      <w:pPr>
        <w:pStyle w:val="NormalIndented"/>
      </w:pPr>
      <w:r w:rsidRPr="00121095">
        <w:t xml:space="preserve">The following example shows how the same QSC style query can be invoked in a very different way producing very different results. </w:t>
      </w:r>
    </w:p>
    <w:p w14:paraId="59F3B1EA" w14:textId="77777777" w:rsidR="00E921A2" w:rsidRPr="00121095" w:rsidRDefault="00E921A2">
      <w:pPr>
        <w:pStyle w:val="NormalIndented"/>
      </w:pPr>
      <w:r w:rsidRPr="00121095">
        <w:lastRenderedPageBreak/>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14:paraId="74FD4747" w14:textId="77777777"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||199811201300-0800||QBP^Z87^QBP_Q11|8698|P|2.</w:t>
      </w:r>
      <w:r>
        <w:rPr>
          <w:noProof w:val="0"/>
        </w:rPr>
        <w:t>8</w:t>
      </w:r>
      <w:r w:rsidRPr="00121095">
        <w:rPr>
          <w:noProof w:val="0"/>
        </w:rPr>
        <w:t>||||||||</w:t>
      </w:r>
    </w:p>
    <w:p w14:paraId="33A476DD" w14:textId="77777777" w:rsidR="00E921A2" w:rsidRPr="00121095" w:rsidRDefault="00E921A2">
      <w:pPr>
        <w:pStyle w:val="Example"/>
        <w:rPr>
          <w:noProof w:val="0"/>
        </w:rPr>
      </w:pPr>
      <w:r w:rsidRPr="00121095">
        <w:rPr>
          <w:noProof w:val="0"/>
        </w:rPr>
        <w:t>QPD|Q33^Dispense Information^HL7nnnn|Q005| @PID.3^EQ^55544422211^AND|@ORC.1^EQ^RE^AND|@ORC.12.1^EQ^99</w:t>
      </w:r>
    </w:p>
    <w:p w14:paraId="4770D0BB" w14:textId="77777777" w:rsidR="00E921A2" w:rsidRPr="00121095" w:rsidRDefault="00E921A2">
      <w:pPr>
        <w:pStyle w:val="Example"/>
        <w:rPr>
          <w:noProof w:val="0"/>
        </w:rPr>
      </w:pPr>
      <w:r w:rsidRPr="00121095">
        <w:rPr>
          <w:noProof w:val="0"/>
        </w:rPr>
        <w:t xml:space="preserve">RCP|I|999^RD| </w:t>
      </w:r>
    </w:p>
    <w:p w14:paraId="4E04649C"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199483E0" w14:textId="77777777" w:rsidR="00E921A2" w:rsidRPr="00121095" w:rsidRDefault="00E921A2">
      <w:pPr>
        <w:pStyle w:val="Example"/>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||199811201300-0800||RSP^Z88^RSP_Z88|8857|P|2.</w:t>
      </w:r>
      <w:r>
        <w:rPr>
          <w:noProof w:val="0"/>
        </w:rPr>
        <w:t>8</w:t>
      </w:r>
      <w:r w:rsidRPr="00121095">
        <w:rPr>
          <w:noProof w:val="0"/>
        </w:rPr>
        <w:t>||||||||</w:t>
      </w:r>
    </w:p>
    <w:p w14:paraId="7193DBA0" w14:textId="77777777" w:rsidR="00E921A2" w:rsidRPr="00121095" w:rsidRDefault="00E921A2">
      <w:pPr>
        <w:pStyle w:val="Example"/>
        <w:rPr>
          <w:noProof w:val="0"/>
        </w:rPr>
      </w:pPr>
      <w:r w:rsidRPr="00121095">
        <w:rPr>
          <w:noProof w:val="0"/>
        </w:rPr>
        <w:t>MSA|AA|8698|</w:t>
      </w:r>
    </w:p>
    <w:p w14:paraId="505D6C41" w14:textId="77777777" w:rsidR="00E921A2" w:rsidRPr="00121095" w:rsidRDefault="00E921A2">
      <w:pPr>
        <w:pStyle w:val="Example"/>
        <w:rPr>
          <w:noProof w:val="0"/>
        </w:rPr>
      </w:pPr>
      <w:r w:rsidRPr="00121095">
        <w:rPr>
          <w:noProof w:val="0"/>
        </w:rPr>
        <w:t>QAK|Q005|OK|Q33^Dispense Information^HL7nnnn|2|</w:t>
      </w:r>
    </w:p>
    <w:p w14:paraId="2B0EDF71" w14:textId="77777777" w:rsidR="00E921A2" w:rsidRPr="00121095" w:rsidRDefault="00E921A2">
      <w:pPr>
        <w:pStyle w:val="Example"/>
        <w:rPr>
          <w:noProof w:val="0"/>
        </w:rPr>
      </w:pPr>
      <w:r w:rsidRPr="00121095">
        <w:rPr>
          <w:noProof w:val="0"/>
        </w:rPr>
        <w:t>QPD|Q33^Dispense Information^HL7nnnn|Q005| @PID.3^EQ^55544422211^AND~@ORC.1^EQ^RE^AND~@ORC.12.1^EQ^99</w:t>
      </w:r>
    </w:p>
    <w:p w14:paraId="749EC61E" w14:textId="77777777" w:rsidR="00E921A2" w:rsidRPr="00121095" w:rsidRDefault="00E921A2">
      <w:pPr>
        <w:pStyle w:val="Example"/>
        <w:rPr>
          <w:noProof w:val="0"/>
        </w:rPr>
      </w:pPr>
      <w:r w:rsidRPr="00121095">
        <w:rPr>
          <w:noProof w:val="0"/>
        </w:rPr>
        <w:t>PID|||555444222111^^^MPI^MR||</w:t>
      </w:r>
      <w:proofErr w:type="spellStart"/>
      <w:r w:rsidRPr="00121095">
        <w:rPr>
          <w:noProof w:val="0"/>
        </w:rPr>
        <w:t>Everyman^Adam</w:t>
      </w:r>
      <w:proofErr w:type="spellEnd"/>
      <w:r w:rsidRPr="00121095">
        <w:rPr>
          <w:noProof w:val="0"/>
        </w:rPr>
        <w:t>||19600614|M||C|2101 Webster # 106^^Oakland^CA^94612||^^^^^510^6271111|^^^^^510^6277654|||||343132266|||N|||||||||</w:t>
      </w:r>
    </w:p>
    <w:p w14:paraId="0A236576" w14:textId="77777777" w:rsidR="00E921A2" w:rsidRPr="00121095" w:rsidRDefault="00E921A2">
      <w:pPr>
        <w:pStyle w:val="Example"/>
        <w:rPr>
          <w:noProof w:val="0"/>
        </w:rPr>
      </w:pPr>
      <w:r w:rsidRPr="00121095">
        <w:rPr>
          <w:noProof w:val="0"/>
        </w:rPr>
        <w:t>ORC|RE||89968665||||||199603121345-0700|||99^Assigned^Amanda^^^DR^MD ||^^^^^510^ 2673600||||||</w:t>
      </w:r>
    </w:p>
    <w:p w14:paraId="0AF81D63" w14:textId="77777777" w:rsidR="00E921A2" w:rsidRPr="00121095" w:rsidRDefault="00E921A2">
      <w:pPr>
        <w:pStyle w:val="Example"/>
        <w:rPr>
          <w:noProof w:val="0"/>
        </w:rPr>
      </w:pPr>
      <w:r w:rsidRPr="00121095">
        <w:rPr>
          <w:noProof w:val="0"/>
        </w:rPr>
        <w:t>RXE|1^BID^^19980529|00182196901^VERAPAMIL HCL ER TAB 180MG ER^NDC |120||</w:t>
      </w:r>
      <w:proofErr w:type="spellStart"/>
      <w:r w:rsidRPr="00121095">
        <w:rPr>
          <w:noProof w:val="0"/>
        </w:rPr>
        <w:t>mgm</w:t>
      </w:r>
      <w:proofErr w:type="spellEnd"/>
      <w:r w:rsidRPr="00121095">
        <w:rPr>
          <w:noProof w:val="0"/>
        </w:rPr>
        <w:t>||||||||||||||||||||||||||</w:t>
      </w:r>
    </w:p>
    <w:p w14:paraId="6B8C174F" w14:textId="77777777" w:rsidR="00E921A2" w:rsidRPr="00121095" w:rsidRDefault="00E921A2">
      <w:pPr>
        <w:pStyle w:val="Example"/>
        <w:rPr>
          <w:noProof w:val="0"/>
        </w:rPr>
      </w:pPr>
      <w:r w:rsidRPr="00121095">
        <w:rPr>
          <w:noProof w:val="0"/>
        </w:rPr>
        <w:t>RXD|1|00182196901^VERAPAMIL HCL ER TAB 180MG ER^NDC|199603122000-0700|100|||1331665|3|||||||||||||||||</w:t>
      </w:r>
    </w:p>
    <w:p w14:paraId="78672250" w14:textId="77777777" w:rsidR="00E921A2" w:rsidRPr="00121095" w:rsidRDefault="00E921A2">
      <w:pPr>
        <w:pStyle w:val="Example"/>
        <w:rPr>
          <w:noProof w:val="0"/>
        </w:rPr>
      </w:pPr>
      <w:r w:rsidRPr="00121095">
        <w:rPr>
          <w:noProof w:val="0"/>
        </w:rPr>
        <w:t>RXR|PO||||</w:t>
      </w:r>
    </w:p>
    <w:p w14:paraId="279C5791" w14:textId="77777777" w:rsidR="00E921A2" w:rsidRPr="00121095" w:rsidRDefault="00E921A2">
      <w:pPr>
        <w:pStyle w:val="Example"/>
        <w:rPr>
          <w:noProof w:val="0"/>
        </w:rPr>
      </w:pPr>
      <w:r w:rsidRPr="00121095">
        <w:rPr>
          <w:noProof w:val="0"/>
        </w:rPr>
        <w:t>ORC|RE||235134030||||||199810121030-0700|||88^PRIMARY^PATRICIA^H^III^DR^MD||^^^^^555^ 5551004||||||</w:t>
      </w:r>
    </w:p>
    <w:p w14:paraId="33D81CEF"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4DACCB4" w14:textId="77777777" w:rsidR="00E921A2" w:rsidRPr="00121095" w:rsidRDefault="00E921A2">
      <w:pPr>
        <w:pStyle w:val="Example"/>
        <w:rPr>
          <w:caps/>
          <w:noProof w:val="0"/>
        </w:rPr>
      </w:pPr>
      <w:r w:rsidRPr="00121095">
        <w:rPr>
          <w:noProof w:val="0"/>
        </w:rPr>
        <w:t>RXR|PO</w:t>
      </w:r>
    </w:p>
    <w:p w14:paraId="58EBBAA1" w14:textId="77777777" w:rsidR="00E921A2" w:rsidRPr="00121095" w:rsidRDefault="00E921A2">
      <w:pPr>
        <w:pStyle w:val="Heading4"/>
      </w:pPr>
      <w:bookmarkStart w:id="721" w:name="_Toc495483630"/>
      <w:bookmarkStart w:id="722" w:name="_Toc24273853"/>
      <w:r w:rsidRPr="00121095">
        <w:t>Lab results history example</w:t>
      </w:r>
      <w:bookmarkEnd w:id="721"/>
      <w:bookmarkEnd w:id="722"/>
    </w:p>
    <w:p w14:paraId="666396E4" w14:textId="77777777"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w:t>
      </w:r>
      <w:proofErr w:type="gramStart"/>
      <w:r w:rsidRPr="00121095">
        <w:t>1999</w:t>
      </w:r>
      <w:proofErr w:type="gramEnd"/>
      <w:r w:rsidRPr="00121095">
        <w:t xml:space="preserve"> and June 24, 1999 and the Lab department is chemistry. This Query Name might be invoked once with a query tag of 123 in the following manner: </w:t>
      </w:r>
    </w:p>
    <w:p w14:paraId="15A091F5" w14:textId="77777777" w:rsidR="00E921A2" w:rsidRPr="00121095" w:rsidRDefault="00E921A2">
      <w:pPr>
        <w:pStyle w:val="Example"/>
        <w:rPr>
          <w:noProof w:val="0"/>
        </w:rPr>
      </w:pPr>
      <w:r w:rsidRPr="00121095">
        <w:rPr>
          <w:noProof w:val="0"/>
        </w:rPr>
        <w:t xml:space="preserve">MSH|^~\&amp;| </w:t>
      </w:r>
      <w:proofErr w:type="spellStart"/>
      <w:r w:rsidRPr="00121095">
        <w:rPr>
          <w:noProof w:val="0"/>
        </w:rPr>
        <w:t>PCR|Gen</w:t>
      </w:r>
      <w:proofErr w:type="spellEnd"/>
      <w:r w:rsidRPr="00121095">
        <w:rPr>
          <w:noProof w:val="0"/>
        </w:rPr>
        <w:t xml:space="preserve"> </w:t>
      </w:r>
      <w:proofErr w:type="spellStart"/>
      <w:r w:rsidRPr="00121095">
        <w:rPr>
          <w:noProof w:val="0"/>
        </w:rPr>
        <w:t>Hosp|LIS.RMS</w:t>
      </w:r>
      <w:proofErr w:type="spellEnd"/>
      <w:r w:rsidRPr="00121095">
        <w:rPr>
          <w:noProof w:val="0"/>
        </w:rPr>
        <w:t>||199907131030-0800||QBP^Z89^QBP_Q11|4460|P|2.</w:t>
      </w:r>
      <w:r>
        <w:rPr>
          <w:noProof w:val="0"/>
        </w:rPr>
        <w:t>8</w:t>
      </w:r>
      <w:r w:rsidRPr="00121095">
        <w:rPr>
          <w:noProof w:val="0"/>
        </w:rPr>
        <w:t>|</w:t>
      </w:r>
    </w:p>
    <w:p w14:paraId="4C0C1169" w14:textId="77777777"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14:paraId="0604C5D6" w14:textId="77777777" w:rsidR="00E921A2" w:rsidRPr="00121095" w:rsidRDefault="00E921A2">
      <w:pPr>
        <w:pStyle w:val="Example"/>
        <w:rPr>
          <w:noProof w:val="0"/>
        </w:rPr>
      </w:pPr>
      <w:r w:rsidRPr="00121095">
        <w:rPr>
          <w:noProof w:val="0"/>
        </w:rPr>
        <w:t>RCP|I||R|</w:t>
      </w:r>
    </w:p>
    <w:p w14:paraId="00264A4F" w14:textId="77777777" w:rsidR="00E921A2" w:rsidRPr="00121095" w:rsidRDefault="00E921A2">
      <w:pPr>
        <w:pStyle w:val="Heading4"/>
        <w:rPr>
          <w:rFonts w:ascii="Times New Roman" w:hAnsi="Times New Roman"/>
          <w:b/>
          <w:bCs/>
          <w:i/>
          <w:iCs/>
          <w:color w:val="000000"/>
        </w:rPr>
      </w:pPr>
      <w:bookmarkStart w:id="723" w:name="_Toc495483631"/>
      <w:r w:rsidRPr="00121095">
        <w:t xml:space="preserve">Lab results history </w:t>
      </w:r>
      <w:bookmarkEnd w:id="723"/>
      <w:r w:rsidRPr="00121095">
        <w:t>Query Profile</w:t>
      </w:r>
    </w:p>
    <w:p w14:paraId="57FD6894" w14:textId="77777777"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w:t>
      </w:r>
      <w:proofErr w:type="gramStart"/>
      <w:r w:rsidRPr="00121095">
        <w:t>all of</w:t>
      </w:r>
      <w:proofErr w:type="gramEnd"/>
      <w:r w:rsidRPr="00121095">
        <w:t xml:space="preserve"> the results which meet the criteria defined in the QPD – Query Parameter Definition Segment of the RSP^R11 – Segment Pattern Response message.  </w:t>
      </w:r>
    </w:p>
    <w:p w14:paraId="2FA1D23B" w14:textId="77777777"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786C3BC" w14:textId="77777777" w:rsidTr="00E50DB9">
        <w:trPr>
          <w:tblHeader/>
        </w:trPr>
        <w:tc>
          <w:tcPr>
            <w:tcW w:w="2880" w:type="dxa"/>
            <w:tcBorders>
              <w:top w:val="double" w:sz="4" w:space="0" w:color="auto"/>
              <w:bottom w:val="single" w:sz="4" w:space="0" w:color="auto"/>
            </w:tcBorders>
            <w:shd w:val="clear" w:color="auto" w:fill="FFFFFF"/>
          </w:tcPr>
          <w:p w14:paraId="6E0AE8D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33935DEB" w14:textId="77777777" w:rsidR="00E921A2" w:rsidRPr="00121095" w:rsidRDefault="00E921A2">
            <w:pPr>
              <w:pStyle w:val="QryTableID"/>
              <w:rPr>
                <w:lang w:val="en-US"/>
              </w:rPr>
            </w:pPr>
            <w:r w:rsidRPr="00121095">
              <w:rPr>
                <w:lang w:val="en-US"/>
              </w:rPr>
              <w:t>Z89</w:t>
            </w:r>
          </w:p>
        </w:tc>
      </w:tr>
      <w:tr w:rsidR="00E921A2" w:rsidRPr="00E921A2" w14:paraId="4B5DB1D3" w14:textId="77777777" w:rsidTr="00E50DB9">
        <w:tc>
          <w:tcPr>
            <w:tcW w:w="2880" w:type="dxa"/>
            <w:tcBorders>
              <w:top w:val="single" w:sz="4" w:space="0" w:color="auto"/>
              <w:bottom w:val="single" w:sz="4" w:space="0" w:color="auto"/>
            </w:tcBorders>
            <w:shd w:val="clear" w:color="auto" w:fill="FFFFFF"/>
          </w:tcPr>
          <w:p w14:paraId="480FC216"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F95A813" w14:textId="77777777" w:rsidR="00E921A2" w:rsidRPr="00121095" w:rsidRDefault="00E921A2">
            <w:pPr>
              <w:pStyle w:val="QryTableType"/>
              <w:rPr>
                <w:lang w:val="en-US"/>
              </w:rPr>
            </w:pPr>
            <w:r w:rsidRPr="00121095">
              <w:rPr>
                <w:lang w:val="en-US"/>
              </w:rPr>
              <w:t>Query</w:t>
            </w:r>
          </w:p>
        </w:tc>
      </w:tr>
      <w:tr w:rsidR="00E921A2" w:rsidRPr="00E921A2" w14:paraId="5307092E" w14:textId="77777777" w:rsidTr="00E50DB9">
        <w:tc>
          <w:tcPr>
            <w:tcW w:w="2880" w:type="dxa"/>
            <w:tcBorders>
              <w:top w:val="single" w:sz="4" w:space="0" w:color="auto"/>
              <w:bottom w:val="single" w:sz="4" w:space="0" w:color="auto"/>
            </w:tcBorders>
            <w:shd w:val="clear" w:color="auto" w:fill="FFFFFF"/>
          </w:tcPr>
          <w:p w14:paraId="647BCC15"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C513910" w14:textId="77777777" w:rsidR="00E921A2" w:rsidRPr="00121095" w:rsidRDefault="00E921A2">
            <w:pPr>
              <w:pStyle w:val="QryTableName"/>
              <w:rPr>
                <w:lang w:val="en-US"/>
              </w:rPr>
            </w:pPr>
            <w:r w:rsidRPr="00121095">
              <w:rPr>
                <w:lang w:val="en-US"/>
              </w:rPr>
              <w:t>Lab Results History</w:t>
            </w:r>
          </w:p>
        </w:tc>
      </w:tr>
      <w:tr w:rsidR="00E921A2" w:rsidRPr="00E921A2" w14:paraId="540BBC4F" w14:textId="77777777" w:rsidTr="00E50DB9">
        <w:tc>
          <w:tcPr>
            <w:tcW w:w="2880" w:type="dxa"/>
            <w:tcBorders>
              <w:top w:val="single" w:sz="4" w:space="0" w:color="auto"/>
              <w:bottom w:val="single" w:sz="4" w:space="0" w:color="auto"/>
            </w:tcBorders>
            <w:shd w:val="clear" w:color="auto" w:fill="FFFFFF"/>
          </w:tcPr>
          <w:p w14:paraId="4FF818FB" w14:textId="77777777" w:rsidR="00E921A2" w:rsidRPr="00121095" w:rsidRDefault="00E921A2">
            <w:pPr>
              <w:pStyle w:val="QryTableHeader"/>
              <w:rPr>
                <w:lang w:val="en-US"/>
              </w:rPr>
            </w:pPr>
            <w:r w:rsidRPr="00121095">
              <w:rPr>
                <w:lang w:val="en-US"/>
              </w:rPr>
              <w:lastRenderedPageBreak/>
              <w:t>Query Trigger (= MSH-9):</w:t>
            </w:r>
          </w:p>
        </w:tc>
        <w:tc>
          <w:tcPr>
            <w:tcW w:w="4608" w:type="dxa"/>
            <w:tcBorders>
              <w:top w:val="single" w:sz="4" w:space="0" w:color="auto"/>
              <w:bottom w:val="single" w:sz="4" w:space="0" w:color="auto"/>
            </w:tcBorders>
            <w:shd w:val="clear" w:color="auto" w:fill="FFFFFF"/>
          </w:tcPr>
          <w:p w14:paraId="7BE324E7" w14:textId="77777777" w:rsidR="00E921A2" w:rsidRPr="00121095" w:rsidRDefault="00E921A2">
            <w:pPr>
              <w:pStyle w:val="QryTableTriggerQuery"/>
              <w:rPr>
                <w:lang w:val="en-US"/>
              </w:rPr>
            </w:pPr>
            <w:r w:rsidRPr="00121095">
              <w:rPr>
                <w:lang w:val="en-US"/>
              </w:rPr>
              <w:t>QBP^Z89^QBP_Q11</w:t>
            </w:r>
          </w:p>
        </w:tc>
      </w:tr>
      <w:tr w:rsidR="00E921A2" w:rsidRPr="00E921A2" w14:paraId="0FEDF3AD" w14:textId="77777777" w:rsidTr="00E50DB9">
        <w:tc>
          <w:tcPr>
            <w:tcW w:w="2880" w:type="dxa"/>
            <w:tcBorders>
              <w:top w:val="single" w:sz="4" w:space="0" w:color="auto"/>
              <w:bottom w:val="single" w:sz="4" w:space="0" w:color="auto"/>
            </w:tcBorders>
            <w:shd w:val="clear" w:color="auto" w:fill="FFFFFF"/>
          </w:tcPr>
          <w:p w14:paraId="61440F6B"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B106B38" w14:textId="77777777" w:rsidR="00E921A2" w:rsidRPr="00121095" w:rsidRDefault="00E921A2">
            <w:pPr>
              <w:pStyle w:val="QryTableMode"/>
              <w:rPr>
                <w:lang w:val="en-US"/>
              </w:rPr>
            </w:pPr>
            <w:r w:rsidRPr="00121095">
              <w:rPr>
                <w:lang w:val="en-US"/>
              </w:rPr>
              <w:t>Both</w:t>
            </w:r>
          </w:p>
        </w:tc>
      </w:tr>
      <w:tr w:rsidR="00E921A2" w:rsidRPr="00E921A2" w14:paraId="4B37F52F" w14:textId="77777777" w:rsidTr="00E50DB9">
        <w:tc>
          <w:tcPr>
            <w:tcW w:w="2880" w:type="dxa"/>
            <w:tcBorders>
              <w:top w:val="single" w:sz="4" w:space="0" w:color="auto"/>
              <w:bottom w:val="single" w:sz="4" w:space="0" w:color="auto"/>
            </w:tcBorders>
            <w:shd w:val="clear" w:color="auto" w:fill="FFFFFF"/>
          </w:tcPr>
          <w:p w14:paraId="36A9ED65"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005025A" w14:textId="77777777" w:rsidR="00E921A2" w:rsidRPr="00121095" w:rsidRDefault="00E921A2">
            <w:pPr>
              <w:pStyle w:val="QryTableResponseTrigger"/>
              <w:rPr>
                <w:lang w:val="en-US"/>
              </w:rPr>
            </w:pPr>
            <w:r w:rsidRPr="00121095">
              <w:rPr>
                <w:lang w:val="en-US"/>
              </w:rPr>
              <w:t>RSP^Z90^RSP_Z90</w:t>
            </w:r>
          </w:p>
        </w:tc>
      </w:tr>
      <w:tr w:rsidR="00E921A2" w:rsidRPr="00E921A2" w14:paraId="744D3C43" w14:textId="77777777" w:rsidTr="00E50DB9">
        <w:tc>
          <w:tcPr>
            <w:tcW w:w="2880" w:type="dxa"/>
            <w:tcBorders>
              <w:top w:val="single" w:sz="4" w:space="0" w:color="auto"/>
              <w:bottom w:val="single" w:sz="4" w:space="0" w:color="auto"/>
            </w:tcBorders>
            <w:shd w:val="clear" w:color="auto" w:fill="FFFFFF"/>
          </w:tcPr>
          <w:p w14:paraId="3CC5F8A5"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E0B35A" w14:textId="77777777"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14:paraId="5858BCFD" w14:textId="77777777" w:rsidTr="00E50DB9">
        <w:tc>
          <w:tcPr>
            <w:tcW w:w="2880" w:type="dxa"/>
            <w:tcBorders>
              <w:top w:val="single" w:sz="4" w:space="0" w:color="auto"/>
              <w:bottom w:val="single" w:sz="4" w:space="0" w:color="auto"/>
            </w:tcBorders>
            <w:shd w:val="clear" w:color="auto" w:fill="FFFFFF"/>
          </w:tcPr>
          <w:p w14:paraId="520DDBD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8B87B22" w14:textId="77777777"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14:paraId="195EB891" w14:textId="77777777" w:rsidTr="00E50DB9">
        <w:trPr>
          <w:cantSplit/>
        </w:trPr>
        <w:tc>
          <w:tcPr>
            <w:tcW w:w="2880" w:type="dxa"/>
            <w:tcBorders>
              <w:top w:val="single" w:sz="4" w:space="0" w:color="auto"/>
              <w:bottom w:val="single" w:sz="4" w:space="0" w:color="auto"/>
            </w:tcBorders>
            <w:shd w:val="clear" w:color="auto" w:fill="FFFFFF"/>
          </w:tcPr>
          <w:p w14:paraId="5F5716A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B0C7E87" w14:textId="77777777" w:rsidR="00E921A2" w:rsidRPr="00121095" w:rsidRDefault="00E921A2">
            <w:pPr>
              <w:pStyle w:val="QryTableCharacteristicsResponse"/>
              <w:rPr>
                <w:b/>
                <w:lang w:val="en-US"/>
              </w:rPr>
            </w:pPr>
          </w:p>
        </w:tc>
      </w:tr>
      <w:tr w:rsidR="00E921A2" w:rsidRPr="00E921A2" w14:paraId="09C69527" w14:textId="77777777" w:rsidTr="00E50DB9">
        <w:trPr>
          <w:cantSplit/>
        </w:trPr>
        <w:tc>
          <w:tcPr>
            <w:tcW w:w="2880" w:type="dxa"/>
            <w:tcBorders>
              <w:top w:val="single" w:sz="4" w:space="0" w:color="auto"/>
              <w:bottom w:val="double" w:sz="4" w:space="0" w:color="auto"/>
            </w:tcBorders>
            <w:shd w:val="clear" w:color="auto" w:fill="FFFFFF"/>
          </w:tcPr>
          <w:p w14:paraId="61DB5D0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78BD065" w14:textId="77777777" w:rsidR="00E921A2" w:rsidRPr="00121095" w:rsidRDefault="00E921A2">
            <w:pPr>
              <w:pStyle w:val="QryTableSegmentPattern"/>
              <w:rPr>
                <w:lang w:val="en-US"/>
              </w:rPr>
            </w:pPr>
            <w:r w:rsidRPr="00121095">
              <w:rPr>
                <w:lang w:val="en-US"/>
              </w:rPr>
              <w:t>ORU_O01</w:t>
            </w:r>
          </w:p>
        </w:tc>
      </w:tr>
    </w:tbl>
    <w:p w14:paraId="2254A035" w14:textId="77777777" w:rsidR="00E921A2" w:rsidRPr="00121095" w:rsidRDefault="00E921A2">
      <w:pPr>
        <w:rPr>
          <w:b/>
        </w:rPr>
      </w:pPr>
    </w:p>
    <w:p w14:paraId="2392DD15" w14:textId="77777777" w:rsidR="00E921A2" w:rsidRPr="00121095" w:rsidRDefault="00E921A2">
      <w:pPr>
        <w:pStyle w:val="MsgTableCaption"/>
      </w:pPr>
      <w:r w:rsidRPr="00121095">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0A25AB8"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5438419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D38812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BBFFD2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F5F934B" w14:textId="77777777" w:rsidR="00E921A2" w:rsidRPr="00121095" w:rsidRDefault="00E921A2">
            <w:pPr>
              <w:pStyle w:val="MsgTableHeader"/>
              <w:jc w:val="center"/>
              <w:rPr>
                <w:lang w:val="en-US"/>
              </w:rPr>
            </w:pPr>
            <w:r w:rsidRPr="00121095">
              <w:rPr>
                <w:lang w:val="en-US"/>
              </w:rPr>
              <w:t>Sec Ref</w:t>
            </w:r>
          </w:p>
        </w:tc>
      </w:tr>
      <w:tr w:rsidR="00E921A2" w:rsidRPr="00E921A2" w14:paraId="04CB7B8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7F20B4"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B168DC2"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B49025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EB027E" w14:textId="77777777" w:rsidR="00E921A2" w:rsidRPr="00121095" w:rsidRDefault="00E921A2">
            <w:pPr>
              <w:pStyle w:val="MsgTableBody"/>
              <w:jc w:val="center"/>
            </w:pPr>
            <w:r w:rsidRPr="00121095">
              <w:t>2.15.9</w:t>
            </w:r>
          </w:p>
        </w:tc>
      </w:tr>
      <w:tr w:rsidR="00514A79" w:rsidRPr="00E921A2" w14:paraId="5D5BC8F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D4EEF7E"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28467B82"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32FCEFB0"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3F507" w14:textId="77777777" w:rsidR="00514A79" w:rsidRPr="00121095" w:rsidRDefault="00514A79">
            <w:pPr>
              <w:pStyle w:val="MsgTableBody"/>
              <w:jc w:val="center"/>
            </w:pPr>
            <w:r>
              <w:t>3</w:t>
            </w:r>
          </w:p>
        </w:tc>
      </w:tr>
      <w:tr w:rsidR="00E921A2" w:rsidRPr="00E921A2" w14:paraId="1DCB06B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53960C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542A33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87C1E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9F13E5" w14:textId="77777777" w:rsidR="00E921A2" w:rsidRPr="00121095" w:rsidRDefault="00E921A2">
            <w:pPr>
              <w:pStyle w:val="MsgTableBody"/>
              <w:jc w:val="center"/>
            </w:pPr>
            <w:r w:rsidRPr="00121095">
              <w:t>2.15.12</w:t>
            </w:r>
          </w:p>
        </w:tc>
      </w:tr>
      <w:tr w:rsidR="00E921A2" w:rsidRPr="00E921A2" w14:paraId="28B80F8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0CD82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70527A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CF872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803683" w14:textId="77777777" w:rsidR="00E921A2" w:rsidRPr="00121095" w:rsidRDefault="00E921A2">
            <w:pPr>
              <w:pStyle w:val="MsgTableBody"/>
              <w:jc w:val="center"/>
            </w:pPr>
            <w:r w:rsidRPr="00121095">
              <w:t>2.14.13</w:t>
            </w:r>
          </w:p>
        </w:tc>
      </w:tr>
      <w:tr w:rsidR="00E921A2" w:rsidRPr="00E921A2" w14:paraId="2481C83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838F3B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BEA20A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FF44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AD46CC" w14:textId="39A6EC2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51F3E4B"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E9CF9A"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CE0B95"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789F154A"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00A0A3" w14:textId="77777777" w:rsidR="00420E66" w:rsidRPr="00121095" w:rsidRDefault="00420E66" w:rsidP="00790992">
            <w:pPr>
              <w:pStyle w:val="MsgTableBody"/>
              <w:jc w:val="center"/>
            </w:pPr>
          </w:p>
        </w:tc>
      </w:tr>
      <w:tr w:rsidR="00420E66" w:rsidRPr="00E921A2" w14:paraId="7B5277DC"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A59C1D"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E62C859"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1EACC092"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646A64" w14:textId="77777777" w:rsidR="00420E66" w:rsidRPr="00121095" w:rsidRDefault="00420E66" w:rsidP="00790992">
            <w:pPr>
              <w:pStyle w:val="MsgTableBody"/>
              <w:jc w:val="center"/>
            </w:pPr>
          </w:p>
        </w:tc>
      </w:tr>
      <w:tr w:rsidR="00420E66" w:rsidRPr="00E921A2" w14:paraId="7DD60670"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CD2497"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A017D76"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3636F21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F1DDC7" w14:textId="77777777" w:rsidR="00420E66" w:rsidRPr="00121095" w:rsidRDefault="00420E66" w:rsidP="00790992">
            <w:pPr>
              <w:pStyle w:val="MsgTableBody"/>
              <w:jc w:val="center"/>
            </w:pPr>
          </w:p>
        </w:tc>
      </w:tr>
      <w:tr w:rsidR="00E921A2" w:rsidRPr="00E921A2" w14:paraId="20653BE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6C1ED4D"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8B96B2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C4FA7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E37DFD" w14:textId="788A4E51"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3142DE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66B7394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E1DFD8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F94644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AD907FB" w14:textId="77777777" w:rsidR="00E921A2" w:rsidRPr="00121095" w:rsidRDefault="00E921A2">
            <w:pPr>
              <w:pStyle w:val="MsgTableBody"/>
              <w:jc w:val="center"/>
            </w:pPr>
            <w:r w:rsidRPr="00121095">
              <w:t>2.15.4</w:t>
            </w:r>
          </w:p>
        </w:tc>
      </w:tr>
    </w:tbl>
    <w:p w14:paraId="6832E624" w14:textId="77777777" w:rsidR="00E921A2" w:rsidRPr="00121095" w:rsidRDefault="00E921A2"/>
    <w:p w14:paraId="03B3D577" w14:textId="77777777"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59109E7"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510D64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A17E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2748B4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C110F9F" w14:textId="77777777" w:rsidR="00E921A2" w:rsidRPr="00121095" w:rsidRDefault="00E921A2">
            <w:pPr>
              <w:pStyle w:val="MsgTableHeader"/>
              <w:jc w:val="center"/>
              <w:rPr>
                <w:lang w:val="en-US"/>
              </w:rPr>
            </w:pPr>
            <w:r w:rsidRPr="00121095">
              <w:rPr>
                <w:lang w:val="en-US"/>
              </w:rPr>
              <w:t>Sec Ref</w:t>
            </w:r>
          </w:p>
        </w:tc>
      </w:tr>
      <w:tr w:rsidR="00E921A2" w:rsidRPr="00E921A2" w14:paraId="2A4B0AED"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8358CC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6782E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316412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7CEF99F" w14:textId="77777777" w:rsidR="00E921A2" w:rsidRPr="00121095" w:rsidRDefault="00E921A2">
            <w:pPr>
              <w:pStyle w:val="MsgTableBody"/>
              <w:jc w:val="center"/>
            </w:pPr>
            <w:r w:rsidRPr="00121095">
              <w:t>2.15.9</w:t>
            </w:r>
          </w:p>
        </w:tc>
      </w:tr>
      <w:tr w:rsidR="00E921A2" w:rsidRPr="00E921A2" w14:paraId="553BC4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EEFF7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ACBD0A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10C3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11D3E" w14:textId="77777777" w:rsidR="00E921A2" w:rsidRPr="00121095" w:rsidRDefault="00E921A2">
            <w:pPr>
              <w:pStyle w:val="MsgTableBody"/>
              <w:jc w:val="center"/>
            </w:pPr>
            <w:r w:rsidRPr="00121095">
              <w:t>2.15.12</w:t>
            </w:r>
          </w:p>
        </w:tc>
      </w:tr>
      <w:tr w:rsidR="00E921A2" w:rsidRPr="00E921A2" w14:paraId="3D979C7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F1B2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3576DE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C1ECF2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FE5F37" w14:textId="77777777" w:rsidR="00E921A2" w:rsidRPr="00121095" w:rsidRDefault="00E921A2">
            <w:pPr>
              <w:pStyle w:val="MsgTableBody"/>
              <w:jc w:val="center"/>
            </w:pPr>
            <w:r w:rsidRPr="00121095">
              <w:t>2.14.13</w:t>
            </w:r>
          </w:p>
        </w:tc>
      </w:tr>
      <w:tr w:rsidR="00E921A2" w:rsidRPr="00E921A2" w14:paraId="6C34AB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5A791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5E53F5A"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6BC363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799421" w14:textId="77777777" w:rsidR="00E921A2" w:rsidRPr="00121095" w:rsidRDefault="00E921A2">
            <w:pPr>
              <w:pStyle w:val="MsgTableBody"/>
              <w:jc w:val="center"/>
            </w:pPr>
            <w:r w:rsidRPr="00121095">
              <w:t>2.15.8</w:t>
            </w:r>
          </w:p>
        </w:tc>
      </w:tr>
      <w:tr w:rsidR="00E921A2" w:rsidRPr="00E921A2" w14:paraId="45DD9B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9A9A6E"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523424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4B19E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2A9EC" w14:textId="77777777" w:rsidR="00E921A2" w:rsidRPr="00121095" w:rsidRDefault="00E921A2">
            <w:pPr>
              <w:pStyle w:val="MsgTableBody"/>
              <w:jc w:val="center"/>
            </w:pPr>
            <w:r w:rsidRPr="00121095">
              <w:t>2.15.5</w:t>
            </w:r>
          </w:p>
        </w:tc>
      </w:tr>
      <w:tr w:rsidR="00E921A2" w:rsidRPr="00E921A2" w14:paraId="5C3A77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A726C1"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486A2B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C1D0F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557EA" w14:textId="1EABFE00"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6EDA4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00009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D239A7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9E999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B2AE6C" w14:textId="635189D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75737E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DAA067"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487459"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12A44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582383" w14:textId="70BAF317"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C0B81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084E3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1AC8D42"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63B406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C2671" w14:textId="77777777" w:rsidR="00E921A2" w:rsidRPr="00121095" w:rsidRDefault="00E921A2">
            <w:pPr>
              <w:pStyle w:val="MsgTableBody"/>
              <w:jc w:val="center"/>
            </w:pPr>
          </w:p>
        </w:tc>
      </w:tr>
      <w:tr w:rsidR="00E921A2" w:rsidRPr="00E921A2" w14:paraId="0539C56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61204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91D1"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0B29D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A9317" w14:textId="77777777" w:rsidR="00E921A2" w:rsidRPr="00121095" w:rsidRDefault="00E921A2">
            <w:pPr>
              <w:pStyle w:val="MsgTableBody"/>
              <w:jc w:val="center"/>
            </w:pPr>
          </w:p>
        </w:tc>
      </w:tr>
      <w:tr w:rsidR="00E921A2" w:rsidRPr="00E921A2" w14:paraId="4A6D1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56D76A"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292AC90"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2FF2EC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752730" w14:textId="77777777" w:rsidR="00E921A2" w:rsidRPr="00121095" w:rsidRDefault="00E921A2">
            <w:pPr>
              <w:pStyle w:val="MsgTableBody"/>
              <w:jc w:val="center"/>
            </w:pPr>
            <w:r w:rsidRPr="00121095">
              <w:t>3.4.2</w:t>
            </w:r>
          </w:p>
        </w:tc>
      </w:tr>
      <w:tr w:rsidR="00E921A2" w:rsidRPr="00E921A2" w14:paraId="1FD97C9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BA8DA9" w14:textId="77777777" w:rsidR="00E921A2" w:rsidRPr="00121095" w:rsidRDefault="00E921A2">
            <w:pPr>
              <w:pStyle w:val="MsgTableBody"/>
            </w:pPr>
            <w:r w:rsidRPr="00121095">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70D972D2"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6116C7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F99BC4" w14:textId="77777777" w:rsidR="00E921A2" w:rsidRPr="00121095" w:rsidRDefault="00E921A2">
            <w:pPr>
              <w:pStyle w:val="MsgTableBody"/>
              <w:jc w:val="center"/>
            </w:pPr>
            <w:r w:rsidRPr="00121095">
              <w:t>3.4.10</w:t>
            </w:r>
          </w:p>
        </w:tc>
      </w:tr>
      <w:tr w:rsidR="00E921A2" w:rsidRPr="00E921A2" w14:paraId="1702FE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8D1374" w14:textId="77777777"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14:paraId="4030333D" w14:textId="77777777"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14:paraId="142A8C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681539" w14:textId="77777777" w:rsidR="00E921A2" w:rsidRPr="00121095" w:rsidRDefault="00E921A2">
            <w:pPr>
              <w:pStyle w:val="MsgTableBody"/>
              <w:jc w:val="center"/>
            </w:pPr>
            <w:r w:rsidRPr="00121095">
              <w:t>3.4.5</w:t>
            </w:r>
          </w:p>
        </w:tc>
      </w:tr>
      <w:tr w:rsidR="00E921A2" w:rsidRPr="00E921A2" w14:paraId="1ED656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EA69B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3E56214"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1F044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78154F" w14:textId="77777777" w:rsidR="00E921A2" w:rsidRPr="00121095" w:rsidRDefault="00E921A2">
            <w:pPr>
              <w:pStyle w:val="MsgTableBody"/>
              <w:jc w:val="center"/>
            </w:pPr>
            <w:r w:rsidRPr="00121095">
              <w:t>2.15.10</w:t>
            </w:r>
          </w:p>
        </w:tc>
      </w:tr>
      <w:tr w:rsidR="00E921A2" w:rsidRPr="00E921A2" w14:paraId="2569C6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BDC46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24571E"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32F00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321559" w14:textId="77777777" w:rsidR="00E921A2" w:rsidRPr="00121095" w:rsidRDefault="00E921A2">
            <w:pPr>
              <w:pStyle w:val="MsgTableBody"/>
              <w:jc w:val="center"/>
            </w:pPr>
          </w:p>
        </w:tc>
      </w:tr>
      <w:tr w:rsidR="00E921A2" w:rsidRPr="00E921A2" w14:paraId="75EA5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F7E8C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72A95BBA"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6630D5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AFFF5" w14:textId="77777777" w:rsidR="00E921A2" w:rsidRPr="00121095" w:rsidRDefault="00E921A2">
            <w:pPr>
              <w:pStyle w:val="MsgTableBody"/>
              <w:jc w:val="center"/>
            </w:pPr>
            <w:r w:rsidRPr="00121095">
              <w:t>3.4.3</w:t>
            </w:r>
          </w:p>
        </w:tc>
      </w:tr>
      <w:tr w:rsidR="00E921A2" w:rsidRPr="00E921A2" w14:paraId="6D302B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9F2012"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289E1899"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542279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8ACEE6" w14:textId="77777777" w:rsidR="00E921A2" w:rsidRPr="00121095" w:rsidRDefault="00E921A2">
            <w:pPr>
              <w:pStyle w:val="MsgTableBody"/>
              <w:jc w:val="center"/>
            </w:pPr>
            <w:r w:rsidRPr="00121095">
              <w:t>3.4.4</w:t>
            </w:r>
          </w:p>
        </w:tc>
      </w:tr>
      <w:tr w:rsidR="00E921A2" w:rsidRPr="00E921A2" w14:paraId="6D7544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377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1DB4795"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1455E4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3AB66D" w14:textId="77777777" w:rsidR="00E921A2" w:rsidRPr="00121095" w:rsidRDefault="00E921A2">
            <w:pPr>
              <w:pStyle w:val="MsgTableBody"/>
              <w:jc w:val="center"/>
            </w:pPr>
          </w:p>
        </w:tc>
      </w:tr>
      <w:tr w:rsidR="00E921A2" w:rsidRPr="00E921A2" w14:paraId="2C691A5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E0E21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4EE247"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94B87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A0AF12" w14:textId="77777777" w:rsidR="00E921A2" w:rsidRPr="00121095" w:rsidRDefault="00E921A2">
            <w:pPr>
              <w:pStyle w:val="MsgTableBody"/>
              <w:jc w:val="center"/>
            </w:pPr>
          </w:p>
        </w:tc>
      </w:tr>
      <w:tr w:rsidR="00E921A2" w:rsidRPr="00E921A2" w14:paraId="2FE3BB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25069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7A165C"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0B8A2E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4E962B" w14:textId="77777777" w:rsidR="00E921A2" w:rsidRPr="00121095" w:rsidRDefault="00E921A2">
            <w:pPr>
              <w:pStyle w:val="MsgTableBody"/>
              <w:jc w:val="center"/>
            </w:pPr>
          </w:p>
        </w:tc>
      </w:tr>
      <w:tr w:rsidR="00E921A2" w:rsidRPr="00E921A2" w14:paraId="12B1F1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C9E5E"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3A46D85"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60A33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8BB2F" w14:textId="77777777" w:rsidR="00E921A2" w:rsidRPr="00121095" w:rsidRDefault="00E921A2">
            <w:pPr>
              <w:pStyle w:val="MsgTableBody"/>
              <w:jc w:val="center"/>
            </w:pPr>
            <w:r w:rsidRPr="00121095">
              <w:t>4.5.1</w:t>
            </w:r>
          </w:p>
        </w:tc>
      </w:tr>
      <w:tr w:rsidR="00E921A2" w:rsidRPr="00E921A2" w14:paraId="4AD92D0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7F771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096CD9"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4CA1AE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E6803" w14:textId="77777777" w:rsidR="00E921A2" w:rsidRPr="00121095" w:rsidRDefault="00E921A2">
            <w:pPr>
              <w:pStyle w:val="MsgTableBody"/>
              <w:jc w:val="center"/>
            </w:pPr>
          </w:p>
        </w:tc>
      </w:tr>
      <w:tr w:rsidR="00E921A2" w:rsidRPr="00E921A2" w14:paraId="52B81C95"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A25692"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6DFC26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6131DF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555C05" w14:textId="77777777" w:rsidR="00E921A2" w:rsidRPr="00121095" w:rsidRDefault="00E921A2">
            <w:pPr>
              <w:pStyle w:val="MsgTableBody"/>
              <w:jc w:val="center"/>
            </w:pPr>
            <w:r w:rsidRPr="00121095">
              <w:t>4.5.4</w:t>
            </w:r>
          </w:p>
        </w:tc>
      </w:tr>
      <w:tr w:rsidR="00E921A2" w:rsidRPr="00E921A2" w14:paraId="0E95D4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C2D6820"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75009852"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2E076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BD3B6" w14:textId="77777777" w:rsidR="00E921A2" w:rsidRPr="00121095" w:rsidRDefault="00E921A2">
            <w:pPr>
              <w:pStyle w:val="MsgTableBody"/>
              <w:jc w:val="center"/>
            </w:pPr>
            <w:r w:rsidRPr="00121095">
              <w:t>4.5.5</w:t>
            </w:r>
          </w:p>
        </w:tc>
      </w:tr>
      <w:tr w:rsidR="00E921A2" w:rsidRPr="00E921A2" w14:paraId="0CC3C5A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50C7F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71563A"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7605DB7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C24451" w14:textId="77777777" w:rsidR="00E921A2" w:rsidRPr="00121095" w:rsidRDefault="00E921A2">
            <w:pPr>
              <w:pStyle w:val="MsgTableBody"/>
              <w:jc w:val="center"/>
            </w:pPr>
          </w:p>
        </w:tc>
      </w:tr>
      <w:tr w:rsidR="00E921A2" w:rsidRPr="00E921A2" w14:paraId="119417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822C33" w14:textId="77777777"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14:paraId="15E67187" w14:textId="77777777"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14:paraId="449E09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F3794" w14:textId="77777777" w:rsidR="00E921A2" w:rsidRPr="00121095" w:rsidRDefault="00E921A2">
            <w:pPr>
              <w:pStyle w:val="MsgTableBody"/>
              <w:jc w:val="center"/>
            </w:pPr>
            <w:r w:rsidRPr="00121095">
              <w:t>4.5.3</w:t>
            </w:r>
          </w:p>
        </w:tc>
      </w:tr>
      <w:tr w:rsidR="00E921A2" w:rsidRPr="00E921A2" w14:paraId="46E79FE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56C20C"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05F2ED0" w14:textId="77777777"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14:paraId="2E939D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FFE456" w14:textId="77777777" w:rsidR="00E921A2" w:rsidRPr="00121095" w:rsidRDefault="00E921A2">
            <w:pPr>
              <w:pStyle w:val="MsgTableBody"/>
              <w:jc w:val="center"/>
            </w:pPr>
            <w:r w:rsidRPr="00121095">
              <w:t>2.15.10</w:t>
            </w:r>
          </w:p>
        </w:tc>
      </w:tr>
      <w:tr w:rsidR="00E921A2" w:rsidRPr="00E921A2" w14:paraId="074748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EECAC5" w14:textId="77777777"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14:paraId="69E5BD95" w14:textId="77777777"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14:paraId="2DA6EB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94171A" w14:textId="77777777" w:rsidR="00E921A2" w:rsidRPr="00121095" w:rsidRDefault="00E921A2">
            <w:pPr>
              <w:pStyle w:val="MsgTableBody"/>
              <w:jc w:val="center"/>
            </w:pPr>
            <w:r w:rsidRPr="00121095">
              <w:t>11.6.4</w:t>
            </w:r>
          </w:p>
        </w:tc>
      </w:tr>
      <w:tr w:rsidR="00E921A2" w:rsidRPr="00E921A2" w14:paraId="640036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AD24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16BEDEE"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74938D6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A5000F" w14:textId="77777777" w:rsidR="00E921A2" w:rsidRPr="00121095" w:rsidRDefault="00E921A2">
            <w:pPr>
              <w:pStyle w:val="MsgTableBody"/>
              <w:jc w:val="center"/>
            </w:pPr>
          </w:p>
        </w:tc>
      </w:tr>
      <w:tr w:rsidR="00E921A2" w:rsidRPr="00E921A2" w14:paraId="492E9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3DCADB"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189C2F1E" w14:textId="77777777"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14:paraId="3AC859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62A1" w14:textId="77777777" w:rsidR="00E921A2" w:rsidRPr="00121095" w:rsidRDefault="00E921A2">
            <w:pPr>
              <w:pStyle w:val="MsgTableBody"/>
              <w:jc w:val="center"/>
            </w:pPr>
            <w:r w:rsidRPr="00121095">
              <w:t>7.4.2</w:t>
            </w:r>
          </w:p>
        </w:tc>
      </w:tr>
      <w:tr w:rsidR="00E921A2" w:rsidRPr="00E921A2" w14:paraId="344EDF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E62D3A"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B61B7B5"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ED13F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827852" w14:textId="77777777" w:rsidR="00E921A2" w:rsidRPr="00121095" w:rsidRDefault="00E921A2">
            <w:pPr>
              <w:pStyle w:val="MsgTableBody"/>
              <w:jc w:val="center"/>
            </w:pPr>
            <w:r w:rsidRPr="00121095">
              <w:t>2.15.10</w:t>
            </w:r>
          </w:p>
        </w:tc>
      </w:tr>
      <w:tr w:rsidR="00E921A2" w:rsidRPr="00E921A2" w14:paraId="0910D1A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E1C3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109CA8"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85692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44DE4B" w14:textId="77777777" w:rsidR="00E921A2" w:rsidRPr="00121095" w:rsidRDefault="00E921A2">
            <w:pPr>
              <w:pStyle w:val="MsgTableBody"/>
              <w:jc w:val="center"/>
            </w:pPr>
          </w:p>
        </w:tc>
      </w:tr>
      <w:tr w:rsidR="00E921A2" w:rsidRPr="00E921A2" w14:paraId="359301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471B2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3EA79B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054B6E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E2CA1" w14:textId="77777777" w:rsidR="00E921A2" w:rsidRPr="00121095" w:rsidRDefault="00E921A2">
            <w:pPr>
              <w:pStyle w:val="MsgTableBody"/>
              <w:jc w:val="center"/>
            </w:pPr>
          </w:p>
        </w:tc>
      </w:tr>
      <w:tr w:rsidR="00E921A2" w:rsidRPr="00E921A2" w14:paraId="47ECB8D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AD12E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1BB9A8A" w14:textId="77777777"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14:paraId="152459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888F43" w14:textId="77777777" w:rsidR="00E921A2" w:rsidRPr="00121095" w:rsidRDefault="00E921A2">
            <w:pPr>
              <w:pStyle w:val="MsgTableBody"/>
              <w:jc w:val="center"/>
            </w:pPr>
          </w:p>
        </w:tc>
      </w:tr>
      <w:tr w:rsidR="00E921A2" w:rsidRPr="00E921A2" w14:paraId="4721197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7BA5C2" w14:textId="77777777"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14:paraId="2592F046" w14:textId="77777777"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14:paraId="11187D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EC4CE" w14:textId="77777777" w:rsidR="00E921A2" w:rsidRPr="00121095" w:rsidRDefault="00E921A2">
            <w:pPr>
              <w:pStyle w:val="MsgTableBody"/>
              <w:jc w:val="center"/>
            </w:pPr>
            <w:r w:rsidRPr="00121095">
              <w:t>7.4.3</w:t>
            </w:r>
          </w:p>
        </w:tc>
      </w:tr>
      <w:tr w:rsidR="00E921A2" w:rsidRPr="00E921A2" w14:paraId="54BD3E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DB6D4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0BFB5432" w14:textId="77777777"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14:paraId="43D9C62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9289CD" w14:textId="77777777" w:rsidR="00E921A2" w:rsidRPr="00121095" w:rsidRDefault="00E921A2">
            <w:pPr>
              <w:pStyle w:val="MsgTableBody"/>
              <w:jc w:val="center"/>
            </w:pPr>
            <w:r w:rsidRPr="00121095">
              <w:t>7.4.2</w:t>
            </w:r>
          </w:p>
        </w:tc>
      </w:tr>
      <w:tr w:rsidR="00E921A2" w:rsidRPr="00E921A2" w14:paraId="1F98B4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16D46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DFAAC5" w14:textId="77777777"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14:paraId="60A70D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7071E" w14:textId="77777777" w:rsidR="00E921A2" w:rsidRPr="00121095" w:rsidRDefault="00E921A2">
            <w:pPr>
              <w:pStyle w:val="MsgTableBody"/>
              <w:jc w:val="center"/>
            </w:pPr>
          </w:p>
        </w:tc>
      </w:tr>
      <w:tr w:rsidR="00E921A2" w:rsidRPr="00E921A2" w14:paraId="2291B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5E2C4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7D5F5B6"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6640375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8A228" w14:textId="77777777" w:rsidR="00E921A2" w:rsidRPr="00121095" w:rsidRDefault="00E921A2">
            <w:pPr>
              <w:pStyle w:val="MsgTableBody"/>
              <w:jc w:val="center"/>
            </w:pPr>
          </w:p>
        </w:tc>
      </w:tr>
      <w:tr w:rsidR="00E921A2" w:rsidRPr="00E921A2" w14:paraId="6056F4D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BCAC8CB"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3D85F57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726379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02F442A" w14:textId="77777777" w:rsidR="00E921A2" w:rsidRPr="00121095" w:rsidRDefault="00E921A2">
            <w:pPr>
              <w:pStyle w:val="MsgTableBody"/>
              <w:jc w:val="center"/>
            </w:pPr>
            <w:r w:rsidRPr="00121095">
              <w:t>2.15.4</w:t>
            </w:r>
          </w:p>
        </w:tc>
      </w:tr>
    </w:tbl>
    <w:p w14:paraId="02FAF5FB"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0B7182F" w14:textId="77777777">
        <w:trPr>
          <w:cantSplit/>
          <w:tblHeader/>
        </w:trPr>
        <w:tc>
          <w:tcPr>
            <w:tcW w:w="648" w:type="dxa"/>
            <w:tcBorders>
              <w:top w:val="double" w:sz="4" w:space="0" w:color="auto"/>
              <w:bottom w:val="single" w:sz="4" w:space="0" w:color="auto"/>
            </w:tcBorders>
            <w:shd w:val="clear" w:color="auto" w:fill="FFFFFF"/>
          </w:tcPr>
          <w:p w14:paraId="70BB61EB" w14:textId="77777777"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14:paraId="5FA85601"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57F848D7" w14:textId="77777777" w:rsidR="00E921A2" w:rsidRPr="00121095" w:rsidRDefault="00E921A2">
            <w:pPr>
              <w:pStyle w:val="QryTableInputHeader"/>
              <w:rPr>
                <w:lang w:val="en-US"/>
              </w:rPr>
            </w:pPr>
            <w:r w:rsidRPr="00121095">
              <w:rPr>
                <w:lang w:val="en-US"/>
              </w:rPr>
              <w:t>Key/</w:t>
            </w:r>
          </w:p>
          <w:p w14:paraId="6B0F5032"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584842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7CF8F7D"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0C0596B"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2E3341C0" w14:textId="77777777" w:rsidR="00E921A2" w:rsidRPr="00121095" w:rsidRDefault="00E921A2">
            <w:pPr>
              <w:pStyle w:val="QryTableInputHeader"/>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7F6E4175"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D216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DA77D6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D829F99"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31A001"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5D3FDA9" w14:textId="77777777" w:rsidR="00E921A2" w:rsidRPr="00121095" w:rsidRDefault="00E921A2">
            <w:pPr>
              <w:pStyle w:val="QryTableInputHeader"/>
              <w:rPr>
                <w:lang w:val="en-US"/>
              </w:rPr>
            </w:pPr>
            <w:r w:rsidRPr="00121095">
              <w:rPr>
                <w:lang w:val="en-US"/>
              </w:rPr>
              <w:t>Element Name</w:t>
            </w:r>
          </w:p>
        </w:tc>
      </w:tr>
      <w:tr w:rsidR="00E921A2" w:rsidRPr="00E921A2" w14:paraId="649E55C0" w14:textId="77777777">
        <w:trPr>
          <w:cantSplit/>
        </w:trPr>
        <w:tc>
          <w:tcPr>
            <w:tcW w:w="648" w:type="dxa"/>
            <w:tcBorders>
              <w:top w:val="single" w:sz="4" w:space="0" w:color="auto"/>
              <w:bottom w:val="single" w:sz="4" w:space="0" w:color="auto"/>
            </w:tcBorders>
            <w:shd w:val="clear" w:color="auto" w:fill="FFFFFF"/>
          </w:tcPr>
          <w:p w14:paraId="2B278A1C"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6EA0F24" w14:textId="77777777"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7C53B00A"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195794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E5A6631"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D0F57FD"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0AF7E38"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8A072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424B9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5A148D"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9D350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BF1C9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0B96D2F" w14:textId="77777777" w:rsidR="00E921A2" w:rsidRPr="00121095" w:rsidRDefault="00E921A2">
            <w:pPr>
              <w:pStyle w:val="QryTableInput"/>
            </w:pPr>
          </w:p>
        </w:tc>
      </w:tr>
      <w:tr w:rsidR="00E921A2" w:rsidRPr="00E921A2" w14:paraId="0DC2429E" w14:textId="77777777">
        <w:trPr>
          <w:cantSplit/>
        </w:trPr>
        <w:tc>
          <w:tcPr>
            <w:tcW w:w="648" w:type="dxa"/>
            <w:tcBorders>
              <w:top w:val="single" w:sz="4" w:space="0" w:color="auto"/>
              <w:bottom w:val="single" w:sz="4" w:space="0" w:color="auto"/>
            </w:tcBorders>
            <w:shd w:val="clear" w:color="auto" w:fill="FFFFFF"/>
          </w:tcPr>
          <w:p w14:paraId="294C9100" w14:textId="77777777" w:rsidR="00E921A2" w:rsidRPr="00121095" w:rsidRDefault="00E921A2">
            <w:pPr>
              <w:pStyle w:val="QryTableInput"/>
            </w:pPr>
            <w:r w:rsidRPr="00121095">
              <w:lastRenderedPageBreak/>
              <w:t>2</w:t>
            </w:r>
          </w:p>
        </w:tc>
        <w:tc>
          <w:tcPr>
            <w:tcW w:w="1296" w:type="dxa"/>
            <w:tcBorders>
              <w:top w:val="single" w:sz="4" w:space="0" w:color="auto"/>
              <w:bottom w:val="single" w:sz="4" w:space="0" w:color="auto"/>
            </w:tcBorders>
            <w:shd w:val="clear" w:color="auto" w:fill="FFFFFF"/>
          </w:tcPr>
          <w:p w14:paraId="796381AA" w14:textId="77777777"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797260B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3F49C4D"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A1D17C1"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9252286"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0AA5F9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322402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04149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98182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4E3601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1EB31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5A907" w14:textId="77777777" w:rsidR="00E921A2" w:rsidRPr="00121095" w:rsidRDefault="00E921A2">
            <w:pPr>
              <w:pStyle w:val="QryTableInput"/>
            </w:pPr>
          </w:p>
        </w:tc>
      </w:tr>
      <w:tr w:rsidR="00E921A2" w:rsidRPr="00E921A2" w14:paraId="0EFF4FF7" w14:textId="77777777">
        <w:trPr>
          <w:cantSplit/>
        </w:trPr>
        <w:tc>
          <w:tcPr>
            <w:tcW w:w="648" w:type="dxa"/>
            <w:tcBorders>
              <w:top w:val="single" w:sz="4" w:space="0" w:color="auto"/>
              <w:bottom w:val="double" w:sz="4" w:space="0" w:color="auto"/>
            </w:tcBorders>
            <w:shd w:val="clear" w:color="auto" w:fill="FFFFFF"/>
          </w:tcPr>
          <w:p w14:paraId="70826F67"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56F8B19C" w14:textId="77777777" w:rsidR="00E921A2" w:rsidRPr="00121095" w:rsidRDefault="00E921A2">
            <w:pPr>
              <w:pStyle w:val="QryTableInput"/>
              <w:rPr>
                <w:b/>
              </w:rPr>
            </w:pPr>
            <w:proofErr w:type="spellStart"/>
            <w:r w:rsidRPr="00121095">
              <w:t>SelectionCriteria</w:t>
            </w:r>
            <w:proofErr w:type="spellEnd"/>
          </w:p>
        </w:tc>
        <w:tc>
          <w:tcPr>
            <w:tcW w:w="792" w:type="dxa"/>
            <w:tcBorders>
              <w:top w:val="single" w:sz="4" w:space="0" w:color="auto"/>
              <w:bottom w:val="double" w:sz="4" w:space="0" w:color="auto"/>
            </w:tcBorders>
            <w:shd w:val="clear" w:color="auto" w:fill="FFFFFF"/>
          </w:tcPr>
          <w:p w14:paraId="1DC29CCB"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4E05D988"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17722A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627A32BE"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04F9927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7573D6B5"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800DF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49A8E63"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4855545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C91686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15FB068" w14:textId="77777777" w:rsidR="00E921A2" w:rsidRPr="00121095" w:rsidRDefault="00E921A2">
            <w:pPr>
              <w:pStyle w:val="QryTableInput"/>
            </w:pPr>
          </w:p>
        </w:tc>
      </w:tr>
    </w:tbl>
    <w:p w14:paraId="73AB6376" w14:textId="77777777"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14:paraId="061EAE7F" w14:textId="77777777" w:rsidTr="00E50DB9">
        <w:trPr>
          <w:tblHeader/>
        </w:trPr>
        <w:tc>
          <w:tcPr>
            <w:tcW w:w="1584" w:type="dxa"/>
            <w:tcBorders>
              <w:top w:val="double" w:sz="4" w:space="0" w:color="auto"/>
              <w:bottom w:val="single" w:sz="4" w:space="0" w:color="auto"/>
            </w:tcBorders>
            <w:shd w:val="pct10" w:color="auto" w:fill="FFFFFF"/>
          </w:tcPr>
          <w:p w14:paraId="11139091" w14:textId="77777777"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369DD754"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605A846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959FC3" w14:textId="77777777" w:rsidR="00E921A2" w:rsidRPr="00121095" w:rsidRDefault="00E921A2">
            <w:pPr>
              <w:pStyle w:val="QryTableInputParamHeader"/>
              <w:keepNext/>
              <w:rPr>
                <w:lang w:val="en-US"/>
              </w:rPr>
            </w:pPr>
            <w:r w:rsidRPr="00121095">
              <w:rPr>
                <w:lang w:val="en-US"/>
              </w:rPr>
              <w:t>Description</w:t>
            </w:r>
          </w:p>
        </w:tc>
      </w:tr>
      <w:tr w:rsidR="00E921A2" w:rsidRPr="00E921A2" w14:paraId="2E2FBEE5" w14:textId="77777777" w:rsidTr="00E50DB9">
        <w:tc>
          <w:tcPr>
            <w:tcW w:w="1584" w:type="dxa"/>
            <w:tcBorders>
              <w:top w:val="single" w:sz="4" w:space="0" w:color="auto"/>
              <w:bottom w:val="single" w:sz="4" w:space="0" w:color="auto"/>
            </w:tcBorders>
            <w:shd w:val="clear" w:color="auto" w:fill="FFFFFF"/>
          </w:tcPr>
          <w:p w14:paraId="6218E985" w14:textId="77777777" w:rsidR="00E921A2" w:rsidRPr="00121095" w:rsidRDefault="00E921A2">
            <w:pPr>
              <w:pStyle w:val="QryTableInputParam"/>
              <w:rPr>
                <w:lang w:val="en-US"/>
              </w:rPr>
            </w:pPr>
            <w:proofErr w:type="spellStart"/>
            <w:r w:rsidRPr="00121095">
              <w:rPr>
                <w:lang w:val="en-US"/>
              </w:rPr>
              <w:t>MessageQueryName</w:t>
            </w:r>
            <w:proofErr w:type="spellEnd"/>
          </w:p>
        </w:tc>
        <w:tc>
          <w:tcPr>
            <w:tcW w:w="1008" w:type="dxa"/>
            <w:tcBorders>
              <w:top w:val="single" w:sz="4" w:space="0" w:color="auto"/>
              <w:bottom w:val="single" w:sz="4" w:space="0" w:color="auto"/>
            </w:tcBorders>
            <w:shd w:val="clear" w:color="auto" w:fill="FFFFFF"/>
          </w:tcPr>
          <w:p w14:paraId="70C373A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397DF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9A1C5D7" w14:textId="77777777"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14:paraId="2727D6EE" w14:textId="77777777" w:rsidTr="00E50DB9">
        <w:tc>
          <w:tcPr>
            <w:tcW w:w="1584" w:type="dxa"/>
            <w:tcBorders>
              <w:top w:val="single" w:sz="4" w:space="0" w:color="auto"/>
              <w:bottom w:val="single" w:sz="4" w:space="0" w:color="auto"/>
            </w:tcBorders>
            <w:shd w:val="clear" w:color="auto" w:fill="FFFFFF"/>
          </w:tcPr>
          <w:p w14:paraId="78BB1F58" w14:textId="77777777" w:rsidR="00E921A2" w:rsidRPr="00121095" w:rsidRDefault="00E921A2">
            <w:pPr>
              <w:pStyle w:val="QryTableInputParam"/>
              <w:rPr>
                <w:lang w:val="en-US"/>
              </w:rPr>
            </w:pPr>
            <w:proofErr w:type="spellStart"/>
            <w:r w:rsidRPr="00121095">
              <w:rPr>
                <w:lang w:val="en-US"/>
              </w:rPr>
              <w:t>QueryTag</w:t>
            </w:r>
            <w:proofErr w:type="spellEnd"/>
          </w:p>
        </w:tc>
        <w:tc>
          <w:tcPr>
            <w:tcW w:w="1008" w:type="dxa"/>
            <w:tcBorders>
              <w:top w:val="single" w:sz="4" w:space="0" w:color="auto"/>
              <w:bottom w:val="single" w:sz="4" w:space="0" w:color="auto"/>
            </w:tcBorders>
            <w:shd w:val="clear" w:color="auto" w:fill="FFFFFF"/>
          </w:tcPr>
          <w:p w14:paraId="3DAE701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80F561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F6740A5"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77E9EF8" w14:textId="77777777" w:rsidTr="00E50DB9">
        <w:tc>
          <w:tcPr>
            <w:tcW w:w="1584" w:type="dxa"/>
            <w:tcBorders>
              <w:top w:val="single" w:sz="4" w:space="0" w:color="auto"/>
              <w:bottom w:val="double" w:sz="4" w:space="0" w:color="auto"/>
            </w:tcBorders>
            <w:shd w:val="clear" w:color="auto" w:fill="FFFFFF"/>
          </w:tcPr>
          <w:p w14:paraId="3E6D2BE6" w14:textId="77777777" w:rsidR="00E921A2" w:rsidRPr="00121095" w:rsidRDefault="00E921A2">
            <w:pPr>
              <w:pStyle w:val="QryTableInputParam"/>
              <w:rPr>
                <w:lang w:val="en-US"/>
              </w:rPr>
            </w:pPr>
            <w:proofErr w:type="spellStart"/>
            <w:r w:rsidRPr="00121095">
              <w:rPr>
                <w:lang w:val="en-US"/>
              </w:rPr>
              <w:t>SelectionCriteria</w:t>
            </w:r>
            <w:proofErr w:type="spellEnd"/>
          </w:p>
        </w:tc>
        <w:tc>
          <w:tcPr>
            <w:tcW w:w="1008" w:type="dxa"/>
            <w:tcBorders>
              <w:top w:val="single" w:sz="4" w:space="0" w:color="auto"/>
              <w:bottom w:val="double" w:sz="4" w:space="0" w:color="auto"/>
            </w:tcBorders>
            <w:shd w:val="clear" w:color="auto" w:fill="FFFFFF"/>
          </w:tcPr>
          <w:p w14:paraId="7D39DC4F"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2FC5C70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517102A0" w14:textId="77777777" w:rsidR="00E921A2" w:rsidRPr="00121095" w:rsidRDefault="00E921A2">
            <w:pPr>
              <w:pStyle w:val="QryTableInputParam"/>
              <w:rPr>
                <w:lang w:val="en-US"/>
              </w:rPr>
            </w:pPr>
            <w:r w:rsidRPr="00121095">
              <w:rPr>
                <w:lang w:val="en-US"/>
              </w:rPr>
              <w:t>A query expression whose operands are derived from the '</w:t>
            </w:r>
            <w:proofErr w:type="spellStart"/>
            <w:r w:rsidRPr="00121095">
              <w:rPr>
                <w:lang w:val="en-US"/>
              </w:rPr>
              <w:t>ColName</w:t>
            </w:r>
            <w:proofErr w:type="spellEnd"/>
            <w:r w:rsidRPr="00121095">
              <w:rPr>
                <w:lang w:val="en-US"/>
              </w:rPr>
              <w:t>' column in the 'Input Specification: Virtual Table' given below.</w:t>
            </w:r>
          </w:p>
        </w:tc>
      </w:tr>
    </w:tbl>
    <w:p w14:paraId="4FA5910B" w14:textId="77777777" w:rsidR="00E921A2" w:rsidRPr="00121095" w:rsidRDefault="00E921A2">
      <w:pPr>
        <w:keepNext/>
        <w:spacing w:before="120"/>
        <w:rPr>
          <w:b/>
        </w:rPr>
      </w:pPr>
      <w:r w:rsidRPr="00121095">
        <w:rPr>
          <w:b/>
        </w:rPr>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181DB34D" w14:textId="77777777" w:rsidTr="00E50DB9">
        <w:trPr>
          <w:cantSplit/>
          <w:tblHeader/>
        </w:trPr>
        <w:tc>
          <w:tcPr>
            <w:tcW w:w="1440" w:type="dxa"/>
            <w:tcBorders>
              <w:top w:val="double" w:sz="4" w:space="0" w:color="auto"/>
              <w:bottom w:val="single" w:sz="4" w:space="0" w:color="auto"/>
            </w:tcBorders>
            <w:shd w:val="pct10" w:color="auto" w:fill="FFFFFF"/>
          </w:tcPr>
          <w:p w14:paraId="1DBA4411" w14:textId="77777777"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ID=Z89)</w:t>
            </w:r>
          </w:p>
        </w:tc>
        <w:tc>
          <w:tcPr>
            <w:tcW w:w="864" w:type="dxa"/>
            <w:tcBorders>
              <w:top w:val="double" w:sz="4" w:space="0" w:color="auto"/>
              <w:bottom w:val="single" w:sz="4" w:space="0" w:color="auto"/>
            </w:tcBorders>
            <w:shd w:val="pct10" w:color="auto" w:fill="FFFFFF"/>
          </w:tcPr>
          <w:p w14:paraId="0DD1F754" w14:textId="77777777" w:rsidR="00E921A2" w:rsidRPr="00121095" w:rsidRDefault="00E921A2">
            <w:pPr>
              <w:pStyle w:val="QryTableVirtualHeader"/>
              <w:rPr>
                <w:lang w:val="en-US"/>
              </w:rPr>
            </w:pPr>
            <w:r w:rsidRPr="00121095">
              <w:rPr>
                <w:lang w:val="en-US"/>
              </w:rPr>
              <w:t>Key/</w:t>
            </w:r>
          </w:p>
          <w:p w14:paraId="4B09F901"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8A26AA3"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9E1CF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16EDA41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5BDF907" w14:textId="77777777" w:rsidR="00E921A2" w:rsidRPr="00121095" w:rsidRDefault="00E921A2">
            <w:pPr>
              <w:pStyle w:val="QryTableVirtualHeader"/>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54074B1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D9CC5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80E48B"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7CC988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F03C8A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F34D009" w14:textId="77777777" w:rsidR="00E921A2" w:rsidRPr="00121095" w:rsidRDefault="00E921A2">
            <w:pPr>
              <w:pStyle w:val="QryTableVirtualHeader"/>
              <w:rPr>
                <w:lang w:val="en-US"/>
              </w:rPr>
            </w:pPr>
            <w:r w:rsidRPr="00121095">
              <w:rPr>
                <w:lang w:val="en-US"/>
              </w:rPr>
              <w:t>Element Name</w:t>
            </w:r>
          </w:p>
        </w:tc>
      </w:tr>
      <w:tr w:rsidR="00E921A2" w:rsidRPr="00E921A2" w14:paraId="35C8968D" w14:textId="77777777" w:rsidTr="00E50DB9">
        <w:trPr>
          <w:cantSplit/>
        </w:trPr>
        <w:tc>
          <w:tcPr>
            <w:tcW w:w="1440" w:type="dxa"/>
            <w:tcBorders>
              <w:top w:val="single" w:sz="4" w:space="0" w:color="auto"/>
              <w:bottom w:val="single" w:sz="4" w:space="0" w:color="auto"/>
            </w:tcBorders>
            <w:shd w:val="clear" w:color="auto" w:fill="FFFFFF"/>
          </w:tcPr>
          <w:p w14:paraId="46745622" w14:textId="77777777" w:rsidR="00E921A2" w:rsidRPr="00121095" w:rsidRDefault="00E921A2">
            <w:pPr>
              <w:pStyle w:val="QryTableVirtual"/>
              <w:rPr>
                <w:b/>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14:paraId="781922ED"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75DD05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50F59C6"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18F3E09E"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EFCBF26"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13E0606"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6379D943"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5490CB50"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1D48C1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20F018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4BA9A91"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4D3B1994" w14:textId="77777777" w:rsidTr="00E50DB9">
        <w:trPr>
          <w:cantSplit/>
        </w:trPr>
        <w:tc>
          <w:tcPr>
            <w:tcW w:w="1440" w:type="dxa"/>
            <w:tcBorders>
              <w:top w:val="single" w:sz="4" w:space="0" w:color="auto"/>
              <w:bottom w:val="single" w:sz="4" w:space="0" w:color="auto"/>
            </w:tcBorders>
            <w:shd w:val="clear" w:color="auto" w:fill="FFFFFF"/>
          </w:tcPr>
          <w:p w14:paraId="6B446C06" w14:textId="77777777" w:rsidR="00E921A2" w:rsidRPr="00121095" w:rsidRDefault="00E921A2">
            <w:pPr>
              <w:pStyle w:val="QryTableVirtual"/>
              <w:rPr>
                <w:lang w:val="en-US"/>
              </w:rPr>
            </w:pPr>
            <w:proofErr w:type="spellStart"/>
            <w:r w:rsidRPr="00121095">
              <w:rPr>
                <w:lang w:val="en-US"/>
              </w:rPr>
              <w:t>ResultReportTime.LL</w:t>
            </w:r>
            <w:proofErr w:type="spellEnd"/>
          </w:p>
        </w:tc>
        <w:tc>
          <w:tcPr>
            <w:tcW w:w="864" w:type="dxa"/>
            <w:tcBorders>
              <w:top w:val="single" w:sz="4" w:space="0" w:color="auto"/>
              <w:bottom w:val="single" w:sz="4" w:space="0" w:color="auto"/>
            </w:tcBorders>
            <w:shd w:val="clear" w:color="auto" w:fill="FFFFFF"/>
          </w:tcPr>
          <w:p w14:paraId="3AF102F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B0C7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76995A2"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689E328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8064F1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5153F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B42831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C36A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6B9F6C4"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073CA35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C52BD76" w14:textId="77777777" w:rsidR="00E921A2" w:rsidRPr="00121095" w:rsidRDefault="00E921A2">
            <w:pPr>
              <w:pStyle w:val="QryTableVirtual"/>
              <w:rPr>
                <w:lang w:val="en-US"/>
              </w:rPr>
            </w:pPr>
            <w:r w:rsidRPr="00121095">
              <w:rPr>
                <w:lang w:val="en-US"/>
              </w:rPr>
              <w:t xml:space="preserve">OBR-22:  Results </w:t>
            </w:r>
            <w:proofErr w:type="spellStart"/>
            <w:r w:rsidRPr="00121095">
              <w:rPr>
                <w:lang w:val="en-US"/>
              </w:rPr>
              <w:t>rpt</w:t>
            </w:r>
            <w:proofErr w:type="spellEnd"/>
            <w:r w:rsidRPr="00121095">
              <w:rPr>
                <w:lang w:val="en-US"/>
              </w:rPr>
              <w:t xml:space="preserve">/status </w:t>
            </w:r>
            <w:proofErr w:type="spellStart"/>
            <w:r w:rsidRPr="00121095">
              <w:rPr>
                <w:lang w:val="en-US"/>
              </w:rPr>
              <w:t>chng</w:t>
            </w:r>
            <w:proofErr w:type="spellEnd"/>
            <w:r w:rsidRPr="00121095">
              <w:rPr>
                <w:lang w:val="en-US"/>
              </w:rPr>
              <w:t xml:space="preserve"> – date/time – lower limit</w:t>
            </w:r>
          </w:p>
        </w:tc>
      </w:tr>
      <w:tr w:rsidR="00E921A2" w:rsidRPr="00E921A2" w14:paraId="7334A4D8" w14:textId="77777777" w:rsidTr="00E50DB9">
        <w:trPr>
          <w:cantSplit/>
        </w:trPr>
        <w:tc>
          <w:tcPr>
            <w:tcW w:w="1440" w:type="dxa"/>
            <w:tcBorders>
              <w:top w:val="single" w:sz="4" w:space="0" w:color="auto"/>
              <w:bottom w:val="single" w:sz="4" w:space="0" w:color="auto"/>
            </w:tcBorders>
            <w:shd w:val="clear" w:color="auto" w:fill="FFFFFF"/>
          </w:tcPr>
          <w:p w14:paraId="6F512811" w14:textId="77777777" w:rsidR="00E921A2" w:rsidRPr="00121095" w:rsidRDefault="00E921A2">
            <w:pPr>
              <w:pStyle w:val="QryTableVirtual"/>
              <w:rPr>
                <w:lang w:val="en-US"/>
              </w:rPr>
            </w:pPr>
            <w:proofErr w:type="spellStart"/>
            <w:r w:rsidRPr="00121095">
              <w:rPr>
                <w:lang w:val="en-US"/>
              </w:rPr>
              <w:t>ResultReportTime.UL</w:t>
            </w:r>
            <w:proofErr w:type="spellEnd"/>
          </w:p>
        </w:tc>
        <w:tc>
          <w:tcPr>
            <w:tcW w:w="864" w:type="dxa"/>
            <w:tcBorders>
              <w:top w:val="single" w:sz="4" w:space="0" w:color="auto"/>
              <w:bottom w:val="single" w:sz="4" w:space="0" w:color="auto"/>
            </w:tcBorders>
            <w:shd w:val="clear" w:color="auto" w:fill="FFFFFF"/>
          </w:tcPr>
          <w:p w14:paraId="177B0432"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55CBA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7BB186"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1562796"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13991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688B726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AFF7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DA12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0B3606"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52243F2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976CC5" w14:textId="77777777" w:rsidR="00E921A2" w:rsidRPr="00121095" w:rsidRDefault="00E921A2">
            <w:pPr>
              <w:pStyle w:val="QryTableVirtual"/>
              <w:rPr>
                <w:lang w:val="en-US"/>
              </w:rPr>
            </w:pPr>
            <w:r w:rsidRPr="00121095">
              <w:rPr>
                <w:lang w:val="en-US"/>
              </w:rPr>
              <w:t xml:space="preserve">OBR-22:  Results </w:t>
            </w:r>
            <w:proofErr w:type="spellStart"/>
            <w:r w:rsidRPr="00121095">
              <w:rPr>
                <w:lang w:val="en-US"/>
              </w:rPr>
              <w:t>rpt</w:t>
            </w:r>
            <w:proofErr w:type="spellEnd"/>
            <w:r w:rsidRPr="00121095">
              <w:rPr>
                <w:lang w:val="en-US"/>
              </w:rPr>
              <w:t xml:space="preserve">/status </w:t>
            </w:r>
            <w:proofErr w:type="spellStart"/>
            <w:r w:rsidRPr="00121095">
              <w:rPr>
                <w:lang w:val="en-US"/>
              </w:rPr>
              <w:t>chng</w:t>
            </w:r>
            <w:proofErr w:type="spellEnd"/>
            <w:r w:rsidRPr="00121095">
              <w:rPr>
                <w:lang w:val="en-US"/>
              </w:rPr>
              <w:t xml:space="preserve"> – date/time – upper limit</w:t>
            </w:r>
          </w:p>
        </w:tc>
      </w:tr>
      <w:tr w:rsidR="00E921A2" w:rsidRPr="00E921A2" w14:paraId="39F22D81" w14:textId="77777777" w:rsidTr="00E50DB9">
        <w:trPr>
          <w:cantSplit/>
        </w:trPr>
        <w:tc>
          <w:tcPr>
            <w:tcW w:w="1440" w:type="dxa"/>
            <w:tcBorders>
              <w:top w:val="single" w:sz="4" w:space="0" w:color="auto"/>
              <w:bottom w:val="single" w:sz="4" w:space="0" w:color="auto"/>
            </w:tcBorders>
            <w:shd w:val="clear" w:color="auto" w:fill="FFFFFF"/>
          </w:tcPr>
          <w:p w14:paraId="45A4E628" w14:textId="77777777" w:rsidR="00E921A2" w:rsidRPr="00121095" w:rsidRDefault="00E921A2">
            <w:pPr>
              <w:pStyle w:val="QryTableVirtual"/>
              <w:rPr>
                <w:lang w:val="en-US"/>
              </w:rPr>
            </w:pPr>
            <w:proofErr w:type="spellStart"/>
            <w:r w:rsidRPr="00121095">
              <w:rPr>
                <w:lang w:val="en-US"/>
              </w:rPr>
              <w:t>LabDept</w:t>
            </w:r>
            <w:proofErr w:type="spellEnd"/>
          </w:p>
        </w:tc>
        <w:tc>
          <w:tcPr>
            <w:tcW w:w="864" w:type="dxa"/>
            <w:tcBorders>
              <w:top w:val="single" w:sz="4" w:space="0" w:color="auto"/>
              <w:bottom w:val="single" w:sz="4" w:space="0" w:color="auto"/>
            </w:tcBorders>
            <w:shd w:val="clear" w:color="auto" w:fill="FFFFFF"/>
          </w:tcPr>
          <w:p w14:paraId="621E77C0"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5E4FE2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CF8071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14:paraId="5235227F"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B7948DD"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6ED213F"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14:paraId="62215B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BA9A5C" w14:textId="77777777"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14:paraId="75C08F44" w14:textId="77777777"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14:paraId="7745075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E381E61" w14:textId="77777777" w:rsidR="00E921A2" w:rsidRPr="00121095" w:rsidRDefault="00E921A2">
            <w:pPr>
              <w:pStyle w:val="QryTableVirtual"/>
              <w:rPr>
                <w:lang w:val="en-US"/>
              </w:rPr>
            </w:pPr>
            <w:r w:rsidRPr="00121095">
              <w:rPr>
                <w:lang w:val="en-US"/>
              </w:rPr>
              <w:t>OBR-24:  Diagnostic Serv Sect ID</w:t>
            </w:r>
          </w:p>
        </w:tc>
      </w:tr>
      <w:tr w:rsidR="00E921A2" w:rsidRPr="00E921A2" w14:paraId="54B04AFF" w14:textId="77777777" w:rsidTr="00E50DB9">
        <w:trPr>
          <w:cantSplit/>
        </w:trPr>
        <w:tc>
          <w:tcPr>
            <w:tcW w:w="1440" w:type="dxa"/>
            <w:tcBorders>
              <w:top w:val="single" w:sz="4" w:space="0" w:color="auto"/>
              <w:bottom w:val="double" w:sz="4" w:space="0" w:color="auto"/>
            </w:tcBorders>
            <w:shd w:val="clear" w:color="auto" w:fill="FFFFFF"/>
          </w:tcPr>
          <w:p w14:paraId="1AC88588" w14:textId="77777777" w:rsidR="00E921A2" w:rsidRPr="00121095" w:rsidRDefault="00E921A2">
            <w:pPr>
              <w:pStyle w:val="QryTableVirtual"/>
              <w:rPr>
                <w:lang w:val="en-US"/>
              </w:rPr>
            </w:pPr>
            <w:proofErr w:type="spellStart"/>
            <w:r w:rsidRPr="00121095">
              <w:rPr>
                <w:lang w:val="en-US"/>
              </w:rPr>
              <w:t>LOINCCode</w:t>
            </w:r>
            <w:proofErr w:type="spellEnd"/>
          </w:p>
        </w:tc>
        <w:tc>
          <w:tcPr>
            <w:tcW w:w="864" w:type="dxa"/>
            <w:tcBorders>
              <w:top w:val="single" w:sz="4" w:space="0" w:color="auto"/>
              <w:bottom w:val="double" w:sz="4" w:space="0" w:color="auto"/>
            </w:tcBorders>
            <w:shd w:val="clear" w:color="auto" w:fill="FFFFFF"/>
          </w:tcPr>
          <w:p w14:paraId="19B779D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C8FE6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D36C3C"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CEC1EF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96C3283"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36DA8416"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14:paraId="780A182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64E94E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FB2FC84" w14:textId="77777777"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14:paraId="108E404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C4596A0" w14:textId="77777777" w:rsidR="00E921A2" w:rsidRPr="00121095" w:rsidRDefault="00E921A2">
            <w:pPr>
              <w:pStyle w:val="QryTableVirtual"/>
              <w:rPr>
                <w:lang w:val="en-US"/>
              </w:rPr>
            </w:pPr>
            <w:r w:rsidRPr="00121095">
              <w:rPr>
                <w:lang w:val="en-US"/>
              </w:rPr>
              <w:t>OBX-3-4:  Observation identifier – alternate identifier</w:t>
            </w:r>
          </w:p>
        </w:tc>
      </w:tr>
    </w:tbl>
    <w:p w14:paraId="0A39EE6F" w14:textId="77777777"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14:paraId="54B354E4" w14:textId="77777777" w:rsidTr="00E50DB9">
        <w:trPr>
          <w:tblHeader/>
        </w:trPr>
        <w:tc>
          <w:tcPr>
            <w:tcW w:w="1584" w:type="dxa"/>
            <w:tcBorders>
              <w:top w:val="double" w:sz="4" w:space="0" w:color="auto"/>
              <w:bottom w:val="single" w:sz="4" w:space="0" w:color="auto"/>
            </w:tcBorders>
            <w:shd w:val="pct10" w:color="auto" w:fill="FFFFFF"/>
          </w:tcPr>
          <w:p w14:paraId="6B7CCAF9" w14:textId="77777777"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2D83AA9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335D1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6087CC3E" w14:textId="77777777" w:rsidR="00E921A2" w:rsidRPr="00121095" w:rsidRDefault="00E921A2">
            <w:pPr>
              <w:pStyle w:val="QryTableInputParamHeader"/>
              <w:rPr>
                <w:lang w:val="en-US"/>
              </w:rPr>
            </w:pPr>
            <w:r w:rsidRPr="00121095">
              <w:rPr>
                <w:lang w:val="en-US"/>
              </w:rPr>
              <w:t>Description</w:t>
            </w:r>
          </w:p>
        </w:tc>
      </w:tr>
      <w:tr w:rsidR="00E921A2" w:rsidRPr="00E921A2" w14:paraId="3282DD82" w14:textId="77777777" w:rsidTr="00E50DB9">
        <w:tc>
          <w:tcPr>
            <w:tcW w:w="1584" w:type="dxa"/>
            <w:tcBorders>
              <w:top w:val="single" w:sz="4" w:space="0" w:color="auto"/>
              <w:bottom w:val="single" w:sz="4" w:space="0" w:color="auto"/>
            </w:tcBorders>
            <w:shd w:val="clear" w:color="auto" w:fill="FFFFFF"/>
          </w:tcPr>
          <w:p w14:paraId="7ECC9E05" w14:textId="77777777" w:rsidR="00E921A2" w:rsidRPr="00121095" w:rsidRDefault="00E921A2">
            <w:pPr>
              <w:pStyle w:val="QryTableInputParam"/>
              <w:rPr>
                <w:lang w:val="en-US"/>
              </w:rPr>
            </w:pPr>
            <w:proofErr w:type="spellStart"/>
            <w:r w:rsidRPr="00121095">
              <w:rPr>
                <w:b/>
                <w:lang w:val="en-US"/>
              </w:rPr>
              <w:t>PatientList</w:t>
            </w:r>
            <w:proofErr w:type="spellEnd"/>
          </w:p>
        </w:tc>
        <w:tc>
          <w:tcPr>
            <w:tcW w:w="1008" w:type="dxa"/>
            <w:tcBorders>
              <w:top w:val="single" w:sz="4" w:space="0" w:color="auto"/>
              <w:bottom w:val="single" w:sz="4" w:space="0" w:color="auto"/>
            </w:tcBorders>
            <w:shd w:val="clear" w:color="auto" w:fill="FFFFFF"/>
          </w:tcPr>
          <w:p w14:paraId="0AD714F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84AFD0C"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FDAA899"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 xml:space="preserve">, </w:t>
            </w:r>
            <w:r w:rsidRPr="00121095">
              <w:rPr>
                <w:lang w:val="en-US"/>
              </w:rPr>
              <w:t xml:space="preserve">are intended to identify a unique entry on the </w:t>
            </w:r>
            <w:r w:rsidRPr="00121095">
              <w:rPr>
                <w:lang w:val="en-US"/>
              </w:rPr>
              <w:lastRenderedPageBreak/>
              <w:t xml:space="preserve">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w:t>
            </w:r>
          </w:p>
        </w:tc>
      </w:tr>
      <w:tr w:rsidR="00E921A2" w:rsidRPr="00E921A2" w14:paraId="49EE25A4" w14:textId="77777777" w:rsidTr="00E50DB9">
        <w:tc>
          <w:tcPr>
            <w:tcW w:w="1584" w:type="dxa"/>
            <w:tcBorders>
              <w:top w:val="single" w:sz="4" w:space="0" w:color="auto"/>
              <w:bottom w:val="single" w:sz="4" w:space="0" w:color="auto"/>
            </w:tcBorders>
            <w:shd w:val="clear" w:color="auto" w:fill="FFFFFF"/>
          </w:tcPr>
          <w:p w14:paraId="61789BAB"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AF8C7F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51CF8B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37E9385"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3F6ABDE" w14:textId="77777777" w:rsidTr="00E50DB9">
        <w:tc>
          <w:tcPr>
            <w:tcW w:w="1584" w:type="dxa"/>
            <w:tcBorders>
              <w:top w:val="single" w:sz="4" w:space="0" w:color="auto"/>
              <w:bottom w:val="single" w:sz="4" w:space="0" w:color="auto"/>
            </w:tcBorders>
            <w:shd w:val="clear" w:color="auto" w:fill="FFFFFF"/>
          </w:tcPr>
          <w:p w14:paraId="5026D3A0"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C9193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7C79DA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FF70E91"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2ED97586" w14:textId="77777777" w:rsidTr="00E50DB9">
        <w:tc>
          <w:tcPr>
            <w:tcW w:w="1584" w:type="dxa"/>
            <w:tcBorders>
              <w:top w:val="single" w:sz="4" w:space="0" w:color="auto"/>
              <w:bottom w:val="single" w:sz="4" w:space="0" w:color="auto"/>
            </w:tcBorders>
            <w:shd w:val="clear" w:color="auto" w:fill="FFFFFF"/>
          </w:tcPr>
          <w:p w14:paraId="292C194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BD3548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55F53D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51FC51C"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CA9A8F4" w14:textId="77777777" w:rsidTr="00E50DB9">
        <w:tc>
          <w:tcPr>
            <w:tcW w:w="1584" w:type="dxa"/>
            <w:tcBorders>
              <w:top w:val="single" w:sz="4" w:space="0" w:color="auto"/>
              <w:bottom w:val="single" w:sz="4" w:space="0" w:color="auto"/>
            </w:tcBorders>
            <w:shd w:val="clear" w:color="auto" w:fill="FFFFFF"/>
          </w:tcPr>
          <w:p w14:paraId="677E71E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E50ED9"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067789C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2EE57C3"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E636030" w14:textId="77777777" w:rsidTr="00E50DB9">
        <w:trPr>
          <w:cantSplit/>
        </w:trPr>
        <w:tc>
          <w:tcPr>
            <w:tcW w:w="1584" w:type="dxa"/>
            <w:tcBorders>
              <w:top w:val="single" w:sz="4" w:space="0" w:color="auto"/>
              <w:bottom w:val="single" w:sz="4" w:space="0" w:color="auto"/>
            </w:tcBorders>
            <w:shd w:val="clear" w:color="auto" w:fill="FFFFFF"/>
          </w:tcPr>
          <w:p w14:paraId="13C3A60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C55174"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53D2B3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52D8565"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2248F90" w14:textId="77777777" w:rsidTr="00E50DB9">
        <w:tc>
          <w:tcPr>
            <w:tcW w:w="1584" w:type="dxa"/>
            <w:tcBorders>
              <w:top w:val="single" w:sz="4" w:space="0" w:color="auto"/>
              <w:bottom w:val="single" w:sz="4" w:space="0" w:color="auto"/>
            </w:tcBorders>
            <w:shd w:val="clear" w:color="auto" w:fill="FFFFFF"/>
          </w:tcPr>
          <w:p w14:paraId="556DEBE0" w14:textId="77777777" w:rsidR="00E921A2" w:rsidRPr="00121095" w:rsidRDefault="00E921A2">
            <w:pPr>
              <w:pStyle w:val="QryTableInputParam"/>
              <w:rPr>
                <w:lang w:val="en-US"/>
              </w:rPr>
            </w:pPr>
            <w:r w:rsidRPr="00121095">
              <w:rPr>
                <w:b/>
                <w:lang w:val="en-US"/>
              </w:rPr>
              <w:t xml:space="preserve">Result Report </w:t>
            </w:r>
            <w:proofErr w:type="spellStart"/>
            <w:r w:rsidRPr="00121095">
              <w:rPr>
                <w:b/>
                <w:lang w:val="en-US"/>
              </w:rPr>
              <w:t>Time.LL</w:t>
            </w:r>
            <w:proofErr w:type="spellEnd"/>
          </w:p>
        </w:tc>
        <w:tc>
          <w:tcPr>
            <w:tcW w:w="1008" w:type="dxa"/>
            <w:tcBorders>
              <w:top w:val="single" w:sz="4" w:space="0" w:color="auto"/>
              <w:bottom w:val="single" w:sz="4" w:space="0" w:color="auto"/>
            </w:tcBorders>
            <w:shd w:val="clear" w:color="auto" w:fill="FFFFFF"/>
          </w:tcPr>
          <w:p w14:paraId="74FED36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F0201B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B09CDAF" w14:textId="77777777"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14:paraId="2996A184" w14:textId="77777777" w:rsidTr="00E50DB9">
        <w:tc>
          <w:tcPr>
            <w:tcW w:w="1584" w:type="dxa"/>
            <w:tcBorders>
              <w:top w:val="single" w:sz="4" w:space="0" w:color="auto"/>
              <w:bottom w:val="single" w:sz="4" w:space="0" w:color="auto"/>
            </w:tcBorders>
            <w:shd w:val="clear" w:color="auto" w:fill="FFFFFF"/>
          </w:tcPr>
          <w:p w14:paraId="4FA44ABF" w14:textId="77777777" w:rsidR="00E921A2" w:rsidRPr="00121095" w:rsidRDefault="00E921A2">
            <w:pPr>
              <w:pStyle w:val="QryTableInputParam"/>
              <w:rPr>
                <w:b/>
                <w:lang w:val="en-US"/>
              </w:rPr>
            </w:pPr>
            <w:r w:rsidRPr="00121095">
              <w:rPr>
                <w:b/>
                <w:lang w:val="en-US"/>
              </w:rPr>
              <w:t xml:space="preserve">Result Report </w:t>
            </w:r>
            <w:proofErr w:type="spellStart"/>
            <w:r w:rsidRPr="00121095">
              <w:rPr>
                <w:b/>
                <w:lang w:val="en-US"/>
              </w:rPr>
              <w:t>Time.UL</w:t>
            </w:r>
            <w:proofErr w:type="spellEnd"/>
          </w:p>
        </w:tc>
        <w:tc>
          <w:tcPr>
            <w:tcW w:w="1008" w:type="dxa"/>
            <w:tcBorders>
              <w:top w:val="single" w:sz="4" w:space="0" w:color="auto"/>
              <w:bottom w:val="single" w:sz="4" w:space="0" w:color="auto"/>
            </w:tcBorders>
            <w:shd w:val="clear" w:color="auto" w:fill="FFFFFF"/>
          </w:tcPr>
          <w:p w14:paraId="6CD46D8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7A093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60BF651B" w14:textId="77777777"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14:paraId="01273A1F" w14:textId="77777777" w:rsidTr="00E50DB9">
        <w:tc>
          <w:tcPr>
            <w:tcW w:w="1584" w:type="dxa"/>
            <w:tcBorders>
              <w:top w:val="single" w:sz="4" w:space="0" w:color="auto"/>
              <w:bottom w:val="single" w:sz="4" w:space="0" w:color="auto"/>
            </w:tcBorders>
            <w:shd w:val="clear" w:color="auto" w:fill="FFFFFF"/>
          </w:tcPr>
          <w:p w14:paraId="12BEFD3A" w14:textId="77777777" w:rsidR="00E921A2" w:rsidRPr="00121095" w:rsidRDefault="00E921A2">
            <w:pPr>
              <w:pStyle w:val="QryTableInputParam"/>
              <w:rPr>
                <w:b/>
                <w:lang w:val="en-US"/>
              </w:rPr>
            </w:pPr>
            <w:proofErr w:type="spellStart"/>
            <w:r w:rsidRPr="00121095">
              <w:rPr>
                <w:b/>
                <w:lang w:val="en-US"/>
              </w:rPr>
              <w:t>LabDept</w:t>
            </w:r>
            <w:proofErr w:type="spellEnd"/>
          </w:p>
        </w:tc>
        <w:tc>
          <w:tcPr>
            <w:tcW w:w="1008" w:type="dxa"/>
            <w:tcBorders>
              <w:top w:val="single" w:sz="4" w:space="0" w:color="auto"/>
              <w:bottom w:val="single" w:sz="4" w:space="0" w:color="auto"/>
            </w:tcBorders>
            <w:shd w:val="clear" w:color="auto" w:fill="FFFFFF"/>
          </w:tcPr>
          <w:p w14:paraId="44055D5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CDB4A3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3BC12BA" w14:textId="77777777" w:rsidR="00E921A2" w:rsidRPr="00121095" w:rsidRDefault="00E921A2">
            <w:pPr>
              <w:pStyle w:val="QryTableInputParam"/>
              <w:rPr>
                <w:lang w:val="en-US"/>
              </w:rPr>
            </w:pPr>
            <w:r w:rsidRPr="00121095">
              <w:rPr>
                <w:lang w:val="en-US"/>
              </w:rPr>
              <w:t xml:space="preserve">The section(s) or department(s) of the laboratory reporting the results.  As many </w:t>
            </w:r>
            <w:proofErr w:type="spellStart"/>
            <w:r w:rsidRPr="00121095">
              <w:rPr>
                <w:b/>
                <w:lang w:val="en-US"/>
              </w:rPr>
              <w:t>LabDept</w:t>
            </w:r>
            <w:proofErr w:type="spellEnd"/>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14:paraId="15215A16" w14:textId="77777777" w:rsidTr="00E50DB9">
        <w:tc>
          <w:tcPr>
            <w:tcW w:w="1584" w:type="dxa"/>
            <w:tcBorders>
              <w:top w:val="single" w:sz="4" w:space="0" w:color="auto"/>
              <w:bottom w:val="double" w:sz="4" w:space="0" w:color="auto"/>
            </w:tcBorders>
            <w:shd w:val="clear" w:color="auto" w:fill="FFFFFF"/>
          </w:tcPr>
          <w:p w14:paraId="58ED74DA" w14:textId="77777777" w:rsidR="00E921A2" w:rsidRPr="00121095" w:rsidRDefault="00E921A2">
            <w:pPr>
              <w:pStyle w:val="QryTableInputParam"/>
              <w:rPr>
                <w:b/>
                <w:lang w:val="en-US"/>
              </w:rPr>
            </w:pPr>
            <w:proofErr w:type="spellStart"/>
            <w:r w:rsidRPr="00121095">
              <w:rPr>
                <w:b/>
                <w:lang w:val="en-US"/>
              </w:rPr>
              <w:t>LOINCCode</w:t>
            </w:r>
            <w:proofErr w:type="spellEnd"/>
          </w:p>
        </w:tc>
        <w:tc>
          <w:tcPr>
            <w:tcW w:w="1008" w:type="dxa"/>
            <w:tcBorders>
              <w:top w:val="single" w:sz="4" w:space="0" w:color="auto"/>
              <w:bottom w:val="double" w:sz="4" w:space="0" w:color="auto"/>
            </w:tcBorders>
            <w:shd w:val="clear" w:color="auto" w:fill="FFFFFF"/>
          </w:tcPr>
          <w:p w14:paraId="28A8B4E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B2FC6F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2F110E1" w14:textId="77777777" w:rsidR="00E921A2" w:rsidRPr="00121095" w:rsidRDefault="00E921A2">
            <w:pPr>
              <w:pStyle w:val="QryTableInputParam"/>
              <w:rPr>
                <w:lang w:val="en-US"/>
              </w:rPr>
            </w:pPr>
            <w:r w:rsidRPr="00121095">
              <w:rPr>
                <w:lang w:val="en-US"/>
              </w:rPr>
              <w:t xml:space="preserve">The LOINC identifier for the results to be reported.  As many </w:t>
            </w:r>
            <w:proofErr w:type="spellStart"/>
            <w:r w:rsidRPr="00121095">
              <w:rPr>
                <w:b/>
                <w:lang w:val="en-US"/>
              </w:rPr>
              <w:t>LOINCCode</w:t>
            </w:r>
            <w:proofErr w:type="spellEnd"/>
            <w:r w:rsidRPr="00121095">
              <w:rPr>
                <w:b/>
                <w:lang w:val="en-US"/>
              </w:rPr>
              <w:t xml:space="preserve"> </w:t>
            </w:r>
            <w:r w:rsidRPr="00121095">
              <w:rPr>
                <w:lang w:val="en-US"/>
              </w:rPr>
              <w:t>values may be specified as desired. If this field is not valued, results that conform to the other query parameters for all LOINC codes will be returned.</w:t>
            </w:r>
          </w:p>
        </w:tc>
      </w:tr>
    </w:tbl>
    <w:p w14:paraId="3B89C95F" w14:textId="77777777"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14:paraId="36883EB8" w14:textId="77777777" w:rsidTr="00E50DB9">
        <w:trPr>
          <w:tblHeader/>
        </w:trPr>
        <w:tc>
          <w:tcPr>
            <w:tcW w:w="800" w:type="dxa"/>
            <w:tcBorders>
              <w:top w:val="double" w:sz="4" w:space="0" w:color="auto"/>
              <w:bottom w:val="single" w:sz="4" w:space="0" w:color="auto"/>
            </w:tcBorders>
            <w:shd w:val="clear" w:color="auto" w:fill="FFFFFF"/>
          </w:tcPr>
          <w:p w14:paraId="2FFF1103" w14:textId="77777777"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14:paraId="673C6F36" w14:textId="77777777"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148363A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F91D861"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926C040"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0EAA4E3D" w14:textId="77777777" w:rsidR="00E921A2" w:rsidRPr="00121095" w:rsidRDefault="00E921A2">
            <w:pPr>
              <w:pStyle w:val="QryTableRCPHeader"/>
              <w:keepNext/>
              <w:keepLines/>
              <w:rPr>
                <w:lang w:val="en-US"/>
              </w:rPr>
            </w:pPr>
            <w:r w:rsidRPr="00121095">
              <w:rPr>
                <w:lang w:val="en-US"/>
              </w:rPr>
              <w:t>Description</w:t>
            </w:r>
          </w:p>
        </w:tc>
      </w:tr>
      <w:tr w:rsidR="00E921A2" w:rsidRPr="00E921A2" w14:paraId="0DEDA523" w14:textId="77777777" w:rsidTr="00E50DB9">
        <w:tc>
          <w:tcPr>
            <w:tcW w:w="800" w:type="dxa"/>
            <w:tcBorders>
              <w:top w:val="single" w:sz="4" w:space="0" w:color="auto"/>
              <w:bottom w:val="single" w:sz="4" w:space="0" w:color="auto"/>
            </w:tcBorders>
            <w:shd w:val="clear" w:color="auto" w:fill="FFFFFF"/>
          </w:tcPr>
          <w:p w14:paraId="23DAFA67" w14:textId="77777777"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14:paraId="22C507ED" w14:textId="77777777"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BCDE60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24FDF5E8" w14:textId="77777777"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DCF7FA7"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C60F040"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14:paraId="6993CE82" w14:textId="77777777" w:rsidTr="00E50DB9">
        <w:tc>
          <w:tcPr>
            <w:tcW w:w="800" w:type="dxa"/>
            <w:tcBorders>
              <w:top w:val="single" w:sz="4" w:space="0" w:color="auto"/>
              <w:bottom w:val="single" w:sz="4" w:space="0" w:color="auto"/>
            </w:tcBorders>
            <w:shd w:val="clear" w:color="auto" w:fill="FFFFFF"/>
          </w:tcPr>
          <w:p w14:paraId="70E4FA0B" w14:textId="77777777"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14:paraId="1B595908" w14:textId="77777777"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4DB9441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57756145" w14:textId="77777777"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D218223" w14:textId="77777777"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98A4C0A" w14:textId="77777777" w:rsidR="00E921A2" w:rsidRPr="00121095" w:rsidRDefault="00E921A2">
            <w:pPr>
              <w:pStyle w:val="QryTableRCP"/>
              <w:keepNext/>
              <w:keepLines/>
              <w:rPr>
                <w:lang w:val="en-US"/>
              </w:rPr>
            </w:pPr>
          </w:p>
        </w:tc>
      </w:tr>
      <w:tr w:rsidR="00E921A2" w:rsidRPr="00E921A2" w14:paraId="517C6751" w14:textId="77777777" w:rsidTr="00E50DB9">
        <w:tc>
          <w:tcPr>
            <w:tcW w:w="800" w:type="dxa"/>
            <w:tcBorders>
              <w:top w:val="single" w:sz="4" w:space="0" w:color="auto"/>
              <w:bottom w:val="single" w:sz="4" w:space="0" w:color="auto"/>
            </w:tcBorders>
            <w:shd w:val="clear" w:color="auto" w:fill="FFFFFF"/>
          </w:tcPr>
          <w:p w14:paraId="666637E0"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7A7A86B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498FA586" w14:textId="77777777"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CDED9B"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45212AAD" w14:textId="77777777"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46F00BF" w14:textId="77777777"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5EC948B" w14:textId="77777777" w:rsidTr="00E50DB9">
        <w:tc>
          <w:tcPr>
            <w:tcW w:w="800" w:type="dxa"/>
            <w:tcBorders>
              <w:top w:val="single" w:sz="4" w:space="0" w:color="auto"/>
              <w:bottom w:val="single" w:sz="4" w:space="0" w:color="auto"/>
            </w:tcBorders>
            <w:shd w:val="clear" w:color="auto" w:fill="FFFFFF"/>
          </w:tcPr>
          <w:p w14:paraId="2C9476A7"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5698B18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3AE00946" w14:textId="77777777"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FD08BDC"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3E925110"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E3C99FF" w14:textId="77777777" w:rsidR="00E921A2" w:rsidRPr="00121095" w:rsidRDefault="00E921A2">
            <w:pPr>
              <w:pStyle w:val="QryTableRCP"/>
              <w:keepNext/>
              <w:keepLines/>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14:paraId="27321E04" w14:textId="77777777" w:rsidTr="00E50DB9">
        <w:tc>
          <w:tcPr>
            <w:tcW w:w="800" w:type="dxa"/>
            <w:tcBorders>
              <w:top w:val="single" w:sz="4" w:space="0" w:color="auto"/>
              <w:bottom w:val="single" w:sz="4" w:space="0" w:color="auto"/>
            </w:tcBorders>
            <w:shd w:val="clear" w:color="auto" w:fill="FFFFFF"/>
          </w:tcPr>
          <w:p w14:paraId="200B6839" w14:textId="77777777"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14:paraId="70AA105F" w14:textId="77777777"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4742F928"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6F5D5C0E" w14:textId="77777777"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6BA16DD5"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AFF822F" w14:textId="77777777"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2DAD199" w14:textId="77777777" w:rsidTr="00E50DB9">
        <w:tc>
          <w:tcPr>
            <w:tcW w:w="800" w:type="dxa"/>
            <w:tcBorders>
              <w:top w:val="single" w:sz="4" w:space="0" w:color="auto"/>
              <w:bottom w:val="double" w:sz="4" w:space="0" w:color="auto"/>
            </w:tcBorders>
            <w:shd w:val="clear" w:color="auto" w:fill="FFFFFF"/>
          </w:tcPr>
          <w:p w14:paraId="48B64A3B" w14:textId="77777777"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14:paraId="144A9DEA" w14:textId="77777777"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0D98E3BE" w14:textId="77777777"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14:paraId="3D65994F" w14:textId="77777777"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7DB748C2"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B6F2B3E" w14:textId="77777777"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14:paraId="4FA7BFF6" w14:textId="77777777" w:rsidR="00E921A2" w:rsidRPr="00121095" w:rsidRDefault="00E921A2">
      <w:pPr>
        <w:pStyle w:val="NormalIndented"/>
      </w:pPr>
      <w:r w:rsidRPr="00121095">
        <w:t xml:space="preserve">If a LOINC code is used as one of the operands of the input specification expression, </w:t>
      </w:r>
      <w:proofErr w:type="gramStart"/>
      <w:r w:rsidRPr="00121095">
        <w:t>all of</w:t>
      </w:r>
      <w:proofErr w:type="gramEnd"/>
      <w:r w:rsidRPr="00121095">
        <w:t xml:space="preserve"> the other OBX segments which are part of the same OBR as the selected OBX will be returned along with the selected OBX.  In other words, if an OBX segment that is part of a panel is selected by the query, the entire panel will be returned.</w:t>
      </w:r>
    </w:p>
    <w:p w14:paraId="717C1110" w14:textId="77777777" w:rsidR="00E921A2" w:rsidRPr="00121095" w:rsidRDefault="00E921A2">
      <w:pPr>
        <w:pStyle w:val="Heading4"/>
      </w:pPr>
      <w:bookmarkStart w:id="724" w:name="_Toc495483632"/>
      <w:bookmarkStart w:id="725" w:name="_Toc24273854"/>
      <w:r w:rsidRPr="00121095">
        <w:t>Lab example different instantiation</w:t>
      </w:r>
      <w:bookmarkEnd w:id="724"/>
      <w:bookmarkEnd w:id="725"/>
    </w:p>
    <w:p w14:paraId="3FA784B4" w14:textId="77777777" w:rsidR="00E921A2" w:rsidRPr="00121095" w:rsidRDefault="00E921A2">
      <w:pPr>
        <w:pStyle w:val="NormalIndented"/>
      </w:pPr>
      <w:r w:rsidRPr="00121095">
        <w:t>The same Query Name might be invoked with a different query tag (456) as follows:</w:t>
      </w:r>
    </w:p>
    <w:p w14:paraId="189ACAD4" w14:textId="77777777" w:rsidR="00E921A2" w:rsidRPr="00121095" w:rsidRDefault="00E921A2">
      <w:pPr>
        <w:pStyle w:val="NormalIndented"/>
      </w:pPr>
      <w:r w:rsidRPr="00121095">
        <w:t xml:space="preserve">The user wishes to know all the lab results reported having a LOINC code of 6777-7 between March 21, </w:t>
      </w:r>
      <w:proofErr w:type="gramStart"/>
      <w:r w:rsidRPr="00121095">
        <w:t>1999</w:t>
      </w:r>
      <w:proofErr w:type="gramEnd"/>
      <w:r w:rsidRPr="00121095">
        <w:t xml:space="preserve"> and March 23, 1999.</w:t>
      </w:r>
    </w:p>
    <w:p w14:paraId="0563EDE7" w14:textId="77777777" w:rsidR="00E921A2" w:rsidRPr="00121095" w:rsidRDefault="00E921A2">
      <w:pPr>
        <w:pStyle w:val="Example"/>
        <w:rPr>
          <w:noProof w:val="0"/>
        </w:rPr>
      </w:pPr>
      <w:r w:rsidRPr="00121095">
        <w:rPr>
          <w:noProof w:val="0"/>
        </w:rPr>
        <w:lastRenderedPageBreak/>
        <w:t>MSH|^~\&amp;|PCR|GenHosp|LIS||199907131040-0800||QBP^Z89^QBP_Z89|4495|D|2.</w:t>
      </w:r>
      <w:r>
        <w:rPr>
          <w:noProof w:val="0"/>
        </w:rPr>
        <w:t>8</w:t>
      </w:r>
      <w:r w:rsidRPr="00121095">
        <w:rPr>
          <w:noProof w:val="0"/>
        </w:rPr>
        <w:t>|</w:t>
      </w:r>
    </w:p>
    <w:p w14:paraId="65AA63F3" w14:textId="77777777" w:rsidR="00E921A2" w:rsidRPr="00121095" w:rsidRDefault="00E921A2">
      <w:pPr>
        <w:pStyle w:val="Example"/>
        <w:rPr>
          <w:noProof w:val="0"/>
        </w:rPr>
      </w:pPr>
      <w:r w:rsidRPr="00121095">
        <w:rPr>
          <w:noProof w:val="0"/>
        </w:rPr>
        <w:t>QPD|Z89^LabResultsHistory^HL7nnnn||@OBX.3.4^EQ^6777-7^AND|@OBR.22^GE^19990321^AND|@OBR.22^LE^19990323</w:t>
      </w:r>
    </w:p>
    <w:p w14:paraId="54C9417C" w14:textId="77777777" w:rsidR="00E921A2" w:rsidRPr="00121095" w:rsidRDefault="00E921A2">
      <w:pPr>
        <w:pStyle w:val="Example"/>
        <w:rPr>
          <w:noProof w:val="0"/>
        </w:rPr>
      </w:pPr>
      <w:r w:rsidRPr="00121095">
        <w:rPr>
          <w:noProof w:val="0"/>
        </w:rPr>
        <w:t>RCP|I||R|</w:t>
      </w:r>
    </w:p>
    <w:p w14:paraId="47E21494" w14:textId="77777777"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14:paraId="473C4623" w14:textId="77777777" w:rsidR="00E921A2" w:rsidRPr="00121095" w:rsidRDefault="00E921A2">
      <w:pPr>
        <w:pStyle w:val="Heading3"/>
      </w:pPr>
      <w:bookmarkStart w:id="726" w:name="_Toc460048240"/>
      <w:bookmarkStart w:id="727" w:name="_Toc460656727"/>
      <w:bookmarkStart w:id="728" w:name="_Toc461003150"/>
      <w:bookmarkStart w:id="729" w:name="_Toc461697682"/>
      <w:bookmarkStart w:id="730" w:name="_Toc461849308"/>
      <w:bookmarkStart w:id="731" w:name="_Toc462052863"/>
      <w:bookmarkStart w:id="732" w:name="_Toc462567162"/>
      <w:bookmarkStart w:id="733" w:name="_Toc495483633"/>
      <w:bookmarkStart w:id="734" w:name="_Toc24273855"/>
      <w:bookmarkStart w:id="735" w:name="_Toc41281007"/>
      <w:bookmarkStart w:id="736" w:name="_Toc43004369"/>
      <w:bookmarkStart w:id="737" w:name="_Toc28957730"/>
      <w:r w:rsidRPr="00121095">
        <w:t>Query by parameter (QBP) / tabular response (RTB)</w:t>
      </w:r>
      <w:bookmarkEnd w:id="726"/>
      <w:bookmarkEnd w:id="727"/>
      <w:bookmarkEnd w:id="728"/>
      <w:bookmarkEnd w:id="729"/>
      <w:bookmarkEnd w:id="730"/>
      <w:bookmarkEnd w:id="731"/>
      <w:bookmarkEnd w:id="732"/>
      <w:bookmarkEnd w:id="733"/>
      <w:bookmarkEnd w:id="734"/>
      <w:bookmarkEnd w:id="735"/>
      <w:bookmarkEnd w:id="736"/>
      <w:bookmarkEnd w:id="737"/>
      <w:r w:rsidR="00BF2FE6" w:rsidRPr="00121095">
        <w:fldChar w:fldCharType="begin"/>
      </w:r>
      <w:r w:rsidRPr="00121095">
        <w:instrText xml:space="preserve"> XE "Query by parameter (QBP) / tabular response (RTB)" </w:instrText>
      </w:r>
      <w:r w:rsidR="00BF2FE6" w:rsidRPr="00121095">
        <w:fldChar w:fldCharType="end"/>
      </w:r>
    </w:p>
    <w:p w14:paraId="6E5B746B" w14:textId="77777777" w:rsidR="00E921A2" w:rsidRPr="00121095" w:rsidRDefault="00E921A2">
      <w:pPr>
        <w:pStyle w:val="Heading4"/>
        <w:rPr>
          <w:vanish/>
        </w:rPr>
      </w:pPr>
      <w:r w:rsidRPr="00121095">
        <w:rPr>
          <w:vanish/>
        </w:rPr>
        <w:t>hiddentext</w:t>
      </w:r>
      <w:bookmarkStart w:id="738" w:name="_Toc1829121"/>
      <w:bookmarkStart w:id="739" w:name="_Toc24273856"/>
      <w:bookmarkEnd w:id="738"/>
      <w:bookmarkEnd w:id="739"/>
    </w:p>
    <w:p w14:paraId="458E268E" w14:textId="77777777" w:rsidR="00E921A2" w:rsidRPr="00121095" w:rsidRDefault="00E921A2">
      <w:pPr>
        <w:pStyle w:val="Heading4"/>
      </w:pPr>
      <w:bookmarkStart w:id="740" w:name="_Toc495483634"/>
      <w:bookmarkStart w:id="741" w:name="_Toc24273857"/>
      <w:r w:rsidRPr="00121095">
        <w:t>MPI example</w:t>
      </w:r>
      <w:bookmarkEnd w:id="740"/>
      <w:bookmarkEnd w:id="741"/>
    </w:p>
    <w:p w14:paraId="7969EED3" w14:textId="77777777" w:rsidR="00E921A2" w:rsidRPr="00121095" w:rsidRDefault="00E921A2">
      <w:pPr>
        <w:pStyle w:val="NormalIndented"/>
      </w:pPr>
      <w:r w:rsidRPr="00121095">
        <w:t>The user wishes to know the identity of the patient whose medical record number is "555444222111".</w:t>
      </w:r>
    </w:p>
    <w:p w14:paraId="6FFBFB4D" w14:textId="77777777" w:rsidR="00E921A2" w:rsidRPr="00121095" w:rsidRDefault="00E921A2">
      <w:pPr>
        <w:pStyle w:val="Example"/>
        <w:rPr>
          <w:noProof w:val="0"/>
        </w:rPr>
      </w:pPr>
      <w:r w:rsidRPr="00121095">
        <w:rPr>
          <w:noProof w:val="0"/>
        </w:rPr>
        <w:t>MSH|^~\&amp;|PCR|GenHosp|MPI||199811201400-0800||QBP^Z91^QBP_Q13|8699|P|2.</w:t>
      </w:r>
      <w:r>
        <w:rPr>
          <w:noProof w:val="0"/>
        </w:rPr>
        <w:t>8</w:t>
      </w:r>
      <w:r w:rsidRPr="00121095">
        <w:rPr>
          <w:noProof w:val="0"/>
        </w:rPr>
        <w:t>||||||||</w:t>
      </w:r>
    </w:p>
    <w:p w14:paraId="30E4B37B" w14:textId="77777777" w:rsidR="00E921A2" w:rsidRPr="00121095" w:rsidRDefault="00E921A2">
      <w:pPr>
        <w:pStyle w:val="Example"/>
        <w:rPr>
          <w:noProof w:val="0"/>
        </w:rPr>
      </w:pPr>
      <w:r w:rsidRPr="00121095">
        <w:rPr>
          <w:noProof w:val="0"/>
        </w:rPr>
        <w:t>QPD|Z91^WhoAmI^HL7nnnn|Q0009|555444222111^^^MPI^MR</w:t>
      </w:r>
    </w:p>
    <w:p w14:paraId="50C64EEC" w14:textId="77777777" w:rsidR="00E921A2" w:rsidRPr="00121095" w:rsidRDefault="00E921A2">
      <w:pPr>
        <w:pStyle w:val="Example"/>
        <w:rPr>
          <w:noProof w:val="0"/>
        </w:rPr>
      </w:pPr>
      <w:r w:rsidRPr="00121095">
        <w:rPr>
          <w:noProof w:val="0"/>
        </w:rPr>
        <w:t>RCP|I|999^RD|</w:t>
      </w:r>
    </w:p>
    <w:p w14:paraId="62CE9A62" w14:textId="77777777" w:rsidR="00E921A2" w:rsidRPr="00121095" w:rsidRDefault="00E921A2">
      <w:pPr>
        <w:pStyle w:val="Example"/>
        <w:rPr>
          <w:noProof w:val="0"/>
        </w:rPr>
      </w:pPr>
      <w:r w:rsidRPr="00121095">
        <w:rPr>
          <w:noProof w:val="0"/>
        </w:rPr>
        <w:t>RDF|PatientList^CX^20~PatientName^XPN^48~Mother'sMaidenName^XPN^48~DOB^DTM^24~Sex^IS^1~Race^CWE^80|</w:t>
      </w:r>
    </w:p>
    <w:p w14:paraId="2B059BF6" w14:textId="77777777" w:rsidR="00E921A2" w:rsidRPr="00121095" w:rsidRDefault="00E921A2">
      <w:pPr>
        <w:pStyle w:val="NormalIndented"/>
      </w:pPr>
      <w:r w:rsidRPr="00121095">
        <w:t>The MPI system returns the following RTB message:</w:t>
      </w:r>
    </w:p>
    <w:p w14:paraId="113CF799" w14:textId="77777777"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14:paraId="6AF36A24" w14:textId="77777777" w:rsidR="00E921A2" w:rsidRPr="00121095" w:rsidRDefault="00E921A2">
      <w:pPr>
        <w:pStyle w:val="Example"/>
        <w:rPr>
          <w:noProof w:val="0"/>
        </w:rPr>
      </w:pPr>
      <w:r w:rsidRPr="00121095">
        <w:rPr>
          <w:noProof w:val="0"/>
        </w:rPr>
        <w:t>MSA|AA|8699|</w:t>
      </w:r>
    </w:p>
    <w:p w14:paraId="173BE4D0" w14:textId="77777777" w:rsidR="00E921A2" w:rsidRPr="00121095" w:rsidRDefault="00E921A2">
      <w:pPr>
        <w:pStyle w:val="Example"/>
        <w:rPr>
          <w:noProof w:val="0"/>
        </w:rPr>
      </w:pPr>
      <w:r w:rsidRPr="00121095">
        <w:rPr>
          <w:noProof w:val="0"/>
        </w:rPr>
        <w:t>QAK|Q0009|OK|Z91^WhoAmI^HL7nnnn|1|</w:t>
      </w:r>
    </w:p>
    <w:p w14:paraId="6FC5AB3E" w14:textId="77777777" w:rsidR="00E921A2" w:rsidRPr="00121095" w:rsidRDefault="00E921A2">
      <w:pPr>
        <w:pStyle w:val="Example"/>
        <w:rPr>
          <w:noProof w:val="0"/>
        </w:rPr>
      </w:pPr>
      <w:r w:rsidRPr="00121095">
        <w:rPr>
          <w:noProof w:val="0"/>
        </w:rPr>
        <w:t>QPD|Z91^WhoAmI^HL7nnnn|Q0009|555444222111^^MPI^MR</w:t>
      </w:r>
    </w:p>
    <w:p w14:paraId="0D4765C2" w14:textId="77777777" w:rsidR="00E921A2" w:rsidRPr="00121095" w:rsidRDefault="00E921A2">
      <w:pPr>
        <w:pStyle w:val="Example"/>
        <w:rPr>
          <w:noProof w:val="0"/>
        </w:rPr>
      </w:pPr>
      <w:r w:rsidRPr="00121095">
        <w:rPr>
          <w:noProof w:val="0"/>
        </w:rPr>
        <w:t>RDF|PatientList^CX^20~PatientName^XPN^48~Mother'sMaidenName^XPN^48~DOB^DTM^24~Sex^IS^1~Race^CWE^80|</w:t>
      </w:r>
    </w:p>
    <w:p w14:paraId="07177D40" w14:textId="77777777" w:rsidR="00E921A2" w:rsidRPr="00121095" w:rsidRDefault="00E921A2">
      <w:pPr>
        <w:pStyle w:val="Example"/>
        <w:rPr>
          <w:noProof w:val="0"/>
        </w:rPr>
      </w:pPr>
      <w:r w:rsidRPr="00121095">
        <w:rPr>
          <w:noProof w:val="0"/>
        </w:rPr>
        <w:t>RDT|555444222111^^^</w:t>
      </w:r>
      <w:proofErr w:type="spellStart"/>
      <w:r w:rsidRPr="00121095">
        <w:rPr>
          <w:noProof w:val="0"/>
        </w:rPr>
        <w:t>MPI^MR|Everyman^Adam</w:t>
      </w:r>
      <w:proofErr w:type="spellEnd"/>
      <w:r w:rsidRPr="00121095">
        <w:rPr>
          <w:noProof w:val="0"/>
        </w:rPr>
        <w:t>||19600614|M||</w:t>
      </w:r>
    </w:p>
    <w:p w14:paraId="2B2CB573" w14:textId="77777777" w:rsidR="00E921A2" w:rsidRPr="00121095" w:rsidRDefault="00E921A2">
      <w:pPr>
        <w:pStyle w:val="Heading5"/>
      </w:pPr>
      <w:bookmarkStart w:id="742" w:name="_Toc495483635"/>
      <w:bookmarkStart w:id="743" w:name="_Ref235434719"/>
      <w:r w:rsidRPr="00121095">
        <w:t xml:space="preserve">MPI </w:t>
      </w:r>
      <w:bookmarkEnd w:id="742"/>
      <w:r w:rsidRPr="00121095">
        <w:t>Query Profile</w:t>
      </w:r>
      <w:bookmarkEnd w:id="743"/>
    </w:p>
    <w:p w14:paraId="6D39D544"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8D63909" w14:textId="77777777" w:rsidTr="00E50DB9">
        <w:trPr>
          <w:tblHeader/>
        </w:trPr>
        <w:tc>
          <w:tcPr>
            <w:tcW w:w="2880" w:type="dxa"/>
            <w:tcBorders>
              <w:top w:val="double" w:sz="4" w:space="0" w:color="auto"/>
              <w:bottom w:val="single" w:sz="4" w:space="0" w:color="auto"/>
            </w:tcBorders>
            <w:shd w:val="clear" w:color="auto" w:fill="FFFFFF"/>
          </w:tcPr>
          <w:p w14:paraId="5EB77F6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409F42E6" w14:textId="77777777" w:rsidR="00E921A2" w:rsidRPr="00121095" w:rsidRDefault="00E921A2">
            <w:pPr>
              <w:pStyle w:val="QryTableID"/>
              <w:rPr>
                <w:lang w:val="en-US"/>
              </w:rPr>
            </w:pPr>
            <w:r w:rsidRPr="00121095">
              <w:rPr>
                <w:lang w:val="en-US"/>
              </w:rPr>
              <w:t>Z91</w:t>
            </w:r>
          </w:p>
        </w:tc>
      </w:tr>
      <w:tr w:rsidR="00E921A2" w:rsidRPr="00E921A2" w14:paraId="1579DAE6" w14:textId="77777777" w:rsidTr="00E50DB9">
        <w:tc>
          <w:tcPr>
            <w:tcW w:w="2880" w:type="dxa"/>
            <w:tcBorders>
              <w:top w:val="single" w:sz="4" w:space="0" w:color="auto"/>
              <w:bottom w:val="single" w:sz="4" w:space="0" w:color="auto"/>
            </w:tcBorders>
            <w:shd w:val="clear" w:color="auto" w:fill="FFFFFF"/>
          </w:tcPr>
          <w:p w14:paraId="0D56F30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BB6F8F6" w14:textId="77777777" w:rsidR="00E921A2" w:rsidRPr="00121095" w:rsidRDefault="00E921A2">
            <w:pPr>
              <w:pStyle w:val="QryTableType"/>
              <w:rPr>
                <w:lang w:val="en-US"/>
              </w:rPr>
            </w:pPr>
            <w:r w:rsidRPr="00121095">
              <w:rPr>
                <w:lang w:val="en-US"/>
              </w:rPr>
              <w:t>Query</w:t>
            </w:r>
          </w:p>
        </w:tc>
      </w:tr>
      <w:tr w:rsidR="00E921A2" w:rsidRPr="00E921A2" w14:paraId="329F8F58" w14:textId="77777777" w:rsidTr="00E50DB9">
        <w:tc>
          <w:tcPr>
            <w:tcW w:w="2880" w:type="dxa"/>
            <w:tcBorders>
              <w:top w:val="single" w:sz="4" w:space="0" w:color="auto"/>
              <w:bottom w:val="single" w:sz="4" w:space="0" w:color="auto"/>
            </w:tcBorders>
            <w:shd w:val="clear" w:color="auto" w:fill="FFFFFF"/>
          </w:tcPr>
          <w:p w14:paraId="7ECF61B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4E5E56D" w14:textId="77777777" w:rsidR="00E921A2" w:rsidRPr="00121095" w:rsidRDefault="00E921A2">
            <w:pPr>
              <w:pStyle w:val="QryTableName"/>
              <w:rPr>
                <w:lang w:val="en-US"/>
              </w:rPr>
            </w:pPr>
            <w:r w:rsidRPr="00121095">
              <w:rPr>
                <w:lang w:val="en-US"/>
              </w:rPr>
              <w:t>Who Am I</w:t>
            </w:r>
          </w:p>
        </w:tc>
      </w:tr>
      <w:tr w:rsidR="00E921A2" w:rsidRPr="00E921A2" w14:paraId="11D4269D" w14:textId="77777777" w:rsidTr="00E50DB9">
        <w:tc>
          <w:tcPr>
            <w:tcW w:w="2880" w:type="dxa"/>
            <w:tcBorders>
              <w:top w:val="single" w:sz="4" w:space="0" w:color="auto"/>
              <w:bottom w:val="single" w:sz="4" w:space="0" w:color="auto"/>
            </w:tcBorders>
            <w:shd w:val="clear" w:color="auto" w:fill="FFFFFF"/>
          </w:tcPr>
          <w:p w14:paraId="2E4AE97A"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AEBC43E" w14:textId="77777777" w:rsidR="00E921A2" w:rsidRPr="00121095" w:rsidRDefault="00E921A2">
            <w:pPr>
              <w:pStyle w:val="QryTableTriggerQuery"/>
              <w:rPr>
                <w:lang w:val="en-US"/>
              </w:rPr>
            </w:pPr>
            <w:r w:rsidRPr="00121095">
              <w:rPr>
                <w:lang w:val="en-US"/>
              </w:rPr>
              <w:t>QBP^Z91^QBP_Q13</w:t>
            </w:r>
          </w:p>
        </w:tc>
      </w:tr>
      <w:tr w:rsidR="00E921A2" w:rsidRPr="00E921A2" w14:paraId="371296C8" w14:textId="77777777" w:rsidTr="00E50DB9">
        <w:tc>
          <w:tcPr>
            <w:tcW w:w="2880" w:type="dxa"/>
            <w:tcBorders>
              <w:top w:val="single" w:sz="4" w:space="0" w:color="auto"/>
              <w:bottom w:val="single" w:sz="4" w:space="0" w:color="auto"/>
            </w:tcBorders>
            <w:shd w:val="clear" w:color="auto" w:fill="FFFFFF"/>
          </w:tcPr>
          <w:p w14:paraId="12DA0F5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28AEF7E" w14:textId="77777777" w:rsidR="00E921A2" w:rsidRPr="00121095" w:rsidRDefault="00E921A2">
            <w:pPr>
              <w:pStyle w:val="QryTableMode"/>
              <w:rPr>
                <w:lang w:val="en-US"/>
              </w:rPr>
            </w:pPr>
            <w:r w:rsidRPr="00121095">
              <w:rPr>
                <w:lang w:val="en-US"/>
              </w:rPr>
              <w:t>Both</w:t>
            </w:r>
          </w:p>
        </w:tc>
      </w:tr>
      <w:tr w:rsidR="00E921A2" w:rsidRPr="00E921A2" w14:paraId="37D9D2C5" w14:textId="77777777" w:rsidTr="00E50DB9">
        <w:tc>
          <w:tcPr>
            <w:tcW w:w="2880" w:type="dxa"/>
            <w:tcBorders>
              <w:top w:val="single" w:sz="4" w:space="0" w:color="auto"/>
              <w:bottom w:val="single" w:sz="4" w:space="0" w:color="auto"/>
            </w:tcBorders>
            <w:shd w:val="clear" w:color="auto" w:fill="FFFFFF"/>
          </w:tcPr>
          <w:p w14:paraId="5F2F409C"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2CE853A" w14:textId="77777777" w:rsidR="00E921A2" w:rsidRPr="00121095" w:rsidRDefault="00E921A2">
            <w:pPr>
              <w:pStyle w:val="QryTableResponseTrigger"/>
              <w:rPr>
                <w:lang w:val="en-US"/>
              </w:rPr>
            </w:pPr>
            <w:r w:rsidRPr="00121095">
              <w:rPr>
                <w:lang w:val="en-US"/>
              </w:rPr>
              <w:t>RTB^Z92^RTB_K13</w:t>
            </w:r>
          </w:p>
        </w:tc>
      </w:tr>
      <w:tr w:rsidR="00E921A2" w:rsidRPr="00E921A2" w14:paraId="3BE9566A" w14:textId="77777777" w:rsidTr="00E50DB9">
        <w:tc>
          <w:tcPr>
            <w:tcW w:w="2880" w:type="dxa"/>
            <w:tcBorders>
              <w:top w:val="single" w:sz="4" w:space="0" w:color="auto"/>
              <w:bottom w:val="single" w:sz="4" w:space="0" w:color="auto"/>
            </w:tcBorders>
            <w:shd w:val="clear" w:color="auto" w:fill="FFFFFF"/>
          </w:tcPr>
          <w:p w14:paraId="3A779B1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985C528" w14:textId="77777777" w:rsidR="00E921A2" w:rsidRPr="00121095" w:rsidRDefault="00E921A2">
            <w:pPr>
              <w:pStyle w:val="QryTableCharacteristicsQuery"/>
              <w:rPr>
                <w:lang w:val="en-US"/>
              </w:rPr>
            </w:pPr>
          </w:p>
        </w:tc>
      </w:tr>
      <w:tr w:rsidR="00E921A2" w:rsidRPr="00E921A2" w14:paraId="66F03F28" w14:textId="77777777" w:rsidTr="00E50DB9">
        <w:tc>
          <w:tcPr>
            <w:tcW w:w="2880" w:type="dxa"/>
            <w:tcBorders>
              <w:top w:val="single" w:sz="4" w:space="0" w:color="auto"/>
              <w:bottom w:val="single" w:sz="4" w:space="0" w:color="auto"/>
            </w:tcBorders>
            <w:shd w:val="clear" w:color="auto" w:fill="FFFFFF"/>
          </w:tcPr>
          <w:p w14:paraId="01A4F3E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02DC521"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194BA9BB" w14:textId="77777777" w:rsidTr="00E50DB9">
        <w:trPr>
          <w:cantSplit/>
        </w:trPr>
        <w:tc>
          <w:tcPr>
            <w:tcW w:w="2880" w:type="dxa"/>
            <w:tcBorders>
              <w:top w:val="single" w:sz="4" w:space="0" w:color="auto"/>
              <w:bottom w:val="single" w:sz="4" w:space="0" w:color="auto"/>
            </w:tcBorders>
            <w:shd w:val="clear" w:color="auto" w:fill="FFFFFF"/>
          </w:tcPr>
          <w:p w14:paraId="29B3C16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00F62BC" w14:textId="77777777" w:rsidR="00E921A2" w:rsidRPr="00121095" w:rsidRDefault="00E921A2">
            <w:pPr>
              <w:pStyle w:val="QryTableCharacteristicsResponse"/>
              <w:rPr>
                <w:b/>
                <w:lang w:val="en-US"/>
              </w:rPr>
            </w:pPr>
          </w:p>
        </w:tc>
      </w:tr>
      <w:tr w:rsidR="00E921A2" w:rsidRPr="00E921A2" w14:paraId="1F0A3821" w14:textId="77777777" w:rsidTr="00E50DB9">
        <w:trPr>
          <w:cantSplit/>
        </w:trPr>
        <w:tc>
          <w:tcPr>
            <w:tcW w:w="2880" w:type="dxa"/>
            <w:tcBorders>
              <w:top w:val="single" w:sz="4" w:space="0" w:color="auto"/>
              <w:bottom w:val="double" w:sz="4" w:space="0" w:color="auto"/>
            </w:tcBorders>
            <w:shd w:val="clear" w:color="auto" w:fill="FFFFFF"/>
          </w:tcPr>
          <w:p w14:paraId="06BB1FE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3C3F13B" w14:textId="77777777" w:rsidR="00E921A2" w:rsidRPr="00121095" w:rsidRDefault="00E921A2">
            <w:pPr>
              <w:pStyle w:val="QryTableSegmentPattern"/>
              <w:rPr>
                <w:lang w:val="en-US"/>
              </w:rPr>
            </w:pPr>
          </w:p>
        </w:tc>
      </w:tr>
    </w:tbl>
    <w:p w14:paraId="66181FB4" w14:textId="77777777" w:rsidR="00E921A2" w:rsidRDefault="00E921A2">
      <w:pPr>
        <w:pStyle w:val="NormalIndented"/>
      </w:pPr>
    </w:p>
    <w:p w14:paraId="468534CD" w14:textId="35FDF749"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C244BF">
        <w:t>5.3.1.2</w:t>
      </w:r>
      <w:r w:rsidR="00BF2FE6">
        <w:fldChar w:fldCharType="end"/>
      </w:r>
      <w:r>
        <w:t>. Use the QBP^Q13^QPB_Q13 Message structure.</w:t>
      </w:r>
    </w:p>
    <w:p w14:paraId="7F477256" w14:textId="77777777"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2E1D1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2FA539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865958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C27505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B42C937" w14:textId="77777777" w:rsidR="00E921A2" w:rsidRPr="00121095" w:rsidRDefault="00E921A2">
            <w:pPr>
              <w:pStyle w:val="MsgTableHeader"/>
              <w:jc w:val="center"/>
              <w:rPr>
                <w:lang w:val="en-US"/>
              </w:rPr>
            </w:pPr>
            <w:r w:rsidRPr="00121095">
              <w:rPr>
                <w:lang w:val="en-US"/>
              </w:rPr>
              <w:t>Sec Ref</w:t>
            </w:r>
          </w:p>
        </w:tc>
      </w:tr>
      <w:tr w:rsidR="00E921A2" w:rsidRPr="00E921A2" w14:paraId="09D250F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01FF57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517DF5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FDF1C9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58917E" w14:textId="77777777" w:rsidR="00E921A2" w:rsidRPr="00121095" w:rsidRDefault="00E921A2">
            <w:pPr>
              <w:pStyle w:val="MsgTableBody"/>
              <w:jc w:val="center"/>
            </w:pPr>
            <w:r w:rsidRPr="00121095">
              <w:t>2.15.9</w:t>
            </w:r>
          </w:p>
        </w:tc>
      </w:tr>
      <w:tr w:rsidR="00E921A2" w:rsidRPr="00E921A2" w14:paraId="137583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77C99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7CE3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C37EE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C90946" w14:textId="77777777" w:rsidR="00E921A2" w:rsidRPr="00121095" w:rsidRDefault="00E921A2">
            <w:pPr>
              <w:pStyle w:val="MsgTableBody"/>
              <w:jc w:val="center"/>
            </w:pPr>
            <w:r w:rsidRPr="00121095">
              <w:t>2.15.12</w:t>
            </w:r>
          </w:p>
        </w:tc>
      </w:tr>
      <w:tr w:rsidR="00E921A2" w:rsidRPr="00E921A2" w14:paraId="5A799F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E557EA4" w14:textId="77777777" w:rsidR="00E921A2" w:rsidRPr="00121095" w:rsidRDefault="00E921A2">
            <w:pPr>
              <w:pStyle w:val="MsgTableBody"/>
            </w:pPr>
            <w:r w:rsidRPr="00121095">
              <w:lastRenderedPageBreak/>
              <w:t>[ UAC ]</w:t>
            </w:r>
          </w:p>
        </w:tc>
        <w:tc>
          <w:tcPr>
            <w:tcW w:w="4320" w:type="dxa"/>
            <w:tcBorders>
              <w:top w:val="dotted" w:sz="4" w:space="0" w:color="auto"/>
              <w:left w:val="nil"/>
              <w:bottom w:val="dotted" w:sz="4" w:space="0" w:color="auto"/>
              <w:right w:val="nil"/>
            </w:tcBorders>
            <w:shd w:val="clear" w:color="auto" w:fill="FFFFFF"/>
          </w:tcPr>
          <w:p w14:paraId="50E82B7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D8AF4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127A" w14:textId="77777777" w:rsidR="00E921A2" w:rsidRPr="00121095" w:rsidRDefault="00E921A2">
            <w:pPr>
              <w:pStyle w:val="MsgTableBody"/>
              <w:jc w:val="center"/>
            </w:pPr>
            <w:r w:rsidRPr="00121095">
              <w:t>2.14.13</w:t>
            </w:r>
          </w:p>
        </w:tc>
      </w:tr>
      <w:tr w:rsidR="00E921A2" w:rsidRPr="00E921A2" w14:paraId="42977F0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008D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BBED8D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392BD8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7DA7B3" w14:textId="77777777" w:rsidR="00E921A2" w:rsidRPr="00121095" w:rsidRDefault="00E921A2">
            <w:pPr>
              <w:pStyle w:val="MsgTableBody"/>
              <w:jc w:val="center"/>
            </w:pPr>
            <w:r w:rsidRPr="00121095">
              <w:t>2.15.8</w:t>
            </w:r>
          </w:p>
        </w:tc>
      </w:tr>
      <w:tr w:rsidR="00E921A2" w:rsidRPr="00E921A2" w14:paraId="350FB45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F20DD5"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90984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D3610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DFB55" w14:textId="77777777" w:rsidR="00E921A2" w:rsidRPr="00121095" w:rsidRDefault="00E921A2">
            <w:pPr>
              <w:pStyle w:val="MsgTableBody"/>
              <w:jc w:val="center"/>
            </w:pPr>
            <w:r w:rsidRPr="00121095">
              <w:t>2.15.5</w:t>
            </w:r>
          </w:p>
        </w:tc>
      </w:tr>
      <w:tr w:rsidR="00E921A2" w:rsidRPr="00E921A2" w14:paraId="108C7E0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861385"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0A7ABB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B73292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E9450" w14:textId="2391B93B"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8061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CCB36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00A775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911C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EDD13A" w14:textId="31413F8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18DA71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37DD5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9331BF6"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8C47F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607C4F" w14:textId="77777777" w:rsidR="00E921A2" w:rsidRPr="00121095" w:rsidRDefault="00E921A2">
            <w:pPr>
              <w:pStyle w:val="MsgTableBody"/>
              <w:jc w:val="center"/>
            </w:pPr>
          </w:p>
        </w:tc>
      </w:tr>
      <w:tr w:rsidR="00E921A2" w:rsidRPr="00E921A2" w14:paraId="219619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50B0C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C9B2A80"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7BA20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7625D3" w14:textId="12E61509"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064F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5DE58D"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B3C0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9740D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24E418" w14:textId="647E06B2"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C2486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98588F"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8A327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9BE51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923F1" w14:textId="77777777" w:rsidR="00E921A2" w:rsidRPr="00121095" w:rsidRDefault="00E921A2">
            <w:pPr>
              <w:pStyle w:val="MsgTableBody"/>
              <w:jc w:val="center"/>
            </w:pPr>
          </w:p>
        </w:tc>
      </w:tr>
      <w:tr w:rsidR="00E921A2" w:rsidRPr="00E921A2" w14:paraId="42D7CD5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49C8C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9A93F8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CF817A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4B15A09" w14:textId="77777777" w:rsidR="00E921A2" w:rsidRPr="00121095" w:rsidRDefault="00E921A2">
            <w:pPr>
              <w:pStyle w:val="MsgTableBody"/>
              <w:jc w:val="center"/>
            </w:pPr>
            <w:r w:rsidRPr="00121095">
              <w:t>2.15.4</w:t>
            </w:r>
          </w:p>
        </w:tc>
      </w:tr>
    </w:tbl>
    <w:p w14:paraId="6BEDFDD6" w14:textId="77777777"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49815ED" w14:textId="77777777" w:rsidTr="00E50DB9">
        <w:trPr>
          <w:cantSplit/>
          <w:tblHeader/>
        </w:trPr>
        <w:tc>
          <w:tcPr>
            <w:tcW w:w="648" w:type="dxa"/>
            <w:tcBorders>
              <w:top w:val="double" w:sz="4" w:space="0" w:color="auto"/>
              <w:bottom w:val="single" w:sz="4" w:space="0" w:color="auto"/>
            </w:tcBorders>
            <w:shd w:val="clear" w:color="auto" w:fill="FFFFFF"/>
          </w:tcPr>
          <w:p w14:paraId="242FFC85" w14:textId="77777777"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14:paraId="5FF744DE" w14:textId="77777777"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C19EE96" w14:textId="77777777" w:rsidR="00E921A2" w:rsidRPr="00121095" w:rsidRDefault="00E921A2">
            <w:pPr>
              <w:pStyle w:val="QryTableInputHeader"/>
              <w:keepLines/>
              <w:rPr>
                <w:lang w:val="en-US"/>
              </w:rPr>
            </w:pPr>
            <w:r w:rsidRPr="00121095">
              <w:rPr>
                <w:lang w:val="en-US"/>
              </w:rPr>
              <w:t>Key/</w:t>
            </w:r>
          </w:p>
          <w:p w14:paraId="79E2C695"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BE93705"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CF07C15"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00D4ED20"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399A0A6" w14:textId="77777777" w:rsidR="00E921A2" w:rsidRPr="00121095" w:rsidRDefault="00E921A2">
            <w:pPr>
              <w:pStyle w:val="QryTableInputHeader"/>
              <w:keepLines/>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37B4A06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795E52"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6244966"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20D78C"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BF9FBB0"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0396302" w14:textId="77777777" w:rsidR="00E921A2" w:rsidRPr="00121095" w:rsidRDefault="00E921A2">
            <w:pPr>
              <w:pStyle w:val="QryTableInputHeader"/>
              <w:keepLines/>
              <w:rPr>
                <w:lang w:val="en-US"/>
              </w:rPr>
            </w:pPr>
            <w:r w:rsidRPr="00121095">
              <w:rPr>
                <w:lang w:val="en-US"/>
              </w:rPr>
              <w:t>Element Name</w:t>
            </w:r>
          </w:p>
        </w:tc>
      </w:tr>
      <w:tr w:rsidR="00E921A2" w:rsidRPr="00E921A2" w14:paraId="0A8A63E4" w14:textId="77777777" w:rsidTr="00E50DB9">
        <w:trPr>
          <w:cantSplit/>
        </w:trPr>
        <w:tc>
          <w:tcPr>
            <w:tcW w:w="648" w:type="dxa"/>
            <w:tcBorders>
              <w:top w:val="single" w:sz="4" w:space="0" w:color="auto"/>
              <w:bottom w:val="single" w:sz="4" w:space="0" w:color="auto"/>
            </w:tcBorders>
            <w:shd w:val="clear" w:color="auto" w:fill="FFFFFF"/>
          </w:tcPr>
          <w:p w14:paraId="798DE289"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53389FDF" w14:textId="77777777" w:rsidR="00E921A2" w:rsidRPr="00121095" w:rsidRDefault="00E921A2">
            <w:pPr>
              <w:pStyle w:val="QryTableInput"/>
              <w:keepNext/>
              <w:keepLines/>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3E5A22D3"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2F6D950"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2FB91AD"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38107BDB"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6B6C4A8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34736825"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4A6F244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4D0045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B439F86"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4C4BC5AD"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11EB4A34" w14:textId="77777777" w:rsidR="00E921A2" w:rsidRPr="00121095" w:rsidRDefault="00E921A2">
            <w:pPr>
              <w:pStyle w:val="QryTableInput"/>
              <w:keepNext/>
              <w:keepLines/>
            </w:pPr>
          </w:p>
        </w:tc>
      </w:tr>
      <w:tr w:rsidR="00E921A2" w:rsidRPr="00E921A2" w14:paraId="3B2EC8F1" w14:textId="77777777" w:rsidTr="00E50DB9">
        <w:trPr>
          <w:cantSplit/>
        </w:trPr>
        <w:tc>
          <w:tcPr>
            <w:tcW w:w="648" w:type="dxa"/>
            <w:tcBorders>
              <w:top w:val="single" w:sz="4" w:space="0" w:color="auto"/>
              <w:bottom w:val="single" w:sz="4" w:space="0" w:color="auto"/>
            </w:tcBorders>
            <w:shd w:val="clear" w:color="auto" w:fill="FFFFFF"/>
          </w:tcPr>
          <w:p w14:paraId="7A26E1BD"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40AF0D8A" w14:textId="77777777" w:rsidR="00E921A2" w:rsidRPr="00121095" w:rsidRDefault="00E921A2">
            <w:pPr>
              <w:pStyle w:val="QryTableInput"/>
              <w:keepNext/>
              <w:keepLines/>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16A746F8"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A5A57C9"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66E67CA1"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334818B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6FE7D680"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2C1CE00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ACBBD11"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521226C"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03325CC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E1E2C7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269B9EFB" w14:textId="77777777" w:rsidR="00E921A2" w:rsidRPr="00121095" w:rsidRDefault="00E921A2">
            <w:pPr>
              <w:pStyle w:val="QryTableInput"/>
              <w:keepNext/>
              <w:keepLines/>
            </w:pPr>
          </w:p>
        </w:tc>
      </w:tr>
      <w:tr w:rsidR="00E921A2" w:rsidRPr="00E921A2" w14:paraId="19AD0DD6" w14:textId="77777777" w:rsidTr="00E50DB9">
        <w:trPr>
          <w:cantSplit/>
        </w:trPr>
        <w:tc>
          <w:tcPr>
            <w:tcW w:w="648" w:type="dxa"/>
            <w:tcBorders>
              <w:top w:val="single" w:sz="4" w:space="0" w:color="auto"/>
              <w:bottom w:val="double" w:sz="4" w:space="0" w:color="auto"/>
            </w:tcBorders>
            <w:shd w:val="clear" w:color="auto" w:fill="FFFFFF"/>
          </w:tcPr>
          <w:p w14:paraId="0CDFA384"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A90A9E2" w14:textId="77777777" w:rsidR="00E921A2" w:rsidRPr="00121095" w:rsidRDefault="00E921A2">
            <w:pPr>
              <w:pStyle w:val="QryTableInput"/>
              <w:keepNext/>
              <w:keepLines/>
              <w:rPr>
                <w:b/>
              </w:rPr>
            </w:pPr>
            <w:proofErr w:type="spellStart"/>
            <w:r w:rsidRPr="00121095">
              <w:t>PatientList</w:t>
            </w:r>
            <w:proofErr w:type="spellEnd"/>
          </w:p>
        </w:tc>
        <w:tc>
          <w:tcPr>
            <w:tcW w:w="792" w:type="dxa"/>
            <w:tcBorders>
              <w:top w:val="single" w:sz="4" w:space="0" w:color="auto"/>
              <w:bottom w:val="double" w:sz="4" w:space="0" w:color="auto"/>
            </w:tcBorders>
            <w:shd w:val="clear" w:color="auto" w:fill="FFFFFF"/>
          </w:tcPr>
          <w:p w14:paraId="1AD24661" w14:textId="77777777"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14:paraId="0FE2B3B5" w14:textId="77777777"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14:paraId="0714F0A3" w14:textId="77777777"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14:paraId="49605470" w14:textId="77777777"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14:paraId="0F942182" w14:textId="77777777"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14:paraId="40D6436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6E3C13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1A7776A7"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40FB643"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19D02120"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0939AF8" w14:textId="77777777" w:rsidR="00E921A2" w:rsidRPr="00121095" w:rsidRDefault="00E921A2">
            <w:pPr>
              <w:pStyle w:val="QryTableInput"/>
              <w:keepNext/>
              <w:keepLines/>
            </w:pPr>
            <w:r w:rsidRPr="00121095">
              <w:t xml:space="preserve">PID-3: </w:t>
            </w:r>
            <w:proofErr w:type="gramStart"/>
            <w:r w:rsidRPr="00121095">
              <w:t>Patient  Identifier</w:t>
            </w:r>
            <w:proofErr w:type="gramEnd"/>
            <w:r w:rsidRPr="00121095">
              <w:t xml:space="preserve"> List</w:t>
            </w:r>
          </w:p>
        </w:tc>
      </w:tr>
    </w:tbl>
    <w:p w14:paraId="1EF89A3E" w14:textId="77777777"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14:paraId="4D956D99" w14:textId="77777777" w:rsidTr="00E50DB9">
        <w:trPr>
          <w:tblHeader/>
        </w:trPr>
        <w:tc>
          <w:tcPr>
            <w:tcW w:w="1728" w:type="dxa"/>
            <w:tcBorders>
              <w:top w:val="double" w:sz="4" w:space="0" w:color="auto"/>
              <w:bottom w:val="single" w:sz="4" w:space="0" w:color="auto"/>
            </w:tcBorders>
            <w:shd w:val="pct10" w:color="auto" w:fill="FFFFFF"/>
          </w:tcPr>
          <w:p w14:paraId="42420BA6" w14:textId="77777777"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14:paraId="7AC5B1F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0D489E88"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5F68692" w14:textId="77777777" w:rsidR="00E921A2" w:rsidRPr="00121095" w:rsidRDefault="00E921A2">
            <w:pPr>
              <w:pStyle w:val="QryTableInputParamHeader"/>
              <w:rPr>
                <w:lang w:val="en-US"/>
              </w:rPr>
            </w:pPr>
            <w:r w:rsidRPr="00121095">
              <w:rPr>
                <w:lang w:val="en-US"/>
              </w:rPr>
              <w:t>Description</w:t>
            </w:r>
          </w:p>
        </w:tc>
      </w:tr>
      <w:tr w:rsidR="00E921A2" w:rsidRPr="00E921A2" w14:paraId="24CBC06A" w14:textId="77777777" w:rsidTr="00E50DB9">
        <w:tc>
          <w:tcPr>
            <w:tcW w:w="1728" w:type="dxa"/>
            <w:tcBorders>
              <w:top w:val="single" w:sz="4" w:space="0" w:color="auto"/>
              <w:bottom w:val="single" w:sz="4" w:space="0" w:color="auto"/>
            </w:tcBorders>
            <w:shd w:val="clear" w:color="auto" w:fill="FFFFFF"/>
          </w:tcPr>
          <w:p w14:paraId="789A6942" w14:textId="77777777" w:rsidR="00E921A2" w:rsidRPr="00121095" w:rsidRDefault="00E921A2">
            <w:pPr>
              <w:pStyle w:val="QryTableInputParam"/>
              <w:rPr>
                <w:lang w:val="en-US"/>
              </w:rPr>
            </w:pPr>
            <w:proofErr w:type="spellStart"/>
            <w:r w:rsidRPr="00121095">
              <w:rPr>
                <w:lang w:val="en-US"/>
              </w:rPr>
              <w:t>MessageQueryName</w:t>
            </w:r>
            <w:proofErr w:type="spellEnd"/>
          </w:p>
        </w:tc>
        <w:tc>
          <w:tcPr>
            <w:tcW w:w="1008" w:type="dxa"/>
            <w:tcBorders>
              <w:top w:val="single" w:sz="4" w:space="0" w:color="auto"/>
              <w:bottom w:val="single" w:sz="4" w:space="0" w:color="auto"/>
            </w:tcBorders>
            <w:shd w:val="clear" w:color="auto" w:fill="FFFFFF"/>
          </w:tcPr>
          <w:p w14:paraId="56C511A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142CCC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AB675A2" w14:textId="77777777"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14:paraId="43B3C995" w14:textId="77777777" w:rsidTr="00E50DB9">
        <w:tc>
          <w:tcPr>
            <w:tcW w:w="1728" w:type="dxa"/>
            <w:tcBorders>
              <w:top w:val="single" w:sz="4" w:space="0" w:color="auto"/>
              <w:bottom w:val="single" w:sz="4" w:space="0" w:color="auto"/>
            </w:tcBorders>
            <w:shd w:val="clear" w:color="auto" w:fill="FFFFFF"/>
          </w:tcPr>
          <w:p w14:paraId="37A15FF3" w14:textId="77777777" w:rsidR="00E921A2" w:rsidRPr="00121095" w:rsidRDefault="00E921A2">
            <w:pPr>
              <w:pStyle w:val="QryTableInputParam"/>
              <w:rPr>
                <w:lang w:val="en-US"/>
              </w:rPr>
            </w:pPr>
            <w:proofErr w:type="spellStart"/>
            <w:r w:rsidRPr="00121095">
              <w:rPr>
                <w:lang w:val="en-US"/>
              </w:rPr>
              <w:t>QueryTag</w:t>
            </w:r>
            <w:proofErr w:type="spellEnd"/>
          </w:p>
        </w:tc>
        <w:tc>
          <w:tcPr>
            <w:tcW w:w="1008" w:type="dxa"/>
            <w:tcBorders>
              <w:top w:val="single" w:sz="4" w:space="0" w:color="auto"/>
              <w:bottom w:val="single" w:sz="4" w:space="0" w:color="auto"/>
            </w:tcBorders>
            <w:shd w:val="clear" w:color="auto" w:fill="FFFFFF"/>
          </w:tcPr>
          <w:p w14:paraId="44EAC50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D951F3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DA747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75E6EDC" w14:textId="77777777" w:rsidTr="00E50DB9">
        <w:tc>
          <w:tcPr>
            <w:tcW w:w="1728" w:type="dxa"/>
            <w:tcBorders>
              <w:top w:val="single" w:sz="4" w:space="0" w:color="auto"/>
              <w:bottom w:val="single" w:sz="4" w:space="0" w:color="auto"/>
            </w:tcBorders>
            <w:shd w:val="clear" w:color="auto" w:fill="FFFFFF"/>
          </w:tcPr>
          <w:p w14:paraId="634941BA" w14:textId="77777777" w:rsidR="00E921A2" w:rsidRPr="00121095" w:rsidRDefault="00E921A2">
            <w:pPr>
              <w:pStyle w:val="QryTableInputParam"/>
              <w:rPr>
                <w:lang w:val="en-US"/>
              </w:rPr>
            </w:pPr>
            <w:proofErr w:type="spellStart"/>
            <w:r w:rsidRPr="00121095">
              <w:rPr>
                <w:lang w:val="en-US"/>
              </w:rPr>
              <w:t>PatientList</w:t>
            </w:r>
            <w:proofErr w:type="spellEnd"/>
          </w:p>
        </w:tc>
        <w:tc>
          <w:tcPr>
            <w:tcW w:w="1008" w:type="dxa"/>
            <w:tcBorders>
              <w:top w:val="single" w:sz="4" w:space="0" w:color="auto"/>
              <w:bottom w:val="single" w:sz="4" w:space="0" w:color="auto"/>
            </w:tcBorders>
            <w:shd w:val="clear" w:color="auto" w:fill="FFFFFF"/>
          </w:tcPr>
          <w:p w14:paraId="0C6B6C4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026260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228EB264"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w:t>
            </w:r>
            <w:r w:rsidRPr="00121095">
              <w:rPr>
                <w:lang w:val="en-US"/>
              </w:rPr>
              <w:t xml:space="preserve"> are intended to identify a unique entry on the 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r w:rsidRPr="00121095">
              <w:rPr>
                <w:lang w:val="en-US"/>
              </w:rPr>
              <w:br/>
            </w:r>
            <w:r w:rsidRPr="00121095">
              <w:rPr>
                <w:lang w:val="en-US"/>
              </w:rPr>
              <w:br/>
              <w:t>If one PID.3 is specified, only 1 segment pattern will be returned.</w:t>
            </w:r>
          </w:p>
        </w:tc>
      </w:tr>
      <w:tr w:rsidR="00E921A2" w:rsidRPr="00E921A2" w14:paraId="59EBD16D" w14:textId="77777777" w:rsidTr="00E50DB9">
        <w:tc>
          <w:tcPr>
            <w:tcW w:w="1728" w:type="dxa"/>
            <w:tcBorders>
              <w:top w:val="single" w:sz="4" w:space="0" w:color="auto"/>
              <w:bottom w:val="single" w:sz="4" w:space="0" w:color="auto"/>
            </w:tcBorders>
            <w:shd w:val="clear" w:color="auto" w:fill="FFFFFF"/>
          </w:tcPr>
          <w:p w14:paraId="5CCFC12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93260E5"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CBBF59B"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21C9E891"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D415D0E" w14:textId="77777777" w:rsidTr="00E50DB9">
        <w:tc>
          <w:tcPr>
            <w:tcW w:w="1728" w:type="dxa"/>
            <w:tcBorders>
              <w:top w:val="single" w:sz="4" w:space="0" w:color="auto"/>
              <w:bottom w:val="single" w:sz="4" w:space="0" w:color="auto"/>
            </w:tcBorders>
            <w:shd w:val="clear" w:color="auto" w:fill="FFFFFF"/>
          </w:tcPr>
          <w:p w14:paraId="46CE18C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B98ECB2"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4BD4C2B"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D1FEFDA"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1629412" w14:textId="77777777" w:rsidTr="00E50DB9">
        <w:tc>
          <w:tcPr>
            <w:tcW w:w="1728" w:type="dxa"/>
            <w:tcBorders>
              <w:top w:val="single" w:sz="4" w:space="0" w:color="auto"/>
              <w:bottom w:val="double" w:sz="4" w:space="0" w:color="auto"/>
            </w:tcBorders>
            <w:shd w:val="clear" w:color="auto" w:fill="FFFFFF"/>
          </w:tcPr>
          <w:p w14:paraId="2F9BBA47"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446079E"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0D9EF9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6D12AC5"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bl>
    <w:p w14:paraId="7DD73B78" w14:textId="77777777" w:rsidR="00E921A2" w:rsidRPr="00121095" w:rsidRDefault="00E921A2">
      <w:pPr>
        <w:keepNext/>
        <w:spacing w:before="120"/>
      </w:pPr>
      <w:r w:rsidRPr="00121095">
        <w:rPr>
          <w:b/>
        </w:rPr>
        <w:lastRenderedPageBreak/>
        <w:t>RCP Response Control Parameter Field Description and Commentary</w:t>
      </w:r>
    </w:p>
    <w:tbl>
      <w:tblPr>
        <w:tblW w:w="789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2880"/>
      </w:tblGrid>
      <w:tr w:rsidR="00E921A2" w:rsidRPr="00E921A2" w14:paraId="523881B9" w14:textId="77777777" w:rsidTr="00E50DB9">
        <w:trPr>
          <w:tblHeader/>
        </w:trPr>
        <w:tc>
          <w:tcPr>
            <w:tcW w:w="799" w:type="dxa"/>
            <w:tcBorders>
              <w:top w:val="double" w:sz="4" w:space="0" w:color="auto"/>
              <w:bottom w:val="single" w:sz="4" w:space="0" w:color="auto"/>
            </w:tcBorders>
            <w:shd w:val="clear" w:color="auto" w:fill="FFFFFF"/>
          </w:tcPr>
          <w:p w14:paraId="45116EFE" w14:textId="77777777"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14:paraId="48DBDE9D" w14:textId="77777777"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5F80CCB"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80FA6D5"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B80001C"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8911DFE" w14:textId="77777777" w:rsidR="00E921A2" w:rsidRPr="00121095" w:rsidRDefault="00E921A2">
            <w:pPr>
              <w:pStyle w:val="QryTableRCPHeader"/>
              <w:keepNext/>
              <w:rPr>
                <w:lang w:val="en-US"/>
              </w:rPr>
            </w:pPr>
            <w:r w:rsidRPr="00121095">
              <w:rPr>
                <w:lang w:val="en-US"/>
              </w:rPr>
              <w:t>Description</w:t>
            </w:r>
          </w:p>
        </w:tc>
      </w:tr>
      <w:tr w:rsidR="00E921A2" w:rsidRPr="00E921A2" w14:paraId="648849CA" w14:textId="77777777" w:rsidTr="00E50DB9">
        <w:tc>
          <w:tcPr>
            <w:tcW w:w="799" w:type="dxa"/>
            <w:tcBorders>
              <w:top w:val="single" w:sz="4" w:space="0" w:color="auto"/>
              <w:bottom w:val="single" w:sz="4" w:space="0" w:color="auto"/>
            </w:tcBorders>
            <w:shd w:val="clear" w:color="auto" w:fill="FFFFFF"/>
          </w:tcPr>
          <w:p w14:paraId="5CD577FD" w14:textId="77777777"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14:paraId="0469005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B3E3AB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5F0154"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0C2C99C"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BBD343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14:paraId="4065B257" w14:textId="77777777" w:rsidTr="00E50DB9">
        <w:tc>
          <w:tcPr>
            <w:tcW w:w="799" w:type="dxa"/>
            <w:tcBorders>
              <w:top w:val="single" w:sz="4" w:space="0" w:color="auto"/>
              <w:bottom w:val="single" w:sz="4" w:space="0" w:color="auto"/>
            </w:tcBorders>
            <w:shd w:val="clear" w:color="auto" w:fill="FFFFFF"/>
          </w:tcPr>
          <w:p w14:paraId="5B83AC3D" w14:textId="77777777"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14:paraId="6573828A"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1B63D4E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EC7E68"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EBA54B8"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D50D0C4" w14:textId="77777777" w:rsidR="00E921A2" w:rsidRPr="00121095" w:rsidRDefault="00E921A2">
            <w:pPr>
              <w:pStyle w:val="QryTableRCP"/>
              <w:rPr>
                <w:lang w:val="en-US"/>
              </w:rPr>
            </w:pPr>
          </w:p>
        </w:tc>
      </w:tr>
      <w:tr w:rsidR="00E921A2" w:rsidRPr="00E921A2" w14:paraId="7C49448D" w14:textId="77777777" w:rsidTr="00E50DB9">
        <w:tc>
          <w:tcPr>
            <w:tcW w:w="799" w:type="dxa"/>
            <w:tcBorders>
              <w:top w:val="single" w:sz="4" w:space="0" w:color="auto"/>
              <w:bottom w:val="single" w:sz="4" w:space="0" w:color="auto"/>
            </w:tcBorders>
            <w:shd w:val="clear" w:color="auto" w:fill="FFFFFF"/>
          </w:tcPr>
          <w:p w14:paraId="187783DB"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3C0A30A4"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DF8D360"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7DD1F4DF"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AABF7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2442B9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44E7CFB" w14:textId="77777777" w:rsidTr="00E50DB9">
        <w:tc>
          <w:tcPr>
            <w:tcW w:w="799" w:type="dxa"/>
            <w:tcBorders>
              <w:top w:val="single" w:sz="4" w:space="0" w:color="auto"/>
              <w:bottom w:val="single" w:sz="4" w:space="0" w:color="auto"/>
            </w:tcBorders>
            <w:shd w:val="clear" w:color="auto" w:fill="FFFFFF"/>
          </w:tcPr>
          <w:p w14:paraId="21D7C95D"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6E54BD3D"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3ECBFCD"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C86F20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FFF556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17D05A5" w14:textId="77777777"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14:paraId="463F57F9" w14:textId="77777777" w:rsidTr="00E50DB9">
        <w:tc>
          <w:tcPr>
            <w:tcW w:w="799" w:type="dxa"/>
            <w:tcBorders>
              <w:top w:val="single" w:sz="4" w:space="0" w:color="auto"/>
              <w:bottom w:val="single" w:sz="4" w:space="0" w:color="auto"/>
            </w:tcBorders>
            <w:shd w:val="clear" w:color="auto" w:fill="FFFFFF"/>
          </w:tcPr>
          <w:p w14:paraId="121D948F" w14:textId="77777777" w:rsidR="00E921A2" w:rsidRPr="00121095" w:rsidRDefault="00E921A2">
            <w:pPr>
              <w:pStyle w:val="QryTableRCP"/>
              <w:rPr>
                <w:lang w:val="en-US"/>
              </w:rPr>
            </w:pPr>
            <w:r w:rsidRPr="00121095">
              <w:rPr>
                <w:lang w:val="en-US"/>
              </w:rPr>
              <w:t>3</w:t>
            </w:r>
          </w:p>
        </w:tc>
        <w:tc>
          <w:tcPr>
            <w:tcW w:w="2030" w:type="dxa"/>
            <w:tcBorders>
              <w:top w:val="single" w:sz="4" w:space="0" w:color="auto"/>
              <w:bottom w:val="single" w:sz="4" w:space="0" w:color="auto"/>
            </w:tcBorders>
            <w:shd w:val="clear" w:color="auto" w:fill="FFFFFF"/>
          </w:tcPr>
          <w:p w14:paraId="13D8F09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0492A50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8D0CA2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CE88CF1"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073D1A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6AAA70F6" w14:textId="77777777" w:rsidTr="00E50DB9">
        <w:tc>
          <w:tcPr>
            <w:tcW w:w="799" w:type="dxa"/>
            <w:tcBorders>
              <w:top w:val="single" w:sz="4" w:space="0" w:color="auto"/>
              <w:bottom w:val="single" w:sz="4" w:space="0" w:color="auto"/>
            </w:tcBorders>
            <w:shd w:val="clear" w:color="auto" w:fill="FFFFFF"/>
          </w:tcPr>
          <w:p w14:paraId="071ED6E8" w14:textId="77777777"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14:paraId="452747E4"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0EFDC5D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C15BC"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6FAA97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943D760" w14:textId="77777777" w:rsidR="00E921A2" w:rsidRPr="00121095" w:rsidRDefault="00E921A2">
            <w:pPr>
              <w:pStyle w:val="QryTableRCP"/>
              <w:rPr>
                <w:lang w:val="en-US"/>
              </w:rPr>
            </w:pPr>
          </w:p>
        </w:tc>
      </w:tr>
      <w:tr w:rsidR="00E921A2" w:rsidRPr="00E921A2" w14:paraId="25205B60" w14:textId="77777777" w:rsidTr="00E50DB9">
        <w:tc>
          <w:tcPr>
            <w:tcW w:w="799" w:type="dxa"/>
            <w:tcBorders>
              <w:top w:val="single" w:sz="4" w:space="0" w:color="auto"/>
              <w:bottom w:val="single" w:sz="4" w:space="0" w:color="auto"/>
            </w:tcBorders>
            <w:shd w:val="clear" w:color="auto" w:fill="FFFFFF"/>
          </w:tcPr>
          <w:p w14:paraId="27BC8D92"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078FEB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7527E82"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72CC0F7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979A0E5"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6A1E3D3E"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48B5D9DC" w14:textId="77777777" w:rsidTr="00E50DB9">
        <w:tc>
          <w:tcPr>
            <w:tcW w:w="799" w:type="dxa"/>
            <w:tcBorders>
              <w:top w:val="single" w:sz="4" w:space="0" w:color="auto"/>
              <w:bottom w:val="double" w:sz="4" w:space="0" w:color="auto"/>
            </w:tcBorders>
            <w:shd w:val="clear" w:color="auto" w:fill="FFFFFF"/>
          </w:tcPr>
          <w:p w14:paraId="655E4245" w14:textId="77777777"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14:paraId="6C214D72"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54A4FC55"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587134B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9FF9F7B"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E95ED1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0373977B" w14:textId="77777777"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4BEED09C" w14:textId="77777777" w:rsidTr="00E50DB9">
        <w:trPr>
          <w:cantSplit/>
          <w:tblHeader/>
        </w:trPr>
        <w:tc>
          <w:tcPr>
            <w:tcW w:w="1440" w:type="dxa"/>
            <w:tcBorders>
              <w:top w:val="double" w:sz="4" w:space="0" w:color="auto"/>
              <w:bottom w:val="single" w:sz="4" w:space="0" w:color="auto"/>
            </w:tcBorders>
            <w:shd w:val="pct10" w:color="auto" w:fill="FFFFFF"/>
          </w:tcPr>
          <w:p w14:paraId="0486F2E6" w14:textId="77777777"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ID=Z91)</w:t>
            </w:r>
          </w:p>
        </w:tc>
        <w:tc>
          <w:tcPr>
            <w:tcW w:w="864" w:type="dxa"/>
            <w:tcBorders>
              <w:top w:val="double" w:sz="4" w:space="0" w:color="auto"/>
              <w:bottom w:val="single" w:sz="4" w:space="0" w:color="auto"/>
            </w:tcBorders>
            <w:shd w:val="pct10" w:color="auto" w:fill="FFFFFF"/>
          </w:tcPr>
          <w:p w14:paraId="48211149" w14:textId="77777777" w:rsidR="00E921A2" w:rsidRPr="00121095" w:rsidRDefault="00E921A2">
            <w:pPr>
              <w:pStyle w:val="QryTableVirtualHeader"/>
              <w:rPr>
                <w:lang w:val="en-US"/>
              </w:rPr>
            </w:pPr>
            <w:r w:rsidRPr="00121095">
              <w:rPr>
                <w:lang w:val="en-US"/>
              </w:rPr>
              <w:t>Key/</w:t>
            </w:r>
          </w:p>
          <w:p w14:paraId="37A0EC0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38C499F"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7F13A9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C62A1C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EE53C17" w14:textId="77777777" w:rsidR="00E921A2" w:rsidRPr="00121095" w:rsidRDefault="00E921A2">
            <w:pPr>
              <w:pStyle w:val="QryTableVirtualHeader"/>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5B3F0E4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D1498E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A3ADC9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2C69C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E420CF"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BCB93B7" w14:textId="77777777" w:rsidR="00E921A2" w:rsidRPr="00121095" w:rsidRDefault="00E921A2">
            <w:pPr>
              <w:pStyle w:val="QryTableVirtualHeader"/>
              <w:rPr>
                <w:lang w:val="en-US"/>
              </w:rPr>
            </w:pPr>
            <w:r w:rsidRPr="00121095">
              <w:rPr>
                <w:lang w:val="en-US"/>
              </w:rPr>
              <w:t>Element Name</w:t>
            </w:r>
          </w:p>
        </w:tc>
      </w:tr>
      <w:tr w:rsidR="00E921A2" w:rsidRPr="00E921A2" w14:paraId="5FACE7FE" w14:textId="77777777" w:rsidTr="00E50DB9">
        <w:trPr>
          <w:cantSplit/>
        </w:trPr>
        <w:tc>
          <w:tcPr>
            <w:tcW w:w="1440" w:type="dxa"/>
            <w:tcBorders>
              <w:top w:val="single" w:sz="4" w:space="0" w:color="auto"/>
              <w:bottom w:val="single" w:sz="4" w:space="0" w:color="auto"/>
            </w:tcBorders>
            <w:shd w:val="clear" w:color="auto" w:fill="FFFFFF"/>
          </w:tcPr>
          <w:p w14:paraId="23C5D7B3" w14:textId="77777777" w:rsidR="00E921A2" w:rsidRPr="00121095" w:rsidRDefault="00E921A2">
            <w:pPr>
              <w:pStyle w:val="QryTableVirtual"/>
              <w:rPr>
                <w:b/>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14:paraId="77F0BE7F"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69C9117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1B0ABEB"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51C04976"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8CF0DB4"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A4DAA6E"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308FF0FD"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1CE823"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7902527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922919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E376F12" w14:textId="77777777" w:rsidR="00E921A2" w:rsidRPr="00121095" w:rsidRDefault="00E921A2">
            <w:pPr>
              <w:pStyle w:val="QryTableVirtual"/>
              <w:rPr>
                <w:lang w:val="en-US"/>
              </w:rPr>
            </w:pPr>
            <w:r w:rsidRPr="00121095">
              <w:rPr>
                <w:lang w:val="en-US"/>
              </w:rPr>
              <w:t>PID-</w:t>
            </w:r>
            <w:proofErr w:type="gramStart"/>
            <w:r w:rsidRPr="00121095">
              <w:rPr>
                <w:lang w:val="en-US"/>
              </w:rPr>
              <w:t>3</w:t>
            </w:r>
            <w:r w:rsidR="00CA71B4">
              <w:rPr>
                <w:lang w:val="en-US"/>
              </w:rPr>
              <w:t xml:space="preserve"> </w:t>
            </w:r>
            <w:r w:rsidRPr="00121095">
              <w:rPr>
                <w:lang w:val="en-US"/>
              </w:rPr>
              <w:t xml:space="preserve"> Patient</w:t>
            </w:r>
            <w:proofErr w:type="gramEnd"/>
            <w:r w:rsidRPr="00121095">
              <w:rPr>
                <w:lang w:val="en-US"/>
              </w:rPr>
              <w:t xml:space="preserve">  Identifier List</w:t>
            </w:r>
          </w:p>
        </w:tc>
      </w:tr>
      <w:tr w:rsidR="00E921A2" w:rsidRPr="00E921A2" w14:paraId="670ECB68" w14:textId="77777777" w:rsidTr="00E50DB9">
        <w:trPr>
          <w:cantSplit/>
        </w:trPr>
        <w:tc>
          <w:tcPr>
            <w:tcW w:w="1440" w:type="dxa"/>
            <w:tcBorders>
              <w:top w:val="single" w:sz="4" w:space="0" w:color="auto"/>
              <w:bottom w:val="single" w:sz="4" w:space="0" w:color="auto"/>
            </w:tcBorders>
            <w:shd w:val="clear" w:color="auto" w:fill="FFFFFF"/>
          </w:tcPr>
          <w:p w14:paraId="074CEF31" w14:textId="77777777" w:rsidR="00E921A2" w:rsidRPr="00121095" w:rsidRDefault="00E921A2">
            <w:pPr>
              <w:pStyle w:val="QryTableVirtual"/>
              <w:rPr>
                <w:lang w:val="en-US"/>
              </w:rPr>
            </w:pPr>
            <w:proofErr w:type="spellStart"/>
            <w:r w:rsidRPr="00121095">
              <w:rPr>
                <w:lang w:val="en-US"/>
              </w:rPr>
              <w:t>PatientName</w:t>
            </w:r>
            <w:proofErr w:type="spellEnd"/>
          </w:p>
        </w:tc>
        <w:tc>
          <w:tcPr>
            <w:tcW w:w="864" w:type="dxa"/>
            <w:tcBorders>
              <w:top w:val="single" w:sz="4" w:space="0" w:color="auto"/>
              <w:bottom w:val="single" w:sz="4" w:space="0" w:color="auto"/>
            </w:tcBorders>
            <w:shd w:val="clear" w:color="auto" w:fill="FFFFFF"/>
          </w:tcPr>
          <w:p w14:paraId="2D80DE3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3D93B9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D013BA"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C91BAC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DB7805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3C47DC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19F6C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D5F8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8E7789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030A26E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7843C6C" w14:textId="77777777" w:rsidR="00E921A2" w:rsidRPr="00121095" w:rsidRDefault="00E921A2">
            <w:pPr>
              <w:pStyle w:val="QryTableVirtual"/>
              <w:rPr>
                <w:lang w:val="en-US"/>
              </w:rPr>
            </w:pPr>
            <w:r w:rsidRPr="00121095">
              <w:rPr>
                <w:lang w:val="en-US"/>
              </w:rPr>
              <w:t>PID-5 Patient Name</w:t>
            </w:r>
          </w:p>
        </w:tc>
      </w:tr>
      <w:tr w:rsidR="00E921A2" w:rsidRPr="00E921A2" w14:paraId="5511ACE7" w14:textId="77777777" w:rsidTr="00E50DB9">
        <w:trPr>
          <w:cantSplit/>
        </w:trPr>
        <w:tc>
          <w:tcPr>
            <w:tcW w:w="1440" w:type="dxa"/>
            <w:tcBorders>
              <w:top w:val="single" w:sz="4" w:space="0" w:color="auto"/>
              <w:bottom w:val="single" w:sz="4" w:space="0" w:color="auto"/>
            </w:tcBorders>
            <w:shd w:val="clear" w:color="auto" w:fill="FFFFFF"/>
          </w:tcPr>
          <w:p w14:paraId="3D9E5343" w14:textId="77777777" w:rsidR="00E921A2" w:rsidRPr="00121095" w:rsidRDefault="00E921A2">
            <w:pPr>
              <w:pStyle w:val="QryTableVirtual"/>
              <w:rPr>
                <w:lang w:val="en-US"/>
              </w:rPr>
            </w:pPr>
            <w:proofErr w:type="spellStart"/>
            <w:r w:rsidRPr="00121095">
              <w:rPr>
                <w:lang w:val="en-US"/>
              </w:rPr>
              <w:t>Mother'sMaidenName</w:t>
            </w:r>
            <w:proofErr w:type="spellEnd"/>
          </w:p>
        </w:tc>
        <w:tc>
          <w:tcPr>
            <w:tcW w:w="864" w:type="dxa"/>
            <w:tcBorders>
              <w:top w:val="single" w:sz="4" w:space="0" w:color="auto"/>
              <w:bottom w:val="single" w:sz="4" w:space="0" w:color="auto"/>
            </w:tcBorders>
            <w:shd w:val="clear" w:color="auto" w:fill="FFFFFF"/>
          </w:tcPr>
          <w:p w14:paraId="7DECFC31"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0793CF4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829002"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7DB7AB0"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FE833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3FD71B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D000F9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662B75F"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219540"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76774A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6F2A0D9" w14:textId="77777777" w:rsidR="00E921A2" w:rsidRPr="00121095" w:rsidRDefault="00E921A2">
            <w:pPr>
              <w:pStyle w:val="QryTableVirtual"/>
              <w:rPr>
                <w:lang w:val="en-US"/>
              </w:rPr>
            </w:pPr>
            <w:r w:rsidRPr="00121095">
              <w:rPr>
                <w:lang w:val="en-US"/>
              </w:rPr>
              <w:t>PID-6 Mother's Maiden Name</w:t>
            </w:r>
          </w:p>
        </w:tc>
      </w:tr>
      <w:tr w:rsidR="00E921A2" w:rsidRPr="00E921A2" w14:paraId="67085CBD" w14:textId="77777777" w:rsidTr="00E50DB9">
        <w:trPr>
          <w:cantSplit/>
        </w:trPr>
        <w:tc>
          <w:tcPr>
            <w:tcW w:w="1440" w:type="dxa"/>
            <w:tcBorders>
              <w:top w:val="single" w:sz="4" w:space="0" w:color="auto"/>
              <w:bottom w:val="single" w:sz="4" w:space="0" w:color="auto"/>
            </w:tcBorders>
            <w:shd w:val="clear" w:color="auto" w:fill="FFFFFF"/>
          </w:tcPr>
          <w:p w14:paraId="2222EE5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11F347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52C621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BAFFCA"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AF3CB83"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5D3465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3E6B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9E67D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031FF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0EF082D"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6D1962F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1F6758D" w14:textId="77777777" w:rsidR="00E921A2" w:rsidRPr="00121095" w:rsidRDefault="00E921A2">
            <w:pPr>
              <w:pStyle w:val="QryTableVirtual"/>
              <w:rPr>
                <w:lang w:val="en-US"/>
              </w:rPr>
            </w:pPr>
            <w:r w:rsidRPr="00121095">
              <w:rPr>
                <w:lang w:val="en-US"/>
              </w:rPr>
              <w:t>PID-7 Date/Time of Birth</w:t>
            </w:r>
          </w:p>
        </w:tc>
      </w:tr>
      <w:tr w:rsidR="00E921A2" w:rsidRPr="00E921A2" w14:paraId="779ADF23" w14:textId="77777777" w:rsidTr="00E50DB9">
        <w:trPr>
          <w:cantSplit/>
        </w:trPr>
        <w:tc>
          <w:tcPr>
            <w:tcW w:w="1440" w:type="dxa"/>
            <w:tcBorders>
              <w:top w:val="single" w:sz="4" w:space="0" w:color="auto"/>
              <w:bottom w:val="single" w:sz="4" w:space="0" w:color="auto"/>
            </w:tcBorders>
            <w:shd w:val="clear" w:color="auto" w:fill="FFFFFF"/>
          </w:tcPr>
          <w:p w14:paraId="46DAB98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500CF62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C4BAB7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DFD5BF5"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1BBD7F2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C4AB8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52D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D1826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84E92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BF19CC3"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7F17E124"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2252F78" w14:textId="77777777" w:rsidR="00E921A2" w:rsidRPr="00121095" w:rsidRDefault="00E921A2">
            <w:pPr>
              <w:pStyle w:val="QryTableVirtual"/>
              <w:rPr>
                <w:lang w:val="en-US"/>
              </w:rPr>
            </w:pPr>
            <w:r w:rsidRPr="00121095">
              <w:rPr>
                <w:lang w:val="en-US"/>
              </w:rPr>
              <w:t>PID-8 Sex</w:t>
            </w:r>
          </w:p>
        </w:tc>
      </w:tr>
      <w:tr w:rsidR="00E921A2" w:rsidRPr="00E921A2" w14:paraId="213F06E0" w14:textId="77777777" w:rsidTr="00E50DB9">
        <w:trPr>
          <w:cantSplit/>
        </w:trPr>
        <w:tc>
          <w:tcPr>
            <w:tcW w:w="1440" w:type="dxa"/>
            <w:tcBorders>
              <w:top w:val="single" w:sz="4" w:space="0" w:color="auto"/>
              <w:bottom w:val="double" w:sz="4" w:space="0" w:color="auto"/>
            </w:tcBorders>
            <w:shd w:val="clear" w:color="auto" w:fill="FFFFFF"/>
          </w:tcPr>
          <w:p w14:paraId="0B6F4C0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7C4B4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056645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D553C5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79F8DFC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5BAD86AB"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B1442F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58AB7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BB773A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7DCFC6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43CBC55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B5FB210" w14:textId="77777777" w:rsidR="00E921A2" w:rsidRPr="00121095" w:rsidRDefault="00E921A2">
            <w:pPr>
              <w:pStyle w:val="QryTableVirtual"/>
              <w:rPr>
                <w:lang w:val="en-US"/>
              </w:rPr>
            </w:pPr>
            <w:r w:rsidRPr="00121095">
              <w:rPr>
                <w:lang w:val="en-US"/>
              </w:rPr>
              <w:t>PID-10 Race</w:t>
            </w:r>
          </w:p>
        </w:tc>
      </w:tr>
    </w:tbl>
    <w:p w14:paraId="09F78AFB" w14:textId="77777777" w:rsidR="00E921A2" w:rsidRPr="00121095" w:rsidRDefault="00E921A2">
      <w:pPr>
        <w:pStyle w:val="Heading4"/>
      </w:pPr>
      <w:bookmarkStart w:id="744" w:name="_Toc495483636"/>
      <w:bookmarkStart w:id="745" w:name="_Toc24273858"/>
      <w:r w:rsidRPr="00121095">
        <w:t>Pharmacy example:</w:t>
      </w:r>
      <w:bookmarkEnd w:id="744"/>
      <w:bookmarkEnd w:id="745"/>
    </w:p>
    <w:p w14:paraId="789B7D39"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001FDCD6" w14:textId="77777777" w:rsidR="00E921A2" w:rsidRPr="00121095" w:rsidRDefault="00E921A2">
      <w:pPr>
        <w:pStyle w:val="Example"/>
        <w:rPr>
          <w:noProof w:val="0"/>
        </w:rPr>
      </w:pPr>
      <w:r w:rsidRPr="00121095">
        <w:rPr>
          <w:noProof w:val="0"/>
        </w:rPr>
        <w:lastRenderedPageBreak/>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||199811201400-0800||QBP^Q42^QBP_Q13|8699|P|2.</w:t>
      </w:r>
      <w:r>
        <w:rPr>
          <w:noProof w:val="0"/>
        </w:rPr>
        <w:t>8</w:t>
      </w:r>
      <w:r w:rsidRPr="00121095">
        <w:rPr>
          <w:noProof w:val="0"/>
        </w:rPr>
        <w:t>||||||||</w:t>
      </w:r>
    </w:p>
    <w:p w14:paraId="6167AB39" w14:textId="77777777" w:rsidR="00E921A2" w:rsidRPr="00121095" w:rsidRDefault="00E921A2">
      <w:pPr>
        <w:pStyle w:val="Example"/>
        <w:rPr>
          <w:noProof w:val="0"/>
        </w:rPr>
      </w:pPr>
      <w:r w:rsidRPr="00121095">
        <w:rPr>
          <w:noProof w:val="0"/>
        </w:rPr>
        <w:t>QPD|Q42^Tabular Dispense History^HL7nnn|Q0010|555444222111^^^MPI^MR| |19980531|19990531|</w:t>
      </w:r>
    </w:p>
    <w:p w14:paraId="61208D5D"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8DC00FA" w14:textId="77777777" w:rsidR="00E921A2" w:rsidRPr="00121095" w:rsidRDefault="00E921A2">
      <w:pPr>
        <w:pStyle w:val="Example"/>
        <w:rPr>
          <w:noProof w:val="0"/>
        </w:rPr>
      </w:pPr>
      <w:r w:rsidRPr="00121095">
        <w:rPr>
          <w:noProof w:val="0"/>
        </w:rPr>
        <w:t>RCP|I|999^RD|</w:t>
      </w:r>
    </w:p>
    <w:p w14:paraId="6B1E48A4"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03D5A2E9" w14:textId="77777777" w:rsidR="00E921A2" w:rsidRPr="00121095" w:rsidRDefault="00E921A2">
      <w:pPr>
        <w:pStyle w:val="Example"/>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||199811201400-0800||RTB^K42^RTB_K13|8858|P|2.</w:t>
      </w:r>
      <w:r>
        <w:rPr>
          <w:noProof w:val="0"/>
        </w:rPr>
        <w:t>8</w:t>
      </w:r>
      <w:r w:rsidRPr="00121095">
        <w:rPr>
          <w:noProof w:val="0"/>
        </w:rPr>
        <w:t>||||||||</w:t>
      </w:r>
    </w:p>
    <w:p w14:paraId="35D76457" w14:textId="77777777" w:rsidR="00E921A2" w:rsidRPr="00121095" w:rsidRDefault="00E921A2">
      <w:pPr>
        <w:pStyle w:val="Example"/>
        <w:rPr>
          <w:noProof w:val="0"/>
        </w:rPr>
      </w:pPr>
      <w:r w:rsidRPr="00121095">
        <w:rPr>
          <w:noProof w:val="0"/>
        </w:rPr>
        <w:t>MSA|AA|8699|</w:t>
      </w:r>
    </w:p>
    <w:p w14:paraId="23313114" w14:textId="77777777" w:rsidR="00E921A2" w:rsidRPr="00121095" w:rsidRDefault="00E921A2">
      <w:pPr>
        <w:pStyle w:val="Example"/>
        <w:rPr>
          <w:noProof w:val="0"/>
        </w:rPr>
      </w:pPr>
      <w:r w:rsidRPr="00121095">
        <w:rPr>
          <w:noProof w:val="0"/>
        </w:rPr>
        <w:t>QAK|Q010|OK|Q42^Tabular Dispense History^HL7nnn|4</w:t>
      </w:r>
    </w:p>
    <w:p w14:paraId="31348D14" w14:textId="77777777" w:rsidR="00E921A2" w:rsidRPr="00121095" w:rsidRDefault="00E921A2">
      <w:pPr>
        <w:pStyle w:val="Example"/>
        <w:rPr>
          <w:noProof w:val="0"/>
        </w:rPr>
      </w:pPr>
      <w:r w:rsidRPr="00121095">
        <w:rPr>
          <w:noProof w:val="0"/>
        </w:rPr>
        <w:t>QPD|Q42^Tabular Dispense History^HL7nnn|Q0010|555444222111^^^MPI^MR||19980531|19990531|</w:t>
      </w:r>
    </w:p>
    <w:p w14:paraId="481516AD"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6C13BF97"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4CA9EE67"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2E2BCAA6"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610A04FD"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86E5113" w14:textId="77777777" w:rsidR="00E921A2" w:rsidRPr="00121095" w:rsidRDefault="00E921A2">
      <w:pPr>
        <w:pStyle w:val="Heading5"/>
      </w:pPr>
      <w:bookmarkStart w:id="746" w:name="_Toc495483637"/>
      <w:bookmarkStart w:id="747" w:name="_Ref235434761"/>
      <w:r w:rsidRPr="00121095">
        <w:t xml:space="preserve">QBP/RTB dispense history </w:t>
      </w:r>
      <w:bookmarkEnd w:id="746"/>
      <w:r w:rsidRPr="00121095">
        <w:t>Query Profile</w:t>
      </w:r>
      <w:bookmarkEnd w:id="747"/>
    </w:p>
    <w:p w14:paraId="1B2926B6" w14:textId="77777777"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31A6D2B" w14:textId="77777777" w:rsidTr="00E50DB9">
        <w:trPr>
          <w:tblHeader/>
        </w:trPr>
        <w:tc>
          <w:tcPr>
            <w:tcW w:w="2880" w:type="dxa"/>
            <w:tcBorders>
              <w:top w:val="double" w:sz="4" w:space="0" w:color="auto"/>
              <w:bottom w:val="single" w:sz="4" w:space="0" w:color="auto"/>
            </w:tcBorders>
            <w:shd w:val="clear" w:color="auto" w:fill="FFFFFF"/>
          </w:tcPr>
          <w:p w14:paraId="14BEE1AC"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79E436E2" w14:textId="77777777" w:rsidR="00E921A2" w:rsidRPr="00121095" w:rsidRDefault="00E921A2">
            <w:pPr>
              <w:pStyle w:val="QryTableID"/>
              <w:rPr>
                <w:lang w:val="en-US"/>
              </w:rPr>
            </w:pPr>
            <w:r w:rsidRPr="00121095">
              <w:rPr>
                <w:lang w:val="en-US"/>
              </w:rPr>
              <w:t>Z93</w:t>
            </w:r>
          </w:p>
        </w:tc>
      </w:tr>
      <w:tr w:rsidR="00E921A2" w:rsidRPr="00E921A2" w14:paraId="4727BA0E" w14:textId="77777777" w:rsidTr="00E50DB9">
        <w:tc>
          <w:tcPr>
            <w:tcW w:w="2880" w:type="dxa"/>
            <w:tcBorders>
              <w:top w:val="single" w:sz="4" w:space="0" w:color="auto"/>
              <w:bottom w:val="single" w:sz="4" w:space="0" w:color="auto"/>
            </w:tcBorders>
            <w:shd w:val="clear" w:color="auto" w:fill="FFFFFF"/>
          </w:tcPr>
          <w:p w14:paraId="67DAE8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40B0E12" w14:textId="77777777" w:rsidR="00E921A2" w:rsidRPr="00121095" w:rsidRDefault="00E921A2">
            <w:pPr>
              <w:pStyle w:val="QryTableType"/>
              <w:rPr>
                <w:lang w:val="en-US"/>
              </w:rPr>
            </w:pPr>
            <w:r w:rsidRPr="00121095">
              <w:rPr>
                <w:lang w:val="en-US"/>
              </w:rPr>
              <w:t>Query</w:t>
            </w:r>
          </w:p>
        </w:tc>
      </w:tr>
      <w:tr w:rsidR="00E921A2" w:rsidRPr="00E921A2" w14:paraId="24F52F92" w14:textId="77777777" w:rsidTr="00E50DB9">
        <w:tc>
          <w:tcPr>
            <w:tcW w:w="2880" w:type="dxa"/>
            <w:tcBorders>
              <w:top w:val="single" w:sz="4" w:space="0" w:color="auto"/>
              <w:bottom w:val="single" w:sz="4" w:space="0" w:color="auto"/>
            </w:tcBorders>
            <w:shd w:val="clear" w:color="auto" w:fill="FFFFFF"/>
          </w:tcPr>
          <w:p w14:paraId="5A198C0B"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1E5D7C" w14:textId="77777777" w:rsidR="00E921A2" w:rsidRPr="00121095" w:rsidRDefault="00E921A2">
            <w:pPr>
              <w:pStyle w:val="QryTableName"/>
              <w:rPr>
                <w:lang w:val="en-US"/>
              </w:rPr>
            </w:pPr>
            <w:r w:rsidRPr="00121095">
              <w:rPr>
                <w:lang w:val="en-US"/>
              </w:rPr>
              <w:t>Tabular Dispense History</w:t>
            </w:r>
          </w:p>
        </w:tc>
      </w:tr>
      <w:tr w:rsidR="00E921A2" w:rsidRPr="00E921A2" w14:paraId="68A2E4AD" w14:textId="77777777" w:rsidTr="00E50DB9">
        <w:tc>
          <w:tcPr>
            <w:tcW w:w="2880" w:type="dxa"/>
            <w:tcBorders>
              <w:top w:val="single" w:sz="4" w:space="0" w:color="auto"/>
              <w:bottom w:val="single" w:sz="4" w:space="0" w:color="auto"/>
            </w:tcBorders>
            <w:shd w:val="clear" w:color="auto" w:fill="FFFFFF"/>
          </w:tcPr>
          <w:p w14:paraId="6D2EBF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5751B3E" w14:textId="77777777" w:rsidR="00E921A2" w:rsidRPr="00121095" w:rsidRDefault="00E921A2">
            <w:pPr>
              <w:pStyle w:val="QryTableTriggerQuery"/>
              <w:rPr>
                <w:lang w:val="en-US"/>
              </w:rPr>
            </w:pPr>
            <w:r w:rsidRPr="00121095">
              <w:rPr>
                <w:lang w:val="en-US"/>
              </w:rPr>
              <w:t>QBP^Z93^QBP_Q13</w:t>
            </w:r>
          </w:p>
        </w:tc>
      </w:tr>
      <w:tr w:rsidR="00E921A2" w:rsidRPr="00E921A2" w14:paraId="1AB63CAD" w14:textId="77777777" w:rsidTr="00E50DB9">
        <w:tc>
          <w:tcPr>
            <w:tcW w:w="2880" w:type="dxa"/>
            <w:tcBorders>
              <w:top w:val="single" w:sz="4" w:space="0" w:color="auto"/>
              <w:bottom w:val="single" w:sz="4" w:space="0" w:color="auto"/>
            </w:tcBorders>
            <w:shd w:val="clear" w:color="auto" w:fill="FFFFFF"/>
          </w:tcPr>
          <w:p w14:paraId="4C2BA1CE"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0EB3753" w14:textId="77777777" w:rsidR="00E921A2" w:rsidRPr="00121095" w:rsidRDefault="00E921A2">
            <w:pPr>
              <w:pStyle w:val="QryTableMode"/>
              <w:rPr>
                <w:lang w:val="en-US"/>
              </w:rPr>
            </w:pPr>
            <w:r w:rsidRPr="00121095">
              <w:rPr>
                <w:lang w:val="en-US"/>
              </w:rPr>
              <w:t>Both</w:t>
            </w:r>
          </w:p>
        </w:tc>
      </w:tr>
      <w:tr w:rsidR="00E921A2" w:rsidRPr="00E921A2" w14:paraId="18E63E0F" w14:textId="77777777" w:rsidTr="00E50DB9">
        <w:tc>
          <w:tcPr>
            <w:tcW w:w="2880" w:type="dxa"/>
            <w:tcBorders>
              <w:top w:val="single" w:sz="4" w:space="0" w:color="auto"/>
              <w:bottom w:val="single" w:sz="4" w:space="0" w:color="auto"/>
            </w:tcBorders>
            <w:shd w:val="clear" w:color="auto" w:fill="FFFFFF"/>
          </w:tcPr>
          <w:p w14:paraId="5C42844D"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EDA5470" w14:textId="77777777" w:rsidR="00E921A2" w:rsidRPr="00121095" w:rsidRDefault="00E921A2">
            <w:pPr>
              <w:pStyle w:val="QryTableResponseTrigger"/>
              <w:rPr>
                <w:lang w:val="en-US"/>
              </w:rPr>
            </w:pPr>
            <w:r w:rsidRPr="00121095">
              <w:rPr>
                <w:lang w:val="en-US"/>
              </w:rPr>
              <w:t>RTB^Z94^RTB_K13</w:t>
            </w:r>
          </w:p>
        </w:tc>
      </w:tr>
      <w:tr w:rsidR="00E921A2" w:rsidRPr="00E921A2" w14:paraId="2FEB3DCC" w14:textId="77777777" w:rsidTr="00E50DB9">
        <w:tc>
          <w:tcPr>
            <w:tcW w:w="2880" w:type="dxa"/>
            <w:tcBorders>
              <w:top w:val="single" w:sz="4" w:space="0" w:color="auto"/>
              <w:bottom w:val="single" w:sz="4" w:space="0" w:color="auto"/>
            </w:tcBorders>
            <w:shd w:val="clear" w:color="auto" w:fill="FFFFFF"/>
          </w:tcPr>
          <w:p w14:paraId="53E7722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1143968" w14:textId="77777777"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14:paraId="5FDDD8E0" w14:textId="77777777" w:rsidTr="00E50DB9">
        <w:tc>
          <w:tcPr>
            <w:tcW w:w="2880" w:type="dxa"/>
            <w:tcBorders>
              <w:top w:val="single" w:sz="4" w:space="0" w:color="auto"/>
              <w:bottom w:val="single" w:sz="4" w:space="0" w:color="auto"/>
            </w:tcBorders>
            <w:shd w:val="clear" w:color="auto" w:fill="FFFFFF"/>
          </w:tcPr>
          <w:p w14:paraId="6EAE8E0D"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98C8BD9" w14:textId="77777777"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14:paraId="7C60E2FB" w14:textId="77777777" w:rsidTr="00E50DB9">
        <w:trPr>
          <w:cantSplit/>
        </w:trPr>
        <w:tc>
          <w:tcPr>
            <w:tcW w:w="2880" w:type="dxa"/>
            <w:tcBorders>
              <w:top w:val="single" w:sz="4" w:space="0" w:color="auto"/>
              <w:bottom w:val="single" w:sz="4" w:space="0" w:color="auto"/>
            </w:tcBorders>
            <w:shd w:val="clear" w:color="auto" w:fill="FFFFFF"/>
          </w:tcPr>
          <w:p w14:paraId="5CD5E96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5691BEC" w14:textId="77777777" w:rsidR="00E921A2" w:rsidRPr="00121095" w:rsidRDefault="00E921A2">
            <w:pPr>
              <w:pStyle w:val="QryTableCharacteristicsResponse"/>
              <w:rPr>
                <w:b/>
                <w:lang w:val="en-US"/>
              </w:rPr>
            </w:pPr>
          </w:p>
        </w:tc>
      </w:tr>
      <w:tr w:rsidR="00E921A2" w:rsidRPr="00E921A2" w14:paraId="41C84407" w14:textId="77777777" w:rsidTr="00E50DB9">
        <w:trPr>
          <w:cantSplit/>
        </w:trPr>
        <w:tc>
          <w:tcPr>
            <w:tcW w:w="2880" w:type="dxa"/>
            <w:tcBorders>
              <w:top w:val="single" w:sz="4" w:space="0" w:color="auto"/>
              <w:bottom w:val="double" w:sz="4" w:space="0" w:color="auto"/>
            </w:tcBorders>
            <w:shd w:val="clear" w:color="auto" w:fill="FFFFFF"/>
          </w:tcPr>
          <w:p w14:paraId="2BF0A48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9E3C34D" w14:textId="77777777" w:rsidR="00E921A2" w:rsidRPr="00121095" w:rsidRDefault="00E921A2">
            <w:pPr>
              <w:pStyle w:val="QryTableSegmentPattern"/>
              <w:rPr>
                <w:lang w:val="en-US"/>
              </w:rPr>
            </w:pPr>
          </w:p>
        </w:tc>
      </w:tr>
    </w:tbl>
    <w:p w14:paraId="3AE69F54" w14:textId="77777777" w:rsidR="00E921A2" w:rsidRPr="00121095" w:rsidRDefault="00E921A2"/>
    <w:p w14:paraId="3C7B2ABD" w14:textId="42DFFD9A"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C244BF">
        <w:t>5.3.1.2</w:t>
      </w:r>
      <w:r w:rsidR="00BF2FE6">
        <w:fldChar w:fldCharType="end"/>
      </w:r>
      <w:r>
        <w:t>. Use the QBP^Q13^QPB_Q13 Message structure.</w:t>
      </w:r>
    </w:p>
    <w:p w14:paraId="5C236A9A" w14:textId="77777777"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89AA5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5BD7CE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16D4D0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932198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20B4602" w14:textId="77777777" w:rsidR="00E921A2" w:rsidRPr="00121095" w:rsidRDefault="00E921A2">
            <w:pPr>
              <w:pStyle w:val="MsgTableHeader"/>
              <w:jc w:val="center"/>
              <w:rPr>
                <w:lang w:val="en-US"/>
              </w:rPr>
            </w:pPr>
            <w:r w:rsidRPr="00121095">
              <w:rPr>
                <w:lang w:val="en-US"/>
              </w:rPr>
              <w:t>Sec Ref</w:t>
            </w:r>
          </w:p>
        </w:tc>
      </w:tr>
      <w:tr w:rsidR="00E921A2" w:rsidRPr="00E921A2" w14:paraId="6EA1090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D59CAB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C29DE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D30957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BE1C075" w14:textId="77777777" w:rsidR="00E921A2" w:rsidRPr="00121095" w:rsidRDefault="00E921A2">
            <w:pPr>
              <w:pStyle w:val="MsgTableBody"/>
              <w:jc w:val="center"/>
            </w:pPr>
            <w:r w:rsidRPr="00121095">
              <w:t>2.15.9</w:t>
            </w:r>
          </w:p>
        </w:tc>
      </w:tr>
      <w:tr w:rsidR="00E921A2" w:rsidRPr="00E921A2" w14:paraId="368D0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E3C75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763ACE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5EDC2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665D2" w14:textId="77777777" w:rsidR="00E921A2" w:rsidRPr="00121095" w:rsidRDefault="00E921A2">
            <w:pPr>
              <w:pStyle w:val="MsgTableBody"/>
              <w:jc w:val="center"/>
            </w:pPr>
            <w:r w:rsidRPr="00121095">
              <w:t>2.15.12</w:t>
            </w:r>
          </w:p>
        </w:tc>
      </w:tr>
      <w:tr w:rsidR="00E921A2" w:rsidRPr="00E921A2" w14:paraId="032EA7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BCC0E8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E55408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798864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653853" w14:textId="77777777" w:rsidR="00E921A2" w:rsidRPr="00121095" w:rsidRDefault="00E921A2">
            <w:pPr>
              <w:pStyle w:val="MsgTableBody"/>
              <w:jc w:val="center"/>
            </w:pPr>
            <w:r w:rsidRPr="00121095">
              <w:t>2.14.13</w:t>
            </w:r>
          </w:p>
        </w:tc>
      </w:tr>
      <w:tr w:rsidR="00E921A2" w:rsidRPr="00E921A2" w14:paraId="2C5591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FE6B4FD"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40BA1CE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EF30C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700C7" w14:textId="77777777" w:rsidR="00E921A2" w:rsidRPr="00121095" w:rsidRDefault="00E921A2">
            <w:pPr>
              <w:pStyle w:val="MsgTableBody"/>
              <w:jc w:val="center"/>
            </w:pPr>
            <w:r w:rsidRPr="00121095">
              <w:t>2.15.8</w:t>
            </w:r>
          </w:p>
        </w:tc>
      </w:tr>
      <w:tr w:rsidR="00E921A2" w:rsidRPr="00E921A2" w14:paraId="7D95FAE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B7343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45A229A"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0EE4F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7B2DB9" w14:textId="77777777" w:rsidR="00E921A2" w:rsidRPr="00121095" w:rsidRDefault="00E921A2">
            <w:pPr>
              <w:pStyle w:val="MsgTableBody"/>
              <w:jc w:val="center"/>
            </w:pPr>
            <w:r w:rsidRPr="00121095">
              <w:t>2.15.5</w:t>
            </w:r>
          </w:p>
        </w:tc>
      </w:tr>
      <w:tr w:rsidR="00E921A2" w:rsidRPr="00E921A2" w14:paraId="1D737D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C68BE3"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4F170E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8669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7EA458" w14:textId="7076DE6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B1788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94984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9A1EF1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D70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A80AE" w14:textId="4F88EF2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D4BBF8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AE6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90353B"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756D8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985B8" w14:textId="77777777" w:rsidR="00E921A2" w:rsidRPr="00121095" w:rsidRDefault="00E921A2">
            <w:pPr>
              <w:pStyle w:val="MsgTableBody"/>
              <w:jc w:val="center"/>
            </w:pPr>
          </w:p>
        </w:tc>
      </w:tr>
      <w:tr w:rsidR="00E921A2" w:rsidRPr="00E921A2" w14:paraId="1D01EC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009104"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46C8059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28C5C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705AF" w14:textId="0EE7C131"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327B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E97091"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F905C0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5027E5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8C8E0E" w14:textId="3971C693"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C7AC4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C1D4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2033B33"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1102EC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9623E" w14:textId="77777777" w:rsidR="00E921A2" w:rsidRPr="00121095" w:rsidRDefault="00E921A2">
            <w:pPr>
              <w:pStyle w:val="MsgTableBody"/>
              <w:jc w:val="center"/>
            </w:pPr>
          </w:p>
        </w:tc>
      </w:tr>
      <w:tr w:rsidR="00E921A2" w:rsidRPr="00E921A2" w14:paraId="29C139F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CDFDC34"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30FA96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AE1DD0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EA54BA" w14:textId="77777777" w:rsidR="00E921A2" w:rsidRPr="00121095" w:rsidRDefault="00E921A2">
            <w:pPr>
              <w:pStyle w:val="MsgTableBody"/>
              <w:jc w:val="center"/>
            </w:pPr>
            <w:r w:rsidRPr="00121095">
              <w:t>2.15.4</w:t>
            </w:r>
          </w:p>
        </w:tc>
      </w:tr>
    </w:tbl>
    <w:p w14:paraId="74D97CC3"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2DA3408" w14:textId="77777777" w:rsidTr="00E50DB9">
        <w:trPr>
          <w:cantSplit/>
          <w:tblHeader/>
        </w:trPr>
        <w:tc>
          <w:tcPr>
            <w:tcW w:w="648" w:type="dxa"/>
            <w:tcBorders>
              <w:top w:val="double" w:sz="4" w:space="0" w:color="auto"/>
              <w:bottom w:val="single" w:sz="4" w:space="0" w:color="auto"/>
            </w:tcBorders>
            <w:shd w:val="clear" w:color="auto" w:fill="FFFFFF"/>
          </w:tcPr>
          <w:p w14:paraId="56944258" w14:textId="77777777"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14:paraId="10C20D6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88DD50" w14:textId="77777777" w:rsidR="00E921A2" w:rsidRPr="00121095" w:rsidRDefault="00E921A2">
            <w:pPr>
              <w:pStyle w:val="QryTableInputHeader"/>
              <w:rPr>
                <w:lang w:val="en-US"/>
              </w:rPr>
            </w:pPr>
            <w:r w:rsidRPr="00121095">
              <w:rPr>
                <w:lang w:val="en-US"/>
              </w:rPr>
              <w:t>Key/</w:t>
            </w:r>
          </w:p>
          <w:p w14:paraId="409F4F6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AB620A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81042C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2DF5D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14FB82" w14:textId="77777777" w:rsidR="00E921A2" w:rsidRPr="00121095" w:rsidRDefault="00E921A2">
            <w:pPr>
              <w:pStyle w:val="QryTableInputHeader"/>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36018BC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45C64AD"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78F25B4"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A630BF"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A8FEB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94122A1" w14:textId="77777777" w:rsidR="00E921A2" w:rsidRPr="00121095" w:rsidRDefault="00E921A2">
            <w:pPr>
              <w:pStyle w:val="QryTableInputHeader"/>
              <w:rPr>
                <w:lang w:val="en-US"/>
              </w:rPr>
            </w:pPr>
            <w:r w:rsidRPr="00121095">
              <w:rPr>
                <w:lang w:val="en-US"/>
              </w:rPr>
              <w:t>Element Name</w:t>
            </w:r>
          </w:p>
        </w:tc>
      </w:tr>
      <w:tr w:rsidR="00E921A2" w:rsidRPr="00E921A2" w14:paraId="0256AAAF" w14:textId="77777777" w:rsidTr="00E50DB9">
        <w:trPr>
          <w:cantSplit/>
        </w:trPr>
        <w:tc>
          <w:tcPr>
            <w:tcW w:w="648" w:type="dxa"/>
            <w:tcBorders>
              <w:top w:val="single" w:sz="4" w:space="0" w:color="auto"/>
              <w:bottom w:val="single" w:sz="4" w:space="0" w:color="auto"/>
            </w:tcBorders>
            <w:shd w:val="clear" w:color="auto" w:fill="FFFFFF"/>
          </w:tcPr>
          <w:p w14:paraId="380B03ED"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9A28007" w14:textId="77777777"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0A1659B9"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7CC5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BA3624C"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55FED9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2CE1255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4628A8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69CDB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D05A97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D42243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D74865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A524CBC" w14:textId="77777777" w:rsidR="00E921A2" w:rsidRPr="00121095" w:rsidRDefault="00E921A2">
            <w:pPr>
              <w:pStyle w:val="QryTableInput"/>
            </w:pPr>
          </w:p>
        </w:tc>
      </w:tr>
      <w:tr w:rsidR="00E921A2" w:rsidRPr="00E921A2" w14:paraId="2A9CF37E" w14:textId="77777777" w:rsidTr="00E50DB9">
        <w:trPr>
          <w:cantSplit/>
        </w:trPr>
        <w:tc>
          <w:tcPr>
            <w:tcW w:w="648" w:type="dxa"/>
            <w:tcBorders>
              <w:top w:val="single" w:sz="4" w:space="0" w:color="auto"/>
              <w:bottom w:val="single" w:sz="4" w:space="0" w:color="auto"/>
            </w:tcBorders>
            <w:shd w:val="clear" w:color="auto" w:fill="FFFFFF"/>
          </w:tcPr>
          <w:p w14:paraId="51DE9BA5"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6405D8E4" w14:textId="77777777"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4F5E8C6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3D22A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39668B2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2DF60D99"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3746EA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4C63F8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481159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725DDA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62B538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4238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0716E2F" w14:textId="77777777" w:rsidR="00E921A2" w:rsidRPr="00121095" w:rsidRDefault="00E921A2">
            <w:pPr>
              <w:pStyle w:val="QryTableInput"/>
            </w:pPr>
          </w:p>
        </w:tc>
      </w:tr>
      <w:tr w:rsidR="00E921A2" w:rsidRPr="00E921A2" w14:paraId="1E609798" w14:textId="77777777" w:rsidTr="00E50DB9">
        <w:trPr>
          <w:cantSplit/>
        </w:trPr>
        <w:tc>
          <w:tcPr>
            <w:tcW w:w="648" w:type="dxa"/>
            <w:tcBorders>
              <w:top w:val="single" w:sz="4" w:space="0" w:color="auto"/>
              <w:bottom w:val="single" w:sz="4" w:space="0" w:color="auto"/>
            </w:tcBorders>
            <w:shd w:val="clear" w:color="auto" w:fill="FFFFFF"/>
          </w:tcPr>
          <w:p w14:paraId="6235EA42"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968DCBD" w14:textId="77777777" w:rsidR="00E921A2" w:rsidRPr="00121095" w:rsidRDefault="00E921A2">
            <w:pPr>
              <w:pStyle w:val="QryTableInput"/>
              <w:rPr>
                <w:b/>
              </w:rPr>
            </w:pPr>
            <w:proofErr w:type="spellStart"/>
            <w:r w:rsidRPr="00121095">
              <w:t>PatientList</w:t>
            </w:r>
            <w:proofErr w:type="spellEnd"/>
          </w:p>
        </w:tc>
        <w:tc>
          <w:tcPr>
            <w:tcW w:w="792" w:type="dxa"/>
            <w:tcBorders>
              <w:top w:val="single" w:sz="4" w:space="0" w:color="auto"/>
              <w:bottom w:val="single" w:sz="4" w:space="0" w:color="auto"/>
            </w:tcBorders>
            <w:shd w:val="clear" w:color="auto" w:fill="FFFFFF"/>
          </w:tcPr>
          <w:p w14:paraId="56E914AD"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46CB1EC4"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796830F2"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2D2ABBC3"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5B71E774"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3BC92F2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0228EC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CB8D0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3EE3C9A"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1597D1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59DC2D"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424408B3" w14:textId="77777777" w:rsidTr="00E50DB9">
        <w:trPr>
          <w:cantSplit/>
        </w:trPr>
        <w:tc>
          <w:tcPr>
            <w:tcW w:w="648" w:type="dxa"/>
            <w:tcBorders>
              <w:top w:val="single" w:sz="4" w:space="0" w:color="auto"/>
              <w:bottom w:val="single" w:sz="4" w:space="0" w:color="auto"/>
            </w:tcBorders>
            <w:shd w:val="clear" w:color="auto" w:fill="FFFFFF"/>
          </w:tcPr>
          <w:p w14:paraId="7AA475C3"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246A7FD" w14:textId="77777777" w:rsidR="00E921A2" w:rsidRPr="00121095" w:rsidRDefault="00E921A2">
            <w:pPr>
              <w:pStyle w:val="QryTableInput"/>
            </w:pPr>
            <w:proofErr w:type="spellStart"/>
            <w:r w:rsidRPr="00121095">
              <w:t>MedicationDispensed</w:t>
            </w:r>
            <w:proofErr w:type="spellEnd"/>
          </w:p>
        </w:tc>
        <w:tc>
          <w:tcPr>
            <w:tcW w:w="792" w:type="dxa"/>
            <w:tcBorders>
              <w:top w:val="single" w:sz="4" w:space="0" w:color="auto"/>
              <w:bottom w:val="single" w:sz="4" w:space="0" w:color="auto"/>
            </w:tcBorders>
            <w:shd w:val="clear" w:color="auto" w:fill="FFFFFF"/>
          </w:tcPr>
          <w:p w14:paraId="3BA748F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BA7CE9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FADC8BC"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18FA7F2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CECF77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09DEC3E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20E8B26"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42FD11E9"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A50113"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3226D8D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758BC7F" w14:textId="77777777" w:rsidR="00E921A2" w:rsidRPr="00121095" w:rsidRDefault="00E921A2">
            <w:pPr>
              <w:pStyle w:val="QryTableInput"/>
            </w:pPr>
            <w:r w:rsidRPr="00121095">
              <w:t>RXD-2: Dispense/Give Code</w:t>
            </w:r>
          </w:p>
        </w:tc>
      </w:tr>
      <w:tr w:rsidR="00E921A2" w:rsidRPr="00E921A2" w14:paraId="788BE878" w14:textId="77777777" w:rsidTr="00E50DB9">
        <w:trPr>
          <w:cantSplit/>
        </w:trPr>
        <w:tc>
          <w:tcPr>
            <w:tcW w:w="648" w:type="dxa"/>
            <w:tcBorders>
              <w:top w:val="single" w:sz="4" w:space="0" w:color="auto"/>
              <w:bottom w:val="single" w:sz="4" w:space="0" w:color="auto"/>
            </w:tcBorders>
            <w:shd w:val="clear" w:color="auto" w:fill="FFFFFF"/>
          </w:tcPr>
          <w:p w14:paraId="470E91D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4FD6F99" w14:textId="77777777" w:rsidR="00E921A2" w:rsidRPr="00121095" w:rsidRDefault="00E921A2">
            <w:pPr>
              <w:pStyle w:val="QryTableInput"/>
            </w:pPr>
            <w:proofErr w:type="spellStart"/>
            <w:r w:rsidRPr="00121095">
              <w:t>DispenseDate.LL</w:t>
            </w:r>
            <w:proofErr w:type="spellEnd"/>
          </w:p>
        </w:tc>
        <w:tc>
          <w:tcPr>
            <w:tcW w:w="792" w:type="dxa"/>
            <w:tcBorders>
              <w:top w:val="single" w:sz="4" w:space="0" w:color="auto"/>
              <w:bottom w:val="single" w:sz="4" w:space="0" w:color="auto"/>
            </w:tcBorders>
            <w:shd w:val="clear" w:color="auto" w:fill="FFFFFF"/>
          </w:tcPr>
          <w:p w14:paraId="59AF048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A4E18A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1153F9A"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7735A480"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FF4AD1F"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8A26A6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9D80F90"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10D9D89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057B596"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0FDDF7F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17E623F" w14:textId="77777777" w:rsidR="00E921A2" w:rsidRPr="00121095" w:rsidRDefault="00E921A2">
            <w:pPr>
              <w:pStyle w:val="QryTableInput"/>
            </w:pPr>
            <w:r w:rsidRPr="00121095">
              <w:t>RXD-3: Date/Time Dispensed</w:t>
            </w:r>
          </w:p>
        </w:tc>
      </w:tr>
      <w:tr w:rsidR="00E921A2" w:rsidRPr="00E921A2" w14:paraId="70DE8E01" w14:textId="77777777" w:rsidTr="00E50DB9">
        <w:trPr>
          <w:cantSplit/>
        </w:trPr>
        <w:tc>
          <w:tcPr>
            <w:tcW w:w="648" w:type="dxa"/>
            <w:tcBorders>
              <w:top w:val="single" w:sz="4" w:space="0" w:color="auto"/>
              <w:bottom w:val="double" w:sz="4" w:space="0" w:color="auto"/>
            </w:tcBorders>
            <w:shd w:val="clear" w:color="auto" w:fill="FFFFFF"/>
          </w:tcPr>
          <w:p w14:paraId="2A623EC7"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160F2373" w14:textId="77777777" w:rsidR="00E921A2" w:rsidRPr="00121095" w:rsidRDefault="00E921A2">
            <w:pPr>
              <w:pStyle w:val="QryTableInput"/>
            </w:pPr>
            <w:proofErr w:type="spellStart"/>
            <w:r w:rsidRPr="00121095">
              <w:t>DispenseDate.UL</w:t>
            </w:r>
            <w:proofErr w:type="spellEnd"/>
          </w:p>
        </w:tc>
        <w:tc>
          <w:tcPr>
            <w:tcW w:w="792" w:type="dxa"/>
            <w:tcBorders>
              <w:top w:val="single" w:sz="4" w:space="0" w:color="auto"/>
              <w:bottom w:val="double" w:sz="4" w:space="0" w:color="auto"/>
            </w:tcBorders>
            <w:shd w:val="clear" w:color="auto" w:fill="FFFFFF"/>
          </w:tcPr>
          <w:p w14:paraId="5DCFAD5F"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33AF101"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073C5E87"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32030623"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390F33D0"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438B9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54FEE7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367CECD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965C6D"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064B2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221419B" w14:textId="77777777" w:rsidR="00E921A2" w:rsidRPr="00121095" w:rsidRDefault="00E921A2">
            <w:pPr>
              <w:pStyle w:val="QryTableInput"/>
            </w:pPr>
            <w:r w:rsidRPr="00121095">
              <w:t>RXD-3: Date/Time Dispensed</w:t>
            </w:r>
          </w:p>
        </w:tc>
      </w:tr>
    </w:tbl>
    <w:p w14:paraId="24FAAD22" w14:textId="77777777"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14:paraId="7BDC0408" w14:textId="77777777" w:rsidTr="00E50DB9">
        <w:trPr>
          <w:tblHeader/>
        </w:trPr>
        <w:tc>
          <w:tcPr>
            <w:tcW w:w="1746" w:type="dxa"/>
            <w:tcBorders>
              <w:top w:val="double" w:sz="4" w:space="0" w:color="auto"/>
              <w:bottom w:val="single" w:sz="4" w:space="0" w:color="auto"/>
            </w:tcBorders>
            <w:shd w:val="pct10" w:color="auto" w:fill="FFFFFF"/>
          </w:tcPr>
          <w:p w14:paraId="3FD0B310" w14:textId="77777777"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14:paraId="4472521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0C5128D"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3659A44" w14:textId="77777777" w:rsidR="00E921A2" w:rsidRPr="00121095" w:rsidRDefault="00E921A2">
            <w:pPr>
              <w:pStyle w:val="QryTableInputParamHeader"/>
              <w:keepNext/>
              <w:rPr>
                <w:lang w:val="en-US"/>
              </w:rPr>
            </w:pPr>
            <w:r w:rsidRPr="00121095">
              <w:rPr>
                <w:lang w:val="en-US"/>
              </w:rPr>
              <w:t>Description</w:t>
            </w:r>
          </w:p>
        </w:tc>
      </w:tr>
      <w:tr w:rsidR="00E921A2" w:rsidRPr="00E921A2" w14:paraId="557F98BD" w14:textId="77777777" w:rsidTr="00E50DB9">
        <w:tc>
          <w:tcPr>
            <w:tcW w:w="1746" w:type="dxa"/>
            <w:tcBorders>
              <w:top w:val="single" w:sz="4" w:space="0" w:color="auto"/>
              <w:bottom w:val="single" w:sz="4" w:space="0" w:color="auto"/>
            </w:tcBorders>
            <w:shd w:val="clear" w:color="auto" w:fill="FFFFFF"/>
          </w:tcPr>
          <w:p w14:paraId="4293A53C" w14:textId="77777777" w:rsidR="00E921A2" w:rsidRPr="00121095" w:rsidRDefault="00E921A2">
            <w:pPr>
              <w:pStyle w:val="QryTableInputParam"/>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14:paraId="3536D2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32BD65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3CA5DDD" w14:textId="77777777"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14:paraId="4AE6610F" w14:textId="77777777" w:rsidTr="00E50DB9">
        <w:tc>
          <w:tcPr>
            <w:tcW w:w="1746" w:type="dxa"/>
            <w:tcBorders>
              <w:top w:val="single" w:sz="4" w:space="0" w:color="auto"/>
              <w:bottom w:val="single" w:sz="4" w:space="0" w:color="auto"/>
            </w:tcBorders>
            <w:shd w:val="clear" w:color="auto" w:fill="FFFFFF"/>
          </w:tcPr>
          <w:p w14:paraId="1B136002" w14:textId="77777777" w:rsidR="00E921A2" w:rsidRPr="00121095" w:rsidRDefault="00E921A2">
            <w:pPr>
              <w:pStyle w:val="QryTableInputParam"/>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14:paraId="5156DBEE"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C4023F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3AF65F0"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7B3D2D2" w14:textId="77777777" w:rsidTr="00E50DB9">
        <w:tc>
          <w:tcPr>
            <w:tcW w:w="1746" w:type="dxa"/>
            <w:tcBorders>
              <w:top w:val="single" w:sz="4" w:space="0" w:color="auto"/>
              <w:bottom w:val="single" w:sz="4" w:space="0" w:color="auto"/>
            </w:tcBorders>
            <w:shd w:val="clear" w:color="auto" w:fill="FFFFFF"/>
          </w:tcPr>
          <w:p w14:paraId="0326511F" w14:textId="77777777" w:rsidR="00E921A2" w:rsidRPr="00121095" w:rsidRDefault="00E921A2">
            <w:pPr>
              <w:pStyle w:val="QryTableInputParam"/>
              <w:rPr>
                <w:lang w:val="en-US"/>
              </w:rPr>
            </w:pPr>
            <w:proofErr w:type="spellStart"/>
            <w:r w:rsidRPr="00121095">
              <w:rPr>
                <w:lang w:val="en-US"/>
              </w:rPr>
              <w:t>PatientList</w:t>
            </w:r>
            <w:proofErr w:type="spellEnd"/>
          </w:p>
        </w:tc>
        <w:tc>
          <w:tcPr>
            <w:tcW w:w="1007" w:type="dxa"/>
            <w:tcBorders>
              <w:top w:val="single" w:sz="4" w:space="0" w:color="auto"/>
              <w:bottom w:val="single" w:sz="4" w:space="0" w:color="auto"/>
            </w:tcBorders>
            <w:shd w:val="clear" w:color="auto" w:fill="FFFFFF"/>
          </w:tcPr>
          <w:p w14:paraId="7002CF7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DE648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CC3342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w:t>
            </w:r>
            <w:r w:rsidRPr="00121095">
              <w:rPr>
                <w:lang w:val="en-US"/>
              </w:rPr>
              <w:t xml:space="preserve"> are intended to identify a unique entry on the 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4C797994" w14:textId="77777777" w:rsidTr="00E50DB9">
        <w:tc>
          <w:tcPr>
            <w:tcW w:w="1746" w:type="dxa"/>
            <w:tcBorders>
              <w:top w:val="single" w:sz="4" w:space="0" w:color="auto"/>
              <w:bottom w:val="single" w:sz="4" w:space="0" w:color="auto"/>
            </w:tcBorders>
            <w:shd w:val="clear" w:color="auto" w:fill="FFFFFF"/>
          </w:tcPr>
          <w:p w14:paraId="08AB8D4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38584944"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FF996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1AE0819"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80E6C8D" w14:textId="77777777" w:rsidTr="00E50DB9">
        <w:tc>
          <w:tcPr>
            <w:tcW w:w="1746" w:type="dxa"/>
            <w:tcBorders>
              <w:top w:val="single" w:sz="4" w:space="0" w:color="auto"/>
              <w:bottom w:val="single" w:sz="4" w:space="0" w:color="auto"/>
            </w:tcBorders>
            <w:shd w:val="clear" w:color="auto" w:fill="FFFFFF"/>
          </w:tcPr>
          <w:p w14:paraId="6B39FC14"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A8878E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0926C6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C55F115"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1960C9F5" w14:textId="77777777" w:rsidTr="00E50DB9">
        <w:tc>
          <w:tcPr>
            <w:tcW w:w="1746" w:type="dxa"/>
            <w:tcBorders>
              <w:top w:val="single" w:sz="4" w:space="0" w:color="auto"/>
              <w:bottom w:val="single" w:sz="4" w:space="0" w:color="auto"/>
            </w:tcBorders>
            <w:shd w:val="clear" w:color="auto" w:fill="FFFFFF"/>
          </w:tcPr>
          <w:p w14:paraId="4C67205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B5139AC"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661E4390"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212E17A"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DBEB371" w14:textId="77777777" w:rsidTr="00E50DB9">
        <w:tc>
          <w:tcPr>
            <w:tcW w:w="1746" w:type="dxa"/>
            <w:tcBorders>
              <w:top w:val="single" w:sz="4" w:space="0" w:color="auto"/>
              <w:bottom w:val="single" w:sz="4" w:space="0" w:color="auto"/>
            </w:tcBorders>
            <w:shd w:val="clear" w:color="auto" w:fill="FFFFFF"/>
          </w:tcPr>
          <w:p w14:paraId="31307E2B"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C64FA02" w14:textId="77777777" w:rsidR="00E921A2" w:rsidRPr="00121095" w:rsidRDefault="00E921A2">
            <w:pPr>
              <w:pStyle w:val="QryTableInputParam"/>
              <w:rPr>
                <w:lang w:val="en-US"/>
              </w:rPr>
            </w:pPr>
            <w:r w:rsidRPr="00121095">
              <w:rPr>
                <w:lang w:val="en-US"/>
              </w:rPr>
              <w:t xml:space="preserve">Assigning </w:t>
            </w:r>
            <w:r w:rsidRPr="00121095">
              <w:rPr>
                <w:lang w:val="en-US"/>
              </w:rPr>
              <w:lastRenderedPageBreak/>
              <w:t>Authority</w:t>
            </w:r>
          </w:p>
        </w:tc>
        <w:tc>
          <w:tcPr>
            <w:tcW w:w="590" w:type="dxa"/>
            <w:tcBorders>
              <w:top w:val="single" w:sz="4" w:space="0" w:color="auto"/>
              <w:bottom w:val="single" w:sz="4" w:space="0" w:color="auto"/>
            </w:tcBorders>
            <w:shd w:val="clear" w:color="auto" w:fill="FFFFFF"/>
          </w:tcPr>
          <w:p w14:paraId="38D7F605" w14:textId="77777777" w:rsidR="00E921A2" w:rsidRPr="00121095" w:rsidRDefault="00E921A2">
            <w:pPr>
              <w:pStyle w:val="QryTableInputParam"/>
              <w:rPr>
                <w:lang w:val="en-US"/>
              </w:rPr>
            </w:pPr>
            <w:r w:rsidRPr="00121095">
              <w:rPr>
                <w:lang w:val="en-US"/>
              </w:rPr>
              <w:lastRenderedPageBreak/>
              <w:t>HD</w:t>
            </w:r>
          </w:p>
        </w:tc>
        <w:tc>
          <w:tcPr>
            <w:tcW w:w="5760" w:type="dxa"/>
            <w:tcBorders>
              <w:top w:val="single" w:sz="4" w:space="0" w:color="auto"/>
              <w:bottom w:val="single" w:sz="4" w:space="0" w:color="auto"/>
            </w:tcBorders>
            <w:shd w:val="clear" w:color="auto" w:fill="FFFFFF"/>
          </w:tcPr>
          <w:p w14:paraId="5005E8BE"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w:t>
            </w:r>
            <w:r w:rsidRPr="00121095">
              <w:rPr>
                <w:lang w:val="en-US"/>
              </w:rPr>
              <w:lastRenderedPageBreak/>
              <w:t>a match.</w:t>
            </w:r>
          </w:p>
        </w:tc>
      </w:tr>
      <w:tr w:rsidR="00E921A2" w:rsidRPr="00E921A2" w14:paraId="32C758EA" w14:textId="77777777" w:rsidTr="00E50DB9">
        <w:tc>
          <w:tcPr>
            <w:tcW w:w="1746" w:type="dxa"/>
            <w:tcBorders>
              <w:top w:val="single" w:sz="4" w:space="0" w:color="auto"/>
              <w:bottom w:val="single" w:sz="4" w:space="0" w:color="auto"/>
            </w:tcBorders>
            <w:shd w:val="clear" w:color="auto" w:fill="FFFFFF"/>
          </w:tcPr>
          <w:p w14:paraId="67F6B78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EEBF987"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14:paraId="3DD0AC6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9739928"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4D2A080" w14:textId="77777777" w:rsidTr="00E50DB9">
        <w:tc>
          <w:tcPr>
            <w:tcW w:w="1746" w:type="dxa"/>
            <w:tcBorders>
              <w:top w:val="single" w:sz="4" w:space="0" w:color="auto"/>
              <w:bottom w:val="single" w:sz="4" w:space="0" w:color="auto"/>
            </w:tcBorders>
            <w:shd w:val="clear" w:color="auto" w:fill="FFFFFF"/>
          </w:tcPr>
          <w:p w14:paraId="24AAEA7E" w14:textId="77777777" w:rsidR="00E921A2" w:rsidRPr="00121095" w:rsidRDefault="00E921A2">
            <w:pPr>
              <w:pStyle w:val="QryTableInputParam"/>
              <w:rPr>
                <w:lang w:val="en-US"/>
              </w:rPr>
            </w:pPr>
            <w:proofErr w:type="spellStart"/>
            <w:r w:rsidRPr="00121095">
              <w:rPr>
                <w:lang w:val="en-US"/>
              </w:rPr>
              <w:t>MedicationDispensed</w:t>
            </w:r>
            <w:proofErr w:type="spellEnd"/>
          </w:p>
        </w:tc>
        <w:tc>
          <w:tcPr>
            <w:tcW w:w="1007" w:type="dxa"/>
            <w:tcBorders>
              <w:top w:val="single" w:sz="4" w:space="0" w:color="auto"/>
              <w:bottom w:val="single" w:sz="4" w:space="0" w:color="auto"/>
            </w:tcBorders>
            <w:shd w:val="clear" w:color="auto" w:fill="FFFFFF"/>
          </w:tcPr>
          <w:p w14:paraId="4BF2A35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700F1A"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4002686"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72CD303" w14:textId="77777777" w:rsidTr="00E50DB9">
        <w:tc>
          <w:tcPr>
            <w:tcW w:w="1746" w:type="dxa"/>
            <w:tcBorders>
              <w:top w:val="single" w:sz="4" w:space="0" w:color="auto"/>
              <w:bottom w:val="single" w:sz="4" w:space="0" w:color="auto"/>
            </w:tcBorders>
            <w:shd w:val="clear" w:color="auto" w:fill="FFFFFF"/>
          </w:tcPr>
          <w:p w14:paraId="6F63FC5B" w14:textId="77777777" w:rsidR="00E921A2" w:rsidRPr="00121095" w:rsidRDefault="00E921A2">
            <w:pPr>
              <w:pStyle w:val="QryTableInputParam"/>
              <w:rPr>
                <w:lang w:val="en-US"/>
              </w:rPr>
            </w:pPr>
            <w:proofErr w:type="spellStart"/>
            <w:r w:rsidRPr="00121095">
              <w:rPr>
                <w:lang w:val="en-US"/>
              </w:rPr>
              <w:t>DispenseDate.LL</w:t>
            </w:r>
            <w:proofErr w:type="spellEnd"/>
          </w:p>
        </w:tc>
        <w:tc>
          <w:tcPr>
            <w:tcW w:w="1007" w:type="dxa"/>
            <w:tcBorders>
              <w:top w:val="single" w:sz="4" w:space="0" w:color="auto"/>
              <w:bottom w:val="single" w:sz="4" w:space="0" w:color="auto"/>
            </w:tcBorders>
            <w:shd w:val="clear" w:color="auto" w:fill="FFFFFF"/>
          </w:tcPr>
          <w:p w14:paraId="69D50F3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B4A67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61F626"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8088103" w14:textId="77777777" w:rsidTr="00E50DB9">
        <w:tc>
          <w:tcPr>
            <w:tcW w:w="1746" w:type="dxa"/>
            <w:tcBorders>
              <w:top w:val="single" w:sz="4" w:space="0" w:color="auto"/>
              <w:bottom w:val="double" w:sz="4" w:space="0" w:color="auto"/>
            </w:tcBorders>
            <w:shd w:val="clear" w:color="auto" w:fill="FFFFFF"/>
          </w:tcPr>
          <w:p w14:paraId="0DA817AC" w14:textId="77777777" w:rsidR="00E921A2" w:rsidRPr="00121095" w:rsidRDefault="00E921A2">
            <w:pPr>
              <w:pStyle w:val="QryTableInputParam"/>
              <w:rPr>
                <w:lang w:val="en-US"/>
              </w:rPr>
            </w:pPr>
            <w:proofErr w:type="spellStart"/>
            <w:r w:rsidRPr="00121095">
              <w:rPr>
                <w:lang w:val="en-US"/>
              </w:rPr>
              <w:t>DispenseDate.UL</w:t>
            </w:r>
            <w:proofErr w:type="spellEnd"/>
          </w:p>
        </w:tc>
        <w:tc>
          <w:tcPr>
            <w:tcW w:w="1007" w:type="dxa"/>
            <w:tcBorders>
              <w:top w:val="single" w:sz="4" w:space="0" w:color="auto"/>
              <w:bottom w:val="double" w:sz="4" w:space="0" w:color="auto"/>
            </w:tcBorders>
            <w:shd w:val="clear" w:color="auto" w:fill="FFFFFF"/>
          </w:tcPr>
          <w:p w14:paraId="04A0E57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2B8F1697"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2B625FF8"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794A3AB6" w14:textId="77777777" w:rsidR="00E921A2" w:rsidRPr="00121095" w:rsidRDefault="00E921A2">
      <w:pPr>
        <w:keepNext/>
        <w:spacing w:before="120"/>
      </w:pPr>
      <w:r w:rsidRPr="00121095">
        <w:rPr>
          <w:b/>
        </w:rPr>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14:paraId="362861D7" w14:textId="77777777" w:rsidTr="00E50DB9">
        <w:trPr>
          <w:tblHeader/>
        </w:trPr>
        <w:tc>
          <w:tcPr>
            <w:tcW w:w="799" w:type="dxa"/>
            <w:tcBorders>
              <w:top w:val="double" w:sz="4" w:space="0" w:color="auto"/>
              <w:bottom w:val="single" w:sz="4" w:space="0" w:color="auto"/>
            </w:tcBorders>
            <w:shd w:val="clear" w:color="auto" w:fill="FFFFFF"/>
          </w:tcPr>
          <w:p w14:paraId="2FBB443D" w14:textId="77777777"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14:paraId="3E35B632"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D9B746E"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3FCE78C0"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EFB40F4"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37F7BD5D" w14:textId="77777777" w:rsidR="00E921A2" w:rsidRPr="00121095" w:rsidRDefault="00E921A2">
            <w:pPr>
              <w:pStyle w:val="QryTableRCPHeader"/>
              <w:rPr>
                <w:lang w:val="en-US"/>
              </w:rPr>
            </w:pPr>
            <w:r w:rsidRPr="00121095">
              <w:rPr>
                <w:lang w:val="en-US"/>
              </w:rPr>
              <w:t>Description</w:t>
            </w:r>
          </w:p>
        </w:tc>
      </w:tr>
      <w:tr w:rsidR="00E921A2" w:rsidRPr="00E921A2" w14:paraId="08EF6580" w14:textId="77777777" w:rsidTr="00E50DB9">
        <w:tc>
          <w:tcPr>
            <w:tcW w:w="799" w:type="dxa"/>
            <w:tcBorders>
              <w:top w:val="single" w:sz="4" w:space="0" w:color="auto"/>
              <w:bottom w:val="single" w:sz="4" w:space="0" w:color="auto"/>
            </w:tcBorders>
            <w:shd w:val="clear" w:color="auto" w:fill="FFFFFF"/>
          </w:tcPr>
          <w:p w14:paraId="463E52C4" w14:textId="77777777"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5FFA04FD"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159E4B4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4BBD0A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64410816"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DE0176C"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14:paraId="1C1F1582" w14:textId="77777777" w:rsidTr="00E50DB9">
        <w:tc>
          <w:tcPr>
            <w:tcW w:w="799" w:type="dxa"/>
            <w:tcBorders>
              <w:top w:val="single" w:sz="4" w:space="0" w:color="auto"/>
              <w:bottom w:val="single" w:sz="4" w:space="0" w:color="auto"/>
            </w:tcBorders>
            <w:shd w:val="clear" w:color="auto" w:fill="FFFFFF"/>
          </w:tcPr>
          <w:p w14:paraId="63159C1D"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4F1302B7"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275BFBD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ED8A33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27FA85D2"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0EC8109" w14:textId="77777777" w:rsidR="00E921A2" w:rsidRPr="00121095" w:rsidRDefault="00E921A2">
            <w:pPr>
              <w:pStyle w:val="QryTableRCP"/>
              <w:rPr>
                <w:lang w:val="en-US"/>
              </w:rPr>
            </w:pPr>
          </w:p>
        </w:tc>
      </w:tr>
      <w:tr w:rsidR="00E921A2" w:rsidRPr="00E921A2" w14:paraId="6ECAEDBC" w14:textId="77777777" w:rsidTr="00E50DB9">
        <w:tc>
          <w:tcPr>
            <w:tcW w:w="799" w:type="dxa"/>
            <w:tcBorders>
              <w:top w:val="single" w:sz="4" w:space="0" w:color="auto"/>
              <w:bottom w:val="single" w:sz="4" w:space="0" w:color="auto"/>
            </w:tcBorders>
            <w:shd w:val="clear" w:color="auto" w:fill="FFFFFF"/>
          </w:tcPr>
          <w:p w14:paraId="6F88CA88"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DCEA6FC"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BE8FAD3"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3EB2C1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00689F4"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65E72031"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042644D" w14:textId="77777777" w:rsidTr="00E50DB9">
        <w:tc>
          <w:tcPr>
            <w:tcW w:w="799" w:type="dxa"/>
            <w:tcBorders>
              <w:top w:val="single" w:sz="4" w:space="0" w:color="auto"/>
              <w:bottom w:val="single" w:sz="4" w:space="0" w:color="auto"/>
            </w:tcBorders>
            <w:shd w:val="clear" w:color="auto" w:fill="FFFFFF"/>
          </w:tcPr>
          <w:p w14:paraId="7A0F41C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65A57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2E3CFC9"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8A736B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1EB35D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77D62C1" w14:textId="77777777"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14:paraId="71AFA41D" w14:textId="77777777" w:rsidTr="00E50DB9">
        <w:tc>
          <w:tcPr>
            <w:tcW w:w="799" w:type="dxa"/>
            <w:tcBorders>
              <w:top w:val="single" w:sz="4" w:space="0" w:color="auto"/>
              <w:bottom w:val="single" w:sz="4" w:space="0" w:color="auto"/>
            </w:tcBorders>
            <w:shd w:val="clear" w:color="auto" w:fill="FFFFFF"/>
          </w:tcPr>
          <w:p w14:paraId="6E0EB4D0"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3B7D6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646E3B6"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A8A4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1BB83C8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5F70CB8"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4C555F78" w14:textId="77777777" w:rsidTr="00E50DB9">
        <w:tc>
          <w:tcPr>
            <w:tcW w:w="799" w:type="dxa"/>
            <w:tcBorders>
              <w:top w:val="single" w:sz="4" w:space="0" w:color="auto"/>
              <w:bottom w:val="single" w:sz="4" w:space="0" w:color="auto"/>
            </w:tcBorders>
            <w:shd w:val="clear" w:color="auto" w:fill="FFFFFF"/>
          </w:tcPr>
          <w:p w14:paraId="7A37F25B"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4F5976C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362EBBE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EAB62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7C5AC2F7"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40F684E7" w14:textId="77777777" w:rsidR="00E921A2" w:rsidRPr="00121095" w:rsidRDefault="00E921A2">
            <w:pPr>
              <w:pStyle w:val="QryTableRCP"/>
              <w:rPr>
                <w:lang w:val="en-US"/>
              </w:rPr>
            </w:pPr>
          </w:p>
        </w:tc>
      </w:tr>
      <w:tr w:rsidR="00E921A2" w:rsidRPr="00E921A2" w14:paraId="4AAC492E" w14:textId="77777777" w:rsidTr="00E50DB9">
        <w:tc>
          <w:tcPr>
            <w:tcW w:w="799" w:type="dxa"/>
            <w:tcBorders>
              <w:top w:val="single" w:sz="4" w:space="0" w:color="auto"/>
              <w:bottom w:val="single" w:sz="4" w:space="0" w:color="auto"/>
            </w:tcBorders>
            <w:shd w:val="clear" w:color="auto" w:fill="FFFFFF"/>
          </w:tcPr>
          <w:p w14:paraId="023C585D"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0168C20"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0A8523"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1AA2749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655ECB3F"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0A8114C"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95C78AA" w14:textId="77777777" w:rsidTr="00E50DB9">
        <w:tc>
          <w:tcPr>
            <w:tcW w:w="799" w:type="dxa"/>
            <w:tcBorders>
              <w:top w:val="single" w:sz="4" w:space="0" w:color="auto"/>
              <w:bottom w:val="double" w:sz="4" w:space="0" w:color="auto"/>
            </w:tcBorders>
            <w:shd w:val="clear" w:color="auto" w:fill="FFFFFF"/>
          </w:tcPr>
          <w:p w14:paraId="4E8048DF"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2A786C2E"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8DADA07"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EEB3D06"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1190DA0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D09505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1B8E0839" w14:textId="77777777"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21DF2644" w14:textId="77777777" w:rsidTr="00E50DB9">
        <w:trPr>
          <w:cantSplit/>
          <w:tblHeader/>
        </w:trPr>
        <w:tc>
          <w:tcPr>
            <w:tcW w:w="1440" w:type="dxa"/>
            <w:tcBorders>
              <w:top w:val="double" w:sz="4" w:space="0" w:color="auto"/>
              <w:bottom w:val="single" w:sz="4" w:space="0" w:color="auto"/>
            </w:tcBorders>
            <w:shd w:val="pct10" w:color="auto" w:fill="FFFFFF"/>
          </w:tcPr>
          <w:p w14:paraId="32DE2CDA" w14:textId="77777777" w:rsidR="00E921A2" w:rsidRPr="00121095" w:rsidRDefault="00E921A2">
            <w:pPr>
              <w:pStyle w:val="QryTableVirtualHeader"/>
              <w:keepNext/>
              <w:rPr>
                <w:lang w:val="en-US"/>
              </w:rPr>
            </w:pPr>
            <w:proofErr w:type="spellStart"/>
            <w:r w:rsidRPr="00121095">
              <w:rPr>
                <w:lang w:val="en-US"/>
              </w:rPr>
              <w:t>ColName</w:t>
            </w:r>
            <w:proofErr w:type="spellEnd"/>
            <w:r w:rsidRPr="00121095">
              <w:rPr>
                <w:lang w:val="en-US"/>
              </w:rPr>
              <w:t xml:space="preserve"> (Query ID=Z93)</w:t>
            </w:r>
          </w:p>
        </w:tc>
        <w:tc>
          <w:tcPr>
            <w:tcW w:w="864" w:type="dxa"/>
            <w:tcBorders>
              <w:top w:val="double" w:sz="4" w:space="0" w:color="auto"/>
              <w:bottom w:val="single" w:sz="4" w:space="0" w:color="auto"/>
            </w:tcBorders>
            <w:shd w:val="pct10" w:color="auto" w:fill="FFFFFF"/>
          </w:tcPr>
          <w:p w14:paraId="106B7F3D" w14:textId="77777777" w:rsidR="00E921A2" w:rsidRPr="00121095" w:rsidRDefault="00E921A2">
            <w:pPr>
              <w:pStyle w:val="QryTableVirtualHeader"/>
              <w:keepNext/>
              <w:rPr>
                <w:lang w:val="en-US"/>
              </w:rPr>
            </w:pPr>
            <w:r w:rsidRPr="00121095">
              <w:rPr>
                <w:lang w:val="en-US"/>
              </w:rPr>
              <w:t>Key/</w:t>
            </w:r>
          </w:p>
          <w:p w14:paraId="06FD0B0D"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49D9491"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C5943E9"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78F1531"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72CC095" w14:textId="77777777" w:rsidR="00E921A2" w:rsidRPr="00121095" w:rsidRDefault="00E921A2">
            <w:pPr>
              <w:pStyle w:val="QryTableVirtualHeader"/>
              <w:keepNext/>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4AE4EE6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B9B53FD"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0F1F7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DC182A8"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03BE6A62"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B03F51D" w14:textId="77777777" w:rsidR="00E921A2" w:rsidRPr="00121095" w:rsidRDefault="00E921A2">
            <w:pPr>
              <w:pStyle w:val="QryTableVirtualHeader"/>
              <w:keepNext/>
              <w:rPr>
                <w:lang w:val="en-US"/>
              </w:rPr>
            </w:pPr>
            <w:r w:rsidRPr="00121095">
              <w:rPr>
                <w:lang w:val="en-US"/>
              </w:rPr>
              <w:t>Element Name</w:t>
            </w:r>
          </w:p>
        </w:tc>
      </w:tr>
      <w:tr w:rsidR="00E921A2" w:rsidRPr="00E921A2" w14:paraId="28FE1754" w14:textId="77777777" w:rsidTr="00E50DB9">
        <w:trPr>
          <w:cantSplit/>
        </w:trPr>
        <w:tc>
          <w:tcPr>
            <w:tcW w:w="1440" w:type="dxa"/>
            <w:tcBorders>
              <w:top w:val="single" w:sz="4" w:space="0" w:color="auto"/>
              <w:bottom w:val="single" w:sz="4" w:space="0" w:color="auto"/>
            </w:tcBorders>
            <w:shd w:val="clear" w:color="auto" w:fill="FFFFFF"/>
          </w:tcPr>
          <w:p w14:paraId="08CBB22F" w14:textId="77777777" w:rsidR="00E921A2" w:rsidRPr="00121095" w:rsidRDefault="00E921A2">
            <w:pPr>
              <w:pStyle w:val="QryTableVirtual"/>
              <w:keepNext/>
              <w:rPr>
                <w:b/>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14:paraId="097F6063" w14:textId="77777777"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6A168FD" w14:textId="77777777"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2945A680" w14:textId="77777777"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70114840" w14:textId="77777777"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620DB197" w14:textId="77777777"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4262CEE3"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63A7BCEB"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35077723" w14:textId="77777777"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14:paraId="7A72458A" w14:textId="77777777"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0CE2B872" w14:textId="77777777"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14:paraId="70CAA3E2" w14:textId="77777777" w:rsidR="00E921A2" w:rsidRPr="00121095" w:rsidRDefault="00E921A2">
            <w:pPr>
              <w:pStyle w:val="QryTableVirtual"/>
              <w:keepNext/>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0CC322C2" w14:textId="77777777" w:rsidTr="00E50DB9">
        <w:trPr>
          <w:cantSplit/>
        </w:trPr>
        <w:tc>
          <w:tcPr>
            <w:tcW w:w="1440" w:type="dxa"/>
            <w:tcBorders>
              <w:top w:val="single" w:sz="4" w:space="0" w:color="auto"/>
              <w:bottom w:val="single" w:sz="4" w:space="0" w:color="auto"/>
            </w:tcBorders>
            <w:shd w:val="clear" w:color="auto" w:fill="FFFFFF"/>
          </w:tcPr>
          <w:p w14:paraId="36D1BFAB" w14:textId="77777777" w:rsidR="00E921A2" w:rsidRPr="00121095" w:rsidRDefault="00E921A2">
            <w:pPr>
              <w:pStyle w:val="QryTableVirtual"/>
              <w:rPr>
                <w:lang w:val="en-US"/>
              </w:rPr>
            </w:pPr>
            <w:proofErr w:type="spellStart"/>
            <w:r w:rsidRPr="00121095">
              <w:rPr>
                <w:lang w:val="en-US"/>
              </w:rPr>
              <w:t>PatientName</w:t>
            </w:r>
            <w:proofErr w:type="spellEnd"/>
          </w:p>
        </w:tc>
        <w:tc>
          <w:tcPr>
            <w:tcW w:w="864" w:type="dxa"/>
            <w:tcBorders>
              <w:top w:val="single" w:sz="4" w:space="0" w:color="auto"/>
              <w:bottom w:val="single" w:sz="4" w:space="0" w:color="auto"/>
            </w:tcBorders>
            <w:shd w:val="clear" w:color="auto" w:fill="FFFFFF"/>
          </w:tcPr>
          <w:p w14:paraId="27B2C7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0ABDF6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CA56CBF"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149B36D"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637546D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52BBC0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D990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A97683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D850DF2"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74D73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70BB02" w14:textId="77777777" w:rsidR="00E921A2" w:rsidRPr="00121095" w:rsidRDefault="00E921A2">
            <w:pPr>
              <w:pStyle w:val="QryTableVirtual"/>
              <w:rPr>
                <w:lang w:val="en-US"/>
              </w:rPr>
            </w:pPr>
            <w:r w:rsidRPr="00121095">
              <w:rPr>
                <w:lang w:val="en-US"/>
              </w:rPr>
              <w:t>PID-5 Patient Name</w:t>
            </w:r>
          </w:p>
        </w:tc>
      </w:tr>
      <w:tr w:rsidR="00E921A2" w:rsidRPr="00E921A2" w14:paraId="6F1568DA" w14:textId="77777777" w:rsidTr="00E50DB9">
        <w:trPr>
          <w:cantSplit/>
        </w:trPr>
        <w:tc>
          <w:tcPr>
            <w:tcW w:w="1440" w:type="dxa"/>
            <w:tcBorders>
              <w:top w:val="single" w:sz="4" w:space="0" w:color="auto"/>
              <w:bottom w:val="single" w:sz="4" w:space="0" w:color="auto"/>
            </w:tcBorders>
            <w:shd w:val="clear" w:color="auto" w:fill="FFFFFF"/>
          </w:tcPr>
          <w:p w14:paraId="351916AA" w14:textId="77777777" w:rsidR="00E921A2" w:rsidRPr="00121095" w:rsidRDefault="00E921A2">
            <w:pPr>
              <w:pStyle w:val="QryTableVirtual"/>
              <w:rPr>
                <w:lang w:val="en-US"/>
              </w:rPr>
            </w:pPr>
            <w:proofErr w:type="spellStart"/>
            <w:r w:rsidRPr="00121095">
              <w:rPr>
                <w:lang w:val="en-US"/>
              </w:rPr>
              <w:t>MedicationDispensed</w:t>
            </w:r>
            <w:proofErr w:type="spellEnd"/>
          </w:p>
        </w:tc>
        <w:tc>
          <w:tcPr>
            <w:tcW w:w="864" w:type="dxa"/>
            <w:tcBorders>
              <w:top w:val="single" w:sz="4" w:space="0" w:color="auto"/>
              <w:bottom w:val="single" w:sz="4" w:space="0" w:color="auto"/>
            </w:tcBorders>
            <w:shd w:val="clear" w:color="auto" w:fill="FFFFFF"/>
          </w:tcPr>
          <w:p w14:paraId="1E87355A"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4167D0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DC6A239"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384A3F2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3655180"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30F453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84455F5" w14:textId="77777777"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14:paraId="60A26DF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260C3DD"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6546E5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D1EA46" w14:textId="77777777" w:rsidR="00E921A2" w:rsidRPr="00121095" w:rsidRDefault="00E921A2">
            <w:pPr>
              <w:pStyle w:val="QryTableVirtual"/>
              <w:rPr>
                <w:lang w:val="en-US"/>
              </w:rPr>
            </w:pPr>
            <w:r w:rsidRPr="00121095">
              <w:rPr>
                <w:lang w:val="en-US"/>
              </w:rPr>
              <w:t>RXD-2 Dispense/Give Code</w:t>
            </w:r>
          </w:p>
        </w:tc>
      </w:tr>
      <w:tr w:rsidR="00E921A2" w:rsidRPr="00E921A2" w14:paraId="038A0CB1" w14:textId="77777777" w:rsidTr="00E50DB9">
        <w:trPr>
          <w:cantSplit/>
        </w:trPr>
        <w:tc>
          <w:tcPr>
            <w:tcW w:w="1440" w:type="dxa"/>
            <w:tcBorders>
              <w:top w:val="single" w:sz="4" w:space="0" w:color="auto"/>
              <w:bottom w:val="single" w:sz="4" w:space="0" w:color="auto"/>
            </w:tcBorders>
            <w:shd w:val="clear" w:color="auto" w:fill="FFFFFF"/>
          </w:tcPr>
          <w:p w14:paraId="236462EA" w14:textId="77777777" w:rsidR="00E921A2" w:rsidRPr="00121095" w:rsidRDefault="00E921A2">
            <w:pPr>
              <w:pStyle w:val="QryTableVirtual"/>
              <w:rPr>
                <w:lang w:val="en-US"/>
              </w:rPr>
            </w:pPr>
            <w:proofErr w:type="spellStart"/>
            <w:r w:rsidRPr="00121095">
              <w:rPr>
                <w:lang w:val="en-US"/>
              </w:rPr>
              <w:t>DispenseDate.LL</w:t>
            </w:r>
            <w:proofErr w:type="spellEnd"/>
          </w:p>
        </w:tc>
        <w:tc>
          <w:tcPr>
            <w:tcW w:w="864" w:type="dxa"/>
            <w:tcBorders>
              <w:top w:val="single" w:sz="4" w:space="0" w:color="auto"/>
              <w:bottom w:val="single" w:sz="4" w:space="0" w:color="auto"/>
            </w:tcBorders>
            <w:shd w:val="clear" w:color="auto" w:fill="FFFFFF"/>
          </w:tcPr>
          <w:p w14:paraId="5D337E40"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B7F55E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F0EA9DF"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7097C9F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0A2D0A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7CF44E3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36923B7" w14:textId="77777777"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14:paraId="338C030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5C7AA2"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FD96BF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0F0D9C" w14:textId="77777777" w:rsidR="00E921A2" w:rsidRPr="00121095" w:rsidRDefault="00E921A2">
            <w:pPr>
              <w:pStyle w:val="QryTableVirtual"/>
              <w:rPr>
                <w:lang w:val="en-US"/>
              </w:rPr>
            </w:pPr>
            <w:r w:rsidRPr="00121095">
              <w:rPr>
                <w:lang w:val="en-US"/>
              </w:rPr>
              <w:t>RXD-3 Date/Time Dispensed</w:t>
            </w:r>
          </w:p>
        </w:tc>
      </w:tr>
      <w:tr w:rsidR="00E921A2" w:rsidRPr="00E921A2" w14:paraId="3CA9EBFB" w14:textId="77777777" w:rsidTr="00E50DB9">
        <w:trPr>
          <w:cantSplit/>
        </w:trPr>
        <w:tc>
          <w:tcPr>
            <w:tcW w:w="1440" w:type="dxa"/>
            <w:tcBorders>
              <w:top w:val="single" w:sz="4" w:space="0" w:color="auto"/>
              <w:bottom w:val="double" w:sz="4" w:space="0" w:color="auto"/>
            </w:tcBorders>
            <w:shd w:val="clear" w:color="auto" w:fill="FFFFFF"/>
          </w:tcPr>
          <w:p w14:paraId="62158ECE" w14:textId="77777777" w:rsidR="00E921A2" w:rsidRPr="00121095" w:rsidRDefault="00E921A2">
            <w:pPr>
              <w:pStyle w:val="QryTableVirtual"/>
              <w:rPr>
                <w:lang w:val="en-US"/>
              </w:rPr>
            </w:pPr>
            <w:proofErr w:type="spellStart"/>
            <w:r w:rsidRPr="00121095">
              <w:rPr>
                <w:lang w:val="en-US"/>
              </w:rPr>
              <w:lastRenderedPageBreak/>
              <w:t>DispenseDate.UL</w:t>
            </w:r>
            <w:proofErr w:type="spellEnd"/>
          </w:p>
        </w:tc>
        <w:tc>
          <w:tcPr>
            <w:tcW w:w="864" w:type="dxa"/>
            <w:tcBorders>
              <w:top w:val="single" w:sz="4" w:space="0" w:color="auto"/>
              <w:bottom w:val="double" w:sz="4" w:space="0" w:color="auto"/>
            </w:tcBorders>
            <w:shd w:val="clear" w:color="auto" w:fill="FFFFFF"/>
          </w:tcPr>
          <w:p w14:paraId="701470F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5B3F9949"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14:paraId="31E87DA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14:paraId="3F2869D9"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14:paraId="0C7173F1"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77798A5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CBC0DE3" w14:textId="77777777"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14:paraId="256D6375"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08D3680"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14:paraId="7470B2C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28753E3" w14:textId="77777777" w:rsidR="00E921A2" w:rsidRPr="00121095" w:rsidRDefault="00E921A2">
            <w:pPr>
              <w:pStyle w:val="QryTableVirtual"/>
              <w:rPr>
                <w:lang w:val="en-US"/>
              </w:rPr>
            </w:pPr>
            <w:r w:rsidRPr="00121095">
              <w:rPr>
                <w:lang w:val="en-US"/>
              </w:rPr>
              <w:t>RXD-3 Date/Time Dispensed</w:t>
            </w:r>
          </w:p>
        </w:tc>
      </w:tr>
    </w:tbl>
    <w:p w14:paraId="5DCEBEB8" w14:textId="77777777" w:rsidR="00E921A2" w:rsidRPr="00121095" w:rsidRDefault="00E921A2">
      <w:pPr>
        <w:pStyle w:val="Heading3"/>
      </w:pPr>
      <w:bookmarkStart w:id="748" w:name="_Toc495483638"/>
      <w:bookmarkStart w:id="749" w:name="_Toc24273859"/>
      <w:bookmarkStart w:id="750" w:name="_Toc41281008"/>
      <w:bookmarkStart w:id="751" w:name="_Toc43004370"/>
      <w:bookmarkStart w:id="752" w:name="_Toc28957731"/>
      <w:r w:rsidRPr="00121095">
        <w:t>Query using QSC variant / tabular response (RTB)</w:t>
      </w:r>
      <w:bookmarkEnd w:id="748"/>
      <w:bookmarkEnd w:id="749"/>
      <w:bookmarkEnd w:id="750"/>
      <w:bookmarkEnd w:id="751"/>
      <w:bookmarkEnd w:id="752"/>
      <w:r w:rsidR="00BF2FE6" w:rsidRPr="00121095">
        <w:fldChar w:fldCharType="begin"/>
      </w:r>
      <w:r w:rsidRPr="00121095">
        <w:instrText xml:space="preserve"> XE "Query using QSC variant / tabular response (RTB)" </w:instrText>
      </w:r>
      <w:r w:rsidR="00BF2FE6" w:rsidRPr="00121095">
        <w:fldChar w:fldCharType="end"/>
      </w:r>
    </w:p>
    <w:p w14:paraId="5F777E12" w14:textId="77777777" w:rsidR="00E921A2" w:rsidRPr="00121095" w:rsidRDefault="00E921A2">
      <w:pPr>
        <w:pStyle w:val="Heading4"/>
        <w:rPr>
          <w:vanish/>
        </w:rPr>
      </w:pPr>
      <w:r w:rsidRPr="00121095">
        <w:rPr>
          <w:vanish/>
        </w:rPr>
        <w:t>hiddentext</w:t>
      </w:r>
      <w:bookmarkStart w:id="753" w:name="_Toc1829125"/>
      <w:bookmarkStart w:id="754" w:name="_Toc24273860"/>
      <w:bookmarkEnd w:id="753"/>
      <w:bookmarkEnd w:id="754"/>
    </w:p>
    <w:p w14:paraId="062C6198" w14:textId="77777777" w:rsidR="00E921A2" w:rsidRPr="00121095" w:rsidRDefault="00E921A2">
      <w:pPr>
        <w:pStyle w:val="Heading4"/>
      </w:pPr>
      <w:bookmarkStart w:id="755" w:name="_Ref487443031"/>
      <w:bookmarkStart w:id="756" w:name="_Toc495483639"/>
      <w:bookmarkStart w:id="757" w:name="_Toc24273861"/>
      <w:r w:rsidRPr="00121095">
        <w:t>Pharmacy example</w:t>
      </w:r>
      <w:bookmarkEnd w:id="755"/>
      <w:bookmarkEnd w:id="756"/>
      <w:bookmarkEnd w:id="757"/>
    </w:p>
    <w:p w14:paraId="6FA8AAA8"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34A7CFD7" w14:textId="77777777"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||199811201400-0800||QBP^Z95^QBP_Q13|8699|P|2.</w:t>
      </w:r>
      <w:r>
        <w:rPr>
          <w:noProof w:val="0"/>
        </w:rPr>
        <w:t>8</w:t>
      </w:r>
      <w:r w:rsidRPr="00121095">
        <w:rPr>
          <w:noProof w:val="0"/>
        </w:rPr>
        <w:t>||||||||</w:t>
      </w:r>
    </w:p>
    <w:p w14:paraId="24DD38A9"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55D35ECB"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8E882D1" w14:textId="77777777" w:rsidR="00E921A2" w:rsidRPr="00121095" w:rsidRDefault="00E921A2">
      <w:pPr>
        <w:pStyle w:val="Example"/>
        <w:rPr>
          <w:noProof w:val="0"/>
        </w:rPr>
      </w:pPr>
      <w:r w:rsidRPr="00121095">
        <w:rPr>
          <w:noProof w:val="0"/>
        </w:rPr>
        <w:t>RCP|I|999^RD|</w:t>
      </w:r>
    </w:p>
    <w:p w14:paraId="7AEF4312"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47ECFDC1" w14:textId="77777777" w:rsidR="00E921A2" w:rsidRPr="00121095" w:rsidRDefault="00E921A2">
      <w:pPr>
        <w:pStyle w:val="Example"/>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||199811201400-0800||RTB^Z96^RTB_K13|8858|P|2.</w:t>
      </w:r>
      <w:r>
        <w:rPr>
          <w:noProof w:val="0"/>
        </w:rPr>
        <w:t>8</w:t>
      </w:r>
      <w:r w:rsidRPr="00121095">
        <w:rPr>
          <w:noProof w:val="0"/>
        </w:rPr>
        <w:t>||||||||</w:t>
      </w:r>
    </w:p>
    <w:p w14:paraId="69CFA476" w14:textId="77777777" w:rsidR="00E921A2" w:rsidRPr="00121095" w:rsidRDefault="00E921A2">
      <w:pPr>
        <w:pStyle w:val="Example"/>
        <w:rPr>
          <w:noProof w:val="0"/>
        </w:rPr>
      </w:pPr>
      <w:r w:rsidRPr="00121095">
        <w:rPr>
          <w:noProof w:val="0"/>
        </w:rPr>
        <w:t>MSA|AA|8699|</w:t>
      </w:r>
    </w:p>
    <w:p w14:paraId="5DE52A6B" w14:textId="77777777" w:rsidR="00E921A2" w:rsidRPr="00121095" w:rsidRDefault="00E921A2">
      <w:pPr>
        <w:pStyle w:val="Example"/>
        <w:rPr>
          <w:noProof w:val="0"/>
        </w:rPr>
      </w:pPr>
      <w:r w:rsidRPr="00121095">
        <w:rPr>
          <w:noProof w:val="0"/>
        </w:rPr>
        <w:t>QAK|Q001|OK|Z95^Dispense Information^HL7nnnn|4</w:t>
      </w:r>
    </w:p>
    <w:p w14:paraId="3B9925C2"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7D4A69FA"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AD0883E" w14:textId="77777777"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14:paraId="1D078612" w14:textId="77777777"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14:paraId="44AF2852" w14:textId="77777777" w:rsidR="00E921A2" w:rsidRPr="00121095" w:rsidRDefault="00E921A2">
      <w:pPr>
        <w:pStyle w:val="Example"/>
        <w:rPr>
          <w:noProof w:val="0"/>
        </w:rPr>
      </w:pPr>
      <w:r w:rsidRPr="00121095">
        <w:rPr>
          <w:noProof w:val="0"/>
        </w:rPr>
        <w:t>RDT|555444222111^^^MPI^MR|Everyman^Adam|RE|88^Seven^Henry^^^DR^MD |00172409660^BACLOFEN 10MG TABS^NDC |199809221415-0700|10</w:t>
      </w:r>
    </w:p>
    <w:p w14:paraId="0EAAAC15" w14:textId="77777777" w:rsidR="00E921A2" w:rsidRPr="00121095" w:rsidRDefault="00E921A2">
      <w:pPr>
        <w:pStyle w:val="Example"/>
        <w:rPr>
          <w:noProof w:val="0"/>
        </w:rPr>
      </w:pPr>
      <w:r w:rsidRPr="00121095">
        <w:rPr>
          <w:noProof w:val="0"/>
        </w:rPr>
        <w:t>RDT|555444222111^^^MPI^MR|Everyman^Adam|RE|99^Assigned^Amanda^^^DR^MD |00054384163^THEOPHYLLINE 80MG/15ML SOLN^NDC|199810121145-0700|10</w:t>
      </w:r>
    </w:p>
    <w:p w14:paraId="44985062" w14:textId="77777777" w:rsidR="00E921A2" w:rsidRPr="00121095" w:rsidRDefault="00E921A2">
      <w:pPr>
        <w:pStyle w:val="Heading5"/>
      </w:pPr>
      <w:bookmarkStart w:id="758" w:name="_Toc495483640"/>
      <w:bookmarkStart w:id="759" w:name="_Ref235434797"/>
      <w:bookmarkStart w:id="760" w:name="_Ref235434811"/>
      <w:r w:rsidRPr="00121095">
        <w:t>QBP/RTB dispense history Query Profile using QSC variant</w:t>
      </w:r>
      <w:bookmarkEnd w:id="758"/>
      <w:bookmarkEnd w:id="759"/>
      <w:bookmarkEnd w:id="760"/>
    </w:p>
    <w:p w14:paraId="2250A6A1" w14:textId="77777777"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14:paraId="0B153EF7"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F121BE6" w14:textId="77777777" w:rsidTr="00E50DB9">
        <w:trPr>
          <w:tblHeader/>
        </w:trPr>
        <w:tc>
          <w:tcPr>
            <w:tcW w:w="2880" w:type="dxa"/>
            <w:tcBorders>
              <w:top w:val="double" w:sz="4" w:space="0" w:color="auto"/>
              <w:bottom w:val="single" w:sz="4" w:space="0" w:color="auto"/>
            </w:tcBorders>
            <w:shd w:val="clear" w:color="auto" w:fill="FFFFFF"/>
          </w:tcPr>
          <w:p w14:paraId="491D405A" w14:textId="77777777"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14:paraId="023AA680" w14:textId="77777777" w:rsidR="00E921A2" w:rsidRPr="00121095" w:rsidRDefault="00E921A2">
            <w:pPr>
              <w:pStyle w:val="QryTableID"/>
              <w:rPr>
                <w:lang w:val="en-US"/>
              </w:rPr>
            </w:pPr>
            <w:r w:rsidRPr="00121095">
              <w:rPr>
                <w:lang w:val="en-US"/>
              </w:rPr>
              <w:t>Z95</w:t>
            </w:r>
          </w:p>
        </w:tc>
      </w:tr>
      <w:tr w:rsidR="00E921A2" w:rsidRPr="00E921A2" w14:paraId="799FFD6F" w14:textId="77777777" w:rsidTr="00E50DB9">
        <w:tc>
          <w:tcPr>
            <w:tcW w:w="2880" w:type="dxa"/>
            <w:tcBorders>
              <w:top w:val="single" w:sz="4" w:space="0" w:color="auto"/>
              <w:bottom w:val="single" w:sz="4" w:space="0" w:color="auto"/>
            </w:tcBorders>
            <w:shd w:val="clear" w:color="auto" w:fill="FFFFFF"/>
          </w:tcPr>
          <w:p w14:paraId="14C4FE28"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4570677" w14:textId="77777777" w:rsidR="00E921A2" w:rsidRPr="00121095" w:rsidRDefault="00E921A2">
            <w:pPr>
              <w:pStyle w:val="QryTableType"/>
              <w:rPr>
                <w:lang w:val="en-US"/>
              </w:rPr>
            </w:pPr>
            <w:r w:rsidRPr="00121095">
              <w:rPr>
                <w:lang w:val="en-US"/>
              </w:rPr>
              <w:t>Query</w:t>
            </w:r>
          </w:p>
        </w:tc>
      </w:tr>
      <w:tr w:rsidR="00E921A2" w:rsidRPr="00E921A2" w14:paraId="39A5B44A" w14:textId="77777777" w:rsidTr="00E50DB9">
        <w:tc>
          <w:tcPr>
            <w:tcW w:w="2880" w:type="dxa"/>
            <w:tcBorders>
              <w:top w:val="single" w:sz="4" w:space="0" w:color="auto"/>
              <w:bottom w:val="single" w:sz="4" w:space="0" w:color="auto"/>
            </w:tcBorders>
            <w:shd w:val="clear" w:color="auto" w:fill="FFFFFF"/>
          </w:tcPr>
          <w:p w14:paraId="09CA955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BD01AEC" w14:textId="77777777" w:rsidR="00E921A2" w:rsidRPr="00121095" w:rsidRDefault="00E921A2">
            <w:pPr>
              <w:pStyle w:val="QryTableName"/>
              <w:rPr>
                <w:lang w:val="en-US"/>
              </w:rPr>
            </w:pPr>
            <w:r w:rsidRPr="00121095">
              <w:rPr>
                <w:lang w:val="en-US"/>
              </w:rPr>
              <w:t>Tabular Dispense History</w:t>
            </w:r>
          </w:p>
        </w:tc>
      </w:tr>
      <w:tr w:rsidR="00E921A2" w:rsidRPr="00E921A2" w14:paraId="62AE3077" w14:textId="77777777" w:rsidTr="00E50DB9">
        <w:tc>
          <w:tcPr>
            <w:tcW w:w="2880" w:type="dxa"/>
            <w:tcBorders>
              <w:top w:val="single" w:sz="4" w:space="0" w:color="auto"/>
              <w:bottom w:val="single" w:sz="4" w:space="0" w:color="auto"/>
            </w:tcBorders>
            <w:shd w:val="clear" w:color="auto" w:fill="FFFFFF"/>
          </w:tcPr>
          <w:p w14:paraId="25024B95"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41A5EA8" w14:textId="77777777" w:rsidR="00E921A2" w:rsidRPr="00121095" w:rsidRDefault="00E921A2">
            <w:pPr>
              <w:pStyle w:val="QryTableTriggerQuery"/>
              <w:rPr>
                <w:lang w:val="en-US"/>
              </w:rPr>
            </w:pPr>
            <w:r w:rsidRPr="00121095">
              <w:rPr>
                <w:lang w:val="en-US"/>
              </w:rPr>
              <w:t>QBP^Z95^QBP_Q13</w:t>
            </w:r>
          </w:p>
        </w:tc>
      </w:tr>
      <w:tr w:rsidR="00E921A2" w:rsidRPr="00E921A2" w14:paraId="64BE5DB0" w14:textId="77777777" w:rsidTr="00E50DB9">
        <w:tc>
          <w:tcPr>
            <w:tcW w:w="2880" w:type="dxa"/>
            <w:tcBorders>
              <w:top w:val="single" w:sz="4" w:space="0" w:color="auto"/>
              <w:bottom w:val="single" w:sz="4" w:space="0" w:color="auto"/>
            </w:tcBorders>
            <w:shd w:val="clear" w:color="auto" w:fill="FFFFFF"/>
          </w:tcPr>
          <w:p w14:paraId="4F86327A" w14:textId="77777777" w:rsidR="00E921A2" w:rsidRPr="00121095" w:rsidRDefault="00E921A2">
            <w:pPr>
              <w:pStyle w:val="QryTableHeader"/>
              <w:rPr>
                <w:lang w:val="en-US"/>
              </w:rPr>
            </w:pPr>
            <w:r w:rsidRPr="00121095">
              <w:rPr>
                <w:lang w:val="en-US"/>
              </w:rPr>
              <w:lastRenderedPageBreak/>
              <w:t>Query Mode:</w:t>
            </w:r>
          </w:p>
        </w:tc>
        <w:tc>
          <w:tcPr>
            <w:tcW w:w="4608" w:type="dxa"/>
            <w:tcBorders>
              <w:top w:val="single" w:sz="4" w:space="0" w:color="auto"/>
              <w:bottom w:val="single" w:sz="4" w:space="0" w:color="auto"/>
            </w:tcBorders>
            <w:shd w:val="clear" w:color="auto" w:fill="FFFFFF"/>
          </w:tcPr>
          <w:p w14:paraId="6A4B45B7" w14:textId="77777777" w:rsidR="00E921A2" w:rsidRPr="00121095" w:rsidRDefault="00E921A2">
            <w:pPr>
              <w:pStyle w:val="QryTableMode"/>
              <w:rPr>
                <w:lang w:val="en-US"/>
              </w:rPr>
            </w:pPr>
            <w:r w:rsidRPr="00121095">
              <w:rPr>
                <w:lang w:val="en-US"/>
              </w:rPr>
              <w:t>Both</w:t>
            </w:r>
          </w:p>
        </w:tc>
      </w:tr>
      <w:tr w:rsidR="00E921A2" w:rsidRPr="00E921A2" w14:paraId="6B09A196" w14:textId="77777777" w:rsidTr="00E50DB9">
        <w:tc>
          <w:tcPr>
            <w:tcW w:w="2880" w:type="dxa"/>
            <w:tcBorders>
              <w:top w:val="single" w:sz="4" w:space="0" w:color="auto"/>
              <w:bottom w:val="single" w:sz="4" w:space="0" w:color="auto"/>
            </w:tcBorders>
            <w:shd w:val="clear" w:color="auto" w:fill="FFFFFF"/>
          </w:tcPr>
          <w:p w14:paraId="761D0B77"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34DCEF6" w14:textId="77777777" w:rsidR="00E921A2" w:rsidRPr="00121095" w:rsidRDefault="00E921A2">
            <w:pPr>
              <w:pStyle w:val="QryTableResponseTrigger"/>
              <w:rPr>
                <w:lang w:val="en-US"/>
              </w:rPr>
            </w:pPr>
            <w:r w:rsidRPr="00121095">
              <w:rPr>
                <w:lang w:val="en-US"/>
              </w:rPr>
              <w:t>RTB^Z96^RTB_K13</w:t>
            </w:r>
          </w:p>
        </w:tc>
      </w:tr>
      <w:tr w:rsidR="00E921A2" w:rsidRPr="00E921A2" w14:paraId="43785C9B" w14:textId="77777777" w:rsidTr="00E50DB9">
        <w:tc>
          <w:tcPr>
            <w:tcW w:w="2880" w:type="dxa"/>
            <w:tcBorders>
              <w:top w:val="single" w:sz="4" w:space="0" w:color="auto"/>
              <w:bottom w:val="single" w:sz="4" w:space="0" w:color="auto"/>
            </w:tcBorders>
            <w:shd w:val="clear" w:color="auto" w:fill="FFFFFF"/>
          </w:tcPr>
          <w:p w14:paraId="6B88D8B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BF00EE5"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3FE6756A" w14:textId="77777777" w:rsidTr="00E50DB9">
        <w:tc>
          <w:tcPr>
            <w:tcW w:w="2880" w:type="dxa"/>
            <w:tcBorders>
              <w:top w:val="single" w:sz="4" w:space="0" w:color="auto"/>
              <w:bottom w:val="single" w:sz="4" w:space="0" w:color="auto"/>
            </w:tcBorders>
            <w:shd w:val="clear" w:color="auto" w:fill="FFFFFF"/>
          </w:tcPr>
          <w:p w14:paraId="7B85720F"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9759BCA"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48B8F2CB" w14:textId="77777777" w:rsidTr="00E50DB9">
        <w:tc>
          <w:tcPr>
            <w:tcW w:w="2880" w:type="dxa"/>
            <w:tcBorders>
              <w:top w:val="single" w:sz="4" w:space="0" w:color="auto"/>
              <w:bottom w:val="single" w:sz="4" w:space="0" w:color="auto"/>
            </w:tcBorders>
            <w:shd w:val="clear" w:color="auto" w:fill="FFFFFF"/>
          </w:tcPr>
          <w:p w14:paraId="073345F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50FE221" w14:textId="77777777"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14:paraId="5D62FE2D" w14:textId="77777777" w:rsidR="00E921A2" w:rsidRPr="00121095" w:rsidRDefault="00E921A2">
            <w:pPr>
              <w:pStyle w:val="QryTableCharacteristicsResponse"/>
              <w:rPr>
                <w:b/>
                <w:lang w:val="en-US"/>
              </w:rPr>
            </w:pPr>
            <w:r w:rsidRPr="00121095">
              <w:rPr>
                <w:b/>
                <w:lang w:val="en-US"/>
              </w:rPr>
              <w:t>If no columns are specified in the RDF segment, all columns will be returned.</w:t>
            </w:r>
          </w:p>
          <w:p w14:paraId="39BDFDA8" w14:textId="77777777"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w:t>
            </w:r>
            <w:proofErr w:type="spellStart"/>
            <w:r w:rsidRPr="00121095">
              <w:rPr>
                <w:b/>
                <w:lang w:val="en-US"/>
              </w:rPr>
              <w:t>SortControl</w:t>
            </w:r>
            <w:proofErr w:type="spellEnd"/>
            <w:r w:rsidRPr="00121095">
              <w:rPr>
                <w:b/>
                <w:lang w:val="en-US"/>
              </w:rPr>
              <w:t>.</w:t>
            </w:r>
          </w:p>
        </w:tc>
      </w:tr>
      <w:tr w:rsidR="00E921A2" w:rsidRPr="00E921A2" w14:paraId="669D5ADD" w14:textId="77777777" w:rsidTr="00E50DB9">
        <w:tc>
          <w:tcPr>
            <w:tcW w:w="2880" w:type="dxa"/>
            <w:tcBorders>
              <w:top w:val="single" w:sz="4" w:space="0" w:color="auto"/>
              <w:bottom w:val="double" w:sz="4" w:space="0" w:color="auto"/>
            </w:tcBorders>
            <w:shd w:val="clear" w:color="auto" w:fill="FFFFFF"/>
          </w:tcPr>
          <w:p w14:paraId="7A472AA3"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73BA7B4" w14:textId="77777777" w:rsidR="00E921A2" w:rsidRPr="00121095" w:rsidRDefault="00E921A2">
            <w:pPr>
              <w:pStyle w:val="QryTableSegmentPattern"/>
              <w:rPr>
                <w:lang w:val="en-US"/>
              </w:rPr>
            </w:pPr>
          </w:p>
        </w:tc>
      </w:tr>
    </w:tbl>
    <w:p w14:paraId="3DB3AC26" w14:textId="77777777" w:rsidR="00E921A2" w:rsidRDefault="00E921A2"/>
    <w:p w14:paraId="30DFFBCE" w14:textId="7787D0BE" w:rsidR="00E921A2" w:rsidRDefault="00E921A2" w:rsidP="00BF5311">
      <w:r>
        <w:t xml:space="preserve">The message structure for QBP^Z95^QPB_Q13 can be found in </w:t>
      </w:r>
      <w:r w:rsidR="00BF2FE6">
        <w:fldChar w:fldCharType="begin"/>
      </w:r>
      <w:r>
        <w:instrText xml:space="preserve"> REF _Ref370221231 \r \h </w:instrText>
      </w:r>
      <w:r w:rsidR="00BF2FE6">
        <w:fldChar w:fldCharType="separate"/>
      </w:r>
      <w:r w:rsidR="00C244BF">
        <w:t>5.3.1.2</w:t>
      </w:r>
      <w:r w:rsidR="00BF2FE6">
        <w:fldChar w:fldCharType="end"/>
      </w:r>
      <w:r>
        <w:t>. Use the QBP^Q13^QPB_Q13 Message structure.</w:t>
      </w:r>
    </w:p>
    <w:p w14:paraId="1BCBEB0D" w14:textId="77777777"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26112B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90503B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06BC9C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229034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6EA949" w14:textId="77777777" w:rsidR="00E921A2" w:rsidRPr="00121095" w:rsidRDefault="00E921A2">
            <w:pPr>
              <w:pStyle w:val="MsgTableHeader"/>
              <w:jc w:val="center"/>
              <w:rPr>
                <w:lang w:val="en-US"/>
              </w:rPr>
            </w:pPr>
            <w:r w:rsidRPr="00121095">
              <w:rPr>
                <w:lang w:val="en-US"/>
              </w:rPr>
              <w:t>Sec Ref</w:t>
            </w:r>
          </w:p>
        </w:tc>
      </w:tr>
      <w:tr w:rsidR="00E921A2" w:rsidRPr="00E921A2" w14:paraId="7252F0C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1189F7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ABA5E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C075B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3B7DB9" w14:textId="77777777" w:rsidR="00E921A2" w:rsidRPr="00121095" w:rsidRDefault="00E921A2">
            <w:pPr>
              <w:pStyle w:val="MsgTableBody"/>
              <w:jc w:val="center"/>
            </w:pPr>
            <w:r w:rsidRPr="00121095">
              <w:t>2.15.9</w:t>
            </w:r>
          </w:p>
        </w:tc>
      </w:tr>
      <w:tr w:rsidR="00E921A2" w:rsidRPr="00E921A2" w14:paraId="03CB52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ECFD6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8C342B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5E289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19705" w14:textId="77777777" w:rsidR="00E921A2" w:rsidRPr="00121095" w:rsidRDefault="00E921A2">
            <w:pPr>
              <w:pStyle w:val="MsgTableBody"/>
              <w:jc w:val="center"/>
            </w:pPr>
            <w:r w:rsidRPr="00121095">
              <w:t>2.15.12</w:t>
            </w:r>
          </w:p>
        </w:tc>
      </w:tr>
      <w:tr w:rsidR="00E921A2" w:rsidRPr="00E921A2" w14:paraId="14059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A171E7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8134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090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97761" w14:textId="77777777" w:rsidR="00E921A2" w:rsidRPr="00121095" w:rsidRDefault="00E921A2">
            <w:pPr>
              <w:pStyle w:val="MsgTableBody"/>
              <w:jc w:val="center"/>
            </w:pPr>
            <w:r w:rsidRPr="00121095">
              <w:t>2.14.13</w:t>
            </w:r>
          </w:p>
        </w:tc>
      </w:tr>
      <w:tr w:rsidR="00E921A2" w:rsidRPr="00E921A2" w14:paraId="704D3D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52052A"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69CEE9B"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D7A7B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E7DE71" w14:textId="77777777" w:rsidR="00E921A2" w:rsidRPr="00121095" w:rsidRDefault="00E921A2">
            <w:pPr>
              <w:pStyle w:val="MsgTableBody"/>
              <w:jc w:val="center"/>
            </w:pPr>
            <w:r w:rsidRPr="00121095">
              <w:t>2.15.8</w:t>
            </w:r>
          </w:p>
        </w:tc>
      </w:tr>
      <w:tr w:rsidR="00E921A2" w:rsidRPr="00E921A2" w14:paraId="0034214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4C0714"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5B86D6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F49A1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35F84" w14:textId="77777777" w:rsidR="00E921A2" w:rsidRPr="00121095" w:rsidRDefault="00E921A2">
            <w:pPr>
              <w:pStyle w:val="MsgTableBody"/>
              <w:jc w:val="center"/>
            </w:pPr>
            <w:r w:rsidRPr="00121095">
              <w:t>2.15.5</w:t>
            </w:r>
          </w:p>
        </w:tc>
      </w:tr>
      <w:tr w:rsidR="00E921A2" w:rsidRPr="00E921A2" w14:paraId="4FAA3B5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D377E"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976DE67"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03EE0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46242" w14:textId="70E6F573"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CF6D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B36FB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ED29E8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1182D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9B671B" w14:textId="64ABA06A"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908E4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9730F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A3E31D8"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F0B1B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2D32F7" w14:textId="77777777" w:rsidR="00E921A2" w:rsidRPr="00121095" w:rsidRDefault="00E921A2">
            <w:pPr>
              <w:pStyle w:val="MsgTableBody"/>
              <w:jc w:val="center"/>
            </w:pPr>
          </w:p>
        </w:tc>
      </w:tr>
      <w:tr w:rsidR="00E921A2" w:rsidRPr="00E921A2" w14:paraId="0890DF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32FA3D"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FB6B3A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6F17D2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58233" w14:textId="5BD10BC8"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355F5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C8FD2A"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1A50422"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29C57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7100B" w14:textId="797080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30D9D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D1130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D413E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0C0BE0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B363EF" w14:textId="77777777" w:rsidR="00E921A2" w:rsidRPr="00121095" w:rsidRDefault="00E921A2">
            <w:pPr>
              <w:pStyle w:val="MsgTableBody"/>
              <w:jc w:val="center"/>
            </w:pPr>
          </w:p>
        </w:tc>
      </w:tr>
      <w:tr w:rsidR="00E921A2" w:rsidRPr="00E921A2" w14:paraId="16854B4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C590FE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FC4FFB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3921F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7C25D63" w14:textId="77777777" w:rsidR="00E921A2" w:rsidRPr="00121095" w:rsidRDefault="00E921A2">
            <w:pPr>
              <w:pStyle w:val="MsgTableBody"/>
              <w:jc w:val="center"/>
            </w:pPr>
            <w:r w:rsidRPr="00121095">
              <w:t>2.15.4</w:t>
            </w:r>
          </w:p>
        </w:tc>
      </w:tr>
    </w:tbl>
    <w:p w14:paraId="12A49724" w14:textId="77777777" w:rsidR="00E921A2" w:rsidRPr="00121095" w:rsidRDefault="00E921A2">
      <w:pPr>
        <w:keepNext/>
        <w:keepLines/>
        <w:spacing w:before="120"/>
      </w:pPr>
      <w:r w:rsidRPr="00121095">
        <w:rPr>
          <w:b/>
        </w:rPr>
        <w:lastRenderedPageBreak/>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34903432" w14:textId="77777777">
        <w:trPr>
          <w:cantSplit/>
          <w:tblHeader/>
        </w:trPr>
        <w:tc>
          <w:tcPr>
            <w:tcW w:w="648" w:type="dxa"/>
            <w:tcBorders>
              <w:top w:val="double" w:sz="4" w:space="0" w:color="auto"/>
              <w:bottom w:val="single" w:sz="4" w:space="0" w:color="auto"/>
            </w:tcBorders>
            <w:shd w:val="clear" w:color="auto" w:fill="FFFFFF"/>
          </w:tcPr>
          <w:p w14:paraId="4F46FF18" w14:textId="77777777"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14:paraId="71B50C57" w14:textId="77777777"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14:paraId="49A75087" w14:textId="77777777" w:rsidR="00E921A2" w:rsidRPr="00121095" w:rsidRDefault="00E921A2">
            <w:pPr>
              <w:pStyle w:val="QryTableInputHeader"/>
              <w:keepLines/>
              <w:rPr>
                <w:lang w:val="en-US"/>
              </w:rPr>
            </w:pPr>
            <w:r w:rsidRPr="00121095">
              <w:rPr>
                <w:lang w:val="en-US"/>
              </w:rPr>
              <w:t>Key/</w:t>
            </w:r>
          </w:p>
          <w:p w14:paraId="32C92CA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AC3B652"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13660F2"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E32191A"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2F9D794" w14:textId="77777777" w:rsidR="00E921A2" w:rsidRPr="00121095" w:rsidRDefault="00E921A2">
            <w:pPr>
              <w:pStyle w:val="QryTableInputHeader"/>
              <w:keepLines/>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75D0408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1475287"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835F1C4"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888B530"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F9BA2C3"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0C0191D" w14:textId="77777777" w:rsidR="00E921A2" w:rsidRPr="00121095" w:rsidRDefault="00E921A2">
            <w:pPr>
              <w:pStyle w:val="QryTableInputHeader"/>
              <w:keepLines/>
              <w:rPr>
                <w:lang w:val="en-US"/>
              </w:rPr>
            </w:pPr>
            <w:r w:rsidRPr="00121095">
              <w:rPr>
                <w:lang w:val="en-US"/>
              </w:rPr>
              <w:t>Element Name</w:t>
            </w:r>
          </w:p>
        </w:tc>
      </w:tr>
      <w:tr w:rsidR="00E921A2" w:rsidRPr="00E921A2" w14:paraId="7D276E64" w14:textId="77777777">
        <w:trPr>
          <w:cantSplit/>
        </w:trPr>
        <w:tc>
          <w:tcPr>
            <w:tcW w:w="648" w:type="dxa"/>
            <w:tcBorders>
              <w:top w:val="single" w:sz="4" w:space="0" w:color="auto"/>
              <w:bottom w:val="single" w:sz="4" w:space="0" w:color="auto"/>
            </w:tcBorders>
            <w:shd w:val="clear" w:color="auto" w:fill="FFFFFF"/>
          </w:tcPr>
          <w:p w14:paraId="1B2F20A8"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A04933C" w14:textId="77777777" w:rsidR="00E921A2" w:rsidRPr="00121095" w:rsidRDefault="00E921A2">
            <w:pPr>
              <w:pStyle w:val="QryTableInput"/>
              <w:keepNext/>
              <w:keepLines/>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1C916C9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1FED59D"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855A0D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0807D915"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301FBC0B"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C7DBB6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E8C1EB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083FFD8"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2FACA60"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7A329498"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17B959E" w14:textId="77777777" w:rsidR="00E921A2" w:rsidRPr="00121095" w:rsidRDefault="00E921A2">
            <w:pPr>
              <w:pStyle w:val="QryTableInput"/>
              <w:keepNext/>
              <w:keepLines/>
            </w:pPr>
          </w:p>
        </w:tc>
      </w:tr>
      <w:tr w:rsidR="00E921A2" w:rsidRPr="00E921A2" w14:paraId="5DB04A8E" w14:textId="77777777">
        <w:trPr>
          <w:cantSplit/>
        </w:trPr>
        <w:tc>
          <w:tcPr>
            <w:tcW w:w="648" w:type="dxa"/>
            <w:tcBorders>
              <w:top w:val="single" w:sz="4" w:space="0" w:color="auto"/>
              <w:bottom w:val="single" w:sz="4" w:space="0" w:color="auto"/>
            </w:tcBorders>
            <w:shd w:val="clear" w:color="auto" w:fill="FFFFFF"/>
          </w:tcPr>
          <w:p w14:paraId="6CC2E1AC"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0B5865B8" w14:textId="77777777" w:rsidR="00E921A2" w:rsidRPr="00121095" w:rsidRDefault="00E921A2">
            <w:pPr>
              <w:pStyle w:val="QryTableInput"/>
              <w:keepNext/>
              <w:keepLines/>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5942FC6A"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9DA4DAA"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6E266D2"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768F6E1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77E4B9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3275373"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6B92A0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188E6B25"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2AB1360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B732866"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3BE1BA2E" w14:textId="77777777" w:rsidR="00E921A2" w:rsidRPr="00121095" w:rsidRDefault="00E921A2">
            <w:pPr>
              <w:pStyle w:val="QryTableInput"/>
              <w:keepNext/>
              <w:keepLines/>
            </w:pPr>
          </w:p>
        </w:tc>
      </w:tr>
      <w:tr w:rsidR="00E921A2" w:rsidRPr="00E921A2" w14:paraId="4EE67762" w14:textId="77777777">
        <w:trPr>
          <w:cantSplit/>
        </w:trPr>
        <w:tc>
          <w:tcPr>
            <w:tcW w:w="648" w:type="dxa"/>
            <w:tcBorders>
              <w:top w:val="single" w:sz="4" w:space="0" w:color="auto"/>
              <w:bottom w:val="double" w:sz="4" w:space="0" w:color="auto"/>
            </w:tcBorders>
            <w:shd w:val="clear" w:color="auto" w:fill="FFFFFF"/>
          </w:tcPr>
          <w:p w14:paraId="4F290D3D"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4EDCD53" w14:textId="77777777" w:rsidR="00E921A2" w:rsidRPr="00121095" w:rsidRDefault="00E921A2">
            <w:pPr>
              <w:pStyle w:val="QryTableInput"/>
              <w:keepNext/>
              <w:keepLines/>
              <w:rPr>
                <w:b/>
              </w:rPr>
            </w:pPr>
            <w:proofErr w:type="spellStart"/>
            <w:r w:rsidRPr="00121095">
              <w:t>SelectionCriteria</w:t>
            </w:r>
            <w:proofErr w:type="spellEnd"/>
          </w:p>
        </w:tc>
        <w:tc>
          <w:tcPr>
            <w:tcW w:w="792" w:type="dxa"/>
            <w:tcBorders>
              <w:top w:val="single" w:sz="4" w:space="0" w:color="auto"/>
              <w:bottom w:val="double" w:sz="4" w:space="0" w:color="auto"/>
            </w:tcBorders>
            <w:shd w:val="clear" w:color="auto" w:fill="FFFFFF"/>
          </w:tcPr>
          <w:p w14:paraId="61EAE622" w14:textId="77777777"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14:paraId="0B8B7F4C" w14:textId="77777777"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14:paraId="019F2B07" w14:textId="77777777"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14:paraId="524269A8" w14:textId="77777777"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14:paraId="58DC4220" w14:textId="77777777"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14:paraId="14E1A0BE" w14:textId="77777777"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14:paraId="2EE047B5"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6D2BA472"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3E50A45F"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36BEAD33"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4C074B74" w14:textId="77777777" w:rsidR="00E921A2" w:rsidRPr="00121095" w:rsidRDefault="00E921A2">
            <w:pPr>
              <w:pStyle w:val="QryTableInput"/>
              <w:keepNext/>
              <w:keepLines/>
            </w:pPr>
          </w:p>
        </w:tc>
      </w:tr>
    </w:tbl>
    <w:p w14:paraId="7A7EC70F" w14:textId="77777777"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6A598D61" w14:textId="77777777" w:rsidTr="00E50DB9">
        <w:trPr>
          <w:tblHeader/>
        </w:trPr>
        <w:tc>
          <w:tcPr>
            <w:tcW w:w="1728" w:type="dxa"/>
            <w:tcBorders>
              <w:top w:val="double" w:sz="4" w:space="0" w:color="auto"/>
              <w:bottom w:val="single" w:sz="4" w:space="0" w:color="auto"/>
            </w:tcBorders>
            <w:shd w:val="pct10" w:color="auto" w:fill="FFFFFF"/>
          </w:tcPr>
          <w:p w14:paraId="6CA79032" w14:textId="77777777"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14:paraId="7353B0D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6CB430D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C2E1B4" w14:textId="77777777" w:rsidR="00E921A2" w:rsidRPr="00121095" w:rsidRDefault="00E921A2">
            <w:pPr>
              <w:pStyle w:val="QryTableInputParamHeader"/>
              <w:rPr>
                <w:lang w:val="en-US"/>
              </w:rPr>
            </w:pPr>
            <w:r w:rsidRPr="00121095">
              <w:rPr>
                <w:lang w:val="en-US"/>
              </w:rPr>
              <w:t>Description</w:t>
            </w:r>
          </w:p>
        </w:tc>
      </w:tr>
      <w:tr w:rsidR="00E921A2" w:rsidRPr="00E921A2" w14:paraId="5C1DE12E" w14:textId="77777777" w:rsidTr="00E50DB9">
        <w:tc>
          <w:tcPr>
            <w:tcW w:w="1728" w:type="dxa"/>
            <w:tcBorders>
              <w:top w:val="single" w:sz="4" w:space="0" w:color="auto"/>
              <w:bottom w:val="single" w:sz="4" w:space="0" w:color="auto"/>
            </w:tcBorders>
            <w:shd w:val="clear" w:color="auto" w:fill="FFFFFF"/>
          </w:tcPr>
          <w:p w14:paraId="0891BE06" w14:textId="77777777" w:rsidR="00E921A2" w:rsidRPr="00121095" w:rsidRDefault="00E921A2">
            <w:pPr>
              <w:pStyle w:val="QryTableInputParam"/>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14:paraId="5A33A25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E83D0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D7AD3D8" w14:textId="77777777"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14:paraId="7F6979F3" w14:textId="77777777" w:rsidTr="00E50DB9">
        <w:tc>
          <w:tcPr>
            <w:tcW w:w="1728" w:type="dxa"/>
            <w:tcBorders>
              <w:top w:val="single" w:sz="4" w:space="0" w:color="auto"/>
              <w:bottom w:val="single" w:sz="4" w:space="0" w:color="auto"/>
            </w:tcBorders>
            <w:shd w:val="clear" w:color="auto" w:fill="FFFFFF"/>
          </w:tcPr>
          <w:p w14:paraId="01548824" w14:textId="77777777" w:rsidR="00E921A2" w:rsidRPr="00121095" w:rsidRDefault="00E921A2">
            <w:pPr>
              <w:pStyle w:val="QryTableInputParam"/>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14:paraId="22F78C2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9253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8A57AEB"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DF65B5C" w14:textId="77777777" w:rsidTr="00E50DB9">
        <w:tc>
          <w:tcPr>
            <w:tcW w:w="1728" w:type="dxa"/>
            <w:tcBorders>
              <w:top w:val="single" w:sz="4" w:space="0" w:color="auto"/>
              <w:bottom w:val="double" w:sz="4" w:space="0" w:color="auto"/>
            </w:tcBorders>
            <w:shd w:val="clear" w:color="auto" w:fill="FFFFFF"/>
          </w:tcPr>
          <w:p w14:paraId="0C784928" w14:textId="77777777" w:rsidR="00E921A2" w:rsidRPr="00121095" w:rsidRDefault="00E921A2">
            <w:pPr>
              <w:pStyle w:val="QryTableInputParam"/>
              <w:rPr>
                <w:lang w:val="en-US"/>
              </w:rPr>
            </w:pPr>
            <w:proofErr w:type="spellStart"/>
            <w:r w:rsidRPr="00121095">
              <w:rPr>
                <w:lang w:val="en-US"/>
              </w:rPr>
              <w:t>SelectionCriteria</w:t>
            </w:r>
            <w:proofErr w:type="spellEnd"/>
          </w:p>
        </w:tc>
        <w:tc>
          <w:tcPr>
            <w:tcW w:w="1007" w:type="dxa"/>
            <w:tcBorders>
              <w:top w:val="single" w:sz="4" w:space="0" w:color="auto"/>
              <w:bottom w:val="double" w:sz="4" w:space="0" w:color="auto"/>
            </w:tcBorders>
            <w:shd w:val="clear" w:color="auto" w:fill="FFFFFF"/>
          </w:tcPr>
          <w:p w14:paraId="7D9B29F7"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44A5EFE7"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2CF13E78" w14:textId="77777777" w:rsidR="00E921A2" w:rsidRPr="00121095" w:rsidRDefault="00E921A2">
            <w:pPr>
              <w:pStyle w:val="QryTableInputParam"/>
              <w:rPr>
                <w:lang w:val="en-US"/>
              </w:rPr>
            </w:pPr>
            <w:r w:rsidRPr="00121095">
              <w:rPr>
                <w:lang w:val="en-US"/>
              </w:rPr>
              <w:t>A query expression whose operands are derived from the '</w:t>
            </w:r>
            <w:proofErr w:type="spellStart"/>
            <w:r w:rsidRPr="00121095">
              <w:rPr>
                <w:lang w:val="en-US"/>
              </w:rPr>
              <w:t>ColName</w:t>
            </w:r>
            <w:proofErr w:type="spellEnd"/>
            <w:r w:rsidRPr="00121095">
              <w:rPr>
                <w:lang w:val="en-US"/>
              </w:rPr>
              <w:t>' column in the 'Input/Output Specification: Virtual Table' given below.</w:t>
            </w:r>
          </w:p>
        </w:tc>
      </w:tr>
    </w:tbl>
    <w:p w14:paraId="2F1BA320" w14:textId="77777777" w:rsidR="00E921A2" w:rsidRPr="00121095" w:rsidRDefault="00E921A2">
      <w:pPr>
        <w:keepNext/>
        <w:spacing w:before="120"/>
        <w:rPr>
          <w:b/>
        </w:rPr>
      </w:pPr>
      <w:r w:rsidRPr="00121095">
        <w:rPr>
          <w:b/>
        </w:rPr>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25D5891" w14:textId="77777777" w:rsidTr="00E50DB9">
        <w:trPr>
          <w:cantSplit/>
          <w:tblHeader/>
        </w:trPr>
        <w:tc>
          <w:tcPr>
            <w:tcW w:w="1440" w:type="dxa"/>
            <w:tcBorders>
              <w:top w:val="double" w:sz="4" w:space="0" w:color="auto"/>
              <w:bottom w:val="single" w:sz="4" w:space="0" w:color="auto"/>
            </w:tcBorders>
            <w:shd w:val="pct10" w:color="auto" w:fill="FFFFFF"/>
          </w:tcPr>
          <w:p w14:paraId="524DE022" w14:textId="77777777" w:rsidR="00E921A2" w:rsidRPr="00121095" w:rsidRDefault="00E921A2">
            <w:pPr>
              <w:pStyle w:val="QryTableVirtualHeader"/>
              <w:keepNext/>
              <w:rPr>
                <w:lang w:val="en-US"/>
              </w:rPr>
            </w:pPr>
            <w:proofErr w:type="spellStart"/>
            <w:r w:rsidRPr="00121095">
              <w:rPr>
                <w:lang w:val="en-US"/>
              </w:rPr>
              <w:t>ColName</w:t>
            </w:r>
            <w:proofErr w:type="spellEnd"/>
            <w:r w:rsidRPr="00121095">
              <w:rPr>
                <w:lang w:val="en-US"/>
              </w:rPr>
              <w:t xml:space="preserve"> (Query ID=Z95)</w:t>
            </w:r>
          </w:p>
        </w:tc>
        <w:tc>
          <w:tcPr>
            <w:tcW w:w="864" w:type="dxa"/>
            <w:tcBorders>
              <w:top w:val="double" w:sz="4" w:space="0" w:color="auto"/>
              <w:bottom w:val="single" w:sz="4" w:space="0" w:color="auto"/>
            </w:tcBorders>
            <w:shd w:val="pct10" w:color="auto" w:fill="FFFFFF"/>
          </w:tcPr>
          <w:p w14:paraId="109C6C92" w14:textId="77777777" w:rsidR="00E921A2" w:rsidRPr="00121095" w:rsidRDefault="00E921A2">
            <w:pPr>
              <w:pStyle w:val="QryTableVirtualHeader"/>
              <w:keepNext/>
              <w:rPr>
                <w:lang w:val="en-US"/>
              </w:rPr>
            </w:pPr>
            <w:r w:rsidRPr="00121095">
              <w:rPr>
                <w:lang w:val="en-US"/>
              </w:rPr>
              <w:t>Key/</w:t>
            </w:r>
          </w:p>
          <w:p w14:paraId="5BFDC5F3"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19FDBDC"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5CC265EE"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8CD4197"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55A076F" w14:textId="77777777" w:rsidR="00E921A2" w:rsidRPr="00121095" w:rsidRDefault="00E921A2">
            <w:pPr>
              <w:pStyle w:val="QryTableVirtualHeader"/>
              <w:keepNext/>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49DC1566"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B2DCF5C"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4778C614"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53B5F1"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977E619"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7C31730" w14:textId="77777777" w:rsidR="00E921A2" w:rsidRPr="00121095" w:rsidRDefault="00E921A2">
            <w:pPr>
              <w:pStyle w:val="QryTableVirtualHeader"/>
              <w:keepNext/>
              <w:rPr>
                <w:lang w:val="en-US"/>
              </w:rPr>
            </w:pPr>
            <w:r w:rsidRPr="00121095">
              <w:rPr>
                <w:lang w:val="en-US"/>
              </w:rPr>
              <w:t>Element Name</w:t>
            </w:r>
          </w:p>
        </w:tc>
      </w:tr>
      <w:tr w:rsidR="00E921A2" w:rsidRPr="00E921A2" w14:paraId="4C04301E" w14:textId="77777777" w:rsidTr="00E50DB9">
        <w:trPr>
          <w:cantSplit/>
        </w:trPr>
        <w:tc>
          <w:tcPr>
            <w:tcW w:w="1440" w:type="dxa"/>
            <w:tcBorders>
              <w:top w:val="single" w:sz="4" w:space="0" w:color="auto"/>
              <w:bottom w:val="single" w:sz="4" w:space="0" w:color="auto"/>
            </w:tcBorders>
            <w:shd w:val="clear" w:color="auto" w:fill="FFFFFF"/>
          </w:tcPr>
          <w:p w14:paraId="421B7B22" w14:textId="77777777" w:rsidR="00E921A2" w:rsidRPr="00121095" w:rsidRDefault="00E921A2">
            <w:pPr>
              <w:pStyle w:val="QryTableVirtual"/>
              <w:rPr>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14:paraId="334F93A1"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EDF5DE2"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A216B23"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F17F4DB"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351958EA"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2874DD4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5ABA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1A1425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27B02D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4288F8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180854"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54A39930" w14:textId="77777777" w:rsidTr="00E50DB9">
        <w:trPr>
          <w:cantSplit/>
        </w:trPr>
        <w:tc>
          <w:tcPr>
            <w:tcW w:w="1440" w:type="dxa"/>
            <w:tcBorders>
              <w:top w:val="single" w:sz="4" w:space="0" w:color="auto"/>
              <w:bottom w:val="single" w:sz="4" w:space="0" w:color="auto"/>
            </w:tcBorders>
            <w:shd w:val="clear" w:color="auto" w:fill="FFFFFF"/>
          </w:tcPr>
          <w:p w14:paraId="57B6D22E" w14:textId="77777777" w:rsidR="00E921A2" w:rsidRPr="00121095" w:rsidRDefault="00E921A2">
            <w:pPr>
              <w:pStyle w:val="QryTableVirtual"/>
              <w:rPr>
                <w:lang w:val="en-US"/>
              </w:rPr>
            </w:pPr>
            <w:proofErr w:type="spellStart"/>
            <w:r w:rsidRPr="00121095">
              <w:rPr>
                <w:lang w:val="en-US"/>
              </w:rPr>
              <w:t>PatientName</w:t>
            </w:r>
            <w:proofErr w:type="spellEnd"/>
          </w:p>
        </w:tc>
        <w:tc>
          <w:tcPr>
            <w:tcW w:w="864" w:type="dxa"/>
            <w:tcBorders>
              <w:top w:val="single" w:sz="4" w:space="0" w:color="auto"/>
              <w:bottom w:val="single" w:sz="4" w:space="0" w:color="auto"/>
            </w:tcBorders>
            <w:shd w:val="clear" w:color="auto" w:fill="FFFFFF"/>
          </w:tcPr>
          <w:p w14:paraId="1BAA130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6A948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5A454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2D206ABE"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FABCC7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CD002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2FA83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98F53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A03C8CC"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E3B0C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A4E3066" w14:textId="77777777" w:rsidR="00E921A2" w:rsidRPr="00121095" w:rsidRDefault="00E921A2">
            <w:pPr>
              <w:pStyle w:val="QryTableVirtual"/>
              <w:rPr>
                <w:lang w:val="en-US"/>
              </w:rPr>
            </w:pPr>
            <w:r w:rsidRPr="00121095">
              <w:rPr>
                <w:lang w:val="en-US"/>
              </w:rPr>
              <w:t>PID-5 Patient Name</w:t>
            </w:r>
          </w:p>
        </w:tc>
      </w:tr>
      <w:tr w:rsidR="00E921A2" w:rsidRPr="00E921A2" w14:paraId="25707890" w14:textId="77777777" w:rsidTr="00E50DB9">
        <w:trPr>
          <w:cantSplit/>
        </w:trPr>
        <w:tc>
          <w:tcPr>
            <w:tcW w:w="1440" w:type="dxa"/>
            <w:tcBorders>
              <w:top w:val="single" w:sz="4" w:space="0" w:color="auto"/>
              <w:bottom w:val="single" w:sz="4" w:space="0" w:color="auto"/>
            </w:tcBorders>
            <w:shd w:val="clear" w:color="auto" w:fill="FFFFFF"/>
          </w:tcPr>
          <w:p w14:paraId="2338A201" w14:textId="77777777" w:rsidR="00E921A2" w:rsidRPr="00121095" w:rsidRDefault="00E921A2">
            <w:pPr>
              <w:pStyle w:val="QryTableVirtual"/>
              <w:rPr>
                <w:lang w:val="en-US"/>
              </w:rPr>
            </w:pPr>
            <w:proofErr w:type="spellStart"/>
            <w:r w:rsidRPr="00121095">
              <w:rPr>
                <w:lang w:val="en-US"/>
              </w:rPr>
              <w:t>OrderControlCode</w:t>
            </w:r>
            <w:proofErr w:type="spellEnd"/>
          </w:p>
        </w:tc>
        <w:tc>
          <w:tcPr>
            <w:tcW w:w="864" w:type="dxa"/>
            <w:tcBorders>
              <w:top w:val="single" w:sz="4" w:space="0" w:color="auto"/>
              <w:bottom w:val="single" w:sz="4" w:space="0" w:color="auto"/>
            </w:tcBorders>
            <w:shd w:val="clear" w:color="auto" w:fill="FFFFFF"/>
          </w:tcPr>
          <w:p w14:paraId="4EABB27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BEB5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E009A6"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16DF1327"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06EE7DB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65A627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80993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483BED5"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D3CCD05"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1091F1E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9FA6138" w14:textId="77777777" w:rsidR="00E921A2" w:rsidRPr="00121095" w:rsidRDefault="00E921A2">
            <w:pPr>
              <w:pStyle w:val="QryTableVirtual"/>
              <w:rPr>
                <w:lang w:val="en-US"/>
              </w:rPr>
            </w:pPr>
            <w:r w:rsidRPr="00121095">
              <w:rPr>
                <w:lang w:val="en-US"/>
              </w:rPr>
              <w:t>ORC-1 Order Control</w:t>
            </w:r>
          </w:p>
        </w:tc>
      </w:tr>
      <w:tr w:rsidR="00E921A2" w:rsidRPr="00E921A2" w14:paraId="79AF961A" w14:textId="77777777" w:rsidTr="00E50DB9">
        <w:trPr>
          <w:cantSplit/>
        </w:trPr>
        <w:tc>
          <w:tcPr>
            <w:tcW w:w="1440" w:type="dxa"/>
            <w:tcBorders>
              <w:top w:val="single" w:sz="4" w:space="0" w:color="auto"/>
              <w:bottom w:val="single" w:sz="4" w:space="0" w:color="auto"/>
            </w:tcBorders>
            <w:shd w:val="clear" w:color="auto" w:fill="FFFFFF"/>
          </w:tcPr>
          <w:p w14:paraId="66CDF045" w14:textId="77777777" w:rsidR="00E921A2" w:rsidRPr="00121095" w:rsidRDefault="00E921A2">
            <w:pPr>
              <w:pStyle w:val="QryTableVirtual"/>
              <w:rPr>
                <w:lang w:val="en-US"/>
              </w:rPr>
            </w:pPr>
            <w:proofErr w:type="spellStart"/>
            <w:r w:rsidRPr="00121095">
              <w:rPr>
                <w:lang w:val="en-US"/>
              </w:rPr>
              <w:t>MedicationDispensed</w:t>
            </w:r>
            <w:proofErr w:type="spellEnd"/>
          </w:p>
        </w:tc>
        <w:tc>
          <w:tcPr>
            <w:tcW w:w="864" w:type="dxa"/>
            <w:tcBorders>
              <w:top w:val="single" w:sz="4" w:space="0" w:color="auto"/>
              <w:bottom w:val="single" w:sz="4" w:space="0" w:color="auto"/>
            </w:tcBorders>
            <w:shd w:val="clear" w:color="auto" w:fill="FFFFFF"/>
          </w:tcPr>
          <w:p w14:paraId="05877D9B"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9EA646C"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01B5727"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3EB5DCA"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779FA8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8C04D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A1E3F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0B2BE4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439FA36"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F40DCB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65FF10F" w14:textId="77777777" w:rsidR="00E921A2" w:rsidRPr="00121095" w:rsidRDefault="00E921A2">
            <w:pPr>
              <w:pStyle w:val="QryTableVirtual"/>
              <w:rPr>
                <w:lang w:val="en-US"/>
              </w:rPr>
            </w:pPr>
            <w:r w:rsidRPr="00121095">
              <w:rPr>
                <w:lang w:val="en-US"/>
              </w:rPr>
              <w:t>RXD-2 Dispense/Give Code</w:t>
            </w:r>
          </w:p>
        </w:tc>
      </w:tr>
      <w:tr w:rsidR="00E921A2" w:rsidRPr="00E921A2" w14:paraId="581E1B54" w14:textId="77777777" w:rsidTr="00E50DB9">
        <w:trPr>
          <w:cantSplit/>
        </w:trPr>
        <w:tc>
          <w:tcPr>
            <w:tcW w:w="1440" w:type="dxa"/>
            <w:tcBorders>
              <w:top w:val="single" w:sz="4" w:space="0" w:color="auto"/>
              <w:bottom w:val="single" w:sz="4" w:space="0" w:color="auto"/>
            </w:tcBorders>
            <w:shd w:val="clear" w:color="auto" w:fill="FFFFFF"/>
          </w:tcPr>
          <w:p w14:paraId="601E527D" w14:textId="77777777" w:rsidR="00E921A2" w:rsidRPr="00121095" w:rsidRDefault="00E921A2">
            <w:pPr>
              <w:pStyle w:val="QryTableVirtual"/>
              <w:rPr>
                <w:lang w:val="en-US"/>
              </w:rPr>
            </w:pPr>
            <w:proofErr w:type="spellStart"/>
            <w:r w:rsidRPr="00121095">
              <w:rPr>
                <w:lang w:val="en-US"/>
              </w:rPr>
              <w:t>DispenseDate</w:t>
            </w:r>
            <w:proofErr w:type="spellEnd"/>
          </w:p>
        </w:tc>
        <w:tc>
          <w:tcPr>
            <w:tcW w:w="864" w:type="dxa"/>
            <w:tcBorders>
              <w:top w:val="single" w:sz="4" w:space="0" w:color="auto"/>
              <w:bottom w:val="single" w:sz="4" w:space="0" w:color="auto"/>
            </w:tcBorders>
            <w:shd w:val="clear" w:color="auto" w:fill="FFFFFF"/>
          </w:tcPr>
          <w:p w14:paraId="064F66B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F255EF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7B9F33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43B36C20"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547F2D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43C45E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75264F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EF749F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FDD6F75"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D09B67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8A9E0B3" w14:textId="77777777" w:rsidR="00E921A2" w:rsidRPr="00121095" w:rsidRDefault="00E921A2">
            <w:pPr>
              <w:pStyle w:val="QryTableVirtual"/>
              <w:rPr>
                <w:lang w:val="en-US"/>
              </w:rPr>
            </w:pPr>
            <w:r w:rsidRPr="00121095">
              <w:rPr>
                <w:lang w:val="en-US"/>
              </w:rPr>
              <w:t>RXD-2 Date/Time Dispensed</w:t>
            </w:r>
          </w:p>
        </w:tc>
      </w:tr>
      <w:tr w:rsidR="00E921A2" w:rsidRPr="00E921A2" w14:paraId="6F51BB7A" w14:textId="77777777" w:rsidTr="00E50DB9">
        <w:trPr>
          <w:cantSplit/>
        </w:trPr>
        <w:tc>
          <w:tcPr>
            <w:tcW w:w="1440" w:type="dxa"/>
            <w:tcBorders>
              <w:top w:val="single" w:sz="4" w:space="0" w:color="auto"/>
              <w:bottom w:val="single" w:sz="4" w:space="0" w:color="auto"/>
            </w:tcBorders>
            <w:shd w:val="clear" w:color="auto" w:fill="FFFFFF"/>
          </w:tcPr>
          <w:p w14:paraId="160B395D" w14:textId="77777777" w:rsidR="00E921A2" w:rsidRPr="00121095" w:rsidRDefault="00E921A2">
            <w:pPr>
              <w:pStyle w:val="QryTableVirtual"/>
              <w:rPr>
                <w:lang w:val="en-US"/>
              </w:rPr>
            </w:pPr>
            <w:proofErr w:type="spellStart"/>
            <w:r w:rsidRPr="00121095">
              <w:rPr>
                <w:lang w:val="en-US"/>
              </w:rPr>
              <w:t>QuantityDispensed</w:t>
            </w:r>
            <w:proofErr w:type="spellEnd"/>
          </w:p>
        </w:tc>
        <w:tc>
          <w:tcPr>
            <w:tcW w:w="864" w:type="dxa"/>
            <w:tcBorders>
              <w:top w:val="single" w:sz="4" w:space="0" w:color="auto"/>
              <w:bottom w:val="single" w:sz="4" w:space="0" w:color="auto"/>
            </w:tcBorders>
            <w:shd w:val="clear" w:color="auto" w:fill="FFFFFF"/>
          </w:tcPr>
          <w:p w14:paraId="47A46214"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085363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0C8029"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349D5779"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133187B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3132C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75E35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59E9156"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F3A7445"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08B67C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F19795D" w14:textId="77777777" w:rsidR="00E921A2" w:rsidRPr="00121095" w:rsidRDefault="00E921A2">
            <w:pPr>
              <w:pStyle w:val="QryTableVirtual"/>
              <w:rPr>
                <w:lang w:val="en-US"/>
              </w:rPr>
            </w:pPr>
            <w:r w:rsidRPr="00121095">
              <w:rPr>
                <w:lang w:val="en-US"/>
              </w:rPr>
              <w:t>RXD-4 Actual Dispense Amount</w:t>
            </w:r>
          </w:p>
        </w:tc>
      </w:tr>
      <w:tr w:rsidR="00E921A2" w:rsidRPr="00E921A2" w14:paraId="11090EDE" w14:textId="77777777" w:rsidTr="00E50DB9">
        <w:trPr>
          <w:cantSplit/>
        </w:trPr>
        <w:tc>
          <w:tcPr>
            <w:tcW w:w="1440" w:type="dxa"/>
            <w:tcBorders>
              <w:top w:val="single" w:sz="4" w:space="0" w:color="auto"/>
              <w:bottom w:val="double" w:sz="4" w:space="0" w:color="auto"/>
            </w:tcBorders>
            <w:shd w:val="clear" w:color="auto" w:fill="FFFFFF"/>
          </w:tcPr>
          <w:p w14:paraId="2D92173B" w14:textId="77777777" w:rsidR="00E921A2" w:rsidRPr="00121095" w:rsidRDefault="00E921A2">
            <w:pPr>
              <w:pStyle w:val="QryTableVirtual"/>
              <w:rPr>
                <w:lang w:val="en-US"/>
              </w:rPr>
            </w:pPr>
            <w:proofErr w:type="spellStart"/>
            <w:r w:rsidRPr="00121095">
              <w:rPr>
                <w:lang w:val="en-US"/>
              </w:rPr>
              <w:t>OrderingProvider</w:t>
            </w:r>
            <w:proofErr w:type="spellEnd"/>
          </w:p>
        </w:tc>
        <w:tc>
          <w:tcPr>
            <w:tcW w:w="864" w:type="dxa"/>
            <w:tcBorders>
              <w:top w:val="single" w:sz="4" w:space="0" w:color="auto"/>
              <w:bottom w:val="double" w:sz="4" w:space="0" w:color="auto"/>
            </w:tcBorders>
            <w:shd w:val="clear" w:color="auto" w:fill="FFFFFF"/>
          </w:tcPr>
          <w:p w14:paraId="5891F91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730DCC35"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35FF9D2"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43FFF52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4D6BFF5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32F1B86"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3FADA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2F5046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CB6DA7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5DE877B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A455635" w14:textId="77777777" w:rsidR="00E921A2" w:rsidRPr="00121095" w:rsidRDefault="00E921A2">
            <w:pPr>
              <w:pStyle w:val="QryTableVirtual"/>
              <w:rPr>
                <w:lang w:val="en-US"/>
              </w:rPr>
            </w:pPr>
            <w:r w:rsidRPr="00121095">
              <w:rPr>
                <w:lang w:val="en-US"/>
              </w:rPr>
              <w:t>ORC-12 Ordering Provider</w:t>
            </w:r>
          </w:p>
        </w:tc>
      </w:tr>
    </w:tbl>
    <w:p w14:paraId="238C056F" w14:textId="77777777" w:rsidR="00E921A2" w:rsidRPr="00121095" w:rsidRDefault="00E921A2">
      <w:pPr>
        <w:keepNext/>
        <w:spacing w:before="120"/>
        <w:rPr>
          <w:b/>
        </w:rPr>
      </w:pPr>
      <w:r w:rsidRPr="00121095">
        <w:rPr>
          <w:b/>
        </w:rPr>
        <w:lastRenderedPageBreak/>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BCE377C" w14:textId="77777777" w:rsidTr="00E50DB9">
        <w:trPr>
          <w:tblHeader/>
        </w:trPr>
        <w:tc>
          <w:tcPr>
            <w:tcW w:w="1861" w:type="dxa"/>
            <w:tcBorders>
              <w:top w:val="double" w:sz="4" w:space="0" w:color="auto"/>
              <w:bottom w:val="single" w:sz="4" w:space="0" w:color="auto"/>
            </w:tcBorders>
            <w:shd w:val="pct10" w:color="auto" w:fill="FFFFFF"/>
          </w:tcPr>
          <w:p w14:paraId="4DB9424C" w14:textId="77777777" w:rsidR="00E921A2" w:rsidRPr="00121095" w:rsidRDefault="00E921A2">
            <w:pPr>
              <w:pStyle w:val="QryTableInputParamHeader"/>
              <w:keepNext/>
              <w:rPr>
                <w:lang w:val="en-US"/>
              </w:rPr>
            </w:pPr>
            <w:proofErr w:type="spellStart"/>
            <w:r w:rsidRPr="00121095">
              <w:rPr>
                <w:lang w:val="en-US"/>
              </w:rPr>
              <w:t>ColName</w:t>
            </w:r>
            <w:proofErr w:type="spellEnd"/>
            <w:r w:rsidRPr="00121095">
              <w:rPr>
                <w:lang w:val="en-US"/>
              </w:rPr>
              <w:t xml:space="preserve"> (Query ID=Z95)</w:t>
            </w:r>
          </w:p>
        </w:tc>
        <w:tc>
          <w:tcPr>
            <w:tcW w:w="1008" w:type="dxa"/>
            <w:tcBorders>
              <w:top w:val="double" w:sz="4" w:space="0" w:color="auto"/>
              <w:bottom w:val="single" w:sz="4" w:space="0" w:color="auto"/>
            </w:tcBorders>
            <w:shd w:val="pct10" w:color="auto" w:fill="FFFFFF"/>
          </w:tcPr>
          <w:p w14:paraId="573148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8BE2AB5"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792005" w14:textId="77777777" w:rsidR="00E921A2" w:rsidRPr="00121095" w:rsidRDefault="00E921A2">
            <w:pPr>
              <w:pStyle w:val="QryTableInputParamHeader"/>
              <w:keepNext/>
              <w:rPr>
                <w:lang w:val="en-US"/>
              </w:rPr>
            </w:pPr>
            <w:r w:rsidRPr="00121095">
              <w:rPr>
                <w:lang w:val="en-US"/>
              </w:rPr>
              <w:t>Description</w:t>
            </w:r>
          </w:p>
        </w:tc>
      </w:tr>
      <w:tr w:rsidR="00E921A2" w:rsidRPr="00E921A2" w14:paraId="63F25D65" w14:textId="77777777" w:rsidTr="00E50DB9">
        <w:tc>
          <w:tcPr>
            <w:tcW w:w="1861" w:type="dxa"/>
            <w:tcBorders>
              <w:top w:val="single" w:sz="4" w:space="0" w:color="auto"/>
              <w:bottom w:val="single" w:sz="4" w:space="0" w:color="auto"/>
            </w:tcBorders>
            <w:shd w:val="clear" w:color="auto" w:fill="FFFFFF"/>
          </w:tcPr>
          <w:p w14:paraId="01335775" w14:textId="77777777" w:rsidR="00E921A2" w:rsidRPr="00121095" w:rsidRDefault="00E921A2">
            <w:pPr>
              <w:pStyle w:val="QryTableInputParam"/>
              <w:keepNext/>
              <w:rPr>
                <w:lang w:val="en-US"/>
              </w:rPr>
            </w:pPr>
            <w:proofErr w:type="spellStart"/>
            <w:r w:rsidRPr="00121095">
              <w:rPr>
                <w:b/>
                <w:lang w:val="en-US"/>
              </w:rPr>
              <w:t>PatientList</w:t>
            </w:r>
            <w:proofErr w:type="spellEnd"/>
          </w:p>
        </w:tc>
        <w:tc>
          <w:tcPr>
            <w:tcW w:w="1008" w:type="dxa"/>
            <w:tcBorders>
              <w:top w:val="single" w:sz="4" w:space="0" w:color="auto"/>
              <w:bottom w:val="single" w:sz="4" w:space="0" w:color="auto"/>
            </w:tcBorders>
            <w:shd w:val="clear" w:color="auto" w:fill="FFFFFF"/>
          </w:tcPr>
          <w:p w14:paraId="29AEDAF4"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34128601" w14:textId="77777777"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5AB9EA8" w14:textId="77777777"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w:t>
            </w:r>
            <w:r w:rsidRPr="00121095">
              <w:rPr>
                <w:lang w:val="en-US"/>
              </w:rPr>
              <w:t xml:space="preserve"> are intended to identify a unique entry on the 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23F6F6" w14:textId="77777777" w:rsidTr="00E50DB9">
        <w:tc>
          <w:tcPr>
            <w:tcW w:w="1861" w:type="dxa"/>
            <w:tcBorders>
              <w:top w:val="single" w:sz="4" w:space="0" w:color="auto"/>
              <w:bottom w:val="single" w:sz="4" w:space="0" w:color="auto"/>
            </w:tcBorders>
            <w:shd w:val="clear" w:color="auto" w:fill="FFFFFF"/>
          </w:tcPr>
          <w:p w14:paraId="63F5E36D"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6B22B07A"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2CD91708"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1F55582A" w14:textId="77777777" w:rsidR="00E921A2" w:rsidRPr="00121095" w:rsidRDefault="00E921A2">
            <w:pPr>
              <w:pStyle w:val="QryTableInputParam"/>
              <w:keepNext/>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D719B8" w14:textId="77777777" w:rsidTr="00E50DB9">
        <w:tc>
          <w:tcPr>
            <w:tcW w:w="1861" w:type="dxa"/>
            <w:tcBorders>
              <w:top w:val="single" w:sz="4" w:space="0" w:color="auto"/>
              <w:bottom w:val="single" w:sz="4" w:space="0" w:color="auto"/>
            </w:tcBorders>
            <w:shd w:val="clear" w:color="auto" w:fill="FFFFFF"/>
          </w:tcPr>
          <w:p w14:paraId="06C5FB96"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74515027"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E7CDDE1"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4758E85D" w14:textId="77777777"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14:paraId="134D0007" w14:textId="77777777" w:rsidTr="00E50DB9">
        <w:tc>
          <w:tcPr>
            <w:tcW w:w="1861" w:type="dxa"/>
            <w:tcBorders>
              <w:top w:val="single" w:sz="4" w:space="0" w:color="auto"/>
              <w:bottom w:val="single" w:sz="4" w:space="0" w:color="auto"/>
            </w:tcBorders>
            <w:shd w:val="clear" w:color="auto" w:fill="FFFFFF"/>
          </w:tcPr>
          <w:p w14:paraId="2F026AD5"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C92FB2"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6337699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FDBEE2C"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340D212" w14:textId="77777777" w:rsidTr="00E50DB9">
        <w:tc>
          <w:tcPr>
            <w:tcW w:w="1861" w:type="dxa"/>
            <w:tcBorders>
              <w:top w:val="single" w:sz="4" w:space="0" w:color="auto"/>
              <w:bottom w:val="single" w:sz="4" w:space="0" w:color="auto"/>
            </w:tcBorders>
            <w:shd w:val="clear" w:color="auto" w:fill="FFFFFF"/>
          </w:tcPr>
          <w:p w14:paraId="0C06D18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CA1F339"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FCCC3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C333338"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AC7F96C" w14:textId="77777777" w:rsidTr="00E50DB9">
        <w:tc>
          <w:tcPr>
            <w:tcW w:w="1861" w:type="dxa"/>
            <w:tcBorders>
              <w:top w:val="single" w:sz="4" w:space="0" w:color="auto"/>
              <w:bottom w:val="single" w:sz="4" w:space="0" w:color="auto"/>
            </w:tcBorders>
            <w:shd w:val="clear" w:color="auto" w:fill="FFFFFF"/>
          </w:tcPr>
          <w:p w14:paraId="58C7D78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5A336F9"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6180B06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0FBE68A"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413E572" w14:textId="77777777" w:rsidTr="00E50DB9">
        <w:tc>
          <w:tcPr>
            <w:tcW w:w="1861" w:type="dxa"/>
            <w:tcBorders>
              <w:top w:val="single" w:sz="4" w:space="0" w:color="auto"/>
              <w:bottom w:val="single" w:sz="4" w:space="0" w:color="auto"/>
            </w:tcBorders>
            <w:shd w:val="clear" w:color="auto" w:fill="FFFFFF"/>
          </w:tcPr>
          <w:p w14:paraId="64B89466" w14:textId="77777777" w:rsidR="00E921A2" w:rsidRPr="00121095" w:rsidRDefault="00E921A2">
            <w:pPr>
              <w:pStyle w:val="QryTableInputParam"/>
              <w:rPr>
                <w:b/>
                <w:lang w:val="en-US"/>
              </w:rPr>
            </w:pPr>
            <w:proofErr w:type="spellStart"/>
            <w:r w:rsidRPr="00121095">
              <w:rPr>
                <w:b/>
                <w:lang w:val="en-US"/>
              </w:rPr>
              <w:t>PatientName</w:t>
            </w:r>
            <w:proofErr w:type="spellEnd"/>
          </w:p>
        </w:tc>
        <w:tc>
          <w:tcPr>
            <w:tcW w:w="1008" w:type="dxa"/>
            <w:tcBorders>
              <w:top w:val="single" w:sz="4" w:space="0" w:color="auto"/>
              <w:bottom w:val="single" w:sz="4" w:space="0" w:color="auto"/>
            </w:tcBorders>
            <w:shd w:val="clear" w:color="auto" w:fill="FFFFFF"/>
          </w:tcPr>
          <w:p w14:paraId="18220A1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EAB414" w14:textId="77777777"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030B504A" w14:textId="77777777" w:rsidR="00E921A2" w:rsidRPr="00121095" w:rsidRDefault="00E921A2">
            <w:pPr>
              <w:pStyle w:val="QryTableInputParam"/>
              <w:rPr>
                <w:lang w:val="en-US"/>
              </w:rPr>
            </w:pPr>
            <w:r w:rsidRPr="00121095">
              <w:rPr>
                <w:lang w:val="en-US"/>
              </w:rPr>
              <w:t xml:space="preserve">If this field, PID.5,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E438895" w14:textId="77777777" w:rsidTr="00E50DB9">
        <w:tc>
          <w:tcPr>
            <w:tcW w:w="1861" w:type="dxa"/>
            <w:tcBorders>
              <w:top w:val="single" w:sz="4" w:space="0" w:color="auto"/>
              <w:bottom w:val="single" w:sz="4" w:space="0" w:color="auto"/>
            </w:tcBorders>
            <w:shd w:val="clear" w:color="auto" w:fill="FFFFFF"/>
          </w:tcPr>
          <w:p w14:paraId="6A5639F4" w14:textId="77777777" w:rsidR="00E921A2" w:rsidRPr="00121095" w:rsidRDefault="00E921A2">
            <w:pPr>
              <w:pStyle w:val="QryTableInputParam"/>
              <w:rPr>
                <w:b/>
                <w:lang w:val="en-US"/>
              </w:rPr>
            </w:pPr>
            <w:proofErr w:type="spellStart"/>
            <w:r w:rsidRPr="00121095">
              <w:rPr>
                <w:b/>
                <w:lang w:val="en-US"/>
              </w:rPr>
              <w:t>OrderControlCode</w:t>
            </w:r>
            <w:proofErr w:type="spellEnd"/>
          </w:p>
        </w:tc>
        <w:tc>
          <w:tcPr>
            <w:tcW w:w="1008" w:type="dxa"/>
            <w:tcBorders>
              <w:top w:val="single" w:sz="4" w:space="0" w:color="auto"/>
              <w:bottom w:val="single" w:sz="4" w:space="0" w:color="auto"/>
            </w:tcBorders>
            <w:shd w:val="clear" w:color="auto" w:fill="FFFFFF"/>
          </w:tcPr>
          <w:p w14:paraId="08FA39E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28D35B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7E5216D9"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C33517A" w14:textId="77777777" w:rsidTr="00E50DB9">
        <w:tc>
          <w:tcPr>
            <w:tcW w:w="1861" w:type="dxa"/>
            <w:tcBorders>
              <w:top w:val="single" w:sz="4" w:space="0" w:color="auto"/>
              <w:bottom w:val="single" w:sz="4" w:space="0" w:color="auto"/>
            </w:tcBorders>
            <w:shd w:val="clear" w:color="auto" w:fill="FFFFFF"/>
          </w:tcPr>
          <w:p w14:paraId="6FDB8F5F" w14:textId="77777777" w:rsidR="00E921A2" w:rsidRPr="00121095" w:rsidRDefault="00E921A2">
            <w:pPr>
              <w:pStyle w:val="QryTableInputParam"/>
              <w:rPr>
                <w:lang w:val="en-US"/>
              </w:rPr>
            </w:pPr>
            <w:proofErr w:type="spellStart"/>
            <w:r w:rsidRPr="00121095">
              <w:rPr>
                <w:b/>
                <w:lang w:val="en-US"/>
              </w:rPr>
              <w:t>MedicationDispensed</w:t>
            </w:r>
            <w:proofErr w:type="spellEnd"/>
          </w:p>
        </w:tc>
        <w:tc>
          <w:tcPr>
            <w:tcW w:w="1008" w:type="dxa"/>
            <w:tcBorders>
              <w:top w:val="single" w:sz="4" w:space="0" w:color="auto"/>
              <w:bottom w:val="single" w:sz="4" w:space="0" w:color="auto"/>
            </w:tcBorders>
            <w:shd w:val="clear" w:color="auto" w:fill="FFFFFF"/>
          </w:tcPr>
          <w:p w14:paraId="5518282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AC8FE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BD31758" w14:textId="77777777"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39ADEC8" w14:textId="77777777" w:rsidTr="00E50DB9">
        <w:tc>
          <w:tcPr>
            <w:tcW w:w="1861" w:type="dxa"/>
            <w:tcBorders>
              <w:top w:val="single" w:sz="4" w:space="0" w:color="auto"/>
              <w:bottom w:val="single" w:sz="4" w:space="0" w:color="auto"/>
            </w:tcBorders>
            <w:shd w:val="clear" w:color="auto" w:fill="FFFFFF"/>
          </w:tcPr>
          <w:p w14:paraId="37C98C3D" w14:textId="77777777" w:rsidR="00E921A2" w:rsidRPr="00121095" w:rsidRDefault="00E921A2">
            <w:pPr>
              <w:pStyle w:val="QryTableInputParam"/>
              <w:rPr>
                <w:lang w:val="en-US"/>
              </w:rPr>
            </w:pPr>
            <w:proofErr w:type="spellStart"/>
            <w:r w:rsidRPr="00121095">
              <w:rPr>
                <w:b/>
                <w:lang w:val="en-US"/>
              </w:rPr>
              <w:t>DispenseDate</w:t>
            </w:r>
            <w:proofErr w:type="spellEnd"/>
          </w:p>
        </w:tc>
        <w:tc>
          <w:tcPr>
            <w:tcW w:w="1008" w:type="dxa"/>
            <w:tcBorders>
              <w:top w:val="single" w:sz="4" w:space="0" w:color="auto"/>
              <w:bottom w:val="single" w:sz="4" w:space="0" w:color="auto"/>
            </w:tcBorders>
            <w:shd w:val="clear" w:color="auto" w:fill="FFFFFF"/>
          </w:tcPr>
          <w:p w14:paraId="4A15CE9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1A41754"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F1FD77E" w14:textId="77777777"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8906D27" w14:textId="77777777" w:rsidTr="00E50DB9">
        <w:tc>
          <w:tcPr>
            <w:tcW w:w="1861" w:type="dxa"/>
            <w:tcBorders>
              <w:top w:val="single" w:sz="4" w:space="0" w:color="auto"/>
              <w:bottom w:val="single" w:sz="4" w:space="0" w:color="auto"/>
            </w:tcBorders>
            <w:shd w:val="clear" w:color="auto" w:fill="FFFFFF"/>
          </w:tcPr>
          <w:p w14:paraId="3761689C" w14:textId="77777777" w:rsidR="00E921A2" w:rsidRPr="00121095" w:rsidRDefault="00E921A2">
            <w:pPr>
              <w:pStyle w:val="QryTableInputParam"/>
              <w:rPr>
                <w:b/>
                <w:lang w:val="en-US"/>
              </w:rPr>
            </w:pPr>
            <w:proofErr w:type="spellStart"/>
            <w:r w:rsidRPr="00121095">
              <w:rPr>
                <w:b/>
                <w:lang w:val="en-US"/>
              </w:rPr>
              <w:t>QuantityDispensed</w:t>
            </w:r>
            <w:proofErr w:type="spellEnd"/>
          </w:p>
        </w:tc>
        <w:tc>
          <w:tcPr>
            <w:tcW w:w="1008" w:type="dxa"/>
            <w:tcBorders>
              <w:top w:val="single" w:sz="4" w:space="0" w:color="auto"/>
              <w:bottom w:val="single" w:sz="4" w:space="0" w:color="auto"/>
            </w:tcBorders>
            <w:shd w:val="clear" w:color="auto" w:fill="FFFFFF"/>
          </w:tcPr>
          <w:p w14:paraId="2EF70D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6C33AC4"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1AB26319" w14:textId="77777777"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9F13DE7" w14:textId="77777777" w:rsidTr="00E50DB9">
        <w:tc>
          <w:tcPr>
            <w:tcW w:w="1861" w:type="dxa"/>
            <w:tcBorders>
              <w:top w:val="single" w:sz="4" w:space="0" w:color="auto"/>
              <w:bottom w:val="double" w:sz="4" w:space="0" w:color="auto"/>
            </w:tcBorders>
            <w:shd w:val="clear" w:color="auto" w:fill="FFFFFF"/>
          </w:tcPr>
          <w:p w14:paraId="67B85E69" w14:textId="77777777" w:rsidR="00E921A2" w:rsidRPr="00121095" w:rsidRDefault="00E921A2">
            <w:pPr>
              <w:pStyle w:val="QryTableInputParam"/>
              <w:rPr>
                <w:b/>
                <w:lang w:val="en-US"/>
              </w:rPr>
            </w:pPr>
            <w:proofErr w:type="spellStart"/>
            <w:r w:rsidRPr="00121095">
              <w:rPr>
                <w:b/>
                <w:lang w:val="en-US"/>
              </w:rPr>
              <w:t>OrderingProvider</w:t>
            </w:r>
            <w:proofErr w:type="spellEnd"/>
          </w:p>
        </w:tc>
        <w:tc>
          <w:tcPr>
            <w:tcW w:w="1008" w:type="dxa"/>
            <w:tcBorders>
              <w:top w:val="single" w:sz="4" w:space="0" w:color="auto"/>
              <w:bottom w:val="double" w:sz="4" w:space="0" w:color="auto"/>
            </w:tcBorders>
            <w:shd w:val="clear" w:color="auto" w:fill="FFFFFF"/>
          </w:tcPr>
          <w:p w14:paraId="270ADBE8"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6A30D20"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83B6729"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14:paraId="76E08E9F"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70C62426" w14:textId="77777777" w:rsidTr="00E50DB9">
        <w:trPr>
          <w:tblHeader/>
        </w:trPr>
        <w:tc>
          <w:tcPr>
            <w:tcW w:w="720" w:type="dxa"/>
            <w:tcBorders>
              <w:top w:val="double" w:sz="4" w:space="0" w:color="auto"/>
              <w:bottom w:val="single" w:sz="4" w:space="0" w:color="auto"/>
            </w:tcBorders>
            <w:shd w:val="clear" w:color="auto" w:fill="FFFFFF"/>
          </w:tcPr>
          <w:p w14:paraId="1FCC6373" w14:textId="77777777"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14:paraId="7F0FE5A6"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FEA1E52"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739A03EE"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695C0FC"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A1989BE" w14:textId="77777777" w:rsidR="00E921A2" w:rsidRPr="00121095" w:rsidRDefault="00E921A2">
            <w:pPr>
              <w:pStyle w:val="QryTableRCPHeader"/>
              <w:rPr>
                <w:lang w:val="en-US"/>
              </w:rPr>
            </w:pPr>
            <w:r w:rsidRPr="00121095">
              <w:rPr>
                <w:lang w:val="en-US"/>
              </w:rPr>
              <w:t>Description</w:t>
            </w:r>
          </w:p>
        </w:tc>
      </w:tr>
      <w:tr w:rsidR="00E921A2" w:rsidRPr="00E921A2" w14:paraId="19124DE4" w14:textId="77777777" w:rsidTr="00E50DB9">
        <w:tc>
          <w:tcPr>
            <w:tcW w:w="720" w:type="dxa"/>
            <w:tcBorders>
              <w:top w:val="single" w:sz="4" w:space="0" w:color="auto"/>
              <w:bottom w:val="single" w:sz="4" w:space="0" w:color="auto"/>
            </w:tcBorders>
            <w:shd w:val="clear" w:color="auto" w:fill="FFFFFF"/>
          </w:tcPr>
          <w:p w14:paraId="7C65B5BF"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64FA489C"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70C07BF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2361614B"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9DE3FB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0E3EC4D8"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14:paraId="3EB0DD42" w14:textId="77777777" w:rsidTr="00E50DB9">
        <w:tc>
          <w:tcPr>
            <w:tcW w:w="720" w:type="dxa"/>
            <w:tcBorders>
              <w:top w:val="single" w:sz="4" w:space="0" w:color="auto"/>
              <w:bottom w:val="single" w:sz="4" w:space="0" w:color="auto"/>
            </w:tcBorders>
            <w:shd w:val="clear" w:color="auto" w:fill="FFFFFF"/>
          </w:tcPr>
          <w:p w14:paraId="6E42D8E0"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586FA4B"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763CDEE4"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83FD441"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63BE8C2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0141D32" w14:textId="77777777" w:rsidR="00E921A2" w:rsidRPr="00121095" w:rsidRDefault="00E921A2">
            <w:pPr>
              <w:pStyle w:val="QryTableRCP"/>
              <w:rPr>
                <w:lang w:val="en-US"/>
              </w:rPr>
            </w:pPr>
          </w:p>
        </w:tc>
      </w:tr>
      <w:tr w:rsidR="00E921A2" w:rsidRPr="00E921A2" w14:paraId="1AEACBBE" w14:textId="77777777" w:rsidTr="00E50DB9">
        <w:tc>
          <w:tcPr>
            <w:tcW w:w="720" w:type="dxa"/>
            <w:tcBorders>
              <w:top w:val="single" w:sz="4" w:space="0" w:color="auto"/>
              <w:bottom w:val="single" w:sz="4" w:space="0" w:color="auto"/>
            </w:tcBorders>
            <w:shd w:val="clear" w:color="auto" w:fill="FFFFFF"/>
          </w:tcPr>
          <w:p w14:paraId="2224FB8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7FD1451F"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A55BE7C"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66795736"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813AD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5EE1D6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6C4E662" w14:textId="77777777" w:rsidTr="00E50DB9">
        <w:tc>
          <w:tcPr>
            <w:tcW w:w="720" w:type="dxa"/>
            <w:tcBorders>
              <w:top w:val="single" w:sz="4" w:space="0" w:color="auto"/>
              <w:bottom w:val="single" w:sz="4" w:space="0" w:color="auto"/>
            </w:tcBorders>
            <w:shd w:val="clear" w:color="auto" w:fill="FFFFFF"/>
          </w:tcPr>
          <w:p w14:paraId="3C96EAE6"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04BE6036"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67DA540"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6D39537A"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B44573F"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7D3E355" w14:textId="77777777"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14:paraId="0F7CC514" w14:textId="77777777" w:rsidTr="00E50DB9">
        <w:tc>
          <w:tcPr>
            <w:tcW w:w="720" w:type="dxa"/>
            <w:tcBorders>
              <w:top w:val="single" w:sz="4" w:space="0" w:color="auto"/>
              <w:bottom w:val="single" w:sz="4" w:space="0" w:color="auto"/>
            </w:tcBorders>
            <w:shd w:val="clear" w:color="auto" w:fill="FFFFFF"/>
          </w:tcPr>
          <w:p w14:paraId="3AC7016A"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7F8E01BE"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5E5C5BF"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ADFDD4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9387256"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587380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456CECF" w14:textId="77777777" w:rsidTr="00E50DB9">
        <w:tc>
          <w:tcPr>
            <w:tcW w:w="720" w:type="dxa"/>
            <w:tcBorders>
              <w:top w:val="single" w:sz="4" w:space="0" w:color="auto"/>
              <w:bottom w:val="single" w:sz="4" w:space="0" w:color="auto"/>
            </w:tcBorders>
            <w:shd w:val="clear" w:color="auto" w:fill="FFFFFF"/>
          </w:tcPr>
          <w:p w14:paraId="40A138A7" w14:textId="77777777"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40734D7" w14:textId="77777777"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2382CB3D"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BBBA04D"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18018C3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0E6C85D4" w14:textId="77777777" w:rsidR="00E921A2" w:rsidRPr="00121095" w:rsidRDefault="00E921A2">
            <w:pPr>
              <w:pStyle w:val="QryTableRCP"/>
              <w:rPr>
                <w:lang w:val="en-US"/>
              </w:rPr>
            </w:pPr>
          </w:p>
        </w:tc>
      </w:tr>
      <w:tr w:rsidR="00E921A2" w:rsidRPr="00E921A2" w14:paraId="33FBCF31" w14:textId="77777777" w:rsidTr="00E50DB9">
        <w:tc>
          <w:tcPr>
            <w:tcW w:w="720" w:type="dxa"/>
            <w:tcBorders>
              <w:top w:val="single" w:sz="4" w:space="0" w:color="auto"/>
              <w:bottom w:val="single" w:sz="4" w:space="0" w:color="auto"/>
            </w:tcBorders>
            <w:shd w:val="clear" w:color="auto" w:fill="FFFFFF"/>
          </w:tcPr>
          <w:p w14:paraId="4148CF43"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144251E"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E50B954" w14:textId="77777777"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09E2A5A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6F9E5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4BDB37E3"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563E22F" w14:textId="77777777" w:rsidTr="00E50DB9">
        <w:tc>
          <w:tcPr>
            <w:tcW w:w="720" w:type="dxa"/>
            <w:tcBorders>
              <w:top w:val="single" w:sz="4" w:space="0" w:color="auto"/>
              <w:bottom w:val="double" w:sz="4" w:space="0" w:color="auto"/>
            </w:tcBorders>
            <w:shd w:val="clear" w:color="auto" w:fill="FFFFFF"/>
          </w:tcPr>
          <w:p w14:paraId="5E484877"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1610E9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1E91EC1" w14:textId="77777777"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074D869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43021D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58F4C04"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43E90FC6" w14:textId="77777777" w:rsidR="00E921A2" w:rsidRPr="00121095" w:rsidRDefault="00E921A2">
      <w:pPr>
        <w:pStyle w:val="Heading3"/>
      </w:pPr>
      <w:bookmarkStart w:id="761" w:name="_Toc461697684"/>
      <w:bookmarkStart w:id="762" w:name="_Toc461849310"/>
      <w:bookmarkStart w:id="763" w:name="_Toc462052865"/>
      <w:bookmarkStart w:id="764" w:name="_Toc462567164"/>
      <w:bookmarkStart w:id="765" w:name="_Toc495483641"/>
      <w:bookmarkStart w:id="766" w:name="_Toc24273862"/>
      <w:bookmarkStart w:id="767" w:name="_Toc41281009"/>
      <w:bookmarkStart w:id="768" w:name="_Toc43004371"/>
      <w:bookmarkStart w:id="769" w:name="_Toc28957732"/>
      <w:r w:rsidRPr="00121095">
        <w:lastRenderedPageBreak/>
        <w:t>Query by parameter (QBP) / display response (RDY)</w:t>
      </w:r>
      <w:bookmarkEnd w:id="761"/>
      <w:bookmarkEnd w:id="762"/>
      <w:bookmarkEnd w:id="763"/>
      <w:bookmarkEnd w:id="764"/>
      <w:bookmarkEnd w:id="765"/>
      <w:bookmarkEnd w:id="766"/>
      <w:bookmarkEnd w:id="767"/>
      <w:bookmarkEnd w:id="768"/>
      <w:bookmarkEnd w:id="769"/>
      <w:r w:rsidR="00BF2FE6" w:rsidRPr="00121095">
        <w:fldChar w:fldCharType="begin"/>
      </w:r>
      <w:r w:rsidRPr="00121095">
        <w:instrText xml:space="preserve"> XE "Query by parameter (QBP) / display response (RDY)" </w:instrText>
      </w:r>
      <w:r w:rsidR="00BF2FE6" w:rsidRPr="00121095">
        <w:fldChar w:fldCharType="end"/>
      </w:r>
    </w:p>
    <w:p w14:paraId="5F0EEB94"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A708600" w14:textId="77777777"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||199909171400-0800||QBP^Z97^QBP_Q15|8699|P|2.</w:t>
      </w:r>
      <w:r>
        <w:rPr>
          <w:noProof w:val="0"/>
        </w:rPr>
        <w:t>8</w:t>
      </w:r>
      <w:r w:rsidRPr="00121095">
        <w:rPr>
          <w:noProof w:val="0"/>
        </w:rPr>
        <w:t>||||||||</w:t>
      </w:r>
    </w:p>
    <w:p w14:paraId="29D183CB" w14:textId="77777777" w:rsidR="00E921A2" w:rsidRPr="00121095" w:rsidRDefault="00E921A2">
      <w:pPr>
        <w:pStyle w:val="Example"/>
        <w:rPr>
          <w:noProof w:val="0"/>
        </w:rPr>
      </w:pPr>
      <w:r w:rsidRPr="00121095">
        <w:rPr>
          <w:noProof w:val="0"/>
        </w:rPr>
        <w:t>QPD|Z97^DispenseHistoryDisplay^HL7nnnn|Q005|555444222111^^^MPI^MR||19980531|19990531|</w:t>
      </w:r>
    </w:p>
    <w:p w14:paraId="65B9DBC2" w14:textId="77777777" w:rsidR="00E921A2" w:rsidRPr="00121095" w:rsidRDefault="00E921A2">
      <w:pPr>
        <w:pStyle w:val="Example"/>
        <w:rPr>
          <w:noProof w:val="0"/>
        </w:rPr>
      </w:pPr>
      <w:r w:rsidRPr="00121095">
        <w:rPr>
          <w:noProof w:val="0"/>
        </w:rPr>
        <w:t>RCP|I|999^RD|</w:t>
      </w:r>
    </w:p>
    <w:p w14:paraId="26309997"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14:paraId="3180EFDA" w14:textId="77777777" w:rsidR="00E921A2" w:rsidRPr="00121095" w:rsidRDefault="00E921A2">
      <w:pPr>
        <w:pStyle w:val="Example"/>
        <w:ind w:left="1080"/>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||199909171401-0800||RDY^Z98^RDY_K15|8858|P|2.</w:t>
      </w:r>
      <w:r>
        <w:rPr>
          <w:noProof w:val="0"/>
        </w:rPr>
        <w:t>8</w:t>
      </w:r>
      <w:r w:rsidRPr="00121095">
        <w:rPr>
          <w:noProof w:val="0"/>
        </w:rPr>
        <w:t>||||||||</w:t>
      </w:r>
    </w:p>
    <w:p w14:paraId="3A7E484D" w14:textId="77777777" w:rsidR="00E921A2" w:rsidRPr="00121095" w:rsidRDefault="00E921A2">
      <w:pPr>
        <w:pStyle w:val="Example"/>
        <w:ind w:left="1080"/>
        <w:rPr>
          <w:noProof w:val="0"/>
        </w:rPr>
      </w:pPr>
      <w:r w:rsidRPr="00121095">
        <w:rPr>
          <w:noProof w:val="0"/>
        </w:rPr>
        <w:t>MSA|AA|8699|</w:t>
      </w:r>
    </w:p>
    <w:p w14:paraId="19A87E1A" w14:textId="77777777" w:rsidR="00E921A2" w:rsidRPr="00121095" w:rsidRDefault="00E921A2">
      <w:pPr>
        <w:pStyle w:val="Example"/>
        <w:ind w:left="1080"/>
        <w:rPr>
          <w:noProof w:val="0"/>
        </w:rPr>
      </w:pPr>
      <w:r w:rsidRPr="00121095">
        <w:rPr>
          <w:noProof w:val="0"/>
        </w:rPr>
        <w:t>QAK|Q005|OK|Z97^DispenseHistoryDisplay|4</w:t>
      </w:r>
    </w:p>
    <w:p w14:paraId="6FFA73E6" w14:textId="77777777" w:rsidR="00E921A2" w:rsidRPr="00121095" w:rsidRDefault="00E921A2">
      <w:pPr>
        <w:pStyle w:val="Example"/>
        <w:ind w:left="1080"/>
        <w:rPr>
          <w:noProof w:val="0"/>
        </w:rPr>
      </w:pPr>
      <w:r w:rsidRPr="00121095">
        <w:rPr>
          <w:noProof w:val="0"/>
        </w:rPr>
        <w:t>QPD|Z97^DispenseHistoryDisplay^HL7nnnn|Q005|555444222111^^^MPI^MR||19980531|19990531|</w:t>
      </w:r>
    </w:p>
    <w:p w14:paraId="763D3131" w14:textId="77777777" w:rsidR="00E921A2" w:rsidRPr="00121095" w:rsidRDefault="00E921A2">
      <w:pPr>
        <w:pStyle w:val="Example"/>
        <w:ind w:left="1080"/>
        <w:rPr>
          <w:noProof w:val="0"/>
        </w:rPr>
      </w:pPr>
      <w:r w:rsidRPr="00121095">
        <w:rPr>
          <w:noProof w:val="0"/>
        </w:rPr>
        <w:t>DSP|||        GENERAL HOSPITAL – PHARMACY DEPARTMENT          DATE:09-17-99</w:t>
      </w:r>
    </w:p>
    <w:p w14:paraId="249521B5" w14:textId="77777777" w:rsidR="00E921A2" w:rsidRPr="00121095" w:rsidRDefault="00E921A2">
      <w:pPr>
        <w:pStyle w:val="Example"/>
        <w:ind w:left="1080"/>
        <w:rPr>
          <w:noProof w:val="0"/>
        </w:rPr>
      </w:pPr>
      <w:r w:rsidRPr="00121095">
        <w:rPr>
          <w:noProof w:val="0"/>
        </w:rPr>
        <w:t>DSP|||        DISPENSE HISTORY REPORT                               PAGE  1</w:t>
      </w:r>
    </w:p>
    <w:p w14:paraId="083AEECE" w14:textId="77777777" w:rsidR="00E921A2" w:rsidRPr="00121095" w:rsidRDefault="00E921A2">
      <w:pPr>
        <w:pStyle w:val="Example"/>
        <w:ind w:left="1080"/>
        <w:rPr>
          <w:noProof w:val="0"/>
        </w:rPr>
      </w:pPr>
      <w:r w:rsidRPr="00121095">
        <w:rPr>
          <w:noProof w:val="0"/>
        </w:rPr>
        <w:t>DSP|||MRN          Patient Name       MEDICATION DISPENSED        DISP-DATE</w:t>
      </w:r>
    </w:p>
    <w:p w14:paraId="57E80457" w14:textId="77777777" w:rsidR="00E921A2" w:rsidRPr="00121095" w:rsidRDefault="00E921A2">
      <w:pPr>
        <w:pStyle w:val="Example"/>
        <w:ind w:left="1080"/>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120 mg TAB   05/29/1998</w:t>
      </w:r>
    </w:p>
    <w:p w14:paraId="7AFB5D96" w14:textId="77777777" w:rsidR="00E921A2" w:rsidRPr="00121095" w:rsidRDefault="00E921A2">
      <w:pPr>
        <w:pStyle w:val="Example"/>
        <w:ind w:left="1080"/>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ER TAB 180MG 08/21/1998</w:t>
      </w:r>
    </w:p>
    <w:p w14:paraId="1842377C" w14:textId="77777777" w:rsidR="00E921A2" w:rsidRPr="00121095" w:rsidRDefault="00E921A2">
      <w:pPr>
        <w:pStyle w:val="Example"/>
        <w:ind w:left="1080"/>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BACLOFEN 10MG TABS         09/22/1998</w:t>
      </w:r>
    </w:p>
    <w:p w14:paraId="3F574A6B" w14:textId="77777777" w:rsidR="00E921A2" w:rsidRPr="00121095" w:rsidRDefault="00E921A2">
      <w:pPr>
        <w:pStyle w:val="Example"/>
        <w:ind w:left="1080"/>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THEOPHYLLINE 80MG/15ML SOL 10/12/1998</w:t>
      </w:r>
    </w:p>
    <w:p w14:paraId="12CEB175" w14:textId="77777777" w:rsidR="00E921A2" w:rsidRPr="00121095" w:rsidRDefault="00E921A2">
      <w:pPr>
        <w:pStyle w:val="Example"/>
        <w:ind w:left="1080"/>
        <w:rPr>
          <w:noProof w:val="0"/>
        </w:rPr>
      </w:pPr>
      <w:r w:rsidRPr="00121095">
        <w:rPr>
          <w:noProof w:val="0"/>
        </w:rPr>
        <w:t>DSP|||       &lt;&lt; END OF REPORT &gt;&gt;</w:t>
      </w:r>
    </w:p>
    <w:p w14:paraId="1E7A8D07" w14:textId="77777777" w:rsidR="00E921A2" w:rsidRPr="00121095" w:rsidRDefault="00E921A2">
      <w:pPr>
        <w:pStyle w:val="Example"/>
        <w:rPr>
          <w:noProof w:val="0"/>
        </w:rPr>
      </w:pPr>
    </w:p>
    <w:p w14:paraId="5E810FDF" w14:textId="77777777" w:rsidR="00E921A2" w:rsidRPr="00121095" w:rsidRDefault="00E921A2">
      <w:pPr>
        <w:pStyle w:val="Heading4"/>
        <w:rPr>
          <w:vanish/>
        </w:rPr>
      </w:pPr>
      <w:r w:rsidRPr="00121095">
        <w:rPr>
          <w:vanish/>
        </w:rPr>
        <w:t>hiddentext</w:t>
      </w:r>
      <w:bookmarkStart w:id="770" w:name="_Toc1829128"/>
      <w:bookmarkStart w:id="771" w:name="_Toc24273863"/>
      <w:bookmarkEnd w:id="770"/>
      <w:bookmarkEnd w:id="771"/>
    </w:p>
    <w:p w14:paraId="184ABF0C" w14:textId="77777777" w:rsidR="00E921A2" w:rsidRPr="00121095" w:rsidRDefault="00E921A2">
      <w:pPr>
        <w:pStyle w:val="Heading4"/>
      </w:pPr>
      <w:bookmarkStart w:id="772" w:name="_Toc495483642"/>
      <w:bookmarkStart w:id="773" w:name="_Toc24273864"/>
      <w:r w:rsidRPr="00121095">
        <w:t xml:space="preserve">Dispense history display </w:t>
      </w:r>
      <w:bookmarkEnd w:id="772"/>
      <w:bookmarkEnd w:id="773"/>
      <w:r w:rsidRPr="00121095">
        <w:t>Query Profile</w:t>
      </w:r>
    </w:p>
    <w:p w14:paraId="068FEB75" w14:textId="77777777"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14:paraId="5A488E8A"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01158D8" w14:textId="77777777" w:rsidTr="00E50DB9">
        <w:trPr>
          <w:tblHeader/>
        </w:trPr>
        <w:tc>
          <w:tcPr>
            <w:tcW w:w="2880" w:type="dxa"/>
            <w:tcBorders>
              <w:top w:val="double" w:sz="4" w:space="0" w:color="auto"/>
              <w:bottom w:val="single" w:sz="4" w:space="0" w:color="auto"/>
            </w:tcBorders>
            <w:shd w:val="clear" w:color="auto" w:fill="FFFFFF"/>
          </w:tcPr>
          <w:p w14:paraId="2C913653" w14:textId="77777777"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14:paraId="59DDE119" w14:textId="77777777" w:rsidR="00E921A2" w:rsidRPr="00121095" w:rsidRDefault="00E921A2">
            <w:pPr>
              <w:pStyle w:val="QryTableID"/>
              <w:rPr>
                <w:lang w:val="en-US"/>
              </w:rPr>
            </w:pPr>
            <w:r w:rsidRPr="00121095">
              <w:rPr>
                <w:lang w:val="en-US"/>
              </w:rPr>
              <w:t>Z97</w:t>
            </w:r>
          </w:p>
        </w:tc>
      </w:tr>
      <w:tr w:rsidR="00E921A2" w:rsidRPr="00E921A2" w14:paraId="33C8811E" w14:textId="77777777" w:rsidTr="00E50DB9">
        <w:tc>
          <w:tcPr>
            <w:tcW w:w="2880" w:type="dxa"/>
            <w:tcBorders>
              <w:top w:val="single" w:sz="4" w:space="0" w:color="auto"/>
              <w:bottom w:val="single" w:sz="4" w:space="0" w:color="auto"/>
            </w:tcBorders>
            <w:shd w:val="clear" w:color="auto" w:fill="FFFFFF"/>
          </w:tcPr>
          <w:p w14:paraId="248A2B5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3AE60E8" w14:textId="77777777" w:rsidR="00E921A2" w:rsidRPr="00121095" w:rsidRDefault="00E921A2">
            <w:pPr>
              <w:pStyle w:val="QryTableType"/>
              <w:rPr>
                <w:lang w:val="en-US"/>
              </w:rPr>
            </w:pPr>
            <w:r w:rsidRPr="00121095">
              <w:rPr>
                <w:lang w:val="en-US"/>
              </w:rPr>
              <w:t>Query</w:t>
            </w:r>
          </w:p>
        </w:tc>
      </w:tr>
      <w:tr w:rsidR="00E921A2" w:rsidRPr="00E921A2" w14:paraId="67197250" w14:textId="77777777" w:rsidTr="00E50DB9">
        <w:tc>
          <w:tcPr>
            <w:tcW w:w="2880" w:type="dxa"/>
            <w:tcBorders>
              <w:top w:val="single" w:sz="4" w:space="0" w:color="auto"/>
              <w:bottom w:val="single" w:sz="4" w:space="0" w:color="auto"/>
            </w:tcBorders>
            <w:shd w:val="clear" w:color="auto" w:fill="FFFFFF"/>
          </w:tcPr>
          <w:p w14:paraId="2E0E37C3"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27E01D6" w14:textId="77777777" w:rsidR="00E921A2" w:rsidRPr="00121095" w:rsidRDefault="00E921A2">
            <w:pPr>
              <w:pStyle w:val="QryTableName"/>
              <w:rPr>
                <w:lang w:val="en-US"/>
              </w:rPr>
            </w:pPr>
            <w:r w:rsidRPr="00121095">
              <w:rPr>
                <w:lang w:val="en-US"/>
              </w:rPr>
              <w:t>Dispense History</w:t>
            </w:r>
          </w:p>
        </w:tc>
      </w:tr>
      <w:tr w:rsidR="00E921A2" w:rsidRPr="00E921A2" w14:paraId="16398F74" w14:textId="77777777" w:rsidTr="00E50DB9">
        <w:tc>
          <w:tcPr>
            <w:tcW w:w="2880" w:type="dxa"/>
            <w:tcBorders>
              <w:top w:val="single" w:sz="4" w:space="0" w:color="auto"/>
              <w:bottom w:val="single" w:sz="4" w:space="0" w:color="auto"/>
            </w:tcBorders>
            <w:shd w:val="clear" w:color="auto" w:fill="FFFFFF"/>
          </w:tcPr>
          <w:p w14:paraId="564365C4"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2A3EFF5" w14:textId="77777777" w:rsidR="00E921A2" w:rsidRPr="00121095" w:rsidRDefault="00E921A2">
            <w:pPr>
              <w:pStyle w:val="QryTableTriggerQuery"/>
              <w:rPr>
                <w:lang w:val="en-US"/>
              </w:rPr>
            </w:pPr>
            <w:r w:rsidRPr="00121095">
              <w:rPr>
                <w:lang w:val="en-US"/>
              </w:rPr>
              <w:t>QBP^Z97^QBP_Q15</w:t>
            </w:r>
          </w:p>
        </w:tc>
      </w:tr>
      <w:tr w:rsidR="00E921A2" w:rsidRPr="00E921A2" w14:paraId="7419AEB7" w14:textId="77777777" w:rsidTr="00E50DB9">
        <w:tc>
          <w:tcPr>
            <w:tcW w:w="2880" w:type="dxa"/>
            <w:tcBorders>
              <w:top w:val="single" w:sz="4" w:space="0" w:color="auto"/>
              <w:bottom w:val="single" w:sz="4" w:space="0" w:color="auto"/>
            </w:tcBorders>
            <w:shd w:val="clear" w:color="auto" w:fill="FFFFFF"/>
          </w:tcPr>
          <w:p w14:paraId="39411BF3"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1DA05B5" w14:textId="77777777" w:rsidR="00E921A2" w:rsidRPr="00121095" w:rsidRDefault="00E921A2">
            <w:pPr>
              <w:pStyle w:val="QryTableMode"/>
              <w:rPr>
                <w:lang w:val="en-US"/>
              </w:rPr>
            </w:pPr>
            <w:r w:rsidRPr="00121095">
              <w:rPr>
                <w:lang w:val="en-US"/>
              </w:rPr>
              <w:t>Both</w:t>
            </w:r>
          </w:p>
        </w:tc>
      </w:tr>
      <w:tr w:rsidR="00E921A2" w:rsidRPr="00E921A2" w14:paraId="115E24E2" w14:textId="77777777" w:rsidTr="00E50DB9">
        <w:tc>
          <w:tcPr>
            <w:tcW w:w="2880" w:type="dxa"/>
            <w:tcBorders>
              <w:top w:val="single" w:sz="4" w:space="0" w:color="auto"/>
              <w:bottom w:val="single" w:sz="4" w:space="0" w:color="auto"/>
            </w:tcBorders>
            <w:shd w:val="clear" w:color="auto" w:fill="FFFFFF"/>
          </w:tcPr>
          <w:p w14:paraId="1850AB0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9BCF70A" w14:textId="77777777" w:rsidR="00E921A2" w:rsidRPr="00121095" w:rsidRDefault="00E921A2">
            <w:pPr>
              <w:pStyle w:val="QryTableResponseTrigger"/>
              <w:rPr>
                <w:lang w:val="en-US"/>
              </w:rPr>
            </w:pPr>
            <w:r w:rsidRPr="00121095">
              <w:rPr>
                <w:lang w:val="en-US"/>
              </w:rPr>
              <w:t>RDY^Z98^RDY_K15</w:t>
            </w:r>
          </w:p>
        </w:tc>
      </w:tr>
      <w:tr w:rsidR="00E921A2" w:rsidRPr="00E921A2" w14:paraId="0B05C65F" w14:textId="77777777" w:rsidTr="00E50DB9">
        <w:tc>
          <w:tcPr>
            <w:tcW w:w="2880" w:type="dxa"/>
            <w:tcBorders>
              <w:top w:val="single" w:sz="4" w:space="0" w:color="auto"/>
              <w:bottom w:val="single" w:sz="4" w:space="0" w:color="auto"/>
            </w:tcBorders>
            <w:shd w:val="clear" w:color="auto" w:fill="FFFFFF"/>
          </w:tcPr>
          <w:p w14:paraId="63B9BB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7538AEE"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842B9F7" w14:textId="77777777" w:rsidTr="00E50DB9">
        <w:tc>
          <w:tcPr>
            <w:tcW w:w="2880" w:type="dxa"/>
            <w:tcBorders>
              <w:top w:val="single" w:sz="4" w:space="0" w:color="auto"/>
              <w:bottom w:val="single" w:sz="4" w:space="0" w:color="auto"/>
            </w:tcBorders>
            <w:shd w:val="clear" w:color="auto" w:fill="FFFFFF"/>
          </w:tcPr>
          <w:p w14:paraId="7797F24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B37018A"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627D6813" w14:textId="77777777" w:rsidTr="00E50DB9">
        <w:trPr>
          <w:cantSplit/>
        </w:trPr>
        <w:tc>
          <w:tcPr>
            <w:tcW w:w="2880" w:type="dxa"/>
            <w:tcBorders>
              <w:top w:val="single" w:sz="4" w:space="0" w:color="auto"/>
              <w:bottom w:val="single" w:sz="4" w:space="0" w:color="auto"/>
            </w:tcBorders>
            <w:shd w:val="clear" w:color="auto" w:fill="FFFFFF"/>
          </w:tcPr>
          <w:p w14:paraId="22E5005D"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64BBC2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w:t>
            </w:r>
            <w:proofErr w:type="spellStart"/>
            <w:r w:rsidRPr="00121095">
              <w:rPr>
                <w:b/>
                <w:lang w:val="en-US"/>
              </w:rPr>
              <w:t>SortControl</w:t>
            </w:r>
            <w:proofErr w:type="spellEnd"/>
            <w:r w:rsidRPr="00121095">
              <w:rPr>
                <w:b/>
                <w:lang w:val="en-US"/>
              </w:rPr>
              <w:t>.</w:t>
            </w:r>
          </w:p>
        </w:tc>
      </w:tr>
      <w:tr w:rsidR="00E921A2" w:rsidRPr="00E921A2" w14:paraId="5D3BDBE7" w14:textId="77777777" w:rsidTr="00E50DB9">
        <w:trPr>
          <w:cantSplit/>
        </w:trPr>
        <w:tc>
          <w:tcPr>
            <w:tcW w:w="2880" w:type="dxa"/>
            <w:tcBorders>
              <w:top w:val="single" w:sz="4" w:space="0" w:color="auto"/>
              <w:bottom w:val="double" w:sz="4" w:space="0" w:color="auto"/>
            </w:tcBorders>
            <w:shd w:val="clear" w:color="auto" w:fill="FFFFFF"/>
          </w:tcPr>
          <w:p w14:paraId="000E872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864C73A" w14:textId="77777777" w:rsidR="00E921A2" w:rsidRPr="00121095" w:rsidRDefault="00E921A2">
            <w:pPr>
              <w:pStyle w:val="QryTableSegmentPattern"/>
              <w:rPr>
                <w:lang w:val="en-US"/>
              </w:rPr>
            </w:pPr>
          </w:p>
        </w:tc>
      </w:tr>
    </w:tbl>
    <w:p w14:paraId="5C70209B" w14:textId="77777777" w:rsidR="00E921A2" w:rsidRDefault="00E921A2">
      <w:pPr>
        <w:pStyle w:val="NormalIndented"/>
      </w:pPr>
    </w:p>
    <w:p w14:paraId="549FC588" w14:textId="09C67740"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1069C97A" w14:textId="77777777" w:rsidR="00E921A2" w:rsidRPr="00121095" w:rsidRDefault="00E921A2">
      <w:pPr>
        <w:pStyle w:val="MsgTableCaption"/>
      </w:pPr>
      <w:r w:rsidRPr="00121095">
        <w:lastRenderedPageBreak/>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C56BAC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5630358"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841F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1B4D95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202467B" w14:textId="77777777" w:rsidR="00E921A2" w:rsidRPr="00121095" w:rsidRDefault="00E921A2">
            <w:pPr>
              <w:pStyle w:val="MsgTableHeader"/>
              <w:jc w:val="center"/>
              <w:rPr>
                <w:lang w:val="en-US"/>
              </w:rPr>
            </w:pPr>
            <w:r w:rsidRPr="00121095">
              <w:rPr>
                <w:lang w:val="en-US"/>
              </w:rPr>
              <w:t>Sec Ref</w:t>
            </w:r>
          </w:p>
        </w:tc>
      </w:tr>
      <w:tr w:rsidR="00E921A2" w:rsidRPr="00E921A2" w14:paraId="7B891C9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48DCF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4525DD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6E757C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1F3034" w14:textId="77777777" w:rsidR="00E921A2" w:rsidRPr="00121095" w:rsidRDefault="00E921A2">
            <w:pPr>
              <w:pStyle w:val="MsgTableBody"/>
              <w:jc w:val="center"/>
            </w:pPr>
            <w:r w:rsidRPr="00121095">
              <w:t>2.15.9</w:t>
            </w:r>
          </w:p>
        </w:tc>
      </w:tr>
      <w:tr w:rsidR="00E921A2" w:rsidRPr="00E921A2" w14:paraId="2DD53B8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1AEE0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2A514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C7D806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43800" w14:textId="77777777" w:rsidR="00E921A2" w:rsidRPr="00121095" w:rsidRDefault="00E921A2">
            <w:pPr>
              <w:pStyle w:val="MsgTableBody"/>
              <w:jc w:val="center"/>
            </w:pPr>
            <w:r w:rsidRPr="00121095">
              <w:t>2.15.12</w:t>
            </w:r>
          </w:p>
        </w:tc>
      </w:tr>
      <w:tr w:rsidR="00E921A2" w:rsidRPr="00E921A2" w14:paraId="4EFEB3F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858A61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BE8C59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BF096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C06D3" w14:textId="77777777" w:rsidR="00E921A2" w:rsidRPr="00121095" w:rsidRDefault="00E921A2">
            <w:pPr>
              <w:pStyle w:val="MsgTableBody"/>
              <w:jc w:val="center"/>
            </w:pPr>
            <w:r w:rsidRPr="00121095">
              <w:t>2.14.13</w:t>
            </w:r>
          </w:p>
        </w:tc>
      </w:tr>
      <w:tr w:rsidR="00E921A2" w:rsidRPr="00E921A2" w14:paraId="178C82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4B6A3E"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4379FF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01BA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5AAC30" w14:textId="77777777" w:rsidR="00E921A2" w:rsidRPr="00121095" w:rsidRDefault="00E921A2">
            <w:pPr>
              <w:pStyle w:val="MsgTableBody"/>
              <w:jc w:val="center"/>
            </w:pPr>
            <w:r w:rsidRPr="00121095">
              <w:t>2.15.8</w:t>
            </w:r>
          </w:p>
        </w:tc>
      </w:tr>
      <w:tr w:rsidR="00E921A2" w:rsidRPr="00E921A2" w14:paraId="1BE590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6B0943"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194F0E0F"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8DB0A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31B92" w14:textId="77777777" w:rsidR="00E921A2" w:rsidRPr="00121095" w:rsidRDefault="00E921A2">
            <w:pPr>
              <w:pStyle w:val="MsgTableBody"/>
              <w:jc w:val="center"/>
            </w:pPr>
            <w:r w:rsidRPr="00121095">
              <w:t>2.15.5</w:t>
            </w:r>
          </w:p>
        </w:tc>
      </w:tr>
      <w:tr w:rsidR="00E921A2" w:rsidRPr="00E921A2" w14:paraId="133387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E3AD"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88C407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791B5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F93A04" w14:textId="3F7B64C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2AB3CC7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E95BC8"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572D04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0AC74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039BD" w14:textId="3C2B9677"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C3E47F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B70183"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C1DF1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71989A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5D8184" w14:textId="5770F0DE"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0CE71B6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C5AE217"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A0314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3D8FF92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55AD53" w14:textId="77777777" w:rsidR="00E921A2" w:rsidRPr="00121095" w:rsidRDefault="00E921A2">
            <w:pPr>
              <w:pStyle w:val="MsgTableBody"/>
              <w:jc w:val="center"/>
            </w:pPr>
            <w:r w:rsidRPr="00121095">
              <w:t>2.15.4</w:t>
            </w:r>
          </w:p>
        </w:tc>
      </w:tr>
    </w:tbl>
    <w:p w14:paraId="1913E903" w14:textId="77777777"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1C45B616" w14:textId="77777777">
        <w:trPr>
          <w:cantSplit/>
          <w:tblHeader/>
        </w:trPr>
        <w:tc>
          <w:tcPr>
            <w:tcW w:w="8640" w:type="dxa"/>
            <w:tcBorders>
              <w:top w:val="double" w:sz="4" w:space="0" w:color="auto"/>
              <w:bottom w:val="single" w:sz="4" w:space="0" w:color="auto"/>
            </w:tcBorders>
            <w:shd w:val="pct10" w:color="auto" w:fill="FFFFFF"/>
          </w:tcPr>
          <w:p w14:paraId="2BDEC559" w14:textId="77777777" w:rsidR="00E921A2" w:rsidRPr="00121095" w:rsidRDefault="00E921A2">
            <w:pPr>
              <w:pStyle w:val="QryTableDisplayLineHeader"/>
              <w:rPr>
                <w:lang w:val="en-US"/>
              </w:rPr>
            </w:pPr>
            <w:r w:rsidRPr="00121095">
              <w:rPr>
                <w:lang w:val="en-US"/>
              </w:rPr>
              <w:t>The data will display as follows: (Query ID=Z97)</w:t>
            </w:r>
          </w:p>
        </w:tc>
      </w:tr>
      <w:tr w:rsidR="00E921A2" w:rsidRPr="00E921A2" w14:paraId="43557C9A" w14:textId="77777777">
        <w:trPr>
          <w:cantSplit/>
        </w:trPr>
        <w:tc>
          <w:tcPr>
            <w:tcW w:w="8640" w:type="dxa"/>
            <w:tcBorders>
              <w:top w:val="single" w:sz="4" w:space="0" w:color="auto"/>
              <w:bottom w:val="single" w:sz="4" w:space="0" w:color="auto"/>
            </w:tcBorders>
            <w:shd w:val="clear" w:color="auto" w:fill="FFFFFF"/>
          </w:tcPr>
          <w:p w14:paraId="396719CC" w14:textId="77777777" w:rsidR="00E921A2" w:rsidRPr="00121095" w:rsidRDefault="00E921A2">
            <w:pPr>
              <w:pStyle w:val="QryTableDisplayLine"/>
              <w:rPr>
                <w:lang w:val="en-US"/>
              </w:rPr>
            </w:pPr>
            <w:r w:rsidRPr="00121095">
              <w:rPr>
                <w:lang w:val="en-US"/>
              </w:rPr>
              <w:t xml:space="preserve">DSP|||        GENERAL HOSPITAL – PHARMACY DEPARTMENT          </w:t>
            </w:r>
            <w:proofErr w:type="spellStart"/>
            <w:r w:rsidRPr="00121095">
              <w:rPr>
                <w:lang w:val="en-US"/>
              </w:rPr>
              <w:t>DATE:mm-dd-yy</w:t>
            </w:r>
            <w:proofErr w:type="spellEnd"/>
          </w:p>
        </w:tc>
      </w:tr>
      <w:tr w:rsidR="00E921A2" w:rsidRPr="00E921A2" w14:paraId="4C833502" w14:textId="77777777">
        <w:trPr>
          <w:cantSplit/>
        </w:trPr>
        <w:tc>
          <w:tcPr>
            <w:tcW w:w="8640" w:type="dxa"/>
            <w:tcBorders>
              <w:top w:val="single" w:sz="4" w:space="0" w:color="auto"/>
              <w:bottom w:val="single" w:sz="4" w:space="0" w:color="auto"/>
            </w:tcBorders>
            <w:shd w:val="clear" w:color="auto" w:fill="FFFFFF"/>
          </w:tcPr>
          <w:p w14:paraId="419A0373" w14:textId="77777777" w:rsidR="00E921A2" w:rsidRPr="00121095" w:rsidRDefault="00E921A2">
            <w:pPr>
              <w:pStyle w:val="QryTableDisplayLine"/>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14:paraId="5F738EAE" w14:textId="77777777">
        <w:trPr>
          <w:cantSplit/>
        </w:trPr>
        <w:tc>
          <w:tcPr>
            <w:tcW w:w="8640" w:type="dxa"/>
            <w:tcBorders>
              <w:top w:val="single" w:sz="4" w:space="0" w:color="auto"/>
              <w:bottom w:val="single" w:sz="4" w:space="0" w:color="auto"/>
            </w:tcBorders>
            <w:shd w:val="clear" w:color="auto" w:fill="FFFFFF"/>
          </w:tcPr>
          <w:p w14:paraId="60956C96"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777D8704" w14:textId="77777777">
        <w:trPr>
          <w:cantSplit/>
        </w:trPr>
        <w:tc>
          <w:tcPr>
            <w:tcW w:w="8640" w:type="dxa"/>
            <w:tcBorders>
              <w:top w:val="single" w:sz="4" w:space="0" w:color="auto"/>
              <w:bottom w:val="single" w:sz="4" w:space="0" w:color="auto"/>
            </w:tcBorders>
            <w:shd w:val="clear" w:color="auto" w:fill="FFFFFF"/>
          </w:tcPr>
          <w:p w14:paraId="6F35A165" w14:textId="77777777" w:rsidR="00E921A2" w:rsidRPr="00121095" w:rsidRDefault="00E921A2">
            <w:pPr>
              <w:pStyle w:val="QryTableDisplayLine"/>
              <w:rPr>
                <w:lang w:val="en-US"/>
              </w:rPr>
            </w:pPr>
            <w:r w:rsidRPr="00121095">
              <w:rPr>
                <w:lang w:val="en-US"/>
              </w:rPr>
              <w:t xml:space="preserve">DSP|||XXXXX       </w:t>
            </w:r>
            <w:proofErr w:type="spellStart"/>
            <w:r w:rsidRPr="00121095">
              <w:rPr>
                <w:lang w:val="en-US"/>
              </w:rPr>
              <w:t>XXXXXx</w:t>
            </w:r>
            <w:proofErr w:type="spellEnd"/>
            <w:r w:rsidRPr="00121095">
              <w:rPr>
                <w:lang w:val="en-US"/>
              </w:rPr>
              <w:t>, XXXXX       XXXXXXXXXXXXXXXX              mm/dd/</w:t>
            </w:r>
            <w:proofErr w:type="spellStart"/>
            <w:r w:rsidRPr="00121095">
              <w:rPr>
                <w:lang w:val="en-US"/>
              </w:rPr>
              <w:t>ccyy</w:t>
            </w:r>
            <w:proofErr w:type="spellEnd"/>
          </w:p>
        </w:tc>
      </w:tr>
      <w:tr w:rsidR="00E921A2" w:rsidRPr="00E921A2" w14:paraId="280FB4EC" w14:textId="77777777">
        <w:trPr>
          <w:cantSplit/>
        </w:trPr>
        <w:tc>
          <w:tcPr>
            <w:tcW w:w="8640" w:type="dxa"/>
            <w:tcBorders>
              <w:top w:val="single" w:sz="4" w:space="0" w:color="auto"/>
              <w:bottom w:val="single" w:sz="4" w:space="0" w:color="auto"/>
            </w:tcBorders>
            <w:shd w:val="clear" w:color="auto" w:fill="FFFFFF"/>
          </w:tcPr>
          <w:p w14:paraId="25B190E0" w14:textId="77777777" w:rsidR="00E921A2" w:rsidRPr="00121095" w:rsidRDefault="00E921A2">
            <w:pPr>
              <w:pStyle w:val="QryTableDisplayLine"/>
              <w:rPr>
                <w:lang w:val="en-US"/>
              </w:rPr>
            </w:pPr>
            <w:r w:rsidRPr="00121095">
              <w:rPr>
                <w:lang w:val="en-US"/>
              </w:rPr>
              <w:t>...</w:t>
            </w:r>
          </w:p>
        </w:tc>
      </w:tr>
      <w:tr w:rsidR="00E921A2" w:rsidRPr="00E921A2" w14:paraId="7954673D" w14:textId="77777777">
        <w:trPr>
          <w:cantSplit/>
        </w:trPr>
        <w:tc>
          <w:tcPr>
            <w:tcW w:w="8640" w:type="dxa"/>
            <w:tcBorders>
              <w:top w:val="single" w:sz="4" w:space="0" w:color="auto"/>
              <w:bottom w:val="double" w:sz="4" w:space="0" w:color="auto"/>
            </w:tcBorders>
            <w:shd w:val="clear" w:color="auto" w:fill="FFFFFF"/>
          </w:tcPr>
          <w:p w14:paraId="7D9C8983" w14:textId="77777777" w:rsidR="00E921A2" w:rsidRPr="00121095" w:rsidRDefault="00E921A2">
            <w:pPr>
              <w:pStyle w:val="QryTableDisplayLine"/>
              <w:rPr>
                <w:lang w:val="en-US"/>
              </w:rPr>
            </w:pPr>
            <w:r w:rsidRPr="00121095">
              <w:rPr>
                <w:lang w:val="en-US"/>
              </w:rPr>
              <w:t>DSP|||       &lt;&lt; END OF REPORT &gt;&gt;</w:t>
            </w:r>
          </w:p>
        </w:tc>
      </w:tr>
    </w:tbl>
    <w:p w14:paraId="36098AB8"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25CD093" w14:textId="77777777" w:rsidTr="00E50DB9">
        <w:trPr>
          <w:cantSplit/>
          <w:tblHeader/>
        </w:trPr>
        <w:tc>
          <w:tcPr>
            <w:tcW w:w="648" w:type="dxa"/>
            <w:tcBorders>
              <w:top w:val="double" w:sz="4" w:space="0" w:color="auto"/>
              <w:bottom w:val="single" w:sz="4" w:space="0" w:color="auto"/>
            </w:tcBorders>
            <w:shd w:val="clear" w:color="auto" w:fill="FFFFFF"/>
          </w:tcPr>
          <w:p w14:paraId="271B7C8D" w14:textId="77777777"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14:paraId="6486008A"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3CFADBD" w14:textId="77777777" w:rsidR="00E921A2" w:rsidRPr="00121095" w:rsidRDefault="00E921A2">
            <w:pPr>
              <w:pStyle w:val="QryTableInputHeader"/>
              <w:rPr>
                <w:lang w:val="en-US"/>
              </w:rPr>
            </w:pPr>
            <w:r w:rsidRPr="00121095">
              <w:rPr>
                <w:lang w:val="en-US"/>
              </w:rPr>
              <w:t>Key/</w:t>
            </w:r>
          </w:p>
          <w:p w14:paraId="5148EBF3"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5909D45"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7EE51A8"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CBF81F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9E96B5E" w14:textId="77777777" w:rsidR="00E921A2" w:rsidRPr="00121095" w:rsidRDefault="00E921A2">
            <w:pPr>
              <w:pStyle w:val="QryTableInputHeader"/>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0AC8ED6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9489D26"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1C1A9FF"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DA38AC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60EF64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70A549D" w14:textId="77777777" w:rsidR="00E921A2" w:rsidRPr="00121095" w:rsidRDefault="00E921A2">
            <w:pPr>
              <w:pStyle w:val="QryTableInputHeader"/>
              <w:rPr>
                <w:lang w:val="en-US"/>
              </w:rPr>
            </w:pPr>
            <w:r w:rsidRPr="00121095">
              <w:rPr>
                <w:lang w:val="en-US"/>
              </w:rPr>
              <w:t>Element Name</w:t>
            </w:r>
          </w:p>
        </w:tc>
      </w:tr>
      <w:tr w:rsidR="00E921A2" w:rsidRPr="00E921A2" w14:paraId="0889BBCD" w14:textId="77777777" w:rsidTr="00E50DB9">
        <w:trPr>
          <w:cantSplit/>
        </w:trPr>
        <w:tc>
          <w:tcPr>
            <w:tcW w:w="648" w:type="dxa"/>
            <w:tcBorders>
              <w:top w:val="single" w:sz="4" w:space="0" w:color="auto"/>
              <w:bottom w:val="single" w:sz="4" w:space="0" w:color="auto"/>
            </w:tcBorders>
            <w:shd w:val="clear" w:color="auto" w:fill="FFFFFF"/>
          </w:tcPr>
          <w:p w14:paraId="3DBA3A1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C538862" w14:textId="77777777"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1BA3E4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6FC4DE"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FE0812B"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2C826A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800BA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24B824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D270C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3D73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966CE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2DC86C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2C38BF" w14:textId="77777777" w:rsidR="00E921A2" w:rsidRPr="00121095" w:rsidRDefault="00E921A2">
            <w:pPr>
              <w:pStyle w:val="QryTableInput"/>
            </w:pPr>
          </w:p>
        </w:tc>
      </w:tr>
      <w:tr w:rsidR="00E921A2" w:rsidRPr="00E921A2" w14:paraId="4B963767" w14:textId="77777777" w:rsidTr="00E50DB9">
        <w:trPr>
          <w:cantSplit/>
        </w:trPr>
        <w:tc>
          <w:tcPr>
            <w:tcW w:w="648" w:type="dxa"/>
            <w:tcBorders>
              <w:top w:val="single" w:sz="4" w:space="0" w:color="auto"/>
              <w:bottom w:val="single" w:sz="4" w:space="0" w:color="auto"/>
            </w:tcBorders>
            <w:shd w:val="clear" w:color="auto" w:fill="FFFFFF"/>
          </w:tcPr>
          <w:p w14:paraId="26F654BB"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31D58AF" w14:textId="77777777"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27E007B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895D984"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7C680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653AEABC"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04C0D2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0A18FB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1137E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3D6B9DF"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FA5661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749940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CBFF7E7" w14:textId="77777777" w:rsidR="00E921A2" w:rsidRPr="00121095" w:rsidRDefault="00E921A2">
            <w:pPr>
              <w:pStyle w:val="QryTableInput"/>
            </w:pPr>
          </w:p>
        </w:tc>
      </w:tr>
      <w:tr w:rsidR="00E921A2" w:rsidRPr="00E921A2" w14:paraId="59D85853" w14:textId="77777777" w:rsidTr="00E50DB9">
        <w:trPr>
          <w:cantSplit/>
        </w:trPr>
        <w:tc>
          <w:tcPr>
            <w:tcW w:w="648" w:type="dxa"/>
            <w:tcBorders>
              <w:top w:val="single" w:sz="4" w:space="0" w:color="auto"/>
              <w:bottom w:val="single" w:sz="4" w:space="0" w:color="auto"/>
            </w:tcBorders>
            <w:shd w:val="clear" w:color="auto" w:fill="FFFFFF"/>
          </w:tcPr>
          <w:p w14:paraId="5CD8462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7007466A" w14:textId="77777777" w:rsidR="00E921A2" w:rsidRPr="00121095" w:rsidRDefault="00E921A2">
            <w:pPr>
              <w:pStyle w:val="QryTableInput"/>
            </w:pPr>
            <w:proofErr w:type="spellStart"/>
            <w:r w:rsidRPr="00121095">
              <w:t>PatientList</w:t>
            </w:r>
            <w:proofErr w:type="spellEnd"/>
          </w:p>
        </w:tc>
        <w:tc>
          <w:tcPr>
            <w:tcW w:w="792" w:type="dxa"/>
            <w:tcBorders>
              <w:top w:val="single" w:sz="4" w:space="0" w:color="auto"/>
              <w:bottom w:val="single" w:sz="4" w:space="0" w:color="auto"/>
            </w:tcBorders>
            <w:shd w:val="clear" w:color="auto" w:fill="FFFFFF"/>
          </w:tcPr>
          <w:p w14:paraId="622535F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893F61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6F555E8B"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918FA8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0E50B70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98A968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4BCC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881A14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6015D24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030B65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7CF6166"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429C72AB" w14:textId="77777777" w:rsidTr="00E50DB9">
        <w:trPr>
          <w:cantSplit/>
        </w:trPr>
        <w:tc>
          <w:tcPr>
            <w:tcW w:w="648" w:type="dxa"/>
            <w:tcBorders>
              <w:top w:val="single" w:sz="4" w:space="0" w:color="auto"/>
              <w:bottom w:val="single" w:sz="4" w:space="0" w:color="auto"/>
            </w:tcBorders>
            <w:shd w:val="clear" w:color="auto" w:fill="FFFFFF"/>
          </w:tcPr>
          <w:p w14:paraId="5BC152EC"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229721B8" w14:textId="77777777" w:rsidR="00E921A2" w:rsidRPr="00121095" w:rsidRDefault="00E921A2">
            <w:pPr>
              <w:pStyle w:val="QryTableInput"/>
            </w:pPr>
            <w:proofErr w:type="spellStart"/>
            <w:r w:rsidRPr="00121095">
              <w:t>MedicationDispensed</w:t>
            </w:r>
            <w:proofErr w:type="spellEnd"/>
          </w:p>
        </w:tc>
        <w:tc>
          <w:tcPr>
            <w:tcW w:w="792" w:type="dxa"/>
            <w:tcBorders>
              <w:top w:val="single" w:sz="4" w:space="0" w:color="auto"/>
              <w:bottom w:val="single" w:sz="4" w:space="0" w:color="auto"/>
            </w:tcBorders>
            <w:shd w:val="clear" w:color="auto" w:fill="FFFFFF"/>
          </w:tcPr>
          <w:p w14:paraId="1AF55E99"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23AC363"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3668276"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EA7A601"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0987CF6"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74FEA1E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7975358"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33655693"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1B705B1"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5622B4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223CDD6" w14:textId="77777777" w:rsidR="00E921A2" w:rsidRPr="00121095" w:rsidRDefault="00E921A2">
            <w:pPr>
              <w:pStyle w:val="QryTableInput"/>
            </w:pPr>
            <w:r w:rsidRPr="00121095">
              <w:t>RXD-2: Dispense/Give Code</w:t>
            </w:r>
          </w:p>
        </w:tc>
      </w:tr>
      <w:tr w:rsidR="00E921A2" w:rsidRPr="00E921A2" w14:paraId="61D0D456" w14:textId="77777777" w:rsidTr="00E50DB9">
        <w:trPr>
          <w:cantSplit/>
        </w:trPr>
        <w:tc>
          <w:tcPr>
            <w:tcW w:w="648" w:type="dxa"/>
            <w:tcBorders>
              <w:top w:val="single" w:sz="4" w:space="0" w:color="auto"/>
              <w:bottom w:val="single" w:sz="4" w:space="0" w:color="auto"/>
            </w:tcBorders>
            <w:shd w:val="clear" w:color="auto" w:fill="FFFFFF"/>
          </w:tcPr>
          <w:p w14:paraId="06E7E17E"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8C24A4F" w14:textId="77777777" w:rsidR="00E921A2" w:rsidRPr="00121095" w:rsidRDefault="00E921A2">
            <w:pPr>
              <w:pStyle w:val="QryTableInput"/>
            </w:pPr>
            <w:proofErr w:type="spellStart"/>
            <w:r w:rsidRPr="00121095">
              <w:t>DispenseDate.LL</w:t>
            </w:r>
            <w:proofErr w:type="spellEnd"/>
          </w:p>
        </w:tc>
        <w:tc>
          <w:tcPr>
            <w:tcW w:w="792" w:type="dxa"/>
            <w:tcBorders>
              <w:top w:val="single" w:sz="4" w:space="0" w:color="auto"/>
              <w:bottom w:val="single" w:sz="4" w:space="0" w:color="auto"/>
            </w:tcBorders>
            <w:shd w:val="clear" w:color="auto" w:fill="FFFFFF"/>
          </w:tcPr>
          <w:p w14:paraId="20A980A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1B888B7"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F61A15B"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F7807D6"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AD1662C"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E49802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4C512CE"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276F581B"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593D388"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326EC7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494B0C" w14:textId="77777777" w:rsidR="00E921A2" w:rsidRPr="00121095" w:rsidRDefault="00E921A2">
            <w:pPr>
              <w:pStyle w:val="QryTableInput"/>
            </w:pPr>
            <w:r w:rsidRPr="00121095">
              <w:t>RXD-3: Date/Time Dispensed</w:t>
            </w:r>
          </w:p>
        </w:tc>
      </w:tr>
      <w:tr w:rsidR="00E921A2" w:rsidRPr="00E921A2" w14:paraId="30EAB4F1" w14:textId="77777777" w:rsidTr="00E50DB9">
        <w:trPr>
          <w:cantSplit/>
        </w:trPr>
        <w:tc>
          <w:tcPr>
            <w:tcW w:w="648" w:type="dxa"/>
            <w:tcBorders>
              <w:top w:val="single" w:sz="4" w:space="0" w:color="auto"/>
              <w:bottom w:val="double" w:sz="4" w:space="0" w:color="auto"/>
            </w:tcBorders>
            <w:shd w:val="clear" w:color="auto" w:fill="FFFFFF"/>
          </w:tcPr>
          <w:p w14:paraId="236EE44D"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70391784" w14:textId="77777777" w:rsidR="00E921A2" w:rsidRPr="00121095" w:rsidRDefault="00E921A2">
            <w:pPr>
              <w:pStyle w:val="QryTableInput"/>
            </w:pPr>
            <w:proofErr w:type="spellStart"/>
            <w:r w:rsidRPr="00121095">
              <w:t>DispenseDate.UL</w:t>
            </w:r>
            <w:proofErr w:type="spellEnd"/>
          </w:p>
        </w:tc>
        <w:tc>
          <w:tcPr>
            <w:tcW w:w="792" w:type="dxa"/>
            <w:tcBorders>
              <w:top w:val="single" w:sz="4" w:space="0" w:color="auto"/>
              <w:bottom w:val="double" w:sz="4" w:space="0" w:color="auto"/>
            </w:tcBorders>
            <w:shd w:val="clear" w:color="auto" w:fill="FFFFFF"/>
          </w:tcPr>
          <w:p w14:paraId="59480FF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C99A863"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6DDDAB23"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BFB615D"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25D30C2C"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C86B04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265C47"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48AEF59F"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B11A8D4"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6F86C5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0567C49" w14:textId="77777777" w:rsidR="00E921A2" w:rsidRPr="00121095" w:rsidRDefault="00E921A2">
            <w:pPr>
              <w:pStyle w:val="QryTableInput"/>
            </w:pPr>
            <w:r w:rsidRPr="00121095">
              <w:t>RXD-3: Date/Time Dispensed</w:t>
            </w:r>
          </w:p>
        </w:tc>
      </w:tr>
    </w:tbl>
    <w:p w14:paraId="372C52C6" w14:textId="77777777"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091FDD9" w14:textId="77777777" w:rsidTr="00E50DB9">
        <w:trPr>
          <w:tblHeader/>
        </w:trPr>
        <w:tc>
          <w:tcPr>
            <w:tcW w:w="1861" w:type="dxa"/>
            <w:tcBorders>
              <w:top w:val="double" w:sz="4" w:space="0" w:color="auto"/>
              <w:bottom w:val="single" w:sz="4" w:space="0" w:color="auto"/>
            </w:tcBorders>
            <w:shd w:val="pct10" w:color="auto" w:fill="FFFFFF"/>
          </w:tcPr>
          <w:p w14:paraId="3A704BE0" w14:textId="77777777"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14:paraId="011B90F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9951D3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88F67E9" w14:textId="77777777" w:rsidR="00E921A2" w:rsidRPr="00121095" w:rsidRDefault="00E921A2">
            <w:pPr>
              <w:pStyle w:val="QryTableInputParamHeader"/>
              <w:rPr>
                <w:lang w:val="en-US"/>
              </w:rPr>
            </w:pPr>
            <w:r w:rsidRPr="00121095">
              <w:rPr>
                <w:lang w:val="en-US"/>
              </w:rPr>
              <w:t>Description</w:t>
            </w:r>
          </w:p>
        </w:tc>
      </w:tr>
      <w:tr w:rsidR="00E921A2" w:rsidRPr="00E921A2" w14:paraId="446D5380" w14:textId="77777777" w:rsidTr="00E50DB9">
        <w:tc>
          <w:tcPr>
            <w:tcW w:w="1861" w:type="dxa"/>
            <w:tcBorders>
              <w:top w:val="single" w:sz="4" w:space="0" w:color="auto"/>
              <w:bottom w:val="single" w:sz="4" w:space="0" w:color="auto"/>
            </w:tcBorders>
            <w:shd w:val="clear" w:color="auto" w:fill="FFFFFF"/>
          </w:tcPr>
          <w:p w14:paraId="7BC41F65" w14:textId="77777777" w:rsidR="00E921A2" w:rsidRPr="00121095" w:rsidRDefault="00E921A2">
            <w:pPr>
              <w:pStyle w:val="QryTableInputParam"/>
              <w:rPr>
                <w:b/>
                <w:lang w:val="en-US"/>
              </w:rPr>
            </w:pPr>
            <w:proofErr w:type="spellStart"/>
            <w:r w:rsidRPr="00121095">
              <w:rPr>
                <w:b/>
                <w:lang w:val="en-US"/>
              </w:rPr>
              <w:t>MessageQueryName</w:t>
            </w:r>
            <w:proofErr w:type="spellEnd"/>
          </w:p>
        </w:tc>
        <w:tc>
          <w:tcPr>
            <w:tcW w:w="1008" w:type="dxa"/>
            <w:tcBorders>
              <w:top w:val="single" w:sz="4" w:space="0" w:color="auto"/>
              <w:bottom w:val="single" w:sz="4" w:space="0" w:color="auto"/>
            </w:tcBorders>
            <w:shd w:val="clear" w:color="auto" w:fill="FFFFFF"/>
          </w:tcPr>
          <w:p w14:paraId="2DF558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57863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0C3D920" w14:textId="77777777"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14:paraId="00CFD1D4" w14:textId="77777777" w:rsidTr="00E50DB9">
        <w:tc>
          <w:tcPr>
            <w:tcW w:w="1861" w:type="dxa"/>
            <w:tcBorders>
              <w:top w:val="single" w:sz="4" w:space="0" w:color="auto"/>
              <w:bottom w:val="single" w:sz="4" w:space="0" w:color="auto"/>
            </w:tcBorders>
            <w:shd w:val="clear" w:color="auto" w:fill="FFFFFF"/>
          </w:tcPr>
          <w:p w14:paraId="31293C27" w14:textId="77777777" w:rsidR="00E921A2" w:rsidRPr="00121095" w:rsidRDefault="00E921A2">
            <w:pPr>
              <w:pStyle w:val="QryTableInputParam"/>
              <w:rPr>
                <w:b/>
                <w:lang w:val="en-US"/>
              </w:rPr>
            </w:pPr>
            <w:proofErr w:type="spellStart"/>
            <w:r w:rsidRPr="00121095">
              <w:rPr>
                <w:b/>
                <w:lang w:val="en-US"/>
              </w:rPr>
              <w:t>QueryTag</w:t>
            </w:r>
            <w:proofErr w:type="spellEnd"/>
          </w:p>
        </w:tc>
        <w:tc>
          <w:tcPr>
            <w:tcW w:w="1008" w:type="dxa"/>
            <w:tcBorders>
              <w:top w:val="single" w:sz="4" w:space="0" w:color="auto"/>
              <w:bottom w:val="single" w:sz="4" w:space="0" w:color="auto"/>
            </w:tcBorders>
            <w:shd w:val="clear" w:color="auto" w:fill="FFFFFF"/>
          </w:tcPr>
          <w:p w14:paraId="15F5782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50FAE7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5A5B2F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839F8B9" w14:textId="77777777" w:rsidTr="00E50DB9">
        <w:tc>
          <w:tcPr>
            <w:tcW w:w="1861" w:type="dxa"/>
            <w:tcBorders>
              <w:top w:val="single" w:sz="4" w:space="0" w:color="auto"/>
              <w:bottom w:val="single" w:sz="4" w:space="0" w:color="auto"/>
            </w:tcBorders>
            <w:shd w:val="clear" w:color="auto" w:fill="FFFFFF"/>
          </w:tcPr>
          <w:p w14:paraId="3FB15D8D" w14:textId="77777777" w:rsidR="00E921A2" w:rsidRPr="00121095" w:rsidRDefault="00E921A2">
            <w:pPr>
              <w:pStyle w:val="QryTableInputParam"/>
              <w:rPr>
                <w:lang w:val="en-US"/>
              </w:rPr>
            </w:pPr>
            <w:proofErr w:type="spellStart"/>
            <w:r w:rsidRPr="00121095">
              <w:rPr>
                <w:b/>
                <w:lang w:val="en-US"/>
              </w:rPr>
              <w:t>PatientList</w:t>
            </w:r>
            <w:proofErr w:type="spellEnd"/>
          </w:p>
        </w:tc>
        <w:tc>
          <w:tcPr>
            <w:tcW w:w="1008" w:type="dxa"/>
            <w:tcBorders>
              <w:top w:val="single" w:sz="4" w:space="0" w:color="auto"/>
              <w:bottom w:val="single" w:sz="4" w:space="0" w:color="auto"/>
            </w:tcBorders>
            <w:shd w:val="clear" w:color="auto" w:fill="FFFFFF"/>
          </w:tcPr>
          <w:p w14:paraId="125EB22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5E575DB"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EE73DC8"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w:t>
            </w:r>
            <w:r w:rsidRPr="00121095">
              <w:rPr>
                <w:lang w:val="en-US"/>
              </w:rPr>
              <w:t xml:space="preserve"> are intended to identify a unique entry on the </w:t>
            </w:r>
            <w:r w:rsidRPr="00121095">
              <w:rPr>
                <w:lang w:val="en-US"/>
              </w:rPr>
              <w:lastRenderedPageBreak/>
              <w:t xml:space="preserve">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456231" w14:textId="77777777" w:rsidTr="00E50DB9">
        <w:tc>
          <w:tcPr>
            <w:tcW w:w="1861" w:type="dxa"/>
            <w:tcBorders>
              <w:top w:val="single" w:sz="4" w:space="0" w:color="auto"/>
              <w:bottom w:val="single" w:sz="4" w:space="0" w:color="auto"/>
            </w:tcBorders>
            <w:shd w:val="clear" w:color="auto" w:fill="FFFFFF"/>
          </w:tcPr>
          <w:p w14:paraId="1307AD99"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289B78A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F6FC593"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DFB99BB"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8EDA784" w14:textId="77777777" w:rsidTr="00E50DB9">
        <w:tc>
          <w:tcPr>
            <w:tcW w:w="1861" w:type="dxa"/>
            <w:tcBorders>
              <w:top w:val="single" w:sz="4" w:space="0" w:color="auto"/>
              <w:bottom w:val="single" w:sz="4" w:space="0" w:color="auto"/>
            </w:tcBorders>
            <w:shd w:val="clear" w:color="auto" w:fill="FFFFFF"/>
          </w:tcPr>
          <w:p w14:paraId="08D4C1AE"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516D57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07812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2F3AAD7"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34CCC865" w14:textId="77777777" w:rsidTr="00E50DB9">
        <w:tc>
          <w:tcPr>
            <w:tcW w:w="1861" w:type="dxa"/>
            <w:tcBorders>
              <w:top w:val="single" w:sz="4" w:space="0" w:color="auto"/>
              <w:bottom w:val="single" w:sz="4" w:space="0" w:color="auto"/>
            </w:tcBorders>
            <w:shd w:val="clear" w:color="auto" w:fill="FFFFFF"/>
          </w:tcPr>
          <w:p w14:paraId="40402947"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7C56B7"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5517A716"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771D388"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934628D" w14:textId="77777777" w:rsidTr="00E50DB9">
        <w:tc>
          <w:tcPr>
            <w:tcW w:w="1861" w:type="dxa"/>
            <w:tcBorders>
              <w:top w:val="single" w:sz="4" w:space="0" w:color="auto"/>
              <w:bottom w:val="single" w:sz="4" w:space="0" w:color="auto"/>
            </w:tcBorders>
            <w:shd w:val="clear" w:color="auto" w:fill="FFFFFF"/>
          </w:tcPr>
          <w:p w14:paraId="2F30A92D"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D6FF0F"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03C8E0"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0B3E1EE8"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D1DF3B1" w14:textId="77777777" w:rsidTr="00E50DB9">
        <w:tc>
          <w:tcPr>
            <w:tcW w:w="1861" w:type="dxa"/>
            <w:tcBorders>
              <w:top w:val="single" w:sz="4" w:space="0" w:color="auto"/>
              <w:bottom w:val="single" w:sz="4" w:space="0" w:color="auto"/>
            </w:tcBorders>
            <w:shd w:val="clear" w:color="auto" w:fill="FFFFFF"/>
          </w:tcPr>
          <w:p w14:paraId="19B5A4E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882DD32"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7F6CAD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743BFB3"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68968C8" w14:textId="77777777" w:rsidTr="00E50DB9">
        <w:tc>
          <w:tcPr>
            <w:tcW w:w="1861" w:type="dxa"/>
            <w:tcBorders>
              <w:top w:val="single" w:sz="4" w:space="0" w:color="auto"/>
              <w:bottom w:val="single" w:sz="4" w:space="0" w:color="auto"/>
            </w:tcBorders>
            <w:shd w:val="clear" w:color="auto" w:fill="FFFFFF"/>
          </w:tcPr>
          <w:p w14:paraId="111AB9F3" w14:textId="77777777" w:rsidR="00E921A2" w:rsidRPr="00121095" w:rsidRDefault="00E921A2">
            <w:pPr>
              <w:pStyle w:val="QryTableInputParam"/>
              <w:rPr>
                <w:lang w:val="en-US"/>
              </w:rPr>
            </w:pPr>
            <w:proofErr w:type="spellStart"/>
            <w:r w:rsidRPr="00121095">
              <w:rPr>
                <w:b/>
                <w:lang w:val="en-US"/>
              </w:rPr>
              <w:t>MedicationDispensed</w:t>
            </w:r>
            <w:proofErr w:type="spellEnd"/>
          </w:p>
        </w:tc>
        <w:tc>
          <w:tcPr>
            <w:tcW w:w="1008" w:type="dxa"/>
            <w:tcBorders>
              <w:top w:val="single" w:sz="4" w:space="0" w:color="auto"/>
              <w:bottom w:val="single" w:sz="4" w:space="0" w:color="auto"/>
            </w:tcBorders>
            <w:shd w:val="clear" w:color="auto" w:fill="FFFFFF"/>
          </w:tcPr>
          <w:p w14:paraId="495C614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80D2EB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54233"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B8C4BBF" w14:textId="77777777" w:rsidTr="00E50DB9">
        <w:tc>
          <w:tcPr>
            <w:tcW w:w="1861" w:type="dxa"/>
            <w:tcBorders>
              <w:top w:val="single" w:sz="4" w:space="0" w:color="auto"/>
              <w:bottom w:val="single" w:sz="4" w:space="0" w:color="auto"/>
            </w:tcBorders>
            <w:shd w:val="clear" w:color="auto" w:fill="FFFFFF"/>
          </w:tcPr>
          <w:p w14:paraId="00859AB9" w14:textId="77777777" w:rsidR="00E921A2" w:rsidRPr="00121095" w:rsidRDefault="00E921A2">
            <w:pPr>
              <w:pStyle w:val="QryTableInputParam"/>
              <w:rPr>
                <w:lang w:val="en-US"/>
              </w:rPr>
            </w:pPr>
            <w:proofErr w:type="spellStart"/>
            <w:r w:rsidRPr="00121095">
              <w:rPr>
                <w:b/>
                <w:lang w:val="en-US"/>
              </w:rPr>
              <w:t>DispenseDate.LL</w:t>
            </w:r>
            <w:proofErr w:type="spellEnd"/>
          </w:p>
        </w:tc>
        <w:tc>
          <w:tcPr>
            <w:tcW w:w="1008" w:type="dxa"/>
            <w:tcBorders>
              <w:top w:val="single" w:sz="4" w:space="0" w:color="auto"/>
              <w:bottom w:val="single" w:sz="4" w:space="0" w:color="auto"/>
            </w:tcBorders>
            <w:shd w:val="clear" w:color="auto" w:fill="FFFFFF"/>
          </w:tcPr>
          <w:p w14:paraId="208D6B6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5EDB42"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E0E7432"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1E92E2F" w14:textId="77777777" w:rsidTr="00E50DB9">
        <w:tc>
          <w:tcPr>
            <w:tcW w:w="1861" w:type="dxa"/>
            <w:tcBorders>
              <w:top w:val="single" w:sz="4" w:space="0" w:color="auto"/>
              <w:bottom w:val="double" w:sz="4" w:space="0" w:color="auto"/>
            </w:tcBorders>
            <w:shd w:val="clear" w:color="auto" w:fill="FFFFFF"/>
          </w:tcPr>
          <w:p w14:paraId="3042D752" w14:textId="77777777" w:rsidR="00E921A2" w:rsidRPr="00121095" w:rsidRDefault="00E921A2">
            <w:pPr>
              <w:pStyle w:val="QryTableInputParam"/>
              <w:rPr>
                <w:b/>
                <w:lang w:val="en-US"/>
              </w:rPr>
            </w:pPr>
            <w:proofErr w:type="spellStart"/>
            <w:r w:rsidRPr="00121095">
              <w:rPr>
                <w:b/>
                <w:lang w:val="en-US"/>
              </w:rPr>
              <w:t>DispenseDate.UL</w:t>
            </w:r>
            <w:proofErr w:type="spellEnd"/>
          </w:p>
        </w:tc>
        <w:tc>
          <w:tcPr>
            <w:tcW w:w="1008" w:type="dxa"/>
            <w:tcBorders>
              <w:top w:val="single" w:sz="4" w:space="0" w:color="auto"/>
              <w:bottom w:val="double" w:sz="4" w:space="0" w:color="auto"/>
            </w:tcBorders>
            <w:shd w:val="clear" w:color="auto" w:fill="FFFFFF"/>
          </w:tcPr>
          <w:p w14:paraId="0F4B451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55A5AD0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4FEC28E1"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599D90DF" w14:textId="77777777"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0215F50E" w14:textId="77777777" w:rsidTr="00E50DB9">
        <w:trPr>
          <w:tblHeader/>
        </w:trPr>
        <w:tc>
          <w:tcPr>
            <w:tcW w:w="800" w:type="dxa"/>
            <w:tcBorders>
              <w:top w:val="double" w:sz="4" w:space="0" w:color="auto"/>
              <w:bottom w:val="single" w:sz="4" w:space="0" w:color="auto"/>
            </w:tcBorders>
            <w:shd w:val="clear" w:color="auto" w:fill="FFFFFF"/>
          </w:tcPr>
          <w:p w14:paraId="0CCBA603" w14:textId="77777777"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14:paraId="7BAC8340"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24341700"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7D633270"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192F1EA"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D578854" w14:textId="77777777" w:rsidR="00E921A2" w:rsidRPr="00121095" w:rsidRDefault="00E921A2">
            <w:pPr>
              <w:pStyle w:val="QryTableRCPHeader"/>
              <w:keepNext/>
              <w:rPr>
                <w:lang w:val="en-US"/>
              </w:rPr>
            </w:pPr>
            <w:r w:rsidRPr="00121095">
              <w:rPr>
                <w:lang w:val="en-US"/>
              </w:rPr>
              <w:t>Description</w:t>
            </w:r>
          </w:p>
        </w:tc>
      </w:tr>
      <w:tr w:rsidR="00E921A2" w:rsidRPr="00E921A2" w14:paraId="319B6798" w14:textId="77777777" w:rsidTr="00E50DB9">
        <w:tc>
          <w:tcPr>
            <w:tcW w:w="800" w:type="dxa"/>
            <w:tcBorders>
              <w:top w:val="single" w:sz="4" w:space="0" w:color="auto"/>
              <w:bottom w:val="single" w:sz="4" w:space="0" w:color="auto"/>
            </w:tcBorders>
            <w:shd w:val="clear" w:color="auto" w:fill="FFFFFF"/>
          </w:tcPr>
          <w:p w14:paraId="1F66DB33" w14:textId="77777777"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47F40773" w14:textId="77777777"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7CEA209"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D2B3C9D"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0EC12AEE"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398A269"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14:paraId="666379B0" w14:textId="77777777" w:rsidTr="00E50DB9">
        <w:tc>
          <w:tcPr>
            <w:tcW w:w="800" w:type="dxa"/>
            <w:tcBorders>
              <w:top w:val="single" w:sz="4" w:space="0" w:color="auto"/>
              <w:bottom w:val="single" w:sz="4" w:space="0" w:color="auto"/>
            </w:tcBorders>
            <w:shd w:val="clear" w:color="auto" w:fill="FFFFFF"/>
          </w:tcPr>
          <w:p w14:paraId="31E1F6B4"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44C231FB"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690434C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16AE61A"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5D0A6BC7"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73D5A68E" w14:textId="77777777" w:rsidR="00E921A2" w:rsidRPr="00121095" w:rsidRDefault="00E921A2">
            <w:pPr>
              <w:pStyle w:val="QryTableRCP"/>
              <w:rPr>
                <w:lang w:val="en-US"/>
              </w:rPr>
            </w:pPr>
          </w:p>
        </w:tc>
      </w:tr>
      <w:tr w:rsidR="00E921A2" w:rsidRPr="00E921A2" w14:paraId="465E7ED0" w14:textId="77777777" w:rsidTr="00E50DB9">
        <w:tc>
          <w:tcPr>
            <w:tcW w:w="800" w:type="dxa"/>
            <w:tcBorders>
              <w:top w:val="single" w:sz="4" w:space="0" w:color="auto"/>
              <w:bottom w:val="single" w:sz="4" w:space="0" w:color="auto"/>
            </w:tcBorders>
            <w:shd w:val="clear" w:color="auto" w:fill="FFFFFF"/>
          </w:tcPr>
          <w:p w14:paraId="1140488E"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6A2C2D7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3BD97C82"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18A633E"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50DF71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13CD4F0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27152FD" w14:textId="77777777" w:rsidTr="00E50DB9">
        <w:tc>
          <w:tcPr>
            <w:tcW w:w="800" w:type="dxa"/>
            <w:tcBorders>
              <w:top w:val="single" w:sz="4" w:space="0" w:color="auto"/>
              <w:bottom w:val="single" w:sz="4" w:space="0" w:color="auto"/>
            </w:tcBorders>
            <w:shd w:val="clear" w:color="auto" w:fill="FFFFFF"/>
          </w:tcPr>
          <w:p w14:paraId="3233CA47"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7E3E20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4C631762"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84F99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8673040"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9B2FBC4" w14:textId="77777777"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14:paraId="63F09C1E" w14:textId="77777777" w:rsidTr="00E50DB9">
        <w:tc>
          <w:tcPr>
            <w:tcW w:w="800" w:type="dxa"/>
            <w:tcBorders>
              <w:top w:val="single" w:sz="4" w:space="0" w:color="auto"/>
              <w:bottom w:val="double" w:sz="4" w:space="0" w:color="auto"/>
            </w:tcBorders>
            <w:shd w:val="clear" w:color="auto" w:fill="FFFFFF"/>
          </w:tcPr>
          <w:p w14:paraId="40898402"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14:paraId="769A213B"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14:paraId="11F9D2D7"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381A4611"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14:paraId="62FECA5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14:paraId="63A59FCE"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14:paraId="20A21586" w14:textId="77777777" w:rsidR="00E921A2" w:rsidRPr="00121095" w:rsidRDefault="00E921A2">
      <w:pPr>
        <w:pStyle w:val="Heading3"/>
      </w:pPr>
      <w:bookmarkStart w:id="774" w:name="_Toc461697685"/>
      <w:bookmarkStart w:id="775" w:name="_Toc461849311"/>
      <w:bookmarkStart w:id="776" w:name="_Toc462052866"/>
      <w:bookmarkStart w:id="777" w:name="_Toc462567165"/>
      <w:bookmarkStart w:id="778" w:name="_Toc495483643"/>
      <w:bookmarkStart w:id="779" w:name="_Toc24273865"/>
      <w:bookmarkStart w:id="780" w:name="_Toc41281010"/>
      <w:bookmarkStart w:id="781" w:name="_Toc43004372"/>
      <w:bookmarkStart w:id="782" w:name="_Toc28957733"/>
      <w:r w:rsidRPr="00121095">
        <w:t>Query using QSC variant (QBP) / display response (RDY)</w:t>
      </w:r>
      <w:bookmarkEnd w:id="774"/>
      <w:bookmarkEnd w:id="775"/>
      <w:bookmarkEnd w:id="776"/>
      <w:bookmarkEnd w:id="777"/>
      <w:bookmarkEnd w:id="778"/>
      <w:bookmarkEnd w:id="779"/>
      <w:bookmarkEnd w:id="780"/>
      <w:bookmarkEnd w:id="781"/>
      <w:bookmarkEnd w:id="782"/>
      <w:r w:rsidR="00BF2FE6" w:rsidRPr="00121095">
        <w:fldChar w:fldCharType="begin"/>
      </w:r>
      <w:r w:rsidRPr="00121095">
        <w:instrText xml:space="preserve"> XE "Query using QSC variant (QBP) / display response (RDY)" </w:instrText>
      </w:r>
      <w:r w:rsidR="00BF2FE6" w:rsidRPr="00121095">
        <w:fldChar w:fldCharType="end"/>
      </w:r>
    </w:p>
    <w:p w14:paraId="05207B5E" w14:textId="77777777" w:rsidR="00E921A2" w:rsidRPr="00121095" w:rsidRDefault="00E921A2">
      <w:pPr>
        <w:pStyle w:val="NormalIndented"/>
      </w:pPr>
      <w:bookmarkStart w:id="783" w:name="_Toc460656729"/>
      <w:bookmarkStart w:id="784"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14:paraId="4A2975C7" w14:textId="77777777"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||199811201300-0800||QBP^Z79^QBP_Q15|8698|P|2.</w:t>
      </w:r>
      <w:r>
        <w:rPr>
          <w:noProof w:val="0"/>
        </w:rPr>
        <w:t>8</w:t>
      </w:r>
      <w:r w:rsidRPr="00121095">
        <w:rPr>
          <w:noProof w:val="0"/>
        </w:rPr>
        <w:t>||||||||</w:t>
      </w:r>
    </w:p>
    <w:p w14:paraId="339828B6" w14:textId="77777777" w:rsidR="00E921A2" w:rsidRPr="00121095" w:rsidRDefault="00E921A2">
      <w:pPr>
        <w:pStyle w:val="Example"/>
        <w:rPr>
          <w:noProof w:val="0"/>
        </w:rPr>
      </w:pPr>
      <w:r w:rsidRPr="00121095">
        <w:rPr>
          <w:noProof w:val="0"/>
        </w:rPr>
        <w:t>QPD|Z79^Dispense Information^HL7nnnn|Q503 |PID.3^EQ^55544422211^AND|ORC.1^EQ^RE^AND|ORC.12.1^EQ^99</w:t>
      </w:r>
    </w:p>
    <w:p w14:paraId="6F5EAAA7" w14:textId="77777777" w:rsidR="00E921A2" w:rsidRPr="00121095" w:rsidRDefault="00E921A2">
      <w:pPr>
        <w:pStyle w:val="Example"/>
        <w:rPr>
          <w:noProof w:val="0"/>
        </w:rPr>
      </w:pPr>
      <w:r w:rsidRPr="00121095">
        <w:rPr>
          <w:noProof w:val="0"/>
        </w:rPr>
        <w:t xml:space="preserve">RCP|I|999^RD| </w:t>
      </w:r>
    </w:p>
    <w:p w14:paraId="1DC5AF06"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43D83173" w14:textId="77777777" w:rsidR="00E921A2" w:rsidRPr="00121095" w:rsidRDefault="00E921A2">
      <w:pPr>
        <w:pStyle w:val="Example"/>
        <w:ind w:left="1080"/>
        <w:rPr>
          <w:noProof w:val="0"/>
        </w:rPr>
      </w:pPr>
      <w:r w:rsidRPr="00121095">
        <w:rPr>
          <w:noProof w:val="0"/>
        </w:rPr>
        <w:lastRenderedPageBreak/>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||199811201300-0800||RDY^Z80^RDY_K15|8857|P|2.</w:t>
      </w:r>
      <w:r>
        <w:rPr>
          <w:noProof w:val="0"/>
        </w:rPr>
        <w:t>8</w:t>
      </w:r>
      <w:r w:rsidRPr="00121095">
        <w:rPr>
          <w:noProof w:val="0"/>
        </w:rPr>
        <w:t>||||||||</w:t>
      </w:r>
    </w:p>
    <w:p w14:paraId="57EDF26D" w14:textId="77777777" w:rsidR="00E921A2" w:rsidRPr="00121095" w:rsidRDefault="00E921A2">
      <w:pPr>
        <w:pStyle w:val="Example"/>
        <w:ind w:left="1080"/>
        <w:rPr>
          <w:noProof w:val="0"/>
        </w:rPr>
      </w:pPr>
      <w:r w:rsidRPr="00121095">
        <w:rPr>
          <w:noProof w:val="0"/>
        </w:rPr>
        <w:t>MSA|AA|8698|</w:t>
      </w:r>
    </w:p>
    <w:p w14:paraId="5E7A1DC8" w14:textId="77777777" w:rsidR="00E921A2" w:rsidRPr="00121095" w:rsidRDefault="00E921A2">
      <w:pPr>
        <w:pStyle w:val="Example"/>
        <w:ind w:left="1080"/>
        <w:rPr>
          <w:noProof w:val="0"/>
        </w:rPr>
      </w:pPr>
      <w:r w:rsidRPr="00121095">
        <w:rPr>
          <w:noProof w:val="0"/>
        </w:rPr>
        <w:t>QAK|Q003|OK|Z79^Dispense Information^HL7nnnn|2</w:t>
      </w:r>
    </w:p>
    <w:p w14:paraId="0DD567DD" w14:textId="77777777"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|@PID.3^EQ^55544422211^AND~ORC.1^EQ^RE^AND~@RXD.3^GE^199711200000-0800^AND~@RXD.3^LE^199811200000-0800</w:t>
      </w:r>
    </w:p>
    <w:p w14:paraId="4EFE3378" w14:textId="77777777" w:rsidR="00E921A2" w:rsidRPr="00121095" w:rsidRDefault="00E921A2">
      <w:pPr>
        <w:pStyle w:val="Example"/>
        <w:ind w:left="1080"/>
        <w:rPr>
          <w:noProof w:val="0"/>
        </w:rPr>
      </w:pPr>
      <w:r w:rsidRPr="00121095">
        <w:rPr>
          <w:noProof w:val="0"/>
        </w:rPr>
        <w:t>DSP|||        GENERAL HOSPITAL – PHARMACY DEPARTMENT          DATE:09-17-99</w:t>
      </w:r>
    </w:p>
    <w:p w14:paraId="0909668D" w14:textId="77777777" w:rsidR="00E921A2" w:rsidRPr="00121095" w:rsidRDefault="00E921A2">
      <w:pPr>
        <w:pStyle w:val="Example"/>
        <w:ind w:left="1080"/>
        <w:rPr>
          <w:noProof w:val="0"/>
        </w:rPr>
      </w:pPr>
      <w:r w:rsidRPr="00121095">
        <w:rPr>
          <w:noProof w:val="0"/>
        </w:rPr>
        <w:t>DSP|||        DISPENSE HISTORY REPORT                               PAGE  1</w:t>
      </w:r>
    </w:p>
    <w:p w14:paraId="48AFEE89" w14:textId="77777777" w:rsidR="00E921A2" w:rsidRPr="00121095" w:rsidRDefault="00E921A2">
      <w:pPr>
        <w:pStyle w:val="Example"/>
        <w:ind w:left="1080"/>
        <w:rPr>
          <w:noProof w:val="0"/>
        </w:rPr>
      </w:pPr>
      <w:r w:rsidRPr="00121095">
        <w:rPr>
          <w:noProof w:val="0"/>
        </w:rPr>
        <w:t>DSP|||MRN          Patient Name       MEDICATION DISPENSED        DISP-DATE</w:t>
      </w:r>
    </w:p>
    <w:p w14:paraId="205EEA45" w14:textId="77777777" w:rsidR="00E921A2" w:rsidRPr="00121095" w:rsidRDefault="00E921A2">
      <w:pPr>
        <w:pStyle w:val="Example"/>
        <w:ind w:left="1080"/>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120 mg TAB   05/29/1998</w:t>
      </w:r>
    </w:p>
    <w:p w14:paraId="744E0D24" w14:textId="77777777" w:rsidR="00E921A2" w:rsidRPr="00121095" w:rsidRDefault="00E921A2">
      <w:pPr>
        <w:pStyle w:val="Example"/>
        <w:ind w:left="1080"/>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THEOPHYLLINE 80MG/15ML SOL 10/12/1998</w:t>
      </w:r>
    </w:p>
    <w:p w14:paraId="715B0121" w14:textId="77777777" w:rsidR="00E921A2" w:rsidRPr="00121095" w:rsidRDefault="00E921A2">
      <w:pPr>
        <w:pStyle w:val="Example"/>
        <w:rPr>
          <w:noProof w:val="0"/>
        </w:rPr>
      </w:pPr>
      <w:r w:rsidRPr="00121095">
        <w:rPr>
          <w:noProof w:val="0"/>
        </w:rPr>
        <w:t>DSP|||       &lt;&lt; END OF REPORT &gt;&gt;</w:t>
      </w:r>
    </w:p>
    <w:p w14:paraId="4B475449" w14:textId="77777777" w:rsidR="00E921A2" w:rsidRPr="00121095" w:rsidRDefault="00E921A2">
      <w:pPr>
        <w:pStyle w:val="Heading4"/>
        <w:rPr>
          <w:vanish/>
        </w:rPr>
      </w:pPr>
      <w:bookmarkStart w:id="785" w:name="_Toc1829131"/>
      <w:bookmarkStart w:id="786" w:name="_Toc24273866"/>
      <w:bookmarkEnd w:id="785"/>
      <w:bookmarkEnd w:id="786"/>
    </w:p>
    <w:p w14:paraId="0A7953C2" w14:textId="77777777" w:rsidR="00E921A2" w:rsidRPr="00121095" w:rsidRDefault="00E921A2">
      <w:pPr>
        <w:pStyle w:val="Heading4"/>
      </w:pPr>
      <w:bookmarkStart w:id="787" w:name="_Toc495483644"/>
      <w:bookmarkStart w:id="788" w:name="_Toc24273867"/>
      <w:r w:rsidRPr="00121095">
        <w:t>Dispense history display Query Profile using QSC variant</w:t>
      </w:r>
      <w:bookmarkEnd w:id="787"/>
      <w:bookmarkEnd w:id="788"/>
    </w:p>
    <w:p w14:paraId="6B8EE7C8" w14:textId="77777777"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14:paraId="645EC73C" w14:textId="77777777"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EC64B56" w14:textId="77777777" w:rsidTr="00E50DB9">
        <w:trPr>
          <w:tblHeader/>
        </w:trPr>
        <w:tc>
          <w:tcPr>
            <w:tcW w:w="2880" w:type="dxa"/>
            <w:tcBorders>
              <w:top w:val="double" w:sz="4" w:space="0" w:color="auto"/>
              <w:bottom w:val="single" w:sz="4" w:space="0" w:color="auto"/>
            </w:tcBorders>
            <w:shd w:val="clear" w:color="auto" w:fill="FFFFFF"/>
          </w:tcPr>
          <w:p w14:paraId="230E3213" w14:textId="77777777"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14:paraId="72A3BE3E" w14:textId="77777777" w:rsidR="00E921A2" w:rsidRPr="00121095" w:rsidRDefault="00E921A2">
            <w:pPr>
              <w:pStyle w:val="QryTableID"/>
              <w:rPr>
                <w:lang w:val="en-US"/>
              </w:rPr>
            </w:pPr>
            <w:r w:rsidRPr="00121095">
              <w:rPr>
                <w:lang w:val="en-US"/>
              </w:rPr>
              <w:t>Z79</w:t>
            </w:r>
          </w:p>
        </w:tc>
      </w:tr>
      <w:tr w:rsidR="00E921A2" w:rsidRPr="00E921A2" w14:paraId="513BFA86" w14:textId="77777777" w:rsidTr="00E50DB9">
        <w:tc>
          <w:tcPr>
            <w:tcW w:w="2880" w:type="dxa"/>
            <w:tcBorders>
              <w:top w:val="single" w:sz="4" w:space="0" w:color="auto"/>
              <w:bottom w:val="single" w:sz="4" w:space="0" w:color="auto"/>
            </w:tcBorders>
            <w:shd w:val="clear" w:color="auto" w:fill="FFFFFF"/>
          </w:tcPr>
          <w:p w14:paraId="6844CAA0"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21E58A8" w14:textId="77777777" w:rsidR="00E921A2" w:rsidRPr="00121095" w:rsidRDefault="00E921A2">
            <w:pPr>
              <w:pStyle w:val="QryTableType"/>
              <w:rPr>
                <w:lang w:val="en-US"/>
              </w:rPr>
            </w:pPr>
            <w:r w:rsidRPr="00121095">
              <w:rPr>
                <w:lang w:val="en-US"/>
              </w:rPr>
              <w:t>Query</w:t>
            </w:r>
          </w:p>
        </w:tc>
      </w:tr>
      <w:tr w:rsidR="00E921A2" w:rsidRPr="00E921A2" w14:paraId="11FA4233" w14:textId="77777777" w:rsidTr="00E50DB9">
        <w:tc>
          <w:tcPr>
            <w:tcW w:w="2880" w:type="dxa"/>
            <w:tcBorders>
              <w:top w:val="single" w:sz="4" w:space="0" w:color="auto"/>
              <w:bottom w:val="single" w:sz="4" w:space="0" w:color="auto"/>
            </w:tcBorders>
            <w:shd w:val="clear" w:color="auto" w:fill="FFFFFF"/>
          </w:tcPr>
          <w:p w14:paraId="0506CA30"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0874F4D" w14:textId="77777777" w:rsidR="00E921A2" w:rsidRPr="00121095" w:rsidRDefault="00E921A2">
            <w:pPr>
              <w:pStyle w:val="QryTableName"/>
              <w:rPr>
                <w:lang w:val="en-US"/>
              </w:rPr>
            </w:pPr>
            <w:r w:rsidRPr="00121095">
              <w:rPr>
                <w:lang w:val="en-US"/>
              </w:rPr>
              <w:t>Dispense Information</w:t>
            </w:r>
          </w:p>
        </w:tc>
      </w:tr>
      <w:tr w:rsidR="00E921A2" w:rsidRPr="00E921A2" w14:paraId="717866D8" w14:textId="77777777" w:rsidTr="00E50DB9">
        <w:tc>
          <w:tcPr>
            <w:tcW w:w="2880" w:type="dxa"/>
            <w:tcBorders>
              <w:top w:val="single" w:sz="4" w:space="0" w:color="auto"/>
              <w:bottom w:val="single" w:sz="4" w:space="0" w:color="auto"/>
            </w:tcBorders>
            <w:shd w:val="clear" w:color="auto" w:fill="FFFFFF"/>
          </w:tcPr>
          <w:p w14:paraId="48CA508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147F44A0" w14:textId="77777777" w:rsidR="00E921A2" w:rsidRPr="00121095" w:rsidRDefault="00E921A2">
            <w:pPr>
              <w:pStyle w:val="QryTableTriggerQuery"/>
              <w:rPr>
                <w:lang w:val="en-US"/>
              </w:rPr>
            </w:pPr>
            <w:r w:rsidRPr="00121095">
              <w:rPr>
                <w:lang w:val="en-US"/>
              </w:rPr>
              <w:t>QBP^Z79^QBP_Q15</w:t>
            </w:r>
          </w:p>
        </w:tc>
      </w:tr>
      <w:tr w:rsidR="00E921A2" w:rsidRPr="00E921A2" w14:paraId="2A9361CE" w14:textId="77777777" w:rsidTr="00E50DB9">
        <w:tc>
          <w:tcPr>
            <w:tcW w:w="2880" w:type="dxa"/>
            <w:tcBorders>
              <w:top w:val="single" w:sz="4" w:space="0" w:color="auto"/>
              <w:bottom w:val="single" w:sz="4" w:space="0" w:color="auto"/>
            </w:tcBorders>
            <w:shd w:val="clear" w:color="auto" w:fill="FFFFFF"/>
          </w:tcPr>
          <w:p w14:paraId="330E5991"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88ED522" w14:textId="77777777" w:rsidR="00E921A2" w:rsidRPr="00121095" w:rsidRDefault="00E921A2">
            <w:pPr>
              <w:pStyle w:val="QryTableMode"/>
              <w:rPr>
                <w:lang w:val="en-US"/>
              </w:rPr>
            </w:pPr>
            <w:r w:rsidRPr="00121095">
              <w:rPr>
                <w:lang w:val="en-US"/>
              </w:rPr>
              <w:t>Both</w:t>
            </w:r>
          </w:p>
        </w:tc>
      </w:tr>
      <w:tr w:rsidR="00E921A2" w:rsidRPr="00E921A2" w14:paraId="24903B19" w14:textId="77777777" w:rsidTr="00E50DB9">
        <w:tc>
          <w:tcPr>
            <w:tcW w:w="2880" w:type="dxa"/>
            <w:tcBorders>
              <w:top w:val="single" w:sz="4" w:space="0" w:color="auto"/>
              <w:bottom w:val="single" w:sz="4" w:space="0" w:color="auto"/>
            </w:tcBorders>
            <w:shd w:val="clear" w:color="auto" w:fill="FFFFFF"/>
          </w:tcPr>
          <w:p w14:paraId="731BD74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0E1DB407" w14:textId="77777777"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14:paraId="0D115627" w14:textId="77777777" w:rsidTr="00E50DB9">
        <w:tc>
          <w:tcPr>
            <w:tcW w:w="2880" w:type="dxa"/>
            <w:tcBorders>
              <w:top w:val="single" w:sz="4" w:space="0" w:color="auto"/>
              <w:bottom w:val="single" w:sz="4" w:space="0" w:color="auto"/>
            </w:tcBorders>
            <w:shd w:val="clear" w:color="auto" w:fill="FFFFFF"/>
          </w:tcPr>
          <w:p w14:paraId="4C37FDA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B0AEC20" w14:textId="77777777"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14:paraId="22BACC75" w14:textId="77777777" w:rsidTr="00E50DB9">
        <w:tc>
          <w:tcPr>
            <w:tcW w:w="2880" w:type="dxa"/>
            <w:tcBorders>
              <w:top w:val="single" w:sz="4" w:space="0" w:color="auto"/>
              <w:bottom w:val="single" w:sz="4" w:space="0" w:color="auto"/>
            </w:tcBorders>
            <w:shd w:val="clear" w:color="auto" w:fill="FFFFFF"/>
          </w:tcPr>
          <w:p w14:paraId="6D22D76E"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6CAF78D1"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642AEFFD" w14:textId="77777777" w:rsidTr="00E50DB9">
        <w:trPr>
          <w:cantSplit/>
        </w:trPr>
        <w:tc>
          <w:tcPr>
            <w:tcW w:w="2880" w:type="dxa"/>
            <w:tcBorders>
              <w:top w:val="single" w:sz="4" w:space="0" w:color="auto"/>
              <w:bottom w:val="single" w:sz="4" w:space="0" w:color="auto"/>
            </w:tcBorders>
            <w:shd w:val="clear" w:color="auto" w:fill="FFFFFF"/>
          </w:tcPr>
          <w:p w14:paraId="734278F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826D0F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w:t>
            </w:r>
            <w:proofErr w:type="spellStart"/>
            <w:r w:rsidRPr="00121095">
              <w:rPr>
                <w:b/>
                <w:lang w:val="en-US"/>
              </w:rPr>
              <w:t>SortControl</w:t>
            </w:r>
            <w:proofErr w:type="spellEnd"/>
            <w:r w:rsidRPr="00121095">
              <w:rPr>
                <w:b/>
                <w:lang w:val="en-US"/>
              </w:rPr>
              <w:t>.</w:t>
            </w:r>
          </w:p>
        </w:tc>
      </w:tr>
      <w:tr w:rsidR="00E921A2" w:rsidRPr="00E921A2" w14:paraId="48595B9D" w14:textId="77777777" w:rsidTr="00E50DB9">
        <w:trPr>
          <w:cantSplit/>
        </w:trPr>
        <w:tc>
          <w:tcPr>
            <w:tcW w:w="2880" w:type="dxa"/>
            <w:tcBorders>
              <w:top w:val="single" w:sz="4" w:space="0" w:color="auto"/>
              <w:bottom w:val="double" w:sz="4" w:space="0" w:color="auto"/>
            </w:tcBorders>
            <w:shd w:val="clear" w:color="auto" w:fill="FFFFFF"/>
          </w:tcPr>
          <w:p w14:paraId="5E45A47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0C31DC2" w14:textId="77777777" w:rsidR="00E921A2" w:rsidRPr="00121095" w:rsidRDefault="00E921A2">
            <w:pPr>
              <w:pStyle w:val="QryTableSegmentPattern"/>
              <w:rPr>
                <w:lang w:val="en-US"/>
              </w:rPr>
            </w:pPr>
          </w:p>
        </w:tc>
      </w:tr>
    </w:tbl>
    <w:p w14:paraId="271C8275" w14:textId="77777777" w:rsidR="00E921A2" w:rsidRPr="00121095" w:rsidRDefault="00E921A2"/>
    <w:p w14:paraId="0BC595FA" w14:textId="77777777" w:rsidR="00E921A2" w:rsidRDefault="00D62498" w:rsidP="00BF5311">
      <w:r w:rsidRPr="00D62498">
        <w:t xml:space="preserve">The QBP_Q15 and RDY_K15 message structures and related choreography can be found in </w:t>
      </w:r>
      <w:hyperlink w:anchor="_QBP/RDY_–_query" w:history="1">
        <w:r w:rsidRPr="00D62498">
          <w:rPr>
            <w:rStyle w:val="Hyperlink"/>
          </w:rPr>
          <w:t>5.4.3</w:t>
        </w:r>
      </w:hyperlink>
      <w:r w:rsidR="00E921A2">
        <w:t>.</w:t>
      </w:r>
    </w:p>
    <w:p w14:paraId="361758A2" w14:textId="77777777"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FAFFB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8B01D4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75F681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228D8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3FA1B6C" w14:textId="77777777" w:rsidR="00E921A2" w:rsidRPr="00121095" w:rsidRDefault="00E921A2">
            <w:pPr>
              <w:pStyle w:val="MsgTableHeader"/>
              <w:jc w:val="center"/>
              <w:rPr>
                <w:lang w:val="en-US"/>
              </w:rPr>
            </w:pPr>
            <w:r w:rsidRPr="00121095">
              <w:rPr>
                <w:lang w:val="en-US"/>
              </w:rPr>
              <w:t>Sec Ref</w:t>
            </w:r>
          </w:p>
        </w:tc>
      </w:tr>
      <w:tr w:rsidR="00E921A2" w:rsidRPr="00E921A2" w14:paraId="6D015D4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430D53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071632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8F46D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41BE3DC" w14:textId="77777777" w:rsidR="00E921A2" w:rsidRPr="00121095" w:rsidRDefault="00E921A2">
            <w:pPr>
              <w:pStyle w:val="MsgTableBody"/>
              <w:jc w:val="center"/>
            </w:pPr>
            <w:r w:rsidRPr="00121095">
              <w:t>2.15.9</w:t>
            </w:r>
          </w:p>
        </w:tc>
      </w:tr>
      <w:tr w:rsidR="00E921A2" w:rsidRPr="00E921A2" w14:paraId="170393B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635F40"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74A15F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0392D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62484" w14:textId="77777777" w:rsidR="00E921A2" w:rsidRPr="00121095" w:rsidRDefault="00E921A2">
            <w:pPr>
              <w:pStyle w:val="MsgTableBody"/>
              <w:jc w:val="center"/>
            </w:pPr>
            <w:r w:rsidRPr="00121095">
              <w:t>2.15.12</w:t>
            </w:r>
          </w:p>
        </w:tc>
      </w:tr>
      <w:tr w:rsidR="00E921A2" w:rsidRPr="00E921A2" w14:paraId="27B3C62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F4627A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6BDB2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1C43F7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C38435" w14:textId="77777777" w:rsidR="00E921A2" w:rsidRPr="00121095" w:rsidRDefault="00E921A2">
            <w:pPr>
              <w:pStyle w:val="MsgTableBody"/>
              <w:jc w:val="center"/>
            </w:pPr>
            <w:r w:rsidRPr="00121095">
              <w:t>2.14.13</w:t>
            </w:r>
          </w:p>
        </w:tc>
      </w:tr>
      <w:tr w:rsidR="00E921A2" w:rsidRPr="00E921A2" w14:paraId="2EF60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C5013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ECD307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0C82A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50DF9" w14:textId="77777777" w:rsidR="00E921A2" w:rsidRPr="00121095" w:rsidRDefault="00E921A2">
            <w:pPr>
              <w:pStyle w:val="MsgTableBody"/>
              <w:jc w:val="center"/>
            </w:pPr>
            <w:r w:rsidRPr="00121095">
              <w:t>2.15.8</w:t>
            </w:r>
          </w:p>
        </w:tc>
      </w:tr>
      <w:tr w:rsidR="00E921A2" w:rsidRPr="00E921A2" w14:paraId="46DB22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BAC01C"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768C12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8C693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15F815" w14:textId="77777777" w:rsidR="00E921A2" w:rsidRPr="00121095" w:rsidRDefault="00E921A2">
            <w:pPr>
              <w:pStyle w:val="MsgTableBody"/>
              <w:jc w:val="center"/>
            </w:pPr>
            <w:r w:rsidRPr="00121095">
              <w:t>2.15.5</w:t>
            </w:r>
          </w:p>
        </w:tc>
      </w:tr>
      <w:tr w:rsidR="00E921A2" w:rsidRPr="00E921A2" w14:paraId="008271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E15A4"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A51225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59F8E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CE4CD" w14:textId="6E084DDF"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725B1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4DE93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2F8672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E9B15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C4AFD" w14:textId="5393CD5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28C01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291358" w14:textId="77777777" w:rsidR="00E921A2" w:rsidRPr="00121095" w:rsidRDefault="00E921A2">
            <w:pPr>
              <w:pStyle w:val="MsgTableBody"/>
            </w:pPr>
            <w:r w:rsidRPr="00121095">
              <w:lastRenderedPageBreak/>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ED7DCCE"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5A3E89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2A0198" w14:textId="2838B147"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671B329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22912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928209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378533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1D74EB" w14:textId="77777777" w:rsidR="00E921A2" w:rsidRPr="00121095" w:rsidRDefault="00E921A2">
            <w:pPr>
              <w:pStyle w:val="MsgTableBody"/>
              <w:jc w:val="center"/>
            </w:pPr>
            <w:r w:rsidRPr="00121095">
              <w:t>2.15.4</w:t>
            </w:r>
          </w:p>
        </w:tc>
      </w:tr>
    </w:tbl>
    <w:p w14:paraId="19708ED1" w14:textId="77777777"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B5A7E90" w14:textId="77777777">
        <w:trPr>
          <w:cantSplit/>
          <w:tblHeader/>
        </w:trPr>
        <w:tc>
          <w:tcPr>
            <w:tcW w:w="8640" w:type="dxa"/>
            <w:tcBorders>
              <w:top w:val="double" w:sz="4" w:space="0" w:color="auto"/>
              <w:bottom w:val="single" w:sz="4" w:space="0" w:color="auto"/>
            </w:tcBorders>
            <w:shd w:val="pct10" w:color="auto" w:fill="FFFFFF"/>
          </w:tcPr>
          <w:p w14:paraId="0E23B81A" w14:textId="77777777"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14:paraId="4758BA45" w14:textId="77777777">
        <w:trPr>
          <w:cantSplit/>
        </w:trPr>
        <w:tc>
          <w:tcPr>
            <w:tcW w:w="8640" w:type="dxa"/>
            <w:tcBorders>
              <w:top w:val="single" w:sz="4" w:space="0" w:color="auto"/>
              <w:bottom w:val="single" w:sz="4" w:space="0" w:color="auto"/>
            </w:tcBorders>
            <w:shd w:val="clear" w:color="auto" w:fill="FFFFFF"/>
          </w:tcPr>
          <w:p w14:paraId="29B607DF" w14:textId="77777777" w:rsidR="00E921A2" w:rsidRPr="00121095" w:rsidRDefault="00E921A2">
            <w:pPr>
              <w:pStyle w:val="QryTableDisplayLine"/>
              <w:keepNext/>
              <w:rPr>
                <w:lang w:val="en-US"/>
              </w:rPr>
            </w:pPr>
            <w:r w:rsidRPr="00121095">
              <w:rPr>
                <w:lang w:val="en-US"/>
              </w:rPr>
              <w:t xml:space="preserve">DSP|||        GENERAL HOSPITAL – PHARMACY DEPARTMENT          </w:t>
            </w:r>
            <w:proofErr w:type="spellStart"/>
            <w:r w:rsidRPr="00121095">
              <w:rPr>
                <w:lang w:val="en-US"/>
              </w:rPr>
              <w:t>DATE:mm-dd-yy</w:t>
            </w:r>
            <w:proofErr w:type="spellEnd"/>
          </w:p>
        </w:tc>
      </w:tr>
      <w:tr w:rsidR="00E921A2" w:rsidRPr="00E921A2" w14:paraId="32729087" w14:textId="77777777">
        <w:trPr>
          <w:cantSplit/>
        </w:trPr>
        <w:tc>
          <w:tcPr>
            <w:tcW w:w="8640" w:type="dxa"/>
            <w:tcBorders>
              <w:top w:val="single" w:sz="4" w:space="0" w:color="auto"/>
              <w:bottom w:val="single" w:sz="4" w:space="0" w:color="auto"/>
            </w:tcBorders>
            <w:shd w:val="clear" w:color="auto" w:fill="FFFFFF"/>
          </w:tcPr>
          <w:p w14:paraId="31EED51D" w14:textId="77777777" w:rsidR="00E921A2" w:rsidRPr="00121095" w:rsidRDefault="00E921A2">
            <w:pPr>
              <w:pStyle w:val="QryTableDisplayLine"/>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14:paraId="7EC46B66" w14:textId="77777777">
        <w:trPr>
          <w:cantSplit/>
        </w:trPr>
        <w:tc>
          <w:tcPr>
            <w:tcW w:w="8640" w:type="dxa"/>
            <w:tcBorders>
              <w:top w:val="single" w:sz="4" w:space="0" w:color="auto"/>
              <w:bottom w:val="single" w:sz="4" w:space="0" w:color="auto"/>
            </w:tcBorders>
            <w:shd w:val="clear" w:color="auto" w:fill="FFFFFF"/>
          </w:tcPr>
          <w:p w14:paraId="701F6075"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094D2800" w14:textId="77777777">
        <w:trPr>
          <w:cantSplit/>
        </w:trPr>
        <w:tc>
          <w:tcPr>
            <w:tcW w:w="8640" w:type="dxa"/>
            <w:tcBorders>
              <w:top w:val="single" w:sz="4" w:space="0" w:color="auto"/>
              <w:bottom w:val="single" w:sz="4" w:space="0" w:color="auto"/>
            </w:tcBorders>
            <w:shd w:val="clear" w:color="auto" w:fill="FFFFFF"/>
          </w:tcPr>
          <w:p w14:paraId="505934D8" w14:textId="77777777" w:rsidR="00E921A2" w:rsidRPr="00121095" w:rsidRDefault="00E921A2">
            <w:pPr>
              <w:pStyle w:val="QryTableDisplayLine"/>
              <w:rPr>
                <w:lang w:val="en-US"/>
              </w:rPr>
            </w:pPr>
            <w:r w:rsidRPr="00121095">
              <w:rPr>
                <w:lang w:val="en-US"/>
              </w:rPr>
              <w:t xml:space="preserve">DSP|||XXXXX       </w:t>
            </w:r>
            <w:proofErr w:type="spellStart"/>
            <w:r w:rsidRPr="00121095">
              <w:rPr>
                <w:lang w:val="en-US"/>
              </w:rPr>
              <w:t>XXXXXx</w:t>
            </w:r>
            <w:proofErr w:type="spellEnd"/>
            <w:r w:rsidRPr="00121095">
              <w:rPr>
                <w:lang w:val="en-US"/>
              </w:rPr>
              <w:t>, XXXXX       XXXXXXXXXXXXXXXX              mm/dd/</w:t>
            </w:r>
            <w:proofErr w:type="spellStart"/>
            <w:r w:rsidRPr="00121095">
              <w:rPr>
                <w:lang w:val="en-US"/>
              </w:rPr>
              <w:t>ccyy</w:t>
            </w:r>
            <w:proofErr w:type="spellEnd"/>
          </w:p>
        </w:tc>
      </w:tr>
      <w:tr w:rsidR="00E921A2" w:rsidRPr="00E921A2" w14:paraId="6E1FA0D8" w14:textId="77777777">
        <w:trPr>
          <w:cantSplit/>
        </w:trPr>
        <w:tc>
          <w:tcPr>
            <w:tcW w:w="8640" w:type="dxa"/>
            <w:tcBorders>
              <w:top w:val="single" w:sz="4" w:space="0" w:color="auto"/>
              <w:bottom w:val="single" w:sz="4" w:space="0" w:color="auto"/>
            </w:tcBorders>
            <w:shd w:val="clear" w:color="auto" w:fill="FFFFFF"/>
          </w:tcPr>
          <w:p w14:paraId="70044032" w14:textId="77777777" w:rsidR="00E921A2" w:rsidRPr="00121095" w:rsidRDefault="00E921A2">
            <w:pPr>
              <w:pStyle w:val="QryTableDisplayLine"/>
              <w:rPr>
                <w:lang w:val="en-US"/>
              </w:rPr>
            </w:pPr>
            <w:r w:rsidRPr="00121095">
              <w:rPr>
                <w:lang w:val="en-US"/>
              </w:rPr>
              <w:t>...</w:t>
            </w:r>
          </w:p>
        </w:tc>
      </w:tr>
      <w:tr w:rsidR="00E921A2" w:rsidRPr="00E921A2" w14:paraId="621251B3" w14:textId="77777777">
        <w:trPr>
          <w:cantSplit/>
        </w:trPr>
        <w:tc>
          <w:tcPr>
            <w:tcW w:w="8640" w:type="dxa"/>
            <w:tcBorders>
              <w:top w:val="single" w:sz="4" w:space="0" w:color="auto"/>
              <w:bottom w:val="double" w:sz="4" w:space="0" w:color="auto"/>
            </w:tcBorders>
            <w:shd w:val="clear" w:color="auto" w:fill="FFFFFF"/>
          </w:tcPr>
          <w:p w14:paraId="4E6A60D9" w14:textId="77777777" w:rsidR="00E921A2" w:rsidRPr="00121095" w:rsidRDefault="00E921A2">
            <w:pPr>
              <w:pStyle w:val="QryTableDisplayLine"/>
              <w:rPr>
                <w:lang w:val="en-US"/>
              </w:rPr>
            </w:pPr>
            <w:r w:rsidRPr="00121095">
              <w:rPr>
                <w:lang w:val="en-US"/>
              </w:rPr>
              <w:t>DSP|||       &lt;&lt; END OF REPORT &gt;&gt;</w:t>
            </w:r>
          </w:p>
        </w:tc>
      </w:tr>
    </w:tbl>
    <w:p w14:paraId="73D53D4E" w14:textId="77777777"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047F093" w14:textId="77777777" w:rsidTr="00E50DB9">
        <w:trPr>
          <w:cantSplit/>
          <w:tblHeader/>
        </w:trPr>
        <w:tc>
          <w:tcPr>
            <w:tcW w:w="648" w:type="dxa"/>
            <w:tcBorders>
              <w:top w:val="double" w:sz="4" w:space="0" w:color="auto"/>
              <w:bottom w:val="single" w:sz="4" w:space="0" w:color="auto"/>
            </w:tcBorders>
            <w:shd w:val="clear" w:color="auto" w:fill="FFFFFF"/>
          </w:tcPr>
          <w:p w14:paraId="569DCE26" w14:textId="77777777"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14:paraId="7EFA6889"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67893CB7" w14:textId="77777777" w:rsidR="00E921A2" w:rsidRPr="00121095" w:rsidRDefault="00E921A2">
            <w:pPr>
              <w:pStyle w:val="QryTableInputHeader"/>
              <w:rPr>
                <w:lang w:val="en-US"/>
              </w:rPr>
            </w:pPr>
            <w:r w:rsidRPr="00121095">
              <w:rPr>
                <w:lang w:val="en-US"/>
              </w:rPr>
              <w:t>Key/</w:t>
            </w:r>
          </w:p>
          <w:p w14:paraId="16EB16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3CB9E3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581A32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95C32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10C5E50" w14:textId="77777777" w:rsidR="00E921A2" w:rsidRPr="00121095" w:rsidRDefault="00E921A2">
            <w:pPr>
              <w:pStyle w:val="QryTableInputHeader"/>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528AC5AE"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30CE7AE8"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C4DDB4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1E28AE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AF6FA9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FF90BD5" w14:textId="77777777" w:rsidR="00E921A2" w:rsidRPr="00121095" w:rsidRDefault="00E921A2">
            <w:pPr>
              <w:pStyle w:val="QryTableInputHeader"/>
              <w:rPr>
                <w:lang w:val="en-US"/>
              </w:rPr>
            </w:pPr>
            <w:proofErr w:type="spellStart"/>
            <w:r w:rsidRPr="00121095">
              <w:rPr>
                <w:lang w:val="en-US"/>
              </w:rPr>
              <w:t>ElementName</w:t>
            </w:r>
            <w:proofErr w:type="spellEnd"/>
          </w:p>
        </w:tc>
      </w:tr>
      <w:tr w:rsidR="00E921A2" w:rsidRPr="00E921A2" w14:paraId="138A98F1" w14:textId="77777777" w:rsidTr="00E50DB9">
        <w:trPr>
          <w:cantSplit/>
        </w:trPr>
        <w:tc>
          <w:tcPr>
            <w:tcW w:w="648" w:type="dxa"/>
            <w:tcBorders>
              <w:top w:val="single" w:sz="4" w:space="0" w:color="auto"/>
              <w:bottom w:val="single" w:sz="4" w:space="0" w:color="auto"/>
            </w:tcBorders>
            <w:shd w:val="clear" w:color="auto" w:fill="FFFFFF"/>
          </w:tcPr>
          <w:p w14:paraId="22E51D8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AAAB3FC" w14:textId="77777777"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11C7B2A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51C6311"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D114CD5"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3BBD500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8B530A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0A1780E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B8234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D2D8DE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7AA3C4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8D7235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073BF9C" w14:textId="77777777" w:rsidR="00E921A2" w:rsidRPr="00121095" w:rsidRDefault="00E921A2">
            <w:pPr>
              <w:pStyle w:val="QryTableInput"/>
            </w:pPr>
          </w:p>
        </w:tc>
      </w:tr>
      <w:tr w:rsidR="00E921A2" w:rsidRPr="00E921A2" w14:paraId="45DF1A7B" w14:textId="77777777" w:rsidTr="00E50DB9">
        <w:trPr>
          <w:cantSplit/>
        </w:trPr>
        <w:tc>
          <w:tcPr>
            <w:tcW w:w="648" w:type="dxa"/>
            <w:tcBorders>
              <w:top w:val="single" w:sz="4" w:space="0" w:color="auto"/>
              <w:bottom w:val="single" w:sz="4" w:space="0" w:color="auto"/>
            </w:tcBorders>
            <w:shd w:val="clear" w:color="auto" w:fill="FFFFFF"/>
          </w:tcPr>
          <w:p w14:paraId="471A2427"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0E9B466" w14:textId="77777777"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30BA8AC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6B4A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20809F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97410B2"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4B131B7"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CCD040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209CD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DE0B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128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E28472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A3E5F68" w14:textId="77777777" w:rsidR="00E921A2" w:rsidRPr="00121095" w:rsidRDefault="00E921A2">
            <w:pPr>
              <w:pStyle w:val="QryTableInput"/>
            </w:pPr>
          </w:p>
        </w:tc>
      </w:tr>
      <w:tr w:rsidR="00E921A2" w:rsidRPr="00E921A2" w14:paraId="1418D33D" w14:textId="77777777" w:rsidTr="00E50DB9">
        <w:trPr>
          <w:cantSplit/>
        </w:trPr>
        <w:tc>
          <w:tcPr>
            <w:tcW w:w="648" w:type="dxa"/>
            <w:tcBorders>
              <w:top w:val="single" w:sz="4" w:space="0" w:color="auto"/>
              <w:bottom w:val="double" w:sz="4" w:space="0" w:color="auto"/>
            </w:tcBorders>
            <w:shd w:val="clear" w:color="auto" w:fill="FFFFFF"/>
          </w:tcPr>
          <w:p w14:paraId="1B07CAB6"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14F85C6C" w14:textId="77777777" w:rsidR="00E921A2" w:rsidRPr="00121095" w:rsidRDefault="00E921A2">
            <w:pPr>
              <w:pStyle w:val="QryTableInput"/>
              <w:rPr>
                <w:b/>
              </w:rPr>
            </w:pPr>
            <w:proofErr w:type="spellStart"/>
            <w:r w:rsidRPr="00121095">
              <w:t>SelectionCriteria</w:t>
            </w:r>
            <w:proofErr w:type="spellEnd"/>
          </w:p>
        </w:tc>
        <w:tc>
          <w:tcPr>
            <w:tcW w:w="792" w:type="dxa"/>
            <w:tcBorders>
              <w:top w:val="single" w:sz="4" w:space="0" w:color="auto"/>
              <w:bottom w:val="double" w:sz="4" w:space="0" w:color="auto"/>
            </w:tcBorders>
            <w:shd w:val="clear" w:color="auto" w:fill="FFFFFF"/>
          </w:tcPr>
          <w:p w14:paraId="16FE4679"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33E23C04"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092537CE"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73DA7ED9"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204140B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025BBBDE"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1442E6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65A0E8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90B7E54"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8FA46E9"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47F5627" w14:textId="77777777" w:rsidR="00E921A2" w:rsidRPr="00121095" w:rsidRDefault="00E921A2">
            <w:pPr>
              <w:pStyle w:val="QryTableInput"/>
            </w:pPr>
          </w:p>
        </w:tc>
      </w:tr>
    </w:tbl>
    <w:p w14:paraId="176C8010"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0F2DDD22" w14:textId="77777777" w:rsidTr="00E50DB9">
        <w:trPr>
          <w:tblHeader/>
        </w:trPr>
        <w:tc>
          <w:tcPr>
            <w:tcW w:w="1728" w:type="dxa"/>
            <w:tcBorders>
              <w:top w:val="double" w:sz="4" w:space="0" w:color="auto"/>
              <w:bottom w:val="single" w:sz="4" w:space="0" w:color="auto"/>
            </w:tcBorders>
            <w:shd w:val="pct10" w:color="auto" w:fill="FFFFFF"/>
          </w:tcPr>
          <w:p w14:paraId="3879A26E" w14:textId="77777777"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14:paraId="2D592DC7"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513E00A3"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AB42C8"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0135F9B4" w14:textId="77777777" w:rsidTr="00E50DB9">
        <w:tc>
          <w:tcPr>
            <w:tcW w:w="1728" w:type="dxa"/>
            <w:tcBorders>
              <w:top w:val="single" w:sz="4" w:space="0" w:color="auto"/>
              <w:bottom w:val="single" w:sz="4" w:space="0" w:color="auto"/>
            </w:tcBorders>
            <w:shd w:val="clear" w:color="auto" w:fill="FFFFFF"/>
          </w:tcPr>
          <w:p w14:paraId="6D891919" w14:textId="77777777" w:rsidR="00E921A2" w:rsidRPr="00121095" w:rsidRDefault="00E921A2">
            <w:pPr>
              <w:pStyle w:val="QryTableInputParam"/>
              <w:keepNext/>
              <w:keepLines/>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14:paraId="3F94B351"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46AFFF2B"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8DCFF2B"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14:paraId="2CC1825E" w14:textId="77777777" w:rsidTr="00E50DB9">
        <w:tc>
          <w:tcPr>
            <w:tcW w:w="1728" w:type="dxa"/>
            <w:tcBorders>
              <w:top w:val="single" w:sz="4" w:space="0" w:color="auto"/>
              <w:bottom w:val="single" w:sz="4" w:space="0" w:color="auto"/>
            </w:tcBorders>
            <w:shd w:val="clear" w:color="auto" w:fill="FFFFFF"/>
          </w:tcPr>
          <w:p w14:paraId="0EB92325" w14:textId="77777777" w:rsidR="00E921A2" w:rsidRPr="00121095" w:rsidRDefault="00E921A2">
            <w:pPr>
              <w:pStyle w:val="QryTableInputParam"/>
              <w:keepNext/>
              <w:keepLines/>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14:paraId="6F85F11F"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0801DD3"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E04E492"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6AD94933" w14:textId="77777777" w:rsidTr="00E50DB9">
        <w:tc>
          <w:tcPr>
            <w:tcW w:w="1728" w:type="dxa"/>
            <w:tcBorders>
              <w:top w:val="single" w:sz="4" w:space="0" w:color="auto"/>
              <w:bottom w:val="double" w:sz="4" w:space="0" w:color="auto"/>
            </w:tcBorders>
            <w:shd w:val="clear" w:color="auto" w:fill="FFFFFF"/>
          </w:tcPr>
          <w:p w14:paraId="16B32079" w14:textId="77777777" w:rsidR="00E921A2" w:rsidRPr="00121095" w:rsidRDefault="00E921A2">
            <w:pPr>
              <w:pStyle w:val="QryTableInputParam"/>
              <w:keepNext/>
              <w:keepLines/>
              <w:rPr>
                <w:lang w:val="en-US"/>
              </w:rPr>
            </w:pPr>
            <w:proofErr w:type="spellStart"/>
            <w:r w:rsidRPr="00121095">
              <w:rPr>
                <w:lang w:val="en-US"/>
              </w:rPr>
              <w:t>SelectionCriteria</w:t>
            </w:r>
            <w:proofErr w:type="spellEnd"/>
          </w:p>
        </w:tc>
        <w:tc>
          <w:tcPr>
            <w:tcW w:w="1007" w:type="dxa"/>
            <w:tcBorders>
              <w:top w:val="single" w:sz="4" w:space="0" w:color="auto"/>
              <w:bottom w:val="double" w:sz="4" w:space="0" w:color="auto"/>
            </w:tcBorders>
            <w:shd w:val="clear" w:color="auto" w:fill="FFFFFF"/>
          </w:tcPr>
          <w:p w14:paraId="70F1910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7E54C567"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525EBF1" w14:textId="77777777" w:rsidR="00E921A2" w:rsidRPr="00121095" w:rsidRDefault="00E921A2">
            <w:pPr>
              <w:pStyle w:val="QryTableInputParam"/>
              <w:keepNext/>
              <w:keepLines/>
              <w:rPr>
                <w:lang w:val="en-US"/>
              </w:rPr>
            </w:pPr>
            <w:r w:rsidRPr="00121095">
              <w:rPr>
                <w:lang w:val="en-US"/>
              </w:rPr>
              <w:t>A query expression whose operands are derived from the '</w:t>
            </w:r>
            <w:proofErr w:type="spellStart"/>
            <w:r w:rsidRPr="00121095">
              <w:rPr>
                <w:lang w:val="en-US"/>
              </w:rPr>
              <w:t>ColName</w:t>
            </w:r>
            <w:proofErr w:type="spellEnd"/>
            <w:r w:rsidRPr="00121095">
              <w:rPr>
                <w:lang w:val="en-US"/>
              </w:rPr>
              <w:t>' column in the 'Input/Output Specification:  Virtual Table' given below.</w:t>
            </w:r>
          </w:p>
        </w:tc>
      </w:tr>
    </w:tbl>
    <w:p w14:paraId="2CDA22C3"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8801264" w14:textId="77777777" w:rsidTr="00E50DB9">
        <w:trPr>
          <w:cantSplit/>
          <w:tblHeader/>
        </w:trPr>
        <w:tc>
          <w:tcPr>
            <w:tcW w:w="1440" w:type="dxa"/>
            <w:tcBorders>
              <w:top w:val="double" w:sz="4" w:space="0" w:color="auto"/>
              <w:bottom w:val="single" w:sz="4" w:space="0" w:color="auto"/>
            </w:tcBorders>
            <w:shd w:val="pct10" w:color="auto" w:fill="FFFFFF"/>
          </w:tcPr>
          <w:p w14:paraId="477468C8" w14:textId="77777777"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ID=Z79)</w:t>
            </w:r>
          </w:p>
        </w:tc>
        <w:tc>
          <w:tcPr>
            <w:tcW w:w="864" w:type="dxa"/>
            <w:tcBorders>
              <w:top w:val="double" w:sz="4" w:space="0" w:color="auto"/>
              <w:bottom w:val="single" w:sz="4" w:space="0" w:color="auto"/>
            </w:tcBorders>
            <w:shd w:val="pct10" w:color="auto" w:fill="FFFFFF"/>
          </w:tcPr>
          <w:p w14:paraId="57E4A79B" w14:textId="77777777" w:rsidR="00E921A2" w:rsidRPr="00121095" w:rsidRDefault="00E921A2">
            <w:pPr>
              <w:pStyle w:val="QryTableVirtualHeader"/>
              <w:rPr>
                <w:lang w:val="en-US"/>
              </w:rPr>
            </w:pPr>
            <w:r w:rsidRPr="00121095">
              <w:rPr>
                <w:lang w:val="en-US"/>
              </w:rPr>
              <w:t>Key/</w:t>
            </w:r>
          </w:p>
          <w:p w14:paraId="79FED52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450074"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2F4B91"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B72C2F4"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CADFD34" w14:textId="77777777" w:rsidR="00E921A2" w:rsidRPr="00121095" w:rsidRDefault="00E921A2">
            <w:pPr>
              <w:pStyle w:val="QryTableVirtualHeader"/>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19D7A9A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195405F"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5D32CE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216EF3E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88F197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64D0C770" w14:textId="77777777" w:rsidR="00E921A2" w:rsidRPr="00121095" w:rsidRDefault="00E921A2">
            <w:pPr>
              <w:pStyle w:val="QryTableVirtualHeader"/>
              <w:rPr>
                <w:lang w:val="en-US"/>
              </w:rPr>
            </w:pPr>
            <w:proofErr w:type="spellStart"/>
            <w:r w:rsidRPr="00121095">
              <w:rPr>
                <w:lang w:val="en-US"/>
              </w:rPr>
              <w:t>ElementName</w:t>
            </w:r>
            <w:proofErr w:type="spellEnd"/>
          </w:p>
        </w:tc>
      </w:tr>
      <w:tr w:rsidR="00E921A2" w:rsidRPr="00E921A2" w14:paraId="30BA2048" w14:textId="77777777" w:rsidTr="00E50DB9">
        <w:trPr>
          <w:cantSplit/>
        </w:trPr>
        <w:tc>
          <w:tcPr>
            <w:tcW w:w="1440" w:type="dxa"/>
            <w:tcBorders>
              <w:top w:val="single" w:sz="4" w:space="0" w:color="auto"/>
              <w:bottom w:val="single" w:sz="4" w:space="0" w:color="auto"/>
            </w:tcBorders>
            <w:shd w:val="clear" w:color="auto" w:fill="FFFFFF"/>
          </w:tcPr>
          <w:p w14:paraId="244E6617" w14:textId="77777777" w:rsidR="00E921A2" w:rsidRPr="00121095" w:rsidRDefault="00E921A2">
            <w:pPr>
              <w:pStyle w:val="QryTableVirtual"/>
              <w:rPr>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14:paraId="6EAF3913"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32D7AFF"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12D47476"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B8494F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2853366C"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1B5BA8B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6492B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B5DDB6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AB63B6E"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C12DC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AA11548"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3EE370DF" w14:textId="77777777" w:rsidTr="00E50DB9">
        <w:trPr>
          <w:cantSplit/>
        </w:trPr>
        <w:tc>
          <w:tcPr>
            <w:tcW w:w="1440" w:type="dxa"/>
            <w:tcBorders>
              <w:top w:val="single" w:sz="4" w:space="0" w:color="auto"/>
              <w:bottom w:val="single" w:sz="4" w:space="0" w:color="auto"/>
            </w:tcBorders>
            <w:shd w:val="clear" w:color="auto" w:fill="FFFFFF"/>
          </w:tcPr>
          <w:p w14:paraId="6F753BAD" w14:textId="77777777" w:rsidR="00E921A2" w:rsidRPr="00121095" w:rsidRDefault="00E921A2">
            <w:pPr>
              <w:pStyle w:val="QryTableVirtual"/>
              <w:rPr>
                <w:lang w:val="en-US"/>
              </w:rPr>
            </w:pPr>
            <w:proofErr w:type="spellStart"/>
            <w:r w:rsidRPr="00121095">
              <w:rPr>
                <w:lang w:val="en-US"/>
              </w:rPr>
              <w:t>OrderControlCode</w:t>
            </w:r>
            <w:proofErr w:type="spellEnd"/>
          </w:p>
        </w:tc>
        <w:tc>
          <w:tcPr>
            <w:tcW w:w="864" w:type="dxa"/>
            <w:tcBorders>
              <w:top w:val="single" w:sz="4" w:space="0" w:color="auto"/>
              <w:bottom w:val="single" w:sz="4" w:space="0" w:color="auto"/>
            </w:tcBorders>
            <w:shd w:val="clear" w:color="auto" w:fill="FFFFFF"/>
          </w:tcPr>
          <w:p w14:paraId="7F7F4DA9"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1D3494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AFE105"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435852AF"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2E68E38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8EEB29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45922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0040F4C"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6CBB47F"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6FD8367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4AE5443" w14:textId="77777777" w:rsidR="00E921A2" w:rsidRPr="00121095" w:rsidRDefault="00E921A2">
            <w:pPr>
              <w:pStyle w:val="QryTableVirtual"/>
              <w:rPr>
                <w:lang w:val="en-US"/>
              </w:rPr>
            </w:pPr>
            <w:r w:rsidRPr="00121095">
              <w:rPr>
                <w:lang w:val="en-US"/>
              </w:rPr>
              <w:t>ORC-1 Order Control</w:t>
            </w:r>
          </w:p>
        </w:tc>
      </w:tr>
      <w:tr w:rsidR="00E921A2" w:rsidRPr="00E921A2" w14:paraId="63674039" w14:textId="77777777" w:rsidTr="00E50DB9">
        <w:trPr>
          <w:cantSplit/>
        </w:trPr>
        <w:tc>
          <w:tcPr>
            <w:tcW w:w="1440" w:type="dxa"/>
            <w:tcBorders>
              <w:top w:val="single" w:sz="4" w:space="0" w:color="auto"/>
              <w:bottom w:val="single" w:sz="4" w:space="0" w:color="auto"/>
            </w:tcBorders>
            <w:shd w:val="clear" w:color="auto" w:fill="FFFFFF"/>
          </w:tcPr>
          <w:p w14:paraId="366DEF62" w14:textId="77777777" w:rsidR="00E921A2" w:rsidRPr="00121095" w:rsidRDefault="00E921A2">
            <w:pPr>
              <w:pStyle w:val="QryTableVirtual"/>
              <w:rPr>
                <w:lang w:val="en-US"/>
              </w:rPr>
            </w:pPr>
            <w:proofErr w:type="spellStart"/>
            <w:r w:rsidRPr="00121095">
              <w:rPr>
                <w:lang w:val="en-US"/>
              </w:rPr>
              <w:t>MedicationDispensed</w:t>
            </w:r>
            <w:proofErr w:type="spellEnd"/>
          </w:p>
        </w:tc>
        <w:tc>
          <w:tcPr>
            <w:tcW w:w="864" w:type="dxa"/>
            <w:tcBorders>
              <w:top w:val="single" w:sz="4" w:space="0" w:color="auto"/>
              <w:bottom w:val="single" w:sz="4" w:space="0" w:color="auto"/>
            </w:tcBorders>
            <w:shd w:val="clear" w:color="auto" w:fill="FFFFFF"/>
          </w:tcPr>
          <w:p w14:paraId="32854A4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E808C05"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6488750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1FF80B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21FAA6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7D846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F0C39E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62A4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61046C"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8F344C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7A36BB1" w14:textId="77777777" w:rsidR="00E921A2" w:rsidRPr="00121095" w:rsidRDefault="00E921A2">
            <w:pPr>
              <w:pStyle w:val="QryTableVirtual"/>
              <w:rPr>
                <w:lang w:val="en-US"/>
              </w:rPr>
            </w:pPr>
            <w:r w:rsidRPr="00121095">
              <w:rPr>
                <w:lang w:val="en-US"/>
              </w:rPr>
              <w:t>RXD-2 Dispense/Give Code</w:t>
            </w:r>
          </w:p>
        </w:tc>
      </w:tr>
      <w:tr w:rsidR="00E921A2" w:rsidRPr="00E921A2" w14:paraId="23FC1276" w14:textId="77777777" w:rsidTr="00E50DB9">
        <w:trPr>
          <w:cantSplit/>
        </w:trPr>
        <w:tc>
          <w:tcPr>
            <w:tcW w:w="1440" w:type="dxa"/>
            <w:tcBorders>
              <w:top w:val="single" w:sz="4" w:space="0" w:color="auto"/>
              <w:bottom w:val="single" w:sz="4" w:space="0" w:color="auto"/>
            </w:tcBorders>
            <w:shd w:val="clear" w:color="auto" w:fill="FFFFFF"/>
          </w:tcPr>
          <w:p w14:paraId="0B17C7D7" w14:textId="77777777" w:rsidR="00E921A2" w:rsidRPr="00121095" w:rsidRDefault="00E921A2">
            <w:pPr>
              <w:pStyle w:val="QryTableVirtual"/>
              <w:rPr>
                <w:lang w:val="en-US"/>
              </w:rPr>
            </w:pPr>
            <w:proofErr w:type="spellStart"/>
            <w:r w:rsidRPr="00121095">
              <w:rPr>
                <w:lang w:val="en-US"/>
              </w:rPr>
              <w:t>DispenseDate</w:t>
            </w:r>
            <w:proofErr w:type="spellEnd"/>
          </w:p>
        </w:tc>
        <w:tc>
          <w:tcPr>
            <w:tcW w:w="864" w:type="dxa"/>
            <w:tcBorders>
              <w:top w:val="single" w:sz="4" w:space="0" w:color="auto"/>
              <w:bottom w:val="single" w:sz="4" w:space="0" w:color="auto"/>
            </w:tcBorders>
            <w:shd w:val="clear" w:color="auto" w:fill="FFFFFF"/>
          </w:tcPr>
          <w:p w14:paraId="2A5A439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63E0ED4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C61D6"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B4237CA"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663338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BD62A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A7F07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6562B53"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2C8E0D3"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F65D80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1DEC38" w14:textId="77777777" w:rsidR="00E921A2" w:rsidRPr="00121095" w:rsidRDefault="00E921A2">
            <w:pPr>
              <w:pStyle w:val="QryTableVirtual"/>
              <w:rPr>
                <w:lang w:val="en-US"/>
              </w:rPr>
            </w:pPr>
            <w:r w:rsidRPr="00121095">
              <w:rPr>
                <w:lang w:val="en-US"/>
              </w:rPr>
              <w:t>RXD-2 Date/Time Dispensed</w:t>
            </w:r>
          </w:p>
        </w:tc>
      </w:tr>
      <w:tr w:rsidR="00E921A2" w:rsidRPr="00E921A2" w14:paraId="77E92CAF" w14:textId="77777777" w:rsidTr="00E50DB9">
        <w:trPr>
          <w:cantSplit/>
        </w:trPr>
        <w:tc>
          <w:tcPr>
            <w:tcW w:w="1440" w:type="dxa"/>
            <w:tcBorders>
              <w:top w:val="single" w:sz="4" w:space="0" w:color="auto"/>
              <w:bottom w:val="single" w:sz="4" w:space="0" w:color="auto"/>
            </w:tcBorders>
            <w:shd w:val="clear" w:color="auto" w:fill="FFFFFF"/>
          </w:tcPr>
          <w:p w14:paraId="185D04EC" w14:textId="77777777" w:rsidR="00E921A2" w:rsidRPr="00121095" w:rsidRDefault="00E921A2">
            <w:pPr>
              <w:pStyle w:val="QryTableVirtual"/>
              <w:rPr>
                <w:lang w:val="en-US"/>
              </w:rPr>
            </w:pPr>
            <w:proofErr w:type="spellStart"/>
            <w:r w:rsidRPr="00121095">
              <w:rPr>
                <w:lang w:val="en-US"/>
              </w:rPr>
              <w:lastRenderedPageBreak/>
              <w:t>QuantityDispensed</w:t>
            </w:r>
            <w:proofErr w:type="spellEnd"/>
          </w:p>
        </w:tc>
        <w:tc>
          <w:tcPr>
            <w:tcW w:w="864" w:type="dxa"/>
            <w:tcBorders>
              <w:top w:val="single" w:sz="4" w:space="0" w:color="auto"/>
              <w:bottom w:val="single" w:sz="4" w:space="0" w:color="auto"/>
            </w:tcBorders>
            <w:shd w:val="clear" w:color="auto" w:fill="FFFFFF"/>
          </w:tcPr>
          <w:p w14:paraId="43929339"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926C21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EF15BD4"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C5C9B92"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67C91B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93BCF8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69447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841575"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337F7A8"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0524ACD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069E06" w14:textId="77777777" w:rsidR="00E921A2" w:rsidRPr="00121095" w:rsidRDefault="00E921A2">
            <w:pPr>
              <w:pStyle w:val="QryTableVirtual"/>
              <w:rPr>
                <w:lang w:val="en-US"/>
              </w:rPr>
            </w:pPr>
            <w:r w:rsidRPr="00121095">
              <w:rPr>
                <w:lang w:val="en-US"/>
              </w:rPr>
              <w:t>RXD-4 Actual Dispense Amount</w:t>
            </w:r>
          </w:p>
        </w:tc>
      </w:tr>
      <w:tr w:rsidR="00E921A2" w:rsidRPr="00E921A2" w14:paraId="701DDB93" w14:textId="77777777" w:rsidTr="00E50DB9">
        <w:trPr>
          <w:cantSplit/>
        </w:trPr>
        <w:tc>
          <w:tcPr>
            <w:tcW w:w="1440" w:type="dxa"/>
            <w:tcBorders>
              <w:top w:val="single" w:sz="4" w:space="0" w:color="auto"/>
              <w:bottom w:val="double" w:sz="4" w:space="0" w:color="auto"/>
            </w:tcBorders>
            <w:shd w:val="clear" w:color="auto" w:fill="FFFFFF"/>
          </w:tcPr>
          <w:p w14:paraId="476433FA" w14:textId="77777777" w:rsidR="00E921A2" w:rsidRPr="00121095" w:rsidRDefault="00E921A2">
            <w:pPr>
              <w:pStyle w:val="QryTableVirtual"/>
              <w:rPr>
                <w:lang w:val="en-US"/>
              </w:rPr>
            </w:pPr>
            <w:proofErr w:type="spellStart"/>
            <w:r w:rsidRPr="00121095">
              <w:rPr>
                <w:lang w:val="en-US"/>
              </w:rPr>
              <w:t>OrderingProvider</w:t>
            </w:r>
            <w:proofErr w:type="spellEnd"/>
          </w:p>
        </w:tc>
        <w:tc>
          <w:tcPr>
            <w:tcW w:w="864" w:type="dxa"/>
            <w:tcBorders>
              <w:top w:val="single" w:sz="4" w:space="0" w:color="auto"/>
              <w:bottom w:val="double" w:sz="4" w:space="0" w:color="auto"/>
            </w:tcBorders>
            <w:shd w:val="clear" w:color="auto" w:fill="FFFFFF"/>
          </w:tcPr>
          <w:p w14:paraId="6A2AE824"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0B18A39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B49A583"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635F668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5DEC73D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32537E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5DD89B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EF9A05A"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989793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69FCB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E63A782" w14:textId="77777777" w:rsidR="00E921A2" w:rsidRPr="00121095" w:rsidRDefault="00E921A2">
            <w:pPr>
              <w:pStyle w:val="QryTableVirtual"/>
              <w:rPr>
                <w:lang w:val="en-US"/>
              </w:rPr>
            </w:pPr>
            <w:r w:rsidRPr="00121095">
              <w:rPr>
                <w:lang w:val="en-US"/>
              </w:rPr>
              <w:t>ORC-12 Ordering Provider</w:t>
            </w:r>
          </w:p>
        </w:tc>
      </w:tr>
    </w:tbl>
    <w:p w14:paraId="447D7CD4" w14:textId="77777777"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75CB260D" w14:textId="77777777" w:rsidTr="00E50DB9">
        <w:trPr>
          <w:tblHeader/>
        </w:trPr>
        <w:tc>
          <w:tcPr>
            <w:tcW w:w="1584" w:type="dxa"/>
            <w:tcBorders>
              <w:top w:val="double" w:sz="4" w:space="0" w:color="auto"/>
              <w:bottom w:val="single" w:sz="4" w:space="0" w:color="auto"/>
            </w:tcBorders>
            <w:shd w:val="pct10" w:color="auto" w:fill="FFFFFF"/>
          </w:tcPr>
          <w:p w14:paraId="1D2AB68C" w14:textId="77777777" w:rsidR="00E921A2" w:rsidRPr="00121095" w:rsidRDefault="00E921A2">
            <w:pPr>
              <w:pStyle w:val="QryTableInputParamHeader"/>
              <w:rPr>
                <w:lang w:val="en-US"/>
              </w:rPr>
            </w:pPr>
            <w:proofErr w:type="spellStart"/>
            <w:r w:rsidRPr="00121095">
              <w:rPr>
                <w:lang w:val="en-US"/>
              </w:rPr>
              <w:t>ColName</w:t>
            </w:r>
            <w:proofErr w:type="spellEnd"/>
            <w:r w:rsidRPr="00121095">
              <w:rPr>
                <w:lang w:val="en-US"/>
              </w:rPr>
              <w:t xml:space="preserve"> (Query ID=Z79)</w:t>
            </w:r>
          </w:p>
        </w:tc>
        <w:tc>
          <w:tcPr>
            <w:tcW w:w="1008" w:type="dxa"/>
            <w:tcBorders>
              <w:top w:val="double" w:sz="4" w:space="0" w:color="auto"/>
              <w:bottom w:val="single" w:sz="4" w:space="0" w:color="auto"/>
            </w:tcBorders>
            <w:shd w:val="pct10" w:color="auto" w:fill="FFFFFF"/>
          </w:tcPr>
          <w:p w14:paraId="0AA9D10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C5E8C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67F8982" w14:textId="77777777" w:rsidR="00E921A2" w:rsidRPr="00121095" w:rsidRDefault="00E921A2">
            <w:pPr>
              <w:pStyle w:val="QryTableInputParamHeader"/>
              <w:rPr>
                <w:lang w:val="en-US"/>
              </w:rPr>
            </w:pPr>
            <w:r w:rsidRPr="00121095">
              <w:rPr>
                <w:lang w:val="en-US"/>
              </w:rPr>
              <w:t>Description</w:t>
            </w:r>
          </w:p>
        </w:tc>
      </w:tr>
      <w:tr w:rsidR="00E921A2" w:rsidRPr="00E921A2" w14:paraId="609DC3EB" w14:textId="77777777" w:rsidTr="00E50DB9">
        <w:tc>
          <w:tcPr>
            <w:tcW w:w="1584" w:type="dxa"/>
            <w:tcBorders>
              <w:top w:val="single" w:sz="4" w:space="0" w:color="auto"/>
              <w:bottom w:val="single" w:sz="4" w:space="0" w:color="auto"/>
            </w:tcBorders>
            <w:shd w:val="clear" w:color="auto" w:fill="FFFFFF"/>
          </w:tcPr>
          <w:p w14:paraId="0D7FBB29" w14:textId="77777777" w:rsidR="00E921A2" w:rsidRPr="00121095" w:rsidRDefault="00E921A2">
            <w:pPr>
              <w:pStyle w:val="QryTableInputParam"/>
              <w:rPr>
                <w:lang w:val="en-US"/>
              </w:rPr>
            </w:pPr>
            <w:proofErr w:type="spellStart"/>
            <w:r w:rsidRPr="00121095">
              <w:rPr>
                <w:b/>
                <w:lang w:val="en-US"/>
              </w:rPr>
              <w:t>PatientList</w:t>
            </w:r>
            <w:proofErr w:type="spellEnd"/>
          </w:p>
        </w:tc>
        <w:tc>
          <w:tcPr>
            <w:tcW w:w="1008" w:type="dxa"/>
            <w:tcBorders>
              <w:top w:val="single" w:sz="4" w:space="0" w:color="auto"/>
              <w:bottom w:val="single" w:sz="4" w:space="0" w:color="auto"/>
            </w:tcBorders>
            <w:shd w:val="clear" w:color="auto" w:fill="FFFFFF"/>
          </w:tcPr>
          <w:p w14:paraId="783BBFE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73CE61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654DC8C"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w:t>
            </w:r>
            <w:r w:rsidRPr="00121095">
              <w:rPr>
                <w:lang w:val="en-US"/>
              </w:rPr>
              <w:t xml:space="preserve"> are intended to identify a unique entry on the 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C4EB91" w14:textId="77777777" w:rsidTr="00E50DB9">
        <w:tc>
          <w:tcPr>
            <w:tcW w:w="1584" w:type="dxa"/>
            <w:tcBorders>
              <w:top w:val="single" w:sz="4" w:space="0" w:color="auto"/>
              <w:bottom w:val="single" w:sz="4" w:space="0" w:color="auto"/>
            </w:tcBorders>
            <w:shd w:val="clear" w:color="auto" w:fill="FFFFFF"/>
          </w:tcPr>
          <w:p w14:paraId="1F71FF24"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355C9B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284FD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E8AD2C7"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B3DF0AD" w14:textId="77777777" w:rsidTr="00E50DB9">
        <w:tc>
          <w:tcPr>
            <w:tcW w:w="1584" w:type="dxa"/>
            <w:tcBorders>
              <w:top w:val="single" w:sz="4" w:space="0" w:color="auto"/>
              <w:bottom w:val="single" w:sz="4" w:space="0" w:color="auto"/>
            </w:tcBorders>
            <w:shd w:val="clear" w:color="auto" w:fill="FFFFFF"/>
          </w:tcPr>
          <w:p w14:paraId="238DFA43"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18C694F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4E6DAD"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CD24F6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609CE94" w14:textId="77777777" w:rsidTr="00E50DB9">
        <w:tc>
          <w:tcPr>
            <w:tcW w:w="1584" w:type="dxa"/>
            <w:tcBorders>
              <w:top w:val="single" w:sz="4" w:space="0" w:color="auto"/>
              <w:bottom w:val="single" w:sz="4" w:space="0" w:color="auto"/>
            </w:tcBorders>
            <w:shd w:val="clear" w:color="auto" w:fill="FFFFFF"/>
          </w:tcPr>
          <w:p w14:paraId="0246DB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36D7DE8"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4A84183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8A17B73"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0E28015" w14:textId="77777777" w:rsidTr="00E50DB9">
        <w:tc>
          <w:tcPr>
            <w:tcW w:w="1584" w:type="dxa"/>
            <w:tcBorders>
              <w:top w:val="single" w:sz="4" w:space="0" w:color="auto"/>
              <w:bottom w:val="single" w:sz="4" w:space="0" w:color="auto"/>
            </w:tcBorders>
            <w:shd w:val="clear" w:color="auto" w:fill="FFFFFF"/>
          </w:tcPr>
          <w:p w14:paraId="714701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1F9676"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72DC0D99"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7F029386"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49E175D" w14:textId="77777777" w:rsidTr="00E50DB9">
        <w:tc>
          <w:tcPr>
            <w:tcW w:w="1584" w:type="dxa"/>
            <w:tcBorders>
              <w:top w:val="single" w:sz="4" w:space="0" w:color="auto"/>
              <w:bottom w:val="single" w:sz="4" w:space="0" w:color="auto"/>
            </w:tcBorders>
            <w:shd w:val="clear" w:color="auto" w:fill="FFFFFF"/>
          </w:tcPr>
          <w:p w14:paraId="2C58579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425B511"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5A02C4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ECD13"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866E55A" w14:textId="77777777" w:rsidTr="00E50DB9">
        <w:tc>
          <w:tcPr>
            <w:tcW w:w="1584" w:type="dxa"/>
            <w:tcBorders>
              <w:top w:val="single" w:sz="4" w:space="0" w:color="auto"/>
              <w:bottom w:val="single" w:sz="4" w:space="0" w:color="auto"/>
            </w:tcBorders>
            <w:shd w:val="clear" w:color="auto" w:fill="FFFFFF"/>
          </w:tcPr>
          <w:p w14:paraId="0FF30CE0" w14:textId="77777777" w:rsidR="00E921A2" w:rsidRPr="00121095" w:rsidRDefault="00E921A2">
            <w:pPr>
              <w:pStyle w:val="QryTableInputParam"/>
              <w:rPr>
                <w:b/>
                <w:lang w:val="en-US"/>
              </w:rPr>
            </w:pPr>
            <w:proofErr w:type="spellStart"/>
            <w:r w:rsidRPr="00121095">
              <w:rPr>
                <w:b/>
                <w:lang w:val="en-US"/>
              </w:rPr>
              <w:t>OrderControlCode</w:t>
            </w:r>
            <w:proofErr w:type="spellEnd"/>
          </w:p>
        </w:tc>
        <w:tc>
          <w:tcPr>
            <w:tcW w:w="1008" w:type="dxa"/>
            <w:tcBorders>
              <w:top w:val="single" w:sz="4" w:space="0" w:color="auto"/>
              <w:bottom w:val="single" w:sz="4" w:space="0" w:color="auto"/>
            </w:tcBorders>
            <w:shd w:val="clear" w:color="auto" w:fill="FFFFFF"/>
          </w:tcPr>
          <w:p w14:paraId="7A41A8C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3F54F29"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4EAA273"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94A0419" w14:textId="77777777" w:rsidTr="00E50DB9">
        <w:tc>
          <w:tcPr>
            <w:tcW w:w="1584" w:type="dxa"/>
            <w:tcBorders>
              <w:top w:val="single" w:sz="4" w:space="0" w:color="auto"/>
              <w:bottom w:val="single" w:sz="4" w:space="0" w:color="auto"/>
            </w:tcBorders>
            <w:shd w:val="clear" w:color="auto" w:fill="FFFFFF"/>
          </w:tcPr>
          <w:p w14:paraId="0E7983CB" w14:textId="77777777" w:rsidR="00E921A2" w:rsidRPr="00121095" w:rsidRDefault="00E921A2">
            <w:pPr>
              <w:pStyle w:val="QryTableInputParam"/>
              <w:rPr>
                <w:lang w:val="en-US"/>
              </w:rPr>
            </w:pPr>
            <w:proofErr w:type="spellStart"/>
            <w:r w:rsidRPr="00121095">
              <w:rPr>
                <w:b/>
                <w:lang w:val="en-US"/>
              </w:rPr>
              <w:t>MedicationDispensed</w:t>
            </w:r>
            <w:proofErr w:type="spellEnd"/>
          </w:p>
        </w:tc>
        <w:tc>
          <w:tcPr>
            <w:tcW w:w="1008" w:type="dxa"/>
            <w:tcBorders>
              <w:top w:val="single" w:sz="4" w:space="0" w:color="auto"/>
              <w:bottom w:val="single" w:sz="4" w:space="0" w:color="auto"/>
            </w:tcBorders>
            <w:shd w:val="clear" w:color="auto" w:fill="FFFFFF"/>
          </w:tcPr>
          <w:p w14:paraId="66C1AAE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EC66DE9"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D733F24" w14:textId="77777777"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1A3EACC" w14:textId="77777777" w:rsidTr="00E50DB9">
        <w:tc>
          <w:tcPr>
            <w:tcW w:w="1584" w:type="dxa"/>
            <w:tcBorders>
              <w:top w:val="single" w:sz="4" w:space="0" w:color="auto"/>
              <w:bottom w:val="single" w:sz="4" w:space="0" w:color="auto"/>
            </w:tcBorders>
            <w:shd w:val="clear" w:color="auto" w:fill="FFFFFF"/>
          </w:tcPr>
          <w:p w14:paraId="478BF984" w14:textId="77777777" w:rsidR="00E921A2" w:rsidRPr="00121095" w:rsidRDefault="00E921A2">
            <w:pPr>
              <w:pStyle w:val="QryTableInputParam"/>
              <w:rPr>
                <w:lang w:val="en-US"/>
              </w:rPr>
            </w:pPr>
            <w:proofErr w:type="spellStart"/>
            <w:r w:rsidRPr="00121095">
              <w:rPr>
                <w:b/>
                <w:lang w:val="en-US"/>
              </w:rPr>
              <w:t>DispenseDate</w:t>
            </w:r>
            <w:proofErr w:type="spellEnd"/>
          </w:p>
        </w:tc>
        <w:tc>
          <w:tcPr>
            <w:tcW w:w="1008" w:type="dxa"/>
            <w:tcBorders>
              <w:top w:val="single" w:sz="4" w:space="0" w:color="auto"/>
              <w:bottom w:val="single" w:sz="4" w:space="0" w:color="auto"/>
            </w:tcBorders>
            <w:shd w:val="clear" w:color="auto" w:fill="FFFFFF"/>
          </w:tcPr>
          <w:p w14:paraId="5FF00CE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72BCC7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50B7B2" w14:textId="77777777"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8F0E4C7" w14:textId="77777777" w:rsidTr="00E50DB9">
        <w:tc>
          <w:tcPr>
            <w:tcW w:w="1584" w:type="dxa"/>
            <w:tcBorders>
              <w:top w:val="single" w:sz="4" w:space="0" w:color="auto"/>
              <w:bottom w:val="single" w:sz="4" w:space="0" w:color="auto"/>
            </w:tcBorders>
            <w:shd w:val="clear" w:color="auto" w:fill="FFFFFF"/>
          </w:tcPr>
          <w:p w14:paraId="68738AB8" w14:textId="77777777" w:rsidR="00E921A2" w:rsidRPr="00121095" w:rsidRDefault="00E921A2">
            <w:pPr>
              <w:pStyle w:val="QryTableInputParam"/>
              <w:rPr>
                <w:b/>
                <w:lang w:val="en-US"/>
              </w:rPr>
            </w:pPr>
            <w:proofErr w:type="spellStart"/>
            <w:r w:rsidRPr="00121095">
              <w:rPr>
                <w:b/>
                <w:lang w:val="en-US"/>
              </w:rPr>
              <w:t>QuantityDispensed</w:t>
            </w:r>
            <w:proofErr w:type="spellEnd"/>
          </w:p>
        </w:tc>
        <w:tc>
          <w:tcPr>
            <w:tcW w:w="1008" w:type="dxa"/>
            <w:tcBorders>
              <w:top w:val="single" w:sz="4" w:space="0" w:color="auto"/>
              <w:bottom w:val="single" w:sz="4" w:space="0" w:color="auto"/>
            </w:tcBorders>
            <w:shd w:val="clear" w:color="auto" w:fill="FFFFFF"/>
          </w:tcPr>
          <w:p w14:paraId="339DA34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18E1DAF"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04158736" w14:textId="77777777"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C2702E3" w14:textId="77777777" w:rsidTr="00E50DB9">
        <w:tc>
          <w:tcPr>
            <w:tcW w:w="1584" w:type="dxa"/>
            <w:tcBorders>
              <w:top w:val="single" w:sz="4" w:space="0" w:color="auto"/>
              <w:bottom w:val="double" w:sz="4" w:space="0" w:color="auto"/>
            </w:tcBorders>
            <w:shd w:val="clear" w:color="auto" w:fill="FFFFFF"/>
          </w:tcPr>
          <w:p w14:paraId="5C858F0B" w14:textId="77777777" w:rsidR="00E921A2" w:rsidRPr="00121095" w:rsidRDefault="00E921A2">
            <w:pPr>
              <w:pStyle w:val="QryTableInputParam"/>
              <w:rPr>
                <w:b/>
                <w:lang w:val="en-US"/>
              </w:rPr>
            </w:pPr>
            <w:proofErr w:type="spellStart"/>
            <w:r w:rsidRPr="00121095">
              <w:rPr>
                <w:b/>
                <w:lang w:val="en-US"/>
              </w:rPr>
              <w:t>OrderingProvider</w:t>
            </w:r>
            <w:proofErr w:type="spellEnd"/>
          </w:p>
        </w:tc>
        <w:tc>
          <w:tcPr>
            <w:tcW w:w="1008" w:type="dxa"/>
            <w:tcBorders>
              <w:top w:val="single" w:sz="4" w:space="0" w:color="auto"/>
              <w:bottom w:val="double" w:sz="4" w:space="0" w:color="auto"/>
            </w:tcBorders>
            <w:shd w:val="clear" w:color="auto" w:fill="FFFFFF"/>
          </w:tcPr>
          <w:p w14:paraId="0ACD704B"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65991D1"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353BA49E"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14:paraId="0FA68EDE" w14:textId="77777777"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457C41E6" w14:textId="77777777" w:rsidTr="00E50DB9">
        <w:trPr>
          <w:tblHeader/>
        </w:trPr>
        <w:tc>
          <w:tcPr>
            <w:tcW w:w="720" w:type="dxa"/>
            <w:tcBorders>
              <w:top w:val="double" w:sz="4" w:space="0" w:color="auto"/>
              <w:bottom w:val="single" w:sz="4" w:space="0" w:color="auto"/>
            </w:tcBorders>
            <w:shd w:val="clear" w:color="auto" w:fill="FFFFFF"/>
          </w:tcPr>
          <w:p w14:paraId="03C38A4F" w14:textId="77777777" w:rsidR="00E921A2" w:rsidRPr="00121095" w:rsidRDefault="00E921A2" w:rsidP="00E50DB9">
            <w:pPr>
              <w:pStyle w:val="QryTableRCPHeader"/>
              <w:rPr>
                <w:lang w:val="en-US"/>
              </w:rPr>
            </w:pPr>
            <w:r w:rsidRPr="00121095">
              <w:rPr>
                <w:lang w:val="en-US"/>
              </w:rPr>
              <w:t>Field Seq (Query ID=Z79)</w:t>
            </w:r>
          </w:p>
        </w:tc>
        <w:tc>
          <w:tcPr>
            <w:tcW w:w="2160" w:type="dxa"/>
            <w:tcBorders>
              <w:top w:val="double" w:sz="4" w:space="0" w:color="auto"/>
              <w:bottom w:val="single" w:sz="4" w:space="0" w:color="auto"/>
            </w:tcBorders>
            <w:shd w:val="clear" w:color="auto" w:fill="FFFFFF"/>
          </w:tcPr>
          <w:p w14:paraId="7F9D99E4" w14:textId="77777777" w:rsidR="00E921A2" w:rsidRPr="00121095" w:rsidRDefault="00E921A2" w:rsidP="00E50DB9">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C25AB93" w14:textId="77777777"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2C340809" w14:textId="77777777" w:rsidR="00E921A2" w:rsidRPr="00121095" w:rsidRDefault="00E921A2" w:rsidP="00E50DB9">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63250EBE" w14:textId="77777777" w:rsidR="00E921A2" w:rsidRPr="00121095" w:rsidRDefault="00E921A2" w:rsidP="00E50DB9">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FB3882F" w14:textId="77777777" w:rsidR="00E921A2" w:rsidRPr="00121095" w:rsidRDefault="00E921A2" w:rsidP="00E50DB9">
            <w:pPr>
              <w:pStyle w:val="QryTableRCPHeader"/>
              <w:rPr>
                <w:lang w:val="en-US"/>
              </w:rPr>
            </w:pPr>
            <w:r w:rsidRPr="00121095">
              <w:rPr>
                <w:lang w:val="en-US"/>
              </w:rPr>
              <w:t>Description</w:t>
            </w:r>
          </w:p>
        </w:tc>
      </w:tr>
      <w:tr w:rsidR="00E921A2" w:rsidRPr="00E921A2" w14:paraId="3DDE66E8" w14:textId="77777777" w:rsidTr="00E50DB9">
        <w:tc>
          <w:tcPr>
            <w:tcW w:w="720" w:type="dxa"/>
            <w:tcBorders>
              <w:top w:val="single" w:sz="4" w:space="0" w:color="auto"/>
              <w:bottom w:val="single" w:sz="4" w:space="0" w:color="auto"/>
            </w:tcBorders>
            <w:shd w:val="clear" w:color="auto" w:fill="FFFFFF"/>
          </w:tcPr>
          <w:p w14:paraId="4AF8F1B1" w14:textId="77777777" w:rsidR="00E921A2" w:rsidRPr="00121095" w:rsidRDefault="00E921A2" w:rsidP="00E50DB9">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4B5CE4AC" w14:textId="77777777" w:rsidR="00E921A2" w:rsidRPr="00121095" w:rsidRDefault="00E921A2" w:rsidP="00E50DB9">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45BD7E5D"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11A5947F" w14:textId="77777777" w:rsidR="00E921A2" w:rsidRPr="00121095" w:rsidRDefault="00E921A2" w:rsidP="00E50DB9">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183E9665"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41C5465" w14:textId="77777777"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14:paraId="5BE9ACDC" w14:textId="77777777" w:rsidTr="00E50DB9">
        <w:tc>
          <w:tcPr>
            <w:tcW w:w="720" w:type="dxa"/>
            <w:tcBorders>
              <w:top w:val="single" w:sz="4" w:space="0" w:color="auto"/>
              <w:bottom w:val="single" w:sz="4" w:space="0" w:color="auto"/>
            </w:tcBorders>
            <w:shd w:val="clear" w:color="auto" w:fill="FFFFFF"/>
          </w:tcPr>
          <w:p w14:paraId="181E9F4F" w14:textId="77777777" w:rsidR="00E921A2" w:rsidRPr="00121095" w:rsidRDefault="00E921A2" w:rsidP="00E50DB9">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9D2690C" w14:textId="77777777" w:rsidR="00E921A2" w:rsidRPr="00121095" w:rsidRDefault="00E921A2" w:rsidP="00E50DB9">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4814D8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62D23D88" w14:textId="77777777" w:rsidR="00E921A2" w:rsidRPr="00121095" w:rsidRDefault="00E921A2" w:rsidP="00E50DB9">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368F70E9" w14:textId="77777777" w:rsidR="00E921A2" w:rsidRPr="00121095" w:rsidRDefault="00E921A2" w:rsidP="00E50DB9">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37EB60B4" w14:textId="77777777" w:rsidR="00E921A2" w:rsidRPr="00121095" w:rsidRDefault="00E921A2" w:rsidP="00E50DB9">
            <w:pPr>
              <w:pStyle w:val="QryTableRCP"/>
              <w:rPr>
                <w:lang w:val="en-US"/>
              </w:rPr>
            </w:pPr>
          </w:p>
        </w:tc>
      </w:tr>
      <w:tr w:rsidR="00E921A2" w:rsidRPr="00E921A2" w14:paraId="26B6ABC9" w14:textId="77777777" w:rsidTr="00E50DB9">
        <w:tc>
          <w:tcPr>
            <w:tcW w:w="720" w:type="dxa"/>
            <w:tcBorders>
              <w:top w:val="single" w:sz="4" w:space="0" w:color="auto"/>
              <w:bottom w:val="single" w:sz="4" w:space="0" w:color="auto"/>
            </w:tcBorders>
            <w:shd w:val="clear" w:color="auto" w:fill="FFFFFF"/>
          </w:tcPr>
          <w:p w14:paraId="2E995B19"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4C48AC7E"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1B0E3285" w14:textId="77777777" w:rsidR="00E921A2" w:rsidRPr="00121095" w:rsidRDefault="00E921A2" w:rsidP="00E50DB9">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0AB4DC81"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77BFF94" w14:textId="77777777" w:rsidR="00E921A2" w:rsidRPr="00121095" w:rsidRDefault="00E921A2" w:rsidP="00E50DB9">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B08ABE1" w14:textId="77777777"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FC5845D" w14:textId="77777777" w:rsidTr="00E50DB9">
        <w:tc>
          <w:tcPr>
            <w:tcW w:w="720" w:type="dxa"/>
            <w:tcBorders>
              <w:top w:val="single" w:sz="4" w:space="0" w:color="auto"/>
              <w:bottom w:val="single" w:sz="4" w:space="0" w:color="auto"/>
            </w:tcBorders>
            <w:shd w:val="clear" w:color="auto" w:fill="FFFFFF"/>
          </w:tcPr>
          <w:p w14:paraId="48E8F7B7"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2C73FC13"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789A4183" w14:textId="77777777" w:rsidR="00E921A2" w:rsidRPr="00121095" w:rsidRDefault="00E921A2" w:rsidP="00E50DB9">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50D02B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D316415"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AD95CAF" w14:textId="77777777" w:rsidR="00E921A2" w:rsidRPr="00121095" w:rsidRDefault="00E921A2" w:rsidP="00E50DB9">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14:paraId="207FEC07" w14:textId="77777777" w:rsidTr="00E50DB9">
        <w:tc>
          <w:tcPr>
            <w:tcW w:w="720" w:type="dxa"/>
            <w:tcBorders>
              <w:top w:val="single" w:sz="4" w:space="0" w:color="auto"/>
              <w:bottom w:val="single" w:sz="4" w:space="0" w:color="auto"/>
            </w:tcBorders>
            <w:shd w:val="clear" w:color="auto" w:fill="FFFFFF"/>
          </w:tcPr>
          <w:p w14:paraId="27738EA5" w14:textId="77777777" w:rsidR="00E921A2" w:rsidRPr="00121095" w:rsidRDefault="00E921A2" w:rsidP="00E50DB9">
            <w:pPr>
              <w:pStyle w:val="QryTableRCP"/>
              <w:rPr>
                <w:lang w:val="en-US"/>
              </w:rPr>
            </w:pPr>
            <w:r w:rsidRPr="00121095">
              <w:rPr>
                <w:lang w:val="en-US"/>
              </w:rPr>
              <w:lastRenderedPageBreak/>
              <w:t>3</w:t>
            </w:r>
          </w:p>
        </w:tc>
        <w:tc>
          <w:tcPr>
            <w:tcW w:w="2160" w:type="dxa"/>
            <w:tcBorders>
              <w:top w:val="single" w:sz="4" w:space="0" w:color="auto"/>
              <w:bottom w:val="single" w:sz="4" w:space="0" w:color="auto"/>
            </w:tcBorders>
            <w:shd w:val="clear" w:color="auto" w:fill="FFFFFF"/>
          </w:tcPr>
          <w:p w14:paraId="173425E3" w14:textId="77777777" w:rsidR="00E921A2" w:rsidRPr="00121095" w:rsidRDefault="00E921A2" w:rsidP="00E50DB9">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469E360E"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3E8C8097" w14:textId="77777777" w:rsidR="00E921A2" w:rsidRPr="00121095" w:rsidRDefault="00E921A2" w:rsidP="00E50DB9">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F2E01F7"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30E23CB" w14:textId="77777777"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7D9E7B5" w14:textId="77777777" w:rsidTr="00E50DB9">
        <w:tc>
          <w:tcPr>
            <w:tcW w:w="720" w:type="dxa"/>
            <w:tcBorders>
              <w:top w:val="single" w:sz="4" w:space="0" w:color="auto"/>
              <w:bottom w:val="single" w:sz="4" w:space="0" w:color="auto"/>
            </w:tcBorders>
            <w:shd w:val="clear" w:color="auto" w:fill="FFFFFF"/>
          </w:tcPr>
          <w:p w14:paraId="668E94BE" w14:textId="77777777" w:rsidR="00E921A2" w:rsidRPr="00121095" w:rsidRDefault="00E921A2" w:rsidP="00E50DB9">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6ED32D1" w14:textId="77777777" w:rsidR="00E921A2" w:rsidRPr="00121095" w:rsidRDefault="00E921A2" w:rsidP="00E50DB9">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54C31DB8"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C57F29C" w14:textId="77777777" w:rsidR="00E921A2" w:rsidRPr="00121095" w:rsidRDefault="00E921A2" w:rsidP="00E50DB9">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3503318D" w14:textId="77777777" w:rsidR="00E921A2" w:rsidRPr="00121095" w:rsidRDefault="00E921A2" w:rsidP="00E50DB9">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5690B0C2" w14:textId="77777777" w:rsidR="00E921A2" w:rsidRPr="00121095" w:rsidRDefault="00E921A2" w:rsidP="00E50DB9">
            <w:pPr>
              <w:pStyle w:val="QryTableRCP"/>
              <w:rPr>
                <w:lang w:val="en-US"/>
              </w:rPr>
            </w:pPr>
          </w:p>
        </w:tc>
      </w:tr>
      <w:tr w:rsidR="00E921A2" w:rsidRPr="00E921A2" w14:paraId="6CA0AB2D" w14:textId="77777777" w:rsidTr="00E50DB9">
        <w:tc>
          <w:tcPr>
            <w:tcW w:w="720" w:type="dxa"/>
            <w:tcBorders>
              <w:top w:val="single" w:sz="4" w:space="0" w:color="auto"/>
              <w:bottom w:val="single" w:sz="4" w:space="0" w:color="auto"/>
            </w:tcBorders>
            <w:shd w:val="clear" w:color="auto" w:fill="FFFFFF"/>
          </w:tcPr>
          <w:p w14:paraId="4D9ACD71"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46C834DA"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09A07002" w14:textId="77777777" w:rsidR="00E921A2" w:rsidRPr="00121095" w:rsidRDefault="00E921A2" w:rsidP="00E50DB9">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6AF5A3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6C9E21C5" w14:textId="77777777" w:rsidR="00E921A2" w:rsidRPr="00121095" w:rsidRDefault="00E921A2" w:rsidP="00E50DB9">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98273C9" w14:textId="77777777"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0F6890A5" w14:textId="77777777" w:rsidTr="00E50DB9">
        <w:tc>
          <w:tcPr>
            <w:tcW w:w="720" w:type="dxa"/>
            <w:tcBorders>
              <w:top w:val="single" w:sz="4" w:space="0" w:color="auto"/>
              <w:bottom w:val="double" w:sz="4" w:space="0" w:color="auto"/>
            </w:tcBorders>
            <w:shd w:val="clear" w:color="auto" w:fill="FFFFFF"/>
          </w:tcPr>
          <w:p w14:paraId="6AD3D049" w14:textId="77777777" w:rsidR="00E921A2" w:rsidRPr="00121095" w:rsidRDefault="00E921A2" w:rsidP="00E50DB9">
            <w:pPr>
              <w:pStyle w:val="QryTableRCP"/>
              <w:rPr>
                <w:lang w:val="en-US"/>
              </w:rPr>
            </w:pPr>
          </w:p>
        </w:tc>
        <w:tc>
          <w:tcPr>
            <w:tcW w:w="2160" w:type="dxa"/>
            <w:tcBorders>
              <w:top w:val="single" w:sz="4" w:space="0" w:color="auto"/>
              <w:bottom w:val="double" w:sz="4" w:space="0" w:color="auto"/>
            </w:tcBorders>
            <w:shd w:val="clear" w:color="auto" w:fill="FFFFFF"/>
          </w:tcPr>
          <w:p w14:paraId="5AEA72EF" w14:textId="77777777" w:rsidR="00E921A2" w:rsidRPr="00121095" w:rsidRDefault="00E921A2" w:rsidP="00E50DB9">
            <w:pPr>
              <w:pStyle w:val="QryTableRCP"/>
              <w:rPr>
                <w:lang w:val="en-US"/>
              </w:rPr>
            </w:pPr>
          </w:p>
        </w:tc>
        <w:tc>
          <w:tcPr>
            <w:tcW w:w="864" w:type="dxa"/>
            <w:tcBorders>
              <w:top w:val="single" w:sz="4" w:space="0" w:color="auto"/>
              <w:bottom w:val="double" w:sz="4" w:space="0" w:color="auto"/>
            </w:tcBorders>
            <w:shd w:val="clear" w:color="auto" w:fill="FFFFFF"/>
          </w:tcPr>
          <w:p w14:paraId="6F4822BF" w14:textId="77777777" w:rsidR="00E921A2" w:rsidRPr="00121095" w:rsidRDefault="00E921A2" w:rsidP="00E50DB9">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3D69F71E" w14:textId="77777777" w:rsidR="00E921A2" w:rsidRPr="00121095" w:rsidRDefault="00E921A2" w:rsidP="00E50DB9">
            <w:pPr>
              <w:pStyle w:val="QryTableRCP"/>
              <w:rPr>
                <w:lang w:val="en-US"/>
              </w:rPr>
            </w:pPr>
          </w:p>
        </w:tc>
        <w:tc>
          <w:tcPr>
            <w:tcW w:w="432" w:type="dxa"/>
            <w:tcBorders>
              <w:top w:val="single" w:sz="4" w:space="0" w:color="auto"/>
              <w:bottom w:val="double" w:sz="4" w:space="0" w:color="auto"/>
            </w:tcBorders>
            <w:shd w:val="clear" w:color="auto" w:fill="FFFFFF"/>
          </w:tcPr>
          <w:p w14:paraId="253A0BF2"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3EE918C8" w14:textId="77777777"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3981B134" w14:textId="77777777" w:rsidR="00E921A2" w:rsidRPr="00121095" w:rsidRDefault="00381A24">
      <w:pPr>
        <w:pStyle w:val="Heading3"/>
      </w:pPr>
      <w:bookmarkStart w:id="789" w:name="_Ref485535238"/>
      <w:bookmarkStart w:id="790" w:name="_Toc495483645"/>
      <w:bookmarkStart w:id="791" w:name="_Toc24273868"/>
      <w:bookmarkStart w:id="792" w:name="_Toc41281011"/>
      <w:bookmarkStart w:id="793" w:name="_Toc43004373"/>
      <w:bookmarkEnd w:id="783"/>
      <w:bookmarkEnd w:id="784"/>
      <w:r>
        <w:br w:type="textWrapping" w:clear="all"/>
      </w:r>
      <w:bookmarkStart w:id="794" w:name="_Toc28957734"/>
      <w:r w:rsidR="00E921A2" w:rsidRPr="00121095">
        <w:t>Query by example (QBP) / tabular response (RTB)</w:t>
      </w:r>
      <w:bookmarkEnd w:id="789"/>
      <w:bookmarkEnd w:id="790"/>
      <w:bookmarkEnd w:id="791"/>
      <w:bookmarkEnd w:id="792"/>
      <w:bookmarkEnd w:id="793"/>
      <w:bookmarkEnd w:id="794"/>
      <w:r w:rsidR="00BF2FE6" w:rsidRPr="00121095">
        <w:fldChar w:fldCharType="begin"/>
      </w:r>
      <w:r w:rsidR="00E921A2" w:rsidRPr="00121095">
        <w:instrText xml:space="preserve"> XE "Query by example (QBP) / tabular response (RTB)" </w:instrText>
      </w:r>
      <w:r w:rsidR="00BF2FE6" w:rsidRPr="00121095">
        <w:fldChar w:fldCharType="end"/>
      </w:r>
    </w:p>
    <w:p w14:paraId="3F77F8A0" w14:textId="77777777"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14:paraId="7889D8B4" w14:textId="77777777"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14:paraId="5B4B75A3" w14:textId="77777777" w:rsidR="00E921A2" w:rsidRPr="00121095" w:rsidRDefault="00E921A2">
      <w:pPr>
        <w:pStyle w:val="NormalIndented"/>
      </w:pPr>
      <w:r w:rsidRPr="00121095">
        <w:t>The Client wishes to see a list of patients whose demographics are as follows:</w:t>
      </w:r>
    </w:p>
    <w:p w14:paraId="78ECDEFB" w14:textId="77777777"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14:paraId="32332B2F" w14:textId="77777777" w:rsidR="00E921A2" w:rsidRPr="00121095" w:rsidRDefault="00E921A2">
      <w:pPr>
        <w:pStyle w:val="NormalIndented"/>
      </w:pPr>
      <w:r w:rsidRPr="00121095">
        <w:t>The Client wishes to do this using the peekaboo algorithm with an 80% confidence level.</w:t>
      </w:r>
    </w:p>
    <w:p w14:paraId="700C8868" w14:textId="77777777"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14:paraId="2BD9F1EC" w14:textId="77777777" w:rsidR="00E921A2" w:rsidRPr="00121095" w:rsidRDefault="00E921A2">
      <w:pPr>
        <w:pStyle w:val="Example"/>
        <w:rPr>
          <w:noProof w:val="0"/>
        </w:rPr>
      </w:pPr>
      <w:r w:rsidRPr="00121095">
        <w:rPr>
          <w:noProof w:val="0"/>
        </w:rPr>
        <w:t>QPD|Z77^find_candidates^HL7nnnn|Q0001|peekaboo|80|</w:t>
      </w:r>
    </w:p>
    <w:p w14:paraId="6322B330" w14:textId="77777777" w:rsidR="00E921A2" w:rsidRPr="00121095" w:rsidRDefault="00E921A2">
      <w:pPr>
        <w:pStyle w:val="Example"/>
        <w:rPr>
          <w:noProof w:val="0"/>
        </w:rPr>
      </w:pPr>
      <w:r w:rsidRPr="00121095">
        <w:rPr>
          <w:noProof w:val="0"/>
        </w:rPr>
        <w:t>PID|||||</w:t>
      </w:r>
      <w:proofErr w:type="spellStart"/>
      <w:r w:rsidRPr="00121095">
        <w:rPr>
          <w:noProof w:val="0"/>
        </w:rPr>
        <w:t>Nuclear&amp;Ned</w:t>
      </w:r>
      <w:proofErr w:type="spellEnd"/>
      <w:r w:rsidRPr="00121095">
        <w:rPr>
          <w:noProof w:val="0"/>
        </w:rPr>
        <w:t>||19481211|M</w:t>
      </w:r>
    </w:p>
    <w:p w14:paraId="45412B14" w14:textId="77777777" w:rsidR="00E921A2" w:rsidRPr="00121095" w:rsidRDefault="00E921A2">
      <w:pPr>
        <w:pStyle w:val="Example"/>
        <w:rPr>
          <w:noProof w:val="0"/>
        </w:rPr>
      </w:pPr>
      <w:r w:rsidRPr="00121095">
        <w:rPr>
          <w:noProof w:val="0"/>
        </w:rPr>
        <w:t>RCP|I|25^RD|</w:t>
      </w:r>
    </w:p>
    <w:p w14:paraId="701E74A8" w14:textId="77777777" w:rsidR="00E921A2" w:rsidRPr="00121095" w:rsidRDefault="00E921A2">
      <w:pPr>
        <w:pStyle w:val="Example"/>
        <w:rPr>
          <w:noProof w:val="0"/>
        </w:rPr>
      </w:pPr>
      <w:r w:rsidRPr="00121095">
        <w:rPr>
          <w:noProof w:val="0"/>
        </w:rPr>
        <w:t>RDF|PatientList^CX^20~PatientName^XPN^48~Mother'sMaidenName^XPN^48~DOB^DTM^24~Sex^IS^1~Race^CWE^80|</w:t>
      </w:r>
    </w:p>
    <w:p w14:paraId="5B6E3B6E" w14:textId="77777777" w:rsidR="00E921A2" w:rsidRPr="00121095" w:rsidRDefault="00E921A2">
      <w:pPr>
        <w:pStyle w:val="NormalIndented"/>
      </w:pPr>
      <w:r w:rsidRPr="00121095">
        <w:t>The MPI system returns the following RTB message</w:t>
      </w:r>
    </w:p>
    <w:p w14:paraId="2EEAC21B" w14:textId="77777777"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14:paraId="7F2542CC" w14:textId="77777777"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14:paraId="538086C4" w14:textId="77777777"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14:paraId="04BEF462" w14:textId="77777777"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14:paraId="2CB20BA6" w14:textId="77777777"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14:paraId="4575B40C" w14:textId="77777777"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w:t>
      </w:r>
      <w:proofErr w:type="spellStart"/>
      <w:r w:rsidRPr="00121095">
        <w:rPr>
          <w:rFonts w:ascii="Courier (PCL6)" w:hAnsi="Courier (PCL6)"/>
          <w:noProof w:val="0"/>
        </w:rPr>
        <w:t>MPI&amp;KP.NCA&amp;L^MR|Nuclear^Ned</w:t>
      </w:r>
      <w:proofErr w:type="spellEnd"/>
      <w:r w:rsidRPr="00121095">
        <w:rPr>
          <w:rFonts w:ascii="Courier (PCL6)" w:hAnsi="Courier (PCL6)"/>
          <w:noProof w:val="0"/>
        </w:rPr>
        <w:t>||</w:t>
      </w:r>
      <w:r w:rsidRPr="00121095">
        <w:rPr>
          <w:noProof w:val="0"/>
        </w:rPr>
        <w:t>19481211</w:t>
      </w:r>
      <w:r w:rsidRPr="00121095">
        <w:rPr>
          <w:rFonts w:ascii="Courier (PCL6)" w:hAnsi="Courier (PCL6)"/>
          <w:noProof w:val="0"/>
        </w:rPr>
        <w:t>|M||</w:t>
      </w:r>
    </w:p>
    <w:p w14:paraId="4F891AE8" w14:textId="77777777" w:rsidR="00E921A2" w:rsidRPr="00121095" w:rsidRDefault="00E921A2">
      <w:pPr>
        <w:pStyle w:val="Heading4"/>
        <w:rPr>
          <w:vanish/>
        </w:rPr>
      </w:pPr>
      <w:r w:rsidRPr="00121095">
        <w:rPr>
          <w:vanish/>
        </w:rPr>
        <w:t>hiddentext</w:t>
      </w:r>
      <w:bookmarkStart w:id="795" w:name="_Toc1829134"/>
      <w:bookmarkStart w:id="796" w:name="_Toc24273869"/>
      <w:bookmarkEnd w:id="795"/>
      <w:bookmarkEnd w:id="796"/>
    </w:p>
    <w:p w14:paraId="59DA1B5C" w14:textId="77777777" w:rsidR="00E921A2" w:rsidRPr="00121095" w:rsidRDefault="00E921A2">
      <w:pPr>
        <w:pStyle w:val="Heading4"/>
      </w:pPr>
      <w:bookmarkStart w:id="797" w:name="_Toc495483646"/>
      <w:bookmarkStart w:id="798" w:name="_Toc24273870"/>
      <w:bookmarkStart w:id="799" w:name="_Ref235434828"/>
      <w:bookmarkStart w:id="800" w:name="_Ref235434842"/>
      <w:bookmarkStart w:id="801" w:name="_Ref235434870"/>
      <w:bookmarkStart w:id="802" w:name="_Ref235434884"/>
      <w:r w:rsidRPr="00121095">
        <w:t>MPI Query Profile using QBE variant</w:t>
      </w:r>
      <w:bookmarkEnd w:id="797"/>
      <w:bookmarkEnd w:id="798"/>
      <w:bookmarkEnd w:id="799"/>
      <w:bookmarkEnd w:id="800"/>
      <w:bookmarkEnd w:id="801"/>
      <w:bookmarkEnd w:id="802"/>
    </w:p>
    <w:p w14:paraId="1F587389"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576225C" w14:textId="77777777" w:rsidTr="00E50DB9">
        <w:trPr>
          <w:tblHeader/>
        </w:trPr>
        <w:tc>
          <w:tcPr>
            <w:tcW w:w="2880" w:type="dxa"/>
            <w:tcBorders>
              <w:top w:val="double" w:sz="4" w:space="0" w:color="auto"/>
              <w:bottom w:val="single" w:sz="4" w:space="0" w:color="auto"/>
            </w:tcBorders>
            <w:shd w:val="clear" w:color="auto" w:fill="FFFFFF"/>
          </w:tcPr>
          <w:p w14:paraId="1F5523D1" w14:textId="77777777" w:rsidR="00E921A2" w:rsidRPr="00121095" w:rsidRDefault="00E921A2">
            <w:pPr>
              <w:pStyle w:val="QryTableHeader"/>
              <w:rPr>
                <w:b w:val="0"/>
                <w:lang w:val="en-US"/>
              </w:rPr>
            </w:pPr>
            <w:r w:rsidRPr="00121095">
              <w:rPr>
                <w:lang w:val="en-US"/>
              </w:rPr>
              <w:lastRenderedPageBreak/>
              <w:t>Query Statement ID (Query ID=Z77):</w:t>
            </w:r>
          </w:p>
        </w:tc>
        <w:tc>
          <w:tcPr>
            <w:tcW w:w="4608" w:type="dxa"/>
            <w:tcBorders>
              <w:top w:val="double" w:sz="4" w:space="0" w:color="auto"/>
              <w:bottom w:val="single" w:sz="4" w:space="0" w:color="auto"/>
            </w:tcBorders>
            <w:shd w:val="clear" w:color="auto" w:fill="FFFFFF"/>
          </w:tcPr>
          <w:p w14:paraId="204BC29F" w14:textId="77777777" w:rsidR="00E921A2" w:rsidRPr="00121095" w:rsidRDefault="00E921A2">
            <w:pPr>
              <w:pStyle w:val="QryTableID"/>
              <w:rPr>
                <w:lang w:val="en-US"/>
              </w:rPr>
            </w:pPr>
            <w:r w:rsidRPr="00121095">
              <w:rPr>
                <w:lang w:val="en-US"/>
              </w:rPr>
              <w:t>Z77</w:t>
            </w:r>
          </w:p>
        </w:tc>
      </w:tr>
      <w:tr w:rsidR="00E921A2" w:rsidRPr="00E921A2" w14:paraId="057C637E" w14:textId="77777777" w:rsidTr="00E50DB9">
        <w:tc>
          <w:tcPr>
            <w:tcW w:w="2880" w:type="dxa"/>
            <w:tcBorders>
              <w:top w:val="single" w:sz="4" w:space="0" w:color="auto"/>
              <w:bottom w:val="single" w:sz="4" w:space="0" w:color="auto"/>
            </w:tcBorders>
            <w:shd w:val="clear" w:color="auto" w:fill="FFFFFF"/>
          </w:tcPr>
          <w:p w14:paraId="7010D9A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17B6271" w14:textId="77777777" w:rsidR="00E921A2" w:rsidRPr="00121095" w:rsidRDefault="00E921A2">
            <w:pPr>
              <w:pStyle w:val="QryTableType"/>
              <w:rPr>
                <w:lang w:val="en-US"/>
              </w:rPr>
            </w:pPr>
            <w:r w:rsidRPr="00121095">
              <w:rPr>
                <w:lang w:val="en-US"/>
              </w:rPr>
              <w:t>Query</w:t>
            </w:r>
          </w:p>
        </w:tc>
      </w:tr>
      <w:tr w:rsidR="00E921A2" w:rsidRPr="00E921A2" w14:paraId="6B2BCBAC" w14:textId="77777777" w:rsidTr="00E50DB9">
        <w:tc>
          <w:tcPr>
            <w:tcW w:w="2880" w:type="dxa"/>
            <w:tcBorders>
              <w:top w:val="single" w:sz="4" w:space="0" w:color="auto"/>
              <w:bottom w:val="single" w:sz="4" w:space="0" w:color="auto"/>
            </w:tcBorders>
            <w:shd w:val="clear" w:color="auto" w:fill="FFFFFF"/>
          </w:tcPr>
          <w:p w14:paraId="10019578"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7CFD504" w14:textId="77777777" w:rsidR="00E921A2" w:rsidRPr="00121095" w:rsidRDefault="00E921A2">
            <w:pPr>
              <w:pStyle w:val="QryTableName"/>
              <w:rPr>
                <w:lang w:val="en-US"/>
              </w:rPr>
            </w:pPr>
            <w:r w:rsidRPr="00121095">
              <w:rPr>
                <w:lang w:val="en-US"/>
              </w:rPr>
              <w:t>Tabular Patient List</w:t>
            </w:r>
          </w:p>
        </w:tc>
      </w:tr>
      <w:tr w:rsidR="00E921A2" w:rsidRPr="00E921A2" w14:paraId="2E6ED19E" w14:textId="77777777" w:rsidTr="00E50DB9">
        <w:tc>
          <w:tcPr>
            <w:tcW w:w="2880" w:type="dxa"/>
            <w:tcBorders>
              <w:top w:val="single" w:sz="4" w:space="0" w:color="auto"/>
              <w:bottom w:val="single" w:sz="4" w:space="0" w:color="auto"/>
            </w:tcBorders>
            <w:shd w:val="clear" w:color="auto" w:fill="FFFFFF"/>
          </w:tcPr>
          <w:p w14:paraId="0A3181C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84D0969" w14:textId="77777777" w:rsidR="00E921A2" w:rsidRPr="00121095" w:rsidRDefault="00E921A2">
            <w:pPr>
              <w:pStyle w:val="QryTableTriggerQuery"/>
              <w:rPr>
                <w:lang w:val="en-US"/>
              </w:rPr>
            </w:pPr>
            <w:r w:rsidRPr="00121095">
              <w:rPr>
                <w:lang w:val="en-US"/>
              </w:rPr>
              <w:t>QBP^Z77^QBP_Q13</w:t>
            </w:r>
          </w:p>
        </w:tc>
      </w:tr>
      <w:tr w:rsidR="00E921A2" w:rsidRPr="00E921A2" w14:paraId="0ADD392E" w14:textId="77777777" w:rsidTr="00E50DB9">
        <w:tc>
          <w:tcPr>
            <w:tcW w:w="2880" w:type="dxa"/>
            <w:tcBorders>
              <w:top w:val="single" w:sz="4" w:space="0" w:color="auto"/>
              <w:bottom w:val="single" w:sz="4" w:space="0" w:color="auto"/>
            </w:tcBorders>
            <w:shd w:val="clear" w:color="auto" w:fill="FFFFFF"/>
          </w:tcPr>
          <w:p w14:paraId="6C6C77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82CD467" w14:textId="77777777" w:rsidR="00E921A2" w:rsidRPr="00121095" w:rsidRDefault="00E921A2">
            <w:pPr>
              <w:pStyle w:val="QryTableMode"/>
              <w:rPr>
                <w:lang w:val="en-US"/>
              </w:rPr>
            </w:pPr>
            <w:r w:rsidRPr="00121095">
              <w:rPr>
                <w:lang w:val="en-US"/>
              </w:rPr>
              <w:t>Both</w:t>
            </w:r>
          </w:p>
        </w:tc>
      </w:tr>
      <w:tr w:rsidR="00E921A2" w:rsidRPr="00E921A2" w14:paraId="425D578C" w14:textId="77777777" w:rsidTr="00E50DB9">
        <w:tc>
          <w:tcPr>
            <w:tcW w:w="2880" w:type="dxa"/>
            <w:tcBorders>
              <w:top w:val="single" w:sz="4" w:space="0" w:color="auto"/>
              <w:bottom w:val="single" w:sz="4" w:space="0" w:color="auto"/>
            </w:tcBorders>
            <w:shd w:val="clear" w:color="auto" w:fill="FFFFFF"/>
          </w:tcPr>
          <w:p w14:paraId="63E7514E"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2714FF" w14:textId="77777777" w:rsidR="00E921A2" w:rsidRPr="00121095" w:rsidRDefault="00E921A2">
            <w:pPr>
              <w:pStyle w:val="QryTableResponseTrigger"/>
              <w:rPr>
                <w:lang w:val="en-US"/>
              </w:rPr>
            </w:pPr>
            <w:r w:rsidRPr="00121095">
              <w:rPr>
                <w:lang w:val="en-US"/>
              </w:rPr>
              <w:t>RTB^Z78^RTB_K13</w:t>
            </w:r>
          </w:p>
        </w:tc>
      </w:tr>
      <w:tr w:rsidR="00E921A2" w:rsidRPr="00E921A2" w14:paraId="3B917841" w14:textId="77777777" w:rsidTr="00E50DB9">
        <w:tc>
          <w:tcPr>
            <w:tcW w:w="2880" w:type="dxa"/>
            <w:tcBorders>
              <w:top w:val="single" w:sz="4" w:space="0" w:color="auto"/>
              <w:bottom w:val="single" w:sz="4" w:space="0" w:color="auto"/>
            </w:tcBorders>
            <w:shd w:val="clear" w:color="auto" w:fill="FFFFFF"/>
          </w:tcPr>
          <w:p w14:paraId="11F478B1"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AC6E82E" w14:textId="77777777" w:rsidR="00E921A2" w:rsidRPr="00121095" w:rsidRDefault="00E921A2">
            <w:pPr>
              <w:pStyle w:val="QryTableCharacteristicsQuery"/>
              <w:rPr>
                <w:lang w:val="en-US"/>
              </w:rPr>
            </w:pPr>
            <w:r w:rsidRPr="00121095">
              <w:rPr>
                <w:lang w:val="en-US"/>
              </w:rPr>
              <w:t xml:space="preserve">Query By </w:t>
            </w:r>
            <w:proofErr w:type="gramStart"/>
            <w:r w:rsidRPr="00121095">
              <w:rPr>
                <w:lang w:val="en-US"/>
              </w:rPr>
              <w:t>Example:</w:t>
            </w:r>
            <w:proofErr w:type="gramEnd"/>
            <w:r w:rsidRPr="00121095">
              <w:rPr>
                <w:lang w:val="en-US"/>
              </w:rPr>
              <w:t xml:space="preserve">  passes algorithm data via QBP segment and patient match information via PID segment.</w:t>
            </w:r>
          </w:p>
          <w:p w14:paraId="6BC60A4B" w14:textId="77777777"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14:paraId="2785DA81" w14:textId="77777777" w:rsidR="00E921A2" w:rsidRPr="00121095" w:rsidRDefault="00E921A2">
            <w:pPr>
              <w:pStyle w:val="QryTableCharacteristicsQuery"/>
              <w:rPr>
                <w:lang w:val="en-US"/>
              </w:rPr>
            </w:pPr>
            <w:r>
              <w:rPr>
                <w:lang w:val="en-US"/>
              </w:rPr>
              <w:t>The PID segment is required for this query/response pattern.</w:t>
            </w:r>
          </w:p>
          <w:p w14:paraId="551C590F" w14:textId="77777777" w:rsidR="00E921A2" w:rsidRPr="00121095" w:rsidRDefault="00E921A2">
            <w:pPr>
              <w:pStyle w:val="QryTableCharacteristicsQuery"/>
              <w:rPr>
                <w:lang w:val="en-US"/>
              </w:rPr>
            </w:pPr>
            <w:r w:rsidRPr="00121095">
              <w:rPr>
                <w:lang w:val="en-US"/>
              </w:rPr>
              <w:t>Output columns are chosen from a Virtual Table.</w:t>
            </w:r>
          </w:p>
        </w:tc>
      </w:tr>
      <w:tr w:rsidR="00E921A2" w:rsidRPr="00E921A2" w14:paraId="33D1DE04" w14:textId="77777777" w:rsidTr="00E50DB9">
        <w:tc>
          <w:tcPr>
            <w:tcW w:w="2880" w:type="dxa"/>
            <w:tcBorders>
              <w:top w:val="single" w:sz="4" w:space="0" w:color="auto"/>
              <w:bottom w:val="single" w:sz="4" w:space="0" w:color="auto"/>
            </w:tcBorders>
            <w:shd w:val="clear" w:color="auto" w:fill="FFFFFF"/>
          </w:tcPr>
          <w:p w14:paraId="56BF2D5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F3BCA6E"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4B232BE8" w14:textId="77777777" w:rsidTr="00E50DB9">
        <w:trPr>
          <w:cantSplit/>
        </w:trPr>
        <w:tc>
          <w:tcPr>
            <w:tcW w:w="2880" w:type="dxa"/>
            <w:tcBorders>
              <w:top w:val="single" w:sz="4" w:space="0" w:color="auto"/>
              <w:bottom w:val="single" w:sz="4" w:space="0" w:color="auto"/>
            </w:tcBorders>
            <w:shd w:val="clear" w:color="auto" w:fill="FFFFFF"/>
          </w:tcPr>
          <w:p w14:paraId="153F034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D6D09F1" w14:textId="77777777"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14:paraId="75E29CF1" w14:textId="77777777" w:rsidTr="00E50DB9">
        <w:trPr>
          <w:cantSplit/>
        </w:trPr>
        <w:tc>
          <w:tcPr>
            <w:tcW w:w="2880" w:type="dxa"/>
            <w:tcBorders>
              <w:top w:val="single" w:sz="4" w:space="0" w:color="auto"/>
              <w:bottom w:val="double" w:sz="4" w:space="0" w:color="auto"/>
            </w:tcBorders>
            <w:shd w:val="clear" w:color="auto" w:fill="FFFFFF"/>
          </w:tcPr>
          <w:p w14:paraId="1F583674"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62DCB72" w14:textId="77777777" w:rsidR="00E921A2" w:rsidRPr="00121095" w:rsidRDefault="00E921A2">
            <w:pPr>
              <w:pStyle w:val="QryTableSegmentPattern"/>
              <w:rPr>
                <w:lang w:val="en-US"/>
              </w:rPr>
            </w:pPr>
          </w:p>
        </w:tc>
      </w:tr>
    </w:tbl>
    <w:p w14:paraId="11ABC32A" w14:textId="77777777" w:rsidR="00E921A2" w:rsidRPr="00121095" w:rsidRDefault="00E921A2">
      <w:pPr>
        <w:pStyle w:val="NormalIndented"/>
      </w:pPr>
    </w:p>
    <w:p w14:paraId="056ACE3F" w14:textId="68D3CF6A"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C244BF">
        <w:t>5.3.1.2</w:t>
      </w:r>
      <w:r w:rsidR="00BF2FE6">
        <w:fldChar w:fldCharType="end"/>
      </w:r>
      <w:r>
        <w:t>. Use the QBP^Q13^QPB_Q13 Message structure.</w:t>
      </w:r>
    </w:p>
    <w:p w14:paraId="6D76EBE6" w14:textId="77777777"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4AC7E85D"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644CC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862F41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73A302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562B4B" w14:textId="77777777" w:rsidR="00E921A2" w:rsidRPr="00121095" w:rsidRDefault="00E921A2">
            <w:pPr>
              <w:pStyle w:val="MsgTableHeader"/>
              <w:jc w:val="center"/>
              <w:rPr>
                <w:lang w:val="en-US"/>
              </w:rPr>
            </w:pPr>
            <w:r w:rsidRPr="00121095">
              <w:rPr>
                <w:lang w:val="en-US"/>
              </w:rPr>
              <w:t>Sec Ref</w:t>
            </w:r>
          </w:p>
        </w:tc>
      </w:tr>
      <w:tr w:rsidR="00E921A2" w:rsidRPr="00E921A2" w14:paraId="48C3904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22A050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1100E8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00A06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B95B167" w14:textId="77777777" w:rsidR="00E921A2" w:rsidRPr="00121095" w:rsidRDefault="00E921A2">
            <w:pPr>
              <w:pStyle w:val="MsgTableBody"/>
              <w:jc w:val="center"/>
            </w:pPr>
            <w:r w:rsidRPr="00121095">
              <w:t>2.15.9</w:t>
            </w:r>
          </w:p>
        </w:tc>
      </w:tr>
      <w:tr w:rsidR="00E921A2" w:rsidRPr="00E921A2" w14:paraId="1FAD9F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23DF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C91297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7EFAA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3B10" w14:textId="77777777" w:rsidR="00E921A2" w:rsidRPr="00121095" w:rsidRDefault="00E921A2">
            <w:pPr>
              <w:pStyle w:val="MsgTableBody"/>
              <w:jc w:val="center"/>
            </w:pPr>
            <w:r w:rsidRPr="00121095">
              <w:t>2.15.12</w:t>
            </w:r>
          </w:p>
        </w:tc>
      </w:tr>
      <w:tr w:rsidR="00E921A2" w:rsidRPr="00E921A2" w14:paraId="4A07045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2D3283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9BA3ED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90A74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CD43E" w14:textId="77777777" w:rsidR="00E921A2" w:rsidRPr="00121095" w:rsidRDefault="00E921A2">
            <w:pPr>
              <w:pStyle w:val="MsgTableBody"/>
              <w:jc w:val="center"/>
            </w:pPr>
            <w:r w:rsidRPr="00121095">
              <w:t>2.14.13</w:t>
            </w:r>
          </w:p>
        </w:tc>
      </w:tr>
      <w:tr w:rsidR="00E921A2" w:rsidRPr="00E921A2" w14:paraId="244ED8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3DA7A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A55FCF2"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D5C8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6A4E68" w14:textId="77777777" w:rsidR="00E921A2" w:rsidRPr="00121095" w:rsidRDefault="00E921A2">
            <w:pPr>
              <w:pStyle w:val="MsgTableBody"/>
              <w:jc w:val="center"/>
            </w:pPr>
            <w:r w:rsidRPr="00121095">
              <w:t>2.15.8</w:t>
            </w:r>
          </w:p>
        </w:tc>
      </w:tr>
      <w:tr w:rsidR="00E921A2" w:rsidRPr="00E921A2" w14:paraId="5F291A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C6367D"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722544B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AC9B1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66AB9" w14:textId="77777777" w:rsidR="00E921A2" w:rsidRPr="00121095" w:rsidRDefault="00E921A2">
            <w:pPr>
              <w:pStyle w:val="MsgTableBody"/>
              <w:jc w:val="center"/>
            </w:pPr>
            <w:r w:rsidRPr="00121095">
              <w:t>2.15.5</w:t>
            </w:r>
          </w:p>
        </w:tc>
      </w:tr>
      <w:tr w:rsidR="00E921A2" w:rsidRPr="00E921A2" w14:paraId="538FE6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FC54D0"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94E9CA8"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7DCC4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78C7A6" w14:textId="5CE29DD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0F7587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93229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1A3F850"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A7A0B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4D53D" w14:textId="7F72A0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08B8C9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AEEAE1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9925CF"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B4C49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A4ACF3" w14:textId="77777777" w:rsidR="00E921A2" w:rsidRPr="00121095" w:rsidRDefault="00E921A2">
            <w:pPr>
              <w:pStyle w:val="MsgTableBody"/>
              <w:jc w:val="center"/>
            </w:pPr>
          </w:p>
        </w:tc>
      </w:tr>
      <w:tr w:rsidR="00E921A2" w:rsidRPr="00E921A2" w14:paraId="7DA973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9C698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2F89F5A7"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5AA1E0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84B32" w14:textId="53996517"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68CAAA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F111C"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F304E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1B3855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23002D" w14:textId="1B54614D"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7195F5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F1FBF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5B2A35"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36F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09DE4" w14:textId="77777777" w:rsidR="00E921A2" w:rsidRPr="00121095" w:rsidRDefault="00E921A2">
            <w:pPr>
              <w:pStyle w:val="MsgTableBody"/>
              <w:jc w:val="center"/>
            </w:pPr>
          </w:p>
        </w:tc>
      </w:tr>
      <w:tr w:rsidR="00E921A2" w:rsidRPr="00E921A2" w14:paraId="7D83142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10513E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AD9FDE7"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7EE777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269BCF7" w14:textId="77777777" w:rsidR="00E921A2" w:rsidRPr="00121095" w:rsidRDefault="00E921A2">
            <w:pPr>
              <w:pStyle w:val="MsgTableBody"/>
              <w:jc w:val="center"/>
            </w:pPr>
            <w:r w:rsidRPr="00121095">
              <w:t>2.15.4</w:t>
            </w:r>
          </w:p>
        </w:tc>
      </w:tr>
    </w:tbl>
    <w:p w14:paraId="28A87CB3" w14:textId="77777777" w:rsidR="00E921A2" w:rsidRPr="00121095" w:rsidRDefault="00E921A2">
      <w:pPr>
        <w:keepNext/>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70B3751" w14:textId="77777777" w:rsidTr="00E50DB9">
        <w:trPr>
          <w:cantSplit/>
          <w:tblHeader/>
        </w:trPr>
        <w:tc>
          <w:tcPr>
            <w:tcW w:w="648" w:type="dxa"/>
            <w:tcBorders>
              <w:top w:val="double" w:sz="4" w:space="0" w:color="auto"/>
              <w:bottom w:val="single" w:sz="4" w:space="0" w:color="auto"/>
            </w:tcBorders>
            <w:shd w:val="clear" w:color="auto" w:fill="FFFFFF"/>
          </w:tcPr>
          <w:p w14:paraId="62C4ADC6" w14:textId="77777777"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14:paraId="2E4B8176" w14:textId="77777777"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14:paraId="21B2615D" w14:textId="77777777" w:rsidR="00E921A2" w:rsidRPr="00121095" w:rsidRDefault="00E921A2">
            <w:pPr>
              <w:pStyle w:val="QryTableInputHeader"/>
              <w:rPr>
                <w:lang w:val="en-US"/>
              </w:rPr>
            </w:pPr>
            <w:r w:rsidRPr="00121095">
              <w:rPr>
                <w:lang w:val="en-US"/>
              </w:rPr>
              <w:t>Key/</w:t>
            </w:r>
          </w:p>
          <w:p w14:paraId="534DE9ED"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F140B5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F03745F"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2945F3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115A0D0" w14:textId="77777777" w:rsidR="00E921A2" w:rsidRPr="00121095" w:rsidRDefault="00E921A2">
            <w:pPr>
              <w:pStyle w:val="QryTableInputHeader"/>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75C731B0"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5CA1CE1"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5C2CBF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178FAE"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BEFF4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F952077" w14:textId="77777777" w:rsidR="00E921A2" w:rsidRPr="00121095" w:rsidRDefault="00E921A2">
            <w:pPr>
              <w:pStyle w:val="QryTableInputHeader"/>
              <w:rPr>
                <w:lang w:val="en-US"/>
              </w:rPr>
            </w:pPr>
            <w:r w:rsidRPr="00121095">
              <w:rPr>
                <w:lang w:val="en-US"/>
              </w:rPr>
              <w:t>Element Name</w:t>
            </w:r>
          </w:p>
        </w:tc>
      </w:tr>
      <w:tr w:rsidR="00E921A2" w:rsidRPr="00E921A2" w14:paraId="0EAD5557" w14:textId="77777777" w:rsidTr="00E50DB9">
        <w:trPr>
          <w:cantSplit/>
        </w:trPr>
        <w:tc>
          <w:tcPr>
            <w:tcW w:w="648" w:type="dxa"/>
            <w:tcBorders>
              <w:top w:val="single" w:sz="4" w:space="0" w:color="auto"/>
              <w:bottom w:val="single" w:sz="4" w:space="0" w:color="auto"/>
            </w:tcBorders>
            <w:shd w:val="clear" w:color="auto" w:fill="FFFFFF"/>
          </w:tcPr>
          <w:p w14:paraId="34560035"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252CCAA" w14:textId="77777777"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1D8286A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33756A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A808754"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6FD4700A"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43DB1742"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71820E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3B34DA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B6022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7DD59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77842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B16A463" w14:textId="77777777" w:rsidR="00E921A2" w:rsidRPr="00121095" w:rsidRDefault="00E921A2">
            <w:pPr>
              <w:pStyle w:val="QryTableInput"/>
            </w:pPr>
            <w:r w:rsidRPr="00121095">
              <w:t>Message Query Name</w:t>
            </w:r>
          </w:p>
        </w:tc>
      </w:tr>
      <w:tr w:rsidR="00E921A2" w:rsidRPr="00E921A2" w14:paraId="6BC7D619" w14:textId="77777777" w:rsidTr="00E50DB9">
        <w:trPr>
          <w:cantSplit/>
        </w:trPr>
        <w:tc>
          <w:tcPr>
            <w:tcW w:w="648" w:type="dxa"/>
            <w:tcBorders>
              <w:top w:val="single" w:sz="4" w:space="0" w:color="auto"/>
              <w:bottom w:val="single" w:sz="4" w:space="0" w:color="auto"/>
            </w:tcBorders>
            <w:shd w:val="clear" w:color="auto" w:fill="FFFFFF"/>
          </w:tcPr>
          <w:p w14:paraId="2AAFA93F"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FFCAA08" w14:textId="77777777"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0B13CE13"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11D5683A"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430C2AD3"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4D3AB81"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07675F50"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23C045AC"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3DA78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24FFF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213DE5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F467F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E9C4320" w14:textId="77777777" w:rsidR="00E921A2" w:rsidRPr="00121095" w:rsidRDefault="00E921A2">
            <w:pPr>
              <w:pStyle w:val="QryTableInput"/>
            </w:pPr>
            <w:r w:rsidRPr="00121095">
              <w:t>Query Tag</w:t>
            </w:r>
          </w:p>
        </w:tc>
      </w:tr>
      <w:tr w:rsidR="00E921A2" w:rsidRPr="00E921A2" w14:paraId="0D4542E9" w14:textId="77777777" w:rsidTr="00E50DB9">
        <w:trPr>
          <w:cantSplit/>
        </w:trPr>
        <w:tc>
          <w:tcPr>
            <w:tcW w:w="648" w:type="dxa"/>
            <w:tcBorders>
              <w:top w:val="single" w:sz="4" w:space="0" w:color="auto"/>
              <w:bottom w:val="single" w:sz="4" w:space="0" w:color="auto"/>
            </w:tcBorders>
            <w:shd w:val="clear" w:color="auto" w:fill="FFFFFF"/>
          </w:tcPr>
          <w:p w14:paraId="6C6D751D"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3E32D970"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3FCC79E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26E4394"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7B234D5E"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145C0FBA"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2AD420B9"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6F81DF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A3696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30E420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50791DC"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E7368E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8B7645" w14:textId="77777777" w:rsidR="00E921A2" w:rsidRPr="00121095" w:rsidRDefault="00E921A2">
            <w:pPr>
              <w:pStyle w:val="QryTableInput"/>
            </w:pPr>
            <w:r w:rsidRPr="00121095">
              <w:t>Algorithm</w:t>
            </w:r>
          </w:p>
        </w:tc>
      </w:tr>
      <w:tr w:rsidR="00E921A2" w:rsidRPr="00E921A2" w14:paraId="5C226B1D" w14:textId="77777777" w:rsidTr="00E50DB9">
        <w:trPr>
          <w:cantSplit/>
        </w:trPr>
        <w:tc>
          <w:tcPr>
            <w:tcW w:w="648" w:type="dxa"/>
            <w:tcBorders>
              <w:top w:val="single" w:sz="4" w:space="0" w:color="auto"/>
              <w:bottom w:val="double" w:sz="4" w:space="0" w:color="auto"/>
            </w:tcBorders>
            <w:shd w:val="clear" w:color="auto" w:fill="FFFFFF"/>
          </w:tcPr>
          <w:p w14:paraId="35249247" w14:textId="77777777"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14:paraId="570C7905" w14:textId="77777777" w:rsidR="00E921A2" w:rsidRPr="00121095" w:rsidRDefault="00E921A2">
            <w:pPr>
              <w:pStyle w:val="QryTableInput"/>
            </w:pPr>
            <w:proofErr w:type="spellStart"/>
            <w:r w:rsidRPr="00121095">
              <w:t>ConfidenceLevel</w:t>
            </w:r>
            <w:proofErr w:type="spellEnd"/>
          </w:p>
        </w:tc>
        <w:tc>
          <w:tcPr>
            <w:tcW w:w="792" w:type="dxa"/>
            <w:tcBorders>
              <w:top w:val="single" w:sz="4" w:space="0" w:color="auto"/>
              <w:bottom w:val="double" w:sz="4" w:space="0" w:color="auto"/>
            </w:tcBorders>
            <w:shd w:val="clear" w:color="auto" w:fill="FFFFFF"/>
          </w:tcPr>
          <w:p w14:paraId="148B9CBF"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4B08FC64"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2C75A3A" w14:textId="77777777"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14:paraId="24DD2B01" w14:textId="77777777"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14:paraId="53C78739"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89B88F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1E193B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5EBB6BA"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6ECDFE12"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98E62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7C282D8" w14:textId="77777777" w:rsidR="00E921A2" w:rsidRPr="00121095" w:rsidRDefault="00E921A2">
            <w:pPr>
              <w:pStyle w:val="QryTableInput"/>
            </w:pPr>
            <w:r w:rsidRPr="00121095">
              <w:t>Confidence Level</w:t>
            </w:r>
          </w:p>
        </w:tc>
      </w:tr>
    </w:tbl>
    <w:p w14:paraId="2F741ECA" w14:textId="77777777"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57535322" w14:textId="77777777" w:rsidTr="00E50DB9">
        <w:trPr>
          <w:tblHeader/>
        </w:trPr>
        <w:tc>
          <w:tcPr>
            <w:tcW w:w="1728" w:type="dxa"/>
            <w:tcBorders>
              <w:top w:val="double" w:sz="4" w:space="0" w:color="auto"/>
              <w:bottom w:val="single" w:sz="4" w:space="0" w:color="auto"/>
            </w:tcBorders>
            <w:shd w:val="pct10" w:color="auto" w:fill="FFFFFF"/>
          </w:tcPr>
          <w:p w14:paraId="14CDEA67" w14:textId="77777777"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14:paraId="3AA61B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180A6C6"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F8AB520" w14:textId="77777777" w:rsidR="00E921A2" w:rsidRPr="00121095" w:rsidRDefault="00E921A2">
            <w:pPr>
              <w:pStyle w:val="QryTableInputParamHeader"/>
              <w:keepNext/>
              <w:rPr>
                <w:lang w:val="en-US"/>
              </w:rPr>
            </w:pPr>
            <w:r w:rsidRPr="00121095">
              <w:rPr>
                <w:lang w:val="en-US"/>
              </w:rPr>
              <w:t>Description</w:t>
            </w:r>
          </w:p>
        </w:tc>
      </w:tr>
      <w:tr w:rsidR="00E921A2" w:rsidRPr="00E921A2" w14:paraId="59A3C74F" w14:textId="77777777" w:rsidTr="00E50DB9">
        <w:tc>
          <w:tcPr>
            <w:tcW w:w="1728" w:type="dxa"/>
            <w:tcBorders>
              <w:top w:val="single" w:sz="4" w:space="0" w:color="auto"/>
              <w:bottom w:val="single" w:sz="4" w:space="0" w:color="auto"/>
            </w:tcBorders>
            <w:shd w:val="clear" w:color="auto" w:fill="FFFFFF"/>
          </w:tcPr>
          <w:p w14:paraId="32A91645" w14:textId="77777777" w:rsidR="00E921A2" w:rsidRPr="00121095" w:rsidRDefault="00E921A2">
            <w:pPr>
              <w:pStyle w:val="QryTableInputParam"/>
              <w:keepNext/>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14:paraId="1BC82385"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8075F9C" w14:textId="77777777"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DEBC9A5" w14:textId="77777777"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14:paraId="1A9066D8" w14:textId="77777777" w:rsidTr="00E50DB9">
        <w:tc>
          <w:tcPr>
            <w:tcW w:w="1728" w:type="dxa"/>
            <w:tcBorders>
              <w:top w:val="single" w:sz="4" w:space="0" w:color="auto"/>
              <w:bottom w:val="single" w:sz="4" w:space="0" w:color="auto"/>
            </w:tcBorders>
            <w:shd w:val="clear" w:color="auto" w:fill="FFFFFF"/>
          </w:tcPr>
          <w:p w14:paraId="7B221203" w14:textId="77777777" w:rsidR="00E921A2" w:rsidRPr="00121095" w:rsidRDefault="00E921A2">
            <w:pPr>
              <w:pStyle w:val="QryTableInputParam"/>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14:paraId="651A080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2B20593"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8CB1D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DD1E6E5" w14:textId="77777777" w:rsidTr="00E50DB9">
        <w:tc>
          <w:tcPr>
            <w:tcW w:w="1728" w:type="dxa"/>
            <w:tcBorders>
              <w:top w:val="single" w:sz="4" w:space="0" w:color="auto"/>
              <w:bottom w:val="single" w:sz="4" w:space="0" w:color="auto"/>
            </w:tcBorders>
            <w:shd w:val="clear" w:color="auto" w:fill="FFFFFF"/>
          </w:tcPr>
          <w:p w14:paraId="30C6342D" w14:textId="77777777" w:rsidR="00E921A2" w:rsidRPr="00121095" w:rsidRDefault="00E921A2">
            <w:pPr>
              <w:pStyle w:val="QryTableInputParam"/>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3ECC75A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4CAFA5C"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9F38213" w14:textId="77777777"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14:paraId="2A8B4634" w14:textId="77777777" w:rsidTr="00E50DB9">
        <w:tc>
          <w:tcPr>
            <w:tcW w:w="1728" w:type="dxa"/>
            <w:tcBorders>
              <w:top w:val="single" w:sz="4" w:space="0" w:color="auto"/>
              <w:bottom w:val="double" w:sz="4" w:space="0" w:color="auto"/>
            </w:tcBorders>
            <w:shd w:val="clear" w:color="auto" w:fill="FFFFFF"/>
          </w:tcPr>
          <w:p w14:paraId="0893D0C9" w14:textId="77777777" w:rsidR="00E921A2" w:rsidRPr="00121095" w:rsidRDefault="00E921A2">
            <w:pPr>
              <w:pStyle w:val="QryTableInputParam"/>
              <w:rPr>
                <w:lang w:val="en-US"/>
              </w:rPr>
            </w:pPr>
            <w:proofErr w:type="spellStart"/>
            <w:r w:rsidRPr="00121095">
              <w:rPr>
                <w:lang w:val="en-US"/>
              </w:rPr>
              <w:t>ConfidenceLevel</w:t>
            </w:r>
            <w:proofErr w:type="spellEnd"/>
          </w:p>
        </w:tc>
        <w:tc>
          <w:tcPr>
            <w:tcW w:w="1007" w:type="dxa"/>
            <w:tcBorders>
              <w:top w:val="single" w:sz="4" w:space="0" w:color="auto"/>
              <w:bottom w:val="double" w:sz="4" w:space="0" w:color="auto"/>
            </w:tcBorders>
            <w:shd w:val="clear" w:color="auto" w:fill="FFFFFF"/>
          </w:tcPr>
          <w:p w14:paraId="29BD709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394DB7E"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14:paraId="60B56908" w14:textId="77777777" w:rsidR="00E921A2" w:rsidRPr="00121095" w:rsidRDefault="00E921A2">
            <w:pPr>
              <w:pStyle w:val="QryTableInputParam"/>
              <w:rPr>
                <w:lang w:val="en-US"/>
              </w:rPr>
            </w:pPr>
            <w:r w:rsidRPr="00121095">
              <w:rPr>
                <w:lang w:val="en-US"/>
              </w:rPr>
              <w:t xml:space="preserve">The degree of accuracy that the search algorithm must achieve </w:t>
            </w:r>
            <w:proofErr w:type="gramStart"/>
            <w:r w:rsidRPr="00121095">
              <w:rPr>
                <w:lang w:val="en-US"/>
              </w:rPr>
              <w:t>in order to</w:t>
            </w:r>
            <w:proofErr w:type="gramEnd"/>
            <w:r w:rsidRPr="00121095">
              <w:rPr>
                <w:lang w:val="en-US"/>
              </w:rPr>
              <w:t xml:space="preserve"> score a "hit."</w:t>
            </w:r>
          </w:p>
        </w:tc>
      </w:tr>
    </w:tbl>
    <w:p w14:paraId="3C10FAC1"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14:paraId="5DA1EBBF" w14:textId="77777777" w:rsidTr="007D495C">
        <w:trPr>
          <w:cantSplit/>
          <w:trHeight w:val="117"/>
        </w:trPr>
        <w:tc>
          <w:tcPr>
            <w:tcW w:w="918" w:type="dxa"/>
            <w:shd w:val="pct15" w:color="auto" w:fill="FFFFFF"/>
          </w:tcPr>
          <w:p w14:paraId="72708AFD" w14:textId="77777777"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14:paraId="6290F3AF" w14:textId="77777777" w:rsidR="00E921A2" w:rsidRPr="00121095" w:rsidRDefault="00E921A2">
            <w:pPr>
              <w:pStyle w:val="QryTableInputHeaderQBE"/>
              <w:keepLines/>
              <w:rPr>
                <w:lang w:val="en-US"/>
              </w:rPr>
            </w:pPr>
            <w:r w:rsidRPr="00121095">
              <w:rPr>
                <w:lang w:val="en-US"/>
              </w:rPr>
              <w:t>Name</w:t>
            </w:r>
          </w:p>
        </w:tc>
        <w:tc>
          <w:tcPr>
            <w:tcW w:w="810" w:type="dxa"/>
            <w:shd w:val="pct15" w:color="auto" w:fill="FFFFFF"/>
          </w:tcPr>
          <w:p w14:paraId="6DE17071" w14:textId="77777777" w:rsidR="00E921A2" w:rsidRPr="00121095" w:rsidRDefault="00E921A2">
            <w:pPr>
              <w:pStyle w:val="QryTableInputHeaderQBE"/>
              <w:keepLines/>
              <w:rPr>
                <w:lang w:val="en-US"/>
              </w:rPr>
            </w:pPr>
            <w:r w:rsidRPr="00121095">
              <w:rPr>
                <w:lang w:val="en-US"/>
              </w:rPr>
              <w:t>Key/</w:t>
            </w:r>
          </w:p>
          <w:p w14:paraId="7CA38028" w14:textId="77777777"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14:paraId="277867F5" w14:textId="77777777" w:rsidR="00E921A2" w:rsidRPr="00121095" w:rsidRDefault="00E921A2">
            <w:pPr>
              <w:pStyle w:val="QryTableInputHeaderQBE"/>
              <w:keepLines/>
              <w:rPr>
                <w:lang w:val="en-US"/>
              </w:rPr>
            </w:pPr>
            <w:r w:rsidRPr="00121095">
              <w:rPr>
                <w:lang w:val="en-US"/>
              </w:rPr>
              <w:t>Sort</w:t>
            </w:r>
          </w:p>
        </w:tc>
        <w:tc>
          <w:tcPr>
            <w:tcW w:w="540" w:type="dxa"/>
            <w:shd w:val="pct15" w:color="auto" w:fill="FFFFFF"/>
          </w:tcPr>
          <w:p w14:paraId="5138EB5C" w14:textId="77777777" w:rsidR="00E921A2" w:rsidRPr="00121095" w:rsidRDefault="00E921A2">
            <w:pPr>
              <w:pStyle w:val="QryTableInputHeaderQBE"/>
              <w:keepLines/>
              <w:rPr>
                <w:lang w:val="en-US"/>
              </w:rPr>
            </w:pPr>
            <w:r w:rsidRPr="00121095">
              <w:rPr>
                <w:lang w:val="en-US"/>
              </w:rPr>
              <w:t>LEN</w:t>
            </w:r>
          </w:p>
        </w:tc>
        <w:tc>
          <w:tcPr>
            <w:tcW w:w="720" w:type="dxa"/>
            <w:shd w:val="pct15" w:color="auto" w:fill="FFFFFF"/>
          </w:tcPr>
          <w:p w14:paraId="0FA9FB98" w14:textId="77777777" w:rsidR="00E921A2" w:rsidRPr="00121095" w:rsidRDefault="00E921A2">
            <w:pPr>
              <w:pStyle w:val="QryTableInputHeaderQBE"/>
              <w:keepLines/>
              <w:rPr>
                <w:lang w:val="en-US"/>
              </w:rPr>
            </w:pPr>
            <w:r w:rsidRPr="00121095">
              <w:rPr>
                <w:lang w:val="en-US"/>
              </w:rPr>
              <w:t>TYPE</w:t>
            </w:r>
          </w:p>
        </w:tc>
        <w:tc>
          <w:tcPr>
            <w:tcW w:w="540" w:type="dxa"/>
            <w:shd w:val="pct15" w:color="auto" w:fill="FFFFFF"/>
          </w:tcPr>
          <w:p w14:paraId="0725C187" w14:textId="77777777" w:rsidR="00E921A2" w:rsidRPr="00121095" w:rsidRDefault="00E921A2">
            <w:pPr>
              <w:pStyle w:val="QryTableInputHeaderQBE"/>
              <w:keepLines/>
              <w:rPr>
                <w:lang w:val="en-US"/>
              </w:rPr>
            </w:pPr>
            <w:proofErr w:type="spellStart"/>
            <w:r w:rsidRPr="00121095">
              <w:rPr>
                <w:lang w:val="en-US"/>
              </w:rPr>
              <w:t>Opt</w:t>
            </w:r>
            <w:proofErr w:type="spellEnd"/>
          </w:p>
        </w:tc>
        <w:tc>
          <w:tcPr>
            <w:tcW w:w="540" w:type="dxa"/>
            <w:shd w:val="pct15" w:color="auto" w:fill="FFFFFF"/>
          </w:tcPr>
          <w:p w14:paraId="4E7DFA36" w14:textId="77777777" w:rsidR="00E921A2" w:rsidRPr="00121095" w:rsidRDefault="00E921A2">
            <w:pPr>
              <w:pStyle w:val="QryTableInputHeaderQBE"/>
              <w:keepLines/>
              <w:rPr>
                <w:lang w:val="en-US"/>
              </w:rPr>
            </w:pPr>
            <w:r w:rsidRPr="00121095">
              <w:rPr>
                <w:lang w:val="en-US"/>
              </w:rPr>
              <w:t>Rep</w:t>
            </w:r>
          </w:p>
        </w:tc>
        <w:tc>
          <w:tcPr>
            <w:tcW w:w="720" w:type="dxa"/>
            <w:shd w:val="pct15" w:color="auto" w:fill="FFFFFF"/>
          </w:tcPr>
          <w:p w14:paraId="51F4BCDD" w14:textId="77777777"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14:paraId="34FE3C8F" w14:textId="77777777" w:rsidR="00E921A2" w:rsidRPr="00121095" w:rsidRDefault="00E921A2">
            <w:pPr>
              <w:pStyle w:val="QryTableInputHeaderQBE"/>
              <w:keepLines/>
              <w:rPr>
                <w:lang w:val="en-US"/>
              </w:rPr>
            </w:pPr>
            <w:r w:rsidRPr="00121095">
              <w:rPr>
                <w:lang w:val="en-US"/>
              </w:rPr>
              <w:t>TBL</w:t>
            </w:r>
          </w:p>
        </w:tc>
        <w:tc>
          <w:tcPr>
            <w:tcW w:w="900" w:type="dxa"/>
            <w:shd w:val="pct15" w:color="auto" w:fill="FFFFFF"/>
          </w:tcPr>
          <w:p w14:paraId="1865FE5D" w14:textId="77777777"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14:paraId="1BDBE30B" w14:textId="77777777" w:rsidR="00E921A2" w:rsidRPr="00121095" w:rsidRDefault="00E921A2">
            <w:pPr>
              <w:pStyle w:val="QryTableInputHeaderQBE"/>
              <w:keepLines/>
              <w:rPr>
                <w:lang w:val="en-US"/>
              </w:rPr>
            </w:pPr>
            <w:r w:rsidRPr="00121095">
              <w:rPr>
                <w:lang w:val="en-US"/>
              </w:rPr>
              <w:t>Element Name</w:t>
            </w:r>
          </w:p>
        </w:tc>
      </w:tr>
      <w:tr w:rsidR="00E921A2" w:rsidRPr="00E921A2" w14:paraId="147796B5" w14:textId="77777777" w:rsidTr="007D495C">
        <w:trPr>
          <w:cantSplit/>
          <w:trHeight w:val="116"/>
        </w:trPr>
        <w:tc>
          <w:tcPr>
            <w:tcW w:w="918" w:type="dxa"/>
          </w:tcPr>
          <w:p w14:paraId="27DDD48E" w14:textId="77777777" w:rsidR="00E921A2" w:rsidRPr="00121095" w:rsidRDefault="00E921A2">
            <w:pPr>
              <w:pStyle w:val="QryTableInputQBE"/>
              <w:keepNext/>
              <w:keepLines/>
            </w:pPr>
            <w:r w:rsidRPr="00121095">
              <w:t>PID.5</w:t>
            </w:r>
          </w:p>
        </w:tc>
        <w:tc>
          <w:tcPr>
            <w:tcW w:w="1260" w:type="dxa"/>
          </w:tcPr>
          <w:p w14:paraId="04302115" w14:textId="77777777" w:rsidR="00E921A2" w:rsidRPr="00121095" w:rsidRDefault="00E921A2">
            <w:pPr>
              <w:pStyle w:val="QryTableInputQBE"/>
              <w:keepNext/>
              <w:keepLines/>
            </w:pPr>
            <w:proofErr w:type="spellStart"/>
            <w:r w:rsidRPr="00121095">
              <w:t>PatientName</w:t>
            </w:r>
            <w:proofErr w:type="spellEnd"/>
          </w:p>
        </w:tc>
        <w:tc>
          <w:tcPr>
            <w:tcW w:w="810" w:type="dxa"/>
          </w:tcPr>
          <w:p w14:paraId="4571DFC5" w14:textId="77777777" w:rsidR="00E921A2" w:rsidRPr="00121095" w:rsidRDefault="00E921A2">
            <w:pPr>
              <w:pStyle w:val="QryTableInputQBE"/>
              <w:keepNext/>
              <w:keepLines/>
              <w:rPr>
                <w:b/>
              </w:rPr>
            </w:pPr>
            <w:r w:rsidRPr="00121095">
              <w:rPr>
                <w:b/>
              </w:rPr>
              <w:t>S</w:t>
            </w:r>
          </w:p>
        </w:tc>
        <w:tc>
          <w:tcPr>
            <w:tcW w:w="630" w:type="dxa"/>
          </w:tcPr>
          <w:p w14:paraId="3CA26ACC" w14:textId="77777777" w:rsidR="00E921A2" w:rsidRPr="00121095" w:rsidRDefault="00E921A2">
            <w:pPr>
              <w:pStyle w:val="QryTableInputQBE"/>
              <w:keepNext/>
              <w:keepLines/>
              <w:rPr>
                <w:b/>
              </w:rPr>
            </w:pPr>
          </w:p>
        </w:tc>
        <w:tc>
          <w:tcPr>
            <w:tcW w:w="540" w:type="dxa"/>
          </w:tcPr>
          <w:p w14:paraId="3DE7F2F8" w14:textId="77777777" w:rsidR="00E921A2" w:rsidRPr="00121095" w:rsidRDefault="00E921A2">
            <w:pPr>
              <w:pStyle w:val="QryTableInputQBE"/>
              <w:keepNext/>
              <w:keepLines/>
              <w:rPr>
                <w:b/>
              </w:rPr>
            </w:pPr>
            <w:r w:rsidRPr="00121095">
              <w:t>48</w:t>
            </w:r>
          </w:p>
        </w:tc>
        <w:tc>
          <w:tcPr>
            <w:tcW w:w="720" w:type="dxa"/>
          </w:tcPr>
          <w:p w14:paraId="0660EC4A" w14:textId="77777777" w:rsidR="00E921A2" w:rsidRPr="00121095" w:rsidRDefault="00E921A2">
            <w:pPr>
              <w:pStyle w:val="QryTableInputQBE"/>
              <w:keepNext/>
              <w:keepLines/>
              <w:rPr>
                <w:b/>
              </w:rPr>
            </w:pPr>
            <w:r w:rsidRPr="00121095">
              <w:t>XPN</w:t>
            </w:r>
          </w:p>
        </w:tc>
        <w:tc>
          <w:tcPr>
            <w:tcW w:w="540" w:type="dxa"/>
          </w:tcPr>
          <w:p w14:paraId="4F557E57" w14:textId="77777777" w:rsidR="00E921A2" w:rsidRPr="00121095" w:rsidRDefault="00E921A2">
            <w:pPr>
              <w:pStyle w:val="QryTableInputQBE"/>
              <w:keepNext/>
              <w:keepLines/>
              <w:rPr>
                <w:b/>
              </w:rPr>
            </w:pPr>
          </w:p>
        </w:tc>
        <w:tc>
          <w:tcPr>
            <w:tcW w:w="540" w:type="dxa"/>
          </w:tcPr>
          <w:p w14:paraId="1DDCB6EF" w14:textId="77777777" w:rsidR="00E921A2" w:rsidRPr="00121095" w:rsidRDefault="00E921A2">
            <w:pPr>
              <w:pStyle w:val="QryTableInputQBE"/>
              <w:keepNext/>
              <w:keepLines/>
              <w:rPr>
                <w:b/>
              </w:rPr>
            </w:pPr>
          </w:p>
        </w:tc>
        <w:tc>
          <w:tcPr>
            <w:tcW w:w="720" w:type="dxa"/>
          </w:tcPr>
          <w:p w14:paraId="3762B4CF" w14:textId="77777777" w:rsidR="00E921A2" w:rsidRPr="00121095" w:rsidRDefault="00E921A2">
            <w:pPr>
              <w:pStyle w:val="QryTableInputQBE"/>
              <w:keepNext/>
              <w:keepLines/>
              <w:rPr>
                <w:b/>
              </w:rPr>
            </w:pPr>
          </w:p>
        </w:tc>
        <w:tc>
          <w:tcPr>
            <w:tcW w:w="540" w:type="dxa"/>
          </w:tcPr>
          <w:p w14:paraId="60BF35B3" w14:textId="77777777" w:rsidR="00E921A2" w:rsidRPr="00121095" w:rsidRDefault="00E921A2">
            <w:pPr>
              <w:pStyle w:val="QryTableInputQBE"/>
              <w:keepNext/>
              <w:keepLines/>
              <w:rPr>
                <w:b/>
              </w:rPr>
            </w:pPr>
          </w:p>
        </w:tc>
        <w:tc>
          <w:tcPr>
            <w:tcW w:w="900" w:type="dxa"/>
          </w:tcPr>
          <w:p w14:paraId="227BFF54" w14:textId="77777777" w:rsidR="00E921A2" w:rsidRPr="00121095" w:rsidRDefault="00E921A2">
            <w:pPr>
              <w:pStyle w:val="QryTableInputQBE"/>
              <w:keepNext/>
              <w:keepLines/>
            </w:pPr>
          </w:p>
        </w:tc>
        <w:tc>
          <w:tcPr>
            <w:tcW w:w="1346" w:type="dxa"/>
          </w:tcPr>
          <w:p w14:paraId="09FEF131" w14:textId="77777777" w:rsidR="00E921A2" w:rsidRPr="00121095" w:rsidRDefault="00E921A2">
            <w:pPr>
              <w:pStyle w:val="QryTableInputQBE"/>
              <w:keepNext/>
              <w:keepLines/>
            </w:pPr>
            <w:r w:rsidRPr="00121095">
              <w:t>PID-5-Patient Name</w:t>
            </w:r>
          </w:p>
        </w:tc>
      </w:tr>
      <w:tr w:rsidR="00E921A2" w:rsidRPr="00E921A2" w14:paraId="29818C5F" w14:textId="77777777" w:rsidTr="007D495C">
        <w:trPr>
          <w:cantSplit/>
          <w:trHeight w:val="116"/>
        </w:trPr>
        <w:tc>
          <w:tcPr>
            <w:tcW w:w="918" w:type="dxa"/>
          </w:tcPr>
          <w:p w14:paraId="4ADD502E" w14:textId="77777777" w:rsidR="00E921A2" w:rsidRPr="00121095" w:rsidRDefault="00E921A2">
            <w:pPr>
              <w:pStyle w:val="QryTableInputQBE"/>
              <w:keepNext/>
              <w:keepLines/>
            </w:pPr>
            <w:r w:rsidRPr="00121095">
              <w:t>PID.7</w:t>
            </w:r>
          </w:p>
        </w:tc>
        <w:tc>
          <w:tcPr>
            <w:tcW w:w="1260" w:type="dxa"/>
          </w:tcPr>
          <w:p w14:paraId="2759D7EB" w14:textId="77777777" w:rsidR="00E921A2" w:rsidRPr="00121095" w:rsidRDefault="00E921A2">
            <w:pPr>
              <w:pStyle w:val="QryTableInputQBE"/>
              <w:keepNext/>
              <w:keepLines/>
              <w:rPr>
                <w:b/>
              </w:rPr>
            </w:pPr>
            <w:r w:rsidRPr="00121095">
              <w:t>DOB</w:t>
            </w:r>
          </w:p>
        </w:tc>
        <w:tc>
          <w:tcPr>
            <w:tcW w:w="810" w:type="dxa"/>
          </w:tcPr>
          <w:p w14:paraId="3CBD18BB" w14:textId="77777777" w:rsidR="00E921A2" w:rsidRPr="00121095" w:rsidRDefault="00E921A2">
            <w:pPr>
              <w:pStyle w:val="QryTableInputQBE"/>
              <w:keepNext/>
              <w:keepLines/>
              <w:rPr>
                <w:b/>
              </w:rPr>
            </w:pPr>
            <w:r w:rsidRPr="00121095">
              <w:rPr>
                <w:b/>
              </w:rPr>
              <w:t>S</w:t>
            </w:r>
          </w:p>
        </w:tc>
        <w:tc>
          <w:tcPr>
            <w:tcW w:w="630" w:type="dxa"/>
          </w:tcPr>
          <w:p w14:paraId="3D6A86EA" w14:textId="77777777" w:rsidR="00E921A2" w:rsidRPr="00121095" w:rsidRDefault="00E921A2">
            <w:pPr>
              <w:pStyle w:val="QryTableInputQBE"/>
              <w:keepNext/>
              <w:keepLines/>
              <w:rPr>
                <w:b/>
              </w:rPr>
            </w:pPr>
          </w:p>
        </w:tc>
        <w:tc>
          <w:tcPr>
            <w:tcW w:w="540" w:type="dxa"/>
          </w:tcPr>
          <w:p w14:paraId="3AC695B3" w14:textId="77777777" w:rsidR="00E921A2" w:rsidRPr="00121095" w:rsidRDefault="00E921A2">
            <w:pPr>
              <w:pStyle w:val="QryTableInputQBE"/>
              <w:keepNext/>
              <w:keepLines/>
            </w:pPr>
            <w:r w:rsidRPr="00121095">
              <w:t>24</w:t>
            </w:r>
          </w:p>
        </w:tc>
        <w:tc>
          <w:tcPr>
            <w:tcW w:w="720" w:type="dxa"/>
          </w:tcPr>
          <w:p w14:paraId="6F69D3EF" w14:textId="77777777" w:rsidR="00E921A2" w:rsidRPr="00121095" w:rsidRDefault="00E921A2">
            <w:pPr>
              <w:pStyle w:val="QryTableInputQBE"/>
              <w:keepNext/>
              <w:keepLines/>
            </w:pPr>
            <w:r w:rsidRPr="00121095">
              <w:t>DTM</w:t>
            </w:r>
          </w:p>
        </w:tc>
        <w:tc>
          <w:tcPr>
            <w:tcW w:w="540" w:type="dxa"/>
          </w:tcPr>
          <w:p w14:paraId="49F464D8" w14:textId="77777777" w:rsidR="00E921A2" w:rsidRPr="00121095" w:rsidRDefault="00E921A2">
            <w:pPr>
              <w:pStyle w:val="QryTableInputQBE"/>
              <w:keepNext/>
              <w:keepLines/>
              <w:rPr>
                <w:b/>
              </w:rPr>
            </w:pPr>
          </w:p>
        </w:tc>
        <w:tc>
          <w:tcPr>
            <w:tcW w:w="540" w:type="dxa"/>
          </w:tcPr>
          <w:p w14:paraId="3FCD9766" w14:textId="77777777" w:rsidR="00E921A2" w:rsidRPr="00121095" w:rsidRDefault="00E921A2">
            <w:pPr>
              <w:pStyle w:val="QryTableInputQBE"/>
              <w:keepNext/>
              <w:keepLines/>
              <w:rPr>
                <w:b/>
              </w:rPr>
            </w:pPr>
          </w:p>
        </w:tc>
        <w:tc>
          <w:tcPr>
            <w:tcW w:w="720" w:type="dxa"/>
          </w:tcPr>
          <w:p w14:paraId="4D35F13B" w14:textId="77777777" w:rsidR="00E921A2" w:rsidRPr="00121095" w:rsidRDefault="00E921A2">
            <w:pPr>
              <w:pStyle w:val="QryTableInputQBE"/>
              <w:keepNext/>
              <w:keepLines/>
              <w:rPr>
                <w:b/>
              </w:rPr>
            </w:pPr>
          </w:p>
        </w:tc>
        <w:tc>
          <w:tcPr>
            <w:tcW w:w="540" w:type="dxa"/>
          </w:tcPr>
          <w:p w14:paraId="297441B9" w14:textId="77777777" w:rsidR="00E921A2" w:rsidRPr="00121095" w:rsidRDefault="00E921A2">
            <w:pPr>
              <w:pStyle w:val="QryTableInputQBE"/>
              <w:keepNext/>
              <w:keepLines/>
              <w:rPr>
                <w:b/>
              </w:rPr>
            </w:pPr>
          </w:p>
        </w:tc>
        <w:tc>
          <w:tcPr>
            <w:tcW w:w="900" w:type="dxa"/>
          </w:tcPr>
          <w:p w14:paraId="6C0A0F26" w14:textId="77777777" w:rsidR="00E921A2" w:rsidRPr="00121095" w:rsidRDefault="00E921A2">
            <w:pPr>
              <w:pStyle w:val="QryTableInputQBE"/>
              <w:keepNext/>
              <w:keepLines/>
            </w:pPr>
          </w:p>
        </w:tc>
        <w:tc>
          <w:tcPr>
            <w:tcW w:w="1346" w:type="dxa"/>
          </w:tcPr>
          <w:p w14:paraId="58F426CE" w14:textId="77777777" w:rsidR="00E921A2" w:rsidRPr="00121095" w:rsidRDefault="00E921A2">
            <w:pPr>
              <w:pStyle w:val="QryTableInputQBE"/>
              <w:keepNext/>
              <w:keepLines/>
            </w:pPr>
            <w:r w:rsidRPr="00121095">
              <w:t>PID-7-Date/time of Birth</w:t>
            </w:r>
          </w:p>
        </w:tc>
      </w:tr>
      <w:tr w:rsidR="00E921A2" w:rsidRPr="00E921A2" w14:paraId="52B63A17" w14:textId="77777777" w:rsidTr="007D495C">
        <w:trPr>
          <w:cantSplit/>
          <w:trHeight w:val="116"/>
        </w:trPr>
        <w:tc>
          <w:tcPr>
            <w:tcW w:w="918" w:type="dxa"/>
          </w:tcPr>
          <w:p w14:paraId="69F2E2B0" w14:textId="77777777" w:rsidR="00E921A2" w:rsidRPr="00121095" w:rsidRDefault="00E921A2">
            <w:pPr>
              <w:pStyle w:val="QryTableInputQBE"/>
              <w:keepNext/>
              <w:keepLines/>
            </w:pPr>
            <w:r w:rsidRPr="00121095">
              <w:t>PID.8</w:t>
            </w:r>
          </w:p>
        </w:tc>
        <w:tc>
          <w:tcPr>
            <w:tcW w:w="1260" w:type="dxa"/>
          </w:tcPr>
          <w:p w14:paraId="25EF7366" w14:textId="77777777" w:rsidR="00E921A2" w:rsidRPr="00121095" w:rsidRDefault="00E921A2">
            <w:pPr>
              <w:pStyle w:val="QryTableInputQBE"/>
              <w:keepNext/>
              <w:keepLines/>
            </w:pPr>
            <w:r w:rsidRPr="00121095">
              <w:t>Sex</w:t>
            </w:r>
          </w:p>
        </w:tc>
        <w:tc>
          <w:tcPr>
            <w:tcW w:w="810" w:type="dxa"/>
          </w:tcPr>
          <w:p w14:paraId="6E2AD463" w14:textId="77777777" w:rsidR="00E921A2" w:rsidRPr="00121095" w:rsidRDefault="00E921A2">
            <w:pPr>
              <w:pStyle w:val="QryTableInputQBE"/>
              <w:keepNext/>
              <w:keepLines/>
            </w:pPr>
            <w:r w:rsidRPr="00121095">
              <w:t>S</w:t>
            </w:r>
          </w:p>
        </w:tc>
        <w:tc>
          <w:tcPr>
            <w:tcW w:w="630" w:type="dxa"/>
          </w:tcPr>
          <w:p w14:paraId="7C22CCFA" w14:textId="77777777" w:rsidR="00E921A2" w:rsidRPr="00121095" w:rsidRDefault="00E921A2">
            <w:pPr>
              <w:pStyle w:val="QryTableInputQBE"/>
              <w:keepNext/>
              <w:keepLines/>
            </w:pPr>
          </w:p>
        </w:tc>
        <w:tc>
          <w:tcPr>
            <w:tcW w:w="540" w:type="dxa"/>
          </w:tcPr>
          <w:p w14:paraId="5E1E8C21" w14:textId="77777777" w:rsidR="00E921A2" w:rsidRPr="00121095" w:rsidRDefault="00E921A2">
            <w:pPr>
              <w:pStyle w:val="QryTableInputQBE"/>
              <w:keepNext/>
              <w:keepLines/>
            </w:pPr>
            <w:r w:rsidRPr="00121095">
              <w:t>1</w:t>
            </w:r>
          </w:p>
        </w:tc>
        <w:tc>
          <w:tcPr>
            <w:tcW w:w="720" w:type="dxa"/>
          </w:tcPr>
          <w:p w14:paraId="54F2AAD3" w14:textId="77777777" w:rsidR="00E921A2" w:rsidRPr="00121095" w:rsidRDefault="00E921A2">
            <w:pPr>
              <w:pStyle w:val="QryTableInputQBE"/>
              <w:keepNext/>
              <w:keepLines/>
            </w:pPr>
            <w:r w:rsidRPr="00121095">
              <w:t>CWE</w:t>
            </w:r>
          </w:p>
        </w:tc>
        <w:tc>
          <w:tcPr>
            <w:tcW w:w="540" w:type="dxa"/>
          </w:tcPr>
          <w:p w14:paraId="7C903C83" w14:textId="77777777" w:rsidR="00E921A2" w:rsidRPr="00121095" w:rsidRDefault="00E921A2">
            <w:pPr>
              <w:pStyle w:val="QryTableInputQBE"/>
              <w:keepNext/>
              <w:keepLines/>
            </w:pPr>
          </w:p>
        </w:tc>
        <w:tc>
          <w:tcPr>
            <w:tcW w:w="540" w:type="dxa"/>
          </w:tcPr>
          <w:p w14:paraId="446E61F4" w14:textId="77777777" w:rsidR="00E921A2" w:rsidRPr="00121095" w:rsidRDefault="00E921A2">
            <w:pPr>
              <w:pStyle w:val="QryTableInputQBE"/>
              <w:keepNext/>
              <w:keepLines/>
            </w:pPr>
          </w:p>
        </w:tc>
        <w:tc>
          <w:tcPr>
            <w:tcW w:w="720" w:type="dxa"/>
          </w:tcPr>
          <w:p w14:paraId="59B0AAED" w14:textId="77777777" w:rsidR="00E921A2" w:rsidRPr="00121095" w:rsidRDefault="00E921A2">
            <w:pPr>
              <w:pStyle w:val="QryTableInputQBE"/>
              <w:keepNext/>
              <w:keepLines/>
            </w:pPr>
          </w:p>
        </w:tc>
        <w:tc>
          <w:tcPr>
            <w:tcW w:w="540" w:type="dxa"/>
          </w:tcPr>
          <w:p w14:paraId="699A2567" w14:textId="77777777" w:rsidR="00E921A2" w:rsidRPr="00121095" w:rsidRDefault="00E921A2">
            <w:pPr>
              <w:pStyle w:val="QryTableInputQBE"/>
              <w:keepNext/>
              <w:keepLines/>
            </w:pPr>
          </w:p>
        </w:tc>
        <w:tc>
          <w:tcPr>
            <w:tcW w:w="900" w:type="dxa"/>
          </w:tcPr>
          <w:p w14:paraId="5999E26B" w14:textId="77777777" w:rsidR="00E921A2" w:rsidRPr="00121095" w:rsidRDefault="00E921A2">
            <w:pPr>
              <w:pStyle w:val="QryTableInputQBE"/>
              <w:keepNext/>
              <w:keepLines/>
            </w:pPr>
          </w:p>
        </w:tc>
        <w:tc>
          <w:tcPr>
            <w:tcW w:w="1346" w:type="dxa"/>
          </w:tcPr>
          <w:p w14:paraId="7F900254" w14:textId="77777777" w:rsidR="00E921A2" w:rsidRPr="00121095" w:rsidRDefault="00E921A2">
            <w:pPr>
              <w:pStyle w:val="QryTableInputQBE"/>
              <w:keepNext/>
              <w:keepLines/>
            </w:pPr>
            <w:r w:rsidRPr="00121095">
              <w:t>PID-8-Sex</w:t>
            </w:r>
          </w:p>
        </w:tc>
      </w:tr>
    </w:tbl>
    <w:p w14:paraId="33DF5BA6"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14:paraId="06B9FE7B" w14:textId="77777777" w:rsidTr="007D495C">
        <w:tc>
          <w:tcPr>
            <w:tcW w:w="1458" w:type="dxa"/>
            <w:shd w:val="pct15" w:color="auto" w:fill="FFFFFF"/>
          </w:tcPr>
          <w:p w14:paraId="1ACBBA3C" w14:textId="77777777"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14:paraId="14B45BDA"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66347BAE" w14:textId="77777777" w:rsidR="00E921A2" w:rsidRPr="00121095" w:rsidRDefault="00E921A2">
            <w:pPr>
              <w:pStyle w:val="QryTableInputParamHeaderQBE"/>
              <w:rPr>
                <w:lang w:val="en-US"/>
              </w:rPr>
            </w:pPr>
            <w:r w:rsidRPr="00121095">
              <w:rPr>
                <w:lang w:val="en-US"/>
              </w:rPr>
              <w:t>DT</w:t>
            </w:r>
          </w:p>
        </w:tc>
        <w:tc>
          <w:tcPr>
            <w:tcW w:w="6296" w:type="dxa"/>
            <w:shd w:val="pct15" w:color="auto" w:fill="FFFFFF"/>
          </w:tcPr>
          <w:p w14:paraId="0679B8FA" w14:textId="77777777" w:rsidR="00E921A2" w:rsidRPr="00121095" w:rsidRDefault="00E921A2">
            <w:pPr>
              <w:pStyle w:val="QryTableInputParamHeaderQBE"/>
              <w:rPr>
                <w:lang w:val="en-US"/>
              </w:rPr>
            </w:pPr>
            <w:r w:rsidRPr="00121095">
              <w:rPr>
                <w:lang w:val="en-US"/>
              </w:rPr>
              <w:t>Description</w:t>
            </w:r>
          </w:p>
        </w:tc>
      </w:tr>
      <w:tr w:rsidR="00E921A2" w:rsidRPr="00E921A2" w14:paraId="20889123" w14:textId="77777777" w:rsidTr="007D495C">
        <w:tc>
          <w:tcPr>
            <w:tcW w:w="1458" w:type="dxa"/>
          </w:tcPr>
          <w:p w14:paraId="286455E1" w14:textId="77777777" w:rsidR="00E921A2" w:rsidRPr="00121095" w:rsidRDefault="00E921A2">
            <w:pPr>
              <w:pStyle w:val="QryTableInputParamQBE"/>
              <w:rPr>
                <w:lang w:val="en-US"/>
              </w:rPr>
            </w:pPr>
            <w:proofErr w:type="spellStart"/>
            <w:r w:rsidRPr="00121095">
              <w:rPr>
                <w:b w:val="0"/>
                <w:lang w:val="en-US"/>
              </w:rPr>
              <w:t>PatientName</w:t>
            </w:r>
            <w:proofErr w:type="spellEnd"/>
          </w:p>
        </w:tc>
        <w:tc>
          <w:tcPr>
            <w:tcW w:w="990" w:type="dxa"/>
          </w:tcPr>
          <w:p w14:paraId="2C3F5E20" w14:textId="77777777" w:rsidR="00E921A2" w:rsidRPr="00121095" w:rsidRDefault="00E921A2">
            <w:pPr>
              <w:pStyle w:val="QryTableInputParamQBE"/>
              <w:rPr>
                <w:b w:val="0"/>
                <w:lang w:val="en-US"/>
              </w:rPr>
            </w:pPr>
          </w:p>
        </w:tc>
        <w:tc>
          <w:tcPr>
            <w:tcW w:w="720" w:type="dxa"/>
          </w:tcPr>
          <w:p w14:paraId="160AACBF" w14:textId="77777777" w:rsidR="00E921A2" w:rsidRPr="00121095" w:rsidRDefault="00E921A2">
            <w:pPr>
              <w:pStyle w:val="QryTableInputParamQBE"/>
              <w:rPr>
                <w:b w:val="0"/>
                <w:lang w:val="en-US"/>
              </w:rPr>
            </w:pPr>
            <w:r w:rsidRPr="00121095">
              <w:rPr>
                <w:b w:val="0"/>
                <w:lang w:val="en-US"/>
              </w:rPr>
              <w:t>XPN</w:t>
            </w:r>
          </w:p>
        </w:tc>
        <w:tc>
          <w:tcPr>
            <w:tcW w:w="6296" w:type="dxa"/>
          </w:tcPr>
          <w:p w14:paraId="3291DAED" w14:textId="77777777"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14:paraId="1101A4B3" w14:textId="77777777" w:rsidTr="007D495C">
        <w:tc>
          <w:tcPr>
            <w:tcW w:w="1458" w:type="dxa"/>
          </w:tcPr>
          <w:p w14:paraId="3234B9CB" w14:textId="77777777" w:rsidR="00E921A2" w:rsidRPr="00121095" w:rsidRDefault="00E921A2">
            <w:pPr>
              <w:pStyle w:val="QryTableInputParamQBE"/>
              <w:rPr>
                <w:b w:val="0"/>
                <w:lang w:val="en-US"/>
              </w:rPr>
            </w:pPr>
            <w:r w:rsidRPr="00121095">
              <w:rPr>
                <w:b w:val="0"/>
                <w:lang w:val="en-US"/>
              </w:rPr>
              <w:t>DOB</w:t>
            </w:r>
          </w:p>
        </w:tc>
        <w:tc>
          <w:tcPr>
            <w:tcW w:w="990" w:type="dxa"/>
          </w:tcPr>
          <w:p w14:paraId="2BC85E90" w14:textId="77777777" w:rsidR="00E921A2" w:rsidRPr="00121095" w:rsidRDefault="00E921A2">
            <w:pPr>
              <w:pStyle w:val="QryTableInputParamQBE"/>
              <w:rPr>
                <w:b w:val="0"/>
                <w:lang w:val="en-US"/>
              </w:rPr>
            </w:pPr>
          </w:p>
        </w:tc>
        <w:tc>
          <w:tcPr>
            <w:tcW w:w="720" w:type="dxa"/>
          </w:tcPr>
          <w:p w14:paraId="40E08E88" w14:textId="77777777" w:rsidR="00E921A2" w:rsidRPr="00121095" w:rsidRDefault="00E921A2">
            <w:pPr>
              <w:pStyle w:val="QryTableInputParamQBE"/>
              <w:rPr>
                <w:b w:val="0"/>
                <w:lang w:val="en-US"/>
              </w:rPr>
            </w:pPr>
            <w:r w:rsidRPr="00121095">
              <w:rPr>
                <w:b w:val="0"/>
                <w:lang w:val="en-US"/>
              </w:rPr>
              <w:t>DTM</w:t>
            </w:r>
          </w:p>
        </w:tc>
        <w:tc>
          <w:tcPr>
            <w:tcW w:w="6296" w:type="dxa"/>
          </w:tcPr>
          <w:p w14:paraId="01C8D78B" w14:textId="77777777"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14:paraId="4380E29F" w14:textId="77777777" w:rsidTr="007D495C">
        <w:tc>
          <w:tcPr>
            <w:tcW w:w="1458" w:type="dxa"/>
          </w:tcPr>
          <w:p w14:paraId="07181929" w14:textId="77777777" w:rsidR="00E921A2" w:rsidRPr="00121095" w:rsidRDefault="00E921A2">
            <w:pPr>
              <w:pStyle w:val="QryTableInputParamQBE"/>
              <w:rPr>
                <w:b w:val="0"/>
                <w:lang w:val="en-US"/>
              </w:rPr>
            </w:pPr>
            <w:r w:rsidRPr="00121095">
              <w:rPr>
                <w:b w:val="0"/>
                <w:lang w:val="en-US"/>
              </w:rPr>
              <w:t>Sex</w:t>
            </w:r>
          </w:p>
        </w:tc>
        <w:tc>
          <w:tcPr>
            <w:tcW w:w="990" w:type="dxa"/>
          </w:tcPr>
          <w:p w14:paraId="4289F1DE" w14:textId="77777777" w:rsidR="00E921A2" w:rsidRPr="00121095" w:rsidRDefault="00E921A2">
            <w:pPr>
              <w:pStyle w:val="QryTableInputParamQBE"/>
              <w:rPr>
                <w:b w:val="0"/>
                <w:lang w:val="en-US"/>
              </w:rPr>
            </w:pPr>
          </w:p>
        </w:tc>
        <w:tc>
          <w:tcPr>
            <w:tcW w:w="720" w:type="dxa"/>
          </w:tcPr>
          <w:p w14:paraId="41109F6D" w14:textId="77777777" w:rsidR="00E921A2" w:rsidRPr="00121095" w:rsidRDefault="00E921A2">
            <w:pPr>
              <w:pStyle w:val="QryTableInputParamQBE"/>
              <w:rPr>
                <w:b w:val="0"/>
                <w:lang w:val="en-US"/>
              </w:rPr>
            </w:pPr>
            <w:r w:rsidRPr="00121095">
              <w:rPr>
                <w:b w:val="0"/>
                <w:lang w:val="en-US"/>
              </w:rPr>
              <w:t>CWE</w:t>
            </w:r>
          </w:p>
        </w:tc>
        <w:tc>
          <w:tcPr>
            <w:tcW w:w="6296" w:type="dxa"/>
          </w:tcPr>
          <w:p w14:paraId="35C0E0E8" w14:textId="77777777" w:rsidR="00E921A2" w:rsidRPr="00121095" w:rsidRDefault="00E921A2">
            <w:pPr>
              <w:pStyle w:val="QryTableInputParamQBE"/>
              <w:rPr>
                <w:b w:val="0"/>
                <w:lang w:val="en-US"/>
              </w:rPr>
            </w:pPr>
            <w:r w:rsidRPr="00121095">
              <w:rPr>
                <w:b w:val="0"/>
                <w:lang w:val="en-US"/>
              </w:rPr>
              <w:t>Administrative gender of the patient.</w:t>
            </w:r>
          </w:p>
        </w:tc>
      </w:tr>
    </w:tbl>
    <w:p w14:paraId="4282CC65"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652E4E1E" w14:textId="77777777" w:rsidTr="00E50DB9">
        <w:trPr>
          <w:tblHeader/>
        </w:trPr>
        <w:tc>
          <w:tcPr>
            <w:tcW w:w="799" w:type="dxa"/>
            <w:tcBorders>
              <w:top w:val="double" w:sz="4" w:space="0" w:color="auto"/>
              <w:bottom w:val="single" w:sz="4" w:space="0" w:color="auto"/>
            </w:tcBorders>
            <w:shd w:val="clear" w:color="auto" w:fill="FFFFFF"/>
          </w:tcPr>
          <w:p w14:paraId="2EE82857" w14:textId="77777777"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14:paraId="1B606FCB"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5DAD7E95"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63DE110A"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940909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CF7B02C" w14:textId="77777777" w:rsidR="00E921A2" w:rsidRPr="00121095" w:rsidRDefault="00E921A2">
            <w:pPr>
              <w:pStyle w:val="QryTableRCPHeader"/>
              <w:rPr>
                <w:lang w:val="en-US"/>
              </w:rPr>
            </w:pPr>
            <w:r w:rsidRPr="00121095">
              <w:rPr>
                <w:lang w:val="en-US"/>
              </w:rPr>
              <w:t>Description</w:t>
            </w:r>
          </w:p>
        </w:tc>
      </w:tr>
      <w:tr w:rsidR="00E921A2" w:rsidRPr="00E921A2" w14:paraId="0E53B568" w14:textId="77777777" w:rsidTr="00E50DB9">
        <w:tc>
          <w:tcPr>
            <w:tcW w:w="799" w:type="dxa"/>
            <w:tcBorders>
              <w:top w:val="single" w:sz="4" w:space="0" w:color="auto"/>
              <w:bottom w:val="single" w:sz="4" w:space="0" w:color="auto"/>
            </w:tcBorders>
            <w:shd w:val="clear" w:color="auto" w:fill="FFFFFF"/>
          </w:tcPr>
          <w:p w14:paraId="3C77AF56"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568E594C"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E04976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130CEEB"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87EBCF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41239D3B"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14:paraId="2906F35C" w14:textId="77777777" w:rsidTr="00E50DB9">
        <w:tc>
          <w:tcPr>
            <w:tcW w:w="799" w:type="dxa"/>
            <w:tcBorders>
              <w:top w:val="single" w:sz="4" w:space="0" w:color="auto"/>
              <w:bottom w:val="single" w:sz="4" w:space="0" w:color="auto"/>
            </w:tcBorders>
            <w:shd w:val="clear" w:color="auto" w:fill="FFFFFF"/>
          </w:tcPr>
          <w:p w14:paraId="3C630982"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3E7098F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00A831C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F8ADCDC"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1D47D2E5"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67725A81" w14:textId="77777777" w:rsidR="00E921A2" w:rsidRPr="00121095" w:rsidRDefault="00E921A2">
            <w:pPr>
              <w:pStyle w:val="QryTableRCP"/>
              <w:rPr>
                <w:lang w:val="en-US"/>
              </w:rPr>
            </w:pPr>
          </w:p>
        </w:tc>
      </w:tr>
      <w:tr w:rsidR="00E921A2" w:rsidRPr="00E921A2" w14:paraId="07175A07" w14:textId="77777777" w:rsidTr="00E50DB9">
        <w:tc>
          <w:tcPr>
            <w:tcW w:w="799" w:type="dxa"/>
            <w:tcBorders>
              <w:top w:val="single" w:sz="4" w:space="0" w:color="auto"/>
              <w:bottom w:val="single" w:sz="4" w:space="0" w:color="auto"/>
            </w:tcBorders>
            <w:shd w:val="clear" w:color="auto" w:fill="FFFFFF"/>
          </w:tcPr>
          <w:p w14:paraId="0AB2EADD"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0CE8DCFB"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72419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4BA88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3F8D3F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8C42049" w14:textId="77777777" w:rsidR="00E921A2" w:rsidRPr="00121095" w:rsidRDefault="00E921A2">
            <w:pPr>
              <w:pStyle w:val="QryTableRCP"/>
              <w:rPr>
                <w:lang w:val="en-US"/>
              </w:rPr>
            </w:pPr>
            <w:r w:rsidRPr="00121095">
              <w:rPr>
                <w:lang w:val="en-US"/>
              </w:rPr>
              <w:t xml:space="preserve">Number of units (specified by the following component) that will be returned in each increment of the response.  If no value is given, the entire response will be returned in a </w:t>
            </w:r>
            <w:r w:rsidRPr="00121095">
              <w:rPr>
                <w:lang w:val="en-US"/>
              </w:rPr>
              <w:lastRenderedPageBreak/>
              <w:t>single increment.</w:t>
            </w:r>
          </w:p>
        </w:tc>
      </w:tr>
      <w:tr w:rsidR="00E921A2" w:rsidRPr="00E921A2" w14:paraId="1C341404" w14:textId="77777777" w:rsidTr="00E50DB9">
        <w:tc>
          <w:tcPr>
            <w:tcW w:w="799" w:type="dxa"/>
            <w:tcBorders>
              <w:top w:val="single" w:sz="4" w:space="0" w:color="auto"/>
              <w:bottom w:val="single" w:sz="4" w:space="0" w:color="auto"/>
            </w:tcBorders>
            <w:shd w:val="clear" w:color="auto" w:fill="FFFFFF"/>
          </w:tcPr>
          <w:p w14:paraId="25E5794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F6ACEF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F91E331"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4AC5C184"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F9DC26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2373D37" w14:textId="77777777"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14:paraId="548AE919" w14:textId="77777777" w:rsidTr="00E50DB9">
        <w:tc>
          <w:tcPr>
            <w:tcW w:w="799" w:type="dxa"/>
            <w:tcBorders>
              <w:top w:val="single" w:sz="4" w:space="0" w:color="auto"/>
              <w:bottom w:val="single" w:sz="4" w:space="0" w:color="auto"/>
            </w:tcBorders>
            <w:shd w:val="clear" w:color="auto" w:fill="FFFFFF"/>
          </w:tcPr>
          <w:p w14:paraId="14F0974E"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6CE93824"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4A1BAEB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30B9DFF"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FB8F37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561D08F"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C104037" w14:textId="77777777" w:rsidTr="00E50DB9">
        <w:tc>
          <w:tcPr>
            <w:tcW w:w="799" w:type="dxa"/>
            <w:tcBorders>
              <w:top w:val="single" w:sz="4" w:space="0" w:color="auto"/>
              <w:bottom w:val="single" w:sz="4" w:space="0" w:color="auto"/>
            </w:tcBorders>
            <w:shd w:val="clear" w:color="auto" w:fill="FFFFFF"/>
          </w:tcPr>
          <w:p w14:paraId="701D342E"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2B67A93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42D3A16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BE316D9"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61F07266"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0619EA6" w14:textId="77777777" w:rsidR="00E921A2" w:rsidRPr="00121095" w:rsidRDefault="00E921A2">
            <w:pPr>
              <w:pStyle w:val="QryTableRCP"/>
              <w:rPr>
                <w:lang w:val="en-US"/>
              </w:rPr>
            </w:pPr>
          </w:p>
        </w:tc>
      </w:tr>
      <w:tr w:rsidR="00E921A2" w:rsidRPr="00E921A2" w14:paraId="1EE3569B" w14:textId="77777777" w:rsidTr="00E50DB9">
        <w:tc>
          <w:tcPr>
            <w:tcW w:w="799" w:type="dxa"/>
            <w:tcBorders>
              <w:top w:val="single" w:sz="4" w:space="0" w:color="auto"/>
              <w:bottom w:val="single" w:sz="4" w:space="0" w:color="auto"/>
            </w:tcBorders>
            <w:shd w:val="clear" w:color="auto" w:fill="FFFFFF"/>
          </w:tcPr>
          <w:p w14:paraId="367C45C3"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588D242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9AFDB1C"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2A7581D6"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902BF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96E7DF7"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A8B5314" w14:textId="77777777" w:rsidTr="00E50DB9">
        <w:tc>
          <w:tcPr>
            <w:tcW w:w="799" w:type="dxa"/>
            <w:tcBorders>
              <w:top w:val="single" w:sz="4" w:space="0" w:color="auto"/>
              <w:bottom w:val="double" w:sz="4" w:space="0" w:color="auto"/>
            </w:tcBorders>
            <w:shd w:val="clear" w:color="auto" w:fill="FFFFFF"/>
          </w:tcPr>
          <w:p w14:paraId="127E451D"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112E23FB"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322721BC"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2460310"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72F0478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6F47078"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7DFF1BE6"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AA5E7AC" w14:textId="77777777" w:rsidTr="00E50DB9">
        <w:trPr>
          <w:cantSplit/>
          <w:tblHeader/>
        </w:trPr>
        <w:tc>
          <w:tcPr>
            <w:tcW w:w="1440" w:type="dxa"/>
            <w:tcBorders>
              <w:top w:val="double" w:sz="4" w:space="0" w:color="auto"/>
              <w:bottom w:val="single" w:sz="4" w:space="0" w:color="auto"/>
            </w:tcBorders>
            <w:shd w:val="pct10" w:color="auto" w:fill="FFFFFF"/>
          </w:tcPr>
          <w:p w14:paraId="3EDE4D80" w14:textId="77777777"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ID=Z77)</w:t>
            </w:r>
          </w:p>
        </w:tc>
        <w:tc>
          <w:tcPr>
            <w:tcW w:w="864" w:type="dxa"/>
            <w:tcBorders>
              <w:top w:val="double" w:sz="4" w:space="0" w:color="auto"/>
              <w:bottom w:val="single" w:sz="4" w:space="0" w:color="auto"/>
            </w:tcBorders>
            <w:shd w:val="pct10" w:color="auto" w:fill="FFFFFF"/>
          </w:tcPr>
          <w:p w14:paraId="71500695" w14:textId="77777777" w:rsidR="00E921A2" w:rsidRPr="00121095" w:rsidRDefault="00E921A2">
            <w:pPr>
              <w:pStyle w:val="QryTableVirtualHeader"/>
              <w:rPr>
                <w:lang w:val="en-US"/>
              </w:rPr>
            </w:pPr>
            <w:r w:rsidRPr="00121095">
              <w:rPr>
                <w:lang w:val="en-US"/>
              </w:rPr>
              <w:t>Key/</w:t>
            </w:r>
          </w:p>
          <w:p w14:paraId="26196F3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8CCC9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35C287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18A4B8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18161FF" w14:textId="77777777" w:rsidR="00E921A2" w:rsidRPr="00121095" w:rsidRDefault="00E921A2">
            <w:pPr>
              <w:pStyle w:val="QryTableVirtualHeader"/>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6B99648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76B36B28"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22DA23"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0174D40"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8FB76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201D06E" w14:textId="77777777" w:rsidR="00E921A2" w:rsidRPr="00121095" w:rsidRDefault="00E921A2">
            <w:pPr>
              <w:pStyle w:val="QryTableVirtualHeader"/>
              <w:rPr>
                <w:lang w:val="en-US"/>
              </w:rPr>
            </w:pPr>
            <w:r w:rsidRPr="00121095">
              <w:rPr>
                <w:lang w:val="en-US"/>
              </w:rPr>
              <w:t>Element Name</w:t>
            </w:r>
          </w:p>
        </w:tc>
      </w:tr>
      <w:tr w:rsidR="00E921A2" w:rsidRPr="00E921A2" w14:paraId="525ECD31" w14:textId="77777777" w:rsidTr="00E50DB9">
        <w:trPr>
          <w:cantSplit/>
        </w:trPr>
        <w:tc>
          <w:tcPr>
            <w:tcW w:w="1440" w:type="dxa"/>
            <w:tcBorders>
              <w:top w:val="single" w:sz="4" w:space="0" w:color="auto"/>
              <w:bottom w:val="single" w:sz="4" w:space="0" w:color="auto"/>
            </w:tcBorders>
            <w:shd w:val="clear" w:color="auto" w:fill="FFFFFF"/>
          </w:tcPr>
          <w:p w14:paraId="29B597EA" w14:textId="77777777" w:rsidR="00E921A2" w:rsidRPr="00121095" w:rsidRDefault="00E921A2">
            <w:pPr>
              <w:pStyle w:val="QryTableVirtual"/>
              <w:rPr>
                <w:b/>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14:paraId="3691AB19"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0D5DB5AD"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5F0F6E49"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6E06C873"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1544CD21"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0B7E2D74"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02A2730B"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2D240D71"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B24747B"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09567A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EB64AC3"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21E72BCD" w14:textId="77777777" w:rsidTr="00E50DB9">
        <w:trPr>
          <w:cantSplit/>
        </w:trPr>
        <w:tc>
          <w:tcPr>
            <w:tcW w:w="1440" w:type="dxa"/>
            <w:tcBorders>
              <w:top w:val="single" w:sz="4" w:space="0" w:color="auto"/>
              <w:bottom w:val="single" w:sz="4" w:space="0" w:color="auto"/>
            </w:tcBorders>
            <w:shd w:val="clear" w:color="auto" w:fill="FFFFFF"/>
          </w:tcPr>
          <w:p w14:paraId="19F2AD0A" w14:textId="77777777" w:rsidR="00E921A2" w:rsidRPr="00121095" w:rsidRDefault="00E921A2">
            <w:pPr>
              <w:pStyle w:val="QryTableVirtual"/>
              <w:rPr>
                <w:lang w:val="en-US"/>
              </w:rPr>
            </w:pPr>
            <w:proofErr w:type="spellStart"/>
            <w:r w:rsidRPr="00121095">
              <w:rPr>
                <w:lang w:val="en-US"/>
              </w:rPr>
              <w:t>PatientName</w:t>
            </w:r>
            <w:proofErr w:type="spellEnd"/>
          </w:p>
        </w:tc>
        <w:tc>
          <w:tcPr>
            <w:tcW w:w="864" w:type="dxa"/>
            <w:tcBorders>
              <w:top w:val="single" w:sz="4" w:space="0" w:color="auto"/>
              <w:bottom w:val="single" w:sz="4" w:space="0" w:color="auto"/>
            </w:tcBorders>
            <w:shd w:val="clear" w:color="auto" w:fill="FFFFFF"/>
          </w:tcPr>
          <w:p w14:paraId="0DE5231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A80D824"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F0B74B"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CB4866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494BBD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F6F73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57666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A432F1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E7295F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4CF0144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1479335" w14:textId="77777777" w:rsidR="00E921A2" w:rsidRPr="00121095" w:rsidRDefault="00E921A2">
            <w:pPr>
              <w:pStyle w:val="QryTableVirtual"/>
              <w:rPr>
                <w:lang w:val="en-US"/>
              </w:rPr>
            </w:pPr>
            <w:r w:rsidRPr="00121095">
              <w:rPr>
                <w:lang w:val="en-US"/>
              </w:rPr>
              <w:t>PID-5 Patient Name</w:t>
            </w:r>
          </w:p>
        </w:tc>
      </w:tr>
      <w:tr w:rsidR="00E921A2" w:rsidRPr="00E921A2" w14:paraId="69989020" w14:textId="77777777" w:rsidTr="00E50DB9">
        <w:trPr>
          <w:cantSplit/>
        </w:trPr>
        <w:tc>
          <w:tcPr>
            <w:tcW w:w="1440" w:type="dxa"/>
            <w:tcBorders>
              <w:top w:val="single" w:sz="4" w:space="0" w:color="auto"/>
              <w:bottom w:val="single" w:sz="4" w:space="0" w:color="auto"/>
            </w:tcBorders>
            <w:shd w:val="clear" w:color="auto" w:fill="FFFFFF"/>
          </w:tcPr>
          <w:p w14:paraId="3C881F41" w14:textId="77777777" w:rsidR="00E921A2" w:rsidRPr="00121095" w:rsidRDefault="00E921A2">
            <w:pPr>
              <w:pStyle w:val="QryTableVirtual"/>
              <w:rPr>
                <w:lang w:val="en-US"/>
              </w:rPr>
            </w:pPr>
            <w:proofErr w:type="spellStart"/>
            <w:r w:rsidRPr="00121095">
              <w:rPr>
                <w:lang w:val="en-US"/>
              </w:rPr>
              <w:t>MothersMaidenName</w:t>
            </w:r>
            <w:proofErr w:type="spellEnd"/>
          </w:p>
        </w:tc>
        <w:tc>
          <w:tcPr>
            <w:tcW w:w="864" w:type="dxa"/>
            <w:tcBorders>
              <w:top w:val="single" w:sz="4" w:space="0" w:color="auto"/>
              <w:bottom w:val="single" w:sz="4" w:space="0" w:color="auto"/>
            </w:tcBorders>
            <w:shd w:val="clear" w:color="auto" w:fill="FFFFFF"/>
          </w:tcPr>
          <w:p w14:paraId="4D23DAE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7391A5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575314C"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BF1012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17C63F7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7E5DE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9E42E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D69D9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1694D7B"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0FCE1911"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A4492F" w14:textId="77777777" w:rsidR="00E921A2" w:rsidRPr="00121095" w:rsidRDefault="00E921A2">
            <w:pPr>
              <w:pStyle w:val="QryTableVirtual"/>
              <w:rPr>
                <w:lang w:val="en-US"/>
              </w:rPr>
            </w:pPr>
            <w:r w:rsidRPr="00121095">
              <w:rPr>
                <w:lang w:val="en-US"/>
              </w:rPr>
              <w:t>PID-6 Mother's Maiden Name</w:t>
            </w:r>
          </w:p>
        </w:tc>
      </w:tr>
      <w:tr w:rsidR="00E921A2" w:rsidRPr="00E921A2" w14:paraId="5175E60A" w14:textId="77777777" w:rsidTr="00E50DB9">
        <w:trPr>
          <w:cantSplit/>
        </w:trPr>
        <w:tc>
          <w:tcPr>
            <w:tcW w:w="1440" w:type="dxa"/>
            <w:tcBorders>
              <w:top w:val="single" w:sz="4" w:space="0" w:color="auto"/>
              <w:bottom w:val="single" w:sz="4" w:space="0" w:color="auto"/>
            </w:tcBorders>
            <w:shd w:val="clear" w:color="auto" w:fill="FFFFFF"/>
          </w:tcPr>
          <w:p w14:paraId="1CDE05C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0C914B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D124E7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594B22"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6A3FC4B"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4C1291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6F698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30C2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AA38B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4E059E"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763A490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106816" w14:textId="77777777" w:rsidR="00E921A2" w:rsidRPr="00121095" w:rsidRDefault="00E921A2">
            <w:pPr>
              <w:pStyle w:val="QryTableVirtual"/>
              <w:rPr>
                <w:lang w:val="en-US"/>
              </w:rPr>
            </w:pPr>
            <w:r w:rsidRPr="00121095">
              <w:rPr>
                <w:lang w:val="en-US"/>
              </w:rPr>
              <w:t>PID-7 Date/Time of Birth</w:t>
            </w:r>
          </w:p>
        </w:tc>
      </w:tr>
      <w:tr w:rsidR="00E921A2" w:rsidRPr="00E921A2" w14:paraId="0FBD3F6D" w14:textId="77777777" w:rsidTr="00E50DB9">
        <w:trPr>
          <w:cantSplit/>
        </w:trPr>
        <w:tc>
          <w:tcPr>
            <w:tcW w:w="1440" w:type="dxa"/>
            <w:tcBorders>
              <w:top w:val="single" w:sz="4" w:space="0" w:color="auto"/>
              <w:bottom w:val="single" w:sz="4" w:space="0" w:color="auto"/>
            </w:tcBorders>
            <w:shd w:val="clear" w:color="auto" w:fill="FFFFFF"/>
          </w:tcPr>
          <w:p w14:paraId="3306E380"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2A52857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AD7B3A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014AE39"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46C60E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CCF41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23388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03BDC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395246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BA2C25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4E06303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E737E32" w14:textId="77777777" w:rsidR="00E921A2" w:rsidRPr="00121095" w:rsidRDefault="00E921A2">
            <w:pPr>
              <w:pStyle w:val="QryTableVirtual"/>
              <w:rPr>
                <w:lang w:val="en-US"/>
              </w:rPr>
            </w:pPr>
            <w:r w:rsidRPr="00121095">
              <w:rPr>
                <w:lang w:val="en-US"/>
              </w:rPr>
              <w:t>PID-8 Sex</w:t>
            </w:r>
          </w:p>
        </w:tc>
      </w:tr>
      <w:tr w:rsidR="00E921A2" w:rsidRPr="00E921A2" w14:paraId="2573C2CE" w14:textId="77777777" w:rsidTr="00E50DB9">
        <w:trPr>
          <w:cantSplit/>
        </w:trPr>
        <w:tc>
          <w:tcPr>
            <w:tcW w:w="1440" w:type="dxa"/>
            <w:tcBorders>
              <w:top w:val="single" w:sz="4" w:space="0" w:color="auto"/>
              <w:bottom w:val="double" w:sz="4" w:space="0" w:color="auto"/>
            </w:tcBorders>
            <w:shd w:val="clear" w:color="auto" w:fill="FFFFFF"/>
          </w:tcPr>
          <w:p w14:paraId="6A36E45B"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56E353E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A16540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5A36B15"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950083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E578B3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85363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647CD4E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3FFCF4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27BF7CDC"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7825C1E2"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5B8C039F" w14:textId="77777777" w:rsidR="00E921A2" w:rsidRPr="00121095" w:rsidRDefault="00E921A2">
            <w:pPr>
              <w:pStyle w:val="QryTableVirtual"/>
              <w:rPr>
                <w:lang w:val="en-US"/>
              </w:rPr>
            </w:pPr>
            <w:r w:rsidRPr="00121095">
              <w:rPr>
                <w:lang w:val="en-US"/>
              </w:rPr>
              <w:t>PID-10 Race</w:t>
            </w:r>
          </w:p>
        </w:tc>
      </w:tr>
    </w:tbl>
    <w:p w14:paraId="65051CB8" w14:textId="77777777"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14:paraId="102BAE6A" w14:textId="77777777"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14:paraId="76CEDDBD" w14:textId="77777777" w:rsidR="00E921A2" w:rsidRPr="00121095" w:rsidRDefault="00E921A2">
      <w:pPr>
        <w:pStyle w:val="NormalIndented"/>
      </w:pPr>
      <w:r w:rsidRPr="00121095">
        <w:t xml:space="preserve">Example: </w:t>
      </w:r>
      <w:proofErr w:type="gramStart"/>
      <w:r w:rsidRPr="00121095">
        <w:t>the</w:t>
      </w:r>
      <w:proofErr w:type="gramEnd"/>
      <w:r w:rsidRPr="00121095">
        <w:t xml:space="preserve"> Client wishes to do this using the peekaboo algorithm with an 80% confidence level.</w:t>
      </w:r>
    </w:p>
    <w:p w14:paraId="791D9591" w14:textId="77777777"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14:paraId="7EFFC9E4" w14:textId="77777777" w:rsidR="00E921A2" w:rsidRPr="00121095" w:rsidRDefault="00E921A2">
      <w:pPr>
        <w:pStyle w:val="Example"/>
        <w:rPr>
          <w:noProof w:val="0"/>
        </w:rPr>
      </w:pPr>
      <w:r w:rsidRPr="00121095">
        <w:rPr>
          <w:noProof w:val="0"/>
        </w:rPr>
        <w:t>QPD|Z75^find_candidates^HL7nnnn|Q0001|peekaboo|80|Nuclear^Ned|19481211|M</w:t>
      </w:r>
    </w:p>
    <w:p w14:paraId="35F13786" w14:textId="77777777" w:rsidR="00E921A2" w:rsidRPr="00121095" w:rsidRDefault="00E921A2">
      <w:pPr>
        <w:pStyle w:val="Example"/>
        <w:rPr>
          <w:noProof w:val="0"/>
        </w:rPr>
      </w:pPr>
    </w:p>
    <w:p w14:paraId="01EBE7B9" w14:textId="77777777" w:rsidR="00E921A2" w:rsidRPr="00121095" w:rsidRDefault="00E921A2">
      <w:pPr>
        <w:pStyle w:val="Example"/>
        <w:rPr>
          <w:noProof w:val="0"/>
        </w:rPr>
      </w:pPr>
      <w:r w:rsidRPr="00121095">
        <w:rPr>
          <w:noProof w:val="0"/>
        </w:rPr>
        <w:t>RDF|PatientList^CX^20~PatientName^XPN^48~Mother'sMaidenName^XPN^48~DOB^DTM^24~Sex^IS^1~Race^CWE^80|</w:t>
      </w:r>
    </w:p>
    <w:p w14:paraId="52256817" w14:textId="77777777" w:rsidR="00E921A2" w:rsidRPr="00121095" w:rsidRDefault="00E921A2">
      <w:pPr>
        <w:pStyle w:val="Example"/>
        <w:rPr>
          <w:noProof w:val="0"/>
        </w:rPr>
      </w:pPr>
      <w:r w:rsidRPr="00121095">
        <w:rPr>
          <w:noProof w:val="0"/>
        </w:rPr>
        <w:t>RCP|I|999^RD|</w:t>
      </w:r>
    </w:p>
    <w:p w14:paraId="001729EE" w14:textId="77777777" w:rsidR="00E921A2" w:rsidRPr="00121095" w:rsidRDefault="00E921A2">
      <w:pPr>
        <w:pStyle w:val="NormalIndented"/>
      </w:pPr>
      <w:r w:rsidRPr="00121095">
        <w:t>The MPI system returns the following RTB message:</w:t>
      </w:r>
    </w:p>
    <w:p w14:paraId="13B04556" w14:textId="77777777" w:rsidR="00E921A2" w:rsidRPr="00121095" w:rsidRDefault="00E921A2">
      <w:pPr>
        <w:pStyle w:val="Example"/>
        <w:rPr>
          <w:noProof w:val="0"/>
        </w:rPr>
      </w:pPr>
      <w:r w:rsidRPr="00121095">
        <w:rPr>
          <w:b/>
          <w:noProof w:val="0"/>
        </w:rPr>
        <w:lastRenderedPageBreak/>
        <w:t>MSH</w:t>
      </w:r>
      <w:r w:rsidRPr="00121095">
        <w:rPr>
          <w:noProof w:val="0"/>
        </w:rPr>
        <w:t>|^~\&amp;|MPI|GenHosp|PCR||199811201400-0800||RTB^Z76^RTB_R13|8699|P|2.</w:t>
      </w:r>
      <w:r>
        <w:rPr>
          <w:noProof w:val="0"/>
        </w:rPr>
        <w:t>8</w:t>
      </w:r>
      <w:r w:rsidRPr="00121095">
        <w:rPr>
          <w:noProof w:val="0"/>
        </w:rPr>
        <w:t>||||||||</w:t>
      </w:r>
    </w:p>
    <w:p w14:paraId="6C60BEB8" w14:textId="77777777" w:rsidR="00E921A2" w:rsidRPr="00121095" w:rsidRDefault="00E921A2">
      <w:pPr>
        <w:pStyle w:val="Example"/>
        <w:rPr>
          <w:noProof w:val="0"/>
        </w:rPr>
      </w:pPr>
      <w:r w:rsidRPr="00121095">
        <w:rPr>
          <w:b/>
          <w:noProof w:val="0"/>
        </w:rPr>
        <w:t>MSA</w:t>
      </w:r>
      <w:r w:rsidRPr="00121095">
        <w:rPr>
          <w:noProof w:val="0"/>
        </w:rPr>
        <w:t>|AA|8699|</w:t>
      </w:r>
    </w:p>
    <w:p w14:paraId="56819578" w14:textId="77777777" w:rsidR="00E921A2" w:rsidRPr="00121095" w:rsidRDefault="00E921A2">
      <w:pPr>
        <w:pStyle w:val="Example"/>
        <w:rPr>
          <w:noProof w:val="0"/>
        </w:rPr>
      </w:pPr>
      <w:r w:rsidRPr="00121095">
        <w:rPr>
          <w:b/>
          <w:noProof w:val="0"/>
        </w:rPr>
        <w:t>QAK</w:t>
      </w:r>
      <w:r w:rsidRPr="00121095">
        <w:rPr>
          <w:noProof w:val="0"/>
        </w:rPr>
        <w:t>|</w:t>
      </w:r>
    </w:p>
    <w:p w14:paraId="444FF156" w14:textId="77777777" w:rsidR="00E921A2" w:rsidRPr="00121095" w:rsidRDefault="00E921A2">
      <w:pPr>
        <w:pStyle w:val="Example"/>
        <w:rPr>
          <w:noProof w:val="0"/>
        </w:rPr>
      </w:pPr>
      <w:r w:rsidRPr="00121095">
        <w:rPr>
          <w:noProof w:val="0"/>
        </w:rPr>
        <w:t>QPD|Z75^find_candidates^HL7nnnn|Q0001|peekaboo|80|Nuclear^Ned|19481211|M</w:t>
      </w:r>
    </w:p>
    <w:p w14:paraId="49EA5ACA" w14:textId="77777777"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14:paraId="3EA9DC76" w14:textId="77777777"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14:paraId="157B75FC" w14:textId="77777777" w:rsidR="00E921A2" w:rsidRPr="00121095" w:rsidRDefault="00E921A2">
      <w:pPr>
        <w:pStyle w:val="Heading4"/>
      </w:pPr>
      <w:bookmarkStart w:id="803" w:name="_Toc495483647"/>
      <w:bookmarkStart w:id="804" w:name="_Toc24273871"/>
      <w:r w:rsidRPr="00121095">
        <w:t>MPI Query Profile – Non query by example version</w:t>
      </w:r>
      <w:bookmarkEnd w:id="803"/>
      <w:bookmarkEnd w:id="804"/>
    </w:p>
    <w:p w14:paraId="3C69F33A"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2FE1B6BE" w14:textId="77777777" w:rsidTr="00E50DB9">
        <w:trPr>
          <w:tblHeader/>
        </w:trPr>
        <w:tc>
          <w:tcPr>
            <w:tcW w:w="2880" w:type="dxa"/>
            <w:tcBorders>
              <w:top w:val="double" w:sz="4" w:space="0" w:color="auto"/>
              <w:bottom w:val="single" w:sz="4" w:space="0" w:color="auto"/>
            </w:tcBorders>
            <w:shd w:val="clear" w:color="auto" w:fill="FFFFFF"/>
          </w:tcPr>
          <w:p w14:paraId="47A4D821" w14:textId="77777777"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14:paraId="1A043E96" w14:textId="77777777" w:rsidR="00E921A2" w:rsidRPr="00121095" w:rsidRDefault="00E921A2">
            <w:pPr>
              <w:pStyle w:val="QryTableID"/>
              <w:keepNext/>
              <w:rPr>
                <w:lang w:val="en-US"/>
              </w:rPr>
            </w:pPr>
            <w:r w:rsidRPr="00121095">
              <w:rPr>
                <w:lang w:val="en-US"/>
              </w:rPr>
              <w:t>Z75</w:t>
            </w:r>
          </w:p>
        </w:tc>
      </w:tr>
      <w:tr w:rsidR="00E921A2" w:rsidRPr="00E921A2" w14:paraId="099F16F3" w14:textId="77777777" w:rsidTr="00E50DB9">
        <w:tc>
          <w:tcPr>
            <w:tcW w:w="2880" w:type="dxa"/>
            <w:tcBorders>
              <w:top w:val="single" w:sz="4" w:space="0" w:color="auto"/>
              <w:bottom w:val="single" w:sz="4" w:space="0" w:color="auto"/>
            </w:tcBorders>
            <w:shd w:val="clear" w:color="auto" w:fill="FFFFFF"/>
          </w:tcPr>
          <w:p w14:paraId="012C5DFC"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E1E408D" w14:textId="77777777" w:rsidR="00E921A2" w:rsidRPr="00121095" w:rsidRDefault="00E921A2">
            <w:pPr>
              <w:pStyle w:val="QryTableType"/>
              <w:rPr>
                <w:lang w:val="en-US"/>
              </w:rPr>
            </w:pPr>
            <w:r w:rsidRPr="00121095">
              <w:rPr>
                <w:lang w:val="en-US"/>
              </w:rPr>
              <w:t>Query</w:t>
            </w:r>
          </w:p>
        </w:tc>
      </w:tr>
      <w:tr w:rsidR="00E921A2" w:rsidRPr="00E921A2" w14:paraId="44275F6F" w14:textId="77777777" w:rsidTr="00E50DB9">
        <w:tc>
          <w:tcPr>
            <w:tcW w:w="2880" w:type="dxa"/>
            <w:tcBorders>
              <w:top w:val="single" w:sz="4" w:space="0" w:color="auto"/>
              <w:bottom w:val="single" w:sz="4" w:space="0" w:color="auto"/>
            </w:tcBorders>
            <w:shd w:val="clear" w:color="auto" w:fill="FFFFFF"/>
          </w:tcPr>
          <w:p w14:paraId="37403052"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48A9949" w14:textId="77777777" w:rsidR="00E921A2" w:rsidRPr="00121095" w:rsidRDefault="00E921A2">
            <w:pPr>
              <w:pStyle w:val="QryTableName"/>
              <w:rPr>
                <w:lang w:val="en-US"/>
              </w:rPr>
            </w:pPr>
            <w:r w:rsidRPr="00121095">
              <w:rPr>
                <w:lang w:val="en-US"/>
              </w:rPr>
              <w:t>Tabular Patient List</w:t>
            </w:r>
          </w:p>
        </w:tc>
      </w:tr>
      <w:tr w:rsidR="00E921A2" w:rsidRPr="00E921A2" w14:paraId="59924899" w14:textId="77777777" w:rsidTr="00E50DB9">
        <w:tc>
          <w:tcPr>
            <w:tcW w:w="2880" w:type="dxa"/>
            <w:tcBorders>
              <w:top w:val="single" w:sz="4" w:space="0" w:color="auto"/>
              <w:bottom w:val="single" w:sz="4" w:space="0" w:color="auto"/>
            </w:tcBorders>
            <w:shd w:val="clear" w:color="auto" w:fill="FFFFFF"/>
          </w:tcPr>
          <w:p w14:paraId="3584FDF7"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0FC200" w14:textId="77777777" w:rsidR="00E921A2" w:rsidRPr="00121095" w:rsidRDefault="00E921A2">
            <w:pPr>
              <w:pStyle w:val="QryTableTriggerQuery"/>
              <w:rPr>
                <w:lang w:val="en-US"/>
              </w:rPr>
            </w:pPr>
            <w:r w:rsidRPr="00121095">
              <w:rPr>
                <w:lang w:val="en-US"/>
              </w:rPr>
              <w:t>QBP^Z75^QBP_Q13</w:t>
            </w:r>
          </w:p>
        </w:tc>
      </w:tr>
      <w:tr w:rsidR="00E921A2" w:rsidRPr="00E921A2" w14:paraId="2706D863" w14:textId="77777777" w:rsidTr="00E50DB9">
        <w:tc>
          <w:tcPr>
            <w:tcW w:w="2880" w:type="dxa"/>
            <w:tcBorders>
              <w:top w:val="single" w:sz="4" w:space="0" w:color="auto"/>
              <w:bottom w:val="single" w:sz="4" w:space="0" w:color="auto"/>
            </w:tcBorders>
            <w:shd w:val="clear" w:color="auto" w:fill="FFFFFF"/>
          </w:tcPr>
          <w:p w14:paraId="5BF8042D"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4C51015" w14:textId="77777777" w:rsidR="00E921A2" w:rsidRPr="00121095" w:rsidRDefault="00E921A2">
            <w:pPr>
              <w:pStyle w:val="QryTableMode"/>
              <w:rPr>
                <w:lang w:val="en-US"/>
              </w:rPr>
            </w:pPr>
            <w:r w:rsidRPr="00121095">
              <w:rPr>
                <w:lang w:val="en-US"/>
              </w:rPr>
              <w:t>Both</w:t>
            </w:r>
          </w:p>
        </w:tc>
      </w:tr>
      <w:tr w:rsidR="00E921A2" w:rsidRPr="00E921A2" w14:paraId="13C65113" w14:textId="77777777" w:rsidTr="00E50DB9">
        <w:tc>
          <w:tcPr>
            <w:tcW w:w="2880" w:type="dxa"/>
            <w:tcBorders>
              <w:top w:val="single" w:sz="4" w:space="0" w:color="auto"/>
              <w:bottom w:val="single" w:sz="4" w:space="0" w:color="auto"/>
            </w:tcBorders>
            <w:shd w:val="clear" w:color="auto" w:fill="FFFFFF"/>
          </w:tcPr>
          <w:p w14:paraId="4CA810E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69C4314" w14:textId="77777777" w:rsidR="00E921A2" w:rsidRPr="00121095" w:rsidRDefault="00E921A2">
            <w:pPr>
              <w:pStyle w:val="QryTableResponseTrigger"/>
              <w:rPr>
                <w:lang w:val="en-US"/>
              </w:rPr>
            </w:pPr>
            <w:r w:rsidRPr="00121095">
              <w:rPr>
                <w:lang w:val="en-US"/>
              </w:rPr>
              <w:t>RTB^Z76^RTB_K13</w:t>
            </w:r>
          </w:p>
        </w:tc>
      </w:tr>
      <w:tr w:rsidR="00E921A2" w:rsidRPr="00E921A2" w14:paraId="240C1D59" w14:textId="77777777" w:rsidTr="00E50DB9">
        <w:tc>
          <w:tcPr>
            <w:tcW w:w="2880" w:type="dxa"/>
            <w:tcBorders>
              <w:top w:val="single" w:sz="4" w:space="0" w:color="auto"/>
              <w:bottom w:val="single" w:sz="4" w:space="0" w:color="auto"/>
            </w:tcBorders>
            <w:shd w:val="clear" w:color="auto" w:fill="FFFFFF"/>
          </w:tcPr>
          <w:p w14:paraId="3A21149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21F40F8" w14:textId="77777777"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14:paraId="2EF4EEFF" w14:textId="77777777" w:rsidTr="00E50DB9">
        <w:tc>
          <w:tcPr>
            <w:tcW w:w="2880" w:type="dxa"/>
            <w:tcBorders>
              <w:top w:val="single" w:sz="4" w:space="0" w:color="auto"/>
              <w:bottom w:val="single" w:sz="4" w:space="0" w:color="auto"/>
            </w:tcBorders>
            <w:shd w:val="clear" w:color="auto" w:fill="FFFFFF"/>
          </w:tcPr>
          <w:p w14:paraId="7FCE9C1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44750D6"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533CEB72" w14:textId="77777777" w:rsidTr="00E50DB9">
        <w:trPr>
          <w:cantSplit/>
        </w:trPr>
        <w:tc>
          <w:tcPr>
            <w:tcW w:w="2880" w:type="dxa"/>
            <w:tcBorders>
              <w:top w:val="single" w:sz="4" w:space="0" w:color="auto"/>
              <w:bottom w:val="single" w:sz="4" w:space="0" w:color="auto"/>
            </w:tcBorders>
            <w:shd w:val="clear" w:color="auto" w:fill="FFFFFF"/>
          </w:tcPr>
          <w:p w14:paraId="05816A8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0E0983B" w14:textId="77777777"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14:paraId="78F38FD8" w14:textId="77777777" w:rsidTr="00E50DB9">
        <w:trPr>
          <w:cantSplit/>
        </w:trPr>
        <w:tc>
          <w:tcPr>
            <w:tcW w:w="2880" w:type="dxa"/>
            <w:tcBorders>
              <w:top w:val="single" w:sz="4" w:space="0" w:color="auto"/>
              <w:bottom w:val="double" w:sz="4" w:space="0" w:color="auto"/>
            </w:tcBorders>
            <w:shd w:val="clear" w:color="auto" w:fill="FFFFFF"/>
          </w:tcPr>
          <w:p w14:paraId="6321505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1461AB" w14:textId="77777777" w:rsidR="00E921A2" w:rsidRPr="00121095" w:rsidRDefault="00E921A2">
            <w:pPr>
              <w:pStyle w:val="QryTableSegmentPattern"/>
              <w:rPr>
                <w:lang w:val="en-US"/>
              </w:rPr>
            </w:pPr>
          </w:p>
        </w:tc>
      </w:tr>
    </w:tbl>
    <w:p w14:paraId="32E2508C" w14:textId="2E5B427B"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C244BF">
        <w:t>5.3.1.2</w:t>
      </w:r>
      <w:r w:rsidR="00BF2FE6">
        <w:fldChar w:fldCharType="end"/>
      </w:r>
      <w:r>
        <w:t>. Use the QBP^Q13^QPB_Q13 Message structure.</w:t>
      </w:r>
    </w:p>
    <w:p w14:paraId="2F38E719" w14:textId="77777777" w:rsidR="00E921A2" w:rsidRPr="00121095" w:rsidRDefault="00E921A2" w:rsidP="00BF5311">
      <w:pPr>
        <w:pStyle w:val="NormalIndented"/>
        <w:ind w:left="0"/>
      </w:pPr>
    </w:p>
    <w:p w14:paraId="35067490" w14:textId="77777777"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9C9E9A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3B280E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089197" w14:textId="77777777"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DC5F5A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6D7FBA" w14:textId="77777777" w:rsidR="00E921A2" w:rsidRPr="00121095" w:rsidRDefault="00E921A2">
            <w:pPr>
              <w:pStyle w:val="MsgTableHeader"/>
              <w:jc w:val="center"/>
              <w:rPr>
                <w:lang w:val="en-US"/>
              </w:rPr>
            </w:pPr>
            <w:r w:rsidRPr="00121095">
              <w:rPr>
                <w:lang w:val="en-US"/>
              </w:rPr>
              <w:t>Sec Ref</w:t>
            </w:r>
          </w:p>
        </w:tc>
      </w:tr>
      <w:tr w:rsidR="00E921A2" w:rsidRPr="00E921A2" w14:paraId="422C60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21642E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B1256F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99F058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4A467BB" w14:textId="77777777" w:rsidR="00E921A2" w:rsidRPr="00121095" w:rsidRDefault="00E921A2">
            <w:pPr>
              <w:pStyle w:val="MsgTableBody"/>
              <w:jc w:val="center"/>
            </w:pPr>
            <w:r w:rsidRPr="00121095">
              <w:t>2.15.9</w:t>
            </w:r>
          </w:p>
        </w:tc>
      </w:tr>
      <w:tr w:rsidR="00E921A2" w:rsidRPr="00E921A2" w14:paraId="547EE6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84B9D7"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DDA3868"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7B2DC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C8AC18" w14:textId="77777777" w:rsidR="00E921A2" w:rsidRPr="00121095" w:rsidRDefault="00E921A2">
            <w:pPr>
              <w:pStyle w:val="MsgTableBody"/>
              <w:jc w:val="center"/>
            </w:pPr>
            <w:r w:rsidRPr="00121095">
              <w:t>2.15.12</w:t>
            </w:r>
          </w:p>
        </w:tc>
      </w:tr>
      <w:tr w:rsidR="00E921A2" w:rsidRPr="00E921A2" w14:paraId="31E96DD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7062A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986A73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C8F7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BA22E" w14:textId="77777777" w:rsidR="00E921A2" w:rsidRPr="00121095" w:rsidRDefault="00E921A2">
            <w:pPr>
              <w:pStyle w:val="MsgTableBody"/>
              <w:jc w:val="center"/>
            </w:pPr>
            <w:r w:rsidRPr="00121095">
              <w:t>2.14.13</w:t>
            </w:r>
          </w:p>
        </w:tc>
      </w:tr>
      <w:tr w:rsidR="00E921A2" w:rsidRPr="00E921A2" w14:paraId="67CAC2D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7B49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48A6E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37CAC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B0C7C" w14:textId="77777777" w:rsidR="00E921A2" w:rsidRPr="00121095" w:rsidRDefault="00E921A2">
            <w:pPr>
              <w:pStyle w:val="MsgTableBody"/>
              <w:jc w:val="center"/>
            </w:pPr>
            <w:r w:rsidRPr="00121095">
              <w:t>2.15.8</w:t>
            </w:r>
          </w:p>
        </w:tc>
      </w:tr>
      <w:tr w:rsidR="00E921A2" w:rsidRPr="00E921A2" w14:paraId="27A4862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2A5F9"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2C62DC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7D804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2B428A" w14:textId="77777777" w:rsidR="00E921A2" w:rsidRPr="00121095" w:rsidRDefault="00E921A2">
            <w:pPr>
              <w:pStyle w:val="MsgTableBody"/>
              <w:jc w:val="center"/>
            </w:pPr>
            <w:r w:rsidRPr="00121095">
              <w:t>2.15.5</w:t>
            </w:r>
          </w:p>
        </w:tc>
      </w:tr>
      <w:tr w:rsidR="00E921A2" w:rsidRPr="00E921A2" w14:paraId="34FE31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BF7E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F21984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6DAD8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F9685" w14:textId="1D21A54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4F9F1A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B1626B"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E1958E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D7421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3A1E0A" w14:textId="2F9F5083"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51CAF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BE36E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D4D2439"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3734C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3EB117" w14:textId="77777777" w:rsidR="00E921A2" w:rsidRPr="00121095" w:rsidRDefault="00E921A2">
            <w:pPr>
              <w:pStyle w:val="MsgTableBody"/>
              <w:jc w:val="center"/>
            </w:pPr>
          </w:p>
        </w:tc>
      </w:tr>
      <w:tr w:rsidR="00E921A2" w:rsidRPr="00E921A2" w14:paraId="425C626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867E4C"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6AA8028C"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4A76A6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B327B" w14:textId="7B04049C"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CB05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384C27"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3CE779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2CECC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29782" w14:textId="68A351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8D30F5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B056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EF460AC"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02D61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49633" w14:textId="77777777" w:rsidR="00E921A2" w:rsidRPr="00121095" w:rsidRDefault="00E921A2">
            <w:pPr>
              <w:pStyle w:val="MsgTableBody"/>
              <w:jc w:val="center"/>
            </w:pPr>
          </w:p>
        </w:tc>
      </w:tr>
      <w:tr w:rsidR="00E921A2" w:rsidRPr="00E921A2" w14:paraId="2CF8BF5C"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3FFB31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386BF0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35ADCB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FD301CD" w14:textId="77777777" w:rsidR="00E921A2" w:rsidRPr="00121095" w:rsidRDefault="00E921A2">
            <w:pPr>
              <w:pStyle w:val="MsgTableBody"/>
              <w:jc w:val="center"/>
            </w:pPr>
            <w:r w:rsidRPr="00121095">
              <w:t>2.15.4</w:t>
            </w:r>
          </w:p>
        </w:tc>
      </w:tr>
    </w:tbl>
    <w:p w14:paraId="5DD1F480" w14:textId="77777777" w:rsidR="00E921A2" w:rsidRPr="00121095" w:rsidRDefault="00E921A2">
      <w:pPr>
        <w:keepNext/>
        <w:widowControl w:val="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B643B0E" w14:textId="77777777" w:rsidTr="00E50DB9">
        <w:trPr>
          <w:cantSplit/>
          <w:tblHeader/>
        </w:trPr>
        <w:tc>
          <w:tcPr>
            <w:tcW w:w="648" w:type="dxa"/>
            <w:tcBorders>
              <w:top w:val="double" w:sz="4" w:space="0" w:color="auto"/>
              <w:bottom w:val="single" w:sz="4" w:space="0" w:color="auto"/>
            </w:tcBorders>
            <w:shd w:val="clear" w:color="auto" w:fill="FFFFFF"/>
          </w:tcPr>
          <w:p w14:paraId="5A9DC8A9" w14:textId="77777777"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14:paraId="7227E664"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BE72D9" w14:textId="77777777" w:rsidR="00E921A2" w:rsidRPr="00121095" w:rsidRDefault="00E921A2">
            <w:pPr>
              <w:pStyle w:val="QryTableInputHeader"/>
              <w:rPr>
                <w:lang w:val="en-US"/>
              </w:rPr>
            </w:pPr>
            <w:r w:rsidRPr="00121095">
              <w:rPr>
                <w:lang w:val="en-US"/>
              </w:rPr>
              <w:t>Key/</w:t>
            </w:r>
          </w:p>
          <w:p w14:paraId="4848FE0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345E427"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B4E79F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CA9013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AA0A60C" w14:textId="77777777" w:rsidR="00E921A2" w:rsidRPr="00121095" w:rsidRDefault="00E921A2">
            <w:pPr>
              <w:pStyle w:val="QryTableInputHeader"/>
              <w:rPr>
                <w:lang w:val="en-US"/>
              </w:rPr>
            </w:pPr>
            <w:proofErr w:type="spellStart"/>
            <w:r w:rsidRPr="00121095">
              <w:rPr>
                <w:lang w:val="en-US"/>
              </w:rPr>
              <w:t>Opt</w:t>
            </w:r>
            <w:proofErr w:type="spellEnd"/>
          </w:p>
        </w:tc>
        <w:tc>
          <w:tcPr>
            <w:tcW w:w="288" w:type="dxa"/>
            <w:tcBorders>
              <w:top w:val="double" w:sz="4" w:space="0" w:color="auto"/>
              <w:bottom w:val="single" w:sz="4" w:space="0" w:color="auto"/>
            </w:tcBorders>
            <w:shd w:val="clear" w:color="auto" w:fill="FFFFFF"/>
          </w:tcPr>
          <w:p w14:paraId="300EF8FF"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97311E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E8368E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25CE59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0E008F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DC4364E" w14:textId="77777777" w:rsidR="00E921A2" w:rsidRPr="00121095" w:rsidRDefault="00E921A2">
            <w:pPr>
              <w:pStyle w:val="QryTableInputHeader"/>
              <w:rPr>
                <w:lang w:val="en-US"/>
              </w:rPr>
            </w:pPr>
            <w:r w:rsidRPr="00121095">
              <w:rPr>
                <w:lang w:val="en-US"/>
              </w:rPr>
              <w:t xml:space="preserve">Element </w:t>
            </w:r>
          </w:p>
        </w:tc>
      </w:tr>
      <w:tr w:rsidR="00E921A2" w:rsidRPr="00E921A2" w14:paraId="145103D7" w14:textId="77777777" w:rsidTr="00E50DB9">
        <w:trPr>
          <w:cantSplit/>
        </w:trPr>
        <w:tc>
          <w:tcPr>
            <w:tcW w:w="648" w:type="dxa"/>
            <w:tcBorders>
              <w:top w:val="single" w:sz="4" w:space="0" w:color="auto"/>
              <w:bottom w:val="single" w:sz="4" w:space="0" w:color="auto"/>
            </w:tcBorders>
            <w:shd w:val="clear" w:color="auto" w:fill="FFFFFF"/>
          </w:tcPr>
          <w:p w14:paraId="5F3A776E"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1048DA7" w14:textId="77777777"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14:paraId="06BB1F94"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53B737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6D60F17"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4D0DAB90"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207B94B9"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00535C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ECF27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71E19D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8D234C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340AB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30650A8" w14:textId="77777777" w:rsidR="00E921A2" w:rsidRPr="00121095" w:rsidRDefault="00E921A2">
            <w:pPr>
              <w:pStyle w:val="QryTableInput"/>
            </w:pPr>
            <w:r w:rsidRPr="00121095">
              <w:t>Message Query Name</w:t>
            </w:r>
          </w:p>
        </w:tc>
      </w:tr>
      <w:tr w:rsidR="00E921A2" w:rsidRPr="00E921A2" w14:paraId="4B0A984F" w14:textId="77777777" w:rsidTr="00E50DB9">
        <w:trPr>
          <w:cantSplit/>
        </w:trPr>
        <w:tc>
          <w:tcPr>
            <w:tcW w:w="648" w:type="dxa"/>
            <w:tcBorders>
              <w:top w:val="single" w:sz="4" w:space="0" w:color="auto"/>
              <w:bottom w:val="single" w:sz="4" w:space="0" w:color="auto"/>
            </w:tcBorders>
            <w:shd w:val="clear" w:color="auto" w:fill="FFFFFF"/>
          </w:tcPr>
          <w:p w14:paraId="030D1B89"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8E614BD" w14:textId="77777777"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14:paraId="1DB65275"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6861B08"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1C7FB85"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008C94D"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2C1F5A5A"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9D9FE3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AF993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94508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BE2324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FB04CA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7866BF" w14:textId="77777777" w:rsidR="00E921A2" w:rsidRPr="00121095" w:rsidRDefault="00E921A2">
            <w:pPr>
              <w:pStyle w:val="QryTableInput"/>
            </w:pPr>
            <w:r w:rsidRPr="00121095">
              <w:t>Query Tag</w:t>
            </w:r>
          </w:p>
        </w:tc>
      </w:tr>
      <w:tr w:rsidR="00E921A2" w:rsidRPr="00E921A2" w14:paraId="314010E7" w14:textId="77777777" w:rsidTr="00E50DB9">
        <w:trPr>
          <w:cantSplit/>
        </w:trPr>
        <w:tc>
          <w:tcPr>
            <w:tcW w:w="648" w:type="dxa"/>
            <w:tcBorders>
              <w:top w:val="single" w:sz="4" w:space="0" w:color="auto"/>
              <w:bottom w:val="single" w:sz="4" w:space="0" w:color="auto"/>
            </w:tcBorders>
            <w:shd w:val="clear" w:color="auto" w:fill="FFFFFF"/>
          </w:tcPr>
          <w:p w14:paraId="7081F04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3EADA7C"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23CC9E0A"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BD7BB0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E2FBE43"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28A2D068"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0921E4E0"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456169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5ADF8C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E2C9952"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002A1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005119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D8137A3" w14:textId="77777777" w:rsidR="00E921A2" w:rsidRPr="00121095" w:rsidRDefault="00E921A2">
            <w:pPr>
              <w:pStyle w:val="QryTableInput"/>
            </w:pPr>
            <w:r w:rsidRPr="00121095">
              <w:t>Algorithm</w:t>
            </w:r>
          </w:p>
        </w:tc>
      </w:tr>
      <w:tr w:rsidR="00E921A2" w:rsidRPr="00E921A2" w14:paraId="6886C63D" w14:textId="77777777" w:rsidTr="00E50DB9">
        <w:trPr>
          <w:cantSplit/>
        </w:trPr>
        <w:tc>
          <w:tcPr>
            <w:tcW w:w="648" w:type="dxa"/>
            <w:tcBorders>
              <w:top w:val="single" w:sz="4" w:space="0" w:color="auto"/>
              <w:bottom w:val="single" w:sz="4" w:space="0" w:color="auto"/>
            </w:tcBorders>
            <w:shd w:val="clear" w:color="auto" w:fill="FFFFFF"/>
          </w:tcPr>
          <w:p w14:paraId="01D5399A"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6C0F6797" w14:textId="77777777" w:rsidR="00E921A2" w:rsidRPr="00121095" w:rsidRDefault="00E921A2">
            <w:pPr>
              <w:pStyle w:val="QryTableInput"/>
            </w:pPr>
            <w:proofErr w:type="spellStart"/>
            <w:r w:rsidRPr="00121095">
              <w:t>ConfidenceLevel</w:t>
            </w:r>
            <w:proofErr w:type="spellEnd"/>
          </w:p>
        </w:tc>
        <w:tc>
          <w:tcPr>
            <w:tcW w:w="792" w:type="dxa"/>
            <w:tcBorders>
              <w:top w:val="single" w:sz="4" w:space="0" w:color="auto"/>
              <w:bottom w:val="single" w:sz="4" w:space="0" w:color="auto"/>
            </w:tcBorders>
            <w:shd w:val="clear" w:color="auto" w:fill="FFFFFF"/>
          </w:tcPr>
          <w:p w14:paraId="2605F0DD"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CF6132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7494983" w14:textId="77777777"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14:paraId="7195DC9C" w14:textId="77777777"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14:paraId="1D3D4B7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384618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89D6CD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A64C81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75E359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439A9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31B4730" w14:textId="77777777" w:rsidR="00E921A2" w:rsidRPr="00121095" w:rsidRDefault="00E921A2">
            <w:pPr>
              <w:pStyle w:val="QryTableInput"/>
            </w:pPr>
            <w:r w:rsidRPr="00121095">
              <w:t>Confidence Level</w:t>
            </w:r>
          </w:p>
        </w:tc>
      </w:tr>
      <w:tr w:rsidR="00E921A2" w:rsidRPr="00E921A2" w14:paraId="1002892C" w14:textId="77777777" w:rsidTr="00E50DB9">
        <w:trPr>
          <w:cantSplit/>
        </w:trPr>
        <w:tc>
          <w:tcPr>
            <w:tcW w:w="648" w:type="dxa"/>
            <w:tcBorders>
              <w:top w:val="single" w:sz="4" w:space="0" w:color="auto"/>
              <w:bottom w:val="single" w:sz="4" w:space="0" w:color="auto"/>
            </w:tcBorders>
            <w:shd w:val="clear" w:color="auto" w:fill="FFFFFF"/>
          </w:tcPr>
          <w:p w14:paraId="15700F2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701B106" w14:textId="77777777" w:rsidR="00E921A2" w:rsidRPr="00121095" w:rsidRDefault="00E921A2">
            <w:pPr>
              <w:pStyle w:val="QryTableInput"/>
            </w:pPr>
            <w:proofErr w:type="spellStart"/>
            <w:r w:rsidRPr="00121095">
              <w:t>PatientName</w:t>
            </w:r>
            <w:proofErr w:type="spellEnd"/>
          </w:p>
        </w:tc>
        <w:tc>
          <w:tcPr>
            <w:tcW w:w="792" w:type="dxa"/>
            <w:tcBorders>
              <w:top w:val="single" w:sz="4" w:space="0" w:color="auto"/>
              <w:bottom w:val="single" w:sz="4" w:space="0" w:color="auto"/>
            </w:tcBorders>
            <w:shd w:val="clear" w:color="auto" w:fill="FFFFFF"/>
          </w:tcPr>
          <w:p w14:paraId="66F0D798"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08BC6B3"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D528AC2" w14:textId="77777777"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14:paraId="72A2041F" w14:textId="77777777"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14:paraId="4C851CAF"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29AA567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C4EF5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C1EFF6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C39C71F" w14:textId="77777777"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14:paraId="2F98D7E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59F0153" w14:textId="77777777" w:rsidR="00E921A2" w:rsidRPr="00121095" w:rsidRDefault="00E921A2">
            <w:pPr>
              <w:pStyle w:val="QryTableInput"/>
            </w:pPr>
            <w:r w:rsidRPr="00121095">
              <w:t>PID-5-Patient Name</w:t>
            </w:r>
          </w:p>
        </w:tc>
      </w:tr>
      <w:tr w:rsidR="00E921A2" w:rsidRPr="00E921A2" w14:paraId="6DDD1956" w14:textId="77777777" w:rsidTr="00E50DB9">
        <w:trPr>
          <w:cantSplit/>
        </w:trPr>
        <w:tc>
          <w:tcPr>
            <w:tcW w:w="648" w:type="dxa"/>
            <w:tcBorders>
              <w:top w:val="single" w:sz="4" w:space="0" w:color="auto"/>
              <w:bottom w:val="single" w:sz="4" w:space="0" w:color="auto"/>
            </w:tcBorders>
            <w:shd w:val="clear" w:color="auto" w:fill="FFFFFF"/>
          </w:tcPr>
          <w:p w14:paraId="4C55236B"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93C8FD1" w14:textId="77777777"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14:paraId="23663DDD"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460015B"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220D122"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003CD5C"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7CEA0B4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BE85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0F4F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F64E2C1"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C5BC786" w14:textId="77777777"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14:paraId="78024F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BAFAF19" w14:textId="77777777" w:rsidR="00E921A2" w:rsidRPr="00121095" w:rsidRDefault="00E921A2">
            <w:pPr>
              <w:pStyle w:val="QryTableInput"/>
            </w:pPr>
            <w:r w:rsidRPr="00121095">
              <w:t>PID-7-Date/Time of Birth</w:t>
            </w:r>
          </w:p>
        </w:tc>
      </w:tr>
      <w:tr w:rsidR="00E921A2" w:rsidRPr="00E921A2" w14:paraId="46319462" w14:textId="77777777" w:rsidTr="00E50DB9">
        <w:trPr>
          <w:cantSplit/>
        </w:trPr>
        <w:tc>
          <w:tcPr>
            <w:tcW w:w="648" w:type="dxa"/>
            <w:tcBorders>
              <w:top w:val="single" w:sz="4" w:space="0" w:color="auto"/>
              <w:bottom w:val="double" w:sz="4" w:space="0" w:color="auto"/>
            </w:tcBorders>
            <w:shd w:val="clear" w:color="auto" w:fill="FFFFFF"/>
          </w:tcPr>
          <w:p w14:paraId="5621EE7A" w14:textId="77777777"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14:paraId="6EC6B06F" w14:textId="77777777"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14:paraId="576B84AA"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2CD4ECA"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9547DD7" w14:textId="77777777"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14:paraId="296C6E82" w14:textId="77777777"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14:paraId="3FD83D0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5AB150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52B0A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250650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401CA6" w14:textId="77777777"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14:paraId="4397F01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6E339EA" w14:textId="77777777" w:rsidR="00E921A2" w:rsidRPr="00121095" w:rsidRDefault="00E921A2">
            <w:pPr>
              <w:pStyle w:val="QryTableInput"/>
            </w:pPr>
            <w:r w:rsidRPr="00121095">
              <w:t>PID-8-Sex</w:t>
            </w:r>
          </w:p>
        </w:tc>
      </w:tr>
    </w:tbl>
    <w:p w14:paraId="77164D4A"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0E7DC8C" w14:textId="77777777" w:rsidTr="00E50DB9">
        <w:trPr>
          <w:tblHeader/>
        </w:trPr>
        <w:tc>
          <w:tcPr>
            <w:tcW w:w="1728" w:type="dxa"/>
            <w:tcBorders>
              <w:top w:val="double" w:sz="4" w:space="0" w:color="auto"/>
              <w:bottom w:val="single" w:sz="4" w:space="0" w:color="auto"/>
            </w:tcBorders>
            <w:shd w:val="pct10" w:color="auto" w:fill="FFFFFF"/>
          </w:tcPr>
          <w:p w14:paraId="2D9FF9FC" w14:textId="77777777"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14:paraId="6D45F3D0"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2FA7666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410505D"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4A261F7B" w14:textId="77777777" w:rsidTr="00E50DB9">
        <w:tc>
          <w:tcPr>
            <w:tcW w:w="1728" w:type="dxa"/>
            <w:tcBorders>
              <w:top w:val="single" w:sz="4" w:space="0" w:color="auto"/>
              <w:bottom w:val="single" w:sz="4" w:space="0" w:color="auto"/>
            </w:tcBorders>
            <w:shd w:val="clear" w:color="auto" w:fill="FFFFFF"/>
          </w:tcPr>
          <w:p w14:paraId="1A04BBC1" w14:textId="77777777" w:rsidR="00E921A2" w:rsidRPr="00121095" w:rsidRDefault="00E921A2">
            <w:pPr>
              <w:pStyle w:val="QryTableInputParam"/>
              <w:keepNext/>
              <w:keepLines/>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14:paraId="42A3AD3C"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C39B3A3"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CAD29B6"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14:paraId="25C1D412" w14:textId="77777777" w:rsidTr="00E50DB9">
        <w:tc>
          <w:tcPr>
            <w:tcW w:w="1728" w:type="dxa"/>
            <w:tcBorders>
              <w:top w:val="single" w:sz="4" w:space="0" w:color="auto"/>
              <w:bottom w:val="single" w:sz="4" w:space="0" w:color="auto"/>
            </w:tcBorders>
            <w:shd w:val="clear" w:color="auto" w:fill="FFFFFF"/>
          </w:tcPr>
          <w:p w14:paraId="33928EF8" w14:textId="77777777" w:rsidR="00E921A2" w:rsidRPr="00121095" w:rsidRDefault="00E921A2">
            <w:pPr>
              <w:pStyle w:val="QryTableInputParam"/>
              <w:keepNext/>
              <w:keepLines/>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14:paraId="18839F68"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C870E0F"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4330E8C"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4A44C2F9" w14:textId="77777777" w:rsidTr="00E50DB9">
        <w:tc>
          <w:tcPr>
            <w:tcW w:w="1728" w:type="dxa"/>
            <w:tcBorders>
              <w:top w:val="single" w:sz="4" w:space="0" w:color="auto"/>
              <w:bottom w:val="single" w:sz="4" w:space="0" w:color="auto"/>
            </w:tcBorders>
            <w:shd w:val="clear" w:color="auto" w:fill="FFFFFF"/>
          </w:tcPr>
          <w:p w14:paraId="17F18DC2" w14:textId="77777777"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28D80F7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3D50BD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F34DE66" w14:textId="77777777"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14:paraId="7BA97765" w14:textId="77777777" w:rsidTr="00E50DB9">
        <w:tc>
          <w:tcPr>
            <w:tcW w:w="1728" w:type="dxa"/>
            <w:tcBorders>
              <w:top w:val="single" w:sz="4" w:space="0" w:color="auto"/>
              <w:bottom w:val="single" w:sz="4" w:space="0" w:color="auto"/>
            </w:tcBorders>
            <w:shd w:val="clear" w:color="auto" w:fill="FFFFFF"/>
          </w:tcPr>
          <w:p w14:paraId="4AF8B514" w14:textId="77777777" w:rsidR="00E921A2" w:rsidRPr="00121095" w:rsidRDefault="00E921A2">
            <w:pPr>
              <w:pStyle w:val="QryTableInputParam"/>
              <w:keepNext/>
              <w:keepLines/>
              <w:rPr>
                <w:lang w:val="en-US"/>
              </w:rPr>
            </w:pPr>
            <w:proofErr w:type="spellStart"/>
            <w:r w:rsidRPr="00121095">
              <w:rPr>
                <w:lang w:val="en-US"/>
              </w:rPr>
              <w:t>ConfidenceLevel</w:t>
            </w:r>
            <w:proofErr w:type="spellEnd"/>
          </w:p>
        </w:tc>
        <w:tc>
          <w:tcPr>
            <w:tcW w:w="1007" w:type="dxa"/>
            <w:tcBorders>
              <w:top w:val="single" w:sz="4" w:space="0" w:color="auto"/>
              <w:bottom w:val="single" w:sz="4" w:space="0" w:color="auto"/>
            </w:tcBorders>
            <w:shd w:val="clear" w:color="auto" w:fill="FFFFFF"/>
          </w:tcPr>
          <w:p w14:paraId="4247AC5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52AA500E" w14:textId="77777777"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6ACDFE80" w14:textId="77777777" w:rsidR="00E921A2" w:rsidRPr="00121095" w:rsidRDefault="00E921A2">
            <w:pPr>
              <w:pStyle w:val="QryTableInputParam"/>
              <w:keepNext/>
              <w:keepLines/>
              <w:rPr>
                <w:lang w:val="en-US"/>
              </w:rPr>
            </w:pPr>
            <w:r w:rsidRPr="00121095">
              <w:rPr>
                <w:lang w:val="en-US"/>
              </w:rPr>
              <w:t xml:space="preserve">The degree of accuracy that the search algorithm must achieve </w:t>
            </w:r>
            <w:proofErr w:type="gramStart"/>
            <w:r w:rsidRPr="00121095">
              <w:rPr>
                <w:lang w:val="en-US"/>
              </w:rPr>
              <w:t>in order to</w:t>
            </w:r>
            <w:proofErr w:type="gramEnd"/>
            <w:r w:rsidRPr="00121095">
              <w:rPr>
                <w:lang w:val="en-US"/>
              </w:rPr>
              <w:t xml:space="preserve"> score a 'hit'.</w:t>
            </w:r>
          </w:p>
        </w:tc>
      </w:tr>
      <w:tr w:rsidR="00E921A2" w:rsidRPr="00E921A2" w14:paraId="0997BFDA" w14:textId="77777777" w:rsidTr="00E50DB9">
        <w:tc>
          <w:tcPr>
            <w:tcW w:w="1728" w:type="dxa"/>
            <w:tcBorders>
              <w:top w:val="single" w:sz="4" w:space="0" w:color="auto"/>
              <w:bottom w:val="single" w:sz="4" w:space="0" w:color="auto"/>
            </w:tcBorders>
            <w:shd w:val="clear" w:color="auto" w:fill="FFFFFF"/>
          </w:tcPr>
          <w:p w14:paraId="2F566A7C" w14:textId="77777777" w:rsidR="00E921A2" w:rsidRPr="00121095" w:rsidRDefault="00E921A2">
            <w:pPr>
              <w:pStyle w:val="QryTableInputParam"/>
              <w:keepNext/>
              <w:keepLines/>
              <w:rPr>
                <w:lang w:val="en-US"/>
              </w:rPr>
            </w:pPr>
            <w:proofErr w:type="spellStart"/>
            <w:r w:rsidRPr="00121095">
              <w:rPr>
                <w:lang w:val="en-US"/>
              </w:rPr>
              <w:t>PatientName</w:t>
            </w:r>
            <w:proofErr w:type="spellEnd"/>
          </w:p>
        </w:tc>
        <w:tc>
          <w:tcPr>
            <w:tcW w:w="1007" w:type="dxa"/>
            <w:tcBorders>
              <w:top w:val="single" w:sz="4" w:space="0" w:color="auto"/>
              <w:bottom w:val="single" w:sz="4" w:space="0" w:color="auto"/>
            </w:tcBorders>
            <w:shd w:val="clear" w:color="auto" w:fill="FFFFFF"/>
          </w:tcPr>
          <w:p w14:paraId="213FD63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2909B42E" w14:textId="77777777"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74520506" w14:textId="77777777"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14:paraId="253C3B29" w14:textId="77777777" w:rsidTr="00E50DB9">
        <w:tc>
          <w:tcPr>
            <w:tcW w:w="1728" w:type="dxa"/>
            <w:tcBorders>
              <w:top w:val="single" w:sz="4" w:space="0" w:color="auto"/>
              <w:bottom w:val="single" w:sz="4" w:space="0" w:color="auto"/>
            </w:tcBorders>
            <w:shd w:val="clear" w:color="auto" w:fill="FFFFFF"/>
          </w:tcPr>
          <w:p w14:paraId="1DA7CDA9" w14:textId="77777777"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14:paraId="4989A07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3FDDC76D" w14:textId="77777777"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A388467" w14:textId="77777777"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14:paraId="0CC9D1BB" w14:textId="77777777" w:rsidTr="00E50DB9">
        <w:tc>
          <w:tcPr>
            <w:tcW w:w="1728" w:type="dxa"/>
            <w:tcBorders>
              <w:top w:val="single" w:sz="4" w:space="0" w:color="auto"/>
              <w:bottom w:val="double" w:sz="4" w:space="0" w:color="auto"/>
            </w:tcBorders>
            <w:shd w:val="clear" w:color="auto" w:fill="FFFFFF"/>
          </w:tcPr>
          <w:p w14:paraId="12B66246" w14:textId="77777777"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14:paraId="79E4CAC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5943383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02D05141" w14:textId="77777777" w:rsidR="00E921A2" w:rsidRPr="00121095" w:rsidRDefault="00E921A2">
            <w:pPr>
              <w:pStyle w:val="QryTableInputParam"/>
              <w:keepNext/>
              <w:keepLines/>
              <w:rPr>
                <w:lang w:val="en-US"/>
              </w:rPr>
            </w:pPr>
            <w:r w:rsidRPr="00121095">
              <w:rPr>
                <w:lang w:val="en-US"/>
              </w:rPr>
              <w:t>Administrative gender of the patient.</w:t>
            </w:r>
          </w:p>
        </w:tc>
      </w:tr>
    </w:tbl>
    <w:p w14:paraId="357F9F5F"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741CE94B" w14:textId="77777777" w:rsidTr="00E50DB9">
        <w:trPr>
          <w:tblHeader/>
        </w:trPr>
        <w:tc>
          <w:tcPr>
            <w:tcW w:w="799" w:type="dxa"/>
            <w:tcBorders>
              <w:top w:val="double" w:sz="4" w:space="0" w:color="auto"/>
              <w:bottom w:val="single" w:sz="4" w:space="0" w:color="auto"/>
            </w:tcBorders>
            <w:shd w:val="clear" w:color="auto" w:fill="FFFFFF"/>
          </w:tcPr>
          <w:p w14:paraId="7C11BEF7" w14:textId="77777777"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14:paraId="4FD7F4E1"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ADA2BF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ED650FF"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EEDF012"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91FCD8A" w14:textId="77777777" w:rsidR="00E921A2" w:rsidRPr="00121095" w:rsidRDefault="00E921A2">
            <w:pPr>
              <w:pStyle w:val="QryTableRCPHeader"/>
              <w:rPr>
                <w:lang w:val="en-US"/>
              </w:rPr>
            </w:pPr>
            <w:r w:rsidRPr="00121095">
              <w:rPr>
                <w:lang w:val="en-US"/>
              </w:rPr>
              <w:t>Description</w:t>
            </w:r>
          </w:p>
        </w:tc>
      </w:tr>
      <w:tr w:rsidR="00E921A2" w:rsidRPr="00E921A2" w14:paraId="1A912AF2" w14:textId="77777777" w:rsidTr="00E50DB9">
        <w:tc>
          <w:tcPr>
            <w:tcW w:w="799" w:type="dxa"/>
            <w:tcBorders>
              <w:top w:val="single" w:sz="4" w:space="0" w:color="auto"/>
              <w:bottom w:val="single" w:sz="4" w:space="0" w:color="auto"/>
            </w:tcBorders>
            <w:shd w:val="clear" w:color="auto" w:fill="FFFFFF"/>
          </w:tcPr>
          <w:p w14:paraId="142ECB00"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622E701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A8E882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09442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388C17F"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073EE7E"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14:paraId="31359422" w14:textId="77777777" w:rsidTr="00E50DB9">
        <w:tc>
          <w:tcPr>
            <w:tcW w:w="799" w:type="dxa"/>
            <w:tcBorders>
              <w:top w:val="single" w:sz="4" w:space="0" w:color="auto"/>
              <w:bottom w:val="single" w:sz="4" w:space="0" w:color="auto"/>
            </w:tcBorders>
            <w:shd w:val="clear" w:color="auto" w:fill="FFFFFF"/>
          </w:tcPr>
          <w:p w14:paraId="4E295137"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221D99E0"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64A4F99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8091B0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05EECA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4AAA2D4" w14:textId="77777777" w:rsidR="00E921A2" w:rsidRPr="00121095" w:rsidRDefault="00E921A2">
            <w:pPr>
              <w:pStyle w:val="QryTableRCP"/>
              <w:rPr>
                <w:lang w:val="en-US"/>
              </w:rPr>
            </w:pPr>
          </w:p>
        </w:tc>
      </w:tr>
      <w:tr w:rsidR="00E921A2" w:rsidRPr="00E921A2" w14:paraId="74998167" w14:textId="77777777" w:rsidTr="00E50DB9">
        <w:tc>
          <w:tcPr>
            <w:tcW w:w="799" w:type="dxa"/>
            <w:tcBorders>
              <w:top w:val="single" w:sz="4" w:space="0" w:color="auto"/>
              <w:bottom w:val="single" w:sz="4" w:space="0" w:color="auto"/>
            </w:tcBorders>
            <w:shd w:val="clear" w:color="auto" w:fill="FFFFFF"/>
          </w:tcPr>
          <w:p w14:paraId="6F809A8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33B59732"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87624C4"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476D579B"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48C6BE6F"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B847C1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B695B37" w14:textId="77777777" w:rsidTr="00E50DB9">
        <w:tc>
          <w:tcPr>
            <w:tcW w:w="799" w:type="dxa"/>
            <w:tcBorders>
              <w:top w:val="single" w:sz="4" w:space="0" w:color="auto"/>
              <w:bottom w:val="single" w:sz="4" w:space="0" w:color="auto"/>
            </w:tcBorders>
            <w:shd w:val="clear" w:color="auto" w:fill="FFFFFF"/>
          </w:tcPr>
          <w:p w14:paraId="400640B5"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4AED35FF"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093D541A"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D0227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BC711D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F041A15" w14:textId="77777777"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14:paraId="026AE618" w14:textId="77777777" w:rsidTr="00E50DB9">
        <w:tc>
          <w:tcPr>
            <w:tcW w:w="799" w:type="dxa"/>
            <w:tcBorders>
              <w:top w:val="single" w:sz="4" w:space="0" w:color="auto"/>
              <w:bottom w:val="single" w:sz="4" w:space="0" w:color="auto"/>
            </w:tcBorders>
            <w:shd w:val="clear" w:color="auto" w:fill="FFFFFF"/>
          </w:tcPr>
          <w:p w14:paraId="33DD20AD"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453B62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24126B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8775D13"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63A81E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D95AF17"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F1955B8" w14:textId="77777777" w:rsidTr="00E50DB9">
        <w:tc>
          <w:tcPr>
            <w:tcW w:w="799" w:type="dxa"/>
            <w:tcBorders>
              <w:top w:val="single" w:sz="4" w:space="0" w:color="auto"/>
              <w:bottom w:val="single" w:sz="4" w:space="0" w:color="auto"/>
            </w:tcBorders>
            <w:shd w:val="clear" w:color="auto" w:fill="FFFFFF"/>
          </w:tcPr>
          <w:p w14:paraId="5A09C6F0"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4421C313"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E45913C"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E182C4"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F62561F"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A8EB097" w14:textId="77777777" w:rsidR="00E921A2" w:rsidRPr="00121095" w:rsidRDefault="00E921A2">
            <w:pPr>
              <w:pStyle w:val="QryTableRCP"/>
              <w:rPr>
                <w:lang w:val="en-US"/>
              </w:rPr>
            </w:pPr>
          </w:p>
        </w:tc>
      </w:tr>
      <w:tr w:rsidR="00E921A2" w:rsidRPr="00E921A2" w14:paraId="30CDB98A" w14:textId="77777777" w:rsidTr="00E50DB9">
        <w:tc>
          <w:tcPr>
            <w:tcW w:w="799" w:type="dxa"/>
            <w:tcBorders>
              <w:top w:val="single" w:sz="4" w:space="0" w:color="auto"/>
              <w:bottom w:val="single" w:sz="4" w:space="0" w:color="auto"/>
            </w:tcBorders>
            <w:shd w:val="clear" w:color="auto" w:fill="FFFFFF"/>
          </w:tcPr>
          <w:p w14:paraId="59FA248C"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C58EB3E"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A45A84E"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4D5678B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96145FE"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3C6E861"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276BC035" w14:textId="77777777" w:rsidTr="00E50DB9">
        <w:tc>
          <w:tcPr>
            <w:tcW w:w="799" w:type="dxa"/>
            <w:tcBorders>
              <w:top w:val="single" w:sz="4" w:space="0" w:color="auto"/>
              <w:bottom w:val="double" w:sz="4" w:space="0" w:color="auto"/>
            </w:tcBorders>
            <w:shd w:val="clear" w:color="auto" w:fill="FFFFFF"/>
          </w:tcPr>
          <w:p w14:paraId="5F53B6FA"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299F787A"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5DDAA1F"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03D4643F"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616777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6F1DB03" w14:textId="77777777" w:rsidR="00E921A2" w:rsidRPr="00121095" w:rsidRDefault="00E921A2">
            <w:pPr>
              <w:pStyle w:val="QryTableRCP"/>
              <w:rPr>
                <w:lang w:val="en-US"/>
              </w:rPr>
            </w:pPr>
            <w:r w:rsidRPr="00121095">
              <w:rPr>
                <w:lang w:val="en-US"/>
              </w:rPr>
              <w:t xml:space="preserve">As specified in HL7 Table 0397- </w:t>
            </w:r>
            <w:r w:rsidRPr="00121095">
              <w:rPr>
                <w:lang w:val="en-US"/>
              </w:rPr>
              <w:lastRenderedPageBreak/>
              <w:t xml:space="preserve">Sequencing.  Default is </w:t>
            </w:r>
            <w:r w:rsidRPr="00121095">
              <w:rPr>
                <w:b/>
                <w:lang w:val="en-US"/>
              </w:rPr>
              <w:t>A</w:t>
            </w:r>
            <w:r w:rsidRPr="00121095">
              <w:rPr>
                <w:lang w:val="en-US"/>
              </w:rPr>
              <w:t>scending.</w:t>
            </w:r>
          </w:p>
        </w:tc>
      </w:tr>
    </w:tbl>
    <w:p w14:paraId="6BB97AFB" w14:textId="77777777" w:rsidR="00E921A2" w:rsidRPr="00121095" w:rsidRDefault="00E921A2">
      <w:pPr>
        <w:keepNext/>
        <w:rPr>
          <w:b/>
        </w:rPr>
      </w:pPr>
      <w:r w:rsidRPr="00121095">
        <w:rPr>
          <w:b/>
        </w:rPr>
        <w:lastRenderedPageBreak/>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776D7DF" w14:textId="77777777" w:rsidTr="00E50DB9">
        <w:trPr>
          <w:cantSplit/>
          <w:tblHeader/>
        </w:trPr>
        <w:tc>
          <w:tcPr>
            <w:tcW w:w="1440" w:type="dxa"/>
            <w:tcBorders>
              <w:top w:val="double" w:sz="4" w:space="0" w:color="auto"/>
              <w:bottom w:val="single" w:sz="4" w:space="0" w:color="auto"/>
            </w:tcBorders>
            <w:shd w:val="pct10" w:color="auto" w:fill="FFFFFF"/>
          </w:tcPr>
          <w:p w14:paraId="45AFE532" w14:textId="77777777" w:rsidR="00E921A2" w:rsidRPr="00121095" w:rsidRDefault="00E921A2">
            <w:pPr>
              <w:pStyle w:val="QryTableVirtualHeader"/>
              <w:keepNext/>
              <w:rPr>
                <w:lang w:val="en-US"/>
              </w:rPr>
            </w:pPr>
            <w:proofErr w:type="spellStart"/>
            <w:r w:rsidRPr="00121095">
              <w:rPr>
                <w:lang w:val="en-US"/>
              </w:rPr>
              <w:t>ColName</w:t>
            </w:r>
            <w:proofErr w:type="spellEnd"/>
            <w:r w:rsidRPr="00121095">
              <w:rPr>
                <w:lang w:val="en-US"/>
              </w:rPr>
              <w:t xml:space="preserve"> (Query ID=Z75)</w:t>
            </w:r>
          </w:p>
        </w:tc>
        <w:tc>
          <w:tcPr>
            <w:tcW w:w="864" w:type="dxa"/>
            <w:tcBorders>
              <w:top w:val="double" w:sz="4" w:space="0" w:color="auto"/>
              <w:bottom w:val="single" w:sz="4" w:space="0" w:color="auto"/>
            </w:tcBorders>
            <w:shd w:val="pct10" w:color="auto" w:fill="FFFFFF"/>
          </w:tcPr>
          <w:p w14:paraId="07F88C4E" w14:textId="77777777" w:rsidR="00E921A2" w:rsidRPr="00121095" w:rsidRDefault="00E921A2">
            <w:pPr>
              <w:pStyle w:val="QryTableVirtualHeader"/>
              <w:keepNext/>
              <w:rPr>
                <w:lang w:val="en-US"/>
              </w:rPr>
            </w:pPr>
            <w:r w:rsidRPr="00121095">
              <w:rPr>
                <w:lang w:val="en-US"/>
              </w:rPr>
              <w:t>Key/</w:t>
            </w:r>
          </w:p>
          <w:p w14:paraId="652B3758"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5F70ED9"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01798B"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DA093BF"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45106D1" w14:textId="77777777" w:rsidR="00E921A2" w:rsidRPr="00121095" w:rsidRDefault="00E921A2">
            <w:pPr>
              <w:pStyle w:val="QryTableVirtualHeader"/>
              <w:keepNext/>
              <w:rPr>
                <w:lang w:val="en-US"/>
              </w:rPr>
            </w:pPr>
            <w:proofErr w:type="spellStart"/>
            <w:r w:rsidRPr="00121095">
              <w:rPr>
                <w:lang w:val="en-US"/>
              </w:rPr>
              <w:t>Opt</w:t>
            </w:r>
            <w:proofErr w:type="spellEnd"/>
          </w:p>
        </w:tc>
        <w:tc>
          <w:tcPr>
            <w:tcW w:w="576" w:type="dxa"/>
            <w:tcBorders>
              <w:top w:val="double" w:sz="4" w:space="0" w:color="auto"/>
              <w:bottom w:val="single" w:sz="4" w:space="0" w:color="auto"/>
            </w:tcBorders>
            <w:shd w:val="pct10" w:color="auto" w:fill="FFFFFF"/>
          </w:tcPr>
          <w:p w14:paraId="037F404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3D231D9"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71CF18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30FC977D"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4C6A41"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F952345" w14:textId="77777777" w:rsidR="00E921A2" w:rsidRPr="00121095" w:rsidRDefault="00E921A2">
            <w:pPr>
              <w:pStyle w:val="QryTableVirtualHeader"/>
              <w:keepNext/>
              <w:rPr>
                <w:lang w:val="en-US"/>
              </w:rPr>
            </w:pPr>
            <w:r w:rsidRPr="00121095">
              <w:rPr>
                <w:lang w:val="en-US"/>
              </w:rPr>
              <w:t>Element Name</w:t>
            </w:r>
          </w:p>
        </w:tc>
      </w:tr>
      <w:tr w:rsidR="00E921A2" w:rsidRPr="00E921A2" w14:paraId="542BC9AF" w14:textId="77777777" w:rsidTr="00E50DB9">
        <w:trPr>
          <w:cantSplit/>
        </w:trPr>
        <w:tc>
          <w:tcPr>
            <w:tcW w:w="1440" w:type="dxa"/>
            <w:tcBorders>
              <w:top w:val="single" w:sz="4" w:space="0" w:color="auto"/>
              <w:bottom w:val="single" w:sz="4" w:space="0" w:color="auto"/>
            </w:tcBorders>
            <w:shd w:val="clear" w:color="auto" w:fill="FFFFFF"/>
          </w:tcPr>
          <w:p w14:paraId="05445CA2" w14:textId="77777777" w:rsidR="00E921A2" w:rsidRPr="00121095" w:rsidRDefault="00E921A2">
            <w:pPr>
              <w:pStyle w:val="QryTableVirtual"/>
              <w:rPr>
                <w:b/>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14:paraId="2AA2656E"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3319F7BE"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0641F225"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2AF318CF"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B0B8CD9"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5273DE5"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7E4499"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01A6339"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F5D39AD"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67A95F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7D8D336"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78D18912" w14:textId="77777777" w:rsidTr="00E50DB9">
        <w:trPr>
          <w:cantSplit/>
        </w:trPr>
        <w:tc>
          <w:tcPr>
            <w:tcW w:w="1440" w:type="dxa"/>
            <w:tcBorders>
              <w:top w:val="single" w:sz="4" w:space="0" w:color="auto"/>
              <w:bottom w:val="single" w:sz="4" w:space="0" w:color="auto"/>
            </w:tcBorders>
            <w:shd w:val="clear" w:color="auto" w:fill="FFFFFF"/>
          </w:tcPr>
          <w:p w14:paraId="2EE51D36" w14:textId="77777777" w:rsidR="00E921A2" w:rsidRPr="00121095" w:rsidRDefault="00E921A2">
            <w:pPr>
              <w:pStyle w:val="QryTableVirtual"/>
              <w:rPr>
                <w:lang w:val="en-US"/>
              </w:rPr>
            </w:pPr>
            <w:proofErr w:type="spellStart"/>
            <w:r w:rsidRPr="00121095">
              <w:rPr>
                <w:lang w:val="en-US"/>
              </w:rPr>
              <w:t>PatientName</w:t>
            </w:r>
            <w:proofErr w:type="spellEnd"/>
          </w:p>
        </w:tc>
        <w:tc>
          <w:tcPr>
            <w:tcW w:w="864" w:type="dxa"/>
            <w:tcBorders>
              <w:top w:val="single" w:sz="4" w:space="0" w:color="auto"/>
              <w:bottom w:val="single" w:sz="4" w:space="0" w:color="auto"/>
            </w:tcBorders>
            <w:shd w:val="clear" w:color="auto" w:fill="FFFFFF"/>
          </w:tcPr>
          <w:p w14:paraId="269E63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56B7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62B92A6"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0A5BADA"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0FE212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04A94A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834DE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58D5E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E13EF45"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DCEDB7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3C572C9" w14:textId="77777777" w:rsidR="00E921A2" w:rsidRPr="00121095" w:rsidRDefault="00E921A2">
            <w:pPr>
              <w:pStyle w:val="QryTableVirtual"/>
              <w:rPr>
                <w:lang w:val="en-US"/>
              </w:rPr>
            </w:pPr>
            <w:r w:rsidRPr="00121095">
              <w:rPr>
                <w:lang w:val="en-US"/>
              </w:rPr>
              <w:t>PID-5 Patient Name</w:t>
            </w:r>
          </w:p>
        </w:tc>
      </w:tr>
      <w:tr w:rsidR="00E921A2" w:rsidRPr="00E921A2" w14:paraId="79308694" w14:textId="77777777" w:rsidTr="00E50DB9">
        <w:trPr>
          <w:cantSplit/>
        </w:trPr>
        <w:tc>
          <w:tcPr>
            <w:tcW w:w="1440" w:type="dxa"/>
            <w:tcBorders>
              <w:top w:val="single" w:sz="4" w:space="0" w:color="auto"/>
              <w:bottom w:val="single" w:sz="4" w:space="0" w:color="auto"/>
            </w:tcBorders>
            <w:shd w:val="clear" w:color="auto" w:fill="FFFFFF"/>
          </w:tcPr>
          <w:p w14:paraId="198461B7" w14:textId="77777777" w:rsidR="00E921A2" w:rsidRPr="00121095" w:rsidRDefault="00E921A2">
            <w:pPr>
              <w:pStyle w:val="QryTableVirtual"/>
              <w:rPr>
                <w:lang w:val="en-US"/>
              </w:rPr>
            </w:pPr>
            <w:proofErr w:type="spellStart"/>
            <w:r w:rsidRPr="00121095">
              <w:rPr>
                <w:lang w:val="en-US"/>
              </w:rPr>
              <w:t>MothersMaidenName</w:t>
            </w:r>
            <w:proofErr w:type="spellEnd"/>
          </w:p>
        </w:tc>
        <w:tc>
          <w:tcPr>
            <w:tcW w:w="864" w:type="dxa"/>
            <w:tcBorders>
              <w:top w:val="single" w:sz="4" w:space="0" w:color="auto"/>
              <w:bottom w:val="single" w:sz="4" w:space="0" w:color="auto"/>
            </w:tcBorders>
            <w:shd w:val="clear" w:color="auto" w:fill="FFFFFF"/>
          </w:tcPr>
          <w:p w14:paraId="06A56BC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3251B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18C509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EFC7C8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74258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54AF4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6D5CAC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D0274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67FAE79"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B55567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3E1D18B" w14:textId="77777777" w:rsidR="00E921A2" w:rsidRPr="00121095" w:rsidRDefault="00E921A2">
            <w:pPr>
              <w:pStyle w:val="QryTableVirtual"/>
              <w:rPr>
                <w:lang w:val="en-US"/>
              </w:rPr>
            </w:pPr>
            <w:r w:rsidRPr="00121095">
              <w:rPr>
                <w:lang w:val="en-US"/>
              </w:rPr>
              <w:t>PID-6 Mother's Maiden Name</w:t>
            </w:r>
          </w:p>
        </w:tc>
      </w:tr>
      <w:tr w:rsidR="00E921A2" w:rsidRPr="00E921A2" w14:paraId="196CCD9C" w14:textId="77777777" w:rsidTr="00E50DB9">
        <w:trPr>
          <w:cantSplit/>
        </w:trPr>
        <w:tc>
          <w:tcPr>
            <w:tcW w:w="1440" w:type="dxa"/>
            <w:tcBorders>
              <w:top w:val="single" w:sz="4" w:space="0" w:color="auto"/>
              <w:bottom w:val="single" w:sz="4" w:space="0" w:color="auto"/>
            </w:tcBorders>
            <w:shd w:val="clear" w:color="auto" w:fill="FFFFFF"/>
          </w:tcPr>
          <w:p w14:paraId="55A7C7BC"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20A66DC3"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BCD8B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801A97"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888D6BD"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4A3003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4C9C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231F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882AAE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7E33A36"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033CD86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0459B8A" w14:textId="77777777" w:rsidR="00E921A2" w:rsidRPr="00121095" w:rsidRDefault="00E921A2">
            <w:pPr>
              <w:pStyle w:val="QryTableVirtual"/>
              <w:rPr>
                <w:lang w:val="en-US"/>
              </w:rPr>
            </w:pPr>
            <w:r w:rsidRPr="00121095">
              <w:rPr>
                <w:lang w:val="en-US"/>
              </w:rPr>
              <w:t>PID-7 Date/Time of Birth</w:t>
            </w:r>
          </w:p>
        </w:tc>
      </w:tr>
      <w:tr w:rsidR="00E921A2" w:rsidRPr="00E921A2" w14:paraId="7E739A12" w14:textId="77777777" w:rsidTr="00E50DB9">
        <w:trPr>
          <w:cantSplit/>
        </w:trPr>
        <w:tc>
          <w:tcPr>
            <w:tcW w:w="1440" w:type="dxa"/>
            <w:tcBorders>
              <w:top w:val="single" w:sz="4" w:space="0" w:color="auto"/>
              <w:bottom w:val="single" w:sz="4" w:space="0" w:color="auto"/>
            </w:tcBorders>
            <w:shd w:val="clear" w:color="auto" w:fill="FFFFFF"/>
          </w:tcPr>
          <w:p w14:paraId="7E18A74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12D6EF5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AA8C9A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4BE3FB"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275DA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6E480FB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D907E3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B477C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680C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307A8F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67E9CE9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FA66B6B" w14:textId="77777777" w:rsidR="00E921A2" w:rsidRPr="00121095" w:rsidRDefault="00E921A2">
            <w:pPr>
              <w:pStyle w:val="QryTableVirtual"/>
              <w:rPr>
                <w:lang w:val="en-US"/>
              </w:rPr>
            </w:pPr>
            <w:r w:rsidRPr="00121095">
              <w:rPr>
                <w:lang w:val="en-US"/>
              </w:rPr>
              <w:t>PID-8 Sex</w:t>
            </w:r>
          </w:p>
        </w:tc>
      </w:tr>
      <w:tr w:rsidR="00E921A2" w:rsidRPr="00E921A2" w14:paraId="39B56A72" w14:textId="77777777" w:rsidTr="00E50DB9">
        <w:trPr>
          <w:cantSplit/>
        </w:trPr>
        <w:tc>
          <w:tcPr>
            <w:tcW w:w="1440" w:type="dxa"/>
            <w:tcBorders>
              <w:top w:val="single" w:sz="4" w:space="0" w:color="auto"/>
              <w:bottom w:val="double" w:sz="4" w:space="0" w:color="auto"/>
            </w:tcBorders>
            <w:shd w:val="clear" w:color="auto" w:fill="FFFFFF"/>
          </w:tcPr>
          <w:p w14:paraId="33EA9934"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A0432B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E1958C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D6F0DFA"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38780131"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6ED298A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03829E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5AD0CF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AD81FF8"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4F7A0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1409786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A5BAAD4" w14:textId="77777777" w:rsidR="00E921A2" w:rsidRPr="00121095" w:rsidRDefault="00E921A2">
            <w:pPr>
              <w:pStyle w:val="QryTableVirtual"/>
              <w:rPr>
                <w:lang w:val="en-US"/>
              </w:rPr>
            </w:pPr>
            <w:r w:rsidRPr="00121095">
              <w:rPr>
                <w:lang w:val="en-US"/>
              </w:rPr>
              <w:t>PID-10 Race</w:t>
            </w:r>
          </w:p>
        </w:tc>
      </w:tr>
    </w:tbl>
    <w:p w14:paraId="7FC172AC" w14:textId="77777777" w:rsidR="00E921A2" w:rsidRPr="00121095" w:rsidRDefault="00E921A2">
      <w:pPr>
        <w:pStyle w:val="Heading2"/>
      </w:pPr>
      <w:bookmarkStart w:id="805" w:name="_Ref465144296"/>
      <w:bookmarkStart w:id="806" w:name="_Toc495483648"/>
      <w:bookmarkStart w:id="807" w:name="_Toc24273872"/>
      <w:bookmarkStart w:id="808" w:name="_Toc41281012"/>
      <w:bookmarkStart w:id="809" w:name="_Toc43004374"/>
      <w:bookmarkStart w:id="810" w:name="_Toc28957735"/>
      <w:r w:rsidRPr="00121095">
        <w:t xml:space="preserve">SUPERSEDED QUERY/RESPONSE TRIGGER EVENTS </w:t>
      </w:r>
      <w:bookmarkEnd w:id="805"/>
      <w:r w:rsidRPr="00121095">
        <w:t>AND MESSAGE PAIRS</w:t>
      </w:r>
      <w:bookmarkEnd w:id="806"/>
      <w:bookmarkEnd w:id="807"/>
      <w:bookmarkEnd w:id="808"/>
      <w:bookmarkEnd w:id="809"/>
      <w:bookmarkEnd w:id="810"/>
      <w:r w:rsidR="00BF2FE6" w:rsidRPr="00121095">
        <w:fldChar w:fldCharType="begin"/>
      </w:r>
      <w:r w:rsidRPr="00121095">
        <w:instrText xml:space="preserve"> XE "SUPERCEDED QUERY/RESPONSE TRIGGER EVENTS AND MESSAGE PAIRS" </w:instrText>
      </w:r>
      <w:r w:rsidR="00BF2FE6" w:rsidRPr="00121095">
        <w:fldChar w:fldCharType="end"/>
      </w:r>
    </w:p>
    <w:p w14:paraId="3B5939D4" w14:textId="180B2EFB"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C244BF" w:rsidRPr="00C244BF">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C244BF" w:rsidRPr="00C244BF">
        <w:rPr>
          <w:rStyle w:val="HyperlinkText"/>
        </w:rPr>
        <w:t>QUERY/RESPONSE MESSAGE PAIRS</w:t>
      </w:r>
      <w:r w:rsidR="002503D5">
        <w:fldChar w:fldCharType="end"/>
      </w:r>
      <w:r w:rsidRPr="00121095">
        <w:rPr>
          <w:b/>
        </w:rPr>
        <w:t>." This section is retained for backward compatibility and the framework for the existing functional queries.</w:t>
      </w:r>
    </w:p>
    <w:p w14:paraId="690C51E8" w14:textId="77777777" w:rsidR="00E921A2" w:rsidRPr="00121095" w:rsidRDefault="00E921A2">
      <w:pPr>
        <w:pStyle w:val="Heading3"/>
      </w:pPr>
      <w:bookmarkStart w:id="811" w:name="_Ref465669473"/>
      <w:bookmarkStart w:id="812" w:name="_Toc495483649"/>
      <w:bookmarkStart w:id="813" w:name="_Toc24273873"/>
      <w:bookmarkStart w:id="814" w:name="_Toc41281013"/>
      <w:bookmarkStart w:id="815" w:name="_Toc43004375"/>
      <w:bookmarkStart w:id="816" w:name="_Toc28957736"/>
      <w:r w:rsidRPr="00121095">
        <w:t>Display message</w:t>
      </w:r>
      <w:bookmarkEnd w:id="666"/>
      <w:bookmarkEnd w:id="667"/>
      <w:bookmarkEnd w:id="668"/>
      <w:bookmarkEnd w:id="669"/>
      <w:bookmarkEnd w:id="670"/>
      <w:bookmarkEnd w:id="671"/>
      <w:bookmarkEnd w:id="672"/>
      <w:bookmarkEnd w:id="673"/>
      <w:bookmarkEnd w:id="674"/>
      <w:bookmarkEnd w:id="675"/>
      <w:bookmarkEnd w:id="676"/>
      <w:bookmarkEnd w:id="677"/>
      <w:bookmarkEnd w:id="678"/>
      <w:bookmarkEnd w:id="811"/>
      <w:bookmarkEnd w:id="812"/>
      <w:bookmarkEnd w:id="813"/>
      <w:bookmarkEnd w:id="814"/>
      <w:bookmarkEnd w:id="815"/>
      <w:bookmarkEnd w:id="816"/>
      <w:r w:rsidR="00BF2FE6" w:rsidRPr="00121095">
        <w:fldChar w:fldCharType="begin"/>
      </w:r>
      <w:r w:rsidRPr="00121095">
        <w:instrText xml:space="preserve"> XE "Display message" </w:instrText>
      </w:r>
      <w:r w:rsidR="00BF2FE6" w:rsidRPr="00121095">
        <w:fldChar w:fldCharType="end"/>
      </w:r>
    </w:p>
    <w:p w14:paraId="18AF0D98" w14:textId="77777777" w:rsidR="00A47452" w:rsidRDefault="00E921A2">
      <w:pPr>
        <w:pStyle w:val="NormalIndented"/>
        <w:pBdr>
          <w:top w:val="single" w:sz="4" w:space="1" w:color="auto"/>
          <w:left w:val="single" w:sz="4" w:space="4" w:color="auto"/>
          <w:bottom w:val="single" w:sz="4" w:space="1" w:color="auto"/>
          <w:right w:val="single" w:sz="4" w:space="4" w:color="auto"/>
        </w:pBdr>
        <w:rPr>
          <w:b/>
        </w:rPr>
      </w:pPr>
      <w:bookmarkStart w:id="817" w:name="_Toc348257252"/>
      <w:bookmarkStart w:id="818" w:name="_Toc348257588"/>
      <w:bookmarkStart w:id="819" w:name="_Toc348263210"/>
      <w:bookmarkStart w:id="820" w:name="_Toc348336539"/>
      <w:bookmarkStart w:id="821" w:name="_Toc348770027"/>
      <w:bookmarkStart w:id="822" w:name="_Toc348856169"/>
      <w:bookmarkStart w:id="823" w:name="_Toc348866590"/>
      <w:bookmarkStart w:id="824" w:name="_Toc348947820"/>
      <w:bookmarkStart w:id="825" w:name="_Toc349735401"/>
      <w:bookmarkStart w:id="826" w:name="_Toc349735844"/>
      <w:bookmarkStart w:id="827" w:name="_Toc349735998"/>
      <w:bookmarkStart w:id="828" w:name="_Toc349803730"/>
      <w:bookmarkStart w:id="829" w:name="_Toc359236063"/>
      <w:r w:rsidRPr="00121095">
        <w:rPr>
          <w:b/>
        </w:rPr>
        <w:t>The UDM message does not have a direct replacement in the new methodology.</w:t>
      </w:r>
    </w:p>
    <w:p w14:paraId="0EA951AB" w14:textId="5B6CD703" w:rsidR="00E921A2" w:rsidRPr="00121095" w:rsidRDefault="00A47452" w:rsidP="00A61182">
      <w:pPr>
        <w:pStyle w:val="NormalIndented"/>
        <w:rPr>
          <w:vanish/>
        </w:rPr>
      </w:pPr>
      <w:r w:rsidRPr="00121095">
        <w:t xml:space="preserve">If the reader is defining a new query, please refer to the new recommended query/response pairs defined in section </w:t>
      </w:r>
      <w:r>
        <w:fldChar w:fldCharType="begin"/>
      </w:r>
      <w:r>
        <w:instrText xml:space="preserve"> REF _Ref465157109 \r \h  \* MERGEFORMAT </w:instrText>
      </w:r>
      <w:r>
        <w:fldChar w:fldCharType="separate"/>
      </w:r>
      <w:r w:rsidR="00C244BF" w:rsidRPr="00C244BF">
        <w:rPr>
          <w:rStyle w:val="HyperlinkText"/>
        </w:rPr>
        <w:t>5.3.3.4</w:t>
      </w:r>
      <w:r>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fldChar w:fldCharType="begin"/>
      </w:r>
      <w:r>
        <w:instrText xml:space="preserve"> REF _Ref175107800 \r \h  \* MERGEFORMAT </w:instrText>
      </w:r>
      <w:r>
        <w:fldChar w:fldCharType="separate"/>
      </w:r>
      <w:r w:rsidR="00C244BF" w:rsidRPr="00C244BF">
        <w:rPr>
          <w:rStyle w:val="HyperlinkText"/>
        </w:rPr>
        <w:t>5.4</w:t>
      </w:r>
      <w:r>
        <w:fldChar w:fldCharType="end"/>
      </w:r>
      <w:r w:rsidRPr="00121095">
        <w:t>, "</w:t>
      </w:r>
      <w:r>
        <w:fldChar w:fldCharType="begin"/>
      </w:r>
      <w:r>
        <w:instrText xml:space="preserve"> REF _Ref175107781 \h  \* MERGEFORMAT </w:instrText>
      </w:r>
      <w:r>
        <w:fldChar w:fldCharType="separate"/>
      </w:r>
      <w:r w:rsidR="00C244BF" w:rsidRPr="00C244BF">
        <w:rPr>
          <w:rStyle w:val="HyperlinkText"/>
        </w:rPr>
        <w:t>QUERY/RESPONSE MESSAGE PAIRS</w:t>
      </w:r>
      <w:r>
        <w:fldChar w:fldCharType="end"/>
      </w:r>
      <w:r w:rsidRPr="00121095">
        <w:t>," for current query/response pairs.</w:t>
      </w:r>
      <w:r w:rsidR="00E921A2" w:rsidRPr="00121095">
        <w:rPr>
          <w:vanish/>
        </w:rPr>
        <w:t>hiddentext</w:t>
      </w:r>
      <w:bookmarkStart w:id="830" w:name="_Toc1829139"/>
      <w:bookmarkStart w:id="831" w:name="_Toc24273874"/>
      <w:bookmarkEnd w:id="830"/>
      <w:bookmarkEnd w:id="831"/>
    </w:p>
    <w:p w14:paraId="10AED19C" w14:textId="77777777" w:rsidR="00E921A2" w:rsidRPr="00121095" w:rsidRDefault="00E921A2" w:rsidP="00A61182">
      <w:pPr>
        <w:pStyle w:val="Heading4"/>
        <w:numPr>
          <w:ilvl w:val="0"/>
          <w:numId w:val="0"/>
        </w:numPr>
      </w:pPr>
      <w:bookmarkStart w:id="832" w:name="_Hlt426203"/>
      <w:bookmarkEnd w:id="817"/>
      <w:bookmarkEnd w:id="818"/>
      <w:bookmarkEnd w:id="819"/>
      <w:bookmarkEnd w:id="820"/>
      <w:bookmarkEnd w:id="821"/>
      <w:bookmarkEnd w:id="822"/>
      <w:bookmarkEnd w:id="823"/>
      <w:bookmarkEnd w:id="824"/>
      <w:bookmarkEnd w:id="825"/>
      <w:bookmarkEnd w:id="826"/>
      <w:bookmarkEnd w:id="827"/>
      <w:bookmarkEnd w:id="828"/>
      <w:bookmarkEnd w:id="829"/>
      <w:bookmarkEnd w:id="832"/>
    </w:p>
    <w:p w14:paraId="1DAC01E6" w14:textId="77777777" w:rsidR="00E921A2" w:rsidRPr="00121095" w:rsidRDefault="00E921A2">
      <w:pPr>
        <w:pStyle w:val="Heading3"/>
      </w:pPr>
      <w:bookmarkStart w:id="833" w:name="_Ref465669510"/>
      <w:bookmarkStart w:id="834" w:name="_Toc495483653"/>
      <w:bookmarkStart w:id="835" w:name="_Toc24273878"/>
      <w:bookmarkStart w:id="836" w:name="_Toc41281014"/>
      <w:bookmarkStart w:id="837" w:name="_Toc43004376"/>
      <w:bookmarkStart w:id="838" w:name="_Toc28957737"/>
      <w:r w:rsidRPr="00121095">
        <w:t>Original mode queries</w:t>
      </w:r>
      <w:bookmarkEnd w:id="833"/>
      <w:bookmarkEnd w:id="834"/>
      <w:bookmarkEnd w:id="835"/>
      <w:bookmarkEnd w:id="836"/>
      <w:bookmarkEnd w:id="837"/>
      <w:bookmarkEnd w:id="838"/>
      <w:r w:rsidR="00BF2FE6" w:rsidRPr="00121095">
        <w:fldChar w:fldCharType="begin"/>
      </w:r>
      <w:r w:rsidRPr="00121095">
        <w:instrText xml:space="preserve"> XE "Original mode queries" </w:instrText>
      </w:r>
      <w:r w:rsidR="00BF2FE6" w:rsidRPr="00121095">
        <w:fldChar w:fldCharType="end"/>
      </w:r>
    </w:p>
    <w:p w14:paraId="6AD19F2E" w14:textId="5FC2FF9F"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C244BF" w:rsidRPr="00C244BF">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C244BF" w:rsidRPr="00C244BF">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C244BF" w:rsidRPr="00C244BF">
        <w:rPr>
          <w:rStyle w:val="HyperlinkText"/>
        </w:rPr>
        <w:t>QUERY/RESPONSE MESSAGE PAIRS</w:t>
      </w:r>
      <w:r w:rsidR="002503D5">
        <w:fldChar w:fldCharType="end"/>
      </w:r>
      <w:r w:rsidRPr="00121095">
        <w:t>," for current query/response pairs.</w:t>
      </w:r>
    </w:p>
    <w:p w14:paraId="06D4A49F" w14:textId="77777777" w:rsidR="00E921A2" w:rsidRPr="00121095" w:rsidRDefault="00E921A2">
      <w:pPr>
        <w:pStyle w:val="Heading2"/>
      </w:pPr>
      <w:bookmarkStart w:id="839" w:name="_Toc138584802"/>
      <w:bookmarkStart w:id="840" w:name="_Toc138584843"/>
      <w:bookmarkStart w:id="841" w:name="_Toc138584907"/>
      <w:bookmarkStart w:id="842" w:name="_Toc138584912"/>
      <w:bookmarkStart w:id="843" w:name="_Toc138584917"/>
      <w:bookmarkStart w:id="844" w:name="_Hlt426162"/>
      <w:bookmarkStart w:id="845" w:name="_Toc138584930"/>
      <w:bookmarkStart w:id="846" w:name="_Toc138585004"/>
      <w:bookmarkStart w:id="847" w:name="_Toc138585040"/>
      <w:bookmarkStart w:id="848" w:name="_Toc138585045"/>
      <w:bookmarkStart w:id="849" w:name="_Toc138585050"/>
      <w:bookmarkStart w:id="850" w:name="_Hlt426195"/>
      <w:bookmarkStart w:id="851" w:name="_Toc138585108"/>
      <w:bookmarkStart w:id="852" w:name="_Toc138585141"/>
      <w:bookmarkStart w:id="853" w:name="_Toc138585182"/>
      <w:bookmarkStart w:id="854" w:name="HL70106"/>
      <w:bookmarkStart w:id="855" w:name="HL70107"/>
      <w:bookmarkStart w:id="856" w:name="HL70048"/>
      <w:bookmarkStart w:id="857" w:name="HL70108"/>
      <w:bookmarkStart w:id="858" w:name="HL70156"/>
      <w:bookmarkStart w:id="859" w:name="HL70157"/>
      <w:bookmarkStart w:id="860" w:name="HL70158"/>
      <w:bookmarkStart w:id="861" w:name="HL70109"/>
      <w:bookmarkStart w:id="862" w:name="_Toc138585229"/>
      <w:bookmarkStart w:id="863" w:name="_Toc138585232"/>
      <w:bookmarkStart w:id="864" w:name="_Toc138585288"/>
      <w:bookmarkStart w:id="865" w:name="_Toc138585290"/>
      <w:bookmarkStart w:id="866" w:name="_Toc138585292"/>
      <w:bookmarkStart w:id="867" w:name="_Toc138585366"/>
      <w:bookmarkStart w:id="868" w:name="_Toc138585432"/>
      <w:bookmarkStart w:id="869" w:name="_Ref490647039"/>
      <w:bookmarkStart w:id="870" w:name="_Toc495483750"/>
      <w:bookmarkStart w:id="871" w:name="_Toc24273905"/>
      <w:bookmarkStart w:id="872" w:name="_Toc41281019"/>
      <w:bookmarkStart w:id="873" w:name="_Toc43004381"/>
      <w:bookmarkStart w:id="874" w:name="_Toc28957738"/>
      <w:bookmarkEnd w:id="679"/>
      <w:bookmarkEnd w:id="680"/>
      <w:bookmarkEnd w:id="681"/>
      <w:bookmarkEnd w:id="682"/>
      <w:bookmarkEnd w:id="683"/>
      <w:bookmarkEnd w:id="684"/>
      <w:bookmarkEnd w:id="685"/>
      <w:bookmarkEnd w:id="686"/>
      <w:bookmarkEnd w:id="687"/>
      <w:bookmarkEnd w:id="688"/>
      <w:bookmarkEnd w:id="689"/>
      <w:bookmarkEnd w:id="690"/>
      <w:bookmarkEnd w:id="691"/>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r w:rsidRPr="00121095">
        <w:t>OUTSTANDING ISSUES</w:t>
      </w:r>
      <w:bookmarkEnd w:id="869"/>
      <w:bookmarkEnd w:id="870"/>
      <w:bookmarkEnd w:id="871"/>
      <w:bookmarkEnd w:id="872"/>
      <w:bookmarkEnd w:id="873"/>
      <w:bookmarkEnd w:id="874"/>
    </w:p>
    <w:p w14:paraId="26BC1372" w14:textId="3BF9F94A"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C244BF" w:rsidRPr="00C244BF">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C244BF" w:rsidRPr="00C244BF">
        <w:rPr>
          <w:rStyle w:val="HyperlinkText"/>
        </w:rPr>
        <w:t>Comprehensive pharmacy information Query Profile</w:t>
      </w:r>
      <w:r w:rsidR="002503D5">
        <w:fldChar w:fldCharType="end"/>
      </w:r>
      <w:r w:rsidRPr="00121095">
        <w:t>."</w:t>
      </w:r>
    </w:p>
    <w:p w14:paraId="1842D249" w14:textId="77777777" w:rsidR="00E921A2" w:rsidRPr="00121095" w:rsidRDefault="00E921A2">
      <w:r w:rsidRPr="00121095">
        <w:t>As currently written the usage and naming of segment groups is not clear:</w:t>
      </w:r>
    </w:p>
    <w:p w14:paraId="5689F423" w14:textId="77777777" w:rsidR="00E921A2" w:rsidRPr="00121095" w:rsidRDefault="00E921A2" w:rsidP="00E921A2">
      <w:pPr>
        <w:numPr>
          <w:ilvl w:val="0"/>
          <w:numId w:val="18"/>
        </w:numPr>
        <w:spacing w:after="120" w:line="240" w:lineRule="auto"/>
      </w:pPr>
      <w:r w:rsidRPr="00121095">
        <w:lastRenderedPageBreak/>
        <w:t>Can a segment group name refer to more than one structure?</w:t>
      </w:r>
    </w:p>
    <w:p w14:paraId="0567D6B5" w14:textId="77777777" w:rsidR="00E921A2" w:rsidRPr="00121095" w:rsidRDefault="00E921A2" w:rsidP="00E921A2">
      <w:pPr>
        <w:numPr>
          <w:ilvl w:val="0"/>
          <w:numId w:val="18"/>
        </w:numPr>
        <w:spacing w:after="120" w:line="240" w:lineRule="auto"/>
      </w:pPr>
      <w:r w:rsidRPr="00121095">
        <w:t>Can the same structure have more than one segment group name?</w:t>
      </w:r>
    </w:p>
    <w:p w14:paraId="7BA4981F" w14:textId="77777777" w:rsidR="00E921A2" w:rsidRPr="00121095" w:rsidRDefault="00E921A2">
      <w:r w:rsidRPr="00121095">
        <w:t>This has implications for table 0391, the segment group table, which is an itemization of the segment group names.</w:t>
      </w:r>
    </w:p>
    <w:p w14:paraId="746CCA34" w14:textId="77777777" w:rsidR="00E921A2" w:rsidRPr="00121095" w:rsidRDefault="00E921A2" w:rsidP="00BF5311">
      <w:pPr>
        <w:pStyle w:val="NormalList"/>
        <w:numPr>
          <w:ilvl w:val="0"/>
          <w:numId w:val="0"/>
        </w:numPr>
      </w:pPr>
    </w:p>
    <w:p w14:paraId="0C96314B" w14:textId="77777777" w:rsidR="00BF5311" w:rsidRDefault="00BF5311"/>
    <w:sectPr w:rsidR="00BF5311" w:rsidSect="00C93B32">
      <w:headerReference w:type="even" r:id="rId41"/>
      <w:headerReference w:type="default" r:id="rId42"/>
      <w:footerReference w:type="even" r:id="rId43"/>
      <w:footerReference w:type="default" r:id="rId44"/>
      <w:footerReference w:type="firs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D36AC" w14:textId="77777777" w:rsidR="000A75B7" w:rsidRDefault="000A75B7" w:rsidP="00E921A2">
      <w:pPr>
        <w:spacing w:after="0" w:line="240" w:lineRule="auto"/>
      </w:pPr>
      <w:r>
        <w:separator/>
      </w:r>
    </w:p>
  </w:endnote>
  <w:endnote w:type="continuationSeparator" w:id="0">
    <w:p w14:paraId="79ED7C5F" w14:textId="77777777" w:rsidR="000A75B7" w:rsidRDefault="000A75B7"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PCL6)">
    <w:altName w:val="Courier New"/>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107D" w14:textId="7B9C5BEC" w:rsidR="00D62498" w:rsidRDefault="00D62498" w:rsidP="00BF4999">
    <w:pPr>
      <w:pStyle w:val="Footer"/>
      <w:spacing w:before="60" w:after="0"/>
    </w:pPr>
    <w:r>
      <w:t xml:space="preserve">Page </w:t>
    </w:r>
    <w:r w:rsidRPr="00397862">
      <w:rPr>
        <w:rStyle w:val="PageNumber"/>
        <w:sz w:val="16"/>
      </w:rPr>
      <w:fldChar w:fldCharType="begin"/>
    </w:r>
    <w:r w:rsidRPr="00397862">
      <w:rPr>
        <w:rStyle w:val="PageNumber"/>
        <w:sz w:val="16"/>
      </w:rPr>
      <w:instrText xml:space="preserve"> PAGE </w:instrText>
    </w:r>
    <w:r w:rsidRPr="00397862">
      <w:rPr>
        <w:rStyle w:val="PageNumber"/>
        <w:sz w:val="16"/>
      </w:rPr>
      <w:fldChar w:fldCharType="separate"/>
    </w:r>
    <w:r>
      <w:rPr>
        <w:rStyle w:val="PageNumber"/>
        <w:noProof/>
        <w:sz w:val="16"/>
      </w:rPr>
      <w:t>110</w:t>
    </w:r>
    <w:r w:rsidRPr="00397862">
      <w:rPr>
        <w:rStyle w:val="PageNumber"/>
        <w:sz w:val="16"/>
      </w:rPr>
      <w:fldChar w:fldCharType="end"/>
    </w:r>
    <w:r>
      <w:rPr>
        <w:rStyle w:val="PageNumber"/>
      </w:rPr>
      <w:tab/>
    </w:r>
    <w:r>
      <w:t xml:space="preserve">Version </w:t>
    </w:r>
    <w:fldSimple w:instr=" DOCPROPERTY release_version \* MERGEFORMAT ">
      <w:r w:rsidR="00C244BF">
        <w:t>2.9.1</w:t>
      </w:r>
    </w:fldSimple>
  </w:p>
  <w:p w14:paraId="25C061F4" w14:textId="4765E06B" w:rsidR="00D62498" w:rsidRPr="006C07EC" w:rsidRDefault="00632E2E" w:rsidP="00632E2E">
    <w:pPr>
      <w:pStyle w:val="Footer"/>
      <w:rPr>
        <w:sz w:val="20"/>
      </w:rPr>
    </w:pPr>
    <w:r>
      <w:t xml:space="preserve">© </w:t>
    </w:r>
    <w:fldSimple w:instr=" DOCPROPERTY release_year \* MERGEFORMAT ">
      <w:r w:rsidR="00C244BF">
        <w:t>2022</w:t>
      </w:r>
    </w:fldSimple>
    <w:r>
      <w:t xml:space="preserve"> Health Level Seven, International.</w:t>
    </w:r>
    <w:r w:rsidRPr="00632E2E">
      <w:t xml:space="preserve"> </w:t>
    </w:r>
    <w:r>
      <w:t xml:space="preserve">All rights reserved. </w:t>
    </w:r>
    <w:r>
      <w:tab/>
    </w:r>
    <w:fldSimple w:instr=" DOCPROPERTY release_month \* MERGEFORMAT ">
      <w:r w:rsidR="00C244BF">
        <w:t>September</w:t>
      </w:r>
    </w:fldSimple>
    <w:r>
      <w:t xml:space="preserve">  </w:t>
    </w:r>
    <w:fldSimple w:instr=" DOCPROPERTY release_year \* MERGEFORMAT ">
      <w:r w:rsidR="00C244BF">
        <w:t>2022</w:t>
      </w:r>
    </w:fldSimple>
    <w:r>
      <w:t xml:space="preserve"> </w:t>
    </w:r>
    <w:fldSimple w:instr=" DOCPROPERTY  release_status  \* MERGEFORMAT ">
      <w:r w:rsidR="00C244BF">
        <w:t>Normative Ballot #1</w:t>
      </w:r>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5655" w14:textId="22C8BAB7" w:rsidR="00632E2E" w:rsidRDefault="00632E2E" w:rsidP="00632E2E">
    <w:pPr>
      <w:pStyle w:val="Footer"/>
      <w:spacing w:after="0"/>
    </w:pPr>
    <w:r>
      <w:t xml:space="preserve">Version </w:t>
    </w:r>
    <w:fldSimple w:instr=" DOCPROPERTY release_version \* MERGEFORMAT ">
      <w:r w:rsidR="00C244BF">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44AB6CEE" w14:textId="3051DAE4" w:rsidR="00D62498" w:rsidRPr="00632E2E" w:rsidRDefault="00632E2E" w:rsidP="00632E2E">
    <w:pPr>
      <w:pStyle w:val="Footer"/>
      <w:rPr>
        <w:sz w:val="20"/>
      </w:rPr>
    </w:pPr>
    <w:r>
      <w:t xml:space="preserve">© </w:t>
    </w:r>
    <w:fldSimple w:instr=" DOCPROPERTY release_year \* MERGEFORMAT ">
      <w:r w:rsidR="00C244BF">
        <w:t>2022</w:t>
      </w:r>
    </w:fldSimple>
    <w:r>
      <w:t xml:space="preserve"> Health Level Seven, International.</w:t>
    </w:r>
    <w:r w:rsidRPr="00632E2E">
      <w:t xml:space="preserve"> </w:t>
    </w:r>
    <w:r>
      <w:t xml:space="preserve">All rights reserved. </w:t>
    </w:r>
    <w:r>
      <w:tab/>
    </w:r>
    <w:fldSimple w:instr=" DOCPROPERTY release_month \* MERGEFORMAT ">
      <w:r w:rsidR="00C244BF">
        <w:t>September</w:t>
      </w:r>
    </w:fldSimple>
    <w:r>
      <w:t xml:space="preserve">  </w:t>
    </w:r>
    <w:fldSimple w:instr=" DOCPROPERTY release_year \* MERGEFORMAT ">
      <w:r w:rsidR="00C244BF">
        <w:t>2022</w:t>
      </w:r>
    </w:fldSimple>
    <w:r>
      <w:t xml:space="preserve"> </w:t>
    </w:r>
    <w:fldSimple w:instr=" DOCPROPERTY  release_status  \* MERGEFORMAT ">
      <w:r w:rsidR="00C244BF">
        <w:t>Normative Ballot #1</w:t>
      </w:r>
    </w:fldSimple>
    <w:r>
      <w:t>.</w:t>
    </w:r>
    <w:r>
      <w:ta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42C8" w14:textId="7868428B" w:rsidR="00D62498" w:rsidRDefault="00D62498" w:rsidP="00BF4999">
    <w:pPr>
      <w:pStyle w:val="Footer"/>
      <w:spacing w:before="60" w:after="0"/>
    </w:pPr>
    <w:r>
      <w:t xml:space="preserve">Version </w:t>
    </w:r>
    <w:fldSimple w:instr=" DOCPROPERTY release_version \* MERGEFORMAT ">
      <w:r w:rsidR="00C244BF">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14DC65A" w14:textId="4CC00D71" w:rsidR="00D62498" w:rsidRDefault="00632E2E" w:rsidP="00BF4999">
    <w:pPr>
      <w:pStyle w:val="Footer"/>
      <w:rPr>
        <w:sz w:val="20"/>
      </w:rPr>
    </w:pPr>
    <w:r>
      <w:t xml:space="preserve">© </w:t>
    </w:r>
    <w:fldSimple w:instr=" DOCPROPERTY release_year \* MERGEFORMAT ">
      <w:r w:rsidR="00C244BF">
        <w:t>2022</w:t>
      </w:r>
    </w:fldSimple>
    <w:r>
      <w:t xml:space="preserve"> Health Level Seven, International.</w:t>
    </w:r>
    <w:r w:rsidRPr="00632E2E">
      <w:t xml:space="preserve"> </w:t>
    </w:r>
    <w:r>
      <w:t xml:space="preserve">All rights reserved. </w:t>
    </w:r>
    <w:r>
      <w:tab/>
    </w:r>
    <w:fldSimple w:instr=" DOCPROPERTY release_month \* MERGEFORMAT ">
      <w:r w:rsidR="00C244BF">
        <w:t>September</w:t>
      </w:r>
    </w:fldSimple>
    <w:r>
      <w:t xml:space="preserve">  </w:t>
    </w:r>
    <w:fldSimple w:instr=" DOCPROPERTY release_year \* MERGEFORMAT ">
      <w:r w:rsidR="00C244BF">
        <w:t>2022</w:t>
      </w:r>
    </w:fldSimple>
    <w:r>
      <w:t xml:space="preserve"> </w:t>
    </w:r>
    <w:fldSimple w:instr=" DOCPROPERTY  release_status  \* MERGEFORMAT ">
      <w:r w:rsidR="00C244BF">
        <w:t>Normative Ballot #1</w:t>
      </w:r>
    </w:fldSimple>
    <w:r w:rsidR="00D62498">
      <w:t>.</w:t>
    </w:r>
    <w:r w:rsidR="00D62498">
      <w:ta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AAB1B" w14:textId="77777777" w:rsidR="000A75B7" w:rsidRDefault="000A75B7" w:rsidP="00E921A2">
      <w:pPr>
        <w:spacing w:after="0" w:line="240" w:lineRule="auto"/>
      </w:pPr>
      <w:r>
        <w:separator/>
      </w:r>
    </w:p>
  </w:footnote>
  <w:footnote w:type="continuationSeparator" w:id="0">
    <w:p w14:paraId="41A9ADBC" w14:textId="77777777" w:rsidR="000A75B7" w:rsidRDefault="000A75B7" w:rsidP="00E921A2">
      <w:pPr>
        <w:spacing w:after="0" w:line="240" w:lineRule="auto"/>
      </w:pPr>
      <w:r>
        <w:continuationSeparator/>
      </w:r>
    </w:p>
  </w:footnote>
  <w:footnote w:id="1">
    <w:p w14:paraId="36B0C174" w14:textId="77777777" w:rsidR="00D62498" w:rsidRDefault="00D62498">
      <w:pPr>
        <w:pStyle w:val="FootnoteText"/>
      </w:pPr>
      <w:r>
        <w:rPr>
          <w:rStyle w:val="FootnoteReference"/>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14:paraId="35FA5F20" w14:textId="77777777" w:rsidR="00D62498" w:rsidRDefault="00D62498">
      <w:pPr>
        <w:pStyle w:val="FootnoteText"/>
      </w:pPr>
      <w:r>
        <w:rPr>
          <w:rStyle w:val="FootnoteReference"/>
        </w:rPr>
        <w:footnoteRef/>
      </w:r>
      <w:r>
        <w:t xml:space="preserve"> </w:t>
      </w:r>
      <w:r>
        <w:tab/>
        <w:t>If the Client elects to cancel the query at this point, a cancel query message will be sent.  The query would look as follows:</w:t>
      </w:r>
    </w:p>
    <w:p w14:paraId="61201C40" w14:textId="77777777" w:rsidR="00D62498" w:rsidRDefault="00D62498">
      <w:pPr>
        <w:pStyle w:val="Example"/>
      </w:pPr>
      <w:r>
        <w:t>MSH||||||||QCN^J01^QCN_J01|8956|P|2.8</w:t>
      </w:r>
    </w:p>
    <w:p w14:paraId="27E8A3FC" w14:textId="77777777" w:rsidR="00D62498" w:rsidRDefault="00D62498">
      <w:pPr>
        <w:pStyle w:val="Example"/>
        <w:numPr>
          <w:ins w:id="602" w:author="Lynn Laakso (HL7)" w:date="1999-11-23T10:48:00Z"/>
        </w:numPr>
      </w:pPr>
      <w:r>
        <w:t>QUD…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DE10" w14:textId="77777777" w:rsidR="00D62498" w:rsidRDefault="00D62498">
    <w:pPr>
      <w:pStyle w:val="Header"/>
      <w:pBdr>
        <w:bottom w:val="single" w:sz="6" w:space="1" w:color="auto"/>
      </w:pBdr>
    </w:pPr>
    <w:r>
      <w:t>Chapter 5: Query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4779" w14:textId="77777777" w:rsidR="00D62498" w:rsidRDefault="00D62498">
    <w:pPr>
      <w:pStyle w:val="Header"/>
      <w:pBdr>
        <w:bottom w:val="single" w:sz="6" w:space="1" w:color="auto"/>
      </w:pBdr>
      <w:tabs>
        <w:tab w:val="clear" w:pos="9000"/>
        <w:tab w:val="right" w:pos="9720"/>
      </w:tabs>
      <w:jc w:val="right"/>
    </w:pPr>
    <w:r>
      <w:t>Chapter 5: Query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15:restartNumberingAfterBreak="0">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212B375B"/>
    <w:multiLevelType w:val="multilevel"/>
    <w:tmpl w:val="EADA491E"/>
    <w:lvl w:ilvl="0">
      <w:start w:val="5"/>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15:restartNumberingAfterBreak="0">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15:restartNumberingAfterBreak="0">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15:restartNumberingAfterBreak="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15:restartNumberingAfterBreak="0">
    <w:nsid w:val="3F6D69D5"/>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15:restartNumberingAfterBreak="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1680571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095370079">
    <w:abstractNumId w:val="6"/>
  </w:num>
  <w:num w:numId="3" w16cid:durableId="496115613">
    <w:abstractNumId w:val="0"/>
  </w:num>
  <w:num w:numId="4" w16cid:durableId="1088304990">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16cid:durableId="80152641">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16cid:durableId="108842992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16cid:durableId="1733430945">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16cid:durableId="499584915">
    <w:abstractNumId w:val="5"/>
  </w:num>
  <w:num w:numId="9" w16cid:durableId="1415006897">
    <w:abstractNumId w:val="8"/>
  </w:num>
  <w:num w:numId="10" w16cid:durableId="753664608">
    <w:abstractNumId w:val="6"/>
    <w:lvlOverride w:ilvl="0">
      <w:startOverride w:val="1"/>
    </w:lvlOverride>
  </w:num>
  <w:num w:numId="11" w16cid:durableId="137495765">
    <w:abstractNumId w:val="2"/>
  </w:num>
  <w:num w:numId="12" w16cid:durableId="1457600119">
    <w:abstractNumId w:val="18"/>
  </w:num>
  <w:num w:numId="13" w16cid:durableId="2072344484">
    <w:abstractNumId w:val="7"/>
  </w:num>
  <w:num w:numId="14" w16cid:durableId="436485103">
    <w:abstractNumId w:val="11"/>
  </w:num>
  <w:num w:numId="15" w16cid:durableId="454444858">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16cid:durableId="264963972">
    <w:abstractNumId w:val="17"/>
  </w:num>
  <w:num w:numId="17" w16cid:durableId="225728765">
    <w:abstractNumId w:val="10"/>
  </w:num>
  <w:num w:numId="18" w16cid:durableId="499270117">
    <w:abstractNumId w:val="9"/>
  </w:num>
  <w:num w:numId="19" w16cid:durableId="1435787522">
    <w:abstractNumId w:val="12"/>
  </w:num>
  <w:num w:numId="20" w16cid:durableId="2041590253">
    <w:abstractNumId w:val="14"/>
  </w:num>
  <w:num w:numId="21" w16cid:durableId="1874540699">
    <w:abstractNumId w:val="4"/>
  </w:num>
  <w:num w:numId="22" w16cid:durableId="160120440">
    <w:abstractNumId w:val="3"/>
  </w:num>
  <w:num w:numId="23" w16cid:durableId="529731105">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16cid:durableId="591858022">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16cid:durableId="566187276">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16cid:durableId="320081584">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16cid:durableId="1939634033">
    <w:abstractNumId w:val="19"/>
  </w:num>
  <w:num w:numId="28" w16cid:durableId="881091483">
    <w:abstractNumId w:val="13"/>
  </w:num>
  <w:num w:numId="29" w16cid:durableId="206450234">
    <w:abstractNumId w:val="16"/>
  </w:num>
  <w:num w:numId="30" w16cid:durableId="108969766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HL7)">
    <w15:presenceInfo w15:providerId="None" w15:userId="Lynn Laakso (HL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A2"/>
    <w:rsid w:val="000349A8"/>
    <w:rsid w:val="00043066"/>
    <w:rsid w:val="00071BB2"/>
    <w:rsid w:val="000939CB"/>
    <w:rsid w:val="000A75B7"/>
    <w:rsid w:val="00153113"/>
    <w:rsid w:val="00165E6D"/>
    <w:rsid w:val="00173CA2"/>
    <w:rsid w:val="00185CF1"/>
    <w:rsid w:val="001A1090"/>
    <w:rsid w:val="001A21B4"/>
    <w:rsid w:val="001C20EB"/>
    <w:rsid w:val="001C50EA"/>
    <w:rsid w:val="001F5E93"/>
    <w:rsid w:val="002373E2"/>
    <w:rsid w:val="002503D5"/>
    <w:rsid w:val="002778CE"/>
    <w:rsid w:val="002A217A"/>
    <w:rsid w:val="002B0784"/>
    <w:rsid w:val="002D250B"/>
    <w:rsid w:val="002F3645"/>
    <w:rsid w:val="00332E30"/>
    <w:rsid w:val="00346E4E"/>
    <w:rsid w:val="0035398F"/>
    <w:rsid w:val="00357CE7"/>
    <w:rsid w:val="00376037"/>
    <w:rsid w:val="00381A24"/>
    <w:rsid w:val="00387B20"/>
    <w:rsid w:val="00397862"/>
    <w:rsid w:val="003B2489"/>
    <w:rsid w:val="00420E66"/>
    <w:rsid w:val="00421B0E"/>
    <w:rsid w:val="004437F1"/>
    <w:rsid w:val="00443FB1"/>
    <w:rsid w:val="004537B7"/>
    <w:rsid w:val="0048076F"/>
    <w:rsid w:val="0049558B"/>
    <w:rsid w:val="004C4D7E"/>
    <w:rsid w:val="004D68A3"/>
    <w:rsid w:val="004E523E"/>
    <w:rsid w:val="004F3FEC"/>
    <w:rsid w:val="00514A79"/>
    <w:rsid w:val="005166EC"/>
    <w:rsid w:val="00537A20"/>
    <w:rsid w:val="00555F73"/>
    <w:rsid w:val="00557F3A"/>
    <w:rsid w:val="0057155E"/>
    <w:rsid w:val="005E5417"/>
    <w:rsid w:val="005E5766"/>
    <w:rsid w:val="005E5F4D"/>
    <w:rsid w:val="005F4891"/>
    <w:rsid w:val="0061515B"/>
    <w:rsid w:val="00631C1B"/>
    <w:rsid w:val="00632E2E"/>
    <w:rsid w:val="00632EB5"/>
    <w:rsid w:val="0065248B"/>
    <w:rsid w:val="00672802"/>
    <w:rsid w:val="006830E4"/>
    <w:rsid w:val="006A2B65"/>
    <w:rsid w:val="006C07EC"/>
    <w:rsid w:val="006D5439"/>
    <w:rsid w:val="006F191E"/>
    <w:rsid w:val="00701E93"/>
    <w:rsid w:val="007066CA"/>
    <w:rsid w:val="007148D1"/>
    <w:rsid w:val="00720695"/>
    <w:rsid w:val="007358D9"/>
    <w:rsid w:val="007662AC"/>
    <w:rsid w:val="00770A8A"/>
    <w:rsid w:val="00790992"/>
    <w:rsid w:val="00791DB7"/>
    <w:rsid w:val="007A76DD"/>
    <w:rsid w:val="007B4EE1"/>
    <w:rsid w:val="007C25D7"/>
    <w:rsid w:val="007D495C"/>
    <w:rsid w:val="007E5F24"/>
    <w:rsid w:val="007F08E7"/>
    <w:rsid w:val="00804146"/>
    <w:rsid w:val="00826689"/>
    <w:rsid w:val="00841E65"/>
    <w:rsid w:val="00871059"/>
    <w:rsid w:val="008845A1"/>
    <w:rsid w:val="00884F5D"/>
    <w:rsid w:val="00895ACA"/>
    <w:rsid w:val="008C4891"/>
    <w:rsid w:val="008D2F35"/>
    <w:rsid w:val="008D5CA4"/>
    <w:rsid w:val="008E1208"/>
    <w:rsid w:val="008E227B"/>
    <w:rsid w:val="00913C85"/>
    <w:rsid w:val="0091698B"/>
    <w:rsid w:val="00916F75"/>
    <w:rsid w:val="0096284E"/>
    <w:rsid w:val="00967822"/>
    <w:rsid w:val="00984CF4"/>
    <w:rsid w:val="00986413"/>
    <w:rsid w:val="009A196E"/>
    <w:rsid w:val="009A23D8"/>
    <w:rsid w:val="009F6BA4"/>
    <w:rsid w:val="00A45F3C"/>
    <w:rsid w:val="00A47452"/>
    <w:rsid w:val="00A61182"/>
    <w:rsid w:val="00A70FF6"/>
    <w:rsid w:val="00AA5D2A"/>
    <w:rsid w:val="00AB7AEB"/>
    <w:rsid w:val="00AD30F3"/>
    <w:rsid w:val="00AE71AA"/>
    <w:rsid w:val="00AF25BF"/>
    <w:rsid w:val="00B04C1D"/>
    <w:rsid w:val="00B0607E"/>
    <w:rsid w:val="00B14400"/>
    <w:rsid w:val="00BD6CDA"/>
    <w:rsid w:val="00BE181F"/>
    <w:rsid w:val="00BF0BC9"/>
    <w:rsid w:val="00BF2FE6"/>
    <w:rsid w:val="00BF4999"/>
    <w:rsid w:val="00BF5311"/>
    <w:rsid w:val="00BF7AB4"/>
    <w:rsid w:val="00C242BF"/>
    <w:rsid w:val="00C244BF"/>
    <w:rsid w:val="00C24AA4"/>
    <w:rsid w:val="00C5076F"/>
    <w:rsid w:val="00C5458C"/>
    <w:rsid w:val="00C70497"/>
    <w:rsid w:val="00C73138"/>
    <w:rsid w:val="00C84840"/>
    <w:rsid w:val="00C93B32"/>
    <w:rsid w:val="00C962CE"/>
    <w:rsid w:val="00CA71B4"/>
    <w:rsid w:val="00CB2AD5"/>
    <w:rsid w:val="00CF7CEA"/>
    <w:rsid w:val="00D06281"/>
    <w:rsid w:val="00D146B1"/>
    <w:rsid w:val="00D5271F"/>
    <w:rsid w:val="00D60628"/>
    <w:rsid w:val="00D61D21"/>
    <w:rsid w:val="00D62498"/>
    <w:rsid w:val="00D758E8"/>
    <w:rsid w:val="00D776C0"/>
    <w:rsid w:val="00D84BD4"/>
    <w:rsid w:val="00DB654D"/>
    <w:rsid w:val="00DC62CE"/>
    <w:rsid w:val="00DD0D81"/>
    <w:rsid w:val="00DF62B8"/>
    <w:rsid w:val="00E50DB9"/>
    <w:rsid w:val="00E52F6F"/>
    <w:rsid w:val="00E7141A"/>
    <w:rsid w:val="00E77190"/>
    <w:rsid w:val="00E84F40"/>
    <w:rsid w:val="00E921A2"/>
    <w:rsid w:val="00E97CAF"/>
    <w:rsid w:val="00ED538B"/>
    <w:rsid w:val="00F102B1"/>
    <w:rsid w:val="00F135FC"/>
    <w:rsid w:val="00F2052F"/>
    <w:rsid w:val="00F22E61"/>
    <w:rsid w:val="00F51E1F"/>
    <w:rsid w:val="00F84BAF"/>
    <w:rsid w:val="00F87EE0"/>
    <w:rsid w:val="00F908DD"/>
    <w:rsid w:val="00F93E68"/>
    <w:rsid w:val="00F963F2"/>
    <w:rsid w:val="00FA5F51"/>
    <w:rsid w:val="00FA7BBC"/>
    <w:rsid w:val="00FD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17B5"/>
  <w15:docId w15:val="{884D9BFF-467F-41BB-BC89-D054D9C3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EB"/>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E921A2"/>
    <w:pPr>
      <w:numPr>
        <w:ilvl w:val="2"/>
      </w:numPr>
      <w:spacing w:before="240"/>
      <w:outlineLvl w:val="2"/>
    </w:pPr>
    <w:rPr>
      <w:caps w:val="0"/>
      <w:sz w:val="24"/>
    </w:rPr>
  </w:style>
  <w:style w:type="paragraph" w:styleId="Heading4">
    <w:name w:val="heading 4"/>
    <w:basedOn w:val="Heading3"/>
    <w:next w:val="NormalIndented"/>
    <w:link w:val="Heading4Char"/>
    <w:qFormat/>
    <w:rsid w:val="00E921A2"/>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E921A2"/>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20EB"/>
    <w:rPr>
      <w:rFonts w:ascii="Times New Roman" w:eastAsia="Times New Roman" w:hAnsi="Times New Roman"/>
      <w:b/>
      <w:kern w:val="28"/>
      <w:sz w:val="72"/>
    </w:rPr>
  </w:style>
  <w:style w:type="character" w:customStyle="1" w:styleId="Heading2Char">
    <w:name w:val="Heading 2 Char"/>
    <w:link w:val="Heading2"/>
    <w:rsid w:val="001C20EB"/>
    <w:rPr>
      <w:rFonts w:ascii="Arial" w:eastAsia="Times New Roman" w:hAnsi="Arial"/>
      <w:b/>
      <w:caps/>
      <w:kern w:val="20"/>
      <w:sz w:val="28"/>
    </w:rPr>
  </w:style>
  <w:style w:type="character" w:customStyle="1" w:styleId="Heading3Char">
    <w:name w:val="Heading 3 Char"/>
    <w:link w:val="Heading3"/>
    <w:rsid w:val="00E921A2"/>
    <w:rPr>
      <w:rFonts w:ascii="Arial" w:eastAsia="Times New Roman" w:hAnsi="Arial" w:cs="Arial"/>
      <w:b/>
      <w:kern w:val="20"/>
      <w:sz w:val="24"/>
      <w:szCs w:val="20"/>
    </w:rPr>
  </w:style>
  <w:style w:type="character" w:customStyle="1" w:styleId="Heading4Char">
    <w:name w:val="Heading 4 Char"/>
    <w:link w:val="Heading4"/>
    <w:rsid w:val="00E921A2"/>
    <w:rPr>
      <w:rFonts w:ascii="Arial" w:eastAsia="Times New Roman" w:hAnsi="Arial" w:cs="Arial"/>
      <w:kern w:val="20"/>
      <w:sz w:val="20"/>
      <w:szCs w:val="20"/>
    </w:rPr>
  </w:style>
  <w:style w:type="character" w:customStyle="1" w:styleId="Heading5Char">
    <w:name w:val="Heading 5 Char"/>
    <w:link w:val="Heading5"/>
    <w:rsid w:val="00E921A2"/>
    <w:rPr>
      <w:rFonts w:ascii="Arial Narrow" w:eastAsia="Times New Roman" w:hAnsi="Arial Narrow" w:cs="Arial"/>
      <w:i/>
      <w:kern w:val="20"/>
      <w:sz w:val="20"/>
      <w:szCs w:val="20"/>
    </w:rPr>
  </w:style>
  <w:style w:type="paragraph" w:customStyle="1" w:styleId="NormalIndented">
    <w:name w:val="Normal Indented"/>
    <w:basedOn w:val="Normal"/>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Normal"/>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Normal"/>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Normal"/>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TOC1">
    <w:name w:val="toc 1"/>
    <w:basedOn w:val="Normal"/>
    <w:next w:val="Normal"/>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TOC2">
    <w:name w:val="toc 2"/>
    <w:basedOn w:val="TOC1"/>
    <w:next w:val="Normal"/>
    <w:autoRedefine/>
    <w:uiPriority w:val="39"/>
    <w:rsid w:val="002A217A"/>
    <w:pPr>
      <w:tabs>
        <w:tab w:val="clear" w:pos="648"/>
        <w:tab w:val="left" w:pos="567"/>
      </w:tabs>
      <w:ind w:left="1077" w:right="720" w:hanging="1077"/>
    </w:pPr>
    <w:rPr>
      <w:caps w:val="0"/>
      <w:smallCaps/>
    </w:rPr>
  </w:style>
  <w:style w:type="paragraph" w:customStyle="1" w:styleId="OtherTableHeader">
    <w:name w:val="Other Table Header"/>
    <w:basedOn w:val="Normal"/>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Normal"/>
    <w:rsid w:val="00E921A2"/>
    <w:pPr>
      <w:spacing w:before="60" w:after="60" w:line="240" w:lineRule="auto"/>
    </w:pPr>
    <w:rPr>
      <w:rFonts w:eastAsia="Times New Roman"/>
      <w:kern w:val="20"/>
      <w:sz w:val="16"/>
      <w:szCs w:val="20"/>
    </w:rPr>
  </w:style>
  <w:style w:type="paragraph" w:customStyle="1" w:styleId="Note">
    <w:name w:val="Note"/>
    <w:basedOn w:val="Normal"/>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Normal"/>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Normal"/>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ootnoteReference">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Normal"/>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Normal"/>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Normal"/>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Text">
    <w:name w:val="endnote text"/>
    <w:basedOn w:val="Normal"/>
    <w:link w:val="EndnoteTextChar"/>
    <w:semiHidden/>
    <w:rsid w:val="00E921A2"/>
    <w:pPr>
      <w:spacing w:before="120" w:after="120" w:line="240" w:lineRule="auto"/>
    </w:pPr>
    <w:rPr>
      <w:rFonts w:eastAsia="Times New Roman"/>
      <w:kern w:val="20"/>
      <w:sz w:val="20"/>
      <w:szCs w:val="20"/>
    </w:rPr>
  </w:style>
  <w:style w:type="character" w:customStyle="1" w:styleId="EndnoteTextChar">
    <w:name w:val="Endnote Text Char"/>
    <w:link w:val="Endnote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Normal"/>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Normal"/>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Normal"/>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Emphasis">
    <w:name w:val="Emphasis"/>
    <w:qFormat/>
    <w:rsid w:val="00E921A2"/>
    <w:rPr>
      <w:rFonts w:ascii="Times New Roman" w:hAnsi="Times New Roman" w:cs="Times New Roman"/>
      <w:b w:val="0"/>
      <w:i/>
      <w:iCs/>
      <w:kern w:val="20"/>
      <w:sz w:val="20"/>
      <w:u w:val="none"/>
    </w:rPr>
  </w:style>
  <w:style w:type="paragraph" w:styleId="Header">
    <w:name w:val="header"/>
    <w:basedOn w:val="Normal"/>
    <w:link w:val="HeaderChar"/>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HeaderChar">
    <w:name w:val="Header Char"/>
    <w:link w:val="Header"/>
    <w:rsid w:val="00E921A2"/>
    <w:rPr>
      <w:rFonts w:ascii="Arial" w:eastAsia="Times New Roman" w:hAnsi="Arial" w:cs="Arial"/>
      <w:b/>
      <w:kern w:val="20"/>
      <w:sz w:val="20"/>
      <w:szCs w:val="20"/>
    </w:rPr>
  </w:style>
  <w:style w:type="paragraph" w:styleId="Footer">
    <w:name w:val="footer"/>
    <w:basedOn w:val="Normal"/>
    <w:link w:val="FooterChar"/>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ooterChar">
    <w:name w:val="Footer Char"/>
    <w:link w:val="Footer"/>
    <w:rsid w:val="001C20EB"/>
    <w:rPr>
      <w:rFonts w:ascii="Times New Roman" w:eastAsia="Times New Roman" w:hAnsi="Times New Roman"/>
      <w:kern w:val="20"/>
      <w:sz w:val="16"/>
    </w:rPr>
  </w:style>
  <w:style w:type="paragraph" w:styleId="Quote">
    <w:name w:val="Quote"/>
    <w:basedOn w:val="Normal"/>
    <w:next w:val="Normal"/>
    <w:link w:val="QuoteChar"/>
    <w:qFormat/>
    <w:rsid w:val="00E921A2"/>
    <w:pPr>
      <w:spacing w:after="120" w:line="240" w:lineRule="auto"/>
    </w:pPr>
    <w:rPr>
      <w:rFonts w:eastAsia="MS Mincho"/>
      <w:i/>
      <w:iCs/>
      <w:color w:val="000000"/>
      <w:sz w:val="24"/>
      <w:szCs w:val="24"/>
    </w:rPr>
  </w:style>
  <w:style w:type="character" w:customStyle="1" w:styleId="QuoteChar">
    <w:name w:val="Quote Char"/>
    <w:link w:val="Quote"/>
    <w:rsid w:val="00E921A2"/>
    <w:rPr>
      <w:rFonts w:ascii="Times New Roman" w:eastAsia="MS Mincho" w:hAnsi="Times New Roman" w:cs="Times New Roman"/>
      <w:i/>
      <w:iCs/>
      <w:color w:val="000000"/>
      <w:sz w:val="24"/>
      <w:szCs w:val="24"/>
    </w:rPr>
  </w:style>
  <w:style w:type="paragraph" w:styleId="BalloonText">
    <w:name w:val="Balloon Text"/>
    <w:basedOn w:val="Normal"/>
    <w:link w:val="BalloonTextChar"/>
    <w:rsid w:val="00E921A2"/>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E921A2"/>
    <w:rPr>
      <w:rFonts w:ascii="Tahoma" w:eastAsia="MS Mincho" w:hAnsi="Tahoma" w:cs="Times New Roman"/>
      <w:sz w:val="16"/>
      <w:szCs w:val="16"/>
      <w:lang w:eastAsia="ja-JP"/>
    </w:rPr>
  </w:style>
  <w:style w:type="paragraph" w:styleId="FootnoteText">
    <w:name w:val="footnote text"/>
    <w:basedOn w:val="Normal"/>
    <w:link w:val="FootnoteTextChar"/>
    <w:semiHidden/>
    <w:rsid w:val="00E921A2"/>
    <w:pPr>
      <w:spacing w:before="100" w:after="120" w:line="200" w:lineRule="exact"/>
      <w:ind w:left="360" w:hanging="360"/>
    </w:pPr>
    <w:rPr>
      <w:rFonts w:eastAsia="Times New Roman"/>
      <w:kern w:val="16"/>
      <w:sz w:val="16"/>
      <w:szCs w:val="16"/>
    </w:rPr>
  </w:style>
  <w:style w:type="character" w:customStyle="1" w:styleId="FootnoteTextChar">
    <w:name w:val="Footnote Text Char"/>
    <w:link w:val="FootnoteText"/>
    <w:semiHidden/>
    <w:rsid w:val="00E921A2"/>
    <w:rPr>
      <w:rFonts w:ascii="Times New Roman" w:eastAsia="Times New Roman" w:hAnsi="Times New Roman" w:cs="Times New Roman"/>
      <w:kern w:val="16"/>
      <w:sz w:val="16"/>
      <w:szCs w:val="16"/>
    </w:rPr>
  </w:style>
  <w:style w:type="paragraph" w:styleId="TOC3">
    <w:name w:val="toc 3"/>
    <w:basedOn w:val="Normal"/>
    <w:next w:val="Normal"/>
    <w:autoRedefine/>
    <w:uiPriority w:val="39"/>
    <w:unhideWhenUsed/>
    <w:rsid w:val="00C84840"/>
    <w:pPr>
      <w:spacing w:after="0" w:line="240" w:lineRule="auto"/>
      <w:ind w:left="1418" w:right="567" w:hanging="851"/>
    </w:pPr>
  </w:style>
  <w:style w:type="character" w:styleId="PageNumber">
    <w:name w:val="page number"/>
    <w:rsid w:val="00BF4999"/>
    <w:rPr>
      <w:rFonts w:ascii="Times New Roman" w:hAnsi="Times New Roman"/>
      <w:kern w:val="20"/>
      <w:sz w:val="20"/>
      <w:u w:val="none"/>
    </w:rPr>
  </w:style>
  <w:style w:type="character" w:styleId="HTMLCite">
    <w:name w:val="HTML Cite"/>
    <w:rsid w:val="00BF4999"/>
    <w:rPr>
      <w:i/>
    </w:rPr>
  </w:style>
  <w:style w:type="paragraph" w:customStyle="1" w:styleId="ACK-ChoreographyHeader">
    <w:name w:val="ACK-Choreography Header"/>
    <w:basedOn w:val="Subtitle"/>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AA5D2A"/>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DefaultParagraphFon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customStyle="1" w:styleId="UnresolvedMention1">
    <w:name w:val="Unresolved Mention1"/>
    <w:basedOn w:val="DefaultParagraphFont"/>
    <w:uiPriority w:val="99"/>
    <w:semiHidden/>
    <w:unhideWhenUsed/>
    <w:rsid w:val="00514A79"/>
    <w:rPr>
      <w:color w:val="605E5C"/>
      <w:shd w:val="clear" w:color="auto" w:fill="E1DFDD"/>
    </w:rPr>
  </w:style>
  <w:style w:type="paragraph" w:customStyle="1" w:styleId="ANSIdesignation">
    <w:name w:val="ANSI designation"/>
    <w:basedOn w:val="Normal"/>
    <w:rsid w:val="00CB2AD5"/>
    <w:pPr>
      <w:tabs>
        <w:tab w:val="left" w:pos="720"/>
      </w:tabs>
      <w:spacing w:before="240"/>
      <w:jc w:val="right"/>
    </w:pPr>
    <w:rPr>
      <w:rFonts w:ascii="Arial" w:hAnsi="Arial"/>
      <w:caps/>
      <w:sz w:val="32"/>
    </w:rPr>
  </w:style>
  <w:style w:type="character" w:styleId="FollowedHyperlink">
    <w:name w:val="FollowedHyperlink"/>
    <w:basedOn w:val="DefaultParagraphFont"/>
    <w:uiPriority w:val="99"/>
    <w:semiHidden/>
    <w:unhideWhenUsed/>
    <w:rsid w:val="00CB2AD5"/>
    <w:rPr>
      <w:color w:val="800080" w:themeColor="followedHyperlink"/>
      <w:u w:val="single"/>
    </w:rPr>
  </w:style>
  <w:style w:type="character" w:styleId="UnresolvedMention">
    <w:name w:val="Unresolved Mention"/>
    <w:basedOn w:val="DefaultParagraphFont"/>
    <w:uiPriority w:val="99"/>
    <w:semiHidden/>
    <w:unhideWhenUsed/>
    <w:rsid w:val="00D62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mailto:AND|@RXD.3%5eGE%5e199805310000-0800%5eAND|@RXD.3%5eLE%5e199905310000-0800"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eader" Target="header2.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image" Target="media/image3.wmf"/><Relationship Id="rId40" Type="http://schemas.openxmlformats.org/officeDocument/2006/relationships/hyperlink" Target="mailto:AND~@RXD.3%5eGE%5e199805310000-0800%5eAND~@RXD.3%5eLE%5e199905310000-0800"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10" Type="http://schemas.openxmlformats.org/officeDocument/2006/relationships/hyperlink" Target="https://www.hl7.org/implement/standards/product_brief.cfm?product_id=516"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oleObject" Target="embeddings/oleObject2.bin"/><Relationship Id="rId46" Type="http://schemas.openxmlformats.org/officeDocument/2006/relationships/fontTable" Target="fontTable.xml"/><Relationship Id="rId20" Type="http://schemas.openxmlformats.org/officeDocument/2006/relationships/hyperlink" Target="file:///E:\V2\v2.9%20final%20Nov%20from%20Frank\V29_CH02C_Tables.docx" TargetMode="External"/><Relationship Id="rId41"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8ADC0-DFF2-4D46-9710-F162F0EA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109</Pages>
  <Words>39254</Words>
  <Characters>223754</Characters>
  <Application>Microsoft Office Word</Application>
  <DocSecurity>0</DocSecurity>
  <Lines>1864</Lines>
  <Paragraphs>524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5</vt:lpstr>
      <vt:lpstr>5</vt:lpstr>
    </vt:vector>
  </TitlesOfParts>
  <Company>Trinity Health</Company>
  <LinksUpToDate>false</LinksUpToDate>
  <CharactersWithSpaces>262484</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Lynn Laakso</cp:lastModifiedBy>
  <cp:revision>4</cp:revision>
  <cp:lastPrinted>2022-09-09T14:21:00Z</cp:lastPrinted>
  <dcterms:created xsi:type="dcterms:W3CDTF">2022-09-09T14:06:00Z</dcterms:created>
  <dcterms:modified xsi:type="dcterms:W3CDTF">2022-09-09T19:29:00Z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2019-12-01T10:00:00Z</vt:filetime>
  </property>
</Properties>
</file>