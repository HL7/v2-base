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4" w:author="Merrick, Riki | APHL" w:date="2022-07-27T18:13:00Z"/>
          <w:rFonts w:eastAsia="MS Mincho"/>
          <w:kern w:val="20"/>
          <w:szCs w:val="20"/>
        </w:rPr>
      </w:pPr>
      <w:bookmarkStart w:id="5" w:name="_Toc1815934"/>
      <w:bookmarkStart w:id="6" w:name="_Toc21372479"/>
      <w:bookmarkStart w:id="7" w:name="_Toc175991953"/>
      <w:bookmarkStart w:id="8" w:name="_Toc176235912"/>
      <w:bookmarkStart w:id="9" w:name="_Toc27754783"/>
      <w:ins w:id="10"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1" w:author="Merrick, Riki | APHL" w:date="2022-07-27T18:13:00Z"/>
          <w:rFonts w:eastAsia="MS Mincho"/>
          <w:kern w:val="20"/>
          <w:szCs w:val="20"/>
        </w:rPr>
      </w:pPr>
      <w:ins w:id="12"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3" w:author="Merrick, Riki | APHL" w:date="2022-07-27T18:13:00Z"/>
          <w:rFonts w:eastAsia="MS Mincho"/>
          <w:kern w:val="20"/>
          <w:szCs w:val="20"/>
        </w:rPr>
      </w:pPr>
      <w:ins w:id="14"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Merrick, Riki | APHL" w:date="2022-07-27T18:13:00Z"/>
          <w:rFonts w:eastAsia="MS Mincho"/>
          <w:kern w:val="20"/>
          <w:szCs w:val="20"/>
        </w:rPr>
      </w:pPr>
      <w:ins w:id="16"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Merrick, Riki | APHL" w:date="2022-07-27T18:13:00Z"/>
          <w:rFonts w:eastAsia="MS Mincho"/>
          <w:kern w:val="20"/>
          <w:szCs w:val="20"/>
        </w:rPr>
      </w:pPr>
      <w:ins w:id="18"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Merrick, Riki | APHL" w:date="2022-07-28T18:57:00Z"/>
          <w:rFonts w:eastAsia="MS Mincho"/>
          <w:kern w:val="20"/>
          <w:szCs w:val="20"/>
        </w:rPr>
      </w:pPr>
      <w:bookmarkStart w:id="20" w:name="_Hlk109927075"/>
      <w:ins w:id="21"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7T18:13:00Z"/>
          <w:rFonts w:eastAsia="MS Mincho"/>
          <w:kern w:val="20"/>
          <w:szCs w:val="20"/>
        </w:rPr>
      </w:pPr>
    </w:p>
    <w:bookmarkEnd w:id="20"/>
    <w:p w14:paraId="319CB0A6" w14:textId="14207BAE" w:rsidR="00880D02" w:rsidRDefault="00880D02" w:rsidP="00880D02">
      <w:pPr>
        <w:rPr>
          <w:ins w:id="23" w:author="Merrick, Riki | APHL" w:date="2022-07-27T18:13:00Z"/>
        </w:rPr>
      </w:pPr>
    </w:p>
    <w:p w14:paraId="3D357DEE" w14:textId="77777777" w:rsidR="009307B3" w:rsidRDefault="009307B3" w:rsidP="00880D02">
      <w:pPr>
        <w:rPr>
          <w:ins w:id="24"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25"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26" w:author="Merrick, Riki | APHL" w:date="2022-07-27T12:42:00Z"/>
                <w:rFonts w:ascii="Arial" w:hAnsi="Arial"/>
              </w:rPr>
            </w:pPr>
            <w:bookmarkStart w:id="27" w:name="_Hlk109838225"/>
            <w:ins w:id="28" w:author="Merrick, Riki | APHL" w:date="2022-07-27T12:42:00Z">
              <w:r>
                <w:rPr>
                  <w:b/>
                  <w:bCs/>
                  <w:i/>
                  <w:iCs/>
                  <w:color w:val="000080"/>
                </w:rPr>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29" w:author="Merrick, Riki | APHL" w:date="2022-07-27T12:42:00Z"/>
                <w:rFonts w:ascii="Arial" w:hAnsi="Arial"/>
              </w:rPr>
            </w:pPr>
            <w:ins w:id="30"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31" w:author="Merrick, Riki | APHL" w:date="2022-07-27T12:42:00Z"/>
                <w:rFonts w:ascii="Arial" w:hAnsi="Arial"/>
              </w:rPr>
            </w:pPr>
            <w:ins w:id="32" w:author="Merrick, Riki | APHL" w:date="2022-07-27T12:42:00Z">
              <w:r>
                <w:rPr>
                  <w:b/>
                  <w:bCs/>
                  <w:i/>
                  <w:iCs/>
                  <w:color w:val="000080"/>
                </w:rPr>
                <w:t>Change  Type</w:t>
              </w:r>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33" w:author="Merrick, Riki | APHL" w:date="2022-07-27T12:42:00Z"/>
                <w:b/>
                <w:bCs/>
                <w:i/>
                <w:iCs/>
                <w:color w:val="000080"/>
              </w:rPr>
            </w:pPr>
            <w:ins w:id="34"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35" w:author="Merrick, Riki | APHL" w:date="2022-07-27T12:42:00Z"/>
                <w:b/>
                <w:bCs/>
                <w:i/>
                <w:iCs/>
                <w:color w:val="000080"/>
                <w:sz w:val="28"/>
                <w:szCs w:val="28"/>
              </w:rPr>
            </w:pPr>
            <w:ins w:id="36"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37" w:author="Merrick, Riki | APHL" w:date="2022-07-27T12:42:00Z"/>
                <w:b/>
                <w:bCs/>
                <w:i/>
                <w:iCs/>
                <w:color w:val="000080"/>
                <w:sz w:val="28"/>
                <w:szCs w:val="28"/>
              </w:rPr>
            </w:pPr>
            <w:ins w:id="38"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39"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40" w:author="Merrick, Riki | APHL" w:date="2022-07-27T12:42:00Z"/>
                <w:b/>
                <w:bCs/>
                <w:i/>
                <w:iCs/>
                <w:color w:val="000080"/>
              </w:rPr>
            </w:pPr>
            <w:ins w:id="41"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42" w:author="Merrick, Riki | APHL" w:date="2022-07-27T12:42:00Z"/>
                <w:bCs/>
                <w:i/>
                <w:iCs/>
                <w:noProof/>
              </w:rPr>
            </w:pPr>
            <w:ins w:id="43"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44" w:author="Merrick, Riki | APHL" w:date="2022-07-27T12:42:00Z"/>
                <w:color w:val="000080"/>
              </w:rPr>
            </w:pPr>
            <w:ins w:id="45" w:author="Merrick, Riki | APHL" w:date="2022-07-28T09:07:00Z">
              <w:r>
                <w:rPr>
                  <w:color w:val="000080"/>
                </w:rPr>
                <w:t xml:space="preserve">Added </w:t>
              </w:r>
            </w:ins>
            <w:ins w:id="46" w:author="Merrick, Riki | APHL" w:date="2022-07-28T09:40:00Z">
              <w:r w:rsidR="006F4827">
                <w:rPr>
                  <w:color w:val="000080"/>
                </w:rPr>
                <w:t>Gender Harmony segments (</w:t>
              </w:r>
            </w:ins>
            <w:ins w:id="47" w:author="Merrick, Riki | APHL" w:date="2022-07-28T09:07:00Z">
              <w:r>
                <w:rPr>
                  <w:color w:val="000080"/>
                </w:rPr>
                <w:t>GSP, GSR and GSC</w:t>
              </w:r>
            </w:ins>
            <w:ins w:id="48" w:author="Merrick, Riki | APHL" w:date="2022-07-28T09:40:00Z">
              <w:r w:rsidR="006F4827">
                <w:rPr>
                  <w:color w:val="000080"/>
                </w:rPr>
                <w:t>)</w:t>
              </w:r>
            </w:ins>
            <w:ins w:id="49" w:author="Merrick, Riki | APHL" w:date="2022-07-28T09:07:00Z">
              <w:r>
                <w:rPr>
                  <w:color w:val="000080"/>
                </w:rPr>
                <w:t xml:space="preserve"> to the message structure for </w:t>
              </w:r>
            </w:ins>
            <w:ins w:id="50" w:author="Merrick, Riki | APHL" w:date="2022-07-28T09:39:00Z">
              <w:r w:rsidR="006F4827">
                <w:rPr>
                  <w:color w:val="000080"/>
                </w:rPr>
                <w:t>P</w:t>
              </w:r>
            </w:ins>
            <w:ins w:id="51" w:author="Merrick, Riki | APHL" w:date="2022-07-28T09:07:00Z">
              <w:r>
                <w:rPr>
                  <w:color w:val="000080"/>
                </w:rPr>
                <w:t xml:space="preserve">atient, </w:t>
              </w:r>
            </w:ins>
            <w:ins w:id="52" w:author="Merrick, Riki | APHL" w:date="2022-07-28T09:39:00Z">
              <w:r w:rsidR="006F4827">
                <w:rPr>
                  <w:color w:val="000080"/>
                </w:rPr>
                <w:t>Next of Kin, Guarantor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53" w:author="Merrick, Riki | APHL" w:date="2022-07-27T12:42:00Z"/>
              </w:rPr>
            </w:pPr>
            <w:ins w:id="54"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55" w:author="Merrick, Riki | APHL" w:date="2022-07-27T12:42:00Z"/>
                <w:b/>
                <w:bCs/>
                <w:i/>
                <w:iCs/>
                <w:color w:val="000080"/>
              </w:rPr>
            </w:pPr>
            <w:ins w:id="56"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57" w:author="Merrick, Riki | APHL" w:date="2022-07-27T12:42:00Z"/>
                <w:b/>
                <w:bCs/>
                <w:i/>
                <w:iCs/>
                <w:color w:val="000080"/>
              </w:rPr>
            </w:pPr>
          </w:p>
        </w:tc>
      </w:tr>
      <w:tr w:rsidR="002970BB" w14:paraId="2558AE84" w14:textId="77777777" w:rsidTr="00866BAB">
        <w:trPr>
          <w:trHeight w:val="530"/>
          <w:ins w:id="58"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59" w:author="Merrick, Riki | APHL" w:date="2022-07-27T12:43:00Z"/>
                <w:b/>
                <w:bCs/>
                <w:i/>
                <w:iCs/>
                <w:color w:val="000080"/>
              </w:rPr>
            </w:pPr>
            <w:ins w:id="60" w:author="Merrick, Riki | APHL" w:date="2022-07-28T09:16:00Z">
              <w:r w:rsidRPr="00367E5D">
                <w:rPr>
                  <w:b/>
                  <w:bCs/>
                  <w:i/>
                  <w:iCs/>
                  <w:color w:val="000080"/>
                </w:rPr>
                <w:lastRenderedPageBreak/>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61" w:author="Merrick, Riki | APHL" w:date="2022-07-27T12:43:00Z"/>
                <w:bCs/>
                <w:i/>
                <w:iCs/>
                <w:noProof/>
              </w:rPr>
            </w:pPr>
            <w:ins w:id="62"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63" w:author="Merrick, Riki | APHL" w:date="2022-07-27T12:43:00Z"/>
                <w:color w:val="000080"/>
              </w:rPr>
            </w:pPr>
            <w:ins w:id="64" w:author="Merrick, Riki | APHL" w:date="2022-07-28T09:41:00Z">
              <w:r w:rsidRPr="00250940">
                <w:rPr>
                  <w:color w:val="000080"/>
                </w:rPr>
                <w:t>Added Gender Harmony segments (GSP, GSR and GSC) to the message structure for Patient</w:t>
              </w:r>
            </w:ins>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65" w:author="Merrick, Riki | APHL" w:date="2022-07-27T12:43:00Z"/>
              </w:rPr>
            </w:pPr>
            <w:ins w:id="66"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67" w:author="Merrick, Riki | APHL" w:date="2022-07-27T12:43:00Z"/>
                <w:b/>
                <w:bCs/>
                <w:i/>
                <w:iCs/>
                <w:color w:val="000080"/>
              </w:rPr>
            </w:pPr>
            <w:ins w:id="68"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69" w:author="Merrick, Riki | APHL" w:date="2022-07-27T12:43:00Z"/>
                <w:b/>
                <w:bCs/>
                <w:i/>
                <w:iCs/>
                <w:color w:val="000080"/>
              </w:rPr>
            </w:pPr>
          </w:p>
        </w:tc>
      </w:tr>
      <w:bookmarkEnd w:id="27"/>
      <w:tr w:rsidR="002970BB" w14:paraId="6353B847" w14:textId="77777777" w:rsidTr="00866BAB">
        <w:trPr>
          <w:trHeight w:val="530"/>
          <w:ins w:id="70"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71" w:author="Merrick, Riki | APHL" w:date="2022-07-27T12:42:00Z"/>
                <w:b/>
                <w:bCs/>
                <w:i/>
                <w:iCs/>
                <w:color w:val="000080"/>
              </w:rPr>
            </w:pPr>
            <w:ins w:id="72"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73" w:author="Merrick, Riki | APHL" w:date="2022-07-27T12:42:00Z"/>
                <w:bCs/>
                <w:i/>
                <w:iCs/>
                <w:noProof/>
              </w:rPr>
            </w:pPr>
            <w:ins w:id="74"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75" w:author="Merrick, Riki | APHL" w:date="2022-07-27T12:42:00Z"/>
                <w:color w:val="000080"/>
              </w:rPr>
            </w:pPr>
            <w:ins w:id="76" w:author="Merrick, Riki | APHL" w:date="2022-07-28T09:43:00Z">
              <w:r w:rsidRPr="00250940">
                <w:rPr>
                  <w:color w:val="000080"/>
                </w:rPr>
                <w:t>Added Gender Harmony segments (GSP, GSR and GSC) to the message structure for Patient, Next of Kin, Guarantor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4A7D9CDA" w14:textId="77777777" w:rsidTr="00866BAB">
        <w:trPr>
          <w:trHeight w:val="530"/>
          <w:ins w:id="82"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87" w:author="Merrick, Riki | APHL" w:date="2022-07-27T12:43:00Z"/>
                <w:color w:val="000080"/>
              </w:rPr>
            </w:pPr>
            <w:ins w:id="88"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tr w:rsidR="002970BB" w14:paraId="38DB702E" w14:textId="77777777" w:rsidTr="00866BAB">
        <w:trPr>
          <w:trHeight w:val="530"/>
          <w:ins w:id="94"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95" w:author="Merrick, Riki | APHL" w:date="2022-07-27T12:43:00Z"/>
                <w:b/>
                <w:bCs/>
                <w:i/>
                <w:iCs/>
                <w:color w:val="000080"/>
              </w:rPr>
            </w:pPr>
            <w:ins w:id="96"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97" w:author="Merrick, Riki | APHL" w:date="2022-07-27T12:43:00Z"/>
                <w:bCs/>
                <w:i/>
                <w:iCs/>
                <w:noProof/>
              </w:rPr>
            </w:pPr>
            <w:ins w:id="98"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99" w:author="Merrick, Riki | APHL" w:date="2022-07-27T12:43:00Z"/>
                <w:color w:val="000080"/>
              </w:rPr>
            </w:pPr>
            <w:ins w:id="100"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01" w:author="Merrick, Riki | APHL" w:date="2022-07-27T12:43:00Z"/>
              </w:rPr>
            </w:pPr>
            <w:ins w:id="102"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03" w:author="Merrick, Riki | APHL" w:date="2022-07-27T12:43:00Z"/>
                <w:b/>
                <w:bCs/>
                <w:i/>
                <w:iCs/>
                <w:color w:val="000080"/>
              </w:rPr>
            </w:pPr>
            <w:ins w:id="104"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05" w:author="Merrick, Riki | APHL" w:date="2022-07-27T12:43:00Z"/>
                <w:b/>
                <w:bCs/>
                <w:i/>
                <w:iCs/>
                <w:color w:val="000080"/>
              </w:rPr>
            </w:pPr>
          </w:p>
        </w:tc>
      </w:tr>
      <w:tr w:rsidR="002970BB" w14:paraId="2C486B6E" w14:textId="77777777" w:rsidTr="00866BAB">
        <w:trPr>
          <w:trHeight w:val="530"/>
          <w:ins w:id="106"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20FE1E21" w14:textId="77777777" w:rsidTr="00866BAB">
        <w:trPr>
          <w:trHeight w:val="530"/>
          <w:ins w:id="118"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19" w:author="Merrick, Riki | APHL" w:date="2022-07-28T09:15:00Z"/>
                <w:b/>
                <w:bCs/>
                <w:i/>
                <w:iCs/>
                <w:color w:val="000080"/>
              </w:rPr>
            </w:pPr>
            <w:ins w:id="120"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21" w:author="Merrick, Riki | APHL" w:date="2022-07-28T09:15:00Z"/>
                <w:bCs/>
                <w:i/>
                <w:iCs/>
                <w:noProof/>
              </w:rPr>
            </w:pPr>
            <w:ins w:id="122"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23" w:author="Merrick, Riki | APHL" w:date="2022-07-28T09:15:00Z"/>
                <w:color w:val="000080"/>
              </w:rPr>
            </w:pPr>
            <w:ins w:id="124"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25" w:author="Merrick, Riki | APHL" w:date="2022-07-28T09:15:00Z"/>
              </w:rPr>
            </w:pPr>
            <w:ins w:id="126"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27" w:author="Merrick, Riki | APHL" w:date="2022-07-28T09:15:00Z"/>
                <w:b/>
                <w:bCs/>
                <w:i/>
                <w:iCs/>
                <w:color w:val="000080"/>
              </w:rPr>
            </w:pPr>
            <w:ins w:id="128"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29" w:author="Merrick, Riki | APHL" w:date="2022-07-28T09:15:00Z"/>
                <w:b/>
                <w:bCs/>
                <w:i/>
                <w:iCs/>
                <w:color w:val="000080"/>
              </w:rPr>
            </w:pPr>
          </w:p>
        </w:tc>
      </w:tr>
      <w:tr w:rsidR="002970BB" w14:paraId="496BC960" w14:textId="77777777" w:rsidTr="00866BAB">
        <w:trPr>
          <w:trHeight w:val="530"/>
          <w:ins w:id="130"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31" w:author="Merrick, Riki | APHL" w:date="2022-07-28T09:15:00Z"/>
                <w:b/>
                <w:bCs/>
                <w:i/>
                <w:iCs/>
                <w:color w:val="000080"/>
              </w:rPr>
            </w:pPr>
            <w:ins w:id="132"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33" w:author="Merrick, Riki | APHL" w:date="2022-07-28T09:15:00Z"/>
                <w:bCs/>
                <w:i/>
                <w:iCs/>
                <w:noProof/>
              </w:rPr>
            </w:pPr>
            <w:ins w:id="134"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35" w:author="Merrick, Riki | APHL" w:date="2022-07-28T09:15:00Z"/>
                <w:color w:val="000080"/>
              </w:rPr>
            </w:pPr>
            <w:ins w:id="136"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37" w:author="Merrick, Riki | APHL" w:date="2022-07-28T09:15:00Z"/>
              </w:rPr>
            </w:pPr>
            <w:ins w:id="138"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39" w:author="Merrick, Riki | APHL" w:date="2022-07-28T09:15:00Z"/>
                <w:b/>
                <w:bCs/>
                <w:i/>
                <w:iCs/>
                <w:color w:val="000080"/>
              </w:rPr>
            </w:pPr>
            <w:ins w:id="140"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41" w:author="Merrick, Riki | APHL" w:date="2022-07-28T09:15:00Z"/>
                <w:b/>
                <w:bCs/>
                <w:i/>
                <w:iCs/>
                <w:color w:val="000080"/>
              </w:rPr>
            </w:pPr>
          </w:p>
        </w:tc>
      </w:tr>
      <w:tr w:rsidR="002970BB" w14:paraId="555B1133" w14:textId="77777777" w:rsidTr="00866BAB">
        <w:trPr>
          <w:trHeight w:val="530"/>
          <w:ins w:id="142"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80333F">
                <w:rPr>
                  <w:color w:val="000080"/>
                </w:rPr>
                <w:t>Added Gender Harmony segments (GSP, GSR and GSC) to the message structure for Patient</w:t>
              </w:r>
            </w:ins>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1137F6E9" w14:textId="77777777" w:rsidTr="00866BAB">
        <w:trPr>
          <w:trHeight w:val="530"/>
          <w:ins w:id="154"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736CBE24" w14:textId="77777777" w:rsidTr="00866BAB">
        <w:trPr>
          <w:trHeight w:val="530"/>
          <w:ins w:id="166"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4107B393" w14:textId="77777777" w:rsidTr="00866BAB">
        <w:trPr>
          <w:trHeight w:val="530"/>
          <w:ins w:id="178"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9:00Z">
              <w:r w:rsidRPr="00367E5D">
                <w:rPr>
                  <w:b/>
                  <w:bCs/>
                  <w:i/>
                  <w:iCs/>
                  <w:color w:val="000080"/>
                </w:rPr>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0158790B" w14:textId="77777777" w:rsidTr="00866BAB">
        <w:trPr>
          <w:trHeight w:val="530"/>
          <w:ins w:id="190"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 xml:space="preserve">ADT/ACK - Cancel Discharge / End Visit </w:t>
              </w:r>
              <w:r w:rsidRPr="00367E5D">
                <w:rPr>
                  <w:bCs/>
                  <w:i/>
                  <w:iCs/>
                  <w:noProof/>
                </w:rPr>
                <w:lastRenderedPageBreak/>
                <w:t>(Event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195" w:author="Merrick, Riki | APHL" w:date="2022-07-28T09:15:00Z"/>
                <w:color w:val="000080"/>
              </w:rPr>
            </w:pPr>
            <w:ins w:id="196" w:author="Merrick, Riki | APHL" w:date="2022-07-28T10:12:00Z">
              <w:r w:rsidRPr="00250940">
                <w:rPr>
                  <w:color w:val="000080"/>
                </w:rPr>
                <w:lastRenderedPageBreak/>
                <w:t xml:space="preserve">Added Gender Harmony segments (GSP, GSR and GSC) to the </w:t>
              </w:r>
              <w:r w:rsidRPr="00250940">
                <w:rPr>
                  <w:color w:val="000080"/>
                </w:rPr>
                <w:lastRenderedPageBreak/>
                <w:t>message structure for Patient, Next of Kin, Guarantor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lastRenderedPageBreak/>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9B4211D" w14:textId="77777777" w:rsidTr="00866BAB">
        <w:trPr>
          <w:trHeight w:val="530"/>
          <w:ins w:id="202"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4:00Z">
              <w:r w:rsidRPr="00250940">
                <w:rPr>
                  <w:color w:val="000080"/>
                </w:rPr>
                <w:t>Added Gender Harmony segments (GSP, GSR and GSC) to the message structure for Patient, Next of Kin, Guarantor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1AFF08E4" w14:textId="77777777" w:rsidTr="00866BAB">
        <w:trPr>
          <w:trHeight w:val="530"/>
          <w:ins w:id="214"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4:00Z">
              <w:r w:rsidRPr="0080333F">
                <w:rPr>
                  <w:color w:val="000080"/>
                </w:rPr>
                <w:t>Added Gender Harmony segments (GSP, GSR and GSC) to the message structure for Patient</w:t>
              </w:r>
            </w:ins>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206548A5" w14:textId="77777777" w:rsidTr="00866BAB">
        <w:trPr>
          <w:trHeight w:val="530"/>
          <w:ins w:id="226"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29" w:author="Merrick, Riki | APHL" w:date="2022-07-28T09:15:00Z"/>
                <w:bCs/>
                <w:i/>
                <w:iCs/>
                <w:noProof/>
              </w:rPr>
            </w:pPr>
            <w:ins w:id="230"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5:00Z">
              <w:r w:rsidRPr="00250940">
                <w:rPr>
                  <w:color w:val="000080"/>
                </w:rPr>
                <w:t>Added Gender Harmony segments (GSP, GSR and GSC) to the message structure for Patient, Next of Kin, Guarantor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59C30F78" w14:textId="77777777" w:rsidTr="00866BAB">
        <w:trPr>
          <w:trHeight w:val="530"/>
          <w:ins w:id="238"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5:00Z">
              <w:r w:rsidRPr="0080333F">
                <w:rPr>
                  <w:color w:val="000080"/>
                </w:rPr>
                <w:t>Added Gender Harmony segments (GSP, GSR and GSC) to the message structure for Patient</w:t>
              </w:r>
            </w:ins>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45686B36" w14:textId="77777777" w:rsidTr="00866BAB">
        <w:trPr>
          <w:trHeight w:val="530"/>
          <w:ins w:id="250"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174FF320" w14:textId="77777777" w:rsidTr="00866BAB">
        <w:trPr>
          <w:trHeight w:val="530"/>
          <w:ins w:id="262"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0A97409B" w14:textId="77777777" w:rsidTr="00866BAB">
        <w:trPr>
          <w:trHeight w:val="530"/>
          <w:ins w:id="274"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22019E01" w14:textId="77777777" w:rsidTr="00866BAB">
        <w:trPr>
          <w:trHeight w:val="530"/>
          <w:ins w:id="286"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291" w:author="Merrick, Riki | APHL" w:date="2022-07-28T09:15:00Z"/>
                <w:color w:val="000080"/>
              </w:rPr>
            </w:pPr>
            <w:ins w:id="292"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15AD1EB4" w14:textId="77777777" w:rsidTr="00866BAB">
        <w:trPr>
          <w:trHeight w:val="530"/>
          <w:ins w:id="298"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03" w:author="Merrick, Riki | APHL" w:date="2022-07-28T09:15:00Z"/>
                <w:color w:val="000080"/>
              </w:rPr>
            </w:pPr>
            <w:ins w:id="304"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3643EE6A" w14:textId="77777777" w:rsidTr="00866BAB">
        <w:trPr>
          <w:trHeight w:val="530"/>
          <w:ins w:id="310"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7C626936" w14:textId="77777777" w:rsidTr="00866BAB">
        <w:trPr>
          <w:trHeight w:val="530"/>
          <w:ins w:id="322"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500991FD" w14:textId="77777777" w:rsidTr="00866BAB">
        <w:trPr>
          <w:trHeight w:val="530"/>
          <w:ins w:id="334"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9:00Z">
              <w:r w:rsidRPr="00250940">
                <w:rPr>
                  <w:color w:val="000080"/>
                </w:rPr>
                <w:t xml:space="preserve">Added Gender Harmony segments (GSP, GSR and GSC) to the message structure for Patient, Next </w:t>
              </w:r>
              <w:r w:rsidRPr="00250940">
                <w:rPr>
                  <w:color w:val="000080"/>
                </w:rPr>
                <w:lastRenderedPageBreak/>
                <w:t>of Kin, Guarantor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lastRenderedPageBreak/>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6D66EA1D" w14:textId="77777777" w:rsidTr="00866BAB">
        <w:trPr>
          <w:trHeight w:val="530"/>
          <w:ins w:id="346"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9:00Z">
              <w:r w:rsidRPr="0080333F">
                <w:rPr>
                  <w:color w:val="000080"/>
                </w:rPr>
                <w:t>Added Gender Harmony segments (GSP, GSR and GSC) to the message structure for Patient</w:t>
              </w:r>
            </w:ins>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0A05CA2A" w14:textId="77777777" w:rsidTr="00866BAB">
        <w:trPr>
          <w:trHeight w:val="530"/>
          <w:ins w:id="358"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21:00Z">
              <w:r w:rsidRPr="00250940">
                <w:rPr>
                  <w:color w:val="000080"/>
                </w:rPr>
                <w:t>Added Gender Harmony segments (GSP, GSR and GSC) to the message structure for Patient, Next of Kin, Guarantor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7D328D75" w14:textId="77777777" w:rsidTr="00866BAB">
        <w:trPr>
          <w:trHeight w:val="530"/>
          <w:ins w:id="370"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75" w:author="Merrick, Riki | APHL" w:date="2022-07-28T09:15:00Z"/>
                <w:color w:val="000080"/>
              </w:rPr>
            </w:pPr>
            <w:ins w:id="376" w:author="Merrick, Riki | APHL" w:date="2022-07-28T10:22:00Z">
              <w:r w:rsidRPr="0080333F">
                <w:rPr>
                  <w:color w:val="000080"/>
                </w:rPr>
                <w:t>Added Gender Harmony segments (GSP, GSR and GSC) to the message structure for Patient</w:t>
              </w:r>
            </w:ins>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596AA61D" w14:textId="77777777" w:rsidTr="00866BAB">
        <w:trPr>
          <w:trHeight w:val="530"/>
          <w:ins w:id="382"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387" w:author="Merrick, Riki | APHL" w:date="2022-07-28T09:15:00Z"/>
                <w:color w:val="000080"/>
              </w:rPr>
            </w:pPr>
            <w:ins w:id="388" w:author="Merrick, Riki | APHL" w:date="2022-07-28T10:22:00Z">
              <w:r w:rsidRPr="0080333F">
                <w:rPr>
                  <w:color w:val="000080"/>
                </w:rPr>
                <w:t>Added Gender Harmony segments (GSP, GSR and GSC) to the message structure for Patient</w:t>
              </w:r>
            </w:ins>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C5A3678" w14:textId="77777777" w:rsidTr="00866BAB">
        <w:trPr>
          <w:trHeight w:val="530"/>
          <w:ins w:id="394"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399" w:author="Merrick, Riki | APHL" w:date="2022-07-28T09:15:00Z"/>
                <w:color w:val="000080"/>
              </w:rPr>
            </w:pPr>
            <w:ins w:id="40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62029FE0" w14:textId="77777777" w:rsidTr="00866BAB">
        <w:trPr>
          <w:trHeight w:val="530"/>
          <w:ins w:id="406"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11" w:author="Merrick, Riki | APHL" w:date="2022-07-28T09:15:00Z"/>
                <w:color w:val="000080"/>
              </w:rPr>
            </w:pPr>
            <w:ins w:id="41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6876E935" w14:textId="77777777" w:rsidTr="00866BAB">
        <w:trPr>
          <w:trHeight w:val="530"/>
          <w:ins w:id="418"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721EF02F" w14:textId="77777777" w:rsidTr="00866BAB">
        <w:trPr>
          <w:trHeight w:val="530"/>
          <w:ins w:id="430"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33" w:author="Merrick, Riki | APHL" w:date="2022-07-28T09:15:00Z"/>
                <w:bCs/>
                <w:i/>
                <w:iCs/>
                <w:noProof/>
              </w:rPr>
            </w:pPr>
            <w:ins w:id="434"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39F8A4F6" w14:textId="77777777" w:rsidTr="00866BAB">
        <w:trPr>
          <w:trHeight w:val="530"/>
          <w:ins w:id="442"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3B4F9F2D" w14:textId="77777777" w:rsidTr="00866BAB">
        <w:trPr>
          <w:trHeight w:val="530"/>
          <w:ins w:id="454"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622F87CF" w14:textId="77777777" w:rsidTr="00866BAB">
        <w:trPr>
          <w:trHeight w:val="530"/>
          <w:ins w:id="466"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6:00Z">
              <w:r w:rsidRPr="00866BAB">
                <w:rPr>
                  <w:bCs/>
                  <w:i/>
                  <w:iCs/>
                  <w:noProof/>
                </w:rPr>
                <w:t>ADT/ACK - Move Account Information - Patient 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7BD47BE8" w14:textId="77777777" w:rsidTr="00866BAB">
        <w:trPr>
          <w:trHeight w:val="530"/>
          <w:ins w:id="478"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5B8A6397" w14:textId="77777777" w:rsidTr="00866BAB">
        <w:trPr>
          <w:trHeight w:val="530"/>
          <w:ins w:id="490"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lastRenderedPageBreak/>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6A2A5B08" w14:textId="77777777" w:rsidTr="00866BAB">
        <w:trPr>
          <w:trHeight w:val="530"/>
          <w:ins w:id="502"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7F272071" w14:textId="77777777" w:rsidTr="00866BAB">
        <w:trPr>
          <w:trHeight w:val="530"/>
          <w:ins w:id="514"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51B77ECF" w14:textId="77777777" w:rsidTr="00866BAB">
        <w:trPr>
          <w:trHeight w:val="530"/>
          <w:ins w:id="526"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02434F15" w14:textId="77777777" w:rsidTr="00866BAB">
        <w:trPr>
          <w:trHeight w:val="530"/>
          <w:ins w:id="538"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34D7B747" w14:textId="77777777" w:rsidTr="00866BAB">
        <w:trPr>
          <w:trHeight w:val="530"/>
          <w:ins w:id="550"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7998B55E" w14:textId="77777777" w:rsidTr="00866BAB">
        <w:trPr>
          <w:trHeight w:val="530"/>
          <w:ins w:id="562"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1E8ED8A4" w14:textId="77777777" w:rsidTr="00866BAB">
        <w:trPr>
          <w:trHeight w:val="530"/>
          <w:ins w:id="574"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75" w:author="Merrick, Riki | APHL" w:date="2022-07-28T09:28:00Z"/>
                <w:b/>
                <w:bCs/>
                <w:i/>
                <w:iCs/>
                <w:color w:val="000080"/>
              </w:rPr>
            </w:pPr>
            <w:ins w:id="576"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577" w:author="Merrick, Riki | APHL" w:date="2022-07-28T09:28:00Z"/>
                <w:bCs/>
                <w:i/>
                <w:iCs/>
                <w:noProof/>
              </w:rPr>
            </w:pPr>
            <w:ins w:id="578"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579" w:author="Merrick, Riki | APHL" w:date="2022-07-28T09:28:00Z"/>
                <w:color w:val="000080"/>
              </w:rPr>
            </w:pPr>
            <w:ins w:id="580" w:author="Merrick, Riki | APHL" w:date="2022-07-28T10:28:00Z">
              <w:r w:rsidRPr="0080333F">
                <w:rPr>
                  <w:color w:val="000080"/>
                </w:rPr>
                <w:t>Added Gender Harmony segments (GSP, GSR and GSC) to the message structure for Patient</w:t>
              </w:r>
              <w:r>
                <w:rPr>
                  <w:color w:val="000080"/>
                </w:rPr>
                <w:t xml:space="preserve"> to the RSP</w:t>
              </w:r>
            </w:ins>
            <w:ins w:id="581"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582" w:author="Merrick, Riki | APHL" w:date="2022-07-28T09:28:00Z"/>
              </w:rPr>
            </w:pPr>
            <w:ins w:id="583"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584" w:author="Merrick, Riki | APHL" w:date="2022-07-28T09:28:00Z"/>
                <w:b/>
                <w:bCs/>
                <w:i/>
                <w:iCs/>
                <w:color w:val="000080"/>
              </w:rPr>
            </w:pPr>
            <w:ins w:id="585"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586" w:author="Merrick, Riki | APHL" w:date="2022-07-28T09:28:00Z"/>
                <w:b/>
                <w:bCs/>
                <w:i/>
                <w:iCs/>
                <w:color w:val="000080"/>
              </w:rPr>
            </w:pPr>
          </w:p>
        </w:tc>
      </w:tr>
      <w:tr w:rsidR="002970BB" w14:paraId="051CDAA8" w14:textId="77777777" w:rsidTr="00866BAB">
        <w:trPr>
          <w:trHeight w:val="530"/>
          <w:ins w:id="587"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588" w:author="Merrick, Riki | APHL" w:date="2022-07-28T09:28:00Z"/>
                <w:b/>
                <w:bCs/>
                <w:i/>
                <w:iCs/>
                <w:color w:val="000080"/>
              </w:rPr>
            </w:pPr>
            <w:ins w:id="589"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590" w:author="Merrick, Riki | APHL" w:date="2022-07-28T09:28:00Z"/>
                <w:bCs/>
                <w:i/>
                <w:iCs/>
                <w:noProof/>
              </w:rPr>
            </w:pPr>
            <w:ins w:id="591"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592" w:author="Merrick, Riki | APHL" w:date="2022-07-28T09:28:00Z"/>
                <w:color w:val="000080"/>
              </w:rPr>
            </w:pPr>
            <w:ins w:id="593" w:author="Merrick, Riki | APHL" w:date="2022-07-28T10:29:00Z">
              <w:r w:rsidRPr="0080333F">
                <w:rPr>
                  <w:color w:val="000080"/>
                </w:rPr>
                <w:t>Added Gender Harmony segments (GSP, GSR and GSC) to the message structure for Patient</w:t>
              </w:r>
              <w:r>
                <w:rPr>
                  <w:color w:val="000080"/>
                </w:rPr>
                <w:t xml:space="preserve"> </w:t>
              </w:r>
            </w:ins>
            <w:ins w:id="594" w:author="Merrick, Riki | APHL" w:date="2022-07-28T10:33:00Z">
              <w:r w:rsidR="00E4464A">
                <w:rPr>
                  <w:color w:val="000080"/>
                </w:rPr>
                <w:t xml:space="preserve">and Next of Kin </w:t>
              </w:r>
            </w:ins>
            <w:ins w:id="595"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596" w:author="Merrick, Riki | APHL" w:date="2022-07-28T09:28:00Z"/>
              </w:rPr>
            </w:pPr>
            <w:ins w:id="597"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598" w:author="Merrick, Riki | APHL" w:date="2022-07-28T09:28:00Z"/>
                <w:b/>
                <w:bCs/>
                <w:i/>
                <w:iCs/>
                <w:color w:val="000080"/>
              </w:rPr>
            </w:pPr>
            <w:ins w:id="599"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00" w:author="Merrick, Riki | APHL" w:date="2022-07-28T09:28:00Z"/>
                <w:b/>
                <w:bCs/>
                <w:i/>
                <w:iCs/>
                <w:color w:val="000080"/>
              </w:rPr>
            </w:pPr>
          </w:p>
        </w:tc>
      </w:tr>
      <w:tr w:rsidR="002970BB" w14:paraId="06539266" w14:textId="77777777" w:rsidTr="00866BAB">
        <w:trPr>
          <w:trHeight w:val="530"/>
          <w:ins w:id="601"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02" w:author="Merrick, Riki | APHL" w:date="2022-07-28T09:15:00Z"/>
                <w:b/>
                <w:bCs/>
                <w:i/>
                <w:iCs/>
                <w:color w:val="000080"/>
              </w:rPr>
            </w:pPr>
            <w:ins w:id="603"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04" w:author="Merrick, Riki | APHL" w:date="2022-07-28T09:15:00Z"/>
                <w:bCs/>
                <w:i/>
                <w:iCs/>
                <w:noProof/>
              </w:rPr>
            </w:pPr>
            <w:ins w:id="605"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06" w:author="Merrick, Riki | APHL" w:date="2022-07-28T09:15:00Z"/>
                <w:color w:val="000080"/>
              </w:rPr>
            </w:pPr>
            <w:ins w:id="607"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08" w:author="Merrick, Riki | APHL" w:date="2022-07-28T09:15:00Z"/>
              </w:rPr>
            </w:pPr>
            <w:ins w:id="609"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10" w:author="Merrick, Riki | APHL" w:date="2022-07-28T09:15:00Z"/>
                <w:b/>
                <w:bCs/>
                <w:i/>
                <w:iCs/>
                <w:color w:val="000080"/>
              </w:rPr>
            </w:pPr>
            <w:ins w:id="611"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12" w:author="Merrick, Riki | APHL" w:date="2022-07-28T09:15:00Z"/>
                <w:b/>
                <w:bCs/>
                <w:i/>
                <w:iCs/>
                <w:color w:val="000080"/>
              </w:rPr>
            </w:pPr>
          </w:p>
        </w:tc>
      </w:tr>
      <w:tr w:rsidR="002970BB" w14:paraId="7F6F16AC" w14:textId="77777777" w:rsidTr="00866BAB">
        <w:trPr>
          <w:trHeight w:val="530"/>
          <w:ins w:id="613"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14" w:author="Merrick, Riki | APHL" w:date="2022-07-28T09:28:00Z"/>
                <w:b/>
                <w:bCs/>
                <w:i/>
                <w:iCs/>
                <w:color w:val="000080"/>
              </w:rPr>
            </w:pPr>
            <w:ins w:id="615" w:author="Merrick, Riki | APHL" w:date="2022-07-28T09:30:00Z">
              <w:r w:rsidRPr="00866BAB">
                <w:rPr>
                  <w:b/>
                  <w:bCs/>
                  <w:i/>
                  <w:iCs/>
                  <w:color w:val="000080"/>
                </w:rPr>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16" w:author="Merrick, Riki | APHL" w:date="2022-07-28T09:28:00Z"/>
                <w:bCs/>
                <w:i/>
                <w:iCs/>
                <w:noProof/>
              </w:rPr>
            </w:pPr>
            <w:ins w:id="617"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18" w:author="Merrick, Riki | APHL" w:date="2022-07-28T09:28:00Z"/>
                <w:color w:val="000080"/>
              </w:rPr>
            </w:pPr>
            <w:ins w:id="619"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C616E6D" w14:textId="77777777" w:rsidTr="00866BAB">
        <w:trPr>
          <w:trHeight w:val="530"/>
          <w:ins w:id="625"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26" w:author="Merrick, Riki | APHL" w:date="2022-07-28T09:28:00Z"/>
                <w:b/>
                <w:bCs/>
                <w:i/>
                <w:iCs/>
                <w:color w:val="000080"/>
              </w:rPr>
            </w:pPr>
            <w:ins w:id="627"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28" w:author="Merrick, Riki | APHL" w:date="2022-07-28T09:28:00Z"/>
                <w:bCs/>
                <w:i/>
                <w:iCs/>
                <w:noProof/>
              </w:rPr>
            </w:pPr>
            <w:ins w:id="629"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30" w:author="Merrick, Riki | APHL" w:date="2022-07-28T09:28:00Z"/>
                <w:color w:val="000080"/>
              </w:rPr>
            </w:pPr>
            <w:ins w:id="631"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32" w:author="Merrick, Riki | APHL" w:date="2022-07-28T09:28:00Z"/>
              </w:rPr>
            </w:pPr>
            <w:ins w:id="633"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34" w:author="Merrick, Riki | APHL" w:date="2022-07-28T09:28:00Z"/>
                <w:b/>
                <w:bCs/>
                <w:i/>
                <w:iCs/>
                <w:color w:val="000080"/>
              </w:rPr>
            </w:pPr>
            <w:ins w:id="635"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36" w:author="Merrick, Riki | APHL" w:date="2022-07-28T09:28:00Z"/>
                <w:b/>
                <w:bCs/>
                <w:i/>
                <w:iCs/>
                <w:color w:val="000080"/>
              </w:rPr>
            </w:pPr>
          </w:p>
        </w:tc>
      </w:tr>
      <w:tr w:rsidR="002970BB" w14:paraId="5C7BFD17" w14:textId="77777777" w:rsidTr="00866BAB">
        <w:trPr>
          <w:trHeight w:val="530"/>
          <w:ins w:id="637"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3E30D6">
                <w:rPr>
                  <w:b/>
                  <w:bCs/>
                  <w:i/>
                  <w:iCs/>
                  <w:color w:val="000080"/>
                </w:rPr>
                <w:lastRenderedPageBreak/>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6AD595BF" w14:textId="77777777" w:rsidTr="00866BAB">
        <w:trPr>
          <w:trHeight w:val="530"/>
          <w:ins w:id="649"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54" w:author="Merrick, Riki | APHL" w:date="2022-07-28T09:28:00Z"/>
                <w:color w:val="000080"/>
              </w:rPr>
            </w:pPr>
            <w:ins w:id="655" w:author="Merrick, Riki | APHL" w:date="2022-07-28T09:33:00Z">
              <w:r>
                <w:rPr>
                  <w:color w:val="000080"/>
                </w:rPr>
                <w:t>I</w:t>
              </w:r>
            </w:ins>
            <w:ins w:id="656"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57" w:author="Merrick, Riki | APHL" w:date="2022-07-28T09:28:00Z"/>
              </w:rPr>
            </w:pPr>
            <w:ins w:id="658"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59" w:author="Merrick, Riki | APHL" w:date="2022-07-28T09:28:00Z"/>
                <w:b/>
                <w:bCs/>
                <w:i/>
                <w:iCs/>
                <w:color w:val="000080"/>
              </w:rPr>
            </w:pPr>
            <w:ins w:id="660"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61" w:author="Merrick, Riki | APHL" w:date="2022-07-28T09:28:00Z"/>
                <w:b/>
                <w:bCs/>
                <w:i/>
                <w:iCs/>
                <w:color w:val="000080"/>
              </w:rPr>
            </w:pPr>
          </w:p>
        </w:tc>
      </w:tr>
      <w:tr w:rsidR="002970BB" w14:paraId="239434A2" w14:textId="77777777" w:rsidTr="00866BAB">
        <w:trPr>
          <w:trHeight w:val="530"/>
          <w:ins w:id="662"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63" w:author="Merrick, Riki | APHL" w:date="2022-08-02T12:38:00Z"/>
                <w:b/>
                <w:bCs/>
                <w:i/>
                <w:iCs/>
                <w:color w:val="000080"/>
              </w:rPr>
            </w:pPr>
            <w:ins w:id="664"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65" w:author="Merrick, Riki | APHL" w:date="2022-08-02T12:38:00Z"/>
                <w:bCs/>
                <w:i/>
                <w:iCs/>
                <w:noProof/>
              </w:rPr>
            </w:pPr>
            <w:ins w:id="666"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67" w:author="Merrick, Riki | APHL" w:date="2022-08-02T12:38:00Z"/>
                <w:color w:val="000080"/>
              </w:rPr>
            </w:pPr>
            <w:ins w:id="668"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69" w:author="Merrick, Riki | APHL" w:date="2022-08-02T12:38:00Z"/>
              </w:rPr>
            </w:pPr>
            <w:ins w:id="670" w:author="Merrick, Riki | APHL" w:date="2022-08-02T12:40:00Z">
              <w:r>
                <w:fldChar w:fldCharType="begin"/>
              </w:r>
            </w:ins>
            <w:ins w:id="671" w:author="Merrick, Riki | APHL" w:date="2022-08-02T12:41:00Z">
              <w:r>
                <w:instrText>HYPERLINK "C:\\Users\\riki.merrick\\OneDrive - Association of Public Health Laboratories\\Documents\\Supporting docs\\HL7\\HL7V291_Sep2022\\V2-25378"</w:instrText>
              </w:r>
            </w:ins>
            <w:ins w:id="672"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73" w:author="Merrick, Riki | APHL" w:date="2022-08-02T12:38:00Z"/>
                <w:b/>
                <w:bCs/>
                <w:i/>
                <w:iCs/>
                <w:color w:val="000080"/>
              </w:rPr>
            </w:pPr>
            <w:ins w:id="674"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75" w:author="Merrick, Riki | APHL" w:date="2022-08-02T12:38:00Z"/>
                <w:b/>
                <w:bCs/>
                <w:i/>
                <w:iCs/>
                <w:color w:val="000080"/>
              </w:rPr>
            </w:pPr>
          </w:p>
        </w:tc>
      </w:tr>
      <w:tr w:rsidR="002970BB" w14:paraId="031A0E84" w14:textId="77777777" w:rsidTr="00866BAB">
        <w:trPr>
          <w:trHeight w:val="530"/>
          <w:ins w:id="676"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677" w:author="Merrick, Riki | APHL" w:date="2022-07-28T09:28:00Z"/>
                <w:b/>
                <w:bCs/>
                <w:i/>
                <w:iCs/>
                <w:color w:val="000080"/>
              </w:rPr>
            </w:pPr>
            <w:ins w:id="678"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679" w:author="Merrick, Riki | APHL" w:date="2022-07-28T09:28:00Z"/>
                <w:bCs/>
                <w:i/>
                <w:iCs/>
                <w:noProof/>
              </w:rPr>
            </w:pPr>
            <w:ins w:id="680"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681" w:author="Merrick, Riki | APHL" w:date="2022-07-28T09:28:00Z"/>
                <w:color w:val="000080"/>
              </w:rPr>
            </w:pPr>
            <w:ins w:id="682" w:author="Merrick, Riki | APHL" w:date="2022-07-28T09:35:00Z">
              <w:r>
                <w:rPr>
                  <w:color w:val="000080"/>
                </w:rPr>
                <w:t>Add new segment to support exchange of patient self</w:t>
              </w:r>
            </w:ins>
            <w:ins w:id="683" w:author="Merrick, Riki | APHL" w:date="2022-07-28T09:36:00Z">
              <w:r>
                <w:rPr>
                  <w:color w:val="000080"/>
                </w:rPr>
                <w:t>-</w:t>
              </w:r>
            </w:ins>
            <w:ins w:id="684" w:author="Merrick, Riki | APHL" w:date="2022-07-28T09:35:00Z">
              <w:r>
                <w:rPr>
                  <w:color w:val="000080"/>
                </w:rPr>
                <w:t>asserted gender identity, sexual orientation and other Gender Harmony related attri</w:t>
              </w:r>
            </w:ins>
            <w:ins w:id="685"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686" w:author="Merrick, Riki | APHL" w:date="2022-07-28T09:28:00Z"/>
              </w:rPr>
            </w:pPr>
            <w:ins w:id="687"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688" w:author="Merrick, Riki | APHL" w:date="2022-07-28T09:28:00Z"/>
                <w:b/>
                <w:bCs/>
                <w:i/>
                <w:iCs/>
                <w:color w:val="000080"/>
              </w:rPr>
            </w:pPr>
            <w:ins w:id="689"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690" w:author="Merrick, Riki | APHL" w:date="2022-07-28T09:28:00Z"/>
                <w:b/>
                <w:bCs/>
                <w:i/>
                <w:iCs/>
                <w:color w:val="000080"/>
              </w:rPr>
            </w:pPr>
          </w:p>
        </w:tc>
      </w:tr>
      <w:tr w:rsidR="002970BB" w14:paraId="781F6C76" w14:textId="77777777" w:rsidTr="00866BAB">
        <w:trPr>
          <w:trHeight w:val="530"/>
          <w:ins w:id="691"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692" w:author="Merrick, Riki | APHL" w:date="2022-07-28T09:30:00Z"/>
                <w:b/>
                <w:bCs/>
                <w:i/>
                <w:iCs/>
                <w:color w:val="000080"/>
              </w:rPr>
            </w:pPr>
            <w:ins w:id="693"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694" w:author="Merrick, Riki | APHL" w:date="2022-07-28T09:30:00Z"/>
                <w:bCs/>
                <w:i/>
                <w:iCs/>
                <w:noProof/>
              </w:rPr>
            </w:pPr>
            <w:ins w:id="695"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696" w:author="Merrick, Riki | APHL" w:date="2022-07-28T09:30:00Z"/>
                <w:color w:val="000080"/>
              </w:rPr>
            </w:pPr>
            <w:ins w:id="697" w:author="Merrick, Riki | APHL" w:date="2022-07-28T09:36:00Z">
              <w:r>
                <w:rPr>
                  <w:color w:val="000080"/>
                </w:rPr>
                <w:t>Add a new segments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698" w:author="Merrick, Riki | APHL" w:date="2022-07-28T09:30:00Z"/>
              </w:rPr>
            </w:pPr>
            <w:ins w:id="699"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00" w:author="Merrick, Riki | APHL" w:date="2022-07-28T09:30:00Z"/>
                <w:b/>
                <w:bCs/>
                <w:i/>
                <w:iCs/>
                <w:color w:val="000080"/>
              </w:rPr>
            </w:pPr>
            <w:ins w:id="701"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02" w:author="Merrick, Riki | APHL" w:date="2022-07-28T09:30:00Z"/>
                <w:b/>
                <w:bCs/>
                <w:i/>
                <w:iCs/>
                <w:color w:val="000080"/>
              </w:rPr>
            </w:pPr>
          </w:p>
        </w:tc>
      </w:tr>
      <w:tr w:rsidR="002970BB" w14:paraId="124A0604" w14:textId="77777777" w:rsidTr="00866BAB">
        <w:trPr>
          <w:trHeight w:val="530"/>
          <w:ins w:id="703"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04" w:author="Merrick, Riki | APHL" w:date="2022-07-28T09:30:00Z"/>
                <w:b/>
                <w:bCs/>
                <w:i/>
                <w:iCs/>
                <w:color w:val="000080"/>
              </w:rPr>
            </w:pPr>
            <w:ins w:id="705" w:author="Merrick, Riki | APHL" w:date="2022-07-28T09:32:00Z">
              <w:r w:rsidRPr="003E30D6">
                <w:rPr>
                  <w:b/>
                  <w:bCs/>
                  <w:i/>
                  <w:iCs/>
                  <w:color w:val="000080"/>
                </w:rPr>
                <w:t>3.4.21</w:t>
              </w:r>
            </w:ins>
          </w:p>
        </w:tc>
        <w:tc>
          <w:tcPr>
            <w:tcW w:w="2369" w:type="dxa"/>
            <w:shd w:val="clear" w:color="auto" w:fill="D9D9D9"/>
          </w:tcPr>
          <w:p w14:paraId="58B4A891" w14:textId="0ED1D26A" w:rsidR="00866BAB" w:rsidRPr="00823AC3" w:rsidRDefault="003E30D6" w:rsidP="00A51CFB">
            <w:pPr>
              <w:widowControl w:val="0"/>
              <w:autoSpaceDE w:val="0"/>
              <w:autoSpaceDN w:val="0"/>
              <w:adjustRightInd w:val="0"/>
              <w:spacing w:before="110"/>
              <w:rPr>
                <w:ins w:id="706" w:author="Merrick, Riki | APHL" w:date="2022-07-28T09:30:00Z"/>
                <w:bCs/>
                <w:i/>
                <w:iCs/>
                <w:noProof/>
              </w:rPr>
            </w:pPr>
            <w:ins w:id="707" w:author="Merrick, Riki | APHL" w:date="2022-07-28T09:32:00Z">
              <w:r w:rsidRPr="003E30D6">
                <w:rPr>
                  <w:bCs/>
                  <w:i/>
                  <w:iCs/>
                  <w:noProof/>
                </w:rPr>
                <w:t>GSC – Sex For Clinical Use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08" w:author="Merrick, Riki | APHL" w:date="2022-07-28T09:30:00Z"/>
                <w:color w:val="000080"/>
              </w:rPr>
            </w:pPr>
            <w:ins w:id="709" w:author="Merrick, Riki | APHL" w:date="2022-07-28T09:36:00Z">
              <w:r>
                <w:rPr>
                  <w:color w:val="000080"/>
                </w:rPr>
                <w:t xml:space="preserve">Add a new segment to support clear </w:t>
              </w:r>
            </w:ins>
            <w:ins w:id="710"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11" w:author="Merrick, Riki | APHL" w:date="2022-07-28T09:30:00Z"/>
              </w:rPr>
            </w:pPr>
            <w:ins w:id="712"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13" w:author="Merrick, Riki | APHL" w:date="2022-07-28T09:30:00Z"/>
                <w:b/>
                <w:bCs/>
                <w:i/>
                <w:iCs/>
                <w:color w:val="000080"/>
              </w:rPr>
            </w:pPr>
            <w:ins w:id="714"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15" w:author="Merrick, Riki | APHL" w:date="2022-07-28T09:30:00Z"/>
                <w:b/>
                <w:bCs/>
                <w:i/>
                <w:iCs/>
                <w:color w:val="000080"/>
              </w:rPr>
            </w:pPr>
          </w:p>
        </w:tc>
      </w:tr>
      <w:tr w:rsidR="002970BB" w14:paraId="337FE088" w14:textId="77777777" w:rsidTr="00866BAB">
        <w:trPr>
          <w:trHeight w:val="530"/>
          <w:ins w:id="716"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17" w:author="Merrick, Riki | APHL" w:date="2022-07-28T09:30:00Z"/>
                <w:b/>
                <w:bCs/>
                <w:i/>
                <w:iCs/>
                <w:color w:val="000080"/>
              </w:rPr>
            </w:pPr>
            <w:ins w:id="718"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19" w:author="Merrick, Riki | APHL" w:date="2022-07-28T09:30:00Z"/>
                <w:bCs/>
                <w:i/>
                <w:iCs/>
                <w:noProof/>
              </w:rPr>
            </w:pPr>
            <w:ins w:id="720"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21" w:author="Merrick, Riki | APHL" w:date="2022-07-28T09:30:00Z"/>
                <w:color w:val="000080"/>
              </w:rPr>
            </w:pPr>
            <w:ins w:id="722" w:author="Merrick, Riki | APHL" w:date="2022-07-28T09:37:00Z">
              <w:r>
                <w:rPr>
                  <w:color w:val="000080"/>
                </w:rPr>
                <w:t>Update example message with new GS* segments in support of Gender Harmony concept</w:t>
              </w:r>
            </w:ins>
            <w:ins w:id="723"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24" w:author="Merrick, Riki | APHL" w:date="2022-07-28T09:30:00Z"/>
              </w:rPr>
            </w:pPr>
            <w:ins w:id="725"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26" w:author="Merrick, Riki | APHL" w:date="2022-07-28T09:30:00Z"/>
                <w:b/>
                <w:bCs/>
                <w:i/>
                <w:iCs/>
                <w:color w:val="000080"/>
              </w:rPr>
            </w:pPr>
            <w:ins w:id="727"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28" w:author="Merrick, Riki | APHL" w:date="2022-07-28T09:30:00Z"/>
                <w:b/>
                <w:bCs/>
                <w:i/>
                <w:iCs/>
                <w:color w:val="000080"/>
              </w:rPr>
            </w:pPr>
          </w:p>
        </w:tc>
      </w:tr>
      <w:tr w:rsidR="008C745D" w14:paraId="08FAD4F2" w14:textId="77777777" w:rsidTr="00866BAB">
        <w:trPr>
          <w:trHeight w:val="530"/>
          <w:ins w:id="729"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30"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31" w:author="Frank Oemig" w:date="2022-09-07T17:35:00Z"/>
                <w:bCs/>
                <w:i/>
                <w:iCs/>
                <w:noProof/>
              </w:rPr>
            </w:pPr>
            <w:ins w:id="732"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33" w:author="Frank Oemig" w:date="2022-09-07T17:35:00Z"/>
                <w:color w:val="000080"/>
              </w:rPr>
            </w:pPr>
            <w:ins w:id="734" w:author="Frank Oemig" w:date="2022-09-07T17:36:00Z">
              <w:r>
                <w:rPr>
                  <w:color w:val="000080"/>
                </w:rPr>
                <w:t>Adjust length for data element 00816 to 1..1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35"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36" w:author="Frank Oemig" w:date="2022-09-07T17:35:00Z"/>
                <w:b/>
                <w:bCs/>
                <w:i/>
                <w:iCs/>
                <w:color w:val="000080"/>
              </w:rPr>
            </w:pPr>
            <w:ins w:id="737"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38" w:author="Frank Oemig" w:date="2022-09-07T17:35:00Z"/>
                <w:b/>
                <w:bCs/>
                <w:i/>
                <w:iCs/>
                <w:color w:val="000080"/>
              </w:rPr>
            </w:pPr>
          </w:p>
        </w:tc>
      </w:tr>
    </w:tbl>
    <w:p w14:paraId="05ADCEEA" w14:textId="77777777" w:rsidR="00880D02" w:rsidRDefault="00880D02" w:rsidP="00880D02">
      <w:pPr>
        <w:rPr>
          <w:ins w:id="739" w:author="Merrick, Riki | APHL" w:date="2022-07-27T12:42:00Z"/>
        </w:rPr>
      </w:pPr>
    </w:p>
    <w:p w14:paraId="27127A4B" w14:textId="77777777" w:rsidR="00880D02" w:rsidRDefault="00880D02">
      <w:pPr>
        <w:spacing w:before="0" w:after="0"/>
        <w:rPr>
          <w:ins w:id="740" w:author="Merrick, Riki | APHL" w:date="2022-07-27T12:42:00Z"/>
          <w:rFonts w:ascii="Arial" w:eastAsia="Times New Roman" w:hAnsi="Arial" w:cs="Arial"/>
          <w:b/>
          <w:caps/>
          <w:noProof/>
          <w:kern w:val="20"/>
          <w:sz w:val="28"/>
          <w:szCs w:val="20"/>
          <w:lang w:eastAsia="de-DE"/>
        </w:rPr>
      </w:pPr>
      <w:ins w:id="741" w:author="Merrick, Riki | APHL" w:date="2022-07-27T12:42:00Z">
        <w:r>
          <w:rPr>
            <w:noProof/>
          </w:rPr>
          <w:br w:type="page"/>
        </w:r>
      </w:ins>
    </w:p>
    <w:p w14:paraId="47661AD4" w14:textId="7C3C0ED8" w:rsidR="00715956" w:rsidRPr="00F21240" w:rsidRDefault="00715956" w:rsidP="00594536">
      <w:pPr>
        <w:pStyle w:val="Heading2"/>
        <w:rPr>
          <w:noProof/>
        </w:rPr>
      </w:pPr>
      <w:bookmarkStart w:id="742" w:name="_Toc109892078"/>
      <w:r w:rsidRPr="00F21240">
        <w:rPr>
          <w:noProof/>
        </w:rPr>
        <w:lastRenderedPageBreak/>
        <w:t>C</w:t>
      </w:r>
      <w:r w:rsidR="00623119">
        <w:rPr>
          <w:noProof/>
        </w:rPr>
        <w:t>hapter 3 Contents</w:t>
      </w:r>
      <w:bookmarkEnd w:id="5"/>
      <w:bookmarkEnd w:id="6"/>
      <w:bookmarkEnd w:id="7"/>
      <w:bookmarkEnd w:id="8"/>
      <w:bookmarkEnd w:id="9"/>
      <w:bookmarkEnd w:id="742"/>
    </w:p>
    <w:bookmarkStart w:id="743" w:name="_Hlk27755034"/>
    <w:p w14:paraId="0745F294" w14:textId="68DB81DD" w:rsidR="00367E5D" w:rsidRDefault="00F16A42" w:rsidP="00F06515">
      <w:pPr>
        <w:pStyle w:val="TOC2"/>
        <w:rPr>
          <w:ins w:id="744"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745"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ins>
      <w:r w:rsidR="00F06515" w:rsidRPr="005A18FA">
        <w:rPr>
          <w:rStyle w:val="Hyperlink"/>
        </w:rPr>
      </w:r>
      <w:ins w:id="746" w:author="Merrick, Riki | APHL" w:date="2022-07-28T09:14:00Z">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747"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748" w:author="Merrick, Riki | APHL" w:date="2022-07-28T09:14:00Z"/>
          <w:rFonts w:asciiTheme="minorHAnsi" w:eastAsiaTheme="minorEastAsia" w:hAnsiTheme="minorHAnsi" w:cstheme="minorBidi"/>
          <w:kern w:val="0"/>
          <w:sz w:val="22"/>
          <w:szCs w:val="22"/>
        </w:rPr>
      </w:pPr>
      <w:ins w:id="749"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ins>
      <w:r w:rsidR="00F06515" w:rsidRPr="005A18FA">
        <w:rPr>
          <w:rStyle w:val="Hyperlink"/>
        </w:rPr>
      </w:r>
      <w:ins w:id="750" w:author="Merrick, Riki | APHL" w:date="2022-07-28T09:14:00Z">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751"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752" w:author="Merrick, Riki | APHL" w:date="2022-07-28T09:14:00Z"/>
          <w:rFonts w:asciiTheme="minorHAnsi" w:eastAsiaTheme="minorEastAsia" w:hAnsiTheme="minorHAnsi" w:cstheme="minorBidi"/>
          <w:kern w:val="0"/>
          <w:sz w:val="22"/>
          <w:szCs w:val="22"/>
        </w:rPr>
      </w:pPr>
      <w:ins w:id="753"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ins>
      <w:r w:rsidR="00F06515" w:rsidRPr="005A18FA">
        <w:rPr>
          <w:rStyle w:val="Hyperlink"/>
        </w:rPr>
      </w:r>
      <w:ins w:id="754" w:author="Merrick, Riki | APHL" w:date="2022-07-28T09:14:00Z">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755"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756" w:author="Merrick, Riki | APHL" w:date="2022-07-28T09:14:00Z"/>
          <w:rFonts w:asciiTheme="minorHAnsi" w:eastAsiaTheme="minorEastAsia" w:hAnsiTheme="minorHAnsi" w:cstheme="minorBidi"/>
          <w:noProof/>
          <w:sz w:val="22"/>
        </w:rPr>
      </w:pPr>
      <w:ins w:id="7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ins>
      <w:r w:rsidR="00F06515" w:rsidRPr="005A18FA">
        <w:rPr>
          <w:rStyle w:val="Hyperlink"/>
          <w:noProof/>
        </w:rPr>
      </w:r>
      <w:ins w:id="758" w:author="Merrick, Riki | APHL" w:date="2022-07-28T09:14:00Z">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759"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760" w:author="Merrick, Riki | APHL" w:date="2022-07-28T09:14:00Z"/>
          <w:rFonts w:asciiTheme="minorHAnsi" w:eastAsiaTheme="minorEastAsia" w:hAnsiTheme="minorHAnsi" w:cstheme="minorBidi"/>
          <w:noProof/>
          <w:sz w:val="22"/>
        </w:rPr>
      </w:pPr>
      <w:ins w:id="7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ins>
      <w:r w:rsidR="00F06515" w:rsidRPr="005A18FA">
        <w:rPr>
          <w:rStyle w:val="Hyperlink"/>
          <w:noProof/>
        </w:rPr>
      </w:r>
      <w:ins w:id="762" w:author="Merrick, Riki | APHL" w:date="2022-07-28T09:14:00Z">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763"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764" w:author="Merrick, Riki | APHL" w:date="2022-07-28T09:14:00Z"/>
          <w:rFonts w:asciiTheme="minorHAnsi" w:eastAsiaTheme="minorEastAsia" w:hAnsiTheme="minorHAnsi" w:cstheme="minorBidi"/>
          <w:noProof/>
          <w:sz w:val="22"/>
        </w:rPr>
      </w:pPr>
      <w:ins w:id="7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ins>
      <w:r w:rsidR="00F06515" w:rsidRPr="005A18FA">
        <w:rPr>
          <w:rStyle w:val="Hyperlink"/>
          <w:noProof/>
        </w:rPr>
      </w:r>
      <w:ins w:id="766" w:author="Merrick, Riki | APHL" w:date="2022-07-28T09:14:00Z">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767"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768" w:author="Merrick, Riki | APHL" w:date="2022-07-28T09:14:00Z"/>
          <w:rFonts w:asciiTheme="minorHAnsi" w:eastAsiaTheme="minorEastAsia" w:hAnsiTheme="minorHAnsi" w:cstheme="minorBidi"/>
          <w:noProof/>
          <w:sz w:val="22"/>
        </w:rPr>
      </w:pPr>
      <w:ins w:id="7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ins>
      <w:r w:rsidR="00F06515" w:rsidRPr="005A18FA">
        <w:rPr>
          <w:rStyle w:val="Hyperlink"/>
          <w:noProof/>
        </w:rPr>
      </w:r>
      <w:ins w:id="770" w:author="Merrick, Riki | APHL" w:date="2022-07-28T09:14:00Z">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771"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772" w:author="Merrick, Riki | APHL" w:date="2022-07-28T09:14:00Z"/>
          <w:rFonts w:asciiTheme="minorHAnsi" w:eastAsiaTheme="minorEastAsia" w:hAnsiTheme="minorHAnsi" w:cstheme="minorBidi"/>
          <w:noProof/>
          <w:sz w:val="22"/>
        </w:rPr>
      </w:pPr>
      <w:ins w:id="7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ins>
      <w:r w:rsidR="00F06515" w:rsidRPr="005A18FA">
        <w:rPr>
          <w:rStyle w:val="Hyperlink"/>
          <w:noProof/>
        </w:rPr>
      </w:r>
      <w:ins w:id="774" w:author="Merrick, Riki | APHL" w:date="2022-07-28T09:14:00Z">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775"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776" w:author="Merrick, Riki | APHL" w:date="2022-07-28T09:14:00Z"/>
          <w:rFonts w:asciiTheme="minorHAnsi" w:eastAsiaTheme="minorEastAsia" w:hAnsiTheme="minorHAnsi" w:cstheme="minorBidi"/>
          <w:noProof/>
          <w:sz w:val="22"/>
        </w:rPr>
      </w:pPr>
      <w:ins w:id="7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ins>
      <w:r w:rsidR="00F06515" w:rsidRPr="005A18FA">
        <w:rPr>
          <w:rStyle w:val="Hyperlink"/>
          <w:noProof/>
        </w:rPr>
      </w:r>
      <w:ins w:id="778" w:author="Merrick, Riki | APHL" w:date="2022-07-28T09:14:00Z">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779"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780" w:author="Merrick, Riki | APHL" w:date="2022-07-28T09:14:00Z"/>
          <w:rFonts w:asciiTheme="minorHAnsi" w:eastAsiaTheme="minorEastAsia" w:hAnsiTheme="minorHAnsi" w:cstheme="minorBidi"/>
          <w:noProof/>
          <w:sz w:val="22"/>
        </w:rPr>
      </w:pPr>
      <w:ins w:id="7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ins>
      <w:r w:rsidR="00F06515" w:rsidRPr="005A18FA">
        <w:rPr>
          <w:rStyle w:val="Hyperlink"/>
          <w:noProof/>
        </w:rPr>
      </w:r>
      <w:ins w:id="782" w:author="Merrick, Riki | APHL" w:date="2022-07-28T09:14:00Z">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783"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784" w:author="Merrick, Riki | APHL" w:date="2022-07-28T09:14:00Z"/>
          <w:rFonts w:asciiTheme="minorHAnsi" w:eastAsiaTheme="minorEastAsia" w:hAnsiTheme="minorHAnsi" w:cstheme="minorBidi"/>
          <w:noProof/>
          <w:sz w:val="22"/>
        </w:rPr>
      </w:pPr>
      <w:ins w:id="7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ins>
      <w:r w:rsidR="00F06515" w:rsidRPr="005A18FA">
        <w:rPr>
          <w:rStyle w:val="Hyperlink"/>
          <w:noProof/>
        </w:rPr>
      </w:r>
      <w:ins w:id="786" w:author="Merrick, Riki | APHL" w:date="2022-07-28T09:14:00Z">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787"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788" w:author="Merrick, Riki | APHL" w:date="2022-07-28T09:14:00Z"/>
          <w:rFonts w:asciiTheme="minorHAnsi" w:eastAsiaTheme="minorEastAsia" w:hAnsiTheme="minorHAnsi" w:cstheme="minorBidi"/>
          <w:noProof/>
          <w:sz w:val="22"/>
        </w:rPr>
      </w:pPr>
      <w:ins w:id="7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ins>
      <w:r w:rsidR="00F06515" w:rsidRPr="005A18FA">
        <w:rPr>
          <w:rStyle w:val="Hyperlink"/>
          <w:noProof/>
        </w:rPr>
      </w:r>
      <w:ins w:id="790" w:author="Merrick, Riki | APHL" w:date="2022-07-28T09:14:00Z">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791"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792" w:author="Merrick, Riki | APHL" w:date="2022-07-28T09:14:00Z"/>
          <w:rFonts w:asciiTheme="minorHAnsi" w:eastAsiaTheme="minorEastAsia" w:hAnsiTheme="minorHAnsi" w:cstheme="minorBidi"/>
          <w:noProof/>
          <w:sz w:val="22"/>
        </w:rPr>
      </w:pPr>
      <w:ins w:id="7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ins>
      <w:r w:rsidR="00F06515" w:rsidRPr="005A18FA">
        <w:rPr>
          <w:rStyle w:val="Hyperlink"/>
          <w:noProof/>
        </w:rPr>
      </w:r>
      <w:ins w:id="794" w:author="Merrick, Riki | APHL" w:date="2022-07-28T09:14:00Z">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795"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796" w:author="Merrick, Riki | APHL" w:date="2022-07-28T09:14:00Z"/>
          <w:rFonts w:asciiTheme="minorHAnsi" w:eastAsiaTheme="minorEastAsia" w:hAnsiTheme="minorHAnsi" w:cstheme="minorBidi"/>
          <w:noProof/>
          <w:sz w:val="22"/>
        </w:rPr>
      </w:pPr>
      <w:ins w:id="7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ins>
      <w:r w:rsidR="00F06515" w:rsidRPr="005A18FA">
        <w:rPr>
          <w:rStyle w:val="Hyperlink"/>
          <w:noProof/>
        </w:rPr>
      </w:r>
      <w:ins w:id="798" w:author="Merrick, Riki | APHL" w:date="2022-07-28T09:14:00Z">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799"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800" w:author="Merrick, Riki | APHL" w:date="2022-07-28T09:14:00Z"/>
          <w:rFonts w:asciiTheme="minorHAnsi" w:eastAsiaTheme="minorEastAsia" w:hAnsiTheme="minorHAnsi" w:cstheme="minorBidi"/>
          <w:noProof/>
          <w:sz w:val="22"/>
        </w:rPr>
      </w:pPr>
      <w:ins w:id="8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ins>
      <w:r w:rsidR="00F06515" w:rsidRPr="005A18FA">
        <w:rPr>
          <w:rStyle w:val="Hyperlink"/>
          <w:noProof/>
        </w:rPr>
      </w:r>
      <w:ins w:id="802" w:author="Merrick, Riki | APHL" w:date="2022-07-28T09:14:00Z">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803"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804" w:author="Merrick, Riki | APHL" w:date="2022-07-28T09:14:00Z"/>
          <w:rFonts w:asciiTheme="minorHAnsi" w:eastAsiaTheme="minorEastAsia" w:hAnsiTheme="minorHAnsi" w:cstheme="minorBidi"/>
          <w:noProof/>
          <w:sz w:val="22"/>
        </w:rPr>
      </w:pPr>
      <w:ins w:id="8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ins>
      <w:r w:rsidR="00F06515" w:rsidRPr="005A18FA">
        <w:rPr>
          <w:rStyle w:val="Hyperlink"/>
          <w:noProof/>
        </w:rPr>
      </w:r>
      <w:ins w:id="806" w:author="Merrick, Riki | APHL" w:date="2022-07-28T09:14:00Z">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807"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808" w:author="Merrick, Riki | APHL" w:date="2022-07-28T09:14:00Z"/>
          <w:rFonts w:asciiTheme="minorHAnsi" w:eastAsiaTheme="minorEastAsia" w:hAnsiTheme="minorHAnsi" w:cstheme="minorBidi"/>
          <w:noProof/>
          <w:sz w:val="22"/>
        </w:rPr>
      </w:pPr>
      <w:ins w:id="8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ins>
      <w:r w:rsidR="00F06515" w:rsidRPr="005A18FA">
        <w:rPr>
          <w:rStyle w:val="Hyperlink"/>
          <w:noProof/>
        </w:rPr>
      </w:r>
      <w:ins w:id="810" w:author="Merrick, Riki | APHL" w:date="2022-07-28T09:14:00Z">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811"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812" w:author="Merrick, Riki | APHL" w:date="2022-07-28T09:14:00Z"/>
          <w:rFonts w:asciiTheme="minorHAnsi" w:eastAsiaTheme="minorEastAsia" w:hAnsiTheme="minorHAnsi" w:cstheme="minorBidi"/>
          <w:noProof/>
          <w:sz w:val="22"/>
        </w:rPr>
      </w:pPr>
      <w:ins w:id="8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ins>
      <w:r w:rsidR="00F06515" w:rsidRPr="005A18FA">
        <w:rPr>
          <w:rStyle w:val="Hyperlink"/>
          <w:noProof/>
        </w:rPr>
      </w:r>
      <w:ins w:id="814" w:author="Merrick, Riki | APHL" w:date="2022-07-28T09:14:00Z">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815"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816" w:author="Merrick, Riki | APHL" w:date="2022-07-28T09:14:00Z"/>
          <w:rFonts w:asciiTheme="minorHAnsi" w:eastAsiaTheme="minorEastAsia" w:hAnsiTheme="minorHAnsi" w:cstheme="minorBidi"/>
          <w:noProof/>
          <w:sz w:val="22"/>
        </w:rPr>
      </w:pPr>
      <w:ins w:id="8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ins>
      <w:r w:rsidR="00F06515" w:rsidRPr="005A18FA">
        <w:rPr>
          <w:rStyle w:val="Hyperlink"/>
          <w:noProof/>
        </w:rPr>
      </w:r>
      <w:ins w:id="818" w:author="Merrick, Riki | APHL" w:date="2022-07-28T09:14:00Z">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819"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820" w:author="Merrick, Riki | APHL" w:date="2022-07-28T09:14:00Z"/>
          <w:rFonts w:asciiTheme="minorHAnsi" w:eastAsiaTheme="minorEastAsia" w:hAnsiTheme="minorHAnsi" w:cstheme="minorBidi"/>
          <w:noProof/>
          <w:sz w:val="22"/>
        </w:rPr>
      </w:pPr>
      <w:ins w:id="8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ins>
      <w:r w:rsidR="00F06515" w:rsidRPr="005A18FA">
        <w:rPr>
          <w:rStyle w:val="Hyperlink"/>
          <w:noProof/>
        </w:rPr>
      </w:r>
      <w:ins w:id="822" w:author="Merrick, Riki | APHL" w:date="2022-07-28T09:14:00Z">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823"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824" w:author="Merrick, Riki | APHL" w:date="2022-07-28T09:14:00Z"/>
          <w:rFonts w:asciiTheme="minorHAnsi" w:eastAsiaTheme="minorEastAsia" w:hAnsiTheme="minorHAnsi" w:cstheme="minorBidi"/>
          <w:noProof/>
          <w:sz w:val="22"/>
        </w:rPr>
      </w:pPr>
      <w:ins w:id="8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ins>
      <w:r w:rsidR="00F06515" w:rsidRPr="005A18FA">
        <w:rPr>
          <w:rStyle w:val="Hyperlink"/>
          <w:noProof/>
        </w:rPr>
      </w:r>
      <w:ins w:id="826" w:author="Merrick, Riki | APHL" w:date="2022-07-28T09:14:00Z">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827"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828" w:author="Merrick, Riki | APHL" w:date="2022-07-28T09:14:00Z"/>
          <w:rFonts w:asciiTheme="minorHAnsi" w:eastAsiaTheme="minorEastAsia" w:hAnsiTheme="minorHAnsi" w:cstheme="minorBidi"/>
          <w:noProof/>
          <w:sz w:val="22"/>
        </w:rPr>
      </w:pPr>
      <w:ins w:id="8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ins>
      <w:r w:rsidR="00F06515" w:rsidRPr="005A18FA">
        <w:rPr>
          <w:rStyle w:val="Hyperlink"/>
          <w:noProof/>
        </w:rPr>
      </w:r>
      <w:ins w:id="830" w:author="Merrick, Riki | APHL" w:date="2022-07-28T09:14:00Z">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831"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832" w:author="Merrick, Riki | APHL" w:date="2022-07-28T09:14:00Z"/>
          <w:rFonts w:asciiTheme="minorHAnsi" w:eastAsiaTheme="minorEastAsia" w:hAnsiTheme="minorHAnsi" w:cstheme="minorBidi"/>
          <w:noProof/>
          <w:sz w:val="22"/>
        </w:rPr>
      </w:pPr>
      <w:ins w:id="8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ins>
      <w:r w:rsidR="00F06515" w:rsidRPr="005A18FA">
        <w:rPr>
          <w:rStyle w:val="Hyperlink"/>
          <w:noProof/>
        </w:rPr>
      </w:r>
      <w:ins w:id="834" w:author="Merrick, Riki | APHL" w:date="2022-07-28T09:14:00Z">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835"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836" w:author="Merrick, Riki | APHL" w:date="2022-07-28T09:14:00Z"/>
          <w:rFonts w:asciiTheme="minorHAnsi" w:eastAsiaTheme="minorEastAsia" w:hAnsiTheme="minorHAnsi" w:cstheme="minorBidi"/>
          <w:noProof/>
          <w:sz w:val="22"/>
        </w:rPr>
      </w:pPr>
      <w:ins w:id="8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ins>
      <w:r w:rsidR="00F06515" w:rsidRPr="005A18FA">
        <w:rPr>
          <w:rStyle w:val="Hyperlink"/>
          <w:noProof/>
        </w:rPr>
      </w:r>
      <w:ins w:id="838" w:author="Merrick, Riki | APHL" w:date="2022-07-28T09:14:00Z">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839"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840" w:author="Merrick, Riki | APHL" w:date="2022-07-28T09:14:00Z"/>
          <w:rFonts w:asciiTheme="minorHAnsi" w:eastAsiaTheme="minorEastAsia" w:hAnsiTheme="minorHAnsi" w:cstheme="minorBidi"/>
          <w:noProof/>
          <w:sz w:val="22"/>
        </w:rPr>
      </w:pPr>
      <w:ins w:id="8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ins>
      <w:r w:rsidR="00F06515" w:rsidRPr="005A18FA">
        <w:rPr>
          <w:rStyle w:val="Hyperlink"/>
          <w:noProof/>
        </w:rPr>
      </w:r>
      <w:ins w:id="842" w:author="Merrick, Riki | APHL" w:date="2022-07-28T09:14:00Z">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843"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844" w:author="Merrick, Riki | APHL" w:date="2022-07-28T09:14:00Z"/>
          <w:rFonts w:asciiTheme="minorHAnsi" w:eastAsiaTheme="minorEastAsia" w:hAnsiTheme="minorHAnsi" w:cstheme="minorBidi"/>
          <w:noProof/>
          <w:sz w:val="22"/>
        </w:rPr>
      </w:pPr>
      <w:ins w:id="8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ins>
      <w:r w:rsidR="00F06515" w:rsidRPr="005A18FA">
        <w:rPr>
          <w:rStyle w:val="Hyperlink"/>
          <w:noProof/>
        </w:rPr>
      </w:r>
      <w:ins w:id="846" w:author="Merrick, Riki | APHL" w:date="2022-07-28T09:14:00Z">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847"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848" w:author="Merrick, Riki | APHL" w:date="2022-07-28T09:14:00Z"/>
          <w:rFonts w:asciiTheme="minorHAnsi" w:eastAsiaTheme="minorEastAsia" w:hAnsiTheme="minorHAnsi" w:cstheme="minorBidi"/>
          <w:noProof/>
          <w:sz w:val="22"/>
        </w:rPr>
      </w:pPr>
      <w:ins w:id="8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ins>
      <w:r w:rsidR="00F06515" w:rsidRPr="005A18FA">
        <w:rPr>
          <w:rStyle w:val="Hyperlink"/>
          <w:noProof/>
        </w:rPr>
      </w:r>
      <w:ins w:id="850" w:author="Merrick, Riki | APHL" w:date="2022-07-28T09:14:00Z">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851"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852" w:author="Merrick, Riki | APHL" w:date="2022-07-28T09:14:00Z"/>
          <w:rFonts w:asciiTheme="minorHAnsi" w:eastAsiaTheme="minorEastAsia" w:hAnsiTheme="minorHAnsi" w:cstheme="minorBidi"/>
          <w:noProof/>
          <w:sz w:val="22"/>
        </w:rPr>
      </w:pPr>
      <w:ins w:id="8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ins>
      <w:r w:rsidR="00F06515" w:rsidRPr="005A18FA">
        <w:rPr>
          <w:rStyle w:val="Hyperlink"/>
          <w:noProof/>
        </w:rPr>
      </w:r>
      <w:ins w:id="854" w:author="Merrick, Riki | APHL" w:date="2022-07-28T09:14:00Z">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855"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856" w:author="Merrick, Riki | APHL" w:date="2022-07-28T09:14:00Z"/>
          <w:rFonts w:asciiTheme="minorHAnsi" w:eastAsiaTheme="minorEastAsia" w:hAnsiTheme="minorHAnsi" w:cstheme="minorBidi"/>
          <w:noProof/>
          <w:sz w:val="22"/>
        </w:rPr>
      </w:pPr>
      <w:ins w:id="8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ins>
      <w:r w:rsidR="00F06515" w:rsidRPr="005A18FA">
        <w:rPr>
          <w:rStyle w:val="Hyperlink"/>
          <w:noProof/>
        </w:rPr>
      </w:r>
      <w:ins w:id="858" w:author="Merrick, Riki | APHL" w:date="2022-07-28T09:14:00Z">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859"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860" w:author="Merrick, Riki | APHL" w:date="2022-07-28T09:14:00Z"/>
          <w:rFonts w:asciiTheme="minorHAnsi" w:eastAsiaTheme="minorEastAsia" w:hAnsiTheme="minorHAnsi" w:cstheme="minorBidi"/>
          <w:noProof/>
          <w:sz w:val="22"/>
        </w:rPr>
      </w:pPr>
      <w:ins w:id="8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ins>
      <w:r w:rsidR="00F06515" w:rsidRPr="005A18FA">
        <w:rPr>
          <w:rStyle w:val="Hyperlink"/>
          <w:noProof/>
        </w:rPr>
      </w:r>
      <w:ins w:id="862" w:author="Merrick, Riki | APHL" w:date="2022-07-28T09:14:00Z">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863"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864" w:author="Merrick, Riki | APHL" w:date="2022-07-28T09:14:00Z"/>
          <w:rFonts w:asciiTheme="minorHAnsi" w:eastAsiaTheme="minorEastAsia" w:hAnsiTheme="minorHAnsi" w:cstheme="minorBidi"/>
          <w:noProof/>
          <w:sz w:val="22"/>
        </w:rPr>
      </w:pPr>
      <w:ins w:id="8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ins>
      <w:r w:rsidR="00F06515" w:rsidRPr="005A18FA">
        <w:rPr>
          <w:rStyle w:val="Hyperlink"/>
          <w:noProof/>
        </w:rPr>
      </w:r>
      <w:ins w:id="866" w:author="Merrick, Riki | APHL" w:date="2022-07-28T09:14:00Z">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867"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868" w:author="Merrick, Riki | APHL" w:date="2022-07-28T09:14:00Z"/>
          <w:rFonts w:asciiTheme="minorHAnsi" w:eastAsiaTheme="minorEastAsia" w:hAnsiTheme="minorHAnsi" w:cstheme="minorBidi"/>
          <w:noProof/>
          <w:sz w:val="22"/>
        </w:rPr>
      </w:pPr>
      <w:ins w:id="8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ins>
      <w:r w:rsidR="00F06515" w:rsidRPr="005A18FA">
        <w:rPr>
          <w:rStyle w:val="Hyperlink"/>
          <w:noProof/>
        </w:rPr>
      </w:r>
      <w:ins w:id="870" w:author="Merrick, Riki | APHL" w:date="2022-07-28T09:14:00Z">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871"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872" w:author="Merrick, Riki | APHL" w:date="2022-07-28T09:14:00Z"/>
          <w:rFonts w:asciiTheme="minorHAnsi" w:eastAsiaTheme="minorEastAsia" w:hAnsiTheme="minorHAnsi" w:cstheme="minorBidi"/>
          <w:noProof/>
          <w:sz w:val="22"/>
        </w:rPr>
      </w:pPr>
      <w:ins w:id="8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ins>
      <w:r w:rsidR="00F06515" w:rsidRPr="005A18FA">
        <w:rPr>
          <w:rStyle w:val="Hyperlink"/>
          <w:noProof/>
        </w:rPr>
      </w:r>
      <w:ins w:id="874" w:author="Merrick, Riki | APHL" w:date="2022-07-28T09:14:00Z">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875"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876" w:author="Merrick, Riki | APHL" w:date="2022-07-28T09:14:00Z"/>
          <w:rFonts w:asciiTheme="minorHAnsi" w:eastAsiaTheme="minorEastAsia" w:hAnsiTheme="minorHAnsi" w:cstheme="minorBidi"/>
          <w:noProof/>
          <w:sz w:val="22"/>
        </w:rPr>
      </w:pPr>
      <w:ins w:id="8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ins>
      <w:r w:rsidR="00F06515" w:rsidRPr="005A18FA">
        <w:rPr>
          <w:rStyle w:val="Hyperlink"/>
          <w:noProof/>
        </w:rPr>
      </w:r>
      <w:ins w:id="878" w:author="Merrick, Riki | APHL" w:date="2022-07-28T09:14:00Z">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879"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880" w:author="Merrick, Riki | APHL" w:date="2022-07-28T09:14:00Z"/>
          <w:rFonts w:asciiTheme="minorHAnsi" w:eastAsiaTheme="minorEastAsia" w:hAnsiTheme="minorHAnsi" w:cstheme="minorBidi"/>
          <w:noProof/>
          <w:sz w:val="22"/>
        </w:rPr>
      </w:pPr>
      <w:ins w:id="8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ins>
      <w:r w:rsidR="00F06515" w:rsidRPr="005A18FA">
        <w:rPr>
          <w:rStyle w:val="Hyperlink"/>
          <w:noProof/>
        </w:rPr>
      </w:r>
      <w:ins w:id="882" w:author="Merrick, Riki | APHL" w:date="2022-07-28T09:14:00Z">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883"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884" w:author="Merrick, Riki | APHL" w:date="2022-07-28T09:14:00Z"/>
          <w:rFonts w:asciiTheme="minorHAnsi" w:eastAsiaTheme="minorEastAsia" w:hAnsiTheme="minorHAnsi" w:cstheme="minorBidi"/>
          <w:noProof/>
          <w:sz w:val="22"/>
        </w:rPr>
      </w:pPr>
      <w:ins w:id="8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ins>
      <w:r w:rsidR="00F06515" w:rsidRPr="005A18FA">
        <w:rPr>
          <w:rStyle w:val="Hyperlink"/>
          <w:noProof/>
        </w:rPr>
      </w:r>
      <w:ins w:id="886" w:author="Merrick, Riki | APHL" w:date="2022-07-28T09:14:00Z">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887"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888" w:author="Merrick, Riki | APHL" w:date="2022-07-28T09:14:00Z"/>
          <w:rFonts w:asciiTheme="minorHAnsi" w:eastAsiaTheme="minorEastAsia" w:hAnsiTheme="minorHAnsi" w:cstheme="minorBidi"/>
          <w:noProof/>
          <w:sz w:val="22"/>
        </w:rPr>
      </w:pPr>
      <w:ins w:id="8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ins>
      <w:r w:rsidR="00F06515" w:rsidRPr="005A18FA">
        <w:rPr>
          <w:rStyle w:val="Hyperlink"/>
          <w:noProof/>
        </w:rPr>
      </w:r>
      <w:ins w:id="890" w:author="Merrick, Riki | APHL" w:date="2022-07-28T09:14:00Z">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891"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892" w:author="Merrick, Riki | APHL" w:date="2022-07-28T09:14:00Z"/>
          <w:rFonts w:asciiTheme="minorHAnsi" w:eastAsiaTheme="minorEastAsia" w:hAnsiTheme="minorHAnsi" w:cstheme="minorBidi"/>
          <w:noProof/>
          <w:sz w:val="22"/>
        </w:rPr>
      </w:pPr>
      <w:ins w:id="8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ins>
      <w:r w:rsidR="00F06515" w:rsidRPr="005A18FA">
        <w:rPr>
          <w:rStyle w:val="Hyperlink"/>
          <w:noProof/>
        </w:rPr>
      </w:r>
      <w:ins w:id="894" w:author="Merrick, Riki | APHL" w:date="2022-07-28T09:14:00Z">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895"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896" w:author="Merrick, Riki | APHL" w:date="2022-07-28T09:14:00Z"/>
          <w:rFonts w:asciiTheme="minorHAnsi" w:eastAsiaTheme="minorEastAsia" w:hAnsiTheme="minorHAnsi" w:cstheme="minorBidi"/>
          <w:noProof/>
          <w:sz w:val="22"/>
        </w:rPr>
      </w:pPr>
      <w:ins w:id="8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ins>
      <w:r w:rsidR="00F06515" w:rsidRPr="005A18FA">
        <w:rPr>
          <w:rStyle w:val="Hyperlink"/>
          <w:noProof/>
        </w:rPr>
      </w:r>
      <w:ins w:id="898" w:author="Merrick, Riki | APHL" w:date="2022-07-28T09:14:00Z">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899"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900" w:author="Merrick, Riki | APHL" w:date="2022-07-28T09:14:00Z"/>
          <w:rFonts w:asciiTheme="minorHAnsi" w:eastAsiaTheme="minorEastAsia" w:hAnsiTheme="minorHAnsi" w:cstheme="minorBidi"/>
          <w:noProof/>
          <w:sz w:val="22"/>
        </w:rPr>
      </w:pPr>
      <w:ins w:id="9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ins>
      <w:r w:rsidR="00F06515" w:rsidRPr="005A18FA">
        <w:rPr>
          <w:rStyle w:val="Hyperlink"/>
          <w:noProof/>
        </w:rPr>
      </w:r>
      <w:ins w:id="902" w:author="Merrick, Riki | APHL" w:date="2022-07-28T09:14:00Z">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903"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904" w:author="Merrick, Riki | APHL" w:date="2022-07-28T09:14:00Z"/>
          <w:rFonts w:asciiTheme="minorHAnsi" w:eastAsiaTheme="minorEastAsia" w:hAnsiTheme="minorHAnsi" w:cstheme="minorBidi"/>
          <w:noProof/>
          <w:sz w:val="22"/>
        </w:rPr>
      </w:pPr>
      <w:ins w:id="9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ins>
      <w:r w:rsidR="00F06515" w:rsidRPr="005A18FA">
        <w:rPr>
          <w:rStyle w:val="Hyperlink"/>
          <w:noProof/>
        </w:rPr>
      </w:r>
      <w:ins w:id="906" w:author="Merrick, Riki | APHL" w:date="2022-07-28T09:14:00Z">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907"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908" w:author="Merrick, Riki | APHL" w:date="2022-07-28T09:14:00Z"/>
          <w:rFonts w:asciiTheme="minorHAnsi" w:eastAsiaTheme="minorEastAsia" w:hAnsiTheme="minorHAnsi" w:cstheme="minorBidi"/>
          <w:noProof/>
          <w:sz w:val="22"/>
        </w:rPr>
      </w:pPr>
      <w:ins w:id="9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ins>
      <w:r w:rsidR="00F06515" w:rsidRPr="005A18FA">
        <w:rPr>
          <w:rStyle w:val="Hyperlink"/>
          <w:noProof/>
        </w:rPr>
      </w:r>
      <w:ins w:id="910" w:author="Merrick, Riki | APHL" w:date="2022-07-28T09:14:00Z">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911"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912" w:author="Merrick, Riki | APHL" w:date="2022-07-28T09:14:00Z"/>
          <w:rFonts w:asciiTheme="minorHAnsi" w:eastAsiaTheme="minorEastAsia" w:hAnsiTheme="minorHAnsi" w:cstheme="minorBidi"/>
          <w:noProof/>
          <w:sz w:val="22"/>
        </w:rPr>
      </w:pPr>
      <w:ins w:id="9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ins>
      <w:r w:rsidR="00F06515" w:rsidRPr="005A18FA">
        <w:rPr>
          <w:rStyle w:val="Hyperlink"/>
          <w:noProof/>
        </w:rPr>
      </w:r>
      <w:ins w:id="914" w:author="Merrick, Riki | APHL" w:date="2022-07-28T09:14:00Z">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915"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ins>
      <w:r w:rsidR="00F06515" w:rsidRPr="005A18FA">
        <w:rPr>
          <w:rStyle w:val="Hyperlink"/>
          <w:noProof/>
        </w:rPr>
      </w:r>
      <w:ins w:id="918" w:author="Merrick, Riki | APHL" w:date="2022-07-28T09:14:00Z">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919"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920" w:author="Merrick, Riki | APHL" w:date="2022-07-28T09:14:00Z"/>
          <w:rFonts w:asciiTheme="minorHAnsi" w:eastAsiaTheme="minorEastAsia" w:hAnsiTheme="minorHAnsi" w:cstheme="minorBidi"/>
          <w:noProof/>
          <w:sz w:val="22"/>
        </w:rPr>
      </w:pPr>
      <w:ins w:id="9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ins>
      <w:r w:rsidR="00F06515" w:rsidRPr="005A18FA">
        <w:rPr>
          <w:rStyle w:val="Hyperlink"/>
          <w:noProof/>
        </w:rPr>
      </w:r>
      <w:ins w:id="922" w:author="Merrick, Riki | APHL" w:date="2022-07-28T09:14:00Z">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923"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924" w:author="Merrick, Riki | APHL" w:date="2022-07-28T09:14:00Z"/>
          <w:rFonts w:asciiTheme="minorHAnsi" w:eastAsiaTheme="minorEastAsia" w:hAnsiTheme="minorHAnsi" w:cstheme="minorBidi"/>
          <w:noProof/>
          <w:sz w:val="22"/>
        </w:rPr>
      </w:pPr>
      <w:ins w:id="925"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ins>
      <w:r w:rsidR="00F06515" w:rsidRPr="005A18FA">
        <w:rPr>
          <w:rStyle w:val="Hyperlink"/>
          <w:noProof/>
        </w:rPr>
      </w:r>
      <w:ins w:id="926" w:author="Merrick, Riki | APHL" w:date="2022-07-28T09:14:00Z">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927"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28" w:author="Merrick, Riki | APHL" w:date="2022-07-28T09:14:00Z"/>
          <w:rFonts w:asciiTheme="minorHAnsi" w:eastAsiaTheme="minorEastAsia" w:hAnsiTheme="minorHAnsi" w:cstheme="minorBidi"/>
          <w:noProof/>
          <w:sz w:val="22"/>
        </w:rPr>
      </w:pPr>
      <w:ins w:id="9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ins>
      <w:r w:rsidR="00F06515" w:rsidRPr="005A18FA">
        <w:rPr>
          <w:rStyle w:val="Hyperlink"/>
          <w:noProof/>
        </w:rPr>
      </w:r>
      <w:ins w:id="930" w:author="Merrick, Riki | APHL" w:date="2022-07-28T09:14:00Z">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31"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932" w:author="Merrick, Riki | APHL" w:date="2022-07-28T09:14:00Z"/>
          <w:rFonts w:asciiTheme="minorHAnsi" w:eastAsiaTheme="minorEastAsia" w:hAnsiTheme="minorHAnsi" w:cstheme="minorBidi"/>
          <w:noProof/>
          <w:sz w:val="22"/>
        </w:rPr>
      </w:pPr>
      <w:ins w:id="9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ins>
      <w:r w:rsidR="00F06515" w:rsidRPr="005A18FA">
        <w:rPr>
          <w:rStyle w:val="Hyperlink"/>
          <w:noProof/>
        </w:rPr>
      </w:r>
      <w:ins w:id="934" w:author="Merrick, Riki | APHL" w:date="2022-07-28T09:14:00Z">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935"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936" w:author="Merrick, Riki | APHL" w:date="2022-07-28T09:14:00Z"/>
          <w:rFonts w:asciiTheme="minorHAnsi" w:eastAsiaTheme="minorEastAsia" w:hAnsiTheme="minorHAnsi" w:cstheme="minorBidi"/>
          <w:noProof/>
          <w:sz w:val="22"/>
        </w:rPr>
      </w:pPr>
      <w:ins w:id="9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ins>
      <w:r w:rsidR="00F06515" w:rsidRPr="005A18FA">
        <w:rPr>
          <w:rStyle w:val="Hyperlink"/>
          <w:noProof/>
        </w:rPr>
      </w:r>
      <w:ins w:id="938" w:author="Merrick, Riki | APHL" w:date="2022-07-28T09:14:00Z">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939"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940" w:author="Merrick, Riki | APHL" w:date="2022-07-28T09:14:00Z"/>
          <w:rFonts w:asciiTheme="minorHAnsi" w:eastAsiaTheme="minorEastAsia" w:hAnsiTheme="minorHAnsi" w:cstheme="minorBidi"/>
          <w:noProof/>
          <w:sz w:val="22"/>
        </w:rPr>
      </w:pPr>
      <w:ins w:id="9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ins>
      <w:r w:rsidR="00F06515" w:rsidRPr="005A18FA">
        <w:rPr>
          <w:rStyle w:val="Hyperlink"/>
          <w:noProof/>
        </w:rPr>
      </w:r>
      <w:ins w:id="942" w:author="Merrick, Riki | APHL" w:date="2022-07-28T09:14:00Z">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943"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944" w:author="Merrick, Riki | APHL" w:date="2022-07-28T09:14:00Z"/>
          <w:rFonts w:asciiTheme="minorHAnsi" w:eastAsiaTheme="minorEastAsia" w:hAnsiTheme="minorHAnsi" w:cstheme="minorBidi"/>
          <w:noProof/>
          <w:sz w:val="22"/>
        </w:rPr>
      </w:pPr>
      <w:ins w:id="9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ins>
      <w:r w:rsidR="00F06515" w:rsidRPr="005A18FA">
        <w:rPr>
          <w:rStyle w:val="Hyperlink"/>
          <w:noProof/>
        </w:rPr>
      </w:r>
      <w:ins w:id="946" w:author="Merrick, Riki | APHL" w:date="2022-07-28T09:14:00Z">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947"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948" w:author="Merrick, Riki | APHL" w:date="2022-07-28T09:14:00Z"/>
          <w:rFonts w:asciiTheme="minorHAnsi" w:eastAsiaTheme="minorEastAsia" w:hAnsiTheme="minorHAnsi" w:cstheme="minorBidi"/>
          <w:noProof/>
          <w:sz w:val="22"/>
        </w:rPr>
      </w:pPr>
      <w:ins w:id="9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ins>
      <w:r w:rsidR="00F06515" w:rsidRPr="005A18FA">
        <w:rPr>
          <w:rStyle w:val="Hyperlink"/>
          <w:noProof/>
        </w:rPr>
      </w:r>
      <w:ins w:id="950" w:author="Merrick, Riki | APHL" w:date="2022-07-28T09:14:00Z">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951"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952" w:author="Merrick, Riki | APHL" w:date="2022-07-28T09:14:00Z"/>
          <w:rFonts w:asciiTheme="minorHAnsi" w:eastAsiaTheme="minorEastAsia" w:hAnsiTheme="minorHAnsi" w:cstheme="minorBidi"/>
          <w:noProof/>
          <w:sz w:val="22"/>
        </w:rPr>
      </w:pPr>
      <w:ins w:id="9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ins>
      <w:r w:rsidR="00F06515" w:rsidRPr="005A18FA">
        <w:rPr>
          <w:rStyle w:val="Hyperlink"/>
          <w:noProof/>
        </w:rPr>
      </w:r>
      <w:ins w:id="954" w:author="Merrick, Riki | APHL" w:date="2022-07-28T09:14:00Z">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955"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956" w:author="Merrick, Riki | APHL" w:date="2022-07-28T09:14:00Z"/>
          <w:rFonts w:asciiTheme="minorHAnsi" w:eastAsiaTheme="minorEastAsia" w:hAnsiTheme="minorHAnsi" w:cstheme="minorBidi"/>
          <w:noProof/>
          <w:sz w:val="22"/>
        </w:rPr>
      </w:pPr>
      <w:ins w:id="9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ins>
      <w:r w:rsidR="00F06515" w:rsidRPr="005A18FA">
        <w:rPr>
          <w:rStyle w:val="Hyperlink"/>
          <w:noProof/>
        </w:rPr>
      </w:r>
      <w:ins w:id="958" w:author="Merrick, Riki | APHL" w:date="2022-07-28T09:14:00Z">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959"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960" w:author="Merrick, Riki | APHL" w:date="2022-07-28T09:14:00Z"/>
          <w:rFonts w:asciiTheme="minorHAnsi" w:eastAsiaTheme="minorEastAsia" w:hAnsiTheme="minorHAnsi" w:cstheme="minorBidi"/>
          <w:noProof/>
          <w:sz w:val="22"/>
        </w:rPr>
      </w:pPr>
      <w:ins w:id="9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ins>
      <w:r w:rsidR="00F06515" w:rsidRPr="005A18FA">
        <w:rPr>
          <w:rStyle w:val="Hyperlink"/>
          <w:noProof/>
        </w:rPr>
      </w:r>
      <w:ins w:id="962" w:author="Merrick, Riki | APHL" w:date="2022-07-28T09:14:00Z">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963"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964" w:author="Merrick, Riki | APHL" w:date="2022-07-28T09:14:00Z"/>
          <w:rFonts w:asciiTheme="minorHAnsi" w:eastAsiaTheme="minorEastAsia" w:hAnsiTheme="minorHAnsi" w:cstheme="minorBidi"/>
          <w:noProof/>
          <w:sz w:val="22"/>
        </w:rPr>
      </w:pPr>
      <w:ins w:id="9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ins>
      <w:r w:rsidR="00F06515" w:rsidRPr="005A18FA">
        <w:rPr>
          <w:rStyle w:val="Hyperlink"/>
          <w:noProof/>
        </w:rPr>
      </w:r>
      <w:ins w:id="966" w:author="Merrick, Riki | APHL" w:date="2022-07-28T09:14:00Z">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967"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968" w:author="Merrick, Riki | APHL" w:date="2022-07-28T09:14:00Z"/>
          <w:rFonts w:asciiTheme="minorHAnsi" w:eastAsiaTheme="minorEastAsia" w:hAnsiTheme="minorHAnsi" w:cstheme="minorBidi"/>
          <w:noProof/>
          <w:sz w:val="22"/>
        </w:rPr>
      </w:pPr>
      <w:ins w:id="9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ins>
      <w:r w:rsidR="00F06515" w:rsidRPr="005A18FA">
        <w:rPr>
          <w:rStyle w:val="Hyperlink"/>
          <w:noProof/>
        </w:rPr>
      </w:r>
      <w:ins w:id="970" w:author="Merrick, Riki | APHL" w:date="2022-07-28T09:14:00Z">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971"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972" w:author="Merrick, Riki | APHL" w:date="2022-07-28T09:14:00Z"/>
          <w:rFonts w:asciiTheme="minorHAnsi" w:eastAsiaTheme="minorEastAsia" w:hAnsiTheme="minorHAnsi" w:cstheme="minorBidi"/>
          <w:noProof/>
          <w:sz w:val="22"/>
        </w:rPr>
      </w:pPr>
      <w:ins w:id="9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ins>
      <w:r w:rsidR="00F06515" w:rsidRPr="005A18FA">
        <w:rPr>
          <w:rStyle w:val="Hyperlink"/>
          <w:noProof/>
        </w:rPr>
      </w:r>
      <w:ins w:id="974" w:author="Merrick, Riki | APHL" w:date="2022-07-28T09:14:00Z">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975"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ins>
      <w:r w:rsidR="00F06515" w:rsidRPr="005A18FA">
        <w:rPr>
          <w:rStyle w:val="Hyperlink"/>
          <w:noProof/>
        </w:rPr>
      </w:r>
      <w:ins w:id="978" w:author="Merrick, Riki | APHL" w:date="2022-07-28T09:14:00Z">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979"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980" w:author="Merrick, Riki | APHL" w:date="2022-07-28T09:14:00Z"/>
          <w:rFonts w:asciiTheme="minorHAnsi" w:eastAsiaTheme="minorEastAsia" w:hAnsiTheme="minorHAnsi" w:cstheme="minorBidi"/>
          <w:noProof/>
          <w:sz w:val="22"/>
        </w:rPr>
      </w:pPr>
      <w:ins w:id="9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ins>
      <w:r w:rsidR="00F06515" w:rsidRPr="005A18FA">
        <w:rPr>
          <w:rStyle w:val="Hyperlink"/>
          <w:noProof/>
        </w:rPr>
      </w:r>
      <w:ins w:id="982" w:author="Merrick, Riki | APHL" w:date="2022-07-28T09:14:00Z">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983"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984" w:author="Merrick, Riki | APHL" w:date="2022-07-28T09:14:00Z"/>
          <w:rFonts w:asciiTheme="minorHAnsi" w:eastAsiaTheme="minorEastAsia" w:hAnsiTheme="minorHAnsi" w:cstheme="minorBidi"/>
          <w:noProof/>
          <w:sz w:val="22"/>
        </w:rPr>
      </w:pPr>
      <w:ins w:id="9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ins>
      <w:r w:rsidR="00F06515" w:rsidRPr="005A18FA">
        <w:rPr>
          <w:rStyle w:val="Hyperlink"/>
          <w:noProof/>
        </w:rPr>
      </w:r>
      <w:ins w:id="986" w:author="Merrick, Riki | APHL" w:date="2022-07-28T09:14:00Z">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987"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988" w:author="Merrick, Riki | APHL" w:date="2022-07-28T09:14:00Z"/>
          <w:rFonts w:asciiTheme="minorHAnsi" w:eastAsiaTheme="minorEastAsia" w:hAnsiTheme="minorHAnsi" w:cstheme="minorBidi"/>
          <w:noProof/>
          <w:sz w:val="22"/>
        </w:rPr>
      </w:pPr>
      <w:ins w:id="9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ins>
      <w:r w:rsidR="00F06515" w:rsidRPr="005A18FA">
        <w:rPr>
          <w:rStyle w:val="Hyperlink"/>
          <w:noProof/>
        </w:rPr>
      </w:r>
      <w:ins w:id="990" w:author="Merrick, Riki | APHL" w:date="2022-07-28T09:14:00Z">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991"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992" w:author="Merrick, Riki | APHL" w:date="2022-07-28T09:14:00Z"/>
          <w:rFonts w:asciiTheme="minorHAnsi" w:eastAsiaTheme="minorEastAsia" w:hAnsiTheme="minorHAnsi" w:cstheme="minorBidi"/>
          <w:noProof/>
          <w:sz w:val="22"/>
        </w:rPr>
      </w:pPr>
      <w:ins w:id="9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ins>
      <w:r w:rsidR="00F06515" w:rsidRPr="005A18FA">
        <w:rPr>
          <w:rStyle w:val="Hyperlink"/>
          <w:noProof/>
        </w:rPr>
      </w:r>
      <w:ins w:id="994" w:author="Merrick, Riki | APHL" w:date="2022-07-28T09:14:00Z">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995"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996" w:author="Merrick, Riki | APHL" w:date="2022-07-28T09:14:00Z"/>
          <w:rFonts w:asciiTheme="minorHAnsi" w:eastAsiaTheme="minorEastAsia" w:hAnsiTheme="minorHAnsi" w:cstheme="minorBidi"/>
          <w:noProof/>
          <w:sz w:val="22"/>
        </w:rPr>
      </w:pPr>
      <w:ins w:id="9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ins>
      <w:r w:rsidR="00F06515" w:rsidRPr="005A18FA">
        <w:rPr>
          <w:rStyle w:val="Hyperlink"/>
          <w:noProof/>
        </w:rPr>
      </w:r>
      <w:ins w:id="998" w:author="Merrick, Riki | APHL" w:date="2022-07-28T09:14:00Z">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999"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1000" w:author="Merrick, Riki | APHL" w:date="2022-07-28T09:14:00Z"/>
          <w:rFonts w:asciiTheme="minorHAnsi" w:eastAsiaTheme="minorEastAsia" w:hAnsiTheme="minorHAnsi" w:cstheme="minorBidi"/>
          <w:noProof/>
          <w:sz w:val="22"/>
        </w:rPr>
      </w:pPr>
      <w:ins w:id="10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ins>
      <w:r w:rsidR="00F06515" w:rsidRPr="005A18FA">
        <w:rPr>
          <w:rStyle w:val="Hyperlink"/>
          <w:noProof/>
        </w:rPr>
      </w:r>
      <w:ins w:id="1002" w:author="Merrick, Riki | APHL" w:date="2022-07-28T09:14:00Z">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1003"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1004" w:author="Merrick, Riki | APHL" w:date="2022-07-28T09:14:00Z"/>
          <w:rFonts w:asciiTheme="minorHAnsi" w:eastAsiaTheme="minorEastAsia" w:hAnsiTheme="minorHAnsi" w:cstheme="minorBidi"/>
          <w:noProof/>
          <w:sz w:val="22"/>
        </w:rPr>
      </w:pPr>
      <w:ins w:id="10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ins>
      <w:r w:rsidR="00F06515" w:rsidRPr="005A18FA">
        <w:rPr>
          <w:rStyle w:val="Hyperlink"/>
          <w:noProof/>
        </w:rPr>
      </w:r>
      <w:ins w:id="1006" w:author="Merrick, Riki | APHL" w:date="2022-07-28T09:14:00Z">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1007"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1008" w:author="Merrick, Riki | APHL" w:date="2022-07-28T09:14:00Z"/>
          <w:rFonts w:asciiTheme="minorHAnsi" w:eastAsiaTheme="minorEastAsia" w:hAnsiTheme="minorHAnsi" w:cstheme="minorBidi"/>
          <w:kern w:val="0"/>
          <w:sz w:val="22"/>
          <w:szCs w:val="22"/>
        </w:rPr>
      </w:pPr>
      <w:ins w:id="1009"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ins>
      <w:r w:rsidR="00F06515" w:rsidRPr="005A18FA">
        <w:rPr>
          <w:rStyle w:val="Hyperlink"/>
        </w:rPr>
      </w:r>
      <w:ins w:id="1010" w:author="Merrick, Riki | APHL" w:date="2022-07-28T09:14:00Z">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1011"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1012" w:author="Merrick, Riki | APHL" w:date="2022-07-28T09:14:00Z"/>
          <w:rFonts w:asciiTheme="minorHAnsi" w:eastAsiaTheme="minorEastAsia" w:hAnsiTheme="minorHAnsi" w:cstheme="minorBidi"/>
          <w:noProof/>
          <w:sz w:val="22"/>
        </w:rPr>
      </w:pPr>
      <w:ins w:id="10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ins>
      <w:r w:rsidR="00F06515" w:rsidRPr="005A18FA">
        <w:rPr>
          <w:rStyle w:val="Hyperlink"/>
          <w:noProof/>
        </w:rPr>
      </w:r>
      <w:ins w:id="1014" w:author="Merrick, Riki | APHL" w:date="2022-07-28T09:14:00Z">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1015"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1016" w:author="Merrick, Riki | APHL" w:date="2022-07-28T09:14:00Z"/>
          <w:rFonts w:asciiTheme="minorHAnsi" w:eastAsiaTheme="minorEastAsia" w:hAnsiTheme="minorHAnsi" w:cstheme="minorBidi"/>
          <w:noProof/>
          <w:sz w:val="22"/>
        </w:rPr>
      </w:pPr>
      <w:ins w:id="10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ins>
      <w:r w:rsidR="00F06515" w:rsidRPr="005A18FA">
        <w:rPr>
          <w:rStyle w:val="Hyperlink"/>
          <w:noProof/>
        </w:rPr>
      </w:r>
      <w:ins w:id="1018" w:author="Merrick, Riki | APHL" w:date="2022-07-28T09:14:00Z">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1019"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1020" w:author="Merrick, Riki | APHL" w:date="2022-07-28T09:14:00Z"/>
          <w:rFonts w:asciiTheme="minorHAnsi" w:eastAsiaTheme="minorEastAsia" w:hAnsiTheme="minorHAnsi" w:cstheme="minorBidi"/>
          <w:noProof/>
          <w:sz w:val="22"/>
        </w:rPr>
      </w:pPr>
      <w:ins w:id="10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ins>
      <w:r w:rsidR="00F06515" w:rsidRPr="005A18FA">
        <w:rPr>
          <w:rStyle w:val="Hyperlink"/>
          <w:noProof/>
        </w:rPr>
      </w:r>
      <w:ins w:id="1022" w:author="Merrick, Riki | APHL" w:date="2022-07-28T09:14:00Z">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1023"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1024" w:author="Merrick, Riki | APHL" w:date="2022-07-28T09:14:00Z"/>
          <w:rFonts w:asciiTheme="minorHAnsi" w:eastAsiaTheme="minorEastAsia" w:hAnsiTheme="minorHAnsi" w:cstheme="minorBidi"/>
          <w:noProof/>
          <w:sz w:val="22"/>
        </w:rPr>
      </w:pPr>
      <w:ins w:id="10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ins>
      <w:r w:rsidR="00F06515" w:rsidRPr="005A18FA">
        <w:rPr>
          <w:rStyle w:val="Hyperlink"/>
          <w:noProof/>
        </w:rPr>
      </w:r>
      <w:ins w:id="1026" w:author="Merrick, Riki | APHL" w:date="2022-07-28T09:14:00Z">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1027"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1028" w:author="Merrick, Riki | APHL" w:date="2022-07-28T09:14:00Z"/>
          <w:rFonts w:asciiTheme="minorHAnsi" w:eastAsiaTheme="minorEastAsia" w:hAnsiTheme="minorHAnsi" w:cstheme="minorBidi"/>
          <w:noProof/>
          <w:sz w:val="22"/>
        </w:rPr>
      </w:pPr>
      <w:ins w:id="10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ins>
      <w:r w:rsidR="00F06515" w:rsidRPr="005A18FA">
        <w:rPr>
          <w:rStyle w:val="Hyperlink"/>
          <w:noProof/>
        </w:rPr>
      </w:r>
      <w:ins w:id="1030" w:author="Merrick, Riki | APHL" w:date="2022-07-28T09:14:00Z">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1031"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1032" w:author="Merrick, Riki | APHL" w:date="2022-07-28T09:14:00Z"/>
          <w:rFonts w:asciiTheme="minorHAnsi" w:eastAsiaTheme="minorEastAsia" w:hAnsiTheme="minorHAnsi" w:cstheme="minorBidi"/>
          <w:noProof/>
          <w:sz w:val="22"/>
        </w:rPr>
      </w:pPr>
      <w:ins w:id="10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ins>
      <w:r w:rsidR="00F06515" w:rsidRPr="005A18FA">
        <w:rPr>
          <w:rStyle w:val="Hyperlink"/>
          <w:noProof/>
        </w:rPr>
      </w:r>
      <w:ins w:id="1034" w:author="Merrick, Riki | APHL" w:date="2022-07-28T09:14:00Z">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1035"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ins>
      <w:r w:rsidR="00F06515" w:rsidRPr="005A18FA">
        <w:rPr>
          <w:rStyle w:val="Hyperlink"/>
          <w:noProof/>
        </w:rPr>
      </w:r>
      <w:ins w:id="1038" w:author="Merrick, Riki | APHL" w:date="2022-07-28T09:14:00Z">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1039"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1040" w:author="Merrick, Riki | APHL" w:date="2022-07-28T09:14:00Z"/>
          <w:rFonts w:asciiTheme="minorHAnsi" w:eastAsiaTheme="minorEastAsia" w:hAnsiTheme="minorHAnsi" w:cstheme="minorBidi"/>
          <w:noProof/>
          <w:sz w:val="22"/>
        </w:rPr>
      </w:pPr>
      <w:ins w:id="10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ins>
      <w:r w:rsidR="00F06515" w:rsidRPr="005A18FA">
        <w:rPr>
          <w:rStyle w:val="Hyperlink"/>
          <w:noProof/>
        </w:rPr>
      </w:r>
      <w:ins w:id="1042" w:author="Merrick, Riki | APHL" w:date="2022-07-28T09:14:00Z">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1043"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1044" w:author="Merrick, Riki | APHL" w:date="2022-07-28T09:14:00Z"/>
          <w:rFonts w:asciiTheme="minorHAnsi" w:eastAsiaTheme="minorEastAsia" w:hAnsiTheme="minorHAnsi" w:cstheme="minorBidi"/>
          <w:noProof/>
          <w:sz w:val="22"/>
        </w:rPr>
      </w:pPr>
      <w:ins w:id="10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ins>
      <w:r w:rsidR="00F06515" w:rsidRPr="005A18FA">
        <w:rPr>
          <w:rStyle w:val="Hyperlink"/>
          <w:noProof/>
        </w:rPr>
      </w:r>
      <w:ins w:id="1046" w:author="Merrick, Riki | APHL" w:date="2022-07-28T09:14:00Z">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1047"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1048" w:author="Merrick, Riki | APHL" w:date="2022-07-28T09:14:00Z"/>
          <w:rFonts w:asciiTheme="minorHAnsi" w:eastAsiaTheme="minorEastAsia" w:hAnsiTheme="minorHAnsi" w:cstheme="minorBidi"/>
          <w:noProof/>
          <w:sz w:val="22"/>
        </w:rPr>
      </w:pPr>
      <w:ins w:id="10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ins>
      <w:r w:rsidR="00F06515" w:rsidRPr="005A18FA">
        <w:rPr>
          <w:rStyle w:val="Hyperlink"/>
          <w:noProof/>
        </w:rPr>
      </w:r>
      <w:ins w:id="1050" w:author="Merrick, Riki | APHL" w:date="2022-07-28T09:14:00Z">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1051"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1052" w:author="Merrick, Riki | APHL" w:date="2022-07-28T09:14:00Z"/>
          <w:rFonts w:asciiTheme="minorHAnsi" w:eastAsiaTheme="minorEastAsia" w:hAnsiTheme="minorHAnsi" w:cstheme="minorBidi"/>
          <w:noProof/>
          <w:sz w:val="22"/>
        </w:rPr>
      </w:pPr>
      <w:ins w:id="10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ins>
      <w:r w:rsidR="00F06515" w:rsidRPr="005A18FA">
        <w:rPr>
          <w:rStyle w:val="Hyperlink"/>
          <w:noProof/>
        </w:rPr>
      </w:r>
      <w:ins w:id="1054" w:author="Merrick, Riki | APHL" w:date="2022-07-28T09:14:00Z">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1055"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1056" w:author="Merrick, Riki | APHL" w:date="2022-07-28T09:14:00Z"/>
          <w:rFonts w:asciiTheme="minorHAnsi" w:eastAsiaTheme="minorEastAsia" w:hAnsiTheme="minorHAnsi" w:cstheme="minorBidi"/>
          <w:noProof/>
          <w:sz w:val="22"/>
        </w:rPr>
      </w:pPr>
      <w:ins w:id="10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ins>
      <w:r w:rsidR="00F06515" w:rsidRPr="005A18FA">
        <w:rPr>
          <w:rStyle w:val="Hyperlink"/>
          <w:noProof/>
        </w:rPr>
      </w:r>
      <w:ins w:id="1058" w:author="Merrick, Riki | APHL" w:date="2022-07-28T09:14:00Z">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1059"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1060" w:author="Merrick, Riki | APHL" w:date="2022-07-28T09:14:00Z"/>
          <w:rFonts w:asciiTheme="minorHAnsi" w:eastAsiaTheme="minorEastAsia" w:hAnsiTheme="minorHAnsi" w:cstheme="minorBidi"/>
          <w:noProof/>
          <w:sz w:val="22"/>
        </w:rPr>
      </w:pPr>
      <w:ins w:id="10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ins>
      <w:r w:rsidR="00F06515" w:rsidRPr="005A18FA">
        <w:rPr>
          <w:rStyle w:val="Hyperlink"/>
          <w:noProof/>
        </w:rPr>
      </w:r>
      <w:ins w:id="1062" w:author="Merrick, Riki | APHL" w:date="2022-07-28T09:14:00Z">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63"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64" w:author="Merrick, Riki | APHL" w:date="2022-07-28T09:14:00Z"/>
          <w:rFonts w:asciiTheme="minorHAnsi" w:eastAsiaTheme="minorEastAsia" w:hAnsiTheme="minorHAnsi" w:cstheme="minorBidi"/>
          <w:noProof/>
          <w:sz w:val="22"/>
        </w:rPr>
      </w:pPr>
      <w:ins w:id="10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ins>
      <w:r w:rsidR="00F06515" w:rsidRPr="005A18FA">
        <w:rPr>
          <w:rStyle w:val="Hyperlink"/>
          <w:noProof/>
        </w:rPr>
      </w:r>
      <w:ins w:id="1066" w:author="Merrick, Riki | APHL" w:date="2022-07-28T09:14:00Z">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067"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068" w:author="Merrick, Riki | APHL" w:date="2022-07-28T09:14:00Z"/>
          <w:rFonts w:asciiTheme="minorHAnsi" w:eastAsiaTheme="minorEastAsia" w:hAnsiTheme="minorHAnsi" w:cstheme="minorBidi"/>
          <w:noProof/>
          <w:sz w:val="22"/>
        </w:rPr>
      </w:pPr>
      <w:ins w:id="10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ins>
      <w:r w:rsidR="00F06515" w:rsidRPr="005A18FA">
        <w:rPr>
          <w:rStyle w:val="Hyperlink"/>
          <w:noProof/>
        </w:rPr>
      </w:r>
      <w:ins w:id="1070" w:author="Merrick, Riki | APHL" w:date="2022-07-28T09:14:00Z">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071"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072" w:author="Merrick, Riki | APHL" w:date="2022-07-28T09:14:00Z"/>
          <w:rFonts w:asciiTheme="minorHAnsi" w:eastAsiaTheme="minorEastAsia" w:hAnsiTheme="minorHAnsi" w:cstheme="minorBidi"/>
          <w:noProof/>
          <w:sz w:val="22"/>
        </w:rPr>
      </w:pPr>
      <w:ins w:id="10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ins>
      <w:r w:rsidR="00F06515" w:rsidRPr="005A18FA">
        <w:rPr>
          <w:rStyle w:val="Hyperlink"/>
          <w:noProof/>
        </w:rPr>
      </w:r>
      <w:ins w:id="1074" w:author="Merrick, Riki | APHL" w:date="2022-07-28T09:14:00Z">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075"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076" w:author="Merrick, Riki | APHL" w:date="2022-07-28T09:14:00Z"/>
          <w:rFonts w:asciiTheme="minorHAnsi" w:eastAsiaTheme="minorEastAsia" w:hAnsiTheme="minorHAnsi" w:cstheme="minorBidi"/>
          <w:noProof/>
          <w:sz w:val="22"/>
        </w:rPr>
      </w:pPr>
      <w:ins w:id="10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ins>
      <w:r w:rsidR="00F06515" w:rsidRPr="005A18FA">
        <w:rPr>
          <w:rStyle w:val="Hyperlink"/>
          <w:noProof/>
        </w:rPr>
      </w:r>
      <w:ins w:id="1078" w:author="Merrick, Riki | APHL" w:date="2022-07-28T09:14:00Z">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079"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080" w:author="Merrick, Riki | APHL" w:date="2022-07-28T09:14:00Z"/>
          <w:rFonts w:asciiTheme="minorHAnsi" w:eastAsiaTheme="minorEastAsia" w:hAnsiTheme="minorHAnsi" w:cstheme="minorBidi"/>
          <w:noProof/>
          <w:sz w:val="22"/>
        </w:rPr>
      </w:pPr>
      <w:ins w:id="10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ins>
      <w:r w:rsidR="00F06515" w:rsidRPr="005A18FA">
        <w:rPr>
          <w:rStyle w:val="Hyperlink"/>
          <w:noProof/>
        </w:rPr>
      </w:r>
      <w:ins w:id="1082" w:author="Merrick, Riki | APHL" w:date="2022-07-28T09:14:00Z">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083"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084" w:author="Merrick, Riki | APHL" w:date="2022-07-28T09:14:00Z"/>
          <w:rFonts w:asciiTheme="minorHAnsi" w:eastAsiaTheme="minorEastAsia" w:hAnsiTheme="minorHAnsi" w:cstheme="minorBidi"/>
          <w:noProof/>
          <w:sz w:val="22"/>
        </w:rPr>
      </w:pPr>
      <w:ins w:id="10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ins>
      <w:r w:rsidR="00F06515" w:rsidRPr="005A18FA">
        <w:rPr>
          <w:rStyle w:val="Hyperlink"/>
          <w:noProof/>
        </w:rPr>
      </w:r>
      <w:ins w:id="1086" w:author="Merrick, Riki | APHL" w:date="2022-07-28T09:14:00Z">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087"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088" w:author="Merrick, Riki | APHL" w:date="2022-07-28T09:14:00Z"/>
          <w:rFonts w:asciiTheme="minorHAnsi" w:eastAsiaTheme="minorEastAsia" w:hAnsiTheme="minorHAnsi" w:cstheme="minorBidi"/>
          <w:noProof/>
          <w:sz w:val="22"/>
        </w:rPr>
      </w:pPr>
      <w:ins w:id="10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ins>
      <w:r w:rsidR="00F06515" w:rsidRPr="005A18FA">
        <w:rPr>
          <w:rStyle w:val="Hyperlink"/>
          <w:noProof/>
        </w:rPr>
      </w:r>
      <w:ins w:id="1090" w:author="Merrick, Riki | APHL" w:date="2022-07-28T09:14:00Z">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091" w:author="Merrick, Riki | APHL" w:date="2022-07-28T09:14:00Z">
        <w:r>
          <w:rPr>
            <w:noProof/>
            <w:webHidden/>
          </w:rPr>
          <w:fldChar w:fldCharType="end"/>
        </w:r>
        <w:r w:rsidRPr="005A18FA">
          <w:rPr>
            <w:rStyle w:val="Hyperlink"/>
            <w:noProof/>
          </w:rPr>
          <w:fldChar w:fldCharType="end"/>
        </w:r>
      </w:ins>
    </w:p>
    <w:p w14:paraId="63C89C31" w14:textId="487077C9" w:rsidR="00367E5D" w:rsidRDefault="00367E5D" w:rsidP="00D850B4">
      <w:pPr>
        <w:pStyle w:val="TOC3"/>
        <w:rPr>
          <w:ins w:id="1092" w:author="Merrick, Riki | APHL" w:date="2022-07-28T09:14:00Z"/>
          <w:rFonts w:asciiTheme="minorHAnsi" w:eastAsiaTheme="minorEastAsia" w:hAnsiTheme="minorHAnsi" w:cstheme="minorBidi"/>
          <w:noProof/>
          <w:sz w:val="22"/>
        </w:rPr>
      </w:pPr>
      <w:ins w:id="10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ins>
      <w:r w:rsidR="00F06515" w:rsidRPr="005A18FA">
        <w:rPr>
          <w:rStyle w:val="Hyperlink"/>
          <w:noProof/>
        </w:rPr>
      </w:r>
      <w:ins w:id="1094" w:author="Merrick, Riki | APHL" w:date="2022-07-28T09:14:00Z">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GSC – Sex For Clinical Use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095"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096" w:author="Merrick, Riki | APHL" w:date="2022-07-28T09:14:00Z"/>
          <w:rFonts w:asciiTheme="minorHAnsi" w:eastAsiaTheme="minorEastAsia" w:hAnsiTheme="minorHAnsi" w:cstheme="minorBidi"/>
          <w:kern w:val="0"/>
          <w:sz w:val="22"/>
          <w:szCs w:val="22"/>
        </w:rPr>
      </w:pPr>
      <w:ins w:id="1097"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ins>
      <w:r w:rsidR="00F06515" w:rsidRPr="005A18FA">
        <w:rPr>
          <w:rStyle w:val="Hyperlink"/>
        </w:rPr>
      </w:r>
      <w:ins w:id="1098" w:author="Merrick, Riki | APHL" w:date="2022-07-28T09:14:00Z">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099"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100" w:author="Merrick, Riki | APHL" w:date="2022-07-28T09:14:00Z"/>
          <w:rFonts w:asciiTheme="minorHAnsi" w:eastAsiaTheme="minorEastAsia" w:hAnsiTheme="minorHAnsi" w:cstheme="minorBidi"/>
          <w:noProof/>
          <w:sz w:val="22"/>
        </w:rPr>
      </w:pPr>
      <w:ins w:id="11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ins>
      <w:r w:rsidR="00F06515" w:rsidRPr="005A18FA">
        <w:rPr>
          <w:rStyle w:val="Hyperlink"/>
          <w:noProof/>
        </w:rPr>
      </w:r>
      <w:ins w:id="1102" w:author="Merrick, Riki | APHL" w:date="2022-07-28T09:14:00Z">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103"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104" w:author="Merrick, Riki | APHL" w:date="2022-07-28T09:14:00Z"/>
          <w:rFonts w:asciiTheme="minorHAnsi" w:eastAsiaTheme="minorEastAsia" w:hAnsiTheme="minorHAnsi" w:cstheme="minorBidi"/>
          <w:noProof/>
          <w:sz w:val="22"/>
        </w:rPr>
      </w:pPr>
      <w:ins w:id="11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ins>
      <w:r w:rsidR="00F06515" w:rsidRPr="005A18FA">
        <w:rPr>
          <w:rStyle w:val="Hyperlink"/>
          <w:noProof/>
        </w:rPr>
      </w:r>
      <w:ins w:id="1106" w:author="Merrick, Riki | APHL" w:date="2022-07-28T09:14:00Z">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107"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108" w:author="Merrick, Riki | APHL" w:date="2022-07-28T09:14:00Z"/>
          <w:rFonts w:asciiTheme="minorHAnsi" w:eastAsiaTheme="minorEastAsia" w:hAnsiTheme="minorHAnsi" w:cstheme="minorBidi"/>
          <w:noProof/>
          <w:sz w:val="22"/>
        </w:rPr>
      </w:pPr>
      <w:ins w:id="11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ins>
      <w:r w:rsidR="00F06515" w:rsidRPr="005A18FA">
        <w:rPr>
          <w:rStyle w:val="Hyperlink"/>
          <w:noProof/>
        </w:rPr>
      </w:r>
      <w:ins w:id="1110" w:author="Merrick, Riki | APHL" w:date="2022-07-28T09:14:00Z">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111"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112" w:author="Merrick, Riki | APHL" w:date="2022-07-28T09:14:00Z"/>
          <w:rFonts w:asciiTheme="minorHAnsi" w:eastAsiaTheme="minorEastAsia" w:hAnsiTheme="minorHAnsi" w:cstheme="minorBidi"/>
          <w:noProof/>
          <w:sz w:val="22"/>
        </w:rPr>
      </w:pPr>
      <w:ins w:id="11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ins>
      <w:r w:rsidR="00F06515" w:rsidRPr="005A18FA">
        <w:rPr>
          <w:rStyle w:val="Hyperlink"/>
          <w:noProof/>
        </w:rPr>
      </w:r>
      <w:ins w:id="1114" w:author="Merrick, Riki | APHL" w:date="2022-07-28T09:14:00Z">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115"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116" w:author="Merrick, Riki | APHL" w:date="2022-07-28T09:14:00Z"/>
          <w:rFonts w:asciiTheme="minorHAnsi" w:eastAsiaTheme="minorEastAsia" w:hAnsiTheme="minorHAnsi" w:cstheme="minorBidi"/>
          <w:noProof/>
          <w:sz w:val="22"/>
        </w:rPr>
      </w:pPr>
      <w:ins w:id="11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ins>
      <w:r w:rsidR="00F06515" w:rsidRPr="005A18FA">
        <w:rPr>
          <w:rStyle w:val="Hyperlink"/>
          <w:noProof/>
        </w:rPr>
      </w:r>
      <w:ins w:id="1118" w:author="Merrick, Riki | APHL" w:date="2022-07-28T09:14:00Z">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119"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120" w:author="Merrick, Riki | APHL" w:date="2022-07-28T09:14:00Z"/>
          <w:rFonts w:asciiTheme="minorHAnsi" w:eastAsiaTheme="minorEastAsia" w:hAnsiTheme="minorHAnsi" w:cstheme="minorBidi"/>
          <w:noProof/>
          <w:sz w:val="22"/>
        </w:rPr>
      </w:pPr>
      <w:ins w:id="11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ins>
      <w:r w:rsidR="00F06515" w:rsidRPr="005A18FA">
        <w:rPr>
          <w:rStyle w:val="Hyperlink"/>
          <w:noProof/>
        </w:rPr>
      </w:r>
      <w:ins w:id="1122" w:author="Merrick, Riki | APHL" w:date="2022-07-28T09:14:00Z">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123"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124" w:author="Merrick, Riki | APHL" w:date="2022-07-28T09:14:00Z"/>
          <w:rFonts w:asciiTheme="minorHAnsi" w:eastAsiaTheme="minorEastAsia" w:hAnsiTheme="minorHAnsi" w:cstheme="minorBidi"/>
          <w:noProof/>
          <w:sz w:val="22"/>
        </w:rPr>
      </w:pPr>
      <w:ins w:id="11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ins>
      <w:r w:rsidR="00F06515" w:rsidRPr="005A18FA">
        <w:rPr>
          <w:rStyle w:val="Hyperlink"/>
          <w:noProof/>
        </w:rPr>
      </w:r>
      <w:ins w:id="1126" w:author="Merrick, Riki | APHL" w:date="2022-07-28T09:14:00Z">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127"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128" w:author="Merrick, Riki | APHL" w:date="2022-07-28T09:14:00Z"/>
          <w:rFonts w:asciiTheme="minorHAnsi" w:eastAsiaTheme="minorEastAsia" w:hAnsiTheme="minorHAnsi" w:cstheme="minorBidi"/>
          <w:noProof/>
          <w:sz w:val="22"/>
        </w:rPr>
      </w:pPr>
      <w:ins w:id="11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ins>
      <w:r w:rsidR="00F06515" w:rsidRPr="005A18FA">
        <w:rPr>
          <w:rStyle w:val="Hyperlink"/>
          <w:noProof/>
        </w:rPr>
      </w:r>
      <w:ins w:id="1130" w:author="Merrick, Riki | APHL" w:date="2022-07-28T09:14:00Z">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131"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132" w:author="Merrick, Riki | APHL" w:date="2022-07-28T09:14:00Z"/>
          <w:rFonts w:asciiTheme="minorHAnsi" w:eastAsiaTheme="minorEastAsia" w:hAnsiTheme="minorHAnsi" w:cstheme="minorBidi"/>
          <w:noProof/>
          <w:sz w:val="22"/>
        </w:rPr>
      </w:pPr>
      <w:ins w:id="11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ins>
      <w:r w:rsidR="00F06515" w:rsidRPr="005A18FA">
        <w:rPr>
          <w:rStyle w:val="Hyperlink"/>
          <w:noProof/>
        </w:rPr>
      </w:r>
      <w:ins w:id="1134" w:author="Merrick, Riki | APHL" w:date="2022-07-28T09:14:00Z">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135"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136" w:author="Merrick, Riki | APHL" w:date="2022-07-28T09:14:00Z"/>
          <w:rFonts w:asciiTheme="minorHAnsi" w:eastAsiaTheme="minorEastAsia" w:hAnsiTheme="minorHAnsi" w:cstheme="minorBidi"/>
          <w:noProof/>
          <w:sz w:val="22"/>
        </w:rPr>
      </w:pPr>
      <w:ins w:id="11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ins>
      <w:r w:rsidR="00F06515" w:rsidRPr="005A18FA">
        <w:rPr>
          <w:rStyle w:val="Hyperlink"/>
          <w:noProof/>
        </w:rPr>
      </w:r>
      <w:ins w:id="1138" w:author="Merrick, Riki | APHL" w:date="2022-07-28T09:14:00Z">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139"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140" w:author="Merrick, Riki | APHL" w:date="2022-07-28T09:14:00Z"/>
          <w:rFonts w:asciiTheme="minorHAnsi" w:eastAsiaTheme="minorEastAsia" w:hAnsiTheme="minorHAnsi" w:cstheme="minorBidi"/>
          <w:kern w:val="0"/>
          <w:sz w:val="22"/>
          <w:szCs w:val="22"/>
        </w:rPr>
      </w:pPr>
      <w:ins w:id="1141"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ins>
      <w:r w:rsidR="00F06515" w:rsidRPr="005A18FA">
        <w:rPr>
          <w:rStyle w:val="Hyperlink"/>
        </w:rPr>
      </w:r>
      <w:ins w:id="1142" w:author="Merrick, Riki | APHL" w:date="2022-07-28T09:14:00Z">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143"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144" w:author="Merrick, Riki | APHL" w:date="2022-07-28T09:14:00Z"/>
          <w:rFonts w:asciiTheme="minorHAnsi" w:eastAsiaTheme="minorEastAsia" w:hAnsiTheme="minorHAnsi" w:cstheme="minorBidi"/>
          <w:noProof/>
          <w:sz w:val="22"/>
        </w:rPr>
      </w:pPr>
      <w:ins w:id="11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ins>
      <w:r w:rsidR="00F06515" w:rsidRPr="005A18FA">
        <w:rPr>
          <w:rStyle w:val="Hyperlink"/>
          <w:noProof/>
        </w:rPr>
      </w:r>
      <w:ins w:id="1146" w:author="Merrick, Riki | APHL" w:date="2022-07-28T09:14:00Z">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147"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148" w:author="Merrick, Riki | APHL" w:date="2022-07-28T09:14:00Z"/>
          <w:rFonts w:asciiTheme="minorHAnsi" w:eastAsiaTheme="minorEastAsia" w:hAnsiTheme="minorHAnsi" w:cstheme="minorBidi"/>
          <w:noProof/>
          <w:sz w:val="22"/>
        </w:rPr>
      </w:pPr>
      <w:ins w:id="11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ins>
      <w:r w:rsidR="00F06515" w:rsidRPr="005A18FA">
        <w:rPr>
          <w:rStyle w:val="Hyperlink"/>
          <w:noProof/>
        </w:rPr>
      </w:r>
      <w:ins w:id="1150" w:author="Merrick, Riki | APHL" w:date="2022-07-28T09:14:00Z">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151"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152" w:author="Merrick, Riki | APHL" w:date="2022-07-28T09:14:00Z"/>
          <w:rFonts w:asciiTheme="minorHAnsi" w:eastAsiaTheme="minorEastAsia" w:hAnsiTheme="minorHAnsi" w:cstheme="minorBidi"/>
          <w:noProof/>
          <w:sz w:val="22"/>
        </w:rPr>
      </w:pPr>
      <w:ins w:id="11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ins>
      <w:r w:rsidR="00F06515" w:rsidRPr="005A18FA">
        <w:rPr>
          <w:rStyle w:val="Hyperlink"/>
          <w:noProof/>
        </w:rPr>
      </w:r>
      <w:ins w:id="1154" w:author="Merrick, Riki | APHL" w:date="2022-07-28T09:14:00Z">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155"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156" w:author="Merrick, Riki | APHL" w:date="2022-07-28T09:14:00Z"/>
          <w:rFonts w:asciiTheme="minorHAnsi" w:eastAsiaTheme="minorEastAsia" w:hAnsiTheme="minorHAnsi" w:cstheme="minorBidi"/>
          <w:noProof/>
          <w:sz w:val="22"/>
        </w:rPr>
      </w:pPr>
      <w:ins w:id="11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ins>
      <w:r w:rsidR="00F06515" w:rsidRPr="005A18FA">
        <w:rPr>
          <w:rStyle w:val="Hyperlink"/>
          <w:noProof/>
        </w:rPr>
      </w:r>
      <w:ins w:id="1158" w:author="Merrick, Riki | APHL" w:date="2022-07-28T09:14:00Z">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159"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160" w:author="Merrick, Riki | APHL" w:date="2022-07-28T09:14:00Z"/>
          <w:rFonts w:asciiTheme="minorHAnsi" w:eastAsiaTheme="minorEastAsia" w:hAnsiTheme="minorHAnsi" w:cstheme="minorBidi"/>
          <w:noProof/>
          <w:sz w:val="22"/>
        </w:rPr>
      </w:pPr>
      <w:ins w:id="11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ins>
      <w:r w:rsidR="00F06515" w:rsidRPr="005A18FA">
        <w:rPr>
          <w:rStyle w:val="Hyperlink"/>
          <w:noProof/>
        </w:rPr>
      </w:r>
      <w:ins w:id="1162" w:author="Merrick, Riki | APHL" w:date="2022-07-28T09:14:00Z">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163"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164" w:author="Merrick, Riki | APHL" w:date="2022-07-28T09:14:00Z"/>
          <w:rFonts w:asciiTheme="minorHAnsi" w:eastAsiaTheme="minorEastAsia" w:hAnsiTheme="minorHAnsi" w:cstheme="minorBidi"/>
          <w:kern w:val="0"/>
          <w:sz w:val="22"/>
          <w:szCs w:val="22"/>
        </w:rPr>
      </w:pPr>
      <w:ins w:id="1165"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ins>
      <w:r w:rsidR="00F06515" w:rsidRPr="005A18FA">
        <w:rPr>
          <w:rStyle w:val="Hyperlink"/>
        </w:rPr>
      </w:r>
      <w:ins w:id="1166" w:author="Merrick, Riki | APHL" w:date="2022-07-28T09:14:00Z">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167"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168" w:author="Merrick, Riki | APHL" w:date="2022-07-28T09:14:00Z"/>
          <w:rFonts w:asciiTheme="minorHAnsi" w:eastAsiaTheme="minorEastAsia" w:hAnsiTheme="minorHAnsi" w:cstheme="minorBidi"/>
          <w:b/>
          <w:noProof/>
          <w:sz w:val="22"/>
        </w:rPr>
      </w:pPr>
      <w:del w:id="1169" w:author="Merrick, Riki | APHL" w:date="2022-07-28T09:14:00Z">
        <w:r w:rsidRPr="00367E5D" w:rsidDel="00367E5D">
          <w:rPr>
            <w:noProof/>
            <w:rPrChange w:id="1170"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noProof/>
            <w:rPrChange w:id="1171"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172" w:author="Merrick, Riki | APHL" w:date="2022-07-28T09:14:00Z"/>
          <w:rFonts w:asciiTheme="minorHAnsi" w:eastAsiaTheme="minorEastAsia" w:hAnsiTheme="minorHAnsi" w:cstheme="minorBidi"/>
          <w:b/>
          <w:noProof/>
          <w:sz w:val="22"/>
        </w:rPr>
      </w:pPr>
      <w:del w:id="1173" w:author="Merrick, Riki | APHL" w:date="2022-07-28T09:14:00Z">
        <w:r w:rsidRPr="00367E5D" w:rsidDel="00367E5D">
          <w:rPr>
            <w:noProof/>
            <w:rPrChange w:id="1174"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noProof/>
            <w:rPrChange w:id="1175"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176" w:author="Merrick, Riki | APHL" w:date="2022-07-28T09:14:00Z"/>
          <w:rFonts w:asciiTheme="minorHAnsi" w:eastAsiaTheme="minorEastAsia" w:hAnsiTheme="minorHAnsi" w:cstheme="minorBidi"/>
          <w:b/>
          <w:noProof/>
          <w:sz w:val="22"/>
        </w:rPr>
      </w:pPr>
      <w:del w:id="1177" w:author="Merrick, Riki | APHL" w:date="2022-07-28T09:14:00Z">
        <w:r w:rsidRPr="00367E5D" w:rsidDel="00367E5D">
          <w:rPr>
            <w:noProof/>
            <w:rPrChange w:id="1178"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noProof/>
            <w:rPrChange w:id="1179"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180" w:author="Merrick, Riki | APHL" w:date="2022-07-28T09:14:00Z"/>
          <w:rFonts w:asciiTheme="minorHAnsi" w:eastAsiaTheme="minorEastAsia" w:hAnsiTheme="minorHAnsi" w:cstheme="minorBidi"/>
          <w:noProof/>
          <w:sz w:val="22"/>
        </w:rPr>
      </w:pPr>
      <w:del w:id="1181" w:author="Merrick, Riki | APHL" w:date="2022-07-28T09:14:00Z">
        <w:r w:rsidRPr="00367E5D" w:rsidDel="00367E5D">
          <w:rPr>
            <w:noProof/>
            <w:rPrChange w:id="1182"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noProof/>
            <w:rPrChange w:id="1183"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184" w:author="Merrick, Riki | APHL" w:date="2022-07-28T09:14:00Z"/>
          <w:rFonts w:asciiTheme="minorHAnsi" w:eastAsiaTheme="minorEastAsia" w:hAnsiTheme="minorHAnsi" w:cstheme="minorBidi"/>
          <w:noProof/>
          <w:sz w:val="22"/>
        </w:rPr>
      </w:pPr>
      <w:del w:id="1185" w:author="Merrick, Riki | APHL" w:date="2022-07-28T09:14:00Z">
        <w:r w:rsidRPr="00367E5D" w:rsidDel="00367E5D">
          <w:rPr>
            <w:noProof/>
            <w:rPrChange w:id="1186"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noProof/>
            <w:rPrChange w:id="1187"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188" w:author="Merrick, Riki | APHL" w:date="2022-07-28T09:14:00Z"/>
          <w:rFonts w:asciiTheme="minorHAnsi" w:eastAsiaTheme="minorEastAsia" w:hAnsiTheme="minorHAnsi" w:cstheme="minorBidi"/>
          <w:noProof/>
          <w:sz w:val="22"/>
        </w:rPr>
      </w:pPr>
      <w:del w:id="1189" w:author="Merrick, Riki | APHL" w:date="2022-07-28T09:14:00Z">
        <w:r w:rsidRPr="00367E5D" w:rsidDel="00367E5D">
          <w:rPr>
            <w:noProof/>
            <w:rPrChange w:id="1190"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noProof/>
            <w:rPrChange w:id="1191"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noProof/>
            <w:rPrChange w:id="1194"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noProof/>
            <w:rPrChange w:id="1195"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noProof/>
            <w:rPrChange w:id="1198"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noProof/>
            <w:rPrChange w:id="1199"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noProof/>
            <w:rPrChange w:id="1202"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noProof/>
            <w:rPrChange w:id="1203"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noProof/>
            <w:rPrChange w:id="1206"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noProof/>
            <w:rPrChange w:id="1207"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noProof/>
            <w:rPrChange w:id="1210"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noProof/>
            <w:rPrChange w:id="1211"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noProof/>
            <w:rPrChange w:id="1214"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noProof/>
            <w:rPrChange w:id="1215"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noProof/>
            <w:rPrChange w:id="1218"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noProof/>
            <w:rPrChange w:id="1219"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noProof/>
            <w:rPrChange w:id="1222"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noProof/>
            <w:rPrChange w:id="1223"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noProof/>
            <w:rPrChange w:id="1226"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noProof/>
            <w:rPrChange w:id="1227"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noProof/>
            <w:rPrChange w:id="1230"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noProof/>
            <w:rPrChange w:id="1231"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noProof/>
            <w:rPrChange w:id="1234"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noProof/>
            <w:rPrChange w:id="1235"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noProof/>
            <w:rPrChange w:id="1238"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noProof/>
            <w:rPrChange w:id="1239"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noProof/>
            <w:rPrChange w:id="1242"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noProof/>
            <w:rPrChange w:id="1243"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noProof/>
            <w:rPrChange w:id="1246"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noProof/>
            <w:rPrChange w:id="1247"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noProof/>
            <w:rPrChange w:id="1250"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noProof/>
            <w:rPrChange w:id="1251"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noProof/>
            <w:rPrChange w:id="1254" w:author="Merrick, Riki | APHL" w:date="2022-07-28T09:14:00Z">
              <w:rPr>
                <w:rStyle w:val="Hyperlink"/>
                <w:noProof/>
              </w:rPr>
            </w:rPrChange>
          </w:rPr>
          <w:delText>3.3.19</w:delText>
        </w:r>
        <w:r w:rsidDel="00367E5D">
          <w:rPr>
            <w:rFonts w:asciiTheme="minorHAnsi" w:eastAsiaTheme="minorEastAsia" w:hAnsiTheme="minorHAnsi" w:cstheme="minorBidi"/>
            <w:noProof/>
            <w:sz w:val="22"/>
          </w:rPr>
          <w:tab/>
        </w:r>
        <w:r w:rsidRPr="00367E5D" w:rsidDel="00367E5D">
          <w:rPr>
            <w:noProof/>
            <w:rPrChange w:id="1255"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noProof/>
            <w:rPrChange w:id="1258"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noProof/>
            <w:rPrChange w:id="1259"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noProof/>
            <w:rPrChange w:id="1262"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noProof/>
            <w:rPrChange w:id="1263"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noProof/>
            <w:rPrChange w:id="1266"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noProof/>
            <w:rPrChange w:id="1267"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noProof/>
            <w:rPrChange w:id="1270"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noProof/>
            <w:rPrChange w:id="1271"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noProof/>
            <w:rPrChange w:id="1274"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noProof/>
            <w:rPrChange w:id="1275"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noProof/>
            <w:rPrChange w:id="1278"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noProof/>
            <w:rPrChange w:id="1279"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noProof/>
            <w:rPrChange w:id="1282"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noProof/>
            <w:rPrChange w:id="1283"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noProof/>
            <w:rPrChange w:id="1286"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noProof/>
            <w:rPrChange w:id="1287"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noProof/>
            <w:rPrChange w:id="1290"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noProof/>
            <w:rPrChange w:id="1291"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noProof/>
            <w:rPrChange w:id="1294"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noProof/>
            <w:rPrChange w:id="1295"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noProof/>
            <w:rPrChange w:id="1298"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noProof/>
            <w:rPrChange w:id="1299"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noProof/>
            <w:rPrChange w:id="1302"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noProof/>
            <w:rPrChange w:id="1303"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noProof/>
            <w:rPrChange w:id="1306"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noProof/>
            <w:rPrChange w:id="1307"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noProof/>
            <w:rPrChange w:id="1310"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noProof/>
            <w:rPrChange w:id="1311"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noProof/>
            <w:rPrChange w:id="1314"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noProof/>
            <w:rPrChange w:id="1315"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noProof/>
            <w:rPrChange w:id="1318"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noProof/>
            <w:rPrChange w:id="1319"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noProof/>
            <w:rPrChange w:id="1322"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noProof/>
            <w:rPrChange w:id="1323"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324" w:author="Merrick, Riki | APHL" w:date="2022-07-28T09:14:00Z"/>
          <w:rFonts w:asciiTheme="minorHAnsi" w:eastAsiaTheme="minorEastAsia" w:hAnsiTheme="minorHAnsi" w:cstheme="minorBidi"/>
          <w:noProof/>
          <w:sz w:val="22"/>
        </w:rPr>
      </w:pPr>
      <w:del w:id="1325" w:author="Merrick, Riki | APHL" w:date="2022-07-28T09:14:00Z">
        <w:r w:rsidRPr="00367E5D" w:rsidDel="00367E5D">
          <w:rPr>
            <w:noProof/>
            <w:rPrChange w:id="1326"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noProof/>
            <w:rPrChange w:id="1327"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noProof/>
            <w:rPrChange w:id="1330"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noProof/>
            <w:rPrChange w:id="1331"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332" w:author="Merrick, Riki | APHL" w:date="2022-07-28T09:14:00Z"/>
          <w:rFonts w:asciiTheme="minorHAnsi" w:eastAsiaTheme="minorEastAsia" w:hAnsiTheme="minorHAnsi" w:cstheme="minorBidi"/>
          <w:noProof/>
          <w:sz w:val="22"/>
        </w:rPr>
      </w:pPr>
      <w:del w:id="1333" w:author="Merrick, Riki | APHL" w:date="2022-07-28T09:14:00Z">
        <w:r w:rsidRPr="00367E5D" w:rsidDel="00367E5D">
          <w:rPr>
            <w:noProof/>
            <w:rPrChange w:id="1334"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noProof/>
            <w:rPrChange w:id="1335"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336" w:author="Merrick, Riki | APHL" w:date="2022-07-28T09:14:00Z"/>
          <w:rFonts w:asciiTheme="minorHAnsi" w:eastAsiaTheme="minorEastAsia" w:hAnsiTheme="minorHAnsi" w:cstheme="minorBidi"/>
          <w:noProof/>
          <w:sz w:val="22"/>
        </w:rPr>
      </w:pPr>
      <w:del w:id="1337" w:author="Merrick, Riki | APHL" w:date="2022-07-28T09:14:00Z">
        <w:r w:rsidRPr="00367E5D" w:rsidDel="00367E5D">
          <w:rPr>
            <w:noProof/>
            <w:rPrChange w:id="1338"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noProof/>
            <w:rPrChange w:id="1339"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340" w:author="Merrick, Riki | APHL" w:date="2022-07-28T09:14:00Z"/>
          <w:rFonts w:asciiTheme="minorHAnsi" w:eastAsiaTheme="minorEastAsia" w:hAnsiTheme="minorHAnsi" w:cstheme="minorBidi"/>
          <w:noProof/>
          <w:sz w:val="22"/>
        </w:rPr>
      </w:pPr>
      <w:del w:id="1341" w:author="Merrick, Riki | APHL" w:date="2022-07-28T09:14:00Z">
        <w:r w:rsidRPr="00367E5D" w:rsidDel="00367E5D">
          <w:rPr>
            <w:noProof/>
            <w:rPrChange w:id="1342"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noProof/>
            <w:rPrChange w:id="1343"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344" w:author="Merrick, Riki | APHL" w:date="2022-07-28T09:14:00Z"/>
          <w:rFonts w:asciiTheme="minorHAnsi" w:eastAsiaTheme="minorEastAsia" w:hAnsiTheme="minorHAnsi" w:cstheme="minorBidi"/>
          <w:noProof/>
          <w:sz w:val="22"/>
        </w:rPr>
      </w:pPr>
      <w:del w:id="1345" w:author="Merrick, Riki | APHL" w:date="2022-07-28T09:14:00Z">
        <w:r w:rsidRPr="00367E5D" w:rsidDel="00367E5D">
          <w:rPr>
            <w:noProof/>
            <w:rPrChange w:id="1346"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noProof/>
            <w:rPrChange w:id="1347"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348" w:author="Merrick, Riki | APHL" w:date="2022-07-28T09:14:00Z"/>
          <w:rFonts w:asciiTheme="minorHAnsi" w:eastAsiaTheme="minorEastAsia" w:hAnsiTheme="minorHAnsi" w:cstheme="minorBidi"/>
          <w:noProof/>
          <w:sz w:val="22"/>
        </w:rPr>
      </w:pPr>
      <w:del w:id="1349" w:author="Merrick, Riki | APHL" w:date="2022-07-28T09:14:00Z">
        <w:r w:rsidRPr="00367E5D" w:rsidDel="00367E5D">
          <w:rPr>
            <w:noProof/>
            <w:rPrChange w:id="1350"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noProof/>
            <w:rPrChange w:id="1351"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352" w:author="Merrick, Riki | APHL" w:date="2022-07-28T09:14:00Z"/>
          <w:rFonts w:asciiTheme="minorHAnsi" w:eastAsiaTheme="minorEastAsia" w:hAnsiTheme="minorHAnsi" w:cstheme="minorBidi"/>
          <w:noProof/>
          <w:sz w:val="22"/>
        </w:rPr>
      </w:pPr>
      <w:del w:id="1353" w:author="Merrick, Riki | APHL" w:date="2022-07-28T09:14:00Z">
        <w:r w:rsidRPr="00367E5D" w:rsidDel="00367E5D">
          <w:rPr>
            <w:noProof/>
            <w:rPrChange w:id="1354"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noProof/>
            <w:rPrChange w:id="1355"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356" w:author="Merrick, Riki | APHL" w:date="2022-07-28T09:14:00Z"/>
          <w:rFonts w:asciiTheme="minorHAnsi" w:eastAsiaTheme="minorEastAsia" w:hAnsiTheme="minorHAnsi" w:cstheme="minorBidi"/>
          <w:noProof/>
          <w:sz w:val="22"/>
        </w:rPr>
      </w:pPr>
      <w:del w:id="1357" w:author="Merrick, Riki | APHL" w:date="2022-07-28T09:14:00Z">
        <w:r w:rsidRPr="00367E5D" w:rsidDel="00367E5D">
          <w:rPr>
            <w:noProof/>
            <w:rPrChange w:id="1358"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noProof/>
            <w:rPrChange w:id="1359"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360" w:author="Merrick, Riki | APHL" w:date="2022-07-28T09:14:00Z"/>
          <w:rFonts w:asciiTheme="minorHAnsi" w:eastAsiaTheme="minorEastAsia" w:hAnsiTheme="minorHAnsi" w:cstheme="minorBidi"/>
          <w:noProof/>
          <w:sz w:val="22"/>
        </w:rPr>
      </w:pPr>
      <w:del w:id="1361" w:author="Merrick, Riki | APHL" w:date="2022-07-28T09:14:00Z">
        <w:r w:rsidRPr="00367E5D" w:rsidDel="00367E5D">
          <w:rPr>
            <w:noProof/>
            <w:rPrChange w:id="1362"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noProof/>
            <w:rPrChange w:id="1363"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364" w:author="Merrick, Riki | APHL" w:date="2022-07-28T09:14:00Z"/>
          <w:rFonts w:asciiTheme="minorHAnsi" w:eastAsiaTheme="minorEastAsia" w:hAnsiTheme="minorHAnsi" w:cstheme="minorBidi"/>
          <w:noProof/>
          <w:sz w:val="22"/>
        </w:rPr>
      </w:pPr>
      <w:del w:id="1365" w:author="Merrick, Riki | APHL" w:date="2022-07-28T09:14:00Z">
        <w:r w:rsidRPr="00367E5D" w:rsidDel="00367E5D">
          <w:rPr>
            <w:noProof/>
            <w:rPrChange w:id="1366"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noProof/>
            <w:rPrChange w:id="1367"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368" w:author="Merrick, Riki | APHL" w:date="2022-07-28T09:14:00Z"/>
          <w:rFonts w:asciiTheme="minorHAnsi" w:eastAsiaTheme="minorEastAsia" w:hAnsiTheme="minorHAnsi" w:cstheme="minorBidi"/>
          <w:noProof/>
          <w:sz w:val="22"/>
        </w:rPr>
      </w:pPr>
      <w:del w:id="1369" w:author="Merrick, Riki | APHL" w:date="2022-07-28T09:14:00Z">
        <w:r w:rsidRPr="00367E5D" w:rsidDel="00367E5D">
          <w:rPr>
            <w:noProof/>
            <w:rPrChange w:id="1370"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noProof/>
            <w:rPrChange w:id="1371"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372" w:author="Merrick, Riki | APHL" w:date="2022-07-28T09:14:00Z"/>
          <w:rFonts w:asciiTheme="minorHAnsi" w:eastAsiaTheme="minorEastAsia" w:hAnsiTheme="minorHAnsi" w:cstheme="minorBidi"/>
          <w:noProof/>
          <w:sz w:val="22"/>
        </w:rPr>
      </w:pPr>
      <w:del w:id="1373" w:author="Merrick, Riki | APHL" w:date="2022-07-28T09:14:00Z">
        <w:r w:rsidRPr="00367E5D" w:rsidDel="00367E5D">
          <w:rPr>
            <w:noProof/>
            <w:rPrChange w:id="1374"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noProof/>
            <w:rPrChange w:id="1375"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376" w:author="Merrick, Riki | APHL" w:date="2022-07-28T09:14:00Z"/>
          <w:rFonts w:asciiTheme="minorHAnsi" w:eastAsiaTheme="minorEastAsia" w:hAnsiTheme="minorHAnsi" w:cstheme="minorBidi"/>
          <w:noProof/>
          <w:sz w:val="22"/>
        </w:rPr>
      </w:pPr>
      <w:del w:id="1377" w:author="Merrick, Riki | APHL" w:date="2022-07-28T09:14:00Z">
        <w:r w:rsidRPr="00367E5D" w:rsidDel="00367E5D">
          <w:rPr>
            <w:noProof/>
            <w:rPrChange w:id="1378"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noProof/>
            <w:rPrChange w:id="1379"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380" w:author="Merrick, Riki | APHL" w:date="2022-07-28T09:14:00Z"/>
          <w:rFonts w:asciiTheme="minorHAnsi" w:eastAsiaTheme="minorEastAsia" w:hAnsiTheme="minorHAnsi" w:cstheme="minorBidi"/>
          <w:noProof/>
          <w:sz w:val="22"/>
        </w:rPr>
      </w:pPr>
      <w:del w:id="1381" w:author="Merrick, Riki | APHL" w:date="2022-07-28T09:14:00Z">
        <w:r w:rsidRPr="00367E5D" w:rsidDel="00367E5D">
          <w:rPr>
            <w:noProof/>
            <w:rPrChange w:id="1382"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noProof/>
            <w:rPrChange w:id="1383"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384" w:author="Merrick, Riki | APHL" w:date="2022-07-28T09:14:00Z"/>
          <w:rFonts w:asciiTheme="minorHAnsi" w:eastAsiaTheme="minorEastAsia" w:hAnsiTheme="minorHAnsi" w:cstheme="minorBidi"/>
          <w:noProof/>
          <w:sz w:val="22"/>
        </w:rPr>
      </w:pPr>
      <w:del w:id="1385" w:author="Merrick, Riki | APHL" w:date="2022-07-28T09:14:00Z">
        <w:r w:rsidRPr="00367E5D" w:rsidDel="00367E5D">
          <w:rPr>
            <w:noProof/>
            <w:rPrChange w:id="1386"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noProof/>
            <w:rPrChange w:id="1387"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388" w:author="Merrick, Riki | APHL" w:date="2022-07-28T09:14:00Z"/>
          <w:rFonts w:asciiTheme="minorHAnsi" w:eastAsiaTheme="minorEastAsia" w:hAnsiTheme="minorHAnsi" w:cstheme="minorBidi"/>
          <w:noProof/>
          <w:sz w:val="22"/>
        </w:rPr>
      </w:pPr>
      <w:del w:id="1389" w:author="Merrick, Riki | APHL" w:date="2022-07-28T09:14:00Z">
        <w:r w:rsidRPr="00367E5D" w:rsidDel="00367E5D">
          <w:rPr>
            <w:noProof/>
            <w:rPrChange w:id="1390"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noProof/>
            <w:rPrChange w:id="1391"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noProof/>
            <w:rPrChange w:id="1394"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noProof/>
            <w:rPrChange w:id="1395"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noProof/>
            <w:rPrChange w:id="1398"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noProof/>
            <w:rPrChange w:id="1399"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noProof/>
            <w:rPrChange w:id="1402" w:author="Merrick, Riki | APHL" w:date="2022-07-28T09:14:00Z">
              <w:rPr>
                <w:rStyle w:val="Hyperlink"/>
                <w:noProof/>
              </w:rPr>
            </w:rPrChange>
          </w:rPr>
          <w:delText>3.3.56</w:delText>
        </w:r>
        <w:r w:rsidDel="00367E5D">
          <w:rPr>
            <w:rFonts w:asciiTheme="minorHAnsi" w:eastAsiaTheme="minorEastAsia" w:hAnsiTheme="minorHAnsi" w:cstheme="minorBidi"/>
            <w:noProof/>
            <w:sz w:val="22"/>
          </w:rPr>
          <w:tab/>
        </w:r>
        <w:r w:rsidRPr="00367E5D" w:rsidDel="00367E5D">
          <w:rPr>
            <w:noProof/>
            <w:rPrChange w:id="1403"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404" w:author="Merrick, Riki | APHL" w:date="2022-07-28T09:14:00Z"/>
          <w:rFonts w:asciiTheme="minorHAnsi" w:eastAsiaTheme="minorEastAsia" w:hAnsiTheme="minorHAnsi" w:cstheme="minorBidi"/>
          <w:noProof/>
          <w:sz w:val="22"/>
        </w:rPr>
      </w:pPr>
      <w:del w:id="1405" w:author="Merrick, Riki | APHL" w:date="2022-07-28T09:14:00Z">
        <w:r w:rsidRPr="00367E5D" w:rsidDel="00367E5D">
          <w:rPr>
            <w:noProof/>
            <w:rPrChange w:id="1406"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noProof/>
            <w:rPrChange w:id="1407"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noProof/>
            <w:rPrChange w:id="1410"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noProof/>
            <w:rPrChange w:id="1411"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noProof/>
            <w:rPrChange w:id="1414"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noProof/>
            <w:rPrChange w:id="1415"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416" w:author="Merrick, Riki | APHL" w:date="2022-07-28T09:14:00Z"/>
          <w:rFonts w:asciiTheme="minorHAnsi" w:eastAsiaTheme="minorEastAsia" w:hAnsiTheme="minorHAnsi" w:cstheme="minorBidi"/>
          <w:noProof/>
          <w:sz w:val="22"/>
        </w:rPr>
      </w:pPr>
      <w:del w:id="1417" w:author="Merrick, Riki | APHL" w:date="2022-07-28T09:14:00Z">
        <w:r w:rsidRPr="00367E5D" w:rsidDel="00367E5D">
          <w:rPr>
            <w:noProof/>
            <w:rPrChange w:id="1418"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noProof/>
            <w:rPrChange w:id="1419"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420" w:author="Merrick, Riki | APHL" w:date="2022-07-28T09:14:00Z"/>
          <w:rFonts w:asciiTheme="minorHAnsi" w:eastAsiaTheme="minorEastAsia" w:hAnsiTheme="minorHAnsi" w:cstheme="minorBidi"/>
          <w:noProof/>
          <w:sz w:val="22"/>
        </w:rPr>
      </w:pPr>
      <w:del w:id="1421" w:author="Merrick, Riki | APHL" w:date="2022-07-28T09:14:00Z">
        <w:r w:rsidRPr="00367E5D" w:rsidDel="00367E5D">
          <w:rPr>
            <w:noProof/>
            <w:rPrChange w:id="1422"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noProof/>
            <w:rPrChange w:id="1423"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424" w:author="Merrick, Riki | APHL" w:date="2022-07-28T09:14:00Z"/>
          <w:rFonts w:asciiTheme="minorHAnsi" w:eastAsiaTheme="minorEastAsia" w:hAnsiTheme="minorHAnsi" w:cstheme="minorBidi"/>
          <w:noProof/>
          <w:sz w:val="22"/>
        </w:rPr>
      </w:pPr>
      <w:del w:id="1425" w:author="Merrick, Riki | APHL" w:date="2022-07-28T09:14:00Z">
        <w:r w:rsidRPr="00367E5D" w:rsidDel="00367E5D">
          <w:rPr>
            <w:noProof/>
            <w:rPrChange w:id="1426"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noProof/>
            <w:rPrChange w:id="1427"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428" w:author="Merrick, Riki | APHL" w:date="2022-07-28T09:14:00Z"/>
          <w:rFonts w:asciiTheme="minorHAnsi" w:eastAsiaTheme="minorEastAsia" w:hAnsiTheme="minorHAnsi" w:cstheme="minorBidi"/>
          <w:noProof/>
          <w:sz w:val="22"/>
        </w:rPr>
      </w:pPr>
      <w:del w:id="1429" w:author="Merrick, Riki | APHL" w:date="2022-07-28T09:14:00Z">
        <w:r w:rsidRPr="00367E5D" w:rsidDel="00367E5D">
          <w:rPr>
            <w:noProof/>
            <w:rPrChange w:id="1430"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noProof/>
            <w:rPrChange w:id="1431"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432" w:author="Merrick, Riki | APHL" w:date="2022-07-28T09:14:00Z"/>
          <w:rFonts w:asciiTheme="minorHAnsi" w:eastAsiaTheme="minorEastAsia" w:hAnsiTheme="minorHAnsi" w:cstheme="minorBidi"/>
          <w:b/>
          <w:noProof/>
          <w:sz w:val="22"/>
        </w:rPr>
      </w:pPr>
      <w:del w:id="1433" w:author="Merrick, Riki | APHL" w:date="2022-07-28T09:14:00Z">
        <w:r w:rsidRPr="00367E5D" w:rsidDel="00367E5D">
          <w:rPr>
            <w:noProof/>
            <w:rPrChange w:id="1434"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noProof/>
            <w:rPrChange w:id="1435"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436" w:author="Merrick, Riki | APHL" w:date="2022-07-28T09:14:00Z"/>
          <w:rFonts w:asciiTheme="minorHAnsi" w:eastAsiaTheme="minorEastAsia" w:hAnsiTheme="minorHAnsi" w:cstheme="minorBidi"/>
          <w:noProof/>
          <w:sz w:val="22"/>
        </w:rPr>
      </w:pPr>
      <w:del w:id="1437" w:author="Merrick, Riki | APHL" w:date="2022-07-28T09:14:00Z">
        <w:r w:rsidRPr="00367E5D" w:rsidDel="00367E5D">
          <w:rPr>
            <w:noProof/>
            <w:rPrChange w:id="1438"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noProof/>
            <w:rPrChange w:id="1439" w:author="Merrick, Riki | APHL" w:date="2022-07-28T09:14:00Z">
              <w:rPr>
                <w:rStyle w:val="Hyperlink"/>
                <w:noProof/>
              </w:rPr>
            </w:rPrChange>
          </w:rPr>
          <w:delText xml:space="preserve">EVN </w:delText>
        </w:r>
        <w:r w:rsidRPr="00367E5D" w:rsidDel="00367E5D">
          <w:rPr>
            <w:noProof/>
            <w:rPrChange w:id="1440"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441" w:author="Merrick, Riki | APHL" w:date="2022-07-28T09:14:00Z"/>
          <w:rFonts w:asciiTheme="minorHAnsi" w:eastAsiaTheme="minorEastAsia" w:hAnsiTheme="minorHAnsi" w:cstheme="minorBidi"/>
          <w:noProof/>
          <w:sz w:val="22"/>
        </w:rPr>
      </w:pPr>
      <w:del w:id="1442" w:author="Merrick, Riki | APHL" w:date="2022-07-28T09:14:00Z">
        <w:r w:rsidRPr="00367E5D" w:rsidDel="00367E5D">
          <w:rPr>
            <w:noProof/>
            <w:rPrChange w:id="1443"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noProof/>
            <w:rPrChange w:id="1444"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445" w:author="Merrick, Riki | APHL" w:date="2022-07-28T09:14:00Z"/>
          <w:rFonts w:asciiTheme="minorHAnsi" w:eastAsiaTheme="minorEastAsia" w:hAnsiTheme="minorHAnsi" w:cstheme="minorBidi"/>
          <w:noProof/>
          <w:sz w:val="22"/>
        </w:rPr>
      </w:pPr>
      <w:del w:id="1446" w:author="Merrick, Riki | APHL" w:date="2022-07-28T09:14:00Z">
        <w:r w:rsidRPr="00367E5D" w:rsidDel="00367E5D">
          <w:rPr>
            <w:noProof/>
            <w:rPrChange w:id="1447"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noProof/>
            <w:rPrChange w:id="1448" w:author="Merrick, Riki | APHL" w:date="2022-07-28T09:14:00Z">
              <w:rPr>
                <w:rStyle w:val="Hyperlink"/>
                <w:noProof/>
              </w:rPr>
            </w:rPrChange>
          </w:rPr>
          <w:delText xml:space="preserve">PV1 </w:delText>
        </w:r>
        <w:r w:rsidRPr="00367E5D" w:rsidDel="00367E5D">
          <w:rPr>
            <w:noProof/>
            <w:rPrChange w:id="1449"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450" w:author="Merrick, Riki | APHL" w:date="2022-07-28T09:14:00Z"/>
          <w:rFonts w:asciiTheme="minorHAnsi" w:eastAsiaTheme="minorEastAsia" w:hAnsiTheme="minorHAnsi" w:cstheme="minorBidi"/>
          <w:noProof/>
          <w:sz w:val="22"/>
        </w:rPr>
      </w:pPr>
      <w:del w:id="1451" w:author="Merrick, Riki | APHL" w:date="2022-07-28T09:14:00Z">
        <w:r w:rsidRPr="00367E5D" w:rsidDel="00367E5D">
          <w:rPr>
            <w:noProof/>
            <w:rPrChange w:id="1452"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noProof/>
            <w:rPrChange w:id="1453"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454" w:author="Merrick, Riki | APHL" w:date="2022-07-28T09:14:00Z"/>
          <w:rFonts w:asciiTheme="minorHAnsi" w:eastAsiaTheme="minorEastAsia" w:hAnsiTheme="minorHAnsi" w:cstheme="minorBidi"/>
          <w:noProof/>
          <w:sz w:val="22"/>
        </w:rPr>
      </w:pPr>
      <w:del w:id="1455" w:author="Merrick, Riki | APHL" w:date="2022-07-28T09:14:00Z">
        <w:r w:rsidRPr="00367E5D" w:rsidDel="00367E5D">
          <w:rPr>
            <w:noProof/>
            <w:rPrChange w:id="1456"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noProof/>
            <w:rPrChange w:id="1457" w:author="Merrick, Riki | APHL" w:date="2022-07-28T09:14:00Z">
              <w:rPr>
                <w:rStyle w:val="Hyperlink"/>
                <w:noProof/>
              </w:rPr>
            </w:rPrChange>
          </w:rPr>
          <w:delText xml:space="preserve">NK1 </w:delText>
        </w:r>
        <w:r w:rsidRPr="00367E5D" w:rsidDel="00367E5D">
          <w:rPr>
            <w:noProof/>
            <w:rPrChange w:id="1458"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459" w:author="Merrick, Riki | APHL" w:date="2022-07-28T09:14:00Z"/>
          <w:rFonts w:asciiTheme="minorHAnsi" w:eastAsiaTheme="minorEastAsia" w:hAnsiTheme="minorHAnsi" w:cstheme="minorBidi"/>
          <w:noProof/>
          <w:sz w:val="22"/>
        </w:rPr>
      </w:pPr>
      <w:del w:id="1460" w:author="Merrick, Riki | APHL" w:date="2022-07-28T09:14:00Z">
        <w:r w:rsidRPr="00367E5D" w:rsidDel="00367E5D">
          <w:rPr>
            <w:noProof/>
            <w:rPrChange w:id="1461"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noProof/>
            <w:rPrChange w:id="1462"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463" w:author="Merrick, Riki | APHL" w:date="2022-07-28T09:14:00Z"/>
          <w:rFonts w:asciiTheme="minorHAnsi" w:eastAsiaTheme="minorEastAsia" w:hAnsiTheme="minorHAnsi" w:cstheme="minorBidi"/>
          <w:noProof/>
          <w:sz w:val="22"/>
        </w:rPr>
      </w:pPr>
      <w:del w:id="1464" w:author="Merrick, Riki | APHL" w:date="2022-07-28T09:14:00Z">
        <w:r w:rsidRPr="00367E5D" w:rsidDel="00367E5D">
          <w:rPr>
            <w:noProof/>
            <w:rPrChange w:id="1465"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noProof/>
            <w:rPrChange w:id="1466"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467" w:author="Merrick, Riki | APHL" w:date="2022-07-28T09:14:00Z"/>
          <w:rFonts w:asciiTheme="minorHAnsi" w:eastAsiaTheme="minorEastAsia" w:hAnsiTheme="minorHAnsi" w:cstheme="minorBidi"/>
          <w:noProof/>
          <w:sz w:val="22"/>
        </w:rPr>
      </w:pPr>
      <w:del w:id="1468" w:author="Merrick, Riki | APHL" w:date="2022-07-28T09:14:00Z">
        <w:r w:rsidRPr="00367E5D" w:rsidDel="00367E5D">
          <w:rPr>
            <w:noProof/>
            <w:rPrChange w:id="1469"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noProof/>
            <w:rPrChange w:id="1470"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471" w:author="Merrick, Riki | APHL" w:date="2022-07-28T09:14:00Z"/>
          <w:rFonts w:asciiTheme="minorHAnsi" w:eastAsiaTheme="minorEastAsia" w:hAnsiTheme="minorHAnsi" w:cstheme="minorBidi"/>
          <w:noProof/>
          <w:sz w:val="22"/>
        </w:rPr>
      </w:pPr>
      <w:del w:id="1472" w:author="Merrick, Riki | APHL" w:date="2022-07-28T09:14:00Z">
        <w:r w:rsidRPr="00367E5D" w:rsidDel="00367E5D">
          <w:rPr>
            <w:noProof/>
            <w:rPrChange w:id="1473"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noProof/>
            <w:rPrChange w:id="1474"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475" w:author="Merrick, Riki | APHL" w:date="2022-07-28T09:14:00Z"/>
          <w:rFonts w:asciiTheme="minorHAnsi" w:eastAsiaTheme="minorEastAsia" w:hAnsiTheme="minorHAnsi" w:cstheme="minorBidi"/>
          <w:noProof/>
          <w:sz w:val="22"/>
        </w:rPr>
      </w:pPr>
      <w:del w:id="1476" w:author="Merrick, Riki | APHL" w:date="2022-07-28T09:14:00Z">
        <w:r w:rsidRPr="00367E5D" w:rsidDel="00367E5D">
          <w:rPr>
            <w:noProof/>
            <w:rPrChange w:id="1477"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noProof/>
            <w:rPrChange w:id="1478" w:author="Merrick, Riki | APHL" w:date="2022-07-28T09:14:00Z">
              <w:rPr>
                <w:rStyle w:val="Hyperlink"/>
                <w:noProof/>
                <w:lang w:val="fr-FR"/>
              </w:rPr>
            </w:rPrChange>
          </w:rPr>
          <w:delText xml:space="preserve">MRG </w:delText>
        </w:r>
        <w:r w:rsidRPr="00367E5D" w:rsidDel="00367E5D">
          <w:rPr>
            <w:noProof/>
            <w:rPrChange w:id="1479"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480" w:author="Merrick, Riki | APHL" w:date="2022-07-28T09:14:00Z"/>
          <w:rFonts w:asciiTheme="minorHAnsi" w:eastAsiaTheme="minorEastAsia" w:hAnsiTheme="minorHAnsi" w:cstheme="minorBidi"/>
          <w:noProof/>
          <w:sz w:val="22"/>
        </w:rPr>
      </w:pPr>
      <w:del w:id="1481" w:author="Merrick, Riki | APHL" w:date="2022-07-28T09:14:00Z">
        <w:r w:rsidRPr="00367E5D" w:rsidDel="00367E5D">
          <w:rPr>
            <w:noProof/>
            <w:rPrChange w:id="1482"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noProof/>
            <w:rPrChange w:id="1483"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484" w:author="Merrick, Riki | APHL" w:date="2022-07-28T09:14:00Z"/>
          <w:rFonts w:asciiTheme="minorHAnsi" w:eastAsiaTheme="minorEastAsia" w:hAnsiTheme="minorHAnsi" w:cstheme="minorBidi"/>
          <w:noProof/>
          <w:sz w:val="22"/>
        </w:rPr>
      </w:pPr>
      <w:del w:id="1485" w:author="Merrick, Riki | APHL" w:date="2022-07-28T09:14:00Z">
        <w:r w:rsidRPr="00367E5D" w:rsidDel="00367E5D">
          <w:rPr>
            <w:noProof/>
            <w:rPrChange w:id="1486"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noProof/>
            <w:rPrChange w:id="1487"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488" w:author="Merrick, Riki | APHL" w:date="2022-07-28T09:14:00Z"/>
          <w:rFonts w:asciiTheme="minorHAnsi" w:eastAsiaTheme="minorEastAsia" w:hAnsiTheme="minorHAnsi" w:cstheme="minorBidi"/>
          <w:noProof/>
          <w:sz w:val="22"/>
        </w:rPr>
      </w:pPr>
      <w:del w:id="1489" w:author="Merrick, Riki | APHL" w:date="2022-07-28T09:14:00Z">
        <w:r w:rsidRPr="00367E5D" w:rsidDel="00367E5D">
          <w:rPr>
            <w:noProof/>
            <w:rPrChange w:id="1490"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noProof/>
            <w:rPrChange w:id="1491"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492" w:author="Merrick, Riki | APHL" w:date="2022-07-28T09:14:00Z"/>
          <w:rFonts w:asciiTheme="minorHAnsi" w:eastAsiaTheme="minorEastAsia" w:hAnsiTheme="minorHAnsi" w:cstheme="minorBidi"/>
          <w:noProof/>
          <w:sz w:val="22"/>
        </w:rPr>
      </w:pPr>
      <w:del w:id="1493" w:author="Merrick, Riki | APHL" w:date="2022-07-28T09:14:00Z">
        <w:r w:rsidRPr="00367E5D" w:rsidDel="00367E5D">
          <w:rPr>
            <w:noProof/>
            <w:rPrChange w:id="1494"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noProof/>
            <w:rPrChange w:id="1495"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496" w:author="Merrick, Riki | APHL" w:date="2022-07-28T09:14:00Z"/>
          <w:rFonts w:asciiTheme="minorHAnsi" w:eastAsiaTheme="minorEastAsia" w:hAnsiTheme="minorHAnsi" w:cstheme="minorBidi"/>
          <w:noProof/>
          <w:sz w:val="22"/>
        </w:rPr>
      </w:pPr>
      <w:del w:id="1497" w:author="Merrick, Riki | APHL" w:date="2022-07-28T09:14:00Z">
        <w:r w:rsidRPr="00367E5D" w:rsidDel="00367E5D">
          <w:rPr>
            <w:noProof/>
            <w:rPrChange w:id="1498"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noProof/>
            <w:rPrChange w:id="1499"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500" w:author="Merrick, Riki | APHL" w:date="2022-07-28T09:14:00Z"/>
          <w:rFonts w:asciiTheme="minorHAnsi" w:eastAsiaTheme="minorEastAsia" w:hAnsiTheme="minorHAnsi" w:cstheme="minorBidi"/>
          <w:noProof/>
          <w:sz w:val="22"/>
        </w:rPr>
      </w:pPr>
      <w:del w:id="1501" w:author="Merrick, Riki | APHL" w:date="2022-07-28T09:14:00Z">
        <w:r w:rsidRPr="00367E5D" w:rsidDel="00367E5D">
          <w:rPr>
            <w:noProof/>
            <w:rPrChange w:id="1502"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noProof/>
            <w:rPrChange w:id="1503"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504" w:author="Merrick, Riki | APHL" w:date="2022-07-28T09:14:00Z"/>
          <w:rFonts w:asciiTheme="minorHAnsi" w:eastAsiaTheme="minorEastAsia" w:hAnsiTheme="minorHAnsi" w:cstheme="minorBidi"/>
          <w:noProof/>
          <w:sz w:val="22"/>
        </w:rPr>
      </w:pPr>
      <w:del w:id="1505" w:author="Merrick, Riki | APHL" w:date="2022-07-28T09:14:00Z">
        <w:r w:rsidRPr="00367E5D" w:rsidDel="00367E5D">
          <w:rPr>
            <w:noProof/>
            <w:rPrChange w:id="1506"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noProof/>
            <w:rPrChange w:id="1507"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508" w:author="Merrick, Riki | APHL" w:date="2022-07-28T09:14:00Z"/>
          <w:rFonts w:asciiTheme="minorHAnsi" w:eastAsiaTheme="minorEastAsia" w:hAnsiTheme="minorHAnsi" w:cstheme="minorBidi"/>
          <w:noProof/>
          <w:sz w:val="22"/>
        </w:rPr>
      </w:pPr>
      <w:del w:id="1509" w:author="Merrick, Riki | APHL" w:date="2022-07-28T09:14:00Z">
        <w:r w:rsidRPr="00367E5D" w:rsidDel="00367E5D">
          <w:rPr>
            <w:noProof/>
            <w:rPrChange w:id="1510"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noProof/>
            <w:rPrChange w:id="1511"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512" w:author="Merrick, Riki | APHL" w:date="2022-07-28T09:14:00Z"/>
          <w:rFonts w:asciiTheme="minorHAnsi" w:eastAsiaTheme="minorEastAsia" w:hAnsiTheme="minorHAnsi" w:cstheme="minorBidi"/>
          <w:b/>
          <w:noProof/>
          <w:sz w:val="22"/>
        </w:rPr>
      </w:pPr>
      <w:del w:id="1513" w:author="Merrick, Riki | APHL" w:date="2022-07-28T09:14:00Z">
        <w:r w:rsidRPr="00367E5D" w:rsidDel="00367E5D">
          <w:rPr>
            <w:noProof/>
            <w:rPrChange w:id="1514"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noProof/>
            <w:rPrChange w:id="1515"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516" w:author="Merrick, Riki | APHL" w:date="2022-07-28T09:14:00Z"/>
          <w:rFonts w:asciiTheme="minorHAnsi" w:eastAsiaTheme="minorEastAsia" w:hAnsiTheme="minorHAnsi" w:cstheme="minorBidi"/>
          <w:noProof/>
          <w:sz w:val="22"/>
        </w:rPr>
      </w:pPr>
      <w:del w:id="1517" w:author="Merrick, Riki | APHL" w:date="2022-07-28T09:14:00Z">
        <w:r w:rsidRPr="00367E5D" w:rsidDel="00367E5D">
          <w:rPr>
            <w:noProof/>
            <w:rPrChange w:id="1518"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noProof/>
            <w:rPrChange w:id="1519" w:author="Merrick, Riki | APHL" w:date="2022-07-28T09:14:00Z">
              <w:rPr>
                <w:rStyle w:val="Hyperlink"/>
                <w:noProof/>
              </w:rPr>
            </w:rPrChange>
          </w:rPr>
          <w:delText xml:space="preserve">Admit/visit notification </w:delText>
        </w:r>
        <w:r w:rsidRPr="00367E5D" w:rsidDel="00367E5D">
          <w:rPr>
            <w:noProof/>
            <w:rPrChange w:id="1520"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521" w:author="Merrick, Riki | APHL" w:date="2022-07-28T09:14:00Z"/>
          <w:rFonts w:asciiTheme="minorHAnsi" w:eastAsiaTheme="minorEastAsia" w:hAnsiTheme="minorHAnsi" w:cstheme="minorBidi"/>
          <w:noProof/>
          <w:sz w:val="22"/>
        </w:rPr>
      </w:pPr>
      <w:del w:id="1522" w:author="Merrick, Riki | APHL" w:date="2022-07-28T09:14:00Z">
        <w:r w:rsidRPr="00367E5D" w:rsidDel="00367E5D">
          <w:rPr>
            <w:noProof/>
            <w:rPrChange w:id="1523"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noProof/>
            <w:rPrChange w:id="1524"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525" w:author="Merrick, Riki | APHL" w:date="2022-07-28T09:14:00Z"/>
          <w:rFonts w:asciiTheme="minorHAnsi" w:eastAsiaTheme="minorEastAsia" w:hAnsiTheme="minorHAnsi" w:cstheme="minorBidi"/>
          <w:noProof/>
          <w:sz w:val="22"/>
        </w:rPr>
      </w:pPr>
      <w:del w:id="1526" w:author="Merrick, Riki | APHL" w:date="2022-07-28T09:14:00Z">
        <w:r w:rsidRPr="00367E5D" w:rsidDel="00367E5D">
          <w:rPr>
            <w:noProof/>
            <w:rPrChange w:id="1527"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noProof/>
            <w:rPrChange w:id="1528"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529" w:author="Merrick, Riki | APHL" w:date="2022-07-28T09:14:00Z"/>
          <w:rFonts w:asciiTheme="minorHAnsi" w:eastAsiaTheme="minorEastAsia" w:hAnsiTheme="minorHAnsi" w:cstheme="minorBidi"/>
          <w:noProof/>
          <w:sz w:val="22"/>
        </w:rPr>
      </w:pPr>
      <w:del w:id="1530" w:author="Merrick, Riki | APHL" w:date="2022-07-28T09:14:00Z">
        <w:r w:rsidRPr="00367E5D" w:rsidDel="00367E5D">
          <w:rPr>
            <w:noProof/>
            <w:rPrChange w:id="1531"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noProof/>
            <w:rPrChange w:id="1532"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533" w:author="Merrick, Riki | APHL" w:date="2022-07-28T09:14:00Z"/>
          <w:rFonts w:asciiTheme="minorHAnsi" w:eastAsiaTheme="minorEastAsia" w:hAnsiTheme="minorHAnsi" w:cstheme="minorBidi"/>
          <w:noProof/>
          <w:sz w:val="22"/>
        </w:rPr>
      </w:pPr>
      <w:del w:id="1534" w:author="Merrick, Riki | APHL" w:date="2022-07-28T09:14:00Z">
        <w:r w:rsidRPr="00367E5D" w:rsidDel="00367E5D">
          <w:rPr>
            <w:noProof/>
            <w:rPrChange w:id="1535"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noProof/>
            <w:rPrChange w:id="1536"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537" w:author="Merrick, Riki | APHL" w:date="2022-07-28T09:14:00Z"/>
          <w:rFonts w:asciiTheme="minorHAnsi" w:eastAsiaTheme="minorEastAsia" w:hAnsiTheme="minorHAnsi" w:cstheme="minorBidi"/>
          <w:noProof/>
          <w:sz w:val="22"/>
        </w:rPr>
      </w:pPr>
      <w:del w:id="1538" w:author="Merrick, Riki | APHL" w:date="2022-07-28T09:14:00Z">
        <w:r w:rsidRPr="00367E5D" w:rsidDel="00367E5D">
          <w:rPr>
            <w:noProof/>
            <w:rPrChange w:id="1539"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noProof/>
            <w:rPrChange w:id="1540"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541" w:author="Merrick, Riki | APHL" w:date="2022-07-28T09:14:00Z"/>
          <w:rFonts w:asciiTheme="minorHAnsi" w:eastAsiaTheme="minorEastAsia" w:hAnsiTheme="minorHAnsi" w:cstheme="minorBidi"/>
          <w:noProof/>
          <w:sz w:val="22"/>
        </w:rPr>
      </w:pPr>
      <w:del w:id="1542" w:author="Merrick, Riki | APHL" w:date="2022-07-28T09:14:00Z">
        <w:r w:rsidRPr="00367E5D" w:rsidDel="00367E5D">
          <w:rPr>
            <w:noProof/>
            <w:rPrChange w:id="1543"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noProof/>
            <w:rPrChange w:id="1544"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545" w:author="Merrick, Riki | APHL" w:date="2022-07-28T09:14:00Z"/>
          <w:rFonts w:asciiTheme="minorHAnsi" w:eastAsiaTheme="minorEastAsia" w:hAnsiTheme="minorHAnsi" w:cstheme="minorBidi"/>
          <w:noProof/>
          <w:sz w:val="22"/>
        </w:rPr>
      </w:pPr>
      <w:del w:id="1546" w:author="Merrick, Riki | APHL" w:date="2022-07-28T09:14:00Z">
        <w:r w:rsidRPr="00367E5D" w:rsidDel="00367E5D">
          <w:rPr>
            <w:noProof/>
            <w:rPrChange w:id="1547"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noProof/>
            <w:rPrChange w:id="1548"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549" w:author="Merrick, Riki | APHL" w:date="2022-07-28T09:14:00Z"/>
          <w:rFonts w:asciiTheme="minorHAnsi" w:eastAsiaTheme="minorEastAsia" w:hAnsiTheme="minorHAnsi" w:cstheme="minorBidi"/>
          <w:noProof/>
          <w:sz w:val="22"/>
        </w:rPr>
      </w:pPr>
      <w:del w:id="1550" w:author="Merrick, Riki | APHL" w:date="2022-07-28T09:14:00Z">
        <w:r w:rsidRPr="00367E5D" w:rsidDel="00367E5D">
          <w:rPr>
            <w:noProof/>
            <w:rPrChange w:id="1551" w:author="Merrick, Riki | APHL" w:date="2022-07-28T09:14:00Z">
              <w:rPr>
                <w:rStyle w:val="Hyperlink"/>
                <w:noProof/>
              </w:rPr>
            </w:rPrChange>
          </w:rPr>
          <w:delText>3.5.9</w:delText>
        </w:r>
        <w:r w:rsidDel="00367E5D">
          <w:rPr>
            <w:rFonts w:asciiTheme="minorHAnsi" w:eastAsiaTheme="minorEastAsia" w:hAnsiTheme="minorHAnsi" w:cstheme="minorBidi"/>
            <w:noProof/>
            <w:sz w:val="22"/>
          </w:rPr>
          <w:tab/>
        </w:r>
        <w:r w:rsidRPr="00367E5D" w:rsidDel="00367E5D">
          <w:rPr>
            <w:noProof/>
            <w:rPrChange w:id="1552"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553" w:author="Merrick, Riki | APHL" w:date="2022-07-28T09:14:00Z"/>
          <w:rFonts w:asciiTheme="minorHAnsi" w:eastAsiaTheme="minorEastAsia" w:hAnsiTheme="minorHAnsi" w:cstheme="minorBidi"/>
          <w:noProof/>
          <w:sz w:val="22"/>
        </w:rPr>
      </w:pPr>
      <w:del w:id="1554" w:author="Merrick, Riki | APHL" w:date="2022-07-28T09:14:00Z">
        <w:r w:rsidRPr="00367E5D" w:rsidDel="00367E5D">
          <w:rPr>
            <w:noProof/>
            <w:rPrChange w:id="1555"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noProof/>
            <w:rPrChange w:id="1556"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557" w:author="Merrick, Riki | APHL" w:date="2022-07-28T09:14:00Z"/>
          <w:rFonts w:asciiTheme="minorHAnsi" w:eastAsiaTheme="minorEastAsia" w:hAnsiTheme="minorHAnsi" w:cstheme="minorBidi"/>
          <w:b/>
          <w:noProof/>
          <w:sz w:val="22"/>
        </w:rPr>
      </w:pPr>
      <w:del w:id="1558" w:author="Merrick, Riki | APHL" w:date="2022-07-28T09:14:00Z">
        <w:r w:rsidRPr="00367E5D" w:rsidDel="00367E5D">
          <w:rPr>
            <w:noProof/>
            <w:rPrChange w:id="1559"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noProof/>
            <w:rPrChange w:id="1560"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561" w:author="Merrick, Riki | APHL" w:date="2022-07-28T09:14:00Z"/>
          <w:rFonts w:asciiTheme="minorHAnsi" w:eastAsiaTheme="minorEastAsia" w:hAnsiTheme="minorHAnsi" w:cstheme="minorBidi"/>
          <w:noProof/>
          <w:sz w:val="22"/>
        </w:rPr>
      </w:pPr>
      <w:del w:id="1562" w:author="Merrick, Riki | APHL" w:date="2022-07-28T09:14:00Z">
        <w:r w:rsidRPr="00367E5D" w:rsidDel="00367E5D">
          <w:rPr>
            <w:noProof/>
            <w:rPrChange w:id="1563"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noProof/>
            <w:rPrChange w:id="1564"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565" w:author="Merrick, Riki | APHL" w:date="2022-07-28T09:14:00Z"/>
          <w:rFonts w:asciiTheme="minorHAnsi" w:eastAsiaTheme="minorEastAsia" w:hAnsiTheme="minorHAnsi" w:cstheme="minorBidi"/>
          <w:noProof/>
          <w:sz w:val="22"/>
        </w:rPr>
      </w:pPr>
      <w:del w:id="1566" w:author="Merrick, Riki | APHL" w:date="2022-07-28T09:14:00Z">
        <w:r w:rsidRPr="00367E5D" w:rsidDel="00367E5D">
          <w:rPr>
            <w:noProof/>
            <w:rPrChange w:id="1567"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noProof/>
            <w:rPrChange w:id="1568"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569" w:author="Merrick, Riki | APHL" w:date="2022-07-28T09:14:00Z"/>
          <w:rFonts w:asciiTheme="minorHAnsi" w:eastAsiaTheme="minorEastAsia" w:hAnsiTheme="minorHAnsi" w:cstheme="minorBidi"/>
          <w:noProof/>
          <w:sz w:val="22"/>
        </w:rPr>
      </w:pPr>
      <w:del w:id="1570" w:author="Merrick, Riki | APHL" w:date="2022-07-28T09:14:00Z">
        <w:r w:rsidRPr="00367E5D" w:rsidDel="00367E5D">
          <w:rPr>
            <w:noProof/>
            <w:rPrChange w:id="1571"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noProof/>
            <w:rPrChange w:id="1572"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573" w:author="Merrick, Riki | APHL" w:date="2022-07-28T09:14:00Z"/>
          <w:rFonts w:asciiTheme="minorHAnsi" w:eastAsiaTheme="minorEastAsia" w:hAnsiTheme="minorHAnsi" w:cstheme="minorBidi"/>
          <w:noProof/>
          <w:sz w:val="22"/>
        </w:rPr>
      </w:pPr>
      <w:del w:id="1574" w:author="Merrick, Riki | APHL" w:date="2022-07-28T09:14:00Z">
        <w:r w:rsidRPr="00367E5D" w:rsidDel="00367E5D">
          <w:rPr>
            <w:noProof/>
            <w:rPrChange w:id="1575"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noProof/>
            <w:rPrChange w:id="1576"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577" w:author="Merrick, Riki | APHL" w:date="2022-07-28T09:14:00Z"/>
          <w:rFonts w:asciiTheme="minorHAnsi" w:eastAsiaTheme="minorEastAsia" w:hAnsiTheme="minorHAnsi" w:cstheme="minorBidi"/>
          <w:noProof/>
          <w:sz w:val="22"/>
        </w:rPr>
      </w:pPr>
      <w:del w:id="1578" w:author="Merrick, Riki | APHL" w:date="2022-07-28T09:14:00Z">
        <w:r w:rsidRPr="00367E5D" w:rsidDel="00367E5D">
          <w:rPr>
            <w:noProof/>
            <w:rPrChange w:id="1579"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noProof/>
            <w:rPrChange w:id="1580"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581" w:author="Merrick, Riki | APHL" w:date="2022-07-28T09:14:00Z"/>
          <w:rFonts w:asciiTheme="minorHAnsi" w:eastAsiaTheme="minorEastAsia" w:hAnsiTheme="minorHAnsi" w:cstheme="minorBidi"/>
          <w:b/>
          <w:noProof/>
          <w:sz w:val="22"/>
        </w:rPr>
      </w:pPr>
      <w:del w:id="1582" w:author="Merrick, Riki | APHL" w:date="2022-07-28T09:14:00Z">
        <w:r w:rsidRPr="00367E5D" w:rsidDel="00367E5D">
          <w:rPr>
            <w:noProof/>
            <w:rPrChange w:id="1583"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noProof/>
            <w:rPrChange w:id="1584"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585" w:name="_Toc21372480"/>
      <w:bookmarkStart w:id="1586" w:name="_Toc175991954"/>
      <w:bookmarkStart w:id="1587" w:name="_Toc176235913"/>
      <w:bookmarkStart w:id="1588" w:name="_Toc27754784"/>
      <w:bookmarkStart w:id="1589" w:name="_Toc109892079"/>
      <w:bookmarkEnd w:id="743"/>
      <w:r w:rsidRPr="00F21240">
        <w:rPr>
          <w:noProof/>
        </w:rPr>
        <w:t>P</w:t>
      </w:r>
      <w:r w:rsidR="00623119">
        <w:rPr>
          <w:noProof/>
        </w:rPr>
        <w:t>urpose</w:t>
      </w:r>
      <w:bookmarkEnd w:id="1585"/>
      <w:bookmarkEnd w:id="1586"/>
      <w:bookmarkEnd w:id="1587"/>
      <w:bookmarkEnd w:id="1588"/>
      <w:bookmarkEnd w:id="1589"/>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590" w:name="_Toc175991955"/>
      <w:bookmarkStart w:id="1591" w:name="_Toc176235914"/>
      <w:bookmarkStart w:id="1592" w:name="_Toc27754785"/>
      <w:bookmarkStart w:id="1593" w:name="_Toc109892080"/>
      <w:bookmarkStart w:id="1594" w:name="_Hlk109817756"/>
      <w:r w:rsidRPr="00F21240">
        <w:rPr>
          <w:noProof/>
        </w:rPr>
        <w:t>Trigger Events and Message Definitions</w:t>
      </w:r>
      <w:bookmarkEnd w:id="1590"/>
      <w:bookmarkEnd w:id="1591"/>
      <w:bookmarkEnd w:id="1592"/>
      <w:bookmarkEnd w:id="1593"/>
    </w:p>
    <w:p w14:paraId="61D3B810" w14:textId="77777777" w:rsidR="00715956" w:rsidRPr="00C87E10" w:rsidRDefault="00715956">
      <w:pPr>
        <w:pStyle w:val="Heading3"/>
        <w:rPr>
          <w:noProof/>
        </w:rPr>
      </w:pPr>
      <w:bookmarkStart w:id="1595" w:name="_Toc1815937"/>
      <w:bookmarkStart w:id="1596" w:name="_Toc21372482"/>
      <w:bookmarkStart w:id="1597" w:name="_Toc175991956"/>
      <w:bookmarkStart w:id="1598" w:name="_Toc176235915"/>
      <w:bookmarkStart w:id="1599" w:name="_Toc27754786"/>
      <w:bookmarkStart w:id="1600" w:name="_Toc109892081"/>
      <w:bookmarkEnd w:id="1594"/>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595"/>
      <w:bookmarkEnd w:id="1596"/>
      <w:bookmarkEnd w:id="1597"/>
      <w:bookmarkEnd w:id="1598"/>
      <w:bookmarkEnd w:id="1599"/>
      <w:bookmarkEnd w:id="1600"/>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lastRenderedPageBreak/>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601"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602" w:author="Merrick, Riki | APHL" w:date="2022-07-13T17:26:00Z"/>
                <w:noProof/>
              </w:rPr>
            </w:pPr>
            <w:bookmarkStart w:id="1603" w:name="_Hlk108625907"/>
            <w:ins w:id="1604"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605" w:author="Merrick, Riki | APHL" w:date="2022-07-13T17:26:00Z"/>
                <w:noProof/>
              </w:rPr>
            </w:pPr>
            <w:ins w:id="1606"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60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608" w:author="Merrick, Riki | APHL" w:date="2022-07-13T17:26:00Z"/>
                <w:noProof/>
              </w:rPr>
            </w:pPr>
            <w:ins w:id="1609" w:author="Merrick, Riki | APHL" w:date="2022-07-13T17:31:00Z">
              <w:r>
                <w:rPr>
                  <w:noProof/>
                </w:rPr>
                <w:t>3</w:t>
              </w:r>
            </w:ins>
          </w:p>
        </w:tc>
      </w:tr>
      <w:tr w:rsidR="0072192A" w:rsidRPr="00F1330D" w14:paraId="52B83448" w14:textId="77777777" w:rsidTr="00D50068">
        <w:trPr>
          <w:jc w:val="center"/>
          <w:ins w:id="1610"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611" w:author="Merrick, Riki | APHL" w:date="2022-07-13T17:26:00Z"/>
                <w:noProof/>
              </w:rPr>
            </w:pPr>
            <w:ins w:id="1612"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613" w:author="Merrick, Riki | APHL" w:date="2022-07-13T17:26:00Z"/>
                <w:noProof/>
              </w:rPr>
            </w:pPr>
            <w:ins w:id="1614"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615"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616" w:author="Merrick, Riki | APHL" w:date="2022-07-13T17:26:00Z"/>
                <w:noProof/>
              </w:rPr>
            </w:pPr>
            <w:ins w:id="1617" w:author="Merrick, Riki | APHL" w:date="2022-07-13T17:31:00Z">
              <w:r>
                <w:rPr>
                  <w:noProof/>
                </w:rPr>
                <w:t>3</w:t>
              </w:r>
            </w:ins>
          </w:p>
        </w:tc>
      </w:tr>
      <w:bookmarkEnd w:id="1603"/>
      <w:tr w:rsidR="0072192A" w:rsidRPr="00F1330D" w14:paraId="56B35019" w14:textId="77777777" w:rsidTr="00D50068">
        <w:trPr>
          <w:jc w:val="center"/>
          <w:ins w:id="1618"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619" w:author="Merrick, Riki | APHL" w:date="2022-07-13T17:26:00Z"/>
                <w:noProof/>
              </w:rPr>
            </w:pPr>
            <w:ins w:id="1620"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4FED718C" w:rsidR="0072192A" w:rsidRPr="00F1330D" w:rsidRDefault="0072192A" w:rsidP="00740389">
            <w:pPr>
              <w:pStyle w:val="MsgTableBody"/>
              <w:rPr>
                <w:ins w:id="1621" w:author="Merrick, Riki | APHL" w:date="2022-07-13T17:26:00Z"/>
                <w:noProof/>
              </w:rPr>
            </w:pPr>
            <w:ins w:id="1622" w:author="Merrick, Riki | APHL" w:date="2022-07-13T17: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623"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624" w:author="Merrick, Riki | APHL" w:date="2022-07-13T17:26:00Z"/>
                <w:noProof/>
              </w:rPr>
            </w:pPr>
            <w:ins w:id="1625"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6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6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627"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628" w:author="Merrick, Riki | APHL" w:date="2022-07-13T17:31:00Z"/>
                <w:noProof/>
              </w:rPr>
            </w:pPr>
            <w:ins w:id="1629" w:author="Merrick, Riki | APHL" w:date="2022-07-13T17:33:00Z">
              <w:r>
                <w:rPr>
                  <w:noProof/>
                </w:rPr>
                <w:t xml:space="preserve">  </w:t>
              </w:r>
            </w:ins>
            <w:ins w:id="1630"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631" w:author="Merrick, Riki | APHL" w:date="2022-07-13T17:31:00Z"/>
                <w:noProof/>
              </w:rPr>
            </w:pPr>
            <w:ins w:id="1632"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633"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634" w:author="Merrick, Riki | APHL" w:date="2022-07-13T17:31:00Z"/>
                <w:noProof/>
              </w:rPr>
            </w:pPr>
            <w:ins w:id="1635" w:author="Merrick, Riki | APHL" w:date="2022-07-13T17:31:00Z">
              <w:r>
                <w:rPr>
                  <w:noProof/>
                </w:rPr>
                <w:t>3</w:t>
              </w:r>
            </w:ins>
          </w:p>
        </w:tc>
      </w:tr>
      <w:tr w:rsidR="0072192A" w:rsidRPr="00F1330D" w14:paraId="260F7D54" w14:textId="77777777" w:rsidTr="00A86747">
        <w:trPr>
          <w:jc w:val="center"/>
          <w:ins w:id="1636"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637" w:author="Merrick, Riki | APHL" w:date="2022-07-13T17:31:00Z"/>
                <w:noProof/>
              </w:rPr>
            </w:pPr>
            <w:ins w:id="1638" w:author="Merrick, Riki | APHL" w:date="2022-07-13T17:33:00Z">
              <w:r>
                <w:rPr>
                  <w:noProof/>
                </w:rPr>
                <w:t xml:space="preserve">  </w:t>
              </w:r>
            </w:ins>
            <w:ins w:id="1639"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640" w:author="Merrick, Riki | APHL" w:date="2022-07-13T17:31:00Z"/>
                <w:noProof/>
              </w:rPr>
            </w:pPr>
            <w:ins w:id="1641"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642"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643" w:author="Merrick, Riki | APHL" w:date="2022-07-13T17:31:00Z"/>
                <w:noProof/>
              </w:rPr>
            </w:pPr>
            <w:ins w:id="1644"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645"/>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645"/>
            <w:r w:rsidR="00AF57CE">
              <w:rPr>
                <w:rStyle w:val="CommentReference"/>
                <w:rFonts w:ascii="Verdana" w:hAnsi="Verdana" w:cs="Times New Roman"/>
                <w:kern w:val="0"/>
                <w:lang w:eastAsia="en-US"/>
              </w:rPr>
              <w:commentReference w:id="1645"/>
            </w:r>
          </w:p>
        </w:tc>
      </w:tr>
      <w:tr w:rsidR="008C624B" w:rsidRPr="00F1330D" w14:paraId="7051595F" w14:textId="77777777" w:rsidTr="00A86747">
        <w:trPr>
          <w:jc w:val="center"/>
          <w:ins w:id="1646"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647" w:author="Merrick, Riki | APHL" w:date="2022-07-13T17:34:00Z"/>
                <w:noProof/>
              </w:rPr>
            </w:pPr>
            <w:ins w:id="1648"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649" w:author="Merrick, Riki | APHL" w:date="2022-07-13T17:34:00Z"/>
                <w:noProof/>
              </w:rPr>
            </w:pPr>
            <w:ins w:id="1650"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651"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652" w:author="Merrick, Riki | APHL" w:date="2022-07-13T17:34:00Z"/>
                <w:noProof/>
              </w:rPr>
            </w:pPr>
            <w:ins w:id="1653" w:author="Merrick, Riki | APHL" w:date="2022-07-13T17:34:00Z">
              <w:r>
                <w:rPr>
                  <w:noProof/>
                </w:rPr>
                <w:t>3</w:t>
              </w:r>
            </w:ins>
          </w:p>
        </w:tc>
      </w:tr>
      <w:tr w:rsidR="008C624B" w:rsidRPr="00F1330D" w14:paraId="42D2B7A3" w14:textId="77777777" w:rsidTr="00A86747">
        <w:trPr>
          <w:jc w:val="center"/>
          <w:ins w:id="1654"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655" w:author="Merrick, Riki | APHL" w:date="2022-07-13T17:34:00Z"/>
                <w:noProof/>
              </w:rPr>
            </w:pPr>
            <w:commentRangeStart w:id="1656"/>
            <w:commentRangeStart w:id="1657"/>
            <w:ins w:id="1658"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659" w:author="Merrick, Riki | APHL" w:date="2022-07-13T17:34:00Z"/>
                <w:noProof/>
              </w:rPr>
            </w:pPr>
            <w:ins w:id="1660"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661"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662" w:author="Merrick, Riki | APHL" w:date="2022-07-13T17:34:00Z"/>
                <w:noProof/>
              </w:rPr>
            </w:pPr>
            <w:ins w:id="1663" w:author="Merrick, Riki | APHL" w:date="2022-07-13T17:34:00Z">
              <w:r>
                <w:rPr>
                  <w:noProof/>
                </w:rPr>
                <w:t>3</w:t>
              </w:r>
            </w:ins>
            <w:commentRangeEnd w:id="1656"/>
            <w:ins w:id="1664" w:author="Merrick, Riki | APHL" w:date="2022-07-13T17:52:00Z">
              <w:r w:rsidR="00B34256">
                <w:rPr>
                  <w:rStyle w:val="CommentReference"/>
                  <w:rFonts w:ascii="Verdana" w:hAnsi="Verdana" w:cs="Times New Roman"/>
                  <w:kern w:val="0"/>
                  <w:lang w:eastAsia="en-US"/>
                </w:rPr>
                <w:commentReference w:id="1656"/>
              </w:r>
            </w:ins>
            <w:ins w:id="1665" w:author="Merrick, Riki | APHL" w:date="2022-07-15T09:14:00Z">
              <w:r w:rsidR="00F44D07">
                <w:rPr>
                  <w:rStyle w:val="CommentReference"/>
                  <w:rFonts w:ascii="Verdana" w:hAnsi="Verdana" w:cs="Times New Roman"/>
                  <w:kern w:val="0"/>
                  <w:lang w:eastAsia="en-US"/>
                </w:rPr>
                <w:commentReference w:id="1657"/>
              </w:r>
            </w:ins>
          </w:p>
        </w:tc>
      </w:tr>
      <w:commentRangeEnd w:id="1657"/>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666"/>
            <w:commentRangeStart w:id="1667"/>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666"/>
            <w:r w:rsidR="00B34256">
              <w:rPr>
                <w:rStyle w:val="CommentReference"/>
                <w:rFonts w:ascii="Verdana" w:hAnsi="Verdana" w:cs="Times New Roman"/>
                <w:kern w:val="0"/>
                <w:lang w:eastAsia="en-US"/>
              </w:rPr>
              <w:commentReference w:id="1666"/>
            </w:r>
            <w:r w:rsidR="00F44D07">
              <w:rPr>
                <w:rStyle w:val="CommentReference"/>
                <w:rFonts w:ascii="Verdana" w:hAnsi="Verdana" w:cs="Times New Roman"/>
                <w:kern w:val="0"/>
                <w:lang w:eastAsia="en-US"/>
              </w:rPr>
              <w:commentReference w:id="1667"/>
            </w:r>
          </w:p>
        </w:tc>
      </w:tr>
      <w:commentRangeEnd w:id="1667"/>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668"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669" w:author="Merrick, Riki | APHL" w:date="2022-07-27T16:00:00Z"/>
                <w:noProof/>
              </w:rPr>
            </w:pPr>
            <w:ins w:id="1670"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671" w:author="Merrick, Riki | APHL" w:date="2022-07-27T16:00:00Z"/>
                <w:noProof/>
              </w:rPr>
            </w:pPr>
            <w:ins w:id="1672"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673"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674" w:author="Merrick, Riki | APHL" w:date="2022-07-27T16:00:00Z"/>
                <w:noProof/>
              </w:rPr>
            </w:pPr>
            <w:ins w:id="1675" w:author="Merrick, Riki | APHL" w:date="2022-07-27T16:00:00Z">
              <w:r>
                <w:rPr>
                  <w:noProof/>
                </w:rPr>
                <w:t>3</w:t>
              </w:r>
            </w:ins>
          </w:p>
        </w:tc>
      </w:tr>
      <w:tr w:rsidR="000F610D" w14:paraId="406B9C02" w14:textId="77777777" w:rsidTr="00D50068">
        <w:trPr>
          <w:jc w:val="center"/>
          <w:ins w:id="1676"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677" w:author="Merrick, Riki | APHL" w:date="2022-07-27T15:58:00Z"/>
                <w:noProof/>
              </w:rPr>
            </w:pPr>
            <w:ins w:id="1678"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679" w:author="Merrick, Riki | APHL" w:date="2022-07-27T15:58:00Z"/>
                <w:noProof/>
              </w:rPr>
            </w:pPr>
            <w:ins w:id="1680"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681"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682" w:author="Merrick, Riki | APHL" w:date="2022-07-27T15:58:00Z"/>
                <w:noProof/>
              </w:rPr>
            </w:pPr>
            <w:ins w:id="1683" w:author="Merrick, Riki | APHL" w:date="2022-07-27T15:58:00Z">
              <w:r>
                <w:rPr>
                  <w:noProof/>
                </w:rPr>
                <w:t>3</w:t>
              </w:r>
              <w:commentRangeStart w:id="1684"/>
              <w:commentRangeEnd w:id="1684"/>
              <w:r>
                <w:rPr>
                  <w:rStyle w:val="CommentReference"/>
                  <w:rFonts w:ascii="Verdana" w:hAnsi="Verdana" w:cs="Times New Roman"/>
                  <w:kern w:val="0"/>
                  <w:lang w:eastAsia="en-US"/>
                </w:rPr>
                <w:commentReference w:id="1684"/>
              </w:r>
              <w:commentRangeStart w:id="1685"/>
              <w:commentRangeEnd w:id="1685"/>
              <w:r>
                <w:rPr>
                  <w:rStyle w:val="CommentReference"/>
                  <w:rFonts w:ascii="Verdana" w:hAnsi="Verdana" w:cs="Times New Roman"/>
                  <w:kern w:val="0"/>
                  <w:lang w:eastAsia="en-US"/>
                </w:rPr>
                <w:commentReference w:id="1685"/>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686" w:name="_Hlt476038696"/>
      <w:bookmarkEnd w:id="1686"/>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687" w:name="_Toc348244977"/>
      <w:bookmarkStart w:id="1688" w:name="_Toc348258165"/>
      <w:bookmarkStart w:id="1689" w:name="_Toc348263348"/>
      <w:bookmarkStart w:id="1690" w:name="_Toc348336762"/>
      <w:bookmarkStart w:id="1691" w:name="_Toc348768075"/>
      <w:bookmarkStart w:id="1692" w:name="_Toc380435623"/>
      <w:bookmarkStart w:id="1693" w:name="_Toc359236119"/>
      <w:bookmarkStart w:id="1694" w:name="_Toc1815938"/>
      <w:bookmarkStart w:id="1695" w:name="_Toc21372483"/>
      <w:bookmarkStart w:id="1696" w:name="_Toc175991957"/>
      <w:bookmarkStart w:id="1697"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698" w:name="_Toc27754787"/>
      <w:bookmarkStart w:id="1699"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lastRenderedPageBreak/>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700"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700"/>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701"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702" w:name="_Hlt476040316"/>
            <w:r w:rsidRPr="00F21240">
              <w:rPr>
                <w:rStyle w:val="Hyperlink"/>
                <w:noProof/>
              </w:rPr>
              <w:t>I</w:t>
            </w:r>
            <w:bookmarkEnd w:id="1702"/>
            <w:r w:rsidRPr="00F21240">
              <w:rPr>
                <w:rStyle w:val="Hyperlink"/>
                <w:noProof/>
              </w:rPr>
              <w:t>D</w:t>
            </w:r>
            <w:r w:rsidRPr="00F21240">
              <w:rPr>
                <w:noProof/>
              </w:rPr>
              <w:fldChar w:fldCharType="end"/>
            </w:r>
            <w:bookmarkEnd w:id="1701"/>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703" w:name="_Hlt479197570"/>
            <w:r w:rsidRPr="00F21240">
              <w:rPr>
                <w:noProof/>
              </w:rPr>
              <w:t xml:space="preserve">  </w:t>
            </w:r>
            <w:hyperlink w:anchor="PD1" w:history="1">
              <w:r w:rsidRPr="00F21240">
                <w:rPr>
                  <w:rStyle w:val="Hyperlink"/>
                  <w:noProof/>
                </w:rPr>
                <w:t>PD1</w:t>
              </w:r>
            </w:hyperlink>
            <w:bookmarkEnd w:id="1703"/>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704"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705" w:author="Merrick, Riki | APHL" w:date="2022-07-13T17:35:00Z"/>
                <w:noProof/>
              </w:rPr>
            </w:pPr>
            <w:bookmarkStart w:id="1706" w:name="_Hlk108626468"/>
            <w:ins w:id="1707"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708" w:author="Merrick, Riki | APHL" w:date="2022-07-13T17:35:00Z"/>
                <w:noProof/>
              </w:rPr>
            </w:pPr>
            <w:ins w:id="1709"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710"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711" w:author="Merrick, Riki | APHL" w:date="2022-07-13T17:35:00Z"/>
                <w:noProof/>
              </w:rPr>
            </w:pPr>
            <w:ins w:id="1712"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713"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714" w:author="Merrick, Riki | APHL" w:date="2022-07-13T17:35:00Z"/>
                <w:noProof/>
              </w:rPr>
            </w:pPr>
            <w:ins w:id="1715"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716" w:author="Merrick, Riki | APHL" w:date="2022-07-13T17:35:00Z"/>
                <w:noProof/>
              </w:rPr>
            </w:pPr>
            <w:ins w:id="1717"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718"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719" w:author="Merrick, Riki | APHL" w:date="2022-07-13T17:35:00Z"/>
                <w:noProof/>
              </w:rPr>
            </w:pPr>
            <w:ins w:id="1720"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721"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722" w:author="Merrick, Riki | APHL" w:date="2022-07-13T17:35:00Z"/>
                <w:noProof/>
              </w:rPr>
            </w:pPr>
            <w:ins w:id="1723"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77777777" w:rsidR="008C624B" w:rsidRPr="00F1330D" w:rsidRDefault="008C624B" w:rsidP="00A86747">
            <w:pPr>
              <w:pStyle w:val="MsgTableBody"/>
              <w:rPr>
                <w:ins w:id="1724" w:author="Merrick, Riki | APHL" w:date="2022-07-13T17:35:00Z"/>
                <w:noProof/>
              </w:rPr>
            </w:pPr>
            <w:ins w:id="1725" w:author="Merrick, Riki | APHL" w:date="2022-07-13T17: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726"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727" w:author="Merrick, Riki | APHL" w:date="2022-07-13T17:35:00Z"/>
                <w:noProof/>
              </w:rPr>
            </w:pPr>
            <w:ins w:id="1728" w:author="Merrick, Riki | APHL" w:date="2022-07-13T17:35:00Z">
              <w:r>
                <w:rPr>
                  <w:noProof/>
                </w:rPr>
                <w:t>3</w:t>
              </w:r>
            </w:ins>
          </w:p>
        </w:tc>
      </w:tr>
      <w:bookmarkEnd w:id="1706"/>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729" w:name="_Hlt476040263"/>
              <w:r w:rsidRPr="00F21240">
                <w:rPr>
                  <w:rStyle w:val="Hyperlink"/>
                  <w:noProof/>
                </w:rPr>
                <w:t>V</w:t>
              </w:r>
              <w:bookmarkEnd w:id="1729"/>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730"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730"/>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731" w:name="_Hlt479441847"/>
              <w:r w:rsidRPr="00F21240">
                <w:rPr>
                  <w:rStyle w:val="Hyperlink"/>
                  <w:noProof/>
                </w:rPr>
                <w:t>A</w:t>
              </w:r>
              <w:bookmarkEnd w:id="1731"/>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732" w:name="_Toc348244978"/>
      <w:bookmarkStart w:id="1733" w:name="_Toc348258166"/>
      <w:bookmarkStart w:id="1734" w:name="_Toc348263349"/>
      <w:bookmarkStart w:id="1735" w:name="_Toc348336763"/>
      <w:bookmarkStart w:id="1736" w:name="_Toc348768076"/>
      <w:bookmarkStart w:id="1737" w:name="_Toc380435624"/>
      <w:bookmarkStart w:id="1738" w:name="_Toc359236120"/>
      <w:bookmarkStart w:id="1739" w:name="_Toc1815939"/>
      <w:bookmarkStart w:id="1740" w:name="_Toc21372484"/>
      <w:bookmarkStart w:id="1741" w:name="_Toc175991958"/>
      <w:bookmarkStart w:id="1742"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743" w:name="_Toc27754788"/>
      <w:bookmarkStart w:id="1744" w:name="_Toc109892083"/>
      <w:r w:rsidRPr="00F21240">
        <w:rPr>
          <w:noProof/>
        </w:rPr>
        <w:t>ADT/ACK - Discharge/End Visit (Event A03</w:t>
      </w:r>
      <w:bookmarkEnd w:id="1732"/>
      <w:bookmarkEnd w:id="1733"/>
      <w:bookmarkEnd w:id="1734"/>
      <w:bookmarkEnd w:id="1735"/>
      <w:bookmarkEnd w:id="1736"/>
      <w:bookmarkEnd w:id="1737"/>
      <w:bookmarkEnd w:id="1738"/>
      <w:r w:rsidRPr="00F21240">
        <w:rPr>
          <w:noProof/>
        </w:rPr>
        <w:fldChar w:fldCharType="begin"/>
      </w:r>
      <w:r w:rsidRPr="00F21240">
        <w:rPr>
          <w:noProof/>
        </w:rPr>
        <w:instrText>XE "A03"</w:instrText>
      </w:r>
      <w:r w:rsidRPr="00F21240">
        <w:rPr>
          <w:noProof/>
        </w:rPr>
        <w:fldChar w:fldCharType="end"/>
      </w:r>
      <w:r w:rsidRPr="00F21240">
        <w:rPr>
          <w:noProof/>
        </w:rPr>
        <w:t>)</w:t>
      </w:r>
      <w:bookmarkEnd w:id="1739"/>
      <w:bookmarkEnd w:id="1740"/>
      <w:bookmarkEnd w:id="1741"/>
      <w:bookmarkEnd w:id="1742"/>
      <w:bookmarkEnd w:id="1743"/>
      <w:bookmarkEnd w:id="1744"/>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w:t>
      </w:r>
      <w:r w:rsidRPr="00F21240">
        <w:rPr>
          <w:noProof/>
        </w:rPr>
        <w:lastRenderedPageBreak/>
        <w:t xml:space="preserve">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745">
          <w:tblGrid>
            <w:gridCol w:w="54"/>
            <w:gridCol w:w="2828"/>
            <w:gridCol w:w="54"/>
            <w:gridCol w:w="4266"/>
            <w:gridCol w:w="54"/>
            <w:gridCol w:w="810"/>
            <w:gridCol w:w="54"/>
            <w:gridCol w:w="954"/>
            <w:gridCol w:w="54"/>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4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47" w:author="Merrick, Riki | APHL" w:date="2022-07-13T17:40:00Z"/>
          <w:trPrChange w:id="174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4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750" w:author="Merrick, Riki | APHL" w:date="2022-07-13T17:40:00Z"/>
                <w:noProof/>
              </w:rPr>
            </w:pPr>
            <w:ins w:id="1751"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75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753" w:author="Merrick, Riki | APHL" w:date="2022-07-13T17:40:00Z"/>
                <w:noProof/>
              </w:rPr>
            </w:pPr>
            <w:ins w:id="1754"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5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75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5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758" w:author="Merrick, Riki | APHL" w:date="2022-07-13T17:40:00Z"/>
                <w:noProof/>
              </w:rPr>
            </w:pPr>
            <w:ins w:id="1759"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60"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61" w:author="Merrick, Riki | APHL" w:date="2022-07-13T17:40:00Z"/>
          <w:trPrChange w:id="1762"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63"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764" w:author="Merrick, Riki | APHL" w:date="2022-07-13T17:40:00Z"/>
                <w:noProof/>
              </w:rPr>
            </w:pPr>
            <w:ins w:id="1765"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766"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767" w:author="Merrick, Riki | APHL" w:date="2022-07-13T17:40:00Z"/>
                <w:noProof/>
              </w:rPr>
            </w:pPr>
            <w:ins w:id="1768"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69"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770"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71"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772" w:author="Merrick, Riki | APHL" w:date="2022-07-13T17:40:00Z"/>
                <w:noProof/>
              </w:rPr>
            </w:pPr>
            <w:ins w:id="1773"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74"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75" w:author="Merrick, Riki | APHL" w:date="2022-07-13T17:40:00Z"/>
          <w:trPrChange w:id="1776"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77"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778" w:author="Merrick, Riki | APHL" w:date="2022-07-13T17:40:00Z"/>
                <w:noProof/>
              </w:rPr>
            </w:pPr>
            <w:ins w:id="1779"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780"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77777777" w:rsidR="00E61010" w:rsidRPr="00F1330D" w:rsidRDefault="00E61010" w:rsidP="00A86747">
            <w:pPr>
              <w:pStyle w:val="MsgTableBody"/>
              <w:rPr>
                <w:ins w:id="1781" w:author="Merrick, Riki | APHL" w:date="2022-07-13T17:40:00Z"/>
                <w:noProof/>
              </w:rPr>
            </w:pPr>
            <w:ins w:id="1782" w:author="Merrick, Riki | APHL" w:date="2022-07-13T17:4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Change w:id="1783"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784"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85"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786" w:author="Merrick, Riki | APHL" w:date="2022-07-13T17:40:00Z"/>
                <w:noProof/>
              </w:rPr>
            </w:pPr>
            <w:ins w:id="1787"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88"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89" w:author="Merrick, Riki | APHL" w:date="2022-07-13T17:41:00Z"/>
          <w:trPrChange w:id="1790"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91"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792" w:author="Merrick, Riki | APHL" w:date="2022-07-13T17:41:00Z"/>
                <w:noProof/>
              </w:rPr>
            </w:pPr>
            <w:ins w:id="1793"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794"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795" w:author="Merrick, Riki | APHL" w:date="2022-07-13T17:41:00Z"/>
                <w:noProof/>
              </w:rPr>
            </w:pPr>
            <w:ins w:id="1796"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97"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79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99"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800" w:author="Merrick, Riki | APHL" w:date="2022-07-13T17:41:00Z"/>
                <w:noProof/>
              </w:rPr>
            </w:pPr>
            <w:ins w:id="1801"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02"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03" w:author="Merrick, Riki | APHL" w:date="2022-07-13T17:41:00Z"/>
          <w:trPrChange w:id="1804"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05"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806" w:author="Merrick, Riki | APHL" w:date="2022-07-13T17:41:00Z"/>
                <w:noProof/>
              </w:rPr>
            </w:pPr>
            <w:ins w:id="1807" w:author="Merrick, Riki | APHL" w:date="2022-07-13T17:41:00Z">
              <w:r>
                <w:rPr>
                  <w:noProof/>
                </w:rPr>
                <w:t xml:space="preserve">  [{ GSR }]</w:t>
              </w:r>
            </w:ins>
          </w:p>
        </w:tc>
        <w:tc>
          <w:tcPr>
            <w:tcW w:w="4320" w:type="dxa"/>
            <w:tcBorders>
              <w:top w:val="dotted" w:sz="4" w:space="0" w:color="auto"/>
              <w:left w:val="nil"/>
              <w:bottom w:val="dotted" w:sz="4" w:space="0" w:color="auto"/>
              <w:right w:val="nil"/>
            </w:tcBorders>
            <w:shd w:val="clear" w:color="auto" w:fill="FFFFFF"/>
            <w:tcPrChange w:id="1808"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809" w:author="Merrick, Riki | APHL" w:date="2022-07-13T17:41:00Z"/>
                <w:noProof/>
              </w:rPr>
            </w:pPr>
            <w:ins w:id="1810"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11"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812"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13"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814" w:author="Merrick, Riki | APHL" w:date="2022-07-13T17:41:00Z"/>
                <w:noProof/>
              </w:rPr>
            </w:pPr>
            <w:ins w:id="1815"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lastRenderedPageBreak/>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16"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17" w:author="Merrick, Riki | APHL" w:date="2022-07-13T17:41:00Z"/>
          <w:trPrChange w:id="1818"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19"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820" w:author="Merrick, Riki | APHL" w:date="2022-07-13T17:41:00Z"/>
                <w:noProof/>
              </w:rPr>
            </w:pPr>
            <w:ins w:id="1821"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822"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823" w:author="Merrick, Riki | APHL" w:date="2022-07-13T17:41:00Z"/>
                <w:noProof/>
              </w:rPr>
            </w:pPr>
            <w:ins w:id="1824"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25"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826"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27"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828" w:author="Merrick, Riki | APHL" w:date="2022-07-13T17:41:00Z"/>
                <w:noProof/>
              </w:rPr>
            </w:pPr>
            <w:ins w:id="1829"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30"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31" w:author="Merrick, Riki | APHL" w:date="2022-07-13T17:41:00Z"/>
          <w:trPrChange w:id="1832"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33"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834" w:author="Merrick, Riki | APHL" w:date="2022-07-13T17:41:00Z"/>
                <w:noProof/>
              </w:rPr>
            </w:pPr>
            <w:ins w:id="1835"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836"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837" w:author="Merrick, Riki | APHL" w:date="2022-07-13T17:41:00Z"/>
                <w:noProof/>
              </w:rPr>
            </w:pPr>
            <w:ins w:id="1838"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39"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84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41"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842" w:author="Merrick, Riki | APHL" w:date="2022-07-13T17:41:00Z"/>
                <w:noProof/>
              </w:rPr>
            </w:pPr>
            <w:ins w:id="1843"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844"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845" w:author="Merrick, Riki | APHL" w:date="2022-07-28T09:42:00Z"/>
                <w:noProof/>
              </w:rPr>
            </w:pPr>
            <w:ins w:id="1846"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847" w:author="Merrick, Riki | APHL" w:date="2022-07-28T09:42:00Z"/>
                <w:noProof/>
              </w:rPr>
            </w:pPr>
            <w:ins w:id="1848"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849"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850" w:author="Merrick, Riki | APHL" w:date="2022-07-28T09:42:00Z"/>
                <w:noProof/>
              </w:rPr>
            </w:pPr>
            <w:ins w:id="1851" w:author="Merrick, Riki | APHL" w:date="2022-07-28T09:42:00Z">
              <w:r>
                <w:rPr>
                  <w:noProof/>
                </w:rPr>
                <w:t>6</w:t>
              </w:r>
            </w:ins>
          </w:p>
        </w:tc>
      </w:tr>
      <w:tr w:rsidR="00250940" w14:paraId="1FF7FA00" w14:textId="77777777" w:rsidTr="00E61010">
        <w:trPr>
          <w:jc w:val="center"/>
          <w:ins w:id="1852"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853" w:author="Merrick, Riki | APHL" w:date="2022-07-28T09:42:00Z"/>
                <w:noProof/>
              </w:rPr>
            </w:pPr>
            <w:ins w:id="1854"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855" w:author="Merrick, Riki | APHL" w:date="2022-07-28T09:42:00Z"/>
                <w:noProof/>
              </w:rPr>
            </w:pPr>
            <w:ins w:id="1856"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857"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858" w:author="Merrick, Riki | APHL" w:date="2022-07-28T09:42:00Z"/>
                <w:noProof/>
              </w:rPr>
            </w:pPr>
            <w:ins w:id="1859"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860" w:name="_Toc348244979"/>
      <w:bookmarkStart w:id="1861" w:name="_Toc348258167"/>
      <w:bookmarkStart w:id="1862" w:name="_Toc348263350"/>
      <w:bookmarkStart w:id="1863" w:name="_Toc348336764"/>
      <w:bookmarkStart w:id="1864" w:name="_Toc348768077"/>
      <w:bookmarkStart w:id="1865" w:name="_Toc380435625"/>
      <w:bookmarkStart w:id="1866" w:name="_Toc359236121"/>
      <w:bookmarkStart w:id="1867" w:name="_Toc1815940"/>
      <w:bookmarkStart w:id="1868" w:name="_Toc21372485"/>
      <w:bookmarkStart w:id="1869" w:name="_Toc175991959"/>
      <w:bookmarkStart w:id="1870"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871" w:name="_Toc27754789"/>
      <w:bookmarkStart w:id="1872"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873"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874" w:author="Merrick, Riki | APHL" w:date="2022-07-13T17:43:00Z"/>
                <w:noProof/>
              </w:rPr>
            </w:pPr>
            <w:ins w:id="1875"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876" w:author="Merrick, Riki | APHL" w:date="2022-07-13T17:43:00Z"/>
                <w:noProof/>
              </w:rPr>
            </w:pPr>
            <w:ins w:id="1877"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87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879" w:author="Merrick, Riki | APHL" w:date="2022-07-13T17:43:00Z"/>
                <w:noProof/>
              </w:rPr>
            </w:pPr>
            <w:ins w:id="1880" w:author="Merrick, Riki | APHL" w:date="2022-07-13T17:43:00Z">
              <w:r>
                <w:rPr>
                  <w:noProof/>
                </w:rPr>
                <w:t>3</w:t>
              </w:r>
            </w:ins>
          </w:p>
        </w:tc>
      </w:tr>
      <w:tr w:rsidR="00E61010" w:rsidRPr="00F1330D" w14:paraId="3B174BD0" w14:textId="77777777" w:rsidTr="00A86747">
        <w:trPr>
          <w:jc w:val="center"/>
          <w:ins w:id="1881"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882" w:author="Merrick, Riki | APHL" w:date="2022-07-13T17:43:00Z"/>
                <w:noProof/>
              </w:rPr>
            </w:pPr>
            <w:ins w:id="1883"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884" w:author="Merrick, Riki | APHL" w:date="2022-07-13T17:43:00Z"/>
                <w:noProof/>
              </w:rPr>
            </w:pPr>
            <w:ins w:id="1885"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88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887" w:author="Merrick, Riki | APHL" w:date="2022-07-13T17:43:00Z"/>
                <w:noProof/>
              </w:rPr>
            </w:pPr>
            <w:ins w:id="1888" w:author="Merrick, Riki | APHL" w:date="2022-07-13T17:43:00Z">
              <w:r>
                <w:rPr>
                  <w:noProof/>
                </w:rPr>
                <w:t>3</w:t>
              </w:r>
            </w:ins>
          </w:p>
        </w:tc>
      </w:tr>
      <w:tr w:rsidR="00E61010" w:rsidRPr="00F1330D" w14:paraId="5E873A8F" w14:textId="77777777" w:rsidTr="00A86747">
        <w:trPr>
          <w:jc w:val="center"/>
          <w:ins w:id="1889"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890" w:author="Merrick, Riki | APHL" w:date="2022-07-13T17:43:00Z"/>
                <w:noProof/>
              </w:rPr>
            </w:pPr>
            <w:ins w:id="1891"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77777777" w:rsidR="00E61010" w:rsidRPr="00F1330D" w:rsidRDefault="00E61010" w:rsidP="00A86747">
            <w:pPr>
              <w:pStyle w:val="MsgTableBody"/>
              <w:rPr>
                <w:ins w:id="1892" w:author="Merrick, Riki | APHL" w:date="2022-07-13T17:43:00Z"/>
                <w:noProof/>
              </w:rPr>
            </w:pPr>
            <w:ins w:id="1893" w:author="Merrick, Riki | APHL" w:date="2022-07-13T17:4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89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895" w:author="Merrick, Riki | APHL" w:date="2022-07-13T17:43:00Z"/>
                <w:noProof/>
              </w:rPr>
            </w:pPr>
            <w:ins w:id="1896"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897"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898" w:author="Merrick, Riki | APHL" w:date="2022-07-13T17:43:00Z"/>
                <w:noProof/>
              </w:rPr>
            </w:pPr>
            <w:ins w:id="1899" w:author="Merrick, Riki | APHL" w:date="2022-07-28T09:57:00Z">
              <w:r>
                <w:rPr>
                  <w:noProof/>
                </w:rPr>
                <w:t xml:space="preserve">  </w:t>
              </w:r>
            </w:ins>
            <w:ins w:id="1900"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901" w:author="Merrick, Riki | APHL" w:date="2022-07-13T17:43:00Z"/>
                <w:noProof/>
              </w:rPr>
            </w:pPr>
            <w:ins w:id="1902"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903"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904" w:author="Merrick, Riki | APHL" w:date="2022-07-13T17:43:00Z"/>
                <w:noProof/>
              </w:rPr>
            </w:pPr>
            <w:ins w:id="1905" w:author="Merrick, Riki | APHL" w:date="2022-07-13T17:43:00Z">
              <w:r>
                <w:rPr>
                  <w:noProof/>
                </w:rPr>
                <w:t>3</w:t>
              </w:r>
            </w:ins>
          </w:p>
        </w:tc>
      </w:tr>
      <w:tr w:rsidR="00E61010" w:rsidRPr="00F1330D" w14:paraId="02A0C2C1" w14:textId="77777777" w:rsidTr="00A86747">
        <w:trPr>
          <w:jc w:val="center"/>
          <w:ins w:id="1906"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907" w:author="Merrick, Riki | APHL" w:date="2022-07-13T17:43:00Z"/>
                <w:noProof/>
              </w:rPr>
            </w:pPr>
            <w:ins w:id="1908" w:author="Merrick, Riki | APHL" w:date="2022-07-28T09:57:00Z">
              <w:r>
                <w:rPr>
                  <w:noProof/>
                </w:rPr>
                <w:t xml:space="preserve">  </w:t>
              </w:r>
            </w:ins>
            <w:ins w:id="1909"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910" w:author="Merrick, Riki | APHL" w:date="2022-07-13T17:43:00Z"/>
                <w:noProof/>
              </w:rPr>
            </w:pPr>
            <w:ins w:id="1911"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912"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913" w:author="Merrick, Riki | APHL" w:date="2022-07-13T17:43:00Z"/>
                <w:noProof/>
              </w:rPr>
            </w:pPr>
            <w:ins w:id="1914"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lastRenderedPageBreak/>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915"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916" w:author="Merrick, Riki | APHL" w:date="2022-07-13T17:45:00Z"/>
                <w:noProof/>
              </w:rPr>
            </w:pPr>
            <w:ins w:id="1917"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918" w:author="Merrick, Riki | APHL" w:date="2022-07-13T17:45:00Z"/>
                <w:noProof/>
              </w:rPr>
            </w:pPr>
            <w:ins w:id="1919"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92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921" w:author="Merrick, Riki | APHL" w:date="2022-07-13T17:45:00Z"/>
                <w:noProof/>
              </w:rPr>
            </w:pPr>
            <w:ins w:id="1922" w:author="Merrick, Riki | APHL" w:date="2022-07-13T17:45:00Z">
              <w:r>
                <w:rPr>
                  <w:noProof/>
                </w:rPr>
                <w:t>3</w:t>
              </w:r>
            </w:ins>
          </w:p>
        </w:tc>
      </w:tr>
      <w:tr w:rsidR="001E495A" w:rsidRPr="00F1330D" w14:paraId="7086F4BE" w14:textId="77777777" w:rsidTr="00A86747">
        <w:trPr>
          <w:jc w:val="center"/>
          <w:ins w:id="1923"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924" w:author="Merrick, Riki | APHL" w:date="2022-07-13T17:45:00Z"/>
                <w:noProof/>
              </w:rPr>
            </w:pPr>
            <w:ins w:id="1925"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926" w:author="Merrick, Riki | APHL" w:date="2022-07-13T17:45:00Z"/>
                <w:noProof/>
              </w:rPr>
            </w:pPr>
            <w:ins w:id="1927"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928"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929" w:author="Merrick, Riki | APHL" w:date="2022-07-13T17:45:00Z"/>
                <w:noProof/>
              </w:rPr>
            </w:pPr>
            <w:ins w:id="1930"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931"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932" w:author="Merrick, Riki | APHL" w:date="2022-07-28T09:50:00Z"/>
                <w:noProof/>
              </w:rPr>
            </w:pPr>
            <w:ins w:id="1933"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934" w:author="Merrick, Riki | APHL" w:date="2022-07-28T09:50:00Z"/>
                <w:noProof/>
              </w:rPr>
            </w:pPr>
            <w:ins w:id="1935"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93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937" w:author="Merrick, Riki | APHL" w:date="2022-07-28T09:50:00Z"/>
                <w:noProof/>
              </w:rPr>
            </w:pPr>
            <w:ins w:id="1938" w:author="Merrick, Riki | APHL" w:date="2022-07-28T09:51:00Z">
              <w:r>
                <w:rPr>
                  <w:noProof/>
                </w:rPr>
                <w:t>3</w:t>
              </w:r>
            </w:ins>
          </w:p>
        </w:tc>
      </w:tr>
      <w:tr w:rsidR="00AF57CE" w14:paraId="0544651F" w14:textId="77777777" w:rsidTr="00D50068">
        <w:trPr>
          <w:jc w:val="center"/>
          <w:ins w:id="1939"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940" w:author="Merrick, Riki | APHL" w:date="2022-07-28T09:50:00Z"/>
                <w:noProof/>
              </w:rPr>
            </w:pPr>
            <w:ins w:id="1941"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942" w:author="Merrick, Riki | APHL" w:date="2022-07-28T09:50:00Z"/>
                <w:noProof/>
              </w:rPr>
            </w:pPr>
            <w:ins w:id="1943"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944"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945" w:author="Merrick, Riki | APHL" w:date="2022-07-28T09:50:00Z"/>
                <w:noProof/>
              </w:rPr>
            </w:pPr>
            <w:ins w:id="1946"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947" w:name="_Toc348244980"/>
      <w:bookmarkStart w:id="1948" w:name="_Toc348258168"/>
      <w:bookmarkStart w:id="1949" w:name="_Toc348263351"/>
      <w:bookmarkStart w:id="1950" w:name="_Toc348336765"/>
      <w:bookmarkStart w:id="1951" w:name="_Toc348768078"/>
      <w:bookmarkStart w:id="1952" w:name="_Toc380435626"/>
      <w:bookmarkStart w:id="1953" w:name="_Toc359236122"/>
      <w:bookmarkStart w:id="1954" w:name="_Toc1815941"/>
      <w:bookmarkStart w:id="1955" w:name="_Toc21372486"/>
      <w:bookmarkStart w:id="1956" w:name="_Toc175991960"/>
      <w:bookmarkStart w:id="195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958" w:name="_Toc27754790"/>
      <w:bookmarkStart w:id="1959"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947"/>
      <w:bookmarkEnd w:id="1948"/>
      <w:bookmarkEnd w:id="1949"/>
      <w:bookmarkEnd w:id="1950"/>
      <w:bookmarkEnd w:id="1951"/>
      <w:bookmarkEnd w:id="1952"/>
      <w:bookmarkEnd w:id="1953"/>
      <w:bookmarkEnd w:id="1954"/>
      <w:bookmarkEnd w:id="1955"/>
      <w:bookmarkEnd w:id="1956"/>
      <w:bookmarkEnd w:id="1957"/>
      <w:bookmarkEnd w:id="1958"/>
      <w:bookmarkEnd w:id="1959"/>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960"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961" w:author="Merrick, Riki | APHL" w:date="2022-07-17T16:52:00Z"/>
                <w:noProof/>
              </w:rPr>
            </w:pPr>
            <w:ins w:id="1962"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963" w:author="Merrick, Riki | APHL" w:date="2022-07-17T16:52:00Z"/>
                <w:noProof/>
              </w:rPr>
            </w:pPr>
            <w:ins w:id="1964"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96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966" w:author="Merrick, Riki | APHL" w:date="2022-07-17T16:52:00Z"/>
                <w:noProof/>
              </w:rPr>
            </w:pPr>
            <w:ins w:id="1967" w:author="Merrick, Riki | APHL" w:date="2022-07-17T16:52:00Z">
              <w:r>
                <w:rPr>
                  <w:noProof/>
                </w:rPr>
                <w:t>3</w:t>
              </w:r>
            </w:ins>
          </w:p>
        </w:tc>
      </w:tr>
      <w:tr w:rsidR="000A1ACA" w:rsidRPr="00E95628" w14:paraId="529AD78F" w14:textId="77777777" w:rsidTr="00D50068">
        <w:trPr>
          <w:jc w:val="center"/>
          <w:ins w:id="1968"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969" w:author="Merrick, Riki | APHL" w:date="2022-07-17T16:52:00Z"/>
                <w:noProof/>
              </w:rPr>
            </w:pPr>
            <w:ins w:id="1970"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971" w:author="Merrick, Riki | APHL" w:date="2022-07-17T16:52:00Z"/>
                <w:noProof/>
              </w:rPr>
            </w:pPr>
            <w:ins w:id="1972"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97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974" w:author="Merrick, Riki | APHL" w:date="2022-07-17T16:52:00Z"/>
                <w:noProof/>
              </w:rPr>
            </w:pPr>
            <w:ins w:id="1975" w:author="Merrick, Riki | APHL" w:date="2022-07-17T16:52:00Z">
              <w:r>
                <w:rPr>
                  <w:noProof/>
                </w:rPr>
                <w:t>3</w:t>
              </w:r>
            </w:ins>
          </w:p>
        </w:tc>
      </w:tr>
      <w:tr w:rsidR="000A1ACA" w:rsidRPr="00E95628" w14:paraId="4E439D14" w14:textId="77777777" w:rsidTr="00D50068">
        <w:trPr>
          <w:jc w:val="center"/>
          <w:ins w:id="1976"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977" w:author="Merrick, Riki | APHL" w:date="2022-07-17T16:52:00Z"/>
                <w:noProof/>
              </w:rPr>
            </w:pPr>
            <w:ins w:id="1978"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41FC1F3" w:rsidR="000A1ACA" w:rsidRPr="001A11D3" w:rsidRDefault="000A1ACA" w:rsidP="000A1ACA">
            <w:pPr>
              <w:pStyle w:val="MsgTableBody"/>
              <w:rPr>
                <w:ins w:id="1979" w:author="Merrick, Riki | APHL" w:date="2022-07-17T16:52:00Z"/>
                <w:noProof/>
              </w:rPr>
            </w:pPr>
            <w:ins w:id="1980"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198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1982" w:author="Merrick, Riki | APHL" w:date="2022-07-17T16:52:00Z"/>
                <w:noProof/>
              </w:rPr>
            </w:pPr>
            <w:ins w:id="1983"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1984"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1985" w:author="Merrick, Riki | APHL" w:date="2022-07-17T17:30:00Z"/>
                <w:noProof/>
              </w:rPr>
            </w:pPr>
            <w:ins w:id="1986"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1987" w:author="Merrick, Riki | APHL" w:date="2022-07-17T17:30:00Z"/>
                <w:noProof/>
              </w:rPr>
            </w:pPr>
            <w:ins w:id="1988"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198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1990" w:author="Merrick, Riki | APHL" w:date="2022-07-17T17:30:00Z"/>
                <w:noProof/>
              </w:rPr>
            </w:pPr>
            <w:ins w:id="1991" w:author="Merrick, Riki | APHL" w:date="2022-07-17T17:30:00Z">
              <w:r>
                <w:rPr>
                  <w:noProof/>
                </w:rPr>
                <w:t>3</w:t>
              </w:r>
            </w:ins>
          </w:p>
        </w:tc>
      </w:tr>
      <w:tr w:rsidR="00405D2D" w14:paraId="2AB7D874" w14:textId="77777777" w:rsidTr="00D50068">
        <w:trPr>
          <w:jc w:val="center"/>
          <w:ins w:id="1992"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1993" w:author="Merrick, Riki | APHL" w:date="2022-07-17T17:30:00Z"/>
                <w:noProof/>
              </w:rPr>
            </w:pPr>
            <w:ins w:id="1994"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1995" w:author="Merrick, Riki | APHL" w:date="2022-07-17T17:30:00Z"/>
                <w:noProof/>
              </w:rPr>
            </w:pPr>
            <w:ins w:id="1996"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1997"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1998" w:author="Merrick, Riki | APHL" w:date="2022-07-17T17:30:00Z"/>
                <w:noProof/>
              </w:rPr>
            </w:pPr>
            <w:ins w:id="1999"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2000"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2000"/>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2001"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2002" w:author="Merrick, Riki | APHL" w:date="2022-07-28T09:51:00Z"/>
                <w:noProof/>
              </w:rPr>
            </w:pPr>
            <w:ins w:id="2003"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2004" w:author="Merrick, Riki | APHL" w:date="2022-07-28T09:51:00Z"/>
                <w:noProof/>
              </w:rPr>
            </w:pPr>
            <w:ins w:id="2005"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2006"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2007" w:author="Merrick, Riki | APHL" w:date="2022-07-28T09:51:00Z"/>
                <w:noProof/>
              </w:rPr>
            </w:pPr>
            <w:ins w:id="2008" w:author="Merrick, Riki | APHL" w:date="2022-07-28T09:52:00Z">
              <w:r>
                <w:rPr>
                  <w:noProof/>
                </w:rPr>
                <w:t>3</w:t>
              </w:r>
            </w:ins>
          </w:p>
        </w:tc>
      </w:tr>
      <w:tr w:rsidR="00AF57CE" w14:paraId="055ED8BB" w14:textId="77777777" w:rsidTr="00D50068">
        <w:trPr>
          <w:jc w:val="center"/>
          <w:ins w:id="2009"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2010" w:author="Merrick, Riki | APHL" w:date="2022-07-28T09:51:00Z"/>
                <w:noProof/>
              </w:rPr>
            </w:pPr>
            <w:ins w:id="2011"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2012" w:author="Merrick, Riki | APHL" w:date="2022-07-28T09:51:00Z"/>
                <w:noProof/>
              </w:rPr>
            </w:pPr>
            <w:ins w:id="2013"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2014"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2015" w:author="Merrick, Riki | APHL" w:date="2022-07-28T09:51:00Z"/>
                <w:noProof/>
              </w:rPr>
            </w:pPr>
            <w:ins w:id="2016"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2017"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2018" w:author="Merrick, Riki | APHL" w:date="2022-07-28T09:52:00Z"/>
                <w:noProof/>
              </w:rPr>
            </w:pPr>
            <w:ins w:id="2019"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2020" w:author="Merrick, Riki | APHL" w:date="2022-07-28T09:52:00Z"/>
                <w:noProof/>
              </w:rPr>
            </w:pPr>
            <w:ins w:id="2021"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2022"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023" w:author="Merrick, Riki | APHL" w:date="2022-07-28T09:52:00Z"/>
                <w:noProof/>
              </w:rPr>
            </w:pPr>
            <w:ins w:id="2024" w:author="Merrick, Riki | APHL" w:date="2022-07-28T10:06:00Z">
              <w:r>
                <w:rPr>
                  <w:noProof/>
                </w:rPr>
                <w:t>3</w:t>
              </w:r>
            </w:ins>
          </w:p>
        </w:tc>
      </w:tr>
      <w:tr w:rsidR="0080333F" w14:paraId="378BCDD3" w14:textId="77777777" w:rsidTr="00D50068">
        <w:trPr>
          <w:jc w:val="center"/>
          <w:ins w:id="2025"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026" w:author="Merrick, Riki | APHL" w:date="2022-07-28T09:52:00Z"/>
                <w:noProof/>
              </w:rPr>
            </w:pPr>
            <w:ins w:id="2027"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028" w:author="Merrick, Riki | APHL" w:date="2022-07-28T09:52:00Z"/>
                <w:noProof/>
              </w:rPr>
            </w:pPr>
            <w:ins w:id="2029"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030"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031" w:author="Merrick, Riki | APHL" w:date="2022-07-28T09:52:00Z"/>
                <w:noProof/>
              </w:rPr>
            </w:pPr>
            <w:ins w:id="2032"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033" w:name="_Toc348244981"/>
      <w:bookmarkStart w:id="2034" w:name="_Toc348258169"/>
      <w:bookmarkStart w:id="2035" w:name="_Toc348263352"/>
      <w:bookmarkStart w:id="2036" w:name="_Toc348336766"/>
      <w:bookmarkStart w:id="2037" w:name="_Toc348768079"/>
      <w:bookmarkStart w:id="2038" w:name="_Toc380435627"/>
      <w:bookmarkStart w:id="2039" w:name="_Toc359236123"/>
      <w:bookmarkStart w:id="2040" w:name="_Toc1815942"/>
      <w:bookmarkStart w:id="2041" w:name="_Toc21372487"/>
      <w:bookmarkStart w:id="2042" w:name="_Toc175991961"/>
      <w:bookmarkStart w:id="2043"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044" w:name="_Toc27754791"/>
      <w:bookmarkStart w:id="2045"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046"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046"/>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047"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048" w:author="Merrick, Riki | APHL" w:date="2022-07-17T16:52:00Z"/>
                <w:noProof/>
              </w:rPr>
            </w:pPr>
            <w:ins w:id="2049"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050" w:author="Merrick, Riki | APHL" w:date="2022-07-17T16:52:00Z"/>
                <w:noProof/>
              </w:rPr>
            </w:pPr>
            <w:ins w:id="2051"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05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053" w:author="Merrick, Riki | APHL" w:date="2022-07-17T16:52:00Z"/>
                <w:noProof/>
              </w:rPr>
            </w:pPr>
            <w:ins w:id="2054" w:author="Merrick, Riki | APHL" w:date="2022-07-17T16:52:00Z">
              <w:r>
                <w:rPr>
                  <w:noProof/>
                </w:rPr>
                <w:t>3</w:t>
              </w:r>
            </w:ins>
          </w:p>
        </w:tc>
      </w:tr>
      <w:tr w:rsidR="000A1ACA" w:rsidRPr="00E95628" w14:paraId="54909751" w14:textId="77777777" w:rsidTr="00D50068">
        <w:trPr>
          <w:jc w:val="center"/>
          <w:ins w:id="2055"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056" w:author="Merrick, Riki | APHL" w:date="2022-07-17T16:52:00Z"/>
                <w:noProof/>
              </w:rPr>
            </w:pPr>
            <w:ins w:id="2057"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058" w:author="Merrick, Riki | APHL" w:date="2022-07-17T16:52:00Z"/>
                <w:noProof/>
              </w:rPr>
            </w:pPr>
            <w:ins w:id="2059"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060"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061" w:author="Merrick, Riki | APHL" w:date="2022-07-17T16:52:00Z"/>
                <w:noProof/>
              </w:rPr>
            </w:pPr>
            <w:ins w:id="2062" w:author="Merrick, Riki | APHL" w:date="2022-07-17T16:52:00Z">
              <w:r>
                <w:rPr>
                  <w:noProof/>
                </w:rPr>
                <w:t>3</w:t>
              </w:r>
            </w:ins>
          </w:p>
        </w:tc>
      </w:tr>
      <w:tr w:rsidR="000A1ACA" w:rsidRPr="00E95628" w14:paraId="130AEEFA" w14:textId="77777777" w:rsidTr="00D50068">
        <w:trPr>
          <w:jc w:val="center"/>
          <w:ins w:id="2063"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064" w:author="Merrick, Riki | APHL" w:date="2022-07-17T16:52:00Z"/>
                <w:noProof/>
              </w:rPr>
            </w:pPr>
            <w:ins w:id="2065"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4F61144C" w:rsidR="000A1ACA" w:rsidRPr="001A11D3" w:rsidRDefault="000A1ACA" w:rsidP="000A1ACA">
            <w:pPr>
              <w:pStyle w:val="MsgTableBody"/>
              <w:rPr>
                <w:ins w:id="2066" w:author="Merrick, Riki | APHL" w:date="2022-07-17T16:52:00Z"/>
                <w:noProof/>
              </w:rPr>
            </w:pPr>
            <w:ins w:id="2067"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068"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069" w:author="Merrick, Riki | APHL" w:date="2022-07-17T16:52:00Z"/>
                <w:noProof/>
              </w:rPr>
            </w:pPr>
            <w:ins w:id="2070"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071"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072"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073"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074" w:author="Merrick, Riki | APHL" w:date="2022-07-17T17:30:00Z"/>
                <w:noProof/>
              </w:rPr>
            </w:pPr>
            <w:ins w:id="2075"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076" w:author="Merrick, Riki | APHL" w:date="2022-07-17T17:30:00Z"/>
                <w:noProof/>
              </w:rPr>
            </w:pPr>
            <w:ins w:id="2077"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078"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079" w:author="Merrick, Riki | APHL" w:date="2022-07-17T17:30:00Z"/>
                <w:noProof/>
              </w:rPr>
            </w:pPr>
            <w:ins w:id="2080" w:author="Merrick, Riki | APHL" w:date="2022-07-17T17:30:00Z">
              <w:r>
                <w:rPr>
                  <w:noProof/>
                </w:rPr>
                <w:t>3</w:t>
              </w:r>
            </w:ins>
          </w:p>
        </w:tc>
      </w:tr>
      <w:tr w:rsidR="00405D2D" w:rsidRPr="00715956" w14:paraId="035E2F73" w14:textId="77777777" w:rsidTr="00D50068">
        <w:trPr>
          <w:jc w:val="center"/>
          <w:ins w:id="2081"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082" w:author="Merrick, Riki | APHL" w:date="2022-07-17T17:30:00Z"/>
                <w:noProof/>
              </w:rPr>
            </w:pPr>
            <w:ins w:id="2083"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084" w:author="Merrick, Riki | APHL" w:date="2022-07-17T17:30:00Z"/>
                <w:noProof/>
              </w:rPr>
            </w:pPr>
            <w:ins w:id="2085"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086"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087" w:author="Merrick, Riki | APHL" w:date="2022-07-17T17:30:00Z"/>
                <w:noProof/>
              </w:rPr>
            </w:pPr>
            <w:ins w:id="2088"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089"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090" w:author="Merrick, Riki | APHL" w:date="2022-07-28T10:08:00Z"/>
                <w:noProof/>
              </w:rPr>
            </w:pPr>
            <w:ins w:id="2091"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092" w:author="Merrick, Riki | APHL" w:date="2022-07-28T10:08:00Z"/>
                <w:noProof/>
              </w:rPr>
            </w:pPr>
            <w:ins w:id="2093"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09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095" w:author="Merrick, Riki | APHL" w:date="2022-07-28T10:08:00Z"/>
                <w:noProof/>
              </w:rPr>
            </w:pPr>
            <w:ins w:id="2096" w:author="Merrick, Riki | APHL" w:date="2022-07-28T10:08:00Z">
              <w:r>
                <w:rPr>
                  <w:noProof/>
                </w:rPr>
                <w:t>3</w:t>
              </w:r>
            </w:ins>
          </w:p>
        </w:tc>
      </w:tr>
      <w:tr w:rsidR="0080333F" w14:paraId="7F63C517" w14:textId="77777777" w:rsidTr="00A51CFB">
        <w:trPr>
          <w:jc w:val="center"/>
          <w:ins w:id="2097"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098" w:author="Merrick, Riki | APHL" w:date="2022-07-28T10:08:00Z"/>
                <w:noProof/>
              </w:rPr>
            </w:pPr>
            <w:ins w:id="2099"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100" w:author="Merrick, Riki | APHL" w:date="2022-07-28T10:08:00Z"/>
                <w:noProof/>
              </w:rPr>
            </w:pPr>
            <w:ins w:id="2101"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10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103" w:author="Merrick, Riki | APHL" w:date="2022-07-28T10:08:00Z"/>
                <w:noProof/>
              </w:rPr>
            </w:pPr>
            <w:ins w:id="2104"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105"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106" w:author="Merrick, Riki | APHL" w:date="2022-07-28T10:08:00Z"/>
                <w:noProof/>
              </w:rPr>
            </w:pPr>
            <w:ins w:id="2107"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108" w:author="Merrick, Riki | APHL" w:date="2022-07-28T10:08:00Z"/>
                <w:noProof/>
              </w:rPr>
            </w:pPr>
            <w:ins w:id="2109"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11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111" w:author="Merrick, Riki | APHL" w:date="2022-07-28T10:08:00Z"/>
                <w:noProof/>
              </w:rPr>
            </w:pPr>
            <w:ins w:id="2112" w:author="Merrick, Riki | APHL" w:date="2022-07-28T10:08:00Z">
              <w:r>
                <w:rPr>
                  <w:noProof/>
                </w:rPr>
                <w:t>3</w:t>
              </w:r>
            </w:ins>
          </w:p>
        </w:tc>
      </w:tr>
      <w:tr w:rsidR="0080333F" w14:paraId="3D8E2F6D" w14:textId="77777777" w:rsidTr="00A51CFB">
        <w:trPr>
          <w:jc w:val="center"/>
          <w:ins w:id="2113"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114" w:author="Merrick, Riki | APHL" w:date="2022-07-28T10:08:00Z"/>
                <w:noProof/>
              </w:rPr>
            </w:pPr>
            <w:ins w:id="2115"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116" w:author="Merrick, Riki | APHL" w:date="2022-07-28T10:08:00Z"/>
                <w:noProof/>
              </w:rPr>
            </w:pPr>
            <w:ins w:id="2117"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11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119" w:author="Merrick, Riki | APHL" w:date="2022-07-28T10:08:00Z"/>
                <w:noProof/>
              </w:rPr>
            </w:pPr>
            <w:ins w:id="2120"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121" w:name="_Toc348244982"/>
      <w:bookmarkStart w:id="2122" w:name="_Toc348258170"/>
      <w:bookmarkStart w:id="2123" w:name="_Toc348263353"/>
      <w:bookmarkStart w:id="2124" w:name="_Toc348336767"/>
      <w:bookmarkStart w:id="2125" w:name="_Toc348768080"/>
      <w:bookmarkStart w:id="2126" w:name="_Toc380435628"/>
      <w:bookmarkStart w:id="2127" w:name="_Toc359236124"/>
      <w:bookmarkStart w:id="2128" w:name="_Toc1815943"/>
      <w:bookmarkStart w:id="2129" w:name="_Toc21372488"/>
      <w:bookmarkStart w:id="2130" w:name="_Toc175991962"/>
      <w:bookmarkStart w:id="2131"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132" w:name="_Toc27754792"/>
      <w:bookmarkStart w:id="2133"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121"/>
      <w:bookmarkEnd w:id="2122"/>
      <w:bookmarkEnd w:id="2123"/>
      <w:bookmarkEnd w:id="2124"/>
      <w:bookmarkEnd w:id="2125"/>
      <w:bookmarkEnd w:id="2126"/>
      <w:bookmarkEnd w:id="2127"/>
      <w:bookmarkEnd w:id="2128"/>
      <w:bookmarkEnd w:id="2129"/>
      <w:bookmarkEnd w:id="2130"/>
      <w:bookmarkEnd w:id="2131"/>
      <w:bookmarkEnd w:id="2132"/>
      <w:bookmarkEnd w:id="2133"/>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134"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135" w:author="Merrick, Riki | APHL" w:date="2022-07-17T16:52:00Z"/>
                <w:noProof/>
              </w:rPr>
            </w:pPr>
            <w:ins w:id="2136"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137" w:author="Merrick, Riki | APHL" w:date="2022-07-17T16:52:00Z"/>
                <w:noProof/>
              </w:rPr>
            </w:pPr>
            <w:ins w:id="2138"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139"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140" w:author="Merrick, Riki | APHL" w:date="2022-07-17T16:52:00Z"/>
                <w:noProof/>
              </w:rPr>
            </w:pPr>
            <w:ins w:id="2141" w:author="Merrick, Riki | APHL" w:date="2022-07-17T16:53:00Z">
              <w:r>
                <w:rPr>
                  <w:noProof/>
                </w:rPr>
                <w:t>3</w:t>
              </w:r>
            </w:ins>
          </w:p>
        </w:tc>
      </w:tr>
      <w:tr w:rsidR="000A1ACA" w:rsidRPr="00715956" w14:paraId="68B019CF" w14:textId="77777777" w:rsidTr="00D50068">
        <w:trPr>
          <w:jc w:val="center"/>
          <w:ins w:id="2142"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143" w:author="Merrick, Riki | APHL" w:date="2022-07-17T16:52:00Z"/>
                <w:noProof/>
              </w:rPr>
            </w:pPr>
            <w:ins w:id="2144"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145" w:author="Merrick, Riki | APHL" w:date="2022-07-17T16:52:00Z"/>
                <w:noProof/>
              </w:rPr>
            </w:pPr>
            <w:ins w:id="2146"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14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148" w:author="Merrick, Riki | APHL" w:date="2022-07-17T16:52:00Z"/>
                <w:noProof/>
              </w:rPr>
            </w:pPr>
            <w:ins w:id="2149" w:author="Merrick, Riki | APHL" w:date="2022-07-17T16:53:00Z">
              <w:r>
                <w:rPr>
                  <w:noProof/>
                </w:rPr>
                <w:t>3</w:t>
              </w:r>
            </w:ins>
          </w:p>
        </w:tc>
      </w:tr>
      <w:tr w:rsidR="000A1ACA" w:rsidRPr="00715956" w14:paraId="6B86EFF7" w14:textId="77777777" w:rsidTr="00D50068">
        <w:trPr>
          <w:jc w:val="center"/>
          <w:ins w:id="2150"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151" w:author="Merrick, Riki | APHL" w:date="2022-07-17T16:52:00Z"/>
                <w:noProof/>
              </w:rPr>
            </w:pPr>
            <w:ins w:id="2152"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51DE000B" w:rsidR="000A1ACA" w:rsidRPr="00594536" w:rsidRDefault="000A1ACA" w:rsidP="000A1ACA">
            <w:pPr>
              <w:pStyle w:val="MsgTableBody"/>
              <w:rPr>
                <w:ins w:id="2153" w:author="Merrick, Riki | APHL" w:date="2022-07-17T16:52:00Z"/>
                <w:noProof/>
              </w:rPr>
            </w:pPr>
            <w:ins w:id="2154"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15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156" w:author="Merrick, Riki | APHL" w:date="2022-07-17T16:52:00Z"/>
                <w:noProof/>
              </w:rPr>
            </w:pPr>
            <w:ins w:id="2157"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lastRenderedPageBreak/>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158"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159" w:author="Merrick, Riki | APHL" w:date="2022-07-17T17:30:00Z"/>
                <w:noProof/>
              </w:rPr>
            </w:pPr>
            <w:ins w:id="2160"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161" w:author="Merrick, Riki | APHL" w:date="2022-07-17T17:30:00Z"/>
                <w:noProof/>
              </w:rPr>
            </w:pPr>
            <w:ins w:id="2162"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16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164" w:author="Merrick, Riki | APHL" w:date="2022-07-17T17:30:00Z"/>
                <w:noProof/>
              </w:rPr>
            </w:pPr>
            <w:ins w:id="2165" w:author="Merrick, Riki | APHL" w:date="2022-07-17T17:30:00Z">
              <w:r>
                <w:rPr>
                  <w:noProof/>
                </w:rPr>
                <w:t>3</w:t>
              </w:r>
            </w:ins>
          </w:p>
        </w:tc>
      </w:tr>
      <w:tr w:rsidR="00405D2D" w:rsidRPr="00715956" w14:paraId="0896AA10" w14:textId="77777777" w:rsidTr="00D50068">
        <w:trPr>
          <w:jc w:val="center"/>
          <w:ins w:id="2166"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167" w:author="Merrick, Riki | APHL" w:date="2022-07-17T17:30:00Z"/>
                <w:noProof/>
              </w:rPr>
            </w:pPr>
            <w:ins w:id="2168"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169" w:author="Merrick, Riki | APHL" w:date="2022-07-17T17:30:00Z"/>
                <w:noProof/>
              </w:rPr>
            </w:pPr>
            <w:ins w:id="2170"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17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172" w:author="Merrick, Riki | APHL" w:date="2022-07-17T17:30:00Z"/>
                <w:noProof/>
              </w:rPr>
            </w:pPr>
            <w:ins w:id="2173"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174" w:name="_Hlt479540237"/>
            <w:r w:rsidRPr="00F21240">
              <w:rPr>
                <w:noProof/>
              </w:rPr>
              <w:t>B</w:t>
            </w:r>
            <w:bookmarkStart w:id="2175" w:name="_Hlt479540296"/>
            <w:bookmarkEnd w:id="2174"/>
            <w:r w:rsidRPr="00F21240">
              <w:rPr>
                <w:noProof/>
              </w:rPr>
              <w:t>X</w:t>
            </w:r>
            <w:bookmarkEnd w:id="217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176"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17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177"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178" w:author="Merrick, Riki | APHL" w:date="2022-07-28T10:08:00Z"/>
                <w:noProof/>
              </w:rPr>
            </w:pPr>
            <w:ins w:id="2179"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180" w:author="Merrick, Riki | APHL" w:date="2022-07-28T10:08:00Z"/>
                <w:noProof/>
              </w:rPr>
            </w:pPr>
            <w:ins w:id="2181"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18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183" w:author="Merrick, Riki | APHL" w:date="2022-07-28T10:08:00Z"/>
                <w:noProof/>
              </w:rPr>
            </w:pPr>
            <w:ins w:id="2184" w:author="Merrick, Riki | APHL" w:date="2022-07-28T10:09:00Z">
              <w:r>
                <w:rPr>
                  <w:noProof/>
                </w:rPr>
                <w:t>3</w:t>
              </w:r>
            </w:ins>
          </w:p>
        </w:tc>
      </w:tr>
      <w:tr w:rsidR="0080333F" w:rsidRPr="00715956" w14:paraId="61494EA1" w14:textId="77777777" w:rsidTr="00D50068">
        <w:trPr>
          <w:jc w:val="center"/>
          <w:ins w:id="2185"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186" w:author="Merrick, Riki | APHL" w:date="2022-07-28T10:08:00Z"/>
                <w:noProof/>
              </w:rPr>
            </w:pPr>
            <w:ins w:id="2187"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188" w:author="Merrick, Riki | APHL" w:date="2022-07-28T10:08:00Z"/>
                <w:noProof/>
              </w:rPr>
            </w:pPr>
            <w:ins w:id="2189"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19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191" w:author="Merrick, Riki | APHL" w:date="2022-07-28T10:08:00Z"/>
                <w:noProof/>
              </w:rPr>
            </w:pPr>
            <w:ins w:id="2192"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193"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194" w:author="Merrick, Riki | APHL" w:date="2022-07-28T10:08:00Z"/>
                <w:noProof/>
              </w:rPr>
            </w:pPr>
            <w:ins w:id="2195"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196" w:author="Merrick, Riki | APHL" w:date="2022-07-28T10:08:00Z"/>
                <w:noProof/>
              </w:rPr>
            </w:pPr>
            <w:ins w:id="2197"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19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199" w:author="Merrick, Riki | APHL" w:date="2022-07-28T10:08:00Z"/>
                <w:noProof/>
              </w:rPr>
            </w:pPr>
            <w:ins w:id="2200" w:author="Merrick, Riki | APHL" w:date="2022-07-28T10:09:00Z">
              <w:r>
                <w:rPr>
                  <w:noProof/>
                </w:rPr>
                <w:t>3</w:t>
              </w:r>
            </w:ins>
          </w:p>
        </w:tc>
      </w:tr>
      <w:tr w:rsidR="0080333F" w:rsidRPr="00151483" w14:paraId="6EBC556F" w14:textId="77777777" w:rsidTr="00D50068">
        <w:trPr>
          <w:jc w:val="center"/>
          <w:ins w:id="2201"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202" w:author="Merrick, Riki | APHL" w:date="2022-07-28T10:08:00Z"/>
                <w:noProof/>
              </w:rPr>
            </w:pPr>
            <w:ins w:id="2203"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204" w:author="Merrick, Riki | APHL" w:date="2022-07-28T10:08:00Z"/>
                <w:noProof/>
              </w:rPr>
            </w:pPr>
            <w:ins w:id="2205"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20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207" w:author="Merrick, Riki | APHL" w:date="2022-07-28T10:08:00Z"/>
                <w:noProof/>
              </w:rPr>
            </w:pPr>
            <w:ins w:id="2208"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209" w:name="_Toc348244983"/>
      <w:bookmarkStart w:id="2210" w:name="_Toc348258171"/>
      <w:bookmarkStart w:id="2211" w:name="_Toc348263354"/>
      <w:bookmarkStart w:id="2212" w:name="_Toc348336768"/>
      <w:bookmarkStart w:id="2213" w:name="_Toc348768081"/>
      <w:bookmarkStart w:id="2214" w:name="_Toc380435629"/>
      <w:bookmarkStart w:id="2215"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216" w:name="_Toc1815944"/>
      <w:bookmarkStart w:id="2217" w:name="_Toc21372489"/>
      <w:bookmarkStart w:id="2218" w:name="_Toc175991963"/>
      <w:bookmarkStart w:id="2219" w:name="_Toc176235922"/>
      <w:bookmarkStart w:id="2220" w:name="_Toc27754793"/>
      <w:bookmarkStart w:id="2221"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209"/>
      <w:bookmarkEnd w:id="2210"/>
      <w:bookmarkEnd w:id="2211"/>
      <w:bookmarkEnd w:id="2212"/>
      <w:bookmarkEnd w:id="2213"/>
      <w:bookmarkEnd w:id="2214"/>
      <w:bookmarkEnd w:id="2215"/>
      <w:bookmarkEnd w:id="2216"/>
      <w:bookmarkEnd w:id="2217"/>
      <w:bookmarkEnd w:id="2218"/>
      <w:bookmarkEnd w:id="2219"/>
      <w:bookmarkEnd w:id="2220"/>
      <w:bookmarkEnd w:id="2221"/>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222"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222"/>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223" w:name="_Hlt495126423"/>
              <w:r w:rsidR="00656733">
                <w:rPr>
                  <w:rStyle w:val="Hyperlink"/>
                  <w:noProof/>
                </w:rPr>
                <w:t>V</w:t>
              </w:r>
              <w:bookmarkEnd w:id="2223"/>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224"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225" w:author="Merrick, Riki | APHL" w:date="2022-07-17T16:53:00Z"/>
                <w:noProof/>
              </w:rPr>
            </w:pPr>
            <w:ins w:id="2226"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227" w:author="Merrick, Riki | APHL" w:date="2022-07-17T16:53:00Z"/>
                <w:noProof/>
              </w:rPr>
            </w:pPr>
            <w:ins w:id="2228"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22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230" w:author="Merrick, Riki | APHL" w:date="2022-07-17T16:53:00Z"/>
                <w:noProof/>
              </w:rPr>
            </w:pPr>
            <w:ins w:id="2231" w:author="Merrick, Riki | APHL" w:date="2022-07-17T16:53:00Z">
              <w:r>
                <w:rPr>
                  <w:noProof/>
                </w:rPr>
                <w:t>3</w:t>
              </w:r>
            </w:ins>
          </w:p>
        </w:tc>
      </w:tr>
      <w:tr w:rsidR="000A1ACA" w14:paraId="2CEA6A6D" w14:textId="77777777" w:rsidTr="00D50068">
        <w:trPr>
          <w:jc w:val="center"/>
          <w:ins w:id="2232"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233" w:author="Merrick, Riki | APHL" w:date="2022-07-17T16:53:00Z"/>
                <w:noProof/>
              </w:rPr>
            </w:pPr>
            <w:ins w:id="2234"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235" w:author="Merrick, Riki | APHL" w:date="2022-07-17T16:53:00Z"/>
                <w:noProof/>
              </w:rPr>
            </w:pPr>
            <w:ins w:id="2236"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23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238" w:author="Merrick, Riki | APHL" w:date="2022-07-17T16:53:00Z"/>
                <w:noProof/>
              </w:rPr>
            </w:pPr>
            <w:ins w:id="2239" w:author="Merrick, Riki | APHL" w:date="2022-07-17T16:53:00Z">
              <w:r>
                <w:rPr>
                  <w:noProof/>
                </w:rPr>
                <w:t>3</w:t>
              </w:r>
            </w:ins>
          </w:p>
        </w:tc>
      </w:tr>
      <w:tr w:rsidR="000A1ACA" w14:paraId="50347777" w14:textId="77777777" w:rsidTr="00D50068">
        <w:trPr>
          <w:jc w:val="center"/>
          <w:ins w:id="2240"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241" w:author="Merrick, Riki | APHL" w:date="2022-07-17T16:53:00Z"/>
                <w:noProof/>
              </w:rPr>
            </w:pPr>
            <w:ins w:id="2242"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7CBF5D98" w:rsidR="000A1ACA" w:rsidRDefault="000A1ACA" w:rsidP="000A1ACA">
            <w:pPr>
              <w:pStyle w:val="MsgTableBody"/>
              <w:rPr>
                <w:ins w:id="2243" w:author="Merrick, Riki | APHL" w:date="2022-07-17T16:53:00Z"/>
                <w:noProof/>
              </w:rPr>
            </w:pPr>
            <w:ins w:id="2244"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24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246" w:author="Merrick, Riki | APHL" w:date="2022-07-17T16:53:00Z"/>
                <w:noProof/>
              </w:rPr>
            </w:pPr>
            <w:ins w:id="2247"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248"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249" w:author="Merrick, Riki | APHL" w:date="2022-07-17T17:31:00Z"/>
                <w:noProof/>
              </w:rPr>
            </w:pPr>
            <w:ins w:id="2250"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251" w:author="Merrick, Riki | APHL" w:date="2022-07-17T17:31:00Z"/>
                <w:noProof/>
              </w:rPr>
            </w:pPr>
            <w:ins w:id="2252"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25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254" w:author="Merrick, Riki | APHL" w:date="2022-07-17T17:31:00Z"/>
                <w:noProof/>
              </w:rPr>
            </w:pPr>
            <w:ins w:id="2255" w:author="Merrick, Riki | APHL" w:date="2022-07-17T17:31:00Z">
              <w:r>
                <w:rPr>
                  <w:noProof/>
                </w:rPr>
                <w:t>3</w:t>
              </w:r>
            </w:ins>
          </w:p>
        </w:tc>
      </w:tr>
      <w:tr w:rsidR="00C9799C" w14:paraId="657C5120" w14:textId="77777777" w:rsidTr="00D50068">
        <w:trPr>
          <w:jc w:val="center"/>
          <w:ins w:id="2256"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257" w:author="Merrick, Riki | APHL" w:date="2022-07-17T17:31:00Z"/>
                <w:noProof/>
              </w:rPr>
            </w:pPr>
            <w:ins w:id="2258"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259" w:author="Merrick, Riki | APHL" w:date="2022-07-17T17:31:00Z"/>
                <w:noProof/>
              </w:rPr>
            </w:pPr>
            <w:ins w:id="2260"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26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262" w:author="Merrick, Riki | APHL" w:date="2022-07-17T17:31:00Z"/>
                <w:noProof/>
              </w:rPr>
            </w:pPr>
            <w:ins w:id="2263"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lastRenderedPageBreak/>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264"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265" w:author="Merrick, Riki | APHL" w:date="2022-07-28T10:09:00Z"/>
                <w:noProof/>
              </w:rPr>
            </w:pPr>
            <w:ins w:id="2266"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267" w:author="Merrick, Riki | APHL" w:date="2022-07-28T10:09:00Z"/>
                <w:noProof/>
              </w:rPr>
            </w:pPr>
            <w:ins w:id="2268"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269"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270" w:author="Merrick, Riki | APHL" w:date="2022-07-28T10:09:00Z"/>
                <w:noProof/>
              </w:rPr>
            </w:pPr>
            <w:ins w:id="2271" w:author="Merrick, Riki | APHL" w:date="2022-07-28T10:09:00Z">
              <w:r>
                <w:rPr>
                  <w:noProof/>
                </w:rPr>
                <w:t>3</w:t>
              </w:r>
            </w:ins>
          </w:p>
        </w:tc>
      </w:tr>
      <w:tr w:rsidR="0080333F" w14:paraId="443EBED8" w14:textId="77777777" w:rsidTr="00D50068">
        <w:trPr>
          <w:jc w:val="center"/>
          <w:ins w:id="2272"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273" w:author="Merrick, Riki | APHL" w:date="2022-07-28T10:09:00Z"/>
                <w:noProof/>
              </w:rPr>
            </w:pPr>
            <w:ins w:id="2274"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275" w:author="Merrick, Riki | APHL" w:date="2022-07-28T10:09:00Z"/>
                <w:noProof/>
              </w:rPr>
            </w:pPr>
            <w:ins w:id="2276"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27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278" w:author="Merrick, Riki | APHL" w:date="2022-07-28T10:09:00Z"/>
                <w:noProof/>
              </w:rPr>
            </w:pPr>
            <w:ins w:id="2279"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280"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281" w:author="Merrick, Riki | APHL" w:date="2022-07-28T10:09:00Z"/>
                <w:noProof/>
              </w:rPr>
            </w:pPr>
            <w:ins w:id="2282"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283" w:author="Merrick, Riki | APHL" w:date="2022-07-28T10:09:00Z"/>
                <w:noProof/>
              </w:rPr>
            </w:pPr>
            <w:ins w:id="2284"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28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286" w:author="Merrick, Riki | APHL" w:date="2022-07-28T10:09:00Z"/>
                <w:noProof/>
              </w:rPr>
            </w:pPr>
            <w:ins w:id="2287" w:author="Merrick, Riki | APHL" w:date="2022-07-28T10:10:00Z">
              <w:r>
                <w:rPr>
                  <w:noProof/>
                </w:rPr>
                <w:t>3</w:t>
              </w:r>
            </w:ins>
          </w:p>
        </w:tc>
      </w:tr>
      <w:tr w:rsidR="0080333F" w14:paraId="01EA05C3" w14:textId="77777777" w:rsidTr="00D50068">
        <w:trPr>
          <w:jc w:val="center"/>
          <w:ins w:id="2288"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289" w:author="Merrick, Riki | APHL" w:date="2022-07-28T10:09:00Z"/>
                <w:noProof/>
              </w:rPr>
            </w:pPr>
            <w:ins w:id="2290"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291" w:author="Merrick, Riki | APHL" w:date="2022-07-28T10:09:00Z"/>
                <w:noProof/>
              </w:rPr>
            </w:pPr>
            <w:ins w:id="2292"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293"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294" w:author="Merrick, Riki | APHL" w:date="2022-07-28T10:09:00Z"/>
                <w:noProof/>
              </w:rPr>
            </w:pPr>
            <w:ins w:id="2295"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lastRenderedPageBreak/>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296" w:name="_Toc348244984"/>
      <w:bookmarkStart w:id="2297" w:name="_Toc348258172"/>
      <w:bookmarkStart w:id="2298" w:name="_Toc348263355"/>
      <w:bookmarkStart w:id="2299" w:name="_Toc348336769"/>
      <w:bookmarkStart w:id="2300" w:name="_Toc348768082"/>
      <w:bookmarkStart w:id="2301" w:name="_Toc380435630"/>
      <w:bookmarkStart w:id="2302" w:name="_Toc359236126"/>
      <w:bookmarkStart w:id="2303" w:name="_Toc1815945"/>
      <w:bookmarkStart w:id="2304" w:name="_Toc21372490"/>
      <w:bookmarkStart w:id="2305" w:name="_Toc175991964"/>
      <w:bookmarkStart w:id="230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307" w:name="_Toc27754794"/>
      <w:bookmarkStart w:id="2308"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296"/>
      <w:bookmarkEnd w:id="2297"/>
      <w:bookmarkEnd w:id="2298"/>
      <w:bookmarkEnd w:id="2299"/>
      <w:bookmarkEnd w:id="2300"/>
      <w:bookmarkEnd w:id="2301"/>
      <w:bookmarkEnd w:id="2302"/>
      <w:bookmarkEnd w:id="2303"/>
      <w:bookmarkEnd w:id="2304"/>
      <w:bookmarkEnd w:id="2305"/>
      <w:bookmarkEnd w:id="2306"/>
      <w:bookmarkEnd w:id="2307"/>
      <w:bookmarkEnd w:id="2308"/>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w:t>
      </w:r>
      <w:r w:rsidRPr="00F21240">
        <w:rPr>
          <w:noProof/>
        </w:rPr>
        <w:lastRenderedPageBreak/>
        <w:t xml:space="preserve">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309"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310" w:author="Merrick, Riki | APHL" w:date="2022-07-17T16:53:00Z"/>
                <w:noProof/>
              </w:rPr>
            </w:pPr>
            <w:ins w:id="2311"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312" w:author="Merrick, Riki | APHL" w:date="2022-07-17T16:53:00Z"/>
                <w:noProof/>
              </w:rPr>
            </w:pPr>
            <w:ins w:id="2313"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31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315" w:author="Merrick, Riki | APHL" w:date="2022-07-17T16:53:00Z"/>
                <w:noProof/>
              </w:rPr>
            </w:pPr>
            <w:ins w:id="2316" w:author="Merrick, Riki | APHL" w:date="2022-07-17T16:53:00Z">
              <w:r>
                <w:rPr>
                  <w:noProof/>
                </w:rPr>
                <w:t>3</w:t>
              </w:r>
            </w:ins>
          </w:p>
        </w:tc>
      </w:tr>
      <w:tr w:rsidR="000A1ACA" w:rsidRPr="00715956" w14:paraId="261B8D33" w14:textId="77777777" w:rsidTr="00D50068">
        <w:trPr>
          <w:jc w:val="center"/>
          <w:ins w:id="2317"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318" w:author="Merrick, Riki | APHL" w:date="2022-07-17T16:53:00Z"/>
                <w:noProof/>
              </w:rPr>
            </w:pPr>
            <w:ins w:id="2319"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320" w:author="Merrick, Riki | APHL" w:date="2022-07-17T16:53:00Z"/>
                <w:noProof/>
              </w:rPr>
            </w:pPr>
            <w:ins w:id="2321"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32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323" w:author="Merrick, Riki | APHL" w:date="2022-07-17T16:53:00Z"/>
                <w:noProof/>
              </w:rPr>
            </w:pPr>
            <w:ins w:id="2324" w:author="Merrick, Riki | APHL" w:date="2022-07-17T16:53:00Z">
              <w:r>
                <w:rPr>
                  <w:noProof/>
                </w:rPr>
                <w:t>3</w:t>
              </w:r>
            </w:ins>
          </w:p>
        </w:tc>
      </w:tr>
      <w:tr w:rsidR="000A1ACA" w:rsidRPr="00715956" w14:paraId="5539B2D5" w14:textId="77777777" w:rsidTr="00D50068">
        <w:trPr>
          <w:jc w:val="center"/>
          <w:ins w:id="2325"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326" w:author="Merrick, Riki | APHL" w:date="2022-07-17T16:53:00Z"/>
                <w:noProof/>
              </w:rPr>
            </w:pPr>
            <w:ins w:id="2327"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457F11A9" w:rsidR="000A1ACA" w:rsidRPr="00F21240" w:rsidRDefault="000A1ACA" w:rsidP="000A1ACA">
            <w:pPr>
              <w:pStyle w:val="MsgTableBody"/>
              <w:rPr>
                <w:ins w:id="2328" w:author="Merrick, Riki | APHL" w:date="2022-07-17T16:53:00Z"/>
                <w:noProof/>
              </w:rPr>
            </w:pPr>
            <w:ins w:id="2329"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33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331" w:author="Merrick, Riki | APHL" w:date="2022-07-17T16:53:00Z"/>
                <w:noProof/>
              </w:rPr>
            </w:pPr>
            <w:ins w:id="2332"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333" w:name="_Toc348244985"/>
      <w:bookmarkStart w:id="2334" w:name="_Toc348258173"/>
      <w:bookmarkStart w:id="2335" w:name="_Toc348263356"/>
      <w:bookmarkStart w:id="2336" w:name="_Toc348336770"/>
      <w:bookmarkStart w:id="2337" w:name="_Toc348768083"/>
      <w:bookmarkStart w:id="2338" w:name="_Toc380435631"/>
      <w:bookmarkStart w:id="2339"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340" w:name="_Toc1815946"/>
      <w:bookmarkStart w:id="2341" w:name="_Toc21372491"/>
      <w:bookmarkStart w:id="2342" w:name="_Toc175991965"/>
      <w:bookmarkStart w:id="2343" w:name="_Toc176235924"/>
      <w:bookmarkStart w:id="2344" w:name="_Toc27754795"/>
      <w:bookmarkStart w:id="2345"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333"/>
      <w:bookmarkEnd w:id="2334"/>
      <w:bookmarkEnd w:id="2335"/>
      <w:bookmarkEnd w:id="2336"/>
      <w:bookmarkEnd w:id="2337"/>
      <w:bookmarkEnd w:id="2338"/>
      <w:bookmarkEnd w:id="2339"/>
      <w:bookmarkEnd w:id="2340"/>
      <w:bookmarkEnd w:id="2341"/>
      <w:bookmarkEnd w:id="2342"/>
      <w:bookmarkEnd w:id="2343"/>
      <w:bookmarkEnd w:id="2344"/>
      <w:bookmarkEnd w:id="2345"/>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346"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347" w:author="Merrick, Riki | APHL" w:date="2022-07-17T16:53:00Z"/>
                <w:noProof/>
              </w:rPr>
            </w:pPr>
            <w:ins w:id="234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349" w:author="Merrick, Riki | APHL" w:date="2022-07-17T16:53:00Z"/>
                <w:noProof/>
              </w:rPr>
            </w:pPr>
            <w:ins w:id="235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35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352" w:author="Merrick, Riki | APHL" w:date="2022-07-17T16:53:00Z"/>
                <w:noProof/>
              </w:rPr>
            </w:pPr>
            <w:ins w:id="2353" w:author="Merrick, Riki | APHL" w:date="2022-07-17T16:53:00Z">
              <w:r>
                <w:rPr>
                  <w:noProof/>
                </w:rPr>
                <w:t>3</w:t>
              </w:r>
            </w:ins>
          </w:p>
        </w:tc>
      </w:tr>
      <w:tr w:rsidR="000A1ACA" w:rsidRPr="00715956" w14:paraId="449FEA24" w14:textId="77777777" w:rsidTr="00D50068">
        <w:trPr>
          <w:jc w:val="center"/>
          <w:ins w:id="2354"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355" w:author="Merrick, Riki | APHL" w:date="2022-07-17T16:53:00Z"/>
                <w:noProof/>
              </w:rPr>
            </w:pPr>
            <w:ins w:id="235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357" w:author="Merrick, Riki | APHL" w:date="2022-07-17T16:53:00Z"/>
                <w:noProof/>
              </w:rPr>
            </w:pPr>
            <w:ins w:id="235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35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360" w:author="Merrick, Riki | APHL" w:date="2022-07-17T16:53:00Z"/>
                <w:noProof/>
              </w:rPr>
            </w:pPr>
            <w:ins w:id="2361" w:author="Merrick, Riki | APHL" w:date="2022-07-17T16:53:00Z">
              <w:r>
                <w:rPr>
                  <w:noProof/>
                </w:rPr>
                <w:t>3</w:t>
              </w:r>
            </w:ins>
          </w:p>
        </w:tc>
      </w:tr>
      <w:tr w:rsidR="000A1ACA" w:rsidRPr="00715956" w14:paraId="21A559EE" w14:textId="77777777" w:rsidTr="00D50068">
        <w:trPr>
          <w:jc w:val="center"/>
          <w:ins w:id="2362"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363" w:author="Merrick, Riki | APHL" w:date="2022-07-17T16:53:00Z"/>
                <w:noProof/>
              </w:rPr>
            </w:pPr>
            <w:ins w:id="236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42EA6C06" w:rsidR="000A1ACA" w:rsidRPr="00F21240" w:rsidRDefault="000A1ACA" w:rsidP="000A1ACA">
            <w:pPr>
              <w:pStyle w:val="MsgTableBody"/>
              <w:rPr>
                <w:ins w:id="2365" w:author="Merrick, Riki | APHL" w:date="2022-07-17T16:53:00Z"/>
                <w:noProof/>
              </w:rPr>
            </w:pPr>
            <w:ins w:id="2366"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36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368" w:author="Merrick, Riki | APHL" w:date="2022-07-17T16:53:00Z"/>
                <w:noProof/>
              </w:rPr>
            </w:pPr>
            <w:ins w:id="2369"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370" w:name="_Toc348244986"/>
      <w:bookmarkStart w:id="2371" w:name="_Toc348258174"/>
      <w:bookmarkStart w:id="2372" w:name="_Toc348263357"/>
      <w:bookmarkStart w:id="2373" w:name="_Toc348336771"/>
      <w:bookmarkStart w:id="2374" w:name="_Toc348768084"/>
      <w:bookmarkStart w:id="2375" w:name="_Toc380435632"/>
      <w:bookmarkStart w:id="2376"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377" w:name="_Toc1815947"/>
      <w:bookmarkStart w:id="2378" w:name="_Toc21372492"/>
      <w:bookmarkStart w:id="2379" w:name="_Toc175991966"/>
      <w:bookmarkStart w:id="2380" w:name="_Toc176235925"/>
      <w:bookmarkStart w:id="2381" w:name="_Toc27754796"/>
      <w:bookmarkStart w:id="2382"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383"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384" w:author="Merrick, Riki | APHL" w:date="2022-07-17T16:54:00Z"/>
                <w:noProof/>
              </w:rPr>
            </w:pPr>
            <w:ins w:id="2385"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386" w:author="Merrick, Riki | APHL" w:date="2022-07-17T16:54:00Z"/>
                <w:noProof/>
              </w:rPr>
            </w:pPr>
            <w:ins w:id="2387"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38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389" w:author="Merrick, Riki | APHL" w:date="2022-07-17T16:54:00Z"/>
                <w:noProof/>
              </w:rPr>
            </w:pPr>
            <w:ins w:id="2390" w:author="Merrick, Riki | APHL" w:date="2022-07-17T16:54:00Z">
              <w:r>
                <w:rPr>
                  <w:noProof/>
                </w:rPr>
                <w:t>3</w:t>
              </w:r>
            </w:ins>
          </w:p>
        </w:tc>
      </w:tr>
      <w:tr w:rsidR="000A1ACA" w:rsidRPr="00715956" w14:paraId="14DA1A4B" w14:textId="77777777" w:rsidTr="00D50068">
        <w:trPr>
          <w:jc w:val="center"/>
          <w:ins w:id="2391"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392" w:author="Merrick, Riki | APHL" w:date="2022-07-17T16:54:00Z"/>
                <w:noProof/>
              </w:rPr>
            </w:pPr>
            <w:ins w:id="2393"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394" w:author="Merrick, Riki | APHL" w:date="2022-07-17T16:54:00Z"/>
                <w:noProof/>
              </w:rPr>
            </w:pPr>
            <w:ins w:id="2395"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396"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397" w:author="Merrick, Riki | APHL" w:date="2022-07-17T16:54:00Z"/>
                <w:noProof/>
              </w:rPr>
            </w:pPr>
            <w:ins w:id="2398" w:author="Merrick, Riki | APHL" w:date="2022-07-17T16:54:00Z">
              <w:r>
                <w:rPr>
                  <w:noProof/>
                </w:rPr>
                <w:t>3</w:t>
              </w:r>
            </w:ins>
          </w:p>
        </w:tc>
      </w:tr>
      <w:tr w:rsidR="000A1ACA" w:rsidRPr="00715956" w14:paraId="76C48893" w14:textId="77777777" w:rsidTr="00D50068">
        <w:trPr>
          <w:jc w:val="center"/>
          <w:ins w:id="2399"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400" w:author="Merrick, Riki | APHL" w:date="2022-07-17T16:54:00Z"/>
                <w:noProof/>
              </w:rPr>
            </w:pPr>
            <w:ins w:id="2401"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67879919" w:rsidR="000A1ACA" w:rsidRPr="00F21240" w:rsidRDefault="000A1ACA" w:rsidP="000A1ACA">
            <w:pPr>
              <w:pStyle w:val="MsgTableBody"/>
              <w:rPr>
                <w:ins w:id="2402" w:author="Merrick, Riki | APHL" w:date="2022-07-17T16:54:00Z"/>
                <w:noProof/>
              </w:rPr>
            </w:pPr>
            <w:ins w:id="2403"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40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405" w:author="Merrick, Riki | APHL" w:date="2022-07-17T16:54:00Z"/>
                <w:noProof/>
              </w:rPr>
            </w:pPr>
            <w:ins w:id="2406"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407" w:name="_Toc348244987"/>
      <w:bookmarkStart w:id="2408" w:name="_Toc348258175"/>
      <w:bookmarkStart w:id="2409" w:name="_Toc348263358"/>
      <w:bookmarkStart w:id="2410" w:name="_Toc348336772"/>
      <w:bookmarkStart w:id="2411" w:name="_Toc348768085"/>
      <w:bookmarkStart w:id="2412" w:name="_Toc380435633"/>
      <w:bookmarkStart w:id="2413" w:name="_Toc359236129"/>
      <w:bookmarkStart w:id="2414" w:name="_Toc1815948"/>
      <w:bookmarkStart w:id="2415" w:name="_Toc21372493"/>
      <w:bookmarkStart w:id="2416" w:name="_Toc175991967"/>
      <w:bookmarkStart w:id="2417"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418" w:name="_Toc27754797"/>
      <w:bookmarkStart w:id="2419"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407"/>
      <w:bookmarkEnd w:id="2408"/>
      <w:bookmarkEnd w:id="2409"/>
      <w:bookmarkEnd w:id="2410"/>
      <w:bookmarkEnd w:id="2411"/>
      <w:bookmarkEnd w:id="2412"/>
      <w:bookmarkEnd w:id="2413"/>
      <w:bookmarkEnd w:id="2414"/>
      <w:bookmarkEnd w:id="2415"/>
      <w:bookmarkEnd w:id="2416"/>
      <w:bookmarkEnd w:id="2417"/>
      <w:bookmarkEnd w:id="2418"/>
      <w:bookmarkEnd w:id="2419"/>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420" w:name="OLE_LINK4"/>
      <w:bookmarkStart w:id="2421" w:name="OLE_LINK5"/>
      <w:r w:rsidRPr="00F21240">
        <w:rPr>
          <w:b/>
          <w:noProof/>
        </w:rPr>
        <w:t xml:space="preserve">Attention: </w:t>
      </w:r>
      <w:bookmarkEnd w:id="2420"/>
      <w:bookmarkEnd w:id="2421"/>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422"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423" w:author="Merrick, Riki | APHL" w:date="2022-07-17T16:54:00Z"/>
                <w:noProof/>
              </w:rPr>
            </w:pPr>
            <w:ins w:id="2424"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425" w:author="Merrick, Riki | APHL" w:date="2022-07-17T16:54:00Z"/>
                <w:noProof/>
              </w:rPr>
            </w:pPr>
            <w:ins w:id="2426"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42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428" w:author="Merrick, Riki | APHL" w:date="2022-07-17T16:54:00Z"/>
                <w:noProof/>
              </w:rPr>
            </w:pPr>
            <w:ins w:id="2429" w:author="Merrick, Riki | APHL" w:date="2022-07-17T16:54:00Z">
              <w:r>
                <w:rPr>
                  <w:noProof/>
                </w:rPr>
                <w:t>3</w:t>
              </w:r>
            </w:ins>
          </w:p>
        </w:tc>
      </w:tr>
      <w:tr w:rsidR="000A1ACA" w:rsidRPr="00715956" w14:paraId="0355C76A" w14:textId="77777777" w:rsidTr="00D50068">
        <w:trPr>
          <w:jc w:val="center"/>
          <w:ins w:id="2430"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431" w:author="Merrick, Riki | APHL" w:date="2022-07-17T16:54:00Z"/>
                <w:noProof/>
              </w:rPr>
            </w:pPr>
            <w:ins w:id="2432"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433" w:author="Merrick, Riki | APHL" w:date="2022-07-17T16:54:00Z"/>
                <w:noProof/>
              </w:rPr>
            </w:pPr>
            <w:ins w:id="2434"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43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436" w:author="Merrick, Riki | APHL" w:date="2022-07-17T16:54:00Z"/>
                <w:noProof/>
              </w:rPr>
            </w:pPr>
            <w:ins w:id="2437" w:author="Merrick, Riki | APHL" w:date="2022-07-17T16:54:00Z">
              <w:r>
                <w:rPr>
                  <w:noProof/>
                </w:rPr>
                <w:t>3</w:t>
              </w:r>
            </w:ins>
          </w:p>
        </w:tc>
      </w:tr>
      <w:tr w:rsidR="000A1ACA" w:rsidRPr="00715956" w14:paraId="29258098" w14:textId="77777777" w:rsidTr="00D50068">
        <w:trPr>
          <w:jc w:val="center"/>
          <w:ins w:id="2438"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439" w:author="Merrick, Riki | APHL" w:date="2022-07-17T16:54:00Z"/>
                <w:noProof/>
              </w:rPr>
            </w:pPr>
            <w:ins w:id="2440"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5F31401E" w:rsidR="000A1ACA" w:rsidRPr="00F21240" w:rsidRDefault="000A1ACA" w:rsidP="000A1ACA">
            <w:pPr>
              <w:pStyle w:val="MsgTableBody"/>
              <w:rPr>
                <w:ins w:id="2441" w:author="Merrick, Riki | APHL" w:date="2022-07-17T16:54:00Z"/>
                <w:noProof/>
              </w:rPr>
            </w:pPr>
            <w:ins w:id="2442"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44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444" w:author="Merrick, Riki | APHL" w:date="2022-07-17T16:54:00Z"/>
                <w:noProof/>
              </w:rPr>
            </w:pPr>
            <w:ins w:id="2445"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446" w:name="_Toc348244988"/>
      <w:bookmarkStart w:id="2447" w:name="_Toc348258176"/>
      <w:bookmarkStart w:id="2448" w:name="_Toc348263359"/>
      <w:bookmarkStart w:id="2449" w:name="_Toc348336773"/>
      <w:bookmarkStart w:id="2450" w:name="_Toc348768086"/>
      <w:bookmarkStart w:id="2451" w:name="_Toc380435634"/>
      <w:bookmarkStart w:id="2452"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453" w:name="_Toc1815949"/>
      <w:bookmarkStart w:id="2454" w:name="_Toc21372494"/>
      <w:bookmarkStart w:id="2455" w:name="_Toc175991968"/>
      <w:bookmarkStart w:id="2456" w:name="_Toc176235927"/>
      <w:bookmarkStart w:id="2457" w:name="_Toc27754798"/>
      <w:bookmarkStart w:id="2458"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459"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459"/>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460"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461" w:author="Merrick, Riki | APHL" w:date="2022-07-17T16:54:00Z"/>
                <w:noProof/>
              </w:rPr>
            </w:pPr>
            <w:ins w:id="2462"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463" w:author="Merrick, Riki | APHL" w:date="2022-07-17T16:54:00Z"/>
                <w:noProof/>
              </w:rPr>
            </w:pPr>
            <w:ins w:id="2464"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46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466" w:author="Merrick, Riki | APHL" w:date="2022-07-17T16:54:00Z"/>
                <w:noProof/>
              </w:rPr>
            </w:pPr>
            <w:ins w:id="2467" w:author="Merrick, Riki | APHL" w:date="2022-07-17T16:54:00Z">
              <w:r>
                <w:rPr>
                  <w:noProof/>
                </w:rPr>
                <w:t>3</w:t>
              </w:r>
            </w:ins>
          </w:p>
        </w:tc>
      </w:tr>
      <w:tr w:rsidR="000A1ACA" w14:paraId="7C55A3C1" w14:textId="77777777" w:rsidTr="00D50068">
        <w:trPr>
          <w:jc w:val="center"/>
          <w:ins w:id="2468"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469" w:author="Merrick, Riki | APHL" w:date="2022-07-17T16:54:00Z"/>
                <w:noProof/>
              </w:rPr>
            </w:pPr>
            <w:ins w:id="2470"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471" w:author="Merrick, Riki | APHL" w:date="2022-07-17T16:54:00Z"/>
                <w:noProof/>
              </w:rPr>
            </w:pPr>
            <w:ins w:id="2472"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47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474" w:author="Merrick, Riki | APHL" w:date="2022-07-17T16:54:00Z"/>
                <w:noProof/>
              </w:rPr>
            </w:pPr>
            <w:ins w:id="2475" w:author="Merrick, Riki | APHL" w:date="2022-07-17T16:54:00Z">
              <w:r>
                <w:rPr>
                  <w:noProof/>
                </w:rPr>
                <w:t>3</w:t>
              </w:r>
            </w:ins>
          </w:p>
        </w:tc>
      </w:tr>
      <w:tr w:rsidR="000A1ACA" w14:paraId="3AD4B27C" w14:textId="77777777" w:rsidTr="00D50068">
        <w:trPr>
          <w:jc w:val="center"/>
          <w:ins w:id="2476"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477" w:author="Merrick, Riki | APHL" w:date="2022-07-17T16:54:00Z"/>
                <w:noProof/>
              </w:rPr>
            </w:pPr>
            <w:ins w:id="2478"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32F2FBCC" w:rsidR="000A1ACA" w:rsidRDefault="000A1ACA" w:rsidP="000A1ACA">
            <w:pPr>
              <w:pStyle w:val="MsgTableBody"/>
              <w:rPr>
                <w:ins w:id="2479" w:author="Merrick, Riki | APHL" w:date="2022-07-17T16:54:00Z"/>
                <w:noProof/>
              </w:rPr>
            </w:pPr>
            <w:ins w:id="2480"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48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482" w:author="Merrick, Riki | APHL" w:date="2022-07-17T16:54:00Z"/>
                <w:noProof/>
              </w:rPr>
            </w:pPr>
            <w:ins w:id="2483"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484"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485" w:author="Merrick, Riki | APHL" w:date="2022-07-17T17:31:00Z"/>
                <w:noProof/>
              </w:rPr>
            </w:pPr>
            <w:ins w:id="2486"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487" w:author="Merrick, Riki | APHL" w:date="2022-07-17T17:31:00Z"/>
                <w:noProof/>
              </w:rPr>
            </w:pPr>
            <w:ins w:id="2488"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48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490" w:author="Merrick, Riki | APHL" w:date="2022-07-17T17:31:00Z"/>
                <w:noProof/>
              </w:rPr>
            </w:pPr>
            <w:ins w:id="2491" w:author="Merrick, Riki | APHL" w:date="2022-07-17T17:31:00Z">
              <w:r>
                <w:rPr>
                  <w:noProof/>
                </w:rPr>
                <w:t>3</w:t>
              </w:r>
            </w:ins>
          </w:p>
        </w:tc>
      </w:tr>
      <w:tr w:rsidR="00C9799C" w14:paraId="0B33518D" w14:textId="77777777" w:rsidTr="00D50068">
        <w:trPr>
          <w:jc w:val="center"/>
          <w:ins w:id="2492"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493" w:author="Merrick, Riki | APHL" w:date="2022-07-17T17:31:00Z"/>
                <w:noProof/>
              </w:rPr>
            </w:pPr>
            <w:ins w:id="2494"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495" w:author="Merrick, Riki | APHL" w:date="2022-07-17T17:31:00Z"/>
                <w:noProof/>
              </w:rPr>
            </w:pPr>
            <w:ins w:id="2496"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49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498" w:author="Merrick, Riki | APHL" w:date="2022-07-17T17:31:00Z"/>
                <w:noProof/>
              </w:rPr>
            </w:pPr>
            <w:ins w:id="2499"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500"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501" w:author="Merrick, Riki | APHL" w:date="2022-07-28T10:12:00Z"/>
                <w:noProof/>
              </w:rPr>
            </w:pPr>
            <w:ins w:id="2502"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503" w:author="Merrick, Riki | APHL" w:date="2022-07-28T10:12:00Z"/>
                <w:noProof/>
              </w:rPr>
            </w:pPr>
            <w:ins w:id="2504"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505"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506" w:author="Merrick, Riki | APHL" w:date="2022-07-28T10:12:00Z"/>
                <w:noProof/>
              </w:rPr>
            </w:pPr>
            <w:ins w:id="2507" w:author="Merrick, Riki | APHL" w:date="2022-07-28T10:12:00Z">
              <w:r>
                <w:rPr>
                  <w:noProof/>
                </w:rPr>
                <w:t>3</w:t>
              </w:r>
            </w:ins>
          </w:p>
        </w:tc>
      </w:tr>
      <w:tr w:rsidR="00B85E35" w14:paraId="124A608F" w14:textId="77777777" w:rsidTr="00D50068">
        <w:trPr>
          <w:jc w:val="center"/>
          <w:ins w:id="2508"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509" w:author="Merrick, Riki | APHL" w:date="2022-07-28T10:12:00Z"/>
                <w:noProof/>
              </w:rPr>
            </w:pPr>
            <w:ins w:id="2510"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511" w:author="Merrick, Riki | APHL" w:date="2022-07-28T10:12:00Z"/>
                <w:noProof/>
              </w:rPr>
            </w:pPr>
            <w:ins w:id="2512"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51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514" w:author="Merrick, Riki | APHL" w:date="2022-07-28T10:12:00Z"/>
                <w:noProof/>
              </w:rPr>
            </w:pPr>
            <w:ins w:id="2515"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516"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517" w:author="Merrick, Riki | APHL" w:date="2022-07-28T10:12:00Z"/>
                <w:noProof/>
              </w:rPr>
            </w:pPr>
            <w:ins w:id="2518"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519" w:author="Merrick, Riki | APHL" w:date="2022-07-28T10:12:00Z"/>
                <w:noProof/>
              </w:rPr>
            </w:pPr>
            <w:ins w:id="2520"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52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522" w:author="Merrick, Riki | APHL" w:date="2022-07-28T10:12:00Z"/>
                <w:noProof/>
              </w:rPr>
            </w:pPr>
            <w:ins w:id="2523" w:author="Merrick, Riki | APHL" w:date="2022-07-28T10:12:00Z">
              <w:r>
                <w:rPr>
                  <w:noProof/>
                </w:rPr>
                <w:t>3</w:t>
              </w:r>
            </w:ins>
          </w:p>
        </w:tc>
      </w:tr>
      <w:tr w:rsidR="00B85E35" w14:paraId="457A3BC7" w14:textId="77777777" w:rsidTr="00D50068">
        <w:trPr>
          <w:jc w:val="center"/>
          <w:ins w:id="2524"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525" w:author="Merrick, Riki | APHL" w:date="2022-07-28T10:12:00Z"/>
                <w:noProof/>
              </w:rPr>
            </w:pPr>
            <w:ins w:id="2526"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527" w:author="Merrick, Riki | APHL" w:date="2022-07-28T10:12:00Z"/>
                <w:noProof/>
              </w:rPr>
            </w:pPr>
            <w:ins w:id="2528"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529"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530" w:author="Merrick, Riki | APHL" w:date="2022-07-28T10:12:00Z"/>
                <w:noProof/>
              </w:rPr>
            </w:pPr>
            <w:ins w:id="2531"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532" w:name="_Toc348244989"/>
      <w:bookmarkStart w:id="2533" w:name="_Toc348258177"/>
      <w:bookmarkStart w:id="2534" w:name="_Toc348263360"/>
      <w:bookmarkStart w:id="2535" w:name="_Toc348336774"/>
      <w:bookmarkStart w:id="2536" w:name="_Toc348768087"/>
      <w:bookmarkStart w:id="2537" w:name="_Toc380435635"/>
      <w:bookmarkStart w:id="2538" w:name="_Toc359236131"/>
      <w:bookmarkStart w:id="2539" w:name="_Toc1815950"/>
      <w:bookmarkStart w:id="2540" w:name="_Toc21372495"/>
      <w:bookmarkStart w:id="2541" w:name="_Toc175991969"/>
      <w:bookmarkStart w:id="2542"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543" w:name="_Toc27754799"/>
      <w:bookmarkStart w:id="2544"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532"/>
      <w:bookmarkEnd w:id="2533"/>
      <w:bookmarkEnd w:id="2534"/>
      <w:bookmarkEnd w:id="2535"/>
      <w:bookmarkEnd w:id="2536"/>
      <w:bookmarkEnd w:id="2537"/>
      <w:bookmarkEnd w:id="2538"/>
      <w:bookmarkEnd w:id="2539"/>
      <w:bookmarkEnd w:id="2540"/>
      <w:bookmarkEnd w:id="2541"/>
      <w:bookmarkEnd w:id="2542"/>
      <w:bookmarkEnd w:id="2543"/>
      <w:bookmarkEnd w:id="2544"/>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545" w:name="_Hlt495125571"/>
              <w:r>
                <w:rPr>
                  <w:rStyle w:val="Hyperlink"/>
                  <w:noProof/>
                </w:rPr>
                <w:t>D</w:t>
              </w:r>
              <w:bookmarkEnd w:id="2545"/>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546"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547" w:author="Merrick, Riki | APHL" w:date="2022-07-17T16:54:00Z"/>
                <w:noProof/>
              </w:rPr>
            </w:pPr>
            <w:ins w:id="254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549" w:author="Merrick, Riki | APHL" w:date="2022-07-17T16:54:00Z"/>
                <w:noProof/>
              </w:rPr>
            </w:pPr>
            <w:ins w:id="255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55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552" w:author="Merrick, Riki | APHL" w:date="2022-07-17T16:54:00Z"/>
                <w:noProof/>
              </w:rPr>
            </w:pPr>
            <w:ins w:id="2553" w:author="Merrick, Riki | APHL" w:date="2022-07-17T16:54:00Z">
              <w:r>
                <w:rPr>
                  <w:noProof/>
                </w:rPr>
                <w:t>3</w:t>
              </w:r>
            </w:ins>
          </w:p>
        </w:tc>
      </w:tr>
      <w:tr w:rsidR="000A1ACA" w14:paraId="2279E3A6" w14:textId="77777777" w:rsidTr="00D50068">
        <w:trPr>
          <w:jc w:val="center"/>
          <w:ins w:id="2554"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555" w:author="Merrick, Riki | APHL" w:date="2022-07-17T16:54:00Z"/>
                <w:noProof/>
              </w:rPr>
            </w:pPr>
            <w:ins w:id="255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557" w:author="Merrick, Riki | APHL" w:date="2022-07-17T16:54:00Z"/>
                <w:noProof/>
              </w:rPr>
            </w:pPr>
            <w:ins w:id="255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55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560" w:author="Merrick, Riki | APHL" w:date="2022-07-17T16:54:00Z"/>
                <w:noProof/>
              </w:rPr>
            </w:pPr>
            <w:ins w:id="2561" w:author="Merrick, Riki | APHL" w:date="2022-07-17T16:54:00Z">
              <w:r>
                <w:rPr>
                  <w:noProof/>
                </w:rPr>
                <w:t>3</w:t>
              </w:r>
            </w:ins>
          </w:p>
        </w:tc>
      </w:tr>
      <w:tr w:rsidR="000A1ACA" w14:paraId="73149A7E" w14:textId="77777777" w:rsidTr="00D50068">
        <w:trPr>
          <w:jc w:val="center"/>
          <w:ins w:id="2562"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563" w:author="Merrick, Riki | APHL" w:date="2022-07-17T16:54:00Z"/>
                <w:noProof/>
              </w:rPr>
            </w:pPr>
            <w:ins w:id="256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39AD6150" w:rsidR="000A1ACA" w:rsidRDefault="000A1ACA" w:rsidP="000A1ACA">
            <w:pPr>
              <w:pStyle w:val="MsgTableBody"/>
              <w:rPr>
                <w:ins w:id="2565" w:author="Merrick, Riki | APHL" w:date="2022-07-17T16:54:00Z"/>
                <w:noProof/>
              </w:rPr>
            </w:pPr>
            <w:ins w:id="2566"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56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568" w:author="Merrick, Riki | APHL" w:date="2022-07-17T16:54:00Z"/>
                <w:noProof/>
              </w:rPr>
            </w:pPr>
            <w:ins w:id="2569"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570"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571" w:author="Merrick, Riki | APHL" w:date="2022-07-17T17:31:00Z"/>
                <w:noProof/>
              </w:rPr>
            </w:pPr>
            <w:ins w:id="257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573" w:author="Merrick, Riki | APHL" w:date="2022-07-17T17:31:00Z"/>
                <w:noProof/>
              </w:rPr>
            </w:pPr>
            <w:ins w:id="257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57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576" w:author="Merrick, Riki | APHL" w:date="2022-07-17T17:31:00Z"/>
                <w:noProof/>
              </w:rPr>
            </w:pPr>
            <w:ins w:id="2577" w:author="Merrick, Riki | APHL" w:date="2022-07-17T17:31:00Z">
              <w:r>
                <w:rPr>
                  <w:noProof/>
                </w:rPr>
                <w:t>3</w:t>
              </w:r>
            </w:ins>
          </w:p>
        </w:tc>
      </w:tr>
      <w:tr w:rsidR="00C9799C" w14:paraId="28A9E5FF" w14:textId="77777777" w:rsidTr="00D50068">
        <w:trPr>
          <w:jc w:val="center"/>
          <w:ins w:id="2578"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579" w:author="Merrick, Riki | APHL" w:date="2022-07-17T17:31:00Z"/>
                <w:noProof/>
              </w:rPr>
            </w:pPr>
            <w:ins w:id="258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581" w:author="Merrick, Riki | APHL" w:date="2022-07-17T17:31:00Z"/>
                <w:noProof/>
              </w:rPr>
            </w:pPr>
            <w:ins w:id="258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58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584" w:author="Merrick, Riki | APHL" w:date="2022-07-17T17:31:00Z"/>
                <w:noProof/>
              </w:rPr>
            </w:pPr>
            <w:ins w:id="2585"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586"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587" w:author="Merrick, Riki | APHL" w:date="2022-07-28T10:13:00Z"/>
                <w:noProof/>
              </w:rPr>
            </w:pPr>
            <w:ins w:id="2588"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589" w:author="Merrick, Riki | APHL" w:date="2022-07-28T10:13:00Z"/>
                <w:noProof/>
              </w:rPr>
            </w:pPr>
            <w:ins w:id="2590"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59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592" w:author="Merrick, Riki | APHL" w:date="2022-07-28T10:13:00Z"/>
                <w:noProof/>
              </w:rPr>
            </w:pPr>
            <w:ins w:id="2593" w:author="Merrick, Riki | APHL" w:date="2022-07-28T10:13:00Z">
              <w:r>
                <w:rPr>
                  <w:noProof/>
                </w:rPr>
                <w:t>3</w:t>
              </w:r>
            </w:ins>
          </w:p>
        </w:tc>
      </w:tr>
      <w:tr w:rsidR="00B85E35" w14:paraId="20301CAA" w14:textId="77777777" w:rsidTr="00D50068">
        <w:trPr>
          <w:jc w:val="center"/>
          <w:ins w:id="2594"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595" w:author="Merrick, Riki | APHL" w:date="2022-07-28T10:13:00Z"/>
                <w:noProof/>
              </w:rPr>
            </w:pPr>
            <w:ins w:id="2596"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597" w:author="Merrick, Riki | APHL" w:date="2022-07-28T10:13:00Z"/>
                <w:noProof/>
              </w:rPr>
            </w:pPr>
            <w:ins w:id="2598"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59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600" w:author="Merrick, Riki | APHL" w:date="2022-07-28T10:13:00Z"/>
                <w:noProof/>
              </w:rPr>
            </w:pPr>
            <w:ins w:id="2601"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602"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603" w:author="Merrick, Riki | APHL" w:date="2022-07-28T10:13:00Z"/>
                <w:noProof/>
              </w:rPr>
            </w:pPr>
            <w:ins w:id="2604"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605" w:author="Merrick, Riki | APHL" w:date="2022-07-28T10:13:00Z"/>
                <w:noProof/>
              </w:rPr>
            </w:pPr>
            <w:ins w:id="2606"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60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608" w:author="Merrick, Riki | APHL" w:date="2022-07-28T10:13:00Z"/>
                <w:noProof/>
              </w:rPr>
            </w:pPr>
            <w:ins w:id="2609" w:author="Merrick, Riki | APHL" w:date="2022-07-28T10:13:00Z">
              <w:r>
                <w:rPr>
                  <w:noProof/>
                </w:rPr>
                <w:t>3</w:t>
              </w:r>
            </w:ins>
          </w:p>
        </w:tc>
      </w:tr>
      <w:tr w:rsidR="00B85E35" w14:paraId="105BDB11" w14:textId="77777777" w:rsidTr="00D50068">
        <w:trPr>
          <w:jc w:val="center"/>
          <w:ins w:id="2610"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611" w:author="Merrick, Riki | APHL" w:date="2022-07-28T10:13:00Z"/>
                <w:noProof/>
              </w:rPr>
            </w:pPr>
            <w:ins w:id="2612"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613" w:author="Merrick, Riki | APHL" w:date="2022-07-28T10:13:00Z"/>
                <w:noProof/>
              </w:rPr>
            </w:pPr>
            <w:ins w:id="2614"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615"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616" w:author="Merrick, Riki | APHL" w:date="2022-07-28T10:13:00Z"/>
                <w:noProof/>
              </w:rPr>
            </w:pPr>
            <w:ins w:id="2617"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618" w:name="_Toc348244990"/>
      <w:bookmarkStart w:id="2619" w:name="_Toc348258178"/>
      <w:bookmarkStart w:id="2620" w:name="_Toc348263361"/>
      <w:bookmarkStart w:id="2621" w:name="_Toc348336775"/>
      <w:bookmarkStart w:id="2622" w:name="_Toc348768088"/>
      <w:bookmarkStart w:id="2623" w:name="_Toc380435636"/>
      <w:bookmarkStart w:id="2624" w:name="_Toc359236132"/>
      <w:bookmarkStart w:id="2625" w:name="_Toc1815951"/>
      <w:bookmarkStart w:id="2626" w:name="_Toc21372496"/>
      <w:bookmarkStart w:id="2627" w:name="_Toc175991970"/>
      <w:bookmarkStart w:id="26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629" w:name="_Toc27754800"/>
      <w:bookmarkStart w:id="2630"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618"/>
      <w:bookmarkEnd w:id="2619"/>
      <w:bookmarkEnd w:id="2620"/>
      <w:bookmarkEnd w:id="2621"/>
      <w:bookmarkEnd w:id="2622"/>
      <w:bookmarkEnd w:id="2623"/>
      <w:bookmarkEnd w:id="2624"/>
      <w:bookmarkEnd w:id="2625"/>
      <w:bookmarkEnd w:id="2626"/>
      <w:bookmarkEnd w:id="2627"/>
      <w:bookmarkEnd w:id="2628"/>
      <w:bookmarkEnd w:id="2629"/>
      <w:bookmarkEnd w:id="2630"/>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631"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632" w:author="Merrick, Riki | APHL" w:date="2022-07-17T16:55:00Z"/>
                <w:noProof/>
              </w:rPr>
            </w:pPr>
            <w:ins w:id="2633"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634" w:author="Merrick, Riki | APHL" w:date="2022-07-17T16:55:00Z"/>
                <w:noProof/>
              </w:rPr>
            </w:pPr>
            <w:ins w:id="2635"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63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637" w:author="Merrick, Riki | APHL" w:date="2022-07-17T16:55:00Z"/>
                <w:noProof/>
              </w:rPr>
            </w:pPr>
            <w:ins w:id="2638" w:author="Merrick, Riki | APHL" w:date="2022-07-17T16:55:00Z">
              <w:r>
                <w:rPr>
                  <w:noProof/>
                </w:rPr>
                <w:t>3</w:t>
              </w:r>
            </w:ins>
          </w:p>
        </w:tc>
      </w:tr>
      <w:tr w:rsidR="000A1ACA" w:rsidRPr="00715956" w14:paraId="2B9F61E5" w14:textId="77777777" w:rsidTr="00D50068">
        <w:trPr>
          <w:jc w:val="center"/>
          <w:ins w:id="2639"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640" w:author="Merrick, Riki | APHL" w:date="2022-07-17T16:55:00Z"/>
                <w:noProof/>
              </w:rPr>
            </w:pPr>
            <w:ins w:id="2641"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642" w:author="Merrick, Riki | APHL" w:date="2022-07-17T16:55:00Z"/>
                <w:noProof/>
              </w:rPr>
            </w:pPr>
            <w:ins w:id="2643"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64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645" w:author="Merrick, Riki | APHL" w:date="2022-07-17T16:55:00Z"/>
                <w:noProof/>
              </w:rPr>
            </w:pPr>
            <w:ins w:id="2646" w:author="Merrick, Riki | APHL" w:date="2022-07-17T16:55:00Z">
              <w:r>
                <w:rPr>
                  <w:noProof/>
                </w:rPr>
                <w:t>3</w:t>
              </w:r>
            </w:ins>
          </w:p>
        </w:tc>
      </w:tr>
      <w:tr w:rsidR="000A1ACA" w:rsidRPr="00715956" w14:paraId="5D6F9524" w14:textId="77777777" w:rsidTr="00D50068">
        <w:trPr>
          <w:jc w:val="center"/>
          <w:ins w:id="2647"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648" w:author="Merrick, Riki | APHL" w:date="2022-07-17T16:55:00Z"/>
                <w:noProof/>
              </w:rPr>
            </w:pPr>
            <w:ins w:id="2649"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09AEDF2E" w:rsidR="000A1ACA" w:rsidRPr="00F21240" w:rsidRDefault="000A1ACA" w:rsidP="000A1ACA">
            <w:pPr>
              <w:pStyle w:val="MsgTableBody"/>
              <w:rPr>
                <w:ins w:id="2650" w:author="Merrick, Riki | APHL" w:date="2022-07-17T16:55:00Z"/>
                <w:noProof/>
              </w:rPr>
            </w:pPr>
            <w:ins w:id="2651"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652"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653" w:author="Merrick, Riki | APHL" w:date="2022-07-17T16:55:00Z"/>
                <w:noProof/>
              </w:rPr>
            </w:pPr>
            <w:ins w:id="2654"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655" w:name="_Toc348244991"/>
      <w:bookmarkStart w:id="2656" w:name="_Toc348258179"/>
      <w:bookmarkStart w:id="2657" w:name="_Toc348263362"/>
      <w:bookmarkStart w:id="2658" w:name="_Toc348336776"/>
      <w:bookmarkStart w:id="2659" w:name="_Toc348768089"/>
      <w:bookmarkStart w:id="2660" w:name="_Toc380435637"/>
      <w:bookmarkStart w:id="2661" w:name="_Toc359236133"/>
      <w:bookmarkStart w:id="2662" w:name="_Toc1815952"/>
      <w:bookmarkStart w:id="2663" w:name="_Toc21372497"/>
      <w:bookmarkStart w:id="2664" w:name="_Toc175991971"/>
      <w:bookmarkStart w:id="2665"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666" w:name="_Toc27754801"/>
      <w:bookmarkStart w:id="2667"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668"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669" w:author="Merrick, Riki | APHL" w:date="2022-07-17T16:55:00Z"/>
                <w:noProof/>
              </w:rPr>
            </w:pPr>
            <w:ins w:id="2670"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671" w:author="Merrick, Riki | APHL" w:date="2022-07-17T16:55:00Z"/>
                <w:noProof/>
              </w:rPr>
            </w:pPr>
            <w:ins w:id="2672"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67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674" w:author="Merrick, Riki | APHL" w:date="2022-07-17T16:55:00Z"/>
                <w:noProof/>
              </w:rPr>
            </w:pPr>
            <w:ins w:id="2675" w:author="Merrick, Riki | APHL" w:date="2022-07-17T16:55:00Z">
              <w:r>
                <w:rPr>
                  <w:noProof/>
                </w:rPr>
                <w:t>3</w:t>
              </w:r>
            </w:ins>
          </w:p>
        </w:tc>
      </w:tr>
      <w:tr w:rsidR="000A1ACA" w14:paraId="5DED2C45" w14:textId="77777777" w:rsidTr="00D50068">
        <w:trPr>
          <w:jc w:val="center"/>
          <w:ins w:id="2676"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677" w:author="Merrick, Riki | APHL" w:date="2022-07-17T16:55:00Z"/>
                <w:noProof/>
              </w:rPr>
            </w:pPr>
            <w:ins w:id="2678"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679" w:author="Merrick, Riki | APHL" w:date="2022-07-17T16:55:00Z"/>
                <w:noProof/>
              </w:rPr>
            </w:pPr>
            <w:ins w:id="2680"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68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682" w:author="Merrick, Riki | APHL" w:date="2022-07-17T16:55:00Z"/>
                <w:noProof/>
              </w:rPr>
            </w:pPr>
            <w:ins w:id="2683" w:author="Merrick, Riki | APHL" w:date="2022-07-17T16:55:00Z">
              <w:r>
                <w:rPr>
                  <w:noProof/>
                </w:rPr>
                <w:t>3</w:t>
              </w:r>
            </w:ins>
          </w:p>
        </w:tc>
      </w:tr>
      <w:tr w:rsidR="000A1ACA" w14:paraId="70BE6DB5" w14:textId="77777777" w:rsidTr="00D50068">
        <w:trPr>
          <w:jc w:val="center"/>
          <w:ins w:id="2684"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685" w:author="Merrick, Riki | APHL" w:date="2022-07-17T16:55:00Z"/>
                <w:noProof/>
              </w:rPr>
            </w:pPr>
            <w:ins w:id="2686"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09CB45D1" w:rsidR="000A1ACA" w:rsidRDefault="000A1ACA" w:rsidP="000A1ACA">
            <w:pPr>
              <w:pStyle w:val="MsgTableBody"/>
              <w:rPr>
                <w:ins w:id="2687" w:author="Merrick, Riki | APHL" w:date="2022-07-17T16:55:00Z"/>
                <w:noProof/>
              </w:rPr>
            </w:pPr>
            <w:ins w:id="2688"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68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690" w:author="Merrick, Riki | APHL" w:date="2022-07-17T16:55:00Z"/>
                <w:noProof/>
              </w:rPr>
            </w:pPr>
            <w:ins w:id="2691"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692"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693" w:author="Merrick, Riki | APHL" w:date="2022-07-17T17:31:00Z"/>
                <w:noProof/>
              </w:rPr>
            </w:pPr>
            <w:ins w:id="269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695" w:author="Merrick, Riki | APHL" w:date="2022-07-17T17:31:00Z"/>
                <w:noProof/>
              </w:rPr>
            </w:pPr>
            <w:ins w:id="269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69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698" w:author="Merrick, Riki | APHL" w:date="2022-07-17T17:31:00Z"/>
                <w:noProof/>
              </w:rPr>
            </w:pPr>
            <w:ins w:id="2699" w:author="Merrick, Riki | APHL" w:date="2022-07-17T17:31:00Z">
              <w:r>
                <w:rPr>
                  <w:noProof/>
                </w:rPr>
                <w:t>3</w:t>
              </w:r>
            </w:ins>
          </w:p>
        </w:tc>
      </w:tr>
      <w:tr w:rsidR="00C9799C" w14:paraId="052FB49B" w14:textId="77777777" w:rsidTr="00D50068">
        <w:trPr>
          <w:jc w:val="center"/>
          <w:ins w:id="2700"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701" w:author="Merrick, Riki | APHL" w:date="2022-07-17T17:31:00Z"/>
                <w:noProof/>
              </w:rPr>
            </w:pPr>
            <w:ins w:id="270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703" w:author="Merrick, Riki | APHL" w:date="2022-07-17T17:31:00Z"/>
                <w:noProof/>
              </w:rPr>
            </w:pPr>
            <w:ins w:id="270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70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706" w:author="Merrick, Riki | APHL" w:date="2022-07-17T17:31:00Z"/>
                <w:noProof/>
              </w:rPr>
            </w:pPr>
            <w:ins w:id="2707"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708"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709" w:author="Merrick, Riki | APHL" w:date="2022-07-28T10:14:00Z"/>
                <w:noProof/>
              </w:rPr>
            </w:pPr>
            <w:ins w:id="2710"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711" w:author="Merrick, Riki | APHL" w:date="2022-07-28T10:14:00Z"/>
                <w:noProof/>
              </w:rPr>
            </w:pPr>
            <w:ins w:id="2712"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713"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714" w:author="Merrick, Riki | APHL" w:date="2022-07-28T10:14:00Z"/>
                <w:noProof/>
              </w:rPr>
            </w:pPr>
            <w:ins w:id="2715" w:author="Merrick, Riki | APHL" w:date="2022-07-28T10:14:00Z">
              <w:r>
                <w:rPr>
                  <w:noProof/>
                </w:rPr>
                <w:t>3</w:t>
              </w:r>
            </w:ins>
          </w:p>
        </w:tc>
      </w:tr>
      <w:tr w:rsidR="00B85E35" w14:paraId="1E2EEBDC" w14:textId="77777777" w:rsidTr="00D50068">
        <w:trPr>
          <w:jc w:val="center"/>
          <w:ins w:id="2716"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717" w:author="Merrick, Riki | APHL" w:date="2022-07-28T10:14:00Z"/>
                <w:noProof/>
              </w:rPr>
            </w:pPr>
            <w:ins w:id="2718"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719" w:author="Merrick, Riki | APHL" w:date="2022-07-28T10:14:00Z"/>
                <w:noProof/>
              </w:rPr>
            </w:pPr>
            <w:ins w:id="2720"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721"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722" w:author="Merrick, Riki | APHL" w:date="2022-07-28T10:14:00Z"/>
                <w:noProof/>
              </w:rPr>
            </w:pPr>
            <w:ins w:id="2723"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724" w:name="_Hlt20967265"/>
            <w:bookmarkEnd w:id="2724"/>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725"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726" w:author="Merrick, Riki | APHL" w:date="2022-07-28T10:14:00Z"/>
                <w:noProof/>
              </w:rPr>
            </w:pPr>
            <w:ins w:id="2727"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728" w:author="Merrick, Riki | APHL" w:date="2022-07-28T10:14:00Z"/>
                <w:noProof/>
              </w:rPr>
            </w:pPr>
            <w:ins w:id="2729"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730"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731" w:author="Merrick, Riki | APHL" w:date="2022-07-28T10:14:00Z"/>
                <w:noProof/>
              </w:rPr>
            </w:pPr>
            <w:ins w:id="2732" w:author="Merrick, Riki | APHL" w:date="2022-07-28T10:14:00Z">
              <w:r>
                <w:rPr>
                  <w:noProof/>
                </w:rPr>
                <w:t>3</w:t>
              </w:r>
            </w:ins>
          </w:p>
        </w:tc>
      </w:tr>
      <w:tr w:rsidR="00B85E35" w14:paraId="320AE253" w14:textId="77777777" w:rsidTr="00D50068">
        <w:trPr>
          <w:jc w:val="center"/>
          <w:ins w:id="2733"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734" w:author="Merrick, Riki | APHL" w:date="2022-07-28T10:14:00Z"/>
                <w:noProof/>
              </w:rPr>
            </w:pPr>
            <w:ins w:id="2735"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736" w:author="Merrick, Riki | APHL" w:date="2022-07-28T10:14:00Z"/>
                <w:noProof/>
              </w:rPr>
            </w:pPr>
            <w:ins w:id="2737"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738"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739" w:author="Merrick, Riki | APHL" w:date="2022-07-28T10:14:00Z"/>
                <w:noProof/>
              </w:rPr>
            </w:pPr>
            <w:ins w:id="2740"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741" w:name="_Toc348244992"/>
      <w:bookmarkStart w:id="2742" w:name="_Toc348258180"/>
      <w:bookmarkStart w:id="2743" w:name="_Toc348263363"/>
      <w:bookmarkStart w:id="2744" w:name="_Toc348336777"/>
      <w:bookmarkStart w:id="2745" w:name="_Toc348768090"/>
      <w:bookmarkStart w:id="2746" w:name="_Toc380435638"/>
      <w:bookmarkStart w:id="2747" w:name="_Toc359236134"/>
      <w:bookmarkStart w:id="2748" w:name="_Toc1815953"/>
      <w:bookmarkStart w:id="2749" w:name="_Toc21372498"/>
      <w:bookmarkStart w:id="2750" w:name="_Toc175991972"/>
      <w:bookmarkStart w:id="2751"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752" w:name="_Toc27754802"/>
      <w:bookmarkStart w:id="2753"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754"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755" w:author="Merrick, Riki | APHL" w:date="2022-07-17T16:55:00Z"/>
                <w:noProof/>
              </w:rPr>
            </w:pPr>
            <w:ins w:id="2756"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757" w:author="Merrick, Riki | APHL" w:date="2022-07-17T16:55:00Z"/>
                <w:noProof/>
              </w:rPr>
            </w:pPr>
            <w:ins w:id="2758"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75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760" w:author="Merrick, Riki | APHL" w:date="2022-07-17T16:55:00Z"/>
                <w:noProof/>
              </w:rPr>
            </w:pPr>
            <w:ins w:id="2761" w:author="Merrick, Riki | APHL" w:date="2022-07-17T16:55:00Z">
              <w:r>
                <w:rPr>
                  <w:noProof/>
                </w:rPr>
                <w:t>3</w:t>
              </w:r>
            </w:ins>
          </w:p>
        </w:tc>
      </w:tr>
      <w:tr w:rsidR="000A1ACA" w:rsidRPr="00715956" w14:paraId="11D87AF0" w14:textId="77777777" w:rsidTr="00D50068">
        <w:trPr>
          <w:jc w:val="center"/>
          <w:ins w:id="2762"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763" w:author="Merrick, Riki | APHL" w:date="2022-07-17T16:55:00Z"/>
                <w:noProof/>
              </w:rPr>
            </w:pPr>
            <w:ins w:id="2764"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765" w:author="Merrick, Riki | APHL" w:date="2022-07-17T16:55:00Z"/>
                <w:noProof/>
              </w:rPr>
            </w:pPr>
            <w:ins w:id="2766"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76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768" w:author="Merrick, Riki | APHL" w:date="2022-07-17T16:55:00Z"/>
                <w:noProof/>
              </w:rPr>
            </w:pPr>
            <w:ins w:id="2769" w:author="Merrick, Riki | APHL" w:date="2022-07-17T16:55:00Z">
              <w:r>
                <w:rPr>
                  <w:noProof/>
                </w:rPr>
                <w:t>3</w:t>
              </w:r>
            </w:ins>
          </w:p>
        </w:tc>
      </w:tr>
      <w:tr w:rsidR="000A1ACA" w:rsidRPr="00715956" w14:paraId="14733166" w14:textId="77777777" w:rsidTr="00D50068">
        <w:trPr>
          <w:jc w:val="center"/>
          <w:ins w:id="2770"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771" w:author="Merrick, Riki | APHL" w:date="2022-07-17T16:55:00Z"/>
                <w:noProof/>
              </w:rPr>
            </w:pPr>
            <w:ins w:id="2772"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4606195D" w:rsidR="000A1ACA" w:rsidRPr="00F21240" w:rsidRDefault="000A1ACA" w:rsidP="000A1ACA">
            <w:pPr>
              <w:pStyle w:val="MsgTableBody"/>
              <w:rPr>
                <w:ins w:id="2773" w:author="Merrick, Riki | APHL" w:date="2022-07-17T16:55:00Z"/>
                <w:noProof/>
              </w:rPr>
            </w:pPr>
            <w:ins w:id="2774"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77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776" w:author="Merrick, Riki | APHL" w:date="2022-07-17T16:55:00Z"/>
                <w:noProof/>
              </w:rPr>
            </w:pPr>
            <w:ins w:id="2777"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778" w:name="_Toc348244993"/>
      <w:bookmarkStart w:id="2779" w:name="_Toc348258181"/>
      <w:bookmarkStart w:id="2780" w:name="_Toc348263364"/>
      <w:bookmarkStart w:id="2781" w:name="_Toc348336778"/>
      <w:bookmarkStart w:id="2782" w:name="_Toc348768091"/>
      <w:bookmarkStart w:id="2783" w:name="_Toc380435639"/>
      <w:bookmarkStart w:id="2784" w:name="_Toc359236135"/>
      <w:bookmarkStart w:id="2785" w:name="_Toc1815954"/>
      <w:bookmarkStart w:id="2786" w:name="_Toc21372499"/>
      <w:bookmarkStart w:id="2787" w:name="_Toc175991973"/>
      <w:bookmarkStart w:id="278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789" w:name="_Toc27754803"/>
      <w:bookmarkStart w:id="2790"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778"/>
      <w:bookmarkEnd w:id="2779"/>
      <w:bookmarkEnd w:id="2780"/>
      <w:bookmarkEnd w:id="2781"/>
      <w:bookmarkEnd w:id="2782"/>
      <w:bookmarkEnd w:id="2783"/>
      <w:bookmarkEnd w:id="2784"/>
      <w:bookmarkEnd w:id="2785"/>
      <w:bookmarkEnd w:id="2786"/>
      <w:bookmarkEnd w:id="2787"/>
      <w:bookmarkEnd w:id="2788"/>
      <w:bookmarkEnd w:id="2789"/>
      <w:bookmarkEnd w:id="2790"/>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791" w:name="_Toc348244994"/>
      <w:bookmarkStart w:id="2792" w:name="_Toc348258182"/>
      <w:bookmarkStart w:id="2793" w:name="_Toc348263365"/>
      <w:bookmarkStart w:id="2794" w:name="_Toc348336779"/>
      <w:bookmarkStart w:id="2795" w:name="_Toc348768092"/>
      <w:bookmarkStart w:id="2796" w:name="_Toc380435640"/>
      <w:bookmarkStart w:id="2797" w:name="_Toc359236136"/>
      <w:bookmarkStart w:id="2798" w:name="_Toc1815955"/>
      <w:bookmarkStart w:id="2799" w:name="_Toc21372500"/>
      <w:bookmarkStart w:id="2800" w:name="_Toc175991974"/>
      <w:bookmarkStart w:id="2801" w:name="_Toc176235933"/>
      <w:bookmarkStart w:id="2802" w:name="_Toc27754804"/>
      <w:bookmarkStart w:id="2803"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791"/>
      <w:bookmarkEnd w:id="2792"/>
      <w:bookmarkEnd w:id="2793"/>
      <w:bookmarkEnd w:id="2794"/>
      <w:bookmarkEnd w:id="2795"/>
      <w:bookmarkEnd w:id="2796"/>
      <w:bookmarkEnd w:id="2797"/>
      <w:bookmarkEnd w:id="2798"/>
      <w:bookmarkEnd w:id="2799"/>
      <w:bookmarkEnd w:id="2800"/>
      <w:bookmarkEnd w:id="2801"/>
      <w:bookmarkEnd w:id="2802"/>
      <w:bookmarkEnd w:id="2803"/>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04" w:name="_Toc202159310"/>
      <w:bookmarkStart w:id="2805" w:name="_Toc1815956"/>
      <w:bookmarkStart w:id="2806" w:name="_Toc202159516"/>
      <w:bookmarkStart w:id="2807" w:name="_Toc202159517"/>
      <w:bookmarkStart w:id="2808" w:name="_Toc348244995"/>
      <w:bookmarkStart w:id="2809" w:name="_Toc348258183"/>
      <w:bookmarkStart w:id="2810" w:name="_Toc348263366"/>
      <w:bookmarkStart w:id="2811" w:name="_Toc348336780"/>
      <w:bookmarkStart w:id="2812" w:name="_Toc348768093"/>
      <w:bookmarkStart w:id="2813" w:name="_Toc380435641"/>
      <w:bookmarkStart w:id="2814" w:name="_Toc359236137"/>
      <w:bookmarkStart w:id="2815" w:name="_Toc1815958"/>
      <w:bookmarkStart w:id="2816" w:name="_Toc21372502"/>
      <w:bookmarkStart w:id="2817" w:name="_Toc175991976"/>
      <w:bookmarkStart w:id="2818" w:name="_Toc176235934"/>
      <w:bookmarkStart w:id="2819" w:name="_Toc27754805"/>
      <w:bookmarkStart w:id="2820" w:name="_Toc109892100"/>
      <w:bookmarkEnd w:id="2804"/>
      <w:bookmarkEnd w:id="2805"/>
      <w:bookmarkEnd w:id="2806"/>
      <w:bookmarkEnd w:id="2807"/>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08"/>
      <w:bookmarkEnd w:id="2809"/>
      <w:bookmarkEnd w:id="2810"/>
      <w:bookmarkEnd w:id="2811"/>
      <w:bookmarkEnd w:id="2812"/>
      <w:bookmarkEnd w:id="2813"/>
      <w:bookmarkEnd w:id="2814"/>
      <w:bookmarkEnd w:id="2815"/>
      <w:bookmarkEnd w:id="2816"/>
      <w:bookmarkEnd w:id="2817"/>
      <w:bookmarkEnd w:id="2818"/>
      <w:bookmarkEnd w:id="2819"/>
      <w:bookmarkEnd w:id="2820"/>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821" w:name="_Toc348244996"/>
      <w:bookmarkStart w:id="2822" w:name="_Toc348258184"/>
      <w:bookmarkStart w:id="2823" w:name="_Toc348263367"/>
      <w:bookmarkStart w:id="2824" w:name="_Toc348336781"/>
      <w:bookmarkStart w:id="2825" w:name="_Toc348768094"/>
      <w:bookmarkStart w:id="2826" w:name="_Toc380435642"/>
      <w:bookmarkStart w:id="2827" w:name="_Toc359236138"/>
      <w:bookmarkStart w:id="2828" w:name="_Toc1815959"/>
      <w:bookmarkStart w:id="2829" w:name="_Toc21372503"/>
      <w:bookmarkStart w:id="2830" w:name="_Toc175991977"/>
      <w:bookmarkStart w:id="283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832" w:name="_Toc27754806"/>
      <w:bookmarkStart w:id="2833"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834"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835" w:author="Merrick, Riki | APHL" w:date="2022-07-17T16:56:00Z"/>
              </w:rPr>
            </w:pPr>
            <w:ins w:id="2836"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837" w:author="Merrick, Riki | APHL" w:date="2022-07-17T16:56:00Z"/>
                <w:noProof/>
              </w:rPr>
            </w:pPr>
            <w:ins w:id="2838"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83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840" w:author="Merrick, Riki | APHL" w:date="2022-07-17T16:56:00Z"/>
                <w:noProof/>
              </w:rPr>
            </w:pPr>
            <w:ins w:id="2841" w:author="Merrick, Riki | APHL" w:date="2022-07-17T16:56:00Z">
              <w:r>
                <w:rPr>
                  <w:noProof/>
                </w:rPr>
                <w:t>3</w:t>
              </w:r>
            </w:ins>
          </w:p>
        </w:tc>
      </w:tr>
      <w:tr w:rsidR="000A1ACA" w:rsidRPr="00715956" w14:paraId="0988E9B9" w14:textId="77777777" w:rsidTr="00D50068">
        <w:trPr>
          <w:jc w:val="center"/>
          <w:ins w:id="2842"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843" w:author="Merrick, Riki | APHL" w:date="2022-07-17T16:56:00Z"/>
              </w:rPr>
            </w:pPr>
            <w:ins w:id="2844"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845" w:author="Merrick, Riki | APHL" w:date="2022-07-17T16:56:00Z"/>
                <w:noProof/>
              </w:rPr>
            </w:pPr>
            <w:ins w:id="2846"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84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848" w:author="Merrick, Riki | APHL" w:date="2022-07-17T16:56:00Z"/>
                <w:noProof/>
              </w:rPr>
            </w:pPr>
            <w:ins w:id="2849" w:author="Merrick, Riki | APHL" w:date="2022-07-17T16:56:00Z">
              <w:r>
                <w:rPr>
                  <w:noProof/>
                </w:rPr>
                <w:t>3</w:t>
              </w:r>
            </w:ins>
          </w:p>
        </w:tc>
      </w:tr>
      <w:tr w:rsidR="000A1ACA" w:rsidRPr="00715956" w14:paraId="3C1F94F1" w14:textId="77777777" w:rsidTr="00D50068">
        <w:trPr>
          <w:jc w:val="center"/>
          <w:ins w:id="2850"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851" w:author="Merrick, Riki | APHL" w:date="2022-07-17T16:56:00Z"/>
              </w:rPr>
            </w:pPr>
            <w:ins w:id="2852"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6D6A6318" w:rsidR="000A1ACA" w:rsidRPr="00F21240" w:rsidRDefault="000A1ACA" w:rsidP="000A1ACA">
            <w:pPr>
              <w:pStyle w:val="MsgTableBody"/>
              <w:rPr>
                <w:ins w:id="2853" w:author="Merrick, Riki | APHL" w:date="2022-07-17T16:56:00Z"/>
                <w:noProof/>
              </w:rPr>
            </w:pPr>
            <w:ins w:id="2854"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85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856" w:author="Merrick, Riki | APHL" w:date="2022-07-17T16:56:00Z"/>
                <w:noProof/>
              </w:rPr>
            </w:pPr>
            <w:ins w:id="2857"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858" w:name="_Toc348244997"/>
      <w:bookmarkStart w:id="2859" w:name="_Toc348258185"/>
      <w:bookmarkStart w:id="2860" w:name="_Toc348263368"/>
      <w:bookmarkStart w:id="2861" w:name="_Toc348336782"/>
      <w:bookmarkStart w:id="2862" w:name="_Toc348768095"/>
      <w:bookmarkStart w:id="2863" w:name="_Toc380435643"/>
      <w:bookmarkStart w:id="2864" w:name="_Toc359236139"/>
      <w:bookmarkStart w:id="2865" w:name="_Toc1815960"/>
      <w:bookmarkStart w:id="2866" w:name="_Toc21372504"/>
      <w:bookmarkStart w:id="2867" w:name="_Toc175991978"/>
      <w:bookmarkStart w:id="2868"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869" w:name="_Toc27754807"/>
      <w:bookmarkStart w:id="2870"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871"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872" w:author="Merrick, Riki | APHL" w:date="2022-07-17T16:56:00Z"/>
              </w:rPr>
            </w:pPr>
            <w:ins w:id="2873"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874" w:author="Merrick, Riki | APHL" w:date="2022-07-17T16:56:00Z"/>
                <w:noProof/>
              </w:rPr>
            </w:pPr>
            <w:ins w:id="2875"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87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877" w:author="Merrick, Riki | APHL" w:date="2022-07-17T16:56:00Z"/>
                <w:noProof/>
              </w:rPr>
            </w:pPr>
            <w:ins w:id="2878" w:author="Merrick, Riki | APHL" w:date="2022-07-17T16:56:00Z">
              <w:r>
                <w:rPr>
                  <w:noProof/>
                </w:rPr>
                <w:t>3</w:t>
              </w:r>
            </w:ins>
          </w:p>
        </w:tc>
      </w:tr>
      <w:tr w:rsidR="000A1ACA" w:rsidRPr="00715956" w14:paraId="15B4A041" w14:textId="77777777" w:rsidTr="00D50068">
        <w:trPr>
          <w:jc w:val="center"/>
          <w:ins w:id="2879"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880" w:author="Merrick, Riki | APHL" w:date="2022-07-17T16:56:00Z"/>
              </w:rPr>
            </w:pPr>
            <w:ins w:id="2881"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882" w:author="Merrick, Riki | APHL" w:date="2022-07-17T16:56:00Z"/>
                <w:noProof/>
              </w:rPr>
            </w:pPr>
            <w:ins w:id="2883"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88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885" w:author="Merrick, Riki | APHL" w:date="2022-07-17T16:56:00Z"/>
                <w:noProof/>
              </w:rPr>
            </w:pPr>
            <w:ins w:id="2886" w:author="Merrick, Riki | APHL" w:date="2022-07-17T16:56:00Z">
              <w:r>
                <w:rPr>
                  <w:noProof/>
                </w:rPr>
                <w:t>3</w:t>
              </w:r>
            </w:ins>
          </w:p>
        </w:tc>
      </w:tr>
      <w:tr w:rsidR="000A1ACA" w:rsidRPr="00715956" w14:paraId="2BF31C66" w14:textId="77777777" w:rsidTr="00D50068">
        <w:trPr>
          <w:jc w:val="center"/>
          <w:ins w:id="2887"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888" w:author="Merrick, Riki | APHL" w:date="2022-07-17T16:56:00Z"/>
              </w:rPr>
            </w:pPr>
            <w:ins w:id="2889"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5B236B28" w:rsidR="000A1ACA" w:rsidRPr="00F21240" w:rsidRDefault="000A1ACA" w:rsidP="000A1ACA">
            <w:pPr>
              <w:pStyle w:val="MsgTableBody"/>
              <w:rPr>
                <w:ins w:id="2890" w:author="Merrick, Riki | APHL" w:date="2022-07-17T16:56:00Z"/>
                <w:noProof/>
              </w:rPr>
            </w:pPr>
            <w:ins w:id="2891"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892"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893" w:author="Merrick, Riki | APHL" w:date="2022-07-17T16:56:00Z"/>
                <w:noProof/>
              </w:rPr>
            </w:pPr>
            <w:ins w:id="2894"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895" w:name="_Toc348244998"/>
      <w:bookmarkStart w:id="2896" w:name="_Toc348258186"/>
      <w:bookmarkStart w:id="2897" w:name="_Toc348263369"/>
      <w:bookmarkStart w:id="2898" w:name="_Toc348336783"/>
      <w:bookmarkStart w:id="2899" w:name="_Toc348768096"/>
      <w:bookmarkStart w:id="2900" w:name="_Toc380435644"/>
      <w:bookmarkStart w:id="2901" w:name="_Toc359236140"/>
      <w:bookmarkStart w:id="2902" w:name="_Toc1815961"/>
      <w:bookmarkStart w:id="2903" w:name="_Toc21372505"/>
      <w:bookmarkStart w:id="2904" w:name="_Toc175991979"/>
      <w:bookmarkStart w:id="2905"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906" w:name="_Toc27754808"/>
      <w:bookmarkStart w:id="2907"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895"/>
      <w:bookmarkEnd w:id="2896"/>
      <w:bookmarkEnd w:id="2897"/>
      <w:bookmarkEnd w:id="2898"/>
      <w:bookmarkEnd w:id="2899"/>
      <w:bookmarkEnd w:id="2900"/>
      <w:bookmarkEnd w:id="2901"/>
      <w:bookmarkEnd w:id="2902"/>
      <w:bookmarkEnd w:id="2903"/>
      <w:bookmarkEnd w:id="2904"/>
      <w:bookmarkEnd w:id="2905"/>
      <w:bookmarkEnd w:id="2906"/>
      <w:bookmarkEnd w:id="2907"/>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908"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909" w:author="Merrick, Riki | APHL" w:date="2022-07-17T16:56:00Z"/>
              </w:rPr>
            </w:pPr>
            <w:ins w:id="2910"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911" w:author="Merrick, Riki | APHL" w:date="2022-07-17T16:56:00Z"/>
                <w:noProof/>
              </w:rPr>
            </w:pPr>
            <w:ins w:id="2912"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91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914" w:author="Merrick, Riki | APHL" w:date="2022-07-17T16:56:00Z"/>
                <w:noProof/>
              </w:rPr>
            </w:pPr>
            <w:ins w:id="2915" w:author="Merrick, Riki | APHL" w:date="2022-07-17T16:56:00Z">
              <w:r>
                <w:rPr>
                  <w:noProof/>
                </w:rPr>
                <w:t>3</w:t>
              </w:r>
            </w:ins>
          </w:p>
        </w:tc>
      </w:tr>
      <w:tr w:rsidR="00DC3443" w:rsidRPr="00715956" w14:paraId="162D98DC" w14:textId="77777777" w:rsidTr="00D50068">
        <w:trPr>
          <w:jc w:val="center"/>
          <w:ins w:id="2916"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917" w:author="Merrick, Riki | APHL" w:date="2022-07-17T16:56:00Z"/>
              </w:rPr>
            </w:pPr>
            <w:ins w:id="2918"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919" w:author="Merrick, Riki | APHL" w:date="2022-07-17T16:56:00Z"/>
                <w:noProof/>
              </w:rPr>
            </w:pPr>
            <w:ins w:id="2920"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92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922" w:author="Merrick, Riki | APHL" w:date="2022-07-17T16:56:00Z"/>
                <w:noProof/>
              </w:rPr>
            </w:pPr>
            <w:ins w:id="2923" w:author="Merrick, Riki | APHL" w:date="2022-07-17T16:56:00Z">
              <w:r>
                <w:rPr>
                  <w:noProof/>
                </w:rPr>
                <w:t>3</w:t>
              </w:r>
            </w:ins>
          </w:p>
        </w:tc>
      </w:tr>
      <w:tr w:rsidR="00DC3443" w:rsidRPr="00715956" w14:paraId="69619217" w14:textId="77777777" w:rsidTr="00D50068">
        <w:trPr>
          <w:jc w:val="center"/>
          <w:ins w:id="2924"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925" w:author="Merrick, Riki | APHL" w:date="2022-07-17T16:56:00Z"/>
              </w:rPr>
            </w:pPr>
            <w:ins w:id="2926"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4B50F1F8" w:rsidR="00DC3443" w:rsidRPr="00F21240" w:rsidRDefault="00DC3443" w:rsidP="00DC3443">
            <w:pPr>
              <w:pStyle w:val="MsgTableBody"/>
              <w:rPr>
                <w:ins w:id="2927" w:author="Merrick, Riki | APHL" w:date="2022-07-17T16:56:00Z"/>
                <w:noProof/>
              </w:rPr>
            </w:pPr>
            <w:ins w:id="2928"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92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930" w:author="Merrick, Riki | APHL" w:date="2022-07-17T16:56:00Z"/>
                <w:noProof/>
              </w:rPr>
            </w:pPr>
            <w:ins w:id="2931"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932" w:name="_Toc348244999"/>
      <w:bookmarkStart w:id="2933" w:name="_Toc348258187"/>
      <w:bookmarkStart w:id="2934" w:name="_Toc348263370"/>
      <w:bookmarkStart w:id="2935" w:name="_Toc348336784"/>
      <w:bookmarkStart w:id="2936" w:name="_Toc348768097"/>
      <w:bookmarkStart w:id="2937" w:name="_Toc380435645"/>
      <w:bookmarkStart w:id="2938" w:name="_Toc359236141"/>
      <w:bookmarkStart w:id="2939" w:name="_Toc1815962"/>
      <w:bookmarkStart w:id="2940" w:name="_Toc21372506"/>
      <w:bookmarkStart w:id="2941" w:name="_Toc175991980"/>
      <w:bookmarkStart w:id="2942"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943" w:name="_Toc27754809"/>
      <w:bookmarkStart w:id="2944"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945"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946" w:author="Merrick, Riki | APHL" w:date="2022-07-17T16:57:00Z"/>
                <w:noProof/>
              </w:rPr>
            </w:pPr>
            <w:ins w:id="2947"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2948" w:author="Merrick, Riki | APHL" w:date="2022-07-17T16:57:00Z"/>
                <w:noProof/>
              </w:rPr>
            </w:pPr>
            <w:ins w:id="2949"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295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2951" w:author="Merrick, Riki | APHL" w:date="2022-07-17T16:57:00Z"/>
                <w:noProof/>
              </w:rPr>
            </w:pPr>
            <w:ins w:id="2952" w:author="Merrick, Riki | APHL" w:date="2022-07-17T16:57:00Z">
              <w:r>
                <w:rPr>
                  <w:noProof/>
                </w:rPr>
                <w:t>3</w:t>
              </w:r>
            </w:ins>
          </w:p>
        </w:tc>
      </w:tr>
      <w:tr w:rsidR="00DC3443" w:rsidRPr="00715956" w14:paraId="668A1E48" w14:textId="77777777" w:rsidTr="00D50068">
        <w:trPr>
          <w:jc w:val="center"/>
          <w:ins w:id="2953"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2954" w:author="Merrick, Riki | APHL" w:date="2022-07-17T16:57:00Z"/>
                <w:noProof/>
              </w:rPr>
            </w:pPr>
            <w:ins w:id="2955"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2956" w:author="Merrick, Riki | APHL" w:date="2022-07-17T16:57:00Z"/>
                <w:noProof/>
              </w:rPr>
            </w:pPr>
            <w:ins w:id="2957"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295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2959" w:author="Merrick, Riki | APHL" w:date="2022-07-17T16:57:00Z"/>
                <w:noProof/>
              </w:rPr>
            </w:pPr>
            <w:ins w:id="2960" w:author="Merrick, Riki | APHL" w:date="2022-07-17T16:57:00Z">
              <w:r>
                <w:rPr>
                  <w:noProof/>
                </w:rPr>
                <w:t>3</w:t>
              </w:r>
            </w:ins>
          </w:p>
        </w:tc>
      </w:tr>
      <w:tr w:rsidR="00DC3443" w:rsidRPr="00715956" w14:paraId="586270F8" w14:textId="77777777" w:rsidTr="00D50068">
        <w:trPr>
          <w:jc w:val="center"/>
          <w:ins w:id="2961"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2962" w:author="Merrick, Riki | APHL" w:date="2022-07-17T16:57:00Z"/>
                <w:noProof/>
              </w:rPr>
            </w:pPr>
            <w:ins w:id="2963"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0AD02EB3" w:rsidR="00DC3443" w:rsidRPr="00F21240" w:rsidRDefault="00DC3443" w:rsidP="00DC3443">
            <w:pPr>
              <w:pStyle w:val="MsgTableBody"/>
              <w:rPr>
                <w:ins w:id="2964" w:author="Merrick, Riki | APHL" w:date="2022-07-17T16:57:00Z"/>
                <w:noProof/>
              </w:rPr>
            </w:pPr>
            <w:ins w:id="2965"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296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2967" w:author="Merrick, Riki | APHL" w:date="2022-07-17T16:57:00Z"/>
                <w:noProof/>
              </w:rPr>
            </w:pPr>
            <w:ins w:id="2968"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2969"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2970" w:author="Merrick, Riki | APHL" w:date="2022-07-17T16:57:00Z"/>
                <w:noProof/>
              </w:rPr>
            </w:pPr>
            <w:ins w:id="2971"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2972" w:author="Merrick, Riki | APHL" w:date="2022-07-17T16:57:00Z"/>
                <w:noProof/>
              </w:rPr>
            </w:pPr>
            <w:ins w:id="2973"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297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2975" w:author="Merrick, Riki | APHL" w:date="2022-07-17T16:57:00Z"/>
                <w:noProof/>
              </w:rPr>
            </w:pPr>
            <w:ins w:id="2976" w:author="Merrick, Riki | APHL" w:date="2022-07-17T16:57:00Z">
              <w:r>
                <w:rPr>
                  <w:noProof/>
                </w:rPr>
                <w:t>3</w:t>
              </w:r>
            </w:ins>
          </w:p>
        </w:tc>
      </w:tr>
      <w:tr w:rsidR="00DC3443" w:rsidRPr="00715956" w14:paraId="7C79E0B2" w14:textId="77777777" w:rsidTr="00D50068">
        <w:trPr>
          <w:jc w:val="center"/>
          <w:ins w:id="2977"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2978" w:author="Merrick, Riki | APHL" w:date="2022-07-17T16:57:00Z"/>
                <w:noProof/>
              </w:rPr>
            </w:pPr>
            <w:ins w:id="2979"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2980" w:author="Merrick, Riki | APHL" w:date="2022-07-17T16:57:00Z"/>
                <w:noProof/>
              </w:rPr>
            </w:pPr>
            <w:ins w:id="2981"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298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2983" w:author="Merrick, Riki | APHL" w:date="2022-07-17T16:57:00Z"/>
                <w:noProof/>
              </w:rPr>
            </w:pPr>
            <w:ins w:id="2984" w:author="Merrick, Riki | APHL" w:date="2022-07-17T16:57:00Z">
              <w:r>
                <w:rPr>
                  <w:noProof/>
                </w:rPr>
                <w:t>3</w:t>
              </w:r>
            </w:ins>
          </w:p>
        </w:tc>
      </w:tr>
      <w:tr w:rsidR="00DC3443" w:rsidRPr="00715956" w14:paraId="32FCBF0C" w14:textId="77777777" w:rsidTr="00D50068">
        <w:trPr>
          <w:jc w:val="center"/>
          <w:ins w:id="2985"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2986" w:author="Merrick, Riki | APHL" w:date="2022-07-17T16:57:00Z"/>
                <w:noProof/>
              </w:rPr>
            </w:pPr>
            <w:ins w:id="2987"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9655F3E" w:rsidR="00DC3443" w:rsidRPr="00F21240" w:rsidRDefault="00DC3443" w:rsidP="00DC3443">
            <w:pPr>
              <w:pStyle w:val="MsgTableBody"/>
              <w:rPr>
                <w:ins w:id="2988" w:author="Merrick, Riki | APHL" w:date="2022-07-17T16:57:00Z"/>
                <w:noProof/>
              </w:rPr>
            </w:pPr>
            <w:ins w:id="2989"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299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2991" w:author="Merrick, Riki | APHL" w:date="2022-07-17T16:57:00Z"/>
                <w:noProof/>
              </w:rPr>
            </w:pPr>
            <w:ins w:id="2992"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2993" w:name="_Toc348245000"/>
      <w:bookmarkStart w:id="2994" w:name="_Toc348258188"/>
      <w:bookmarkStart w:id="2995" w:name="_Toc348263371"/>
      <w:bookmarkStart w:id="2996" w:name="_Toc348336785"/>
      <w:bookmarkStart w:id="2997" w:name="_Toc348768098"/>
      <w:bookmarkStart w:id="2998" w:name="_Toc380435646"/>
      <w:bookmarkStart w:id="2999" w:name="_Toc359236142"/>
      <w:bookmarkStart w:id="3000" w:name="_Toc1815963"/>
      <w:bookmarkStart w:id="3001" w:name="_Toc21372507"/>
      <w:bookmarkStart w:id="3002" w:name="_Toc175991981"/>
      <w:bookmarkStart w:id="300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004" w:name="_Toc27754810"/>
      <w:bookmarkStart w:id="3005"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2993"/>
      <w:bookmarkEnd w:id="2994"/>
      <w:bookmarkEnd w:id="2995"/>
      <w:bookmarkEnd w:id="2996"/>
      <w:bookmarkEnd w:id="2997"/>
      <w:bookmarkEnd w:id="2998"/>
      <w:bookmarkEnd w:id="2999"/>
      <w:bookmarkEnd w:id="3000"/>
      <w:bookmarkEnd w:id="3001"/>
      <w:bookmarkEnd w:id="3002"/>
      <w:bookmarkEnd w:id="3003"/>
      <w:bookmarkEnd w:id="3004"/>
      <w:bookmarkEnd w:id="3005"/>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006"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007" w:author="Merrick, Riki | APHL" w:date="2022-07-17T16:57:00Z"/>
              </w:rPr>
            </w:pPr>
            <w:ins w:id="3008"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009" w:author="Merrick, Riki | APHL" w:date="2022-07-17T16:57:00Z"/>
                <w:noProof/>
              </w:rPr>
            </w:pPr>
            <w:ins w:id="3010"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01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012" w:author="Merrick, Riki | APHL" w:date="2022-07-17T16:57:00Z"/>
                <w:noProof/>
              </w:rPr>
            </w:pPr>
            <w:ins w:id="3013" w:author="Merrick, Riki | APHL" w:date="2022-07-17T16:58:00Z">
              <w:r>
                <w:rPr>
                  <w:noProof/>
                </w:rPr>
                <w:t>3</w:t>
              </w:r>
            </w:ins>
          </w:p>
        </w:tc>
      </w:tr>
      <w:tr w:rsidR="00DC3443" w:rsidRPr="00715956" w14:paraId="22606672" w14:textId="77777777" w:rsidTr="00D50068">
        <w:trPr>
          <w:jc w:val="center"/>
          <w:ins w:id="3014"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015" w:author="Merrick, Riki | APHL" w:date="2022-07-17T16:57:00Z"/>
              </w:rPr>
            </w:pPr>
            <w:ins w:id="3016"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017" w:author="Merrick, Riki | APHL" w:date="2022-07-17T16:57:00Z"/>
                <w:noProof/>
              </w:rPr>
            </w:pPr>
            <w:ins w:id="3018"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01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020" w:author="Merrick, Riki | APHL" w:date="2022-07-17T16:57:00Z"/>
                <w:noProof/>
              </w:rPr>
            </w:pPr>
            <w:ins w:id="3021" w:author="Merrick, Riki | APHL" w:date="2022-07-17T16:58:00Z">
              <w:r>
                <w:rPr>
                  <w:noProof/>
                </w:rPr>
                <w:t>3</w:t>
              </w:r>
            </w:ins>
          </w:p>
        </w:tc>
      </w:tr>
      <w:tr w:rsidR="00DC3443" w:rsidRPr="00715956" w14:paraId="52C95B6B" w14:textId="77777777" w:rsidTr="00D50068">
        <w:trPr>
          <w:jc w:val="center"/>
          <w:ins w:id="3022"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023" w:author="Merrick, Riki | APHL" w:date="2022-07-17T16:57:00Z"/>
              </w:rPr>
            </w:pPr>
            <w:ins w:id="3024"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6C6F64FB" w:rsidR="00DC3443" w:rsidRPr="00F21240" w:rsidRDefault="00DC3443" w:rsidP="00DC3443">
            <w:pPr>
              <w:pStyle w:val="MsgTableBody"/>
              <w:rPr>
                <w:ins w:id="3025" w:author="Merrick, Riki | APHL" w:date="2022-07-17T16:57:00Z"/>
                <w:noProof/>
              </w:rPr>
            </w:pPr>
            <w:ins w:id="3026"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02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028" w:author="Merrick, Riki | APHL" w:date="2022-07-17T16:57:00Z"/>
                <w:noProof/>
              </w:rPr>
            </w:pPr>
            <w:ins w:id="3029"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030" w:name="_Toc348245001"/>
      <w:bookmarkStart w:id="3031" w:name="_Toc348258189"/>
      <w:bookmarkStart w:id="3032" w:name="_Toc348263372"/>
      <w:bookmarkStart w:id="3033" w:name="_Toc348336786"/>
      <w:bookmarkStart w:id="3034" w:name="_Toc348768099"/>
      <w:bookmarkStart w:id="3035" w:name="_Toc380435647"/>
      <w:bookmarkStart w:id="3036" w:name="_Toc359236143"/>
      <w:bookmarkStart w:id="3037" w:name="_Toc1815964"/>
      <w:bookmarkStart w:id="3038" w:name="_Toc21372508"/>
      <w:bookmarkStart w:id="3039" w:name="_Toc175991982"/>
      <w:bookmarkStart w:id="3040"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041" w:name="_Toc27754811"/>
      <w:bookmarkStart w:id="3042"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030"/>
      <w:bookmarkEnd w:id="3031"/>
      <w:bookmarkEnd w:id="3032"/>
      <w:bookmarkEnd w:id="3033"/>
      <w:bookmarkEnd w:id="3034"/>
      <w:bookmarkEnd w:id="3035"/>
      <w:bookmarkEnd w:id="3036"/>
      <w:bookmarkEnd w:id="3037"/>
      <w:bookmarkEnd w:id="3038"/>
      <w:bookmarkEnd w:id="3039"/>
      <w:bookmarkEnd w:id="3040"/>
      <w:bookmarkEnd w:id="3041"/>
      <w:bookmarkEnd w:id="3042"/>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043"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044" w:author="Merrick, Riki | APHL" w:date="2022-07-17T16:58:00Z"/>
              </w:rPr>
            </w:pPr>
            <w:ins w:id="3045"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046" w:author="Merrick, Riki | APHL" w:date="2022-07-17T16:58:00Z"/>
                <w:noProof/>
              </w:rPr>
            </w:pPr>
            <w:ins w:id="3047"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04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049" w:author="Merrick, Riki | APHL" w:date="2022-07-17T16:58:00Z"/>
                <w:noProof/>
              </w:rPr>
            </w:pPr>
            <w:ins w:id="3050" w:author="Merrick, Riki | APHL" w:date="2022-07-17T16:58:00Z">
              <w:r>
                <w:rPr>
                  <w:noProof/>
                </w:rPr>
                <w:t>3</w:t>
              </w:r>
            </w:ins>
          </w:p>
        </w:tc>
      </w:tr>
      <w:tr w:rsidR="00DC3443" w:rsidRPr="00715956" w14:paraId="5EE9C5BB" w14:textId="77777777" w:rsidTr="00D50068">
        <w:trPr>
          <w:jc w:val="center"/>
          <w:ins w:id="3051"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052" w:author="Merrick, Riki | APHL" w:date="2022-07-17T16:58:00Z"/>
              </w:rPr>
            </w:pPr>
            <w:ins w:id="3053"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054" w:author="Merrick, Riki | APHL" w:date="2022-07-17T16:58:00Z"/>
                <w:noProof/>
              </w:rPr>
            </w:pPr>
            <w:ins w:id="3055"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05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057" w:author="Merrick, Riki | APHL" w:date="2022-07-17T16:58:00Z"/>
                <w:noProof/>
              </w:rPr>
            </w:pPr>
            <w:ins w:id="3058" w:author="Merrick, Riki | APHL" w:date="2022-07-17T16:58:00Z">
              <w:r>
                <w:rPr>
                  <w:noProof/>
                </w:rPr>
                <w:t>3</w:t>
              </w:r>
            </w:ins>
          </w:p>
        </w:tc>
      </w:tr>
      <w:tr w:rsidR="00DC3443" w:rsidRPr="00715956" w14:paraId="458C0F92" w14:textId="77777777" w:rsidTr="00D50068">
        <w:trPr>
          <w:jc w:val="center"/>
          <w:ins w:id="3059"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060" w:author="Merrick, Riki | APHL" w:date="2022-07-17T16:58:00Z"/>
              </w:rPr>
            </w:pPr>
            <w:ins w:id="3061"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21BA5A84" w:rsidR="00DC3443" w:rsidRPr="00F21240" w:rsidRDefault="00DC3443" w:rsidP="00DC3443">
            <w:pPr>
              <w:pStyle w:val="MsgTableBody"/>
              <w:rPr>
                <w:ins w:id="3062" w:author="Merrick, Riki | APHL" w:date="2022-07-17T16:58:00Z"/>
                <w:noProof/>
              </w:rPr>
            </w:pPr>
            <w:ins w:id="3063"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064"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065" w:author="Merrick, Riki | APHL" w:date="2022-07-17T16:58:00Z"/>
                <w:noProof/>
              </w:rPr>
            </w:pPr>
            <w:ins w:id="3066"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067" w:name="_Toc348245002"/>
      <w:bookmarkStart w:id="3068" w:name="_Toc348258190"/>
      <w:bookmarkStart w:id="3069" w:name="_Toc348263373"/>
      <w:bookmarkStart w:id="3070" w:name="_Toc348336787"/>
      <w:bookmarkStart w:id="3071" w:name="_Toc348768100"/>
      <w:bookmarkStart w:id="3072" w:name="_Toc380435648"/>
      <w:bookmarkStart w:id="3073" w:name="_Toc359236144"/>
      <w:bookmarkStart w:id="3074" w:name="_Toc1815965"/>
      <w:bookmarkStart w:id="3075" w:name="_Toc21372509"/>
      <w:bookmarkStart w:id="3076" w:name="_Toc175991983"/>
      <w:bookmarkStart w:id="3077"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078" w:name="_Toc27754812"/>
      <w:bookmarkStart w:id="3079"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067"/>
      <w:bookmarkEnd w:id="3068"/>
      <w:bookmarkEnd w:id="3069"/>
      <w:bookmarkEnd w:id="3070"/>
      <w:bookmarkEnd w:id="3071"/>
      <w:bookmarkEnd w:id="3072"/>
      <w:bookmarkEnd w:id="3073"/>
      <w:bookmarkEnd w:id="3074"/>
      <w:bookmarkEnd w:id="3075"/>
      <w:bookmarkEnd w:id="3076"/>
      <w:bookmarkEnd w:id="3077"/>
      <w:bookmarkEnd w:id="3078"/>
      <w:bookmarkEnd w:id="3079"/>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080"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081" w:author="Merrick, Riki | APHL" w:date="2022-07-17T16:58:00Z"/>
              </w:rPr>
            </w:pPr>
            <w:ins w:id="3082"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083" w:author="Merrick, Riki | APHL" w:date="2022-07-17T16:58:00Z"/>
                <w:noProof/>
              </w:rPr>
            </w:pPr>
            <w:ins w:id="3084"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08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086" w:author="Merrick, Riki | APHL" w:date="2022-07-17T16:58:00Z"/>
                <w:noProof/>
              </w:rPr>
            </w:pPr>
            <w:ins w:id="3087" w:author="Merrick, Riki | APHL" w:date="2022-07-17T16:58:00Z">
              <w:r>
                <w:rPr>
                  <w:noProof/>
                </w:rPr>
                <w:t>3</w:t>
              </w:r>
            </w:ins>
          </w:p>
        </w:tc>
      </w:tr>
      <w:tr w:rsidR="00DC3443" w:rsidRPr="00715956" w14:paraId="5DFAE0B7" w14:textId="77777777" w:rsidTr="00D50068">
        <w:trPr>
          <w:jc w:val="center"/>
          <w:ins w:id="3088"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089" w:author="Merrick, Riki | APHL" w:date="2022-07-17T16:58:00Z"/>
              </w:rPr>
            </w:pPr>
            <w:ins w:id="3090"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091" w:author="Merrick, Riki | APHL" w:date="2022-07-17T16:58:00Z"/>
                <w:noProof/>
              </w:rPr>
            </w:pPr>
            <w:ins w:id="3092"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09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094" w:author="Merrick, Riki | APHL" w:date="2022-07-17T16:58:00Z"/>
                <w:noProof/>
              </w:rPr>
            </w:pPr>
            <w:ins w:id="3095" w:author="Merrick, Riki | APHL" w:date="2022-07-17T16:58:00Z">
              <w:r>
                <w:rPr>
                  <w:noProof/>
                </w:rPr>
                <w:t>3</w:t>
              </w:r>
            </w:ins>
          </w:p>
        </w:tc>
      </w:tr>
      <w:tr w:rsidR="00DC3443" w:rsidRPr="00715956" w14:paraId="666F43BE" w14:textId="77777777" w:rsidTr="00D50068">
        <w:trPr>
          <w:jc w:val="center"/>
          <w:ins w:id="3096"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097" w:author="Merrick, Riki | APHL" w:date="2022-07-17T16:58:00Z"/>
              </w:rPr>
            </w:pPr>
            <w:ins w:id="3098"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422CFED7" w:rsidR="00DC3443" w:rsidRPr="00F21240" w:rsidRDefault="00DC3443" w:rsidP="00DC3443">
            <w:pPr>
              <w:pStyle w:val="MsgTableBody"/>
              <w:rPr>
                <w:ins w:id="3099" w:author="Merrick, Riki | APHL" w:date="2022-07-17T16:58:00Z"/>
                <w:noProof/>
              </w:rPr>
            </w:pPr>
            <w:ins w:id="3100"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101"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102" w:author="Merrick, Riki | APHL" w:date="2022-07-17T16:58:00Z"/>
                <w:noProof/>
              </w:rPr>
            </w:pPr>
            <w:ins w:id="3103"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104" w:name="_Toc348245003"/>
      <w:bookmarkStart w:id="3105" w:name="_Toc348258191"/>
      <w:bookmarkStart w:id="3106" w:name="_Toc348263374"/>
      <w:bookmarkStart w:id="3107" w:name="_Toc348336788"/>
      <w:bookmarkStart w:id="3108" w:name="_Toc348768101"/>
      <w:bookmarkStart w:id="3109" w:name="_Toc380435649"/>
      <w:bookmarkStart w:id="3110" w:name="_Toc359236145"/>
      <w:bookmarkStart w:id="3111" w:name="_Toc1815966"/>
      <w:bookmarkStart w:id="3112" w:name="_Toc21372510"/>
      <w:bookmarkStart w:id="3113" w:name="_Toc175991984"/>
      <w:bookmarkStart w:id="3114"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115" w:name="_Toc27754813"/>
      <w:bookmarkStart w:id="3116"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104"/>
      <w:bookmarkEnd w:id="3105"/>
      <w:bookmarkEnd w:id="3106"/>
      <w:bookmarkEnd w:id="3107"/>
      <w:bookmarkEnd w:id="3108"/>
      <w:bookmarkEnd w:id="3109"/>
      <w:bookmarkEnd w:id="3110"/>
      <w:bookmarkEnd w:id="3111"/>
      <w:bookmarkEnd w:id="3112"/>
      <w:bookmarkEnd w:id="3113"/>
      <w:bookmarkEnd w:id="3114"/>
      <w:bookmarkEnd w:id="3115"/>
      <w:bookmarkEnd w:id="3116"/>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117"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118" w:author="Merrick, Riki | APHL" w:date="2022-07-17T16:58:00Z"/>
              </w:rPr>
            </w:pPr>
            <w:ins w:id="3119"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120" w:author="Merrick, Riki | APHL" w:date="2022-07-17T16:58:00Z"/>
              </w:rPr>
            </w:pPr>
            <w:ins w:id="3121"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12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123" w:author="Merrick, Riki | APHL" w:date="2022-07-17T16:58:00Z"/>
              </w:rPr>
            </w:pPr>
            <w:ins w:id="3124" w:author="Merrick, Riki | APHL" w:date="2022-07-17T16:58:00Z">
              <w:r>
                <w:rPr>
                  <w:noProof/>
                </w:rPr>
                <w:t>3</w:t>
              </w:r>
            </w:ins>
          </w:p>
        </w:tc>
      </w:tr>
      <w:tr w:rsidR="00DC3443" w:rsidRPr="009C63CA" w14:paraId="0843B106" w14:textId="77777777" w:rsidTr="00D50068">
        <w:trPr>
          <w:jc w:val="center"/>
          <w:ins w:id="3125"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126" w:author="Merrick, Riki | APHL" w:date="2022-07-17T16:58:00Z"/>
              </w:rPr>
            </w:pPr>
            <w:ins w:id="3127"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128" w:author="Merrick, Riki | APHL" w:date="2022-07-17T16:58:00Z"/>
              </w:rPr>
            </w:pPr>
            <w:ins w:id="3129"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130"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131" w:author="Merrick, Riki | APHL" w:date="2022-07-17T16:58:00Z"/>
              </w:rPr>
            </w:pPr>
            <w:ins w:id="3132" w:author="Merrick, Riki | APHL" w:date="2022-07-17T16:58:00Z">
              <w:r>
                <w:rPr>
                  <w:noProof/>
                </w:rPr>
                <w:t>3</w:t>
              </w:r>
            </w:ins>
          </w:p>
        </w:tc>
      </w:tr>
      <w:tr w:rsidR="00DC3443" w:rsidRPr="009C63CA" w14:paraId="77E79855" w14:textId="77777777" w:rsidTr="00D50068">
        <w:trPr>
          <w:jc w:val="center"/>
          <w:ins w:id="3133"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134" w:author="Merrick, Riki | APHL" w:date="2022-07-17T16:58:00Z"/>
              </w:rPr>
            </w:pPr>
            <w:ins w:id="3135"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73D9D541" w:rsidR="00DC3443" w:rsidRPr="00594536" w:rsidRDefault="00DC3443" w:rsidP="00DC3443">
            <w:pPr>
              <w:pStyle w:val="MsgTableBody"/>
              <w:rPr>
                <w:ins w:id="3136" w:author="Merrick, Riki | APHL" w:date="2022-07-17T16:58:00Z"/>
              </w:rPr>
            </w:pPr>
            <w:ins w:id="3137"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138"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139" w:author="Merrick, Riki | APHL" w:date="2022-07-17T16:58:00Z"/>
              </w:rPr>
            </w:pPr>
            <w:ins w:id="3140"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r w:rsidRPr="00594536">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r w:rsidRPr="00594536">
              <w:lastRenderedPageBreak/>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141"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142" w:author="Merrick, Riki | APHL" w:date="2022-07-17T17:32:00Z"/>
                <w:noProof/>
              </w:rPr>
            </w:pPr>
            <w:ins w:id="3143"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144" w:author="Merrick, Riki | APHL" w:date="2022-07-17T17:32:00Z"/>
                <w:noProof/>
              </w:rPr>
            </w:pPr>
            <w:ins w:id="3145"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14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147" w:author="Merrick, Riki | APHL" w:date="2022-07-17T17:32:00Z"/>
                <w:noProof/>
              </w:rPr>
            </w:pPr>
            <w:ins w:id="3148" w:author="Merrick, Riki | APHL" w:date="2022-07-17T17:32:00Z">
              <w:r>
                <w:rPr>
                  <w:noProof/>
                </w:rPr>
                <w:t>3</w:t>
              </w:r>
            </w:ins>
          </w:p>
        </w:tc>
      </w:tr>
      <w:tr w:rsidR="00C9799C" w14:paraId="5E17AA57" w14:textId="77777777" w:rsidTr="00D50068">
        <w:trPr>
          <w:jc w:val="center"/>
          <w:ins w:id="3149"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150" w:author="Merrick, Riki | APHL" w:date="2022-07-17T17:32:00Z"/>
                <w:noProof/>
              </w:rPr>
            </w:pPr>
            <w:ins w:id="3151"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152" w:author="Merrick, Riki | APHL" w:date="2022-07-17T17:32:00Z"/>
                <w:noProof/>
              </w:rPr>
            </w:pPr>
            <w:ins w:id="3153"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154"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155" w:author="Merrick, Riki | APHL" w:date="2022-07-17T17:32:00Z"/>
                <w:noProof/>
              </w:rPr>
            </w:pPr>
            <w:ins w:id="3156"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157"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158" w:author="Merrick, Riki | APHL" w:date="2022-07-28T10:18:00Z"/>
                <w:noProof/>
              </w:rPr>
            </w:pPr>
            <w:ins w:id="3159"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160" w:author="Merrick, Riki | APHL" w:date="2022-07-28T10:18:00Z"/>
                <w:noProof/>
              </w:rPr>
            </w:pPr>
            <w:ins w:id="3161"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16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163" w:author="Merrick, Riki | APHL" w:date="2022-07-28T10:18:00Z"/>
                <w:noProof/>
              </w:rPr>
            </w:pPr>
            <w:ins w:id="3164" w:author="Merrick, Riki | APHL" w:date="2022-07-28T10:18:00Z">
              <w:r>
                <w:rPr>
                  <w:noProof/>
                </w:rPr>
                <w:t>3</w:t>
              </w:r>
            </w:ins>
          </w:p>
        </w:tc>
      </w:tr>
      <w:tr w:rsidR="009F4A49" w14:paraId="32D39DE0" w14:textId="77777777" w:rsidTr="00D50068">
        <w:trPr>
          <w:jc w:val="center"/>
          <w:ins w:id="3165"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166" w:author="Merrick, Riki | APHL" w:date="2022-07-28T10:18:00Z"/>
                <w:noProof/>
              </w:rPr>
            </w:pPr>
            <w:ins w:id="3167"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168" w:author="Merrick, Riki | APHL" w:date="2022-07-28T10:18:00Z"/>
                <w:noProof/>
              </w:rPr>
            </w:pPr>
            <w:ins w:id="3169"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17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171" w:author="Merrick, Riki | APHL" w:date="2022-07-28T10:18:00Z"/>
                <w:noProof/>
              </w:rPr>
            </w:pPr>
            <w:ins w:id="3172"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173"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174" w:author="Merrick, Riki | APHL" w:date="2022-07-28T10:18:00Z"/>
                <w:noProof/>
              </w:rPr>
            </w:pPr>
            <w:ins w:id="3175"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176" w:author="Merrick, Riki | APHL" w:date="2022-07-28T10:18:00Z"/>
                <w:noProof/>
              </w:rPr>
            </w:pPr>
            <w:ins w:id="3177"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178"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179" w:author="Merrick, Riki | APHL" w:date="2022-07-28T10:18:00Z"/>
                <w:noProof/>
              </w:rPr>
            </w:pPr>
            <w:ins w:id="3180" w:author="Merrick, Riki | APHL" w:date="2022-07-28T10:18:00Z">
              <w:r>
                <w:rPr>
                  <w:noProof/>
                </w:rPr>
                <w:t>3</w:t>
              </w:r>
            </w:ins>
          </w:p>
        </w:tc>
      </w:tr>
      <w:tr w:rsidR="009F4A49" w14:paraId="034D7B9D" w14:textId="77777777" w:rsidTr="00D50068">
        <w:trPr>
          <w:jc w:val="center"/>
          <w:ins w:id="3181"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182" w:author="Merrick, Riki | APHL" w:date="2022-07-28T10:18:00Z"/>
                <w:noProof/>
              </w:rPr>
            </w:pPr>
            <w:ins w:id="3183"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184" w:author="Merrick, Riki | APHL" w:date="2022-07-28T10:18:00Z"/>
                <w:noProof/>
              </w:rPr>
            </w:pPr>
            <w:ins w:id="3185"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186"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187" w:author="Merrick, Riki | APHL" w:date="2022-07-28T10:18:00Z"/>
                <w:noProof/>
              </w:rPr>
            </w:pPr>
            <w:ins w:id="3188"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189" w:name="_Toc348245004"/>
      <w:bookmarkStart w:id="3190" w:name="_Toc348258192"/>
      <w:bookmarkStart w:id="3191" w:name="_Toc348263375"/>
      <w:bookmarkStart w:id="3192" w:name="_Toc348336789"/>
      <w:bookmarkStart w:id="3193" w:name="_Toc348768102"/>
      <w:bookmarkStart w:id="3194" w:name="_Toc380435650"/>
      <w:bookmarkStart w:id="3195" w:name="_Toc359236146"/>
      <w:bookmarkStart w:id="3196" w:name="_Toc1815967"/>
      <w:bookmarkStart w:id="3197" w:name="_Toc21372511"/>
      <w:bookmarkStart w:id="3198" w:name="_Toc175991985"/>
      <w:bookmarkStart w:id="3199"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200" w:name="_Toc27754814"/>
      <w:bookmarkStart w:id="3201"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189"/>
      <w:bookmarkEnd w:id="3190"/>
      <w:bookmarkEnd w:id="3191"/>
      <w:bookmarkEnd w:id="3192"/>
      <w:bookmarkEnd w:id="3193"/>
      <w:bookmarkEnd w:id="3194"/>
      <w:bookmarkEnd w:id="3195"/>
      <w:bookmarkEnd w:id="3196"/>
      <w:bookmarkEnd w:id="3197"/>
      <w:bookmarkEnd w:id="3198"/>
      <w:bookmarkEnd w:id="3199"/>
      <w:bookmarkEnd w:id="3200"/>
      <w:bookmarkEnd w:id="3201"/>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202"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203" w:author="Merrick, Riki | APHL" w:date="2022-07-17T16:59:00Z"/>
                <w:noProof/>
              </w:rPr>
            </w:pPr>
            <w:ins w:id="3204"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205" w:author="Merrick, Riki | APHL" w:date="2022-07-17T16:59:00Z"/>
                <w:noProof/>
              </w:rPr>
            </w:pPr>
            <w:ins w:id="3206"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207"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208" w:author="Merrick, Riki | APHL" w:date="2022-07-17T16:59:00Z"/>
                <w:noProof/>
              </w:rPr>
            </w:pPr>
            <w:ins w:id="3209" w:author="Merrick, Riki | APHL" w:date="2022-07-17T16:59:00Z">
              <w:r>
                <w:rPr>
                  <w:noProof/>
                </w:rPr>
                <w:t>3</w:t>
              </w:r>
            </w:ins>
          </w:p>
        </w:tc>
      </w:tr>
      <w:tr w:rsidR="00DC3443" w:rsidRPr="00715956" w14:paraId="192A43B2" w14:textId="77777777" w:rsidTr="00D50068">
        <w:trPr>
          <w:jc w:val="center"/>
          <w:ins w:id="3210"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211" w:author="Merrick, Riki | APHL" w:date="2022-07-17T16:59:00Z"/>
                <w:noProof/>
              </w:rPr>
            </w:pPr>
            <w:ins w:id="3212"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213" w:author="Merrick, Riki | APHL" w:date="2022-07-17T16:59:00Z"/>
                <w:noProof/>
              </w:rPr>
            </w:pPr>
            <w:ins w:id="3214"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21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216" w:author="Merrick, Riki | APHL" w:date="2022-07-17T16:59:00Z"/>
                <w:noProof/>
              </w:rPr>
            </w:pPr>
            <w:ins w:id="3217" w:author="Merrick, Riki | APHL" w:date="2022-07-17T16:59:00Z">
              <w:r>
                <w:rPr>
                  <w:noProof/>
                </w:rPr>
                <w:t>3</w:t>
              </w:r>
            </w:ins>
          </w:p>
        </w:tc>
      </w:tr>
      <w:tr w:rsidR="00DC3443" w:rsidRPr="00715956" w14:paraId="704B73BA" w14:textId="77777777" w:rsidTr="00D50068">
        <w:trPr>
          <w:jc w:val="center"/>
          <w:ins w:id="3218"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219" w:author="Merrick, Riki | APHL" w:date="2022-07-17T16:59:00Z"/>
                <w:noProof/>
              </w:rPr>
            </w:pPr>
            <w:ins w:id="3220"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3735ACD8" w:rsidR="00DC3443" w:rsidRPr="00F21240" w:rsidRDefault="00DC3443" w:rsidP="00DC3443">
            <w:pPr>
              <w:pStyle w:val="MsgTableBody"/>
              <w:rPr>
                <w:ins w:id="3221" w:author="Merrick, Riki | APHL" w:date="2022-07-17T16:59:00Z"/>
                <w:noProof/>
              </w:rPr>
            </w:pPr>
            <w:ins w:id="3222"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22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224" w:author="Merrick, Riki | APHL" w:date="2022-07-17T16:59:00Z"/>
                <w:noProof/>
              </w:rPr>
            </w:pPr>
            <w:ins w:id="3225"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226" w:name="_Toc348245005"/>
      <w:bookmarkStart w:id="3227" w:name="_Toc348258193"/>
      <w:bookmarkStart w:id="3228" w:name="_Toc348263376"/>
      <w:bookmarkStart w:id="3229" w:name="_Toc348336790"/>
      <w:bookmarkStart w:id="3230" w:name="_Toc348768103"/>
      <w:bookmarkStart w:id="3231" w:name="_Toc380435651"/>
      <w:bookmarkStart w:id="3232" w:name="_Toc359236147"/>
      <w:bookmarkStart w:id="3233" w:name="_Toc1815968"/>
      <w:bookmarkStart w:id="3234" w:name="_Toc21372512"/>
      <w:bookmarkStart w:id="3235" w:name="_Toc175991986"/>
      <w:bookmarkStart w:id="3236"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237" w:name="_Toc27754815"/>
      <w:bookmarkStart w:id="3238"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226"/>
      <w:bookmarkEnd w:id="3227"/>
      <w:bookmarkEnd w:id="3228"/>
      <w:bookmarkEnd w:id="3229"/>
      <w:bookmarkEnd w:id="3230"/>
      <w:bookmarkEnd w:id="3231"/>
      <w:bookmarkEnd w:id="3232"/>
      <w:bookmarkEnd w:id="3233"/>
      <w:bookmarkEnd w:id="3234"/>
      <w:bookmarkEnd w:id="3235"/>
      <w:bookmarkEnd w:id="3236"/>
      <w:bookmarkEnd w:id="3237"/>
      <w:bookmarkEnd w:id="3238"/>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239" w:name="_Toc348245006"/>
      <w:bookmarkStart w:id="3240" w:name="_Toc348258194"/>
      <w:bookmarkStart w:id="3241" w:name="_Toc348263377"/>
      <w:bookmarkStart w:id="3242" w:name="_Toc348336791"/>
      <w:bookmarkStart w:id="3243" w:name="_Toc348768104"/>
      <w:bookmarkStart w:id="3244" w:name="_Toc380435652"/>
      <w:bookmarkStart w:id="3245" w:name="_Toc359236148"/>
      <w:bookmarkStart w:id="3246" w:name="_Toc1815969"/>
      <w:bookmarkStart w:id="3247" w:name="_Toc21372513"/>
      <w:bookmarkStart w:id="3248" w:name="_Toc175991987"/>
      <w:bookmarkStart w:id="3249" w:name="_Toc176235945"/>
      <w:bookmarkStart w:id="3250" w:name="_Toc27754816"/>
      <w:bookmarkStart w:id="3251"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239"/>
      <w:bookmarkEnd w:id="3240"/>
      <w:bookmarkEnd w:id="3241"/>
      <w:bookmarkEnd w:id="3242"/>
      <w:bookmarkEnd w:id="3243"/>
      <w:bookmarkEnd w:id="3244"/>
      <w:bookmarkEnd w:id="3245"/>
      <w:bookmarkEnd w:id="3246"/>
      <w:bookmarkEnd w:id="3247"/>
      <w:bookmarkEnd w:id="3248"/>
      <w:bookmarkEnd w:id="3249"/>
      <w:bookmarkEnd w:id="3250"/>
      <w:bookmarkEnd w:id="3251"/>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252" w:name="_Hlt489293379"/>
              <w:r>
                <w:rPr>
                  <w:rStyle w:val="Hyperlink"/>
                  <w:noProof/>
                </w:rPr>
                <w:t>1</w:t>
              </w:r>
              <w:bookmarkEnd w:id="3252"/>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253"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254" w:author="Merrick, Riki | APHL" w:date="2022-07-17T16:59:00Z"/>
                <w:noProof/>
              </w:rPr>
            </w:pPr>
            <w:ins w:id="3255"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256" w:author="Merrick, Riki | APHL" w:date="2022-07-17T16:59:00Z"/>
                <w:noProof/>
              </w:rPr>
            </w:pPr>
            <w:ins w:id="3257"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258"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259" w:author="Merrick, Riki | APHL" w:date="2022-07-17T16:59:00Z"/>
                <w:noProof/>
              </w:rPr>
            </w:pPr>
            <w:ins w:id="3260" w:author="Merrick, Riki | APHL" w:date="2022-07-17T16:59:00Z">
              <w:r>
                <w:rPr>
                  <w:noProof/>
                </w:rPr>
                <w:t>3</w:t>
              </w:r>
            </w:ins>
          </w:p>
        </w:tc>
      </w:tr>
      <w:tr w:rsidR="00DC3443" w14:paraId="2894B96F" w14:textId="77777777" w:rsidTr="00D50068">
        <w:trPr>
          <w:jc w:val="center"/>
          <w:ins w:id="3261"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262" w:author="Merrick, Riki | APHL" w:date="2022-07-17T16:59:00Z"/>
                <w:noProof/>
              </w:rPr>
            </w:pPr>
            <w:ins w:id="3263"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264" w:author="Merrick, Riki | APHL" w:date="2022-07-17T16:59:00Z"/>
                <w:noProof/>
              </w:rPr>
            </w:pPr>
            <w:ins w:id="3265"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26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267" w:author="Merrick, Riki | APHL" w:date="2022-07-17T16:59:00Z"/>
                <w:noProof/>
              </w:rPr>
            </w:pPr>
            <w:ins w:id="3268" w:author="Merrick, Riki | APHL" w:date="2022-07-17T16:59:00Z">
              <w:r>
                <w:rPr>
                  <w:noProof/>
                </w:rPr>
                <w:t>3</w:t>
              </w:r>
            </w:ins>
          </w:p>
        </w:tc>
      </w:tr>
      <w:tr w:rsidR="00DC3443" w14:paraId="3F299357" w14:textId="77777777" w:rsidTr="00D50068">
        <w:trPr>
          <w:jc w:val="center"/>
          <w:ins w:id="3269"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270" w:author="Merrick, Riki | APHL" w:date="2022-07-17T16:59:00Z"/>
                <w:noProof/>
              </w:rPr>
            </w:pPr>
            <w:ins w:id="3271"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3C516AC8" w:rsidR="00DC3443" w:rsidRDefault="00DC3443" w:rsidP="00DC3443">
            <w:pPr>
              <w:pStyle w:val="MsgTableBody"/>
              <w:rPr>
                <w:ins w:id="3272" w:author="Merrick, Riki | APHL" w:date="2022-07-17T16:59:00Z"/>
                <w:noProof/>
              </w:rPr>
            </w:pPr>
            <w:ins w:id="3273"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27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275" w:author="Merrick, Riki | APHL" w:date="2022-07-17T16:59:00Z"/>
                <w:noProof/>
              </w:rPr>
            </w:pPr>
            <w:ins w:id="3276"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277"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278" w:author="Merrick, Riki | APHL" w:date="2022-07-17T17:32:00Z"/>
                <w:noProof/>
              </w:rPr>
            </w:pPr>
            <w:ins w:id="3279"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280" w:author="Merrick, Riki | APHL" w:date="2022-07-17T17:32:00Z"/>
                <w:noProof/>
              </w:rPr>
            </w:pPr>
            <w:ins w:id="3281"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28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283" w:author="Merrick, Riki | APHL" w:date="2022-07-17T17:32:00Z"/>
                <w:noProof/>
              </w:rPr>
            </w:pPr>
            <w:ins w:id="3284" w:author="Merrick, Riki | APHL" w:date="2022-07-17T17:32:00Z">
              <w:r>
                <w:rPr>
                  <w:noProof/>
                </w:rPr>
                <w:t>3</w:t>
              </w:r>
            </w:ins>
          </w:p>
        </w:tc>
      </w:tr>
      <w:tr w:rsidR="00C9799C" w14:paraId="122891E5" w14:textId="77777777" w:rsidTr="00D50068">
        <w:trPr>
          <w:jc w:val="center"/>
          <w:ins w:id="3285"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286" w:author="Merrick, Riki | APHL" w:date="2022-07-17T17:32:00Z"/>
                <w:noProof/>
              </w:rPr>
            </w:pPr>
            <w:ins w:id="3287"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288" w:author="Merrick, Riki | APHL" w:date="2022-07-17T17:32:00Z"/>
                <w:noProof/>
              </w:rPr>
            </w:pPr>
            <w:ins w:id="3289"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29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291" w:author="Merrick, Riki | APHL" w:date="2022-07-17T17:32:00Z"/>
                <w:noProof/>
              </w:rPr>
            </w:pPr>
            <w:ins w:id="3292"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293"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294" w:author="Merrick, Riki | APHL" w:date="2022-07-28T10:19:00Z"/>
                <w:noProof/>
              </w:rPr>
            </w:pPr>
            <w:ins w:id="3295"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296" w:author="Merrick, Riki | APHL" w:date="2022-07-28T10:19:00Z"/>
                <w:noProof/>
              </w:rPr>
            </w:pPr>
            <w:ins w:id="3297"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298"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299" w:author="Merrick, Riki | APHL" w:date="2022-07-28T10:19:00Z"/>
                <w:noProof/>
              </w:rPr>
            </w:pPr>
            <w:ins w:id="3300" w:author="Merrick, Riki | APHL" w:date="2022-07-28T10:21:00Z">
              <w:r>
                <w:rPr>
                  <w:noProof/>
                </w:rPr>
                <w:t>3</w:t>
              </w:r>
            </w:ins>
          </w:p>
        </w:tc>
      </w:tr>
      <w:tr w:rsidR="001D3CDE" w14:paraId="3EAB3980" w14:textId="77777777" w:rsidTr="00D50068">
        <w:trPr>
          <w:jc w:val="center"/>
          <w:ins w:id="3301"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302" w:author="Merrick, Riki | APHL" w:date="2022-07-28T10:19:00Z"/>
                <w:noProof/>
              </w:rPr>
            </w:pPr>
            <w:ins w:id="3303"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304" w:author="Merrick, Riki | APHL" w:date="2022-07-28T10:19:00Z"/>
                <w:noProof/>
              </w:rPr>
            </w:pPr>
            <w:ins w:id="3305"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30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307" w:author="Merrick, Riki | APHL" w:date="2022-07-28T10:19:00Z"/>
                <w:noProof/>
              </w:rPr>
            </w:pPr>
            <w:ins w:id="3308"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309"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310" w:author="Merrick, Riki | APHL" w:date="2022-07-28T10:19:00Z"/>
                <w:noProof/>
              </w:rPr>
            </w:pPr>
            <w:ins w:id="3311"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312" w:author="Merrick, Riki | APHL" w:date="2022-07-28T10:19:00Z"/>
                <w:noProof/>
              </w:rPr>
            </w:pPr>
            <w:ins w:id="3313"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31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315" w:author="Merrick, Riki | APHL" w:date="2022-07-28T10:19:00Z"/>
                <w:noProof/>
              </w:rPr>
            </w:pPr>
            <w:ins w:id="3316" w:author="Merrick, Riki | APHL" w:date="2022-07-28T10:21:00Z">
              <w:r>
                <w:rPr>
                  <w:noProof/>
                </w:rPr>
                <w:t>3</w:t>
              </w:r>
            </w:ins>
          </w:p>
        </w:tc>
      </w:tr>
      <w:tr w:rsidR="001D3CDE" w14:paraId="788EC684" w14:textId="77777777" w:rsidTr="00D50068">
        <w:trPr>
          <w:jc w:val="center"/>
          <w:ins w:id="3317"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318" w:author="Merrick, Riki | APHL" w:date="2022-07-28T10:19:00Z"/>
                <w:noProof/>
              </w:rPr>
            </w:pPr>
            <w:ins w:id="3319"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320" w:author="Merrick, Riki | APHL" w:date="2022-07-28T10:19:00Z"/>
                <w:noProof/>
              </w:rPr>
            </w:pPr>
            <w:ins w:id="3321"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322"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323" w:author="Merrick, Riki | APHL" w:date="2022-07-28T10:19:00Z"/>
                <w:noProof/>
              </w:rPr>
            </w:pPr>
            <w:ins w:id="3324"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325" w:name="_Toc348245007"/>
      <w:bookmarkStart w:id="3326" w:name="_Toc348258195"/>
      <w:bookmarkStart w:id="3327" w:name="_Toc348263378"/>
      <w:bookmarkStart w:id="3328" w:name="_Toc348336792"/>
      <w:bookmarkStart w:id="3329" w:name="_Toc348768105"/>
      <w:bookmarkStart w:id="3330" w:name="_Toc380435653"/>
      <w:bookmarkStart w:id="3331" w:name="_Toc359236149"/>
      <w:bookmarkStart w:id="3332" w:name="_Toc1815970"/>
      <w:bookmarkStart w:id="3333" w:name="_Toc21372514"/>
      <w:bookmarkStart w:id="3334" w:name="_Toc175991988"/>
      <w:bookmarkStart w:id="333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336" w:name="_Toc27754817"/>
      <w:bookmarkStart w:id="3337"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325"/>
      <w:bookmarkEnd w:id="3326"/>
      <w:bookmarkEnd w:id="3327"/>
      <w:bookmarkEnd w:id="3328"/>
      <w:bookmarkEnd w:id="3329"/>
      <w:bookmarkEnd w:id="3330"/>
      <w:bookmarkEnd w:id="3331"/>
      <w:bookmarkEnd w:id="3332"/>
      <w:bookmarkEnd w:id="3333"/>
      <w:bookmarkEnd w:id="3334"/>
      <w:bookmarkEnd w:id="3335"/>
      <w:bookmarkEnd w:id="3336"/>
      <w:bookmarkEnd w:id="3337"/>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338"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339" w:author="Merrick, Riki | APHL" w:date="2022-07-17T16:59:00Z"/>
              </w:rPr>
            </w:pPr>
            <w:ins w:id="3340"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341" w:author="Merrick, Riki | APHL" w:date="2022-07-17T16:59:00Z"/>
                <w:noProof/>
              </w:rPr>
            </w:pPr>
            <w:ins w:id="3342"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34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344" w:author="Merrick, Riki | APHL" w:date="2022-07-17T16:59:00Z"/>
                <w:noProof/>
              </w:rPr>
            </w:pPr>
            <w:ins w:id="3345" w:author="Merrick, Riki | APHL" w:date="2022-07-17T16:59:00Z">
              <w:r>
                <w:rPr>
                  <w:noProof/>
                </w:rPr>
                <w:t>3</w:t>
              </w:r>
            </w:ins>
          </w:p>
        </w:tc>
      </w:tr>
      <w:tr w:rsidR="00DC3443" w:rsidRPr="00715956" w14:paraId="3AAB2409" w14:textId="77777777" w:rsidTr="00D50068">
        <w:trPr>
          <w:jc w:val="center"/>
          <w:ins w:id="3346"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347" w:author="Merrick, Riki | APHL" w:date="2022-07-17T16:59:00Z"/>
              </w:rPr>
            </w:pPr>
            <w:ins w:id="3348"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349" w:author="Merrick, Riki | APHL" w:date="2022-07-17T16:59:00Z"/>
                <w:noProof/>
              </w:rPr>
            </w:pPr>
            <w:ins w:id="3350"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35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352" w:author="Merrick, Riki | APHL" w:date="2022-07-17T16:59:00Z"/>
                <w:noProof/>
              </w:rPr>
            </w:pPr>
            <w:ins w:id="3353" w:author="Merrick, Riki | APHL" w:date="2022-07-17T16:59:00Z">
              <w:r>
                <w:rPr>
                  <w:noProof/>
                </w:rPr>
                <w:t>3</w:t>
              </w:r>
            </w:ins>
          </w:p>
        </w:tc>
      </w:tr>
      <w:tr w:rsidR="00DC3443" w:rsidRPr="00715956" w14:paraId="1D30E15F" w14:textId="77777777" w:rsidTr="00D50068">
        <w:trPr>
          <w:jc w:val="center"/>
          <w:ins w:id="3354"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355" w:author="Merrick, Riki | APHL" w:date="2022-07-17T16:59:00Z"/>
              </w:rPr>
            </w:pPr>
            <w:ins w:id="3356"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177AE295" w:rsidR="00DC3443" w:rsidRPr="00F21240" w:rsidRDefault="00DC3443" w:rsidP="00DC3443">
            <w:pPr>
              <w:pStyle w:val="MsgTableBody"/>
              <w:rPr>
                <w:ins w:id="3357" w:author="Merrick, Riki | APHL" w:date="2022-07-17T16:59:00Z"/>
                <w:noProof/>
              </w:rPr>
            </w:pPr>
            <w:ins w:id="3358"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35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360" w:author="Merrick, Riki | APHL" w:date="2022-07-17T16:59:00Z"/>
                <w:noProof/>
              </w:rPr>
            </w:pPr>
            <w:ins w:id="3361"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362" w:name="_Toc348245008"/>
      <w:bookmarkStart w:id="3363" w:name="_Toc348258196"/>
      <w:bookmarkStart w:id="3364" w:name="_Toc348263379"/>
      <w:bookmarkStart w:id="3365" w:name="_Toc348336793"/>
      <w:bookmarkStart w:id="3366" w:name="_Toc348768106"/>
      <w:bookmarkStart w:id="3367" w:name="_Toc380435654"/>
      <w:bookmarkStart w:id="3368" w:name="_Toc359236150"/>
      <w:bookmarkStart w:id="3369" w:name="_Toc1815971"/>
      <w:bookmarkStart w:id="3370" w:name="_Toc21372515"/>
      <w:bookmarkStart w:id="3371" w:name="_Toc175991989"/>
      <w:bookmarkStart w:id="3372"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373" w:name="_Toc27754818"/>
      <w:bookmarkStart w:id="3374"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362"/>
      <w:bookmarkEnd w:id="3363"/>
      <w:bookmarkEnd w:id="3364"/>
      <w:bookmarkEnd w:id="3365"/>
      <w:bookmarkEnd w:id="3366"/>
      <w:bookmarkEnd w:id="3367"/>
      <w:bookmarkEnd w:id="3368"/>
      <w:bookmarkEnd w:id="3369"/>
      <w:bookmarkEnd w:id="3370"/>
      <w:bookmarkEnd w:id="3371"/>
      <w:bookmarkEnd w:id="3372"/>
      <w:bookmarkEnd w:id="3373"/>
      <w:bookmarkEnd w:id="3374"/>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375"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376" w:author="Merrick, Riki | APHL" w:date="2022-07-17T17:00:00Z"/>
              </w:rPr>
            </w:pPr>
            <w:ins w:id="3377"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378" w:author="Merrick, Riki | APHL" w:date="2022-07-17T17:00:00Z"/>
                <w:noProof/>
              </w:rPr>
            </w:pPr>
            <w:ins w:id="3379"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38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381" w:author="Merrick, Riki | APHL" w:date="2022-07-17T17:00:00Z"/>
                <w:noProof/>
              </w:rPr>
            </w:pPr>
            <w:ins w:id="3382" w:author="Merrick, Riki | APHL" w:date="2022-07-17T17:00:00Z">
              <w:r>
                <w:rPr>
                  <w:noProof/>
                </w:rPr>
                <w:t>3</w:t>
              </w:r>
            </w:ins>
          </w:p>
        </w:tc>
      </w:tr>
      <w:tr w:rsidR="00DC3443" w:rsidRPr="00715956" w14:paraId="0117E090" w14:textId="77777777" w:rsidTr="00D50068">
        <w:trPr>
          <w:jc w:val="center"/>
          <w:ins w:id="3383"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384" w:author="Merrick, Riki | APHL" w:date="2022-07-17T17:00:00Z"/>
              </w:rPr>
            </w:pPr>
            <w:ins w:id="3385"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386" w:author="Merrick, Riki | APHL" w:date="2022-07-17T17:00:00Z"/>
                <w:noProof/>
              </w:rPr>
            </w:pPr>
            <w:ins w:id="3387"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38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389" w:author="Merrick, Riki | APHL" w:date="2022-07-17T17:00:00Z"/>
                <w:noProof/>
              </w:rPr>
            </w:pPr>
            <w:ins w:id="3390" w:author="Merrick, Riki | APHL" w:date="2022-07-17T17:00:00Z">
              <w:r>
                <w:rPr>
                  <w:noProof/>
                </w:rPr>
                <w:t>3</w:t>
              </w:r>
            </w:ins>
          </w:p>
        </w:tc>
      </w:tr>
      <w:tr w:rsidR="00DC3443" w:rsidRPr="00715956" w14:paraId="7357F176" w14:textId="77777777" w:rsidTr="00D50068">
        <w:trPr>
          <w:jc w:val="center"/>
          <w:ins w:id="3391"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392" w:author="Merrick, Riki | APHL" w:date="2022-07-17T17:00:00Z"/>
              </w:rPr>
            </w:pPr>
            <w:ins w:id="3393"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4005C33D" w:rsidR="00DC3443" w:rsidRPr="00F21240" w:rsidRDefault="00DC3443" w:rsidP="00DC3443">
            <w:pPr>
              <w:pStyle w:val="MsgTableBody"/>
              <w:rPr>
                <w:ins w:id="3394" w:author="Merrick, Riki | APHL" w:date="2022-07-17T17:00:00Z"/>
                <w:noProof/>
              </w:rPr>
            </w:pPr>
            <w:ins w:id="3395"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39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397" w:author="Merrick, Riki | APHL" w:date="2022-07-17T17:00:00Z"/>
                <w:noProof/>
              </w:rPr>
            </w:pPr>
            <w:ins w:id="3398"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399" w:name="_Toc348245009"/>
      <w:bookmarkStart w:id="3400" w:name="_Toc348258197"/>
      <w:bookmarkStart w:id="3401" w:name="_Toc348263380"/>
      <w:bookmarkStart w:id="3402" w:name="_Toc348336794"/>
      <w:bookmarkStart w:id="3403" w:name="_Toc348768107"/>
      <w:bookmarkStart w:id="3404" w:name="_Toc380435655"/>
      <w:bookmarkStart w:id="3405" w:name="_Toc359236151"/>
      <w:bookmarkStart w:id="3406" w:name="_Toc1815972"/>
      <w:bookmarkStart w:id="3407" w:name="_Toc21372516"/>
      <w:bookmarkStart w:id="3408" w:name="_Toc175991990"/>
      <w:bookmarkStart w:id="3409"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410" w:name="_Toc27754819"/>
      <w:bookmarkStart w:id="3411"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399"/>
      <w:bookmarkEnd w:id="3400"/>
      <w:bookmarkEnd w:id="3401"/>
      <w:bookmarkEnd w:id="3402"/>
      <w:bookmarkEnd w:id="3403"/>
      <w:bookmarkEnd w:id="3404"/>
      <w:bookmarkEnd w:id="3405"/>
      <w:bookmarkEnd w:id="3406"/>
      <w:bookmarkEnd w:id="3407"/>
      <w:bookmarkEnd w:id="3408"/>
      <w:bookmarkEnd w:id="3409"/>
      <w:bookmarkEnd w:id="3410"/>
      <w:bookmarkEnd w:id="3411"/>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412" w:name="_Toc348245010"/>
      <w:bookmarkStart w:id="3413" w:name="_Toc348258198"/>
      <w:bookmarkStart w:id="3414" w:name="_Toc348263381"/>
      <w:bookmarkStart w:id="3415" w:name="_Toc348336795"/>
      <w:bookmarkStart w:id="3416" w:name="_Toc348768108"/>
      <w:bookmarkStart w:id="3417" w:name="_Toc380435656"/>
      <w:bookmarkStart w:id="3418" w:name="_Toc359236152"/>
      <w:bookmarkStart w:id="3419" w:name="_Toc1815973"/>
      <w:bookmarkStart w:id="3420" w:name="_Toc21372517"/>
      <w:bookmarkStart w:id="3421" w:name="_Toc175991991"/>
      <w:bookmarkStart w:id="3422" w:name="_Toc176235949"/>
      <w:bookmarkStart w:id="3423" w:name="_Toc27754820"/>
      <w:bookmarkStart w:id="3424"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412"/>
      <w:bookmarkEnd w:id="3413"/>
      <w:bookmarkEnd w:id="3414"/>
      <w:bookmarkEnd w:id="3415"/>
      <w:bookmarkEnd w:id="3416"/>
      <w:bookmarkEnd w:id="3417"/>
      <w:bookmarkEnd w:id="3418"/>
      <w:bookmarkEnd w:id="3419"/>
      <w:bookmarkEnd w:id="3420"/>
      <w:bookmarkEnd w:id="3421"/>
      <w:bookmarkEnd w:id="3422"/>
      <w:bookmarkEnd w:id="3423"/>
      <w:bookmarkEnd w:id="3424"/>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425" w:name="_Toc348245011"/>
      <w:bookmarkStart w:id="3426" w:name="_Toc348258199"/>
      <w:bookmarkStart w:id="3427" w:name="_Toc348263382"/>
      <w:bookmarkStart w:id="3428" w:name="_Toc348336796"/>
      <w:bookmarkStart w:id="3429" w:name="_Toc348768109"/>
      <w:bookmarkStart w:id="3430" w:name="_Toc380435657"/>
      <w:bookmarkStart w:id="3431" w:name="_Toc359236153"/>
      <w:bookmarkStart w:id="3432" w:name="_Toc1815974"/>
      <w:bookmarkStart w:id="3433" w:name="_Toc21372518"/>
      <w:bookmarkStart w:id="3434" w:name="_Toc175991992"/>
      <w:bookmarkStart w:id="3435" w:name="_Toc176235950"/>
      <w:bookmarkStart w:id="3436" w:name="_Toc27754821"/>
      <w:bookmarkStart w:id="3437"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425"/>
      <w:bookmarkEnd w:id="3426"/>
      <w:bookmarkEnd w:id="3427"/>
      <w:bookmarkEnd w:id="3428"/>
      <w:bookmarkEnd w:id="3429"/>
      <w:bookmarkEnd w:id="3430"/>
      <w:bookmarkEnd w:id="3431"/>
      <w:bookmarkEnd w:id="3432"/>
      <w:bookmarkEnd w:id="3433"/>
      <w:bookmarkEnd w:id="3434"/>
      <w:bookmarkEnd w:id="3435"/>
      <w:bookmarkEnd w:id="3436"/>
      <w:bookmarkEnd w:id="3437"/>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438" w:name="_Toc348245012"/>
      <w:bookmarkStart w:id="3439" w:name="_Toc348258200"/>
      <w:bookmarkStart w:id="3440" w:name="_Toc348263383"/>
      <w:bookmarkStart w:id="3441" w:name="_Toc348336797"/>
      <w:bookmarkStart w:id="3442" w:name="_Toc348768110"/>
      <w:bookmarkStart w:id="3443" w:name="_Toc380435658"/>
      <w:bookmarkStart w:id="3444" w:name="_Toc359236154"/>
      <w:bookmarkStart w:id="3445" w:name="_Toc1815975"/>
      <w:bookmarkStart w:id="3446" w:name="_Toc21372519"/>
      <w:bookmarkStart w:id="3447" w:name="_Toc175991993"/>
      <w:bookmarkStart w:id="3448" w:name="_Toc176235951"/>
      <w:bookmarkStart w:id="3449" w:name="_Toc27754822"/>
      <w:bookmarkStart w:id="3450"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438"/>
      <w:bookmarkEnd w:id="3439"/>
      <w:bookmarkEnd w:id="3440"/>
      <w:bookmarkEnd w:id="3441"/>
      <w:bookmarkEnd w:id="3442"/>
      <w:bookmarkEnd w:id="3443"/>
      <w:bookmarkEnd w:id="3444"/>
      <w:bookmarkEnd w:id="3445"/>
      <w:bookmarkEnd w:id="3446"/>
      <w:bookmarkEnd w:id="3447"/>
      <w:bookmarkEnd w:id="3448"/>
      <w:bookmarkEnd w:id="3449"/>
      <w:bookmarkEnd w:id="3450"/>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451"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452" w:author="Merrick, Riki | APHL" w:date="2022-07-17T17:00:00Z"/>
                <w:noProof/>
              </w:rPr>
            </w:pPr>
            <w:ins w:id="3453"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454" w:author="Merrick, Riki | APHL" w:date="2022-07-17T17:00:00Z"/>
                <w:noProof/>
              </w:rPr>
            </w:pPr>
            <w:ins w:id="3455"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45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457" w:author="Merrick, Riki | APHL" w:date="2022-07-17T17:00:00Z"/>
                <w:noProof/>
              </w:rPr>
            </w:pPr>
            <w:ins w:id="3458" w:author="Merrick, Riki | APHL" w:date="2022-07-17T17:00:00Z">
              <w:r>
                <w:rPr>
                  <w:noProof/>
                </w:rPr>
                <w:t>3</w:t>
              </w:r>
            </w:ins>
          </w:p>
        </w:tc>
      </w:tr>
      <w:tr w:rsidR="00DC3443" w:rsidRPr="00715956" w14:paraId="527C199E" w14:textId="77777777" w:rsidTr="00D50068">
        <w:trPr>
          <w:jc w:val="center"/>
          <w:ins w:id="3459"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460" w:author="Merrick, Riki | APHL" w:date="2022-07-17T17:00:00Z"/>
                <w:noProof/>
              </w:rPr>
            </w:pPr>
            <w:ins w:id="3461"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462" w:author="Merrick, Riki | APHL" w:date="2022-07-17T17:00:00Z"/>
                <w:noProof/>
              </w:rPr>
            </w:pPr>
            <w:ins w:id="3463"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46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465" w:author="Merrick, Riki | APHL" w:date="2022-07-17T17:00:00Z"/>
                <w:noProof/>
              </w:rPr>
            </w:pPr>
            <w:ins w:id="3466" w:author="Merrick, Riki | APHL" w:date="2022-07-17T17:00:00Z">
              <w:r>
                <w:rPr>
                  <w:noProof/>
                </w:rPr>
                <w:t>3</w:t>
              </w:r>
            </w:ins>
          </w:p>
        </w:tc>
      </w:tr>
      <w:tr w:rsidR="00DC3443" w:rsidRPr="00715956" w14:paraId="356BFACB" w14:textId="77777777" w:rsidTr="00D50068">
        <w:trPr>
          <w:jc w:val="center"/>
          <w:ins w:id="3467"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468" w:author="Merrick, Riki | APHL" w:date="2022-07-17T17:00:00Z"/>
                <w:noProof/>
              </w:rPr>
            </w:pPr>
            <w:ins w:id="3469"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8DFBC57" w:rsidR="00DC3443" w:rsidRPr="00F21240" w:rsidRDefault="00DC3443" w:rsidP="00DC3443">
            <w:pPr>
              <w:pStyle w:val="MsgTableBody"/>
              <w:rPr>
                <w:ins w:id="3470" w:author="Merrick, Riki | APHL" w:date="2022-07-17T17:00:00Z"/>
                <w:noProof/>
              </w:rPr>
            </w:pPr>
            <w:ins w:id="3471"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4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473" w:author="Merrick, Riki | APHL" w:date="2022-07-17T17:00:00Z"/>
                <w:noProof/>
              </w:rPr>
            </w:pPr>
            <w:ins w:id="3474"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475"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476" w:author="Merrick, Riki | APHL" w:date="2022-07-17T17:00:00Z"/>
                <w:noProof/>
              </w:rPr>
            </w:pPr>
            <w:ins w:id="3477"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478" w:author="Merrick, Riki | APHL" w:date="2022-07-17T17:00:00Z"/>
                <w:noProof/>
              </w:rPr>
            </w:pPr>
            <w:ins w:id="3479"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48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481" w:author="Merrick, Riki | APHL" w:date="2022-07-17T17:00:00Z"/>
                <w:noProof/>
              </w:rPr>
            </w:pPr>
            <w:ins w:id="3482" w:author="Merrick, Riki | APHL" w:date="2022-07-17T17:00:00Z">
              <w:r>
                <w:rPr>
                  <w:noProof/>
                </w:rPr>
                <w:t>3</w:t>
              </w:r>
            </w:ins>
          </w:p>
        </w:tc>
      </w:tr>
      <w:tr w:rsidR="00DC3443" w:rsidRPr="00715956" w14:paraId="201052D6" w14:textId="77777777" w:rsidTr="00D50068">
        <w:trPr>
          <w:jc w:val="center"/>
          <w:ins w:id="3483"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484" w:author="Merrick, Riki | APHL" w:date="2022-07-17T17:00:00Z"/>
                <w:noProof/>
              </w:rPr>
            </w:pPr>
            <w:ins w:id="3485"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486" w:author="Merrick, Riki | APHL" w:date="2022-07-17T17:00:00Z"/>
                <w:noProof/>
              </w:rPr>
            </w:pPr>
            <w:ins w:id="3487"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48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489" w:author="Merrick, Riki | APHL" w:date="2022-07-17T17:00:00Z"/>
                <w:noProof/>
              </w:rPr>
            </w:pPr>
            <w:ins w:id="3490" w:author="Merrick, Riki | APHL" w:date="2022-07-17T17:00:00Z">
              <w:r>
                <w:rPr>
                  <w:noProof/>
                </w:rPr>
                <w:t>3</w:t>
              </w:r>
            </w:ins>
          </w:p>
        </w:tc>
      </w:tr>
      <w:tr w:rsidR="00DC3443" w:rsidRPr="00715956" w14:paraId="4C067541" w14:textId="77777777" w:rsidTr="00D50068">
        <w:trPr>
          <w:jc w:val="center"/>
          <w:ins w:id="3491"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492" w:author="Merrick, Riki | APHL" w:date="2022-07-17T17:00:00Z"/>
                <w:noProof/>
              </w:rPr>
            </w:pPr>
            <w:ins w:id="3493"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35F7E49D" w:rsidR="00DC3443" w:rsidRPr="00F21240" w:rsidRDefault="00DC3443" w:rsidP="00DC3443">
            <w:pPr>
              <w:pStyle w:val="MsgTableBody"/>
              <w:rPr>
                <w:ins w:id="3494" w:author="Merrick, Riki | APHL" w:date="2022-07-17T17:00:00Z"/>
                <w:noProof/>
              </w:rPr>
            </w:pPr>
            <w:ins w:id="3495"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49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497" w:author="Merrick, Riki | APHL" w:date="2022-07-17T17:00:00Z"/>
                <w:noProof/>
              </w:rPr>
            </w:pPr>
            <w:ins w:id="3498"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499" w:name="_Toc348245013"/>
      <w:bookmarkStart w:id="3500" w:name="_Toc348258201"/>
      <w:bookmarkStart w:id="3501" w:name="_Toc348263384"/>
      <w:bookmarkStart w:id="3502" w:name="_Toc348336798"/>
      <w:bookmarkStart w:id="3503" w:name="_Toc348768111"/>
      <w:bookmarkStart w:id="3504" w:name="_Toc380435659"/>
      <w:bookmarkStart w:id="3505" w:name="_Toc359236155"/>
      <w:bookmarkStart w:id="3506" w:name="_Toc1815976"/>
      <w:bookmarkStart w:id="3507" w:name="_Toc21372520"/>
      <w:bookmarkStart w:id="3508" w:name="_Toc175991994"/>
      <w:bookmarkStart w:id="3509"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510" w:name="_Toc27754823"/>
      <w:bookmarkStart w:id="3511"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499"/>
      <w:bookmarkEnd w:id="3500"/>
      <w:bookmarkEnd w:id="3501"/>
      <w:bookmarkEnd w:id="3502"/>
      <w:bookmarkEnd w:id="3503"/>
      <w:bookmarkEnd w:id="3504"/>
      <w:bookmarkEnd w:id="3505"/>
      <w:bookmarkEnd w:id="3506"/>
      <w:bookmarkEnd w:id="3507"/>
      <w:bookmarkEnd w:id="3508"/>
      <w:bookmarkEnd w:id="3509"/>
      <w:bookmarkEnd w:id="3510"/>
      <w:bookmarkEnd w:id="3511"/>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512"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513" w:author="Merrick, Riki | APHL" w:date="2022-07-17T17:01:00Z"/>
              </w:rPr>
            </w:pPr>
            <w:ins w:id="3514"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515" w:author="Merrick, Riki | APHL" w:date="2022-07-17T17:01:00Z"/>
                <w:noProof/>
              </w:rPr>
            </w:pPr>
            <w:ins w:id="351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51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518" w:author="Merrick, Riki | APHL" w:date="2022-07-17T17:01:00Z"/>
                <w:noProof/>
              </w:rPr>
            </w:pPr>
            <w:ins w:id="3519" w:author="Merrick, Riki | APHL" w:date="2022-07-17T17:01:00Z">
              <w:r>
                <w:rPr>
                  <w:noProof/>
                </w:rPr>
                <w:t>3</w:t>
              </w:r>
            </w:ins>
          </w:p>
        </w:tc>
      </w:tr>
      <w:tr w:rsidR="00DC3443" w:rsidRPr="00715956" w14:paraId="16E063A4" w14:textId="77777777" w:rsidTr="00D50068">
        <w:trPr>
          <w:jc w:val="center"/>
          <w:ins w:id="3520"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521" w:author="Merrick, Riki | APHL" w:date="2022-07-17T17:01:00Z"/>
              </w:rPr>
            </w:pPr>
            <w:ins w:id="3522"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523" w:author="Merrick, Riki | APHL" w:date="2022-07-17T17:01:00Z"/>
                <w:noProof/>
              </w:rPr>
            </w:pPr>
            <w:ins w:id="3524"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52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526" w:author="Merrick, Riki | APHL" w:date="2022-07-17T17:01:00Z"/>
                <w:noProof/>
              </w:rPr>
            </w:pPr>
            <w:ins w:id="3527" w:author="Merrick, Riki | APHL" w:date="2022-07-17T17:01:00Z">
              <w:r>
                <w:rPr>
                  <w:noProof/>
                </w:rPr>
                <w:t>3</w:t>
              </w:r>
            </w:ins>
          </w:p>
        </w:tc>
      </w:tr>
      <w:tr w:rsidR="00DC3443" w:rsidRPr="00715956" w14:paraId="7D059F21" w14:textId="77777777" w:rsidTr="00D50068">
        <w:trPr>
          <w:jc w:val="center"/>
          <w:ins w:id="3528"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529" w:author="Merrick, Riki | APHL" w:date="2022-07-17T17:01:00Z"/>
              </w:rPr>
            </w:pPr>
            <w:ins w:id="3530"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521478CD" w:rsidR="00DC3443" w:rsidRPr="00F21240" w:rsidRDefault="00DC3443" w:rsidP="00DC3443">
            <w:pPr>
              <w:pStyle w:val="MsgTableBody"/>
              <w:rPr>
                <w:ins w:id="3531" w:author="Merrick, Riki | APHL" w:date="2022-07-17T17:01:00Z"/>
                <w:noProof/>
              </w:rPr>
            </w:pPr>
            <w:ins w:id="3532"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53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534" w:author="Merrick, Riki | APHL" w:date="2022-07-17T17:01:00Z"/>
                <w:noProof/>
              </w:rPr>
            </w:pPr>
            <w:ins w:id="3535"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536" w:name="_Toc1815977"/>
      <w:bookmarkStart w:id="3537" w:name="_Toc21372521"/>
      <w:bookmarkStart w:id="3538" w:name="_Toc175991995"/>
      <w:bookmarkStart w:id="3539" w:name="_Toc176235953"/>
      <w:bookmarkStart w:id="3540" w:name="_Toc346777003"/>
      <w:bookmarkStart w:id="3541" w:name="_Toc346777040"/>
      <w:bookmarkStart w:id="3542" w:name="_Toc348245014"/>
      <w:bookmarkStart w:id="3543" w:name="_Toc348258202"/>
      <w:bookmarkStart w:id="3544" w:name="_Toc348263385"/>
      <w:bookmarkStart w:id="3545" w:name="_Toc348336799"/>
      <w:bookmarkStart w:id="3546" w:name="_Toc348768112"/>
      <w:bookmarkStart w:id="3547" w:name="_Toc380435660"/>
      <w:bookmarkStart w:id="3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549" w:name="_Toc27754824"/>
      <w:bookmarkStart w:id="3550"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536"/>
      <w:bookmarkEnd w:id="3537"/>
      <w:bookmarkEnd w:id="3538"/>
      <w:bookmarkEnd w:id="3539"/>
      <w:bookmarkEnd w:id="3549"/>
      <w:bookmarkEnd w:id="3550"/>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551" w:name="_Toc1815978"/>
      <w:bookmarkStart w:id="3552" w:name="_Toc21372522"/>
      <w:bookmarkStart w:id="3553" w:name="_Toc175991996"/>
      <w:bookmarkStart w:id="3554" w:name="_Toc176235954"/>
      <w:bookmarkStart w:id="3555" w:name="_Toc27754825"/>
      <w:bookmarkStart w:id="3556"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551"/>
      <w:bookmarkEnd w:id="3552"/>
      <w:bookmarkEnd w:id="3553"/>
      <w:bookmarkEnd w:id="3554"/>
      <w:bookmarkEnd w:id="3555"/>
      <w:bookmarkEnd w:id="3556"/>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xml:space="preserve">). The "incorrect source identifier" would then logically never be referenced in future transactions.  It is noted that some systems </w:t>
      </w:r>
      <w:r w:rsidRPr="00F21240">
        <w:rPr>
          <w:noProof/>
        </w:rPr>
        <w:lastRenderedPageBreak/>
        <w:t>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557"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558" w:author="Merrick, Riki | APHL" w:date="2022-07-17T17:01:00Z"/>
                <w:noProof/>
              </w:rPr>
            </w:pPr>
            <w:ins w:id="3559" w:author="Merrick, Riki | APHL" w:date="2022-07-28T10:24:00Z">
              <w:r>
                <w:rPr>
                  <w:noProof/>
                </w:rPr>
                <w:t xml:space="preserve"> </w:t>
              </w:r>
            </w:ins>
            <w:ins w:id="3560"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561" w:author="Merrick, Riki | APHL" w:date="2022-07-17T17:01:00Z"/>
                <w:noProof/>
              </w:rPr>
            </w:pPr>
            <w:ins w:id="3562"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56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564" w:author="Merrick, Riki | APHL" w:date="2022-07-17T17:01:00Z"/>
                <w:noProof/>
              </w:rPr>
            </w:pPr>
            <w:ins w:id="3565" w:author="Merrick, Riki | APHL" w:date="2022-07-17T17:01:00Z">
              <w:r>
                <w:rPr>
                  <w:noProof/>
                </w:rPr>
                <w:t>3</w:t>
              </w:r>
            </w:ins>
          </w:p>
        </w:tc>
      </w:tr>
      <w:tr w:rsidR="00DC3443" w:rsidRPr="00715956" w14:paraId="3F522AAB" w14:textId="77777777" w:rsidTr="00D50068">
        <w:trPr>
          <w:jc w:val="center"/>
          <w:ins w:id="3566"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567" w:author="Merrick, Riki | APHL" w:date="2022-07-17T17:01:00Z"/>
                <w:noProof/>
              </w:rPr>
            </w:pPr>
            <w:ins w:id="3568" w:author="Merrick, Riki | APHL" w:date="2022-07-28T10:24:00Z">
              <w:r>
                <w:rPr>
                  <w:noProof/>
                </w:rPr>
                <w:t xml:space="preserve"> </w:t>
              </w:r>
            </w:ins>
            <w:ins w:id="3569"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570" w:author="Merrick, Riki | APHL" w:date="2022-07-17T17:01:00Z"/>
                <w:noProof/>
              </w:rPr>
            </w:pPr>
            <w:ins w:id="3571"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57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573" w:author="Merrick, Riki | APHL" w:date="2022-07-17T17:01:00Z"/>
                <w:noProof/>
              </w:rPr>
            </w:pPr>
            <w:ins w:id="3574" w:author="Merrick, Riki | APHL" w:date="2022-07-17T17:01:00Z">
              <w:r>
                <w:rPr>
                  <w:noProof/>
                </w:rPr>
                <w:t>3</w:t>
              </w:r>
            </w:ins>
          </w:p>
        </w:tc>
      </w:tr>
      <w:tr w:rsidR="00DC3443" w:rsidRPr="00715956" w14:paraId="0938AC95" w14:textId="77777777" w:rsidTr="00D50068">
        <w:trPr>
          <w:jc w:val="center"/>
          <w:ins w:id="3575"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576" w:author="Merrick, Riki | APHL" w:date="2022-07-17T17:01:00Z"/>
                <w:noProof/>
              </w:rPr>
            </w:pPr>
            <w:ins w:id="3577" w:author="Merrick, Riki | APHL" w:date="2022-07-28T10:24:00Z">
              <w:r>
                <w:rPr>
                  <w:noProof/>
                </w:rPr>
                <w:t xml:space="preserve"> </w:t>
              </w:r>
            </w:ins>
            <w:ins w:id="3578"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2C429330" w:rsidR="00DC3443" w:rsidRPr="00F21240" w:rsidRDefault="00DC3443" w:rsidP="00DC3443">
            <w:pPr>
              <w:pStyle w:val="MsgTableBody"/>
              <w:rPr>
                <w:ins w:id="3579" w:author="Merrick, Riki | APHL" w:date="2022-07-17T17:01:00Z"/>
                <w:noProof/>
              </w:rPr>
            </w:pPr>
            <w:ins w:id="3580"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58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582" w:author="Merrick, Riki | APHL" w:date="2022-07-17T17:01:00Z"/>
                <w:noProof/>
              </w:rPr>
            </w:pPr>
            <w:ins w:id="3583"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lastRenderedPageBreak/>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584" w:name="_Toc1815979"/>
      <w:bookmarkStart w:id="3585" w:name="_Toc21372523"/>
      <w:bookmarkStart w:id="3586" w:name="_Toc175991997"/>
      <w:bookmarkStart w:id="358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588" w:name="_Toc27754826"/>
      <w:bookmarkStart w:id="3589"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584"/>
      <w:bookmarkEnd w:id="3585"/>
      <w:bookmarkEnd w:id="3586"/>
      <w:bookmarkEnd w:id="3587"/>
      <w:bookmarkEnd w:id="3588"/>
      <w:bookmarkEnd w:id="358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59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59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lastRenderedPageBreak/>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591"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592" w:author="Merrick, Riki | APHL" w:date="2022-07-17T17:01:00Z"/>
                <w:noProof/>
              </w:rPr>
            </w:pPr>
            <w:ins w:id="3593" w:author="Merrick, Riki | APHL" w:date="2022-07-28T10:24:00Z">
              <w:r>
                <w:rPr>
                  <w:noProof/>
                </w:rPr>
                <w:t xml:space="preserve"> </w:t>
              </w:r>
            </w:ins>
            <w:ins w:id="3594"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595" w:author="Merrick, Riki | APHL" w:date="2022-07-17T17:01:00Z"/>
                <w:noProof/>
              </w:rPr>
            </w:pPr>
            <w:ins w:id="359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59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598" w:author="Merrick, Riki | APHL" w:date="2022-07-17T17:01:00Z"/>
                <w:noProof/>
              </w:rPr>
            </w:pPr>
            <w:ins w:id="3599" w:author="Merrick, Riki | APHL" w:date="2022-07-17T17:01:00Z">
              <w:r>
                <w:rPr>
                  <w:noProof/>
                </w:rPr>
                <w:t>3</w:t>
              </w:r>
            </w:ins>
          </w:p>
        </w:tc>
      </w:tr>
      <w:tr w:rsidR="00DC3443" w:rsidRPr="00715956" w14:paraId="252ABBBF" w14:textId="77777777" w:rsidTr="00D50068">
        <w:trPr>
          <w:jc w:val="center"/>
          <w:ins w:id="3600"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601" w:author="Merrick, Riki | APHL" w:date="2022-07-17T17:01:00Z"/>
                <w:noProof/>
              </w:rPr>
            </w:pPr>
            <w:ins w:id="3602" w:author="Merrick, Riki | APHL" w:date="2022-07-28T10:24:00Z">
              <w:r>
                <w:rPr>
                  <w:noProof/>
                </w:rPr>
                <w:t xml:space="preserve"> </w:t>
              </w:r>
            </w:ins>
            <w:ins w:id="3603"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604" w:author="Merrick, Riki | APHL" w:date="2022-07-17T17:01:00Z"/>
                <w:noProof/>
              </w:rPr>
            </w:pPr>
            <w:ins w:id="3605"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60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607" w:author="Merrick, Riki | APHL" w:date="2022-07-17T17:01:00Z"/>
                <w:noProof/>
              </w:rPr>
            </w:pPr>
            <w:ins w:id="3608" w:author="Merrick, Riki | APHL" w:date="2022-07-17T17:01:00Z">
              <w:r>
                <w:rPr>
                  <w:noProof/>
                </w:rPr>
                <w:t>3</w:t>
              </w:r>
            </w:ins>
          </w:p>
        </w:tc>
      </w:tr>
      <w:tr w:rsidR="00DC3443" w:rsidRPr="00715956" w14:paraId="1CE9009B" w14:textId="77777777" w:rsidTr="00D50068">
        <w:trPr>
          <w:jc w:val="center"/>
          <w:ins w:id="3609"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610" w:author="Merrick, Riki | APHL" w:date="2022-07-17T17:01:00Z"/>
                <w:noProof/>
              </w:rPr>
            </w:pPr>
            <w:ins w:id="3611" w:author="Merrick, Riki | APHL" w:date="2022-07-28T10:24:00Z">
              <w:r>
                <w:rPr>
                  <w:noProof/>
                </w:rPr>
                <w:t xml:space="preserve"> </w:t>
              </w:r>
            </w:ins>
            <w:ins w:id="3612"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659B2B23" w:rsidR="00DC3443" w:rsidRPr="00F21240" w:rsidRDefault="00DC3443" w:rsidP="00DC3443">
            <w:pPr>
              <w:pStyle w:val="MsgTableBody"/>
              <w:rPr>
                <w:ins w:id="3613" w:author="Merrick, Riki | APHL" w:date="2022-07-17T17:01:00Z"/>
                <w:noProof/>
              </w:rPr>
            </w:pPr>
            <w:ins w:id="3614"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61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616" w:author="Merrick, Riki | APHL" w:date="2022-07-17T17:01:00Z"/>
                <w:noProof/>
              </w:rPr>
            </w:pPr>
            <w:ins w:id="3617"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618" w:name="_Toc1815980"/>
      <w:bookmarkStart w:id="3619" w:name="_Toc21372524"/>
      <w:bookmarkStart w:id="3620" w:name="_Toc175991998"/>
      <w:bookmarkStart w:id="3621"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lastRenderedPageBreak/>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622" w:name="_Toc27754827"/>
      <w:bookmarkStart w:id="3623"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618"/>
      <w:bookmarkEnd w:id="3619"/>
      <w:bookmarkEnd w:id="3620"/>
      <w:bookmarkEnd w:id="3621"/>
      <w:bookmarkEnd w:id="3622"/>
      <w:bookmarkEnd w:id="3623"/>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624"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625" w:author="Merrick, Riki | APHL" w:date="2022-07-17T17:01:00Z"/>
                <w:noProof/>
              </w:rPr>
            </w:pPr>
            <w:ins w:id="3626" w:author="Merrick, Riki | APHL" w:date="2022-07-28T10:24:00Z">
              <w:r>
                <w:rPr>
                  <w:noProof/>
                </w:rPr>
                <w:t xml:space="preserve"> </w:t>
              </w:r>
            </w:ins>
            <w:ins w:id="3627"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628" w:author="Merrick, Riki | APHL" w:date="2022-07-17T17:01:00Z"/>
                <w:noProof/>
              </w:rPr>
            </w:pPr>
            <w:ins w:id="3629"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63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631" w:author="Merrick, Riki | APHL" w:date="2022-07-17T17:01:00Z"/>
                <w:noProof/>
              </w:rPr>
            </w:pPr>
            <w:ins w:id="3632" w:author="Merrick, Riki | APHL" w:date="2022-07-17T17:01:00Z">
              <w:r>
                <w:rPr>
                  <w:noProof/>
                </w:rPr>
                <w:t>3</w:t>
              </w:r>
            </w:ins>
          </w:p>
        </w:tc>
      </w:tr>
      <w:tr w:rsidR="00DC3443" w:rsidRPr="00715956" w14:paraId="35EB12C0" w14:textId="77777777" w:rsidTr="00D50068">
        <w:trPr>
          <w:jc w:val="center"/>
          <w:ins w:id="3633"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634" w:author="Merrick, Riki | APHL" w:date="2022-07-17T17:01:00Z"/>
                <w:noProof/>
              </w:rPr>
            </w:pPr>
            <w:ins w:id="3635" w:author="Merrick, Riki | APHL" w:date="2022-07-28T10:24:00Z">
              <w:r>
                <w:rPr>
                  <w:noProof/>
                </w:rPr>
                <w:t xml:space="preserve"> </w:t>
              </w:r>
            </w:ins>
            <w:ins w:id="3636"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637" w:author="Merrick, Riki | APHL" w:date="2022-07-17T17:01:00Z"/>
                <w:noProof/>
              </w:rPr>
            </w:pPr>
            <w:ins w:id="3638"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63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640" w:author="Merrick, Riki | APHL" w:date="2022-07-17T17:01:00Z"/>
                <w:noProof/>
              </w:rPr>
            </w:pPr>
            <w:ins w:id="3641" w:author="Merrick, Riki | APHL" w:date="2022-07-17T17:01:00Z">
              <w:r>
                <w:rPr>
                  <w:noProof/>
                </w:rPr>
                <w:t>3</w:t>
              </w:r>
            </w:ins>
          </w:p>
        </w:tc>
      </w:tr>
      <w:tr w:rsidR="00DC3443" w:rsidRPr="00715956" w14:paraId="41639B16" w14:textId="77777777" w:rsidTr="00D50068">
        <w:trPr>
          <w:jc w:val="center"/>
          <w:ins w:id="3642"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643" w:author="Merrick, Riki | APHL" w:date="2022-07-17T17:01:00Z"/>
                <w:noProof/>
              </w:rPr>
            </w:pPr>
            <w:ins w:id="3644" w:author="Merrick, Riki | APHL" w:date="2022-07-28T10:24:00Z">
              <w:r>
                <w:rPr>
                  <w:noProof/>
                </w:rPr>
                <w:t xml:space="preserve"> </w:t>
              </w:r>
            </w:ins>
            <w:ins w:id="3645"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39F22DF3" w:rsidR="00DC3443" w:rsidRPr="00F21240" w:rsidRDefault="00DC3443" w:rsidP="00DC3443">
            <w:pPr>
              <w:pStyle w:val="MsgTableBody"/>
              <w:rPr>
                <w:ins w:id="3646" w:author="Merrick, Riki | APHL" w:date="2022-07-17T17:01:00Z"/>
                <w:noProof/>
              </w:rPr>
            </w:pPr>
            <w:ins w:id="3647"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648"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649" w:author="Merrick, Riki | APHL" w:date="2022-07-17T17:01:00Z"/>
                <w:noProof/>
              </w:rPr>
            </w:pPr>
            <w:ins w:id="3650"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651" w:name="_Toc1815981"/>
      <w:bookmarkStart w:id="3652" w:name="_Toc21372525"/>
      <w:bookmarkStart w:id="3653" w:name="_Toc175991999"/>
      <w:bookmarkStart w:id="3654"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655" w:name="_Toc27754828"/>
      <w:bookmarkStart w:id="3656"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651"/>
      <w:bookmarkEnd w:id="3652"/>
      <w:bookmarkEnd w:id="3653"/>
      <w:bookmarkEnd w:id="3654"/>
      <w:bookmarkEnd w:id="3655"/>
      <w:bookmarkEnd w:id="3656"/>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lastRenderedPageBreak/>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657"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658" w:author="Merrick, Riki | APHL" w:date="2022-07-17T17:02:00Z"/>
                <w:noProof/>
              </w:rPr>
            </w:pPr>
            <w:ins w:id="3659" w:author="Merrick, Riki | APHL" w:date="2022-07-28T10:24:00Z">
              <w:r>
                <w:rPr>
                  <w:noProof/>
                </w:rPr>
                <w:t xml:space="preserve"> </w:t>
              </w:r>
            </w:ins>
            <w:ins w:id="3660"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661" w:author="Merrick, Riki | APHL" w:date="2022-07-17T17:02:00Z"/>
                <w:noProof/>
              </w:rPr>
            </w:pPr>
            <w:ins w:id="3662"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663"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664" w:author="Merrick, Riki | APHL" w:date="2022-07-17T17:02:00Z"/>
                <w:noProof/>
              </w:rPr>
            </w:pPr>
            <w:ins w:id="3665" w:author="Merrick, Riki | APHL" w:date="2022-07-17T17:02:00Z">
              <w:r>
                <w:rPr>
                  <w:noProof/>
                </w:rPr>
                <w:t>3</w:t>
              </w:r>
            </w:ins>
          </w:p>
        </w:tc>
      </w:tr>
      <w:tr w:rsidR="00DC3443" w:rsidRPr="00715956" w14:paraId="422F08C0" w14:textId="77777777" w:rsidTr="00D50068">
        <w:trPr>
          <w:jc w:val="center"/>
          <w:ins w:id="3666"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667" w:author="Merrick, Riki | APHL" w:date="2022-07-17T17:02:00Z"/>
                <w:noProof/>
              </w:rPr>
            </w:pPr>
            <w:ins w:id="3668" w:author="Merrick, Riki | APHL" w:date="2022-07-28T10:24:00Z">
              <w:r>
                <w:rPr>
                  <w:noProof/>
                </w:rPr>
                <w:t xml:space="preserve"> </w:t>
              </w:r>
            </w:ins>
            <w:ins w:id="3669"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670" w:author="Merrick, Riki | APHL" w:date="2022-07-17T17:02:00Z"/>
                <w:noProof/>
              </w:rPr>
            </w:pPr>
            <w:ins w:id="3671"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67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673" w:author="Merrick, Riki | APHL" w:date="2022-07-17T17:02:00Z"/>
                <w:noProof/>
              </w:rPr>
            </w:pPr>
            <w:ins w:id="3674" w:author="Merrick, Riki | APHL" w:date="2022-07-17T17:02:00Z">
              <w:r>
                <w:rPr>
                  <w:noProof/>
                </w:rPr>
                <w:t>3</w:t>
              </w:r>
            </w:ins>
          </w:p>
        </w:tc>
      </w:tr>
      <w:tr w:rsidR="00DC3443" w:rsidRPr="00715956" w14:paraId="25B9029B" w14:textId="77777777" w:rsidTr="00D50068">
        <w:trPr>
          <w:jc w:val="center"/>
          <w:ins w:id="3675"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676" w:author="Merrick, Riki | APHL" w:date="2022-07-17T17:02:00Z"/>
                <w:noProof/>
              </w:rPr>
            </w:pPr>
            <w:ins w:id="3677" w:author="Merrick, Riki | APHL" w:date="2022-07-28T10:24:00Z">
              <w:r>
                <w:rPr>
                  <w:noProof/>
                </w:rPr>
                <w:t xml:space="preserve"> </w:t>
              </w:r>
            </w:ins>
            <w:ins w:id="3678"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02204347" w:rsidR="00DC3443" w:rsidRPr="00F21240" w:rsidRDefault="00DC3443" w:rsidP="00DC3443">
            <w:pPr>
              <w:pStyle w:val="MsgTableBody"/>
              <w:rPr>
                <w:ins w:id="3679" w:author="Merrick, Riki | APHL" w:date="2022-07-17T17:02:00Z"/>
                <w:noProof/>
              </w:rPr>
            </w:pPr>
            <w:ins w:id="3680"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68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682" w:author="Merrick, Riki | APHL" w:date="2022-07-17T17:02:00Z"/>
                <w:noProof/>
              </w:rPr>
            </w:pPr>
            <w:ins w:id="3683"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684" w:name="_Toc1815982"/>
      <w:bookmarkStart w:id="3685" w:name="_Toc21372526"/>
      <w:bookmarkStart w:id="3686" w:name="_Toc175992000"/>
      <w:bookmarkStart w:id="368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lastRenderedPageBreak/>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688" w:name="_Toc27754829"/>
      <w:bookmarkStart w:id="3689"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684"/>
      <w:bookmarkEnd w:id="3685"/>
      <w:bookmarkEnd w:id="3686"/>
      <w:bookmarkEnd w:id="3687"/>
      <w:bookmarkEnd w:id="3688"/>
      <w:bookmarkEnd w:id="3689"/>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690"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691" w:author="Merrick, Riki | APHL" w:date="2022-07-17T17:02:00Z"/>
                <w:noProof/>
              </w:rPr>
            </w:pPr>
            <w:ins w:id="3692" w:author="Merrick, Riki | APHL" w:date="2022-07-28T10:24:00Z">
              <w:r>
                <w:rPr>
                  <w:noProof/>
                </w:rPr>
                <w:t xml:space="preserve"> </w:t>
              </w:r>
            </w:ins>
            <w:ins w:id="3693"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694" w:author="Merrick, Riki | APHL" w:date="2022-07-17T17:02:00Z"/>
                <w:noProof/>
              </w:rPr>
            </w:pPr>
            <w:ins w:id="3695"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69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697" w:author="Merrick, Riki | APHL" w:date="2022-07-17T17:02:00Z"/>
                <w:noProof/>
              </w:rPr>
            </w:pPr>
            <w:ins w:id="3698" w:author="Merrick, Riki | APHL" w:date="2022-07-17T17:02:00Z">
              <w:r>
                <w:rPr>
                  <w:noProof/>
                </w:rPr>
                <w:t>3</w:t>
              </w:r>
            </w:ins>
          </w:p>
        </w:tc>
      </w:tr>
      <w:tr w:rsidR="00DC3443" w:rsidRPr="00715956" w14:paraId="115C52AF" w14:textId="77777777" w:rsidTr="00D50068">
        <w:trPr>
          <w:jc w:val="center"/>
          <w:ins w:id="3699"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700" w:author="Merrick, Riki | APHL" w:date="2022-07-17T17:02:00Z"/>
                <w:noProof/>
              </w:rPr>
            </w:pPr>
            <w:ins w:id="3701" w:author="Merrick, Riki | APHL" w:date="2022-07-28T10:24:00Z">
              <w:r>
                <w:rPr>
                  <w:noProof/>
                </w:rPr>
                <w:t xml:space="preserve"> </w:t>
              </w:r>
            </w:ins>
            <w:ins w:id="3702"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703" w:author="Merrick, Riki | APHL" w:date="2022-07-17T17:02:00Z"/>
                <w:noProof/>
              </w:rPr>
            </w:pPr>
            <w:ins w:id="3704"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705"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706" w:author="Merrick, Riki | APHL" w:date="2022-07-17T17:02:00Z"/>
                <w:noProof/>
              </w:rPr>
            </w:pPr>
            <w:ins w:id="3707" w:author="Merrick, Riki | APHL" w:date="2022-07-17T17:02:00Z">
              <w:r>
                <w:rPr>
                  <w:noProof/>
                </w:rPr>
                <w:t>3</w:t>
              </w:r>
            </w:ins>
          </w:p>
        </w:tc>
      </w:tr>
      <w:tr w:rsidR="00DC3443" w:rsidRPr="00715956" w14:paraId="1094252E" w14:textId="77777777" w:rsidTr="00D50068">
        <w:trPr>
          <w:jc w:val="center"/>
          <w:ins w:id="3708"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709" w:author="Merrick, Riki | APHL" w:date="2022-07-17T17:02:00Z"/>
                <w:noProof/>
              </w:rPr>
            </w:pPr>
            <w:ins w:id="3710" w:author="Merrick, Riki | APHL" w:date="2022-07-28T10:24:00Z">
              <w:r>
                <w:rPr>
                  <w:noProof/>
                </w:rPr>
                <w:t xml:space="preserve"> </w:t>
              </w:r>
            </w:ins>
            <w:ins w:id="3711"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26749150" w:rsidR="00DC3443" w:rsidRPr="00F21240" w:rsidRDefault="00DC3443" w:rsidP="00DC3443">
            <w:pPr>
              <w:pStyle w:val="MsgTableBody"/>
              <w:rPr>
                <w:ins w:id="3712" w:author="Merrick, Riki | APHL" w:date="2022-07-17T17:02:00Z"/>
                <w:noProof/>
              </w:rPr>
            </w:pPr>
            <w:ins w:id="3713"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714"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715" w:author="Merrick, Riki | APHL" w:date="2022-07-17T17:02:00Z"/>
                <w:noProof/>
              </w:rPr>
            </w:pPr>
            <w:ins w:id="3716"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717" w:name="_Toc1815983"/>
      <w:bookmarkStart w:id="3718" w:name="_Toc21372527"/>
      <w:bookmarkStart w:id="3719" w:name="_Toc175992001"/>
      <w:bookmarkStart w:id="3720"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721" w:name="_Toc27754830"/>
      <w:bookmarkStart w:id="3722"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717"/>
      <w:bookmarkEnd w:id="3718"/>
      <w:bookmarkEnd w:id="3719"/>
      <w:bookmarkEnd w:id="3720"/>
      <w:bookmarkEnd w:id="3721"/>
      <w:bookmarkEnd w:id="3722"/>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lastRenderedPageBreak/>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723"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724" w:author="Merrick, Riki | APHL" w:date="2022-07-17T17:26:00Z"/>
                <w:noProof/>
              </w:rPr>
            </w:pPr>
            <w:ins w:id="3725" w:author="Merrick, Riki | APHL" w:date="2022-07-28T10:23:00Z">
              <w:r>
                <w:rPr>
                  <w:noProof/>
                </w:rPr>
                <w:t xml:space="preserve"> </w:t>
              </w:r>
            </w:ins>
            <w:ins w:id="3726"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727" w:author="Merrick, Riki | APHL" w:date="2022-07-17T17:26:00Z"/>
                <w:noProof/>
              </w:rPr>
            </w:pPr>
            <w:ins w:id="3728"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72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730" w:author="Merrick, Riki | APHL" w:date="2022-07-17T17:26:00Z"/>
                <w:noProof/>
              </w:rPr>
            </w:pPr>
            <w:ins w:id="3731" w:author="Merrick, Riki | APHL" w:date="2022-07-17T17:26:00Z">
              <w:r>
                <w:rPr>
                  <w:noProof/>
                </w:rPr>
                <w:t>3</w:t>
              </w:r>
            </w:ins>
          </w:p>
        </w:tc>
      </w:tr>
      <w:tr w:rsidR="00315DE3" w:rsidRPr="00715956" w14:paraId="0BC720BC" w14:textId="77777777" w:rsidTr="00D50068">
        <w:trPr>
          <w:jc w:val="center"/>
          <w:ins w:id="3732"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733" w:author="Merrick, Riki | APHL" w:date="2022-07-17T17:26:00Z"/>
                <w:noProof/>
              </w:rPr>
            </w:pPr>
            <w:ins w:id="3734" w:author="Merrick, Riki | APHL" w:date="2022-07-28T10:23:00Z">
              <w:r>
                <w:rPr>
                  <w:noProof/>
                </w:rPr>
                <w:t xml:space="preserve"> </w:t>
              </w:r>
            </w:ins>
            <w:ins w:id="3735"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736" w:author="Merrick, Riki | APHL" w:date="2022-07-17T17:26:00Z"/>
                <w:noProof/>
              </w:rPr>
            </w:pPr>
            <w:ins w:id="373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73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739" w:author="Merrick, Riki | APHL" w:date="2022-07-17T17:26:00Z"/>
                <w:noProof/>
              </w:rPr>
            </w:pPr>
            <w:ins w:id="3740" w:author="Merrick, Riki | APHL" w:date="2022-07-17T17:26:00Z">
              <w:r>
                <w:rPr>
                  <w:noProof/>
                </w:rPr>
                <w:t>3</w:t>
              </w:r>
            </w:ins>
          </w:p>
        </w:tc>
      </w:tr>
      <w:tr w:rsidR="00315DE3" w:rsidRPr="00715956" w14:paraId="507340D4" w14:textId="77777777" w:rsidTr="00D50068">
        <w:trPr>
          <w:jc w:val="center"/>
          <w:ins w:id="3741"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742" w:author="Merrick, Riki | APHL" w:date="2022-07-17T17:26:00Z"/>
                <w:noProof/>
              </w:rPr>
            </w:pPr>
            <w:ins w:id="3743" w:author="Merrick, Riki | APHL" w:date="2022-07-28T10:23:00Z">
              <w:r>
                <w:rPr>
                  <w:noProof/>
                </w:rPr>
                <w:t xml:space="preserve"> </w:t>
              </w:r>
            </w:ins>
            <w:ins w:id="3744"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47C7EEFA" w:rsidR="00315DE3" w:rsidRPr="00F21240" w:rsidRDefault="00315DE3" w:rsidP="00315DE3">
            <w:pPr>
              <w:pStyle w:val="MsgTableBody"/>
              <w:rPr>
                <w:ins w:id="3745" w:author="Merrick, Riki | APHL" w:date="2022-07-17T17:26:00Z"/>
                <w:noProof/>
              </w:rPr>
            </w:pPr>
            <w:ins w:id="3746"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747"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748" w:author="Merrick, Riki | APHL" w:date="2022-07-17T17:26:00Z"/>
                <w:noProof/>
              </w:rPr>
            </w:pPr>
            <w:ins w:id="3749"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lastRenderedPageBreak/>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750" w:name="_Toc1815984"/>
      <w:bookmarkStart w:id="3751" w:name="_Toc21372528"/>
      <w:bookmarkStart w:id="3752" w:name="_Toc175992002"/>
      <w:bookmarkStart w:id="3753"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754" w:name="_Toc27754831"/>
      <w:bookmarkStart w:id="3755"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750"/>
      <w:bookmarkEnd w:id="3751"/>
      <w:bookmarkEnd w:id="3752"/>
      <w:bookmarkEnd w:id="3753"/>
      <w:bookmarkEnd w:id="3754"/>
      <w:bookmarkEnd w:id="3755"/>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756" w:name="_Ref431563514"/>
      <w:bookmarkStart w:id="3757" w:name="_Toc1815985"/>
      <w:bookmarkStart w:id="3758" w:name="_Toc21372529"/>
      <w:bookmarkStart w:id="3759" w:name="_Toc175992003"/>
      <w:bookmarkStart w:id="3760" w:name="_Toc176235961"/>
      <w:bookmarkStart w:id="3761" w:name="_Toc27754832"/>
      <w:bookmarkStart w:id="3762"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756"/>
      <w:bookmarkEnd w:id="3757"/>
      <w:bookmarkEnd w:id="3758"/>
      <w:bookmarkEnd w:id="3759"/>
      <w:bookmarkEnd w:id="3760"/>
      <w:bookmarkEnd w:id="3761"/>
      <w:bookmarkEnd w:id="3762"/>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lastRenderedPageBreak/>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763"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764" w:author="Merrick, Riki | APHL" w:date="2022-07-17T17:26:00Z"/>
                <w:noProof/>
              </w:rPr>
            </w:pPr>
            <w:ins w:id="376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766" w:author="Merrick, Riki | APHL" w:date="2022-07-17T17:26:00Z"/>
                <w:noProof/>
              </w:rPr>
            </w:pPr>
            <w:ins w:id="376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76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769" w:author="Merrick, Riki | APHL" w:date="2022-07-17T17:26:00Z"/>
                <w:noProof/>
              </w:rPr>
            </w:pPr>
            <w:ins w:id="3770" w:author="Merrick, Riki | APHL" w:date="2022-07-17T17:26:00Z">
              <w:r>
                <w:rPr>
                  <w:noProof/>
                </w:rPr>
                <w:t>3</w:t>
              </w:r>
            </w:ins>
          </w:p>
        </w:tc>
      </w:tr>
      <w:tr w:rsidR="00315DE3" w:rsidRPr="00715956" w14:paraId="4A385A5E" w14:textId="77777777" w:rsidTr="00D50068">
        <w:trPr>
          <w:jc w:val="center"/>
          <w:ins w:id="3771"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772" w:author="Merrick, Riki | APHL" w:date="2022-07-17T17:26:00Z"/>
                <w:noProof/>
              </w:rPr>
            </w:pPr>
            <w:ins w:id="377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774" w:author="Merrick, Riki | APHL" w:date="2022-07-17T17:26:00Z"/>
                <w:noProof/>
              </w:rPr>
            </w:pPr>
            <w:ins w:id="377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77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777" w:author="Merrick, Riki | APHL" w:date="2022-07-17T17:26:00Z"/>
                <w:noProof/>
              </w:rPr>
            </w:pPr>
            <w:ins w:id="3778" w:author="Merrick, Riki | APHL" w:date="2022-07-17T17:26:00Z">
              <w:r>
                <w:rPr>
                  <w:noProof/>
                </w:rPr>
                <w:t>3</w:t>
              </w:r>
            </w:ins>
          </w:p>
        </w:tc>
      </w:tr>
      <w:tr w:rsidR="00315DE3" w:rsidRPr="00715956" w14:paraId="06BDAEFB" w14:textId="77777777" w:rsidTr="00D50068">
        <w:trPr>
          <w:jc w:val="center"/>
          <w:ins w:id="3779"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780" w:author="Merrick, Riki | APHL" w:date="2022-07-17T17:26:00Z"/>
                <w:noProof/>
              </w:rPr>
            </w:pPr>
            <w:ins w:id="378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1FF1E0C4" w:rsidR="00315DE3" w:rsidRPr="00F21240" w:rsidRDefault="00315DE3" w:rsidP="00315DE3">
            <w:pPr>
              <w:pStyle w:val="MsgTableBody"/>
              <w:rPr>
                <w:ins w:id="3782" w:author="Merrick, Riki | APHL" w:date="2022-07-17T17:26:00Z"/>
                <w:noProof/>
              </w:rPr>
            </w:pPr>
            <w:ins w:id="3783"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78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785" w:author="Merrick, Riki | APHL" w:date="2022-07-17T17:26:00Z"/>
                <w:noProof/>
              </w:rPr>
            </w:pPr>
            <w:ins w:id="3786"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787" w:name="_Toc1815986"/>
      <w:bookmarkStart w:id="3788" w:name="_Toc21372530"/>
      <w:bookmarkStart w:id="3789" w:name="_Toc175992004"/>
      <w:bookmarkStart w:id="3790"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lastRenderedPageBreak/>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791" w:name="_Toc27754833"/>
      <w:bookmarkStart w:id="3792"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787"/>
      <w:bookmarkEnd w:id="3788"/>
      <w:bookmarkEnd w:id="3789"/>
      <w:bookmarkEnd w:id="3790"/>
      <w:bookmarkEnd w:id="3791"/>
      <w:bookmarkEnd w:id="3792"/>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793" w:name="_Toc1815987"/>
      <w:bookmarkStart w:id="3794" w:name="_Toc21372531"/>
      <w:bookmarkStart w:id="3795" w:name="_Toc175992005"/>
      <w:bookmarkStart w:id="3796" w:name="_Toc176235963"/>
      <w:bookmarkStart w:id="3797" w:name="_Toc27754834"/>
      <w:bookmarkStart w:id="3798"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793"/>
      <w:bookmarkEnd w:id="3794"/>
      <w:bookmarkEnd w:id="3795"/>
      <w:bookmarkEnd w:id="3796"/>
      <w:bookmarkEnd w:id="3797"/>
      <w:bookmarkEnd w:id="3798"/>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799"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800" w:author="Merrick, Riki | APHL" w:date="2022-07-17T17:26:00Z"/>
              </w:rPr>
            </w:pPr>
            <w:ins w:id="3801"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802" w:author="Merrick, Riki | APHL" w:date="2022-07-17T17:26:00Z"/>
                <w:noProof/>
              </w:rPr>
            </w:pPr>
            <w:ins w:id="3803"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80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805" w:author="Merrick, Riki | APHL" w:date="2022-07-17T17:26:00Z"/>
                <w:noProof/>
              </w:rPr>
            </w:pPr>
            <w:ins w:id="3806" w:author="Merrick, Riki | APHL" w:date="2022-07-17T17:26:00Z">
              <w:r>
                <w:rPr>
                  <w:noProof/>
                </w:rPr>
                <w:t>3</w:t>
              </w:r>
            </w:ins>
          </w:p>
        </w:tc>
      </w:tr>
      <w:tr w:rsidR="00315DE3" w:rsidRPr="00715956" w14:paraId="4B202E4C" w14:textId="77777777" w:rsidTr="00D50068">
        <w:trPr>
          <w:jc w:val="center"/>
          <w:ins w:id="3807"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808" w:author="Merrick, Riki | APHL" w:date="2022-07-17T17:26:00Z"/>
              </w:rPr>
            </w:pPr>
            <w:ins w:id="3809"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810" w:author="Merrick, Riki | APHL" w:date="2022-07-17T17:26:00Z"/>
                <w:noProof/>
              </w:rPr>
            </w:pPr>
            <w:ins w:id="3811"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81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813" w:author="Merrick, Riki | APHL" w:date="2022-07-17T17:26:00Z"/>
                <w:noProof/>
              </w:rPr>
            </w:pPr>
            <w:ins w:id="3814" w:author="Merrick, Riki | APHL" w:date="2022-07-17T17:26:00Z">
              <w:r>
                <w:rPr>
                  <w:noProof/>
                </w:rPr>
                <w:t>3</w:t>
              </w:r>
            </w:ins>
          </w:p>
        </w:tc>
      </w:tr>
      <w:tr w:rsidR="00315DE3" w:rsidRPr="00715956" w14:paraId="0233BAAC" w14:textId="77777777" w:rsidTr="00D50068">
        <w:trPr>
          <w:jc w:val="center"/>
          <w:ins w:id="3815"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816" w:author="Merrick, Riki | APHL" w:date="2022-07-17T17:26:00Z"/>
              </w:rPr>
            </w:pPr>
            <w:ins w:id="3817"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6F363323" w:rsidR="00315DE3" w:rsidRPr="00F21240" w:rsidRDefault="00315DE3" w:rsidP="00315DE3">
            <w:pPr>
              <w:pStyle w:val="MsgTableBody"/>
              <w:rPr>
                <w:ins w:id="3818" w:author="Merrick, Riki | APHL" w:date="2022-07-17T17:26:00Z"/>
                <w:noProof/>
              </w:rPr>
            </w:pPr>
            <w:ins w:id="3819"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82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821" w:author="Merrick, Riki | APHL" w:date="2022-07-17T17:26:00Z"/>
                <w:noProof/>
              </w:rPr>
            </w:pPr>
            <w:ins w:id="3822"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823" w:name="_Toc1815988"/>
      <w:bookmarkStart w:id="3824" w:name="_Toc21372532"/>
      <w:bookmarkStart w:id="3825" w:name="_Toc175992006"/>
      <w:bookmarkStart w:id="382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827" w:name="_Toc27754835"/>
      <w:bookmarkStart w:id="3828"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823"/>
      <w:bookmarkEnd w:id="3824"/>
      <w:bookmarkEnd w:id="3825"/>
      <w:bookmarkEnd w:id="3826"/>
      <w:bookmarkEnd w:id="3827"/>
      <w:bookmarkEnd w:id="3828"/>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lastRenderedPageBreak/>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829"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830" w:author="Merrick, Riki | APHL" w:date="2022-07-17T17:26:00Z"/>
              </w:rPr>
            </w:pPr>
            <w:ins w:id="3831"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832" w:author="Merrick, Riki | APHL" w:date="2022-07-17T17:26:00Z"/>
                <w:noProof/>
              </w:rPr>
            </w:pPr>
            <w:ins w:id="3833"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83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835" w:author="Merrick, Riki | APHL" w:date="2022-07-17T17:26:00Z"/>
                <w:noProof/>
              </w:rPr>
            </w:pPr>
            <w:ins w:id="3836" w:author="Merrick, Riki | APHL" w:date="2022-07-17T17:26:00Z">
              <w:r>
                <w:rPr>
                  <w:noProof/>
                </w:rPr>
                <w:t>3</w:t>
              </w:r>
            </w:ins>
          </w:p>
        </w:tc>
      </w:tr>
      <w:tr w:rsidR="00315DE3" w:rsidRPr="00715956" w14:paraId="5CE3E084" w14:textId="77777777" w:rsidTr="00D50068">
        <w:trPr>
          <w:jc w:val="center"/>
          <w:ins w:id="3837"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838" w:author="Merrick, Riki | APHL" w:date="2022-07-17T17:26:00Z"/>
              </w:rPr>
            </w:pPr>
            <w:ins w:id="3839"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840" w:author="Merrick, Riki | APHL" w:date="2022-07-17T17:26:00Z"/>
                <w:noProof/>
              </w:rPr>
            </w:pPr>
            <w:ins w:id="3841"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84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843" w:author="Merrick, Riki | APHL" w:date="2022-07-17T17:26:00Z"/>
                <w:noProof/>
              </w:rPr>
            </w:pPr>
            <w:ins w:id="3844" w:author="Merrick, Riki | APHL" w:date="2022-07-17T17:26:00Z">
              <w:r>
                <w:rPr>
                  <w:noProof/>
                </w:rPr>
                <w:t>3</w:t>
              </w:r>
            </w:ins>
          </w:p>
        </w:tc>
      </w:tr>
      <w:tr w:rsidR="00315DE3" w:rsidRPr="00715956" w14:paraId="65702E25" w14:textId="77777777" w:rsidTr="00D50068">
        <w:trPr>
          <w:jc w:val="center"/>
          <w:ins w:id="3845"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846" w:author="Merrick, Riki | APHL" w:date="2022-07-17T17:26:00Z"/>
              </w:rPr>
            </w:pPr>
            <w:ins w:id="3847"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4C91A2BE" w:rsidR="00315DE3" w:rsidRPr="00F21240" w:rsidRDefault="00315DE3" w:rsidP="00315DE3">
            <w:pPr>
              <w:pStyle w:val="MsgTableBody"/>
              <w:rPr>
                <w:ins w:id="3848" w:author="Merrick, Riki | APHL" w:date="2022-07-17T17:26:00Z"/>
                <w:noProof/>
              </w:rPr>
            </w:pPr>
            <w:ins w:id="3849"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85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851" w:author="Merrick, Riki | APHL" w:date="2022-07-17T17:26:00Z"/>
                <w:noProof/>
              </w:rPr>
            </w:pPr>
            <w:ins w:id="3852"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853" w:name="_Toc1815989"/>
      <w:bookmarkStart w:id="3854" w:name="_Toc21372533"/>
      <w:bookmarkStart w:id="3855" w:name="_Toc175992007"/>
      <w:bookmarkStart w:id="3856"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857" w:name="_Toc27754836"/>
      <w:bookmarkStart w:id="3858"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853"/>
      <w:bookmarkEnd w:id="3854"/>
      <w:bookmarkEnd w:id="3855"/>
      <w:bookmarkEnd w:id="3856"/>
      <w:bookmarkEnd w:id="3857"/>
      <w:bookmarkEnd w:id="3858"/>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859"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860" w:author="Merrick, Riki | APHL" w:date="2022-07-17T17:27:00Z"/>
              </w:rPr>
            </w:pPr>
            <w:ins w:id="3861"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862" w:author="Merrick, Riki | APHL" w:date="2022-07-17T17:27:00Z"/>
                <w:noProof/>
              </w:rPr>
            </w:pPr>
            <w:ins w:id="3863"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86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865" w:author="Merrick, Riki | APHL" w:date="2022-07-17T17:27:00Z"/>
                <w:noProof/>
              </w:rPr>
            </w:pPr>
            <w:ins w:id="3866" w:author="Merrick, Riki | APHL" w:date="2022-07-17T17:27:00Z">
              <w:r>
                <w:rPr>
                  <w:noProof/>
                </w:rPr>
                <w:t>3</w:t>
              </w:r>
            </w:ins>
          </w:p>
        </w:tc>
      </w:tr>
      <w:tr w:rsidR="00315DE3" w:rsidRPr="00715956" w14:paraId="57EDE961" w14:textId="77777777" w:rsidTr="00D50068">
        <w:trPr>
          <w:jc w:val="center"/>
          <w:ins w:id="3867"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868" w:author="Merrick, Riki | APHL" w:date="2022-07-17T17:27:00Z"/>
              </w:rPr>
            </w:pPr>
            <w:ins w:id="3869"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870" w:author="Merrick, Riki | APHL" w:date="2022-07-17T17:27:00Z"/>
                <w:noProof/>
              </w:rPr>
            </w:pPr>
            <w:ins w:id="3871"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87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873" w:author="Merrick, Riki | APHL" w:date="2022-07-17T17:27:00Z"/>
                <w:noProof/>
              </w:rPr>
            </w:pPr>
            <w:ins w:id="3874" w:author="Merrick, Riki | APHL" w:date="2022-07-17T17:27:00Z">
              <w:r>
                <w:rPr>
                  <w:noProof/>
                </w:rPr>
                <w:t>3</w:t>
              </w:r>
            </w:ins>
          </w:p>
        </w:tc>
      </w:tr>
      <w:tr w:rsidR="00315DE3" w:rsidRPr="00715956" w14:paraId="4228E847" w14:textId="77777777" w:rsidTr="00D50068">
        <w:trPr>
          <w:jc w:val="center"/>
          <w:ins w:id="3875"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876" w:author="Merrick, Riki | APHL" w:date="2022-07-17T17:27:00Z"/>
              </w:rPr>
            </w:pPr>
            <w:ins w:id="3877"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69AA9EFD" w:rsidR="00315DE3" w:rsidRPr="00F21240" w:rsidRDefault="00315DE3" w:rsidP="00315DE3">
            <w:pPr>
              <w:pStyle w:val="MsgTableBody"/>
              <w:rPr>
                <w:ins w:id="3878" w:author="Merrick, Riki | APHL" w:date="2022-07-17T17:27:00Z"/>
                <w:noProof/>
              </w:rPr>
            </w:pPr>
            <w:ins w:id="3879"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880"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881" w:author="Merrick, Riki | APHL" w:date="2022-07-17T17:27:00Z"/>
                <w:noProof/>
              </w:rPr>
            </w:pPr>
            <w:ins w:id="3882"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883" w:name="_Toc1815990"/>
      <w:bookmarkStart w:id="3884" w:name="_Toc21372534"/>
      <w:bookmarkStart w:id="3885" w:name="_Toc175992008"/>
      <w:bookmarkStart w:id="3886" w:name="_Toc176235966"/>
      <w:bookmarkStart w:id="3887" w:name="_Toc348245015"/>
      <w:bookmarkStart w:id="3888" w:name="_Toc348258203"/>
      <w:bookmarkStart w:id="3889" w:name="_Toc348263386"/>
      <w:bookmarkStart w:id="3890" w:name="_Toc348336800"/>
      <w:bookmarkStart w:id="3891" w:name="_Toc348768113"/>
      <w:bookmarkStart w:id="3892" w:name="_Toc380435661"/>
      <w:bookmarkStart w:id="3893" w:name="_Toc359236159"/>
      <w:bookmarkEnd w:id="3540"/>
      <w:bookmarkEnd w:id="3541"/>
      <w:bookmarkEnd w:id="3542"/>
      <w:bookmarkEnd w:id="3543"/>
      <w:bookmarkEnd w:id="3544"/>
      <w:bookmarkEnd w:id="3545"/>
      <w:bookmarkEnd w:id="3546"/>
      <w:bookmarkEnd w:id="3547"/>
      <w:bookmarkEnd w:id="3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894" w:name="_Toc27754837"/>
      <w:bookmarkStart w:id="3895" w:name="_Toc109892132"/>
      <w:r w:rsidRPr="00F21240">
        <w:rPr>
          <w:noProof/>
        </w:rPr>
        <w:t>ADT/ACK- Cancel Leave of Absence for a Patient (Event A52)</w:t>
      </w:r>
      <w:bookmarkEnd w:id="3883"/>
      <w:bookmarkEnd w:id="3884"/>
      <w:bookmarkEnd w:id="3885"/>
      <w:bookmarkEnd w:id="3886"/>
      <w:bookmarkEnd w:id="3894"/>
      <w:bookmarkEnd w:id="3895"/>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896"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897" w:author="Merrick, Riki | APHL" w:date="2022-07-17T17:27:00Z"/>
              </w:rPr>
            </w:pPr>
            <w:ins w:id="389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899" w:author="Merrick, Riki | APHL" w:date="2022-07-17T17:27:00Z"/>
                <w:noProof/>
              </w:rPr>
            </w:pPr>
            <w:ins w:id="390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90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3902" w:author="Merrick, Riki | APHL" w:date="2022-07-17T17:27:00Z"/>
                <w:noProof/>
              </w:rPr>
            </w:pPr>
            <w:ins w:id="3903" w:author="Merrick, Riki | APHL" w:date="2022-07-17T17:27:00Z">
              <w:r>
                <w:rPr>
                  <w:noProof/>
                </w:rPr>
                <w:t>3</w:t>
              </w:r>
            </w:ins>
          </w:p>
        </w:tc>
      </w:tr>
      <w:tr w:rsidR="00315DE3" w:rsidRPr="00715956" w14:paraId="79FCEA85" w14:textId="77777777" w:rsidTr="00D50068">
        <w:trPr>
          <w:jc w:val="center"/>
          <w:ins w:id="3904"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3905" w:author="Merrick, Riki | APHL" w:date="2022-07-17T17:27:00Z"/>
              </w:rPr>
            </w:pPr>
            <w:ins w:id="390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3907" w:author="Merrick, Riki | APHL" w:date="2022-07-17T17:27:00Z"/>
                <w:noProof/>
              </w:rPr>
            </w:pPr>
            <w:ins w:id="390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390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3910" w:author="Merrick, Riki | APHL" w:date="2022-07-17T17:27:00Z"/>
                <w:noProof/>
              </w:rPr>
            </w:pPr>
            <w:ins w:id="3911" w:author="Merrick, Riki | APHL" w:date="2022-07-17T17:27:00Z">
              <w:r>
                <w:rPr>
                  <w:noProof/>
                </w:rPr>
                <w:t>3</w:t>
              </w:r>
            </w:ins>
          </w:p>
        </w:tc>
      </w:tr>
      <w:tr w:rsidR="00315DE3" w:rsidRPr="00715956" w14:paraId="3A6D560E" w14:textId="77777777" w:rsidTr="00D50068">
        <w:trPr>
          <w:jc w:val="center"/>
          <w:ins w:id="3912"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3913" w:author="Merrick, Riki | APHL" w:date="2022-07-17T17:27:00Z"/>
              </w:rPr>
            </w:pPr>
            <w:ins w:id="391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6518BE43" w:rsidR="00315DE3" w:rsidRPr="00F21240" w:rsidRDefault="00315DE3" w:rsidP="00315DE3">
            <w:pPr>
              <w:pStyle w:val="MsgTableBody"/>
              <w:rPr>
                <w:ins w:id="3915" w:author="Merrick, Riki | APHL" w:date="2022-07-17T17:27:00Z"/>
                <w:noProof/>
              </w:rPr>
            </w:pPr>
            <w:ins w:id="3916"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391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3918" w:author="Merrick, Riki | APHL" w:date="2022-07-17T17:27:00Z"/>
                <w:noProof/>
              </w:rPr>
            </w:pPr>
            <w:ins w:id="3919"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3920" w:name="_Toc1815991"/>
      <w:bookmarkStart w:id="3921" w:name="_Toc21372535"/>
      <w:bookmarkStart w:id="3922" w:name="_Toc175992009"/>
      <w:bookmarkStart w:id="3923"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lastRenderedPageBreak/>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3924" w:name="_Toc27754838"/>
      <w:bookmarkStart w:id="3925" w:name="_Toc109892133"/>
      <w:r w:rsidRPr="00F21240">
        <w:rPr>
          <w:noProof/>
        </w:rPr>
        <w:t>ADT/ACK - Cancel Patient Returns from a Leave of Absence (Event A53)</w:t>
      </w:r>
      <w:bookmarkEnd w:id="3920"/>
      <w:bookmarkEnd w:id="3921"/>
      <w:bookmarkEnd w:id="3922"/>
      <w:bookmarkEnd w:id="3923"/>
      <w:bookmarkEnd w:id="3924"/>
      <w:bookmarkEnd w:id="3925"/>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3926"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3927" w:author="Merrick, Riki | APHL" w:date="2022-07-17T17:27:00Z"/>
              </w:rPr>
            </w:pPr>
            <w:ins w:id="392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3929" w:author="Merrick, Riki | APHL" w:date="2022-07-17T17:27:00Z"/>
                <w:noProof/>
              </w:rPr>
            </w:pPr>
            <w:ins w:id="393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39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3932" w:author="Merrick, Riki | APHL" w:date="2022-07-17T17:27:00Z"/>
                <w:noProof/>
              </w:rPr>
            </w:pPr>
            <w:ins w:id="3933" w:author="Merrick, Riki | APHL" w:date="2022-07-17T17:27:00Z">
              <w:r>
                <w:rPr>
                  <w:noProof/>
                </w:rPr>
                <w:t>3</w:t>
              </w:r>
            </w:ins>
          </w:p>
        </w:tc>
      </w:tr>
      <w:tr w:rsidR="00315DE3" w:rsidRPr="00715956" w14:paraId="34F53458" w14:textId="77777777" w:rsidTr="00D50068">
        <w:trPr>
          <w:jc w:val="center"/>
          <w:ins w:id="3934"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3935" w:author="Merrick, Riki | APHL" w:date="2022-07-17T17:27:00Z"/>
              </w:rPr>
            </w:pPr>
            <w:ins w:id="393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3937" w:author="Merrick, Riki | APHL" w:date="2022-07-17T17:27:00Z"/>
                <w:noProof/>
              </w:rPr>
            </w:pPr>
            <w:ins w:id="393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393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3940" w:author="Merrick, Riki | APHL" w:date="2022-07-17T17:27:00Z"/>
                <w:noProof/>
              </w:rPr>
            </w:pPr>
            <w:ins w:id="3941" w:author="Merrick, Riki | APHL" w:date="2022-07-17T17:27:00Z">
              <w:r>
                <w:rPr>
                  <w:noProof/>
                </w:rPr>
                <w:t>3</w:t>
              </w:r>
            </w:ins>
          </w:p>
        </w:tc>
      </w:tr>
      <w:tr w:rsidR="00315DE3" w:rsidRPr="00715956" w14:paraId="5D851AF3" w14:textId="77777777" w:rsidTr="00D50068">
        <w:trPr>
          <w:jc w:val="center"/>
          <w:ins w:id="3942"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3943" w:author="Merrick, Riki | APHL" w:date="2022-07-17T17:27:00Z"/>
              </w:rPr>
            </w:pPr>
            <w:ins w:id="394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6B49336A" w:rsidR="00315DE3" w:rsidRPr="00F21240" w:rsidRDefault="00315DE3" w:rsidP="00315DE3">
            <w:pPr>
              <w:pStyle w:val="MsgTableBody"/>
              <w:rPr>
                <w:ins w:id="3945" w:author="Merrick, Riki | APHL" w:date="2022-07-17T17:27:00Z"/>
                <w:noProof/>
              </w:rPr>
            </w:pPr>
            <w:ins w:id="3946"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394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3948" w:author="Merrick, Riki | APHL" w:date="2022-07-17T17:27:00Z"/>
                <w:noProof/>
              </w:rPr>
            </w:pPr>
            <w:ins w:id="3949"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lastRenderedPageBreak/>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3950" w:name="_Toc1815992"/>
      <w:bookmarkStart w:id="3951" w:name="_Toc21372536"/>
      <w:bookmarkStart w:id="3952" w:name="_Toc175992010"/>
      <w:bookmarkStart w:id="3953"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3954" w:name="_Toc27754839"/>
      <w:bookmarkStart w:id="3955" w:name="_Toc109892134"/>
      <w:r w:rsidRPr="00F21240">
        <w:rPr>
          <w:noProof/>
        </w:rPr>
        <w:t>ADT/ACK - Change Attending Doctor (Event A54)</w:t>
      </w:r>
      <w:bookmarkEnd w:id="3950"/>
      <w:bookmarkEnd w:id="3951"/>
      <w:bookmarkEnd w:id="3952"/>
      <w:bookmarkEnd w:id="3953"/>
      <w:bookmarkEnd w:id="3954"/>
      <w:bookmarkEnd w:id="3955"/>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lastRenderedPageBreak/>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3956"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3957" w:author="Merrick, Riki | APHL" w:date="2022-07-17T17:27:00Z"/>
                <w:noProof/>
              </w:rPr>
            </w:pPr>
            <w:ins w:id="395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3959" w:author="Merrick, Riki | APHL" w:date="2022-07-17T17:27:00Z"/>
                <w:noProof/>
              </w:rPr>
            </w:pPr>
            <w:ins w:id="396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396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3962" w:author="Merrick, Riki | APHL" w:date="2022-07-17T17:27:00Z"/>
                <w:noProof/>
              </w:rPr>
            </w:pPr>
            <w:ins w:id="3963" w:author="Merrick, Riki | APHL" w:date="2022-07-17T17:27:00Z">
              <w:r>
                <w:rPr>
                  <w:noProof/>
                </w:rPr>
                <w:t>3</w:t>
              </w:r>
            </w:ins>
          </w:p>
        </w:tc>
      </w:tr>
      <w:tr w:rsidR="00315DE3" w14:paraId="54F1E064" w14:textId="77777777" w:rsidTr="00D50068">
        <w:trPr>
          <w:jc w:val="center"/>
          <w:ins w:id="3964"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3965" w:author="Merrick, Riki | APHL" w:date="2022-07-17T17:27:00Z"/>
                <w:noProof/>
              </w:rPr>
            </w:pPr>
            <w:ins w:id="396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3967" w:author="Merrick, Riki | APHL" w:date="2022-07-17T17:27:00Z"/>
                <w:noProof/>
              </w:rPr>
            </w:pPr>
            <w:ins w:id="396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396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3970" w:author="Merrick, Riki | APHL" w:date="2022-07-17T17:27:00Z"/>
                <w:noProof/>
              </w:rPr>
            </w:pPr>
            <w:ins w:id="3971" w:author="Merrick, Riki | APHL" w:date="2022-07-17T17:27:00Z">
              <w:r>
                <w:rPr>
                  <w:noProof/>
                </w:rPr>
                <w:t>3</w:t>
              </w:r>
            </w:ins>
          </w:p>
        </w:tc>
      </w:tr>
      <w:tr w:rsidR="00315DE3" w14:paraId="01CA11A1" w14:textId="77777777" w:rsidTr="00D50068">
        <w:trPr>
          <w:jc w:val="center"/>
          <w:ins w:id="3972"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3973" w:author="Merrick, Riki | APHL" w:date="2022-07-17T17:27:00Z"/>
                <w:noProof/>
              </w:rPr>
            </w:pPr>
            <w:ins w:id="397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329FA7D6" w:rsidR="00315DE3" w:rsidRDefault="00315DE3" w:rsidP="00315DE3">
            <w:pPr>
              <w:pStyle w:val="MsgTableBody"/>
              <w:rPr>
                <w:ins w:id="3975" w:author="Merrick, Riki | APHL" w:date="2022-07-17T17:27:00Z"/>
                <w:noProof/>
              </w:rPr>
            </w:pPr>
            <w:ins w:id="3976"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397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3978" w:author="Merrick, Riki | APHL" w:date="2022-07-17T17:27:00Z"/>
                <w:noProof/>
              </w:rPr>
            </w:pPr>
            <w:ins w:id="3979"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3980" w:name="_Toc1815993"/>
      <w:bookmarkStart w:id="3981" w:name="_Toc21372537"/>
      <w:bookmarkStart w:id="3982" w:name="_Toc175992011"/>
      <w:bookmarkStart w:id="398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lastRenderedPageBreak/>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3984" w:name="_Toc27754840"/>
      <w:bookmarkStart w:id="3985" w:name="_Toc109892135"/>
      <w:r w:rsidRPr="00F21240">
        <w:rPr>
          <w:noProof/>
        </w:rPr>
        <w:t>ADT/ACK - Cancel Change Attending Doctor (Event A55)</w:t>
      </w:r>
      <w:bookmarkEnd w:id="3980"/>
      <w:bookmarkEnd w:id="3981"/>
      <w:bookmarkEnd w:id="3982"/>
      <w:bookmarkEnd w:id="3983"/>
      <w:bookmarkEnd w:id="3984"/>
      <w:bookmarkEnd w:id="3985"/>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3986"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3987" w:author="Merrick, Riki | APHL" w:date="2022-07-17T17:28:00Z"/>
                <w:noProof/>
              </w:rPr>
            </w:pPr>
            <w:ins w:id="3988"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3989" w:author="Merrick, Riki | APHL" w:date="2022-07-17T17:28:00Z"/>
                <w:noProof/>
              </w:rPr>
            </w:pPr>
            <w:ins w:id="3990"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399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3992" w:author="Merrick, Riki | APHL" w:date="2022-07-17T17:28:00Z"/>
                <w:noProof/>
              </w:rPr>
            </w:pPr>
            <w:ins w:id="3993" w:author="Merrick, Riki | APHL" w:date="2022-07-17T17:28:00Z">
              <w:r>
                <w:rPr>
                  <w:noProof/>
                </w:rPr>
                <w:t>3</w:t>
              </w:r>
            </w:ins>
          </w:p>
        </w:tc>
      </w:tr>
      <w:tr w:rsidR="00315DE3" w:rsidRPr="00715956" w14:paraId="3593DA3F" w14:textId="77777777" w:rsidTr="00D50068">
        <w:trPr>
          <w:jc w:val="center"/>
          <w:ins w:id="3994"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3995" w:author="Merrick, Riki | APHL" w:date="2022-07-17T17:28:00Z"/>
                <w:noProof/>
              </w:rPr>
            </w:pPr>
            <w:ins w:id="3996"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3997" w:author="Merrick, Riki | APHL" w:date="2022-07-17T17:28:00Z"/>
                <w:noProof/>
              </w:rPr>
            </w:pPr>
            <w:ins w:id="3998"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399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000" w:author="Merrick, Riki | APHL" w:date="2022-07-17T17:28:00Z"/>
                <w:noProof/>
              </w:rPr>
            </w:pPr>
            <w:ins w:id="4001" w:author="Merrick, Riki | APHL" w:date="2022-07-17T17:28:00Z">
              <w:r>
                <w:rPr>
                  <w:noProof/>
                </w:rPr>
                <w:t>3</w:t>
              </w:r>
            </w:ins>
          </w:p>
        </w:tc>
      </w:tr>
      <w:tr w:rsidR="00315DE3" w:rsidRPr="00715956" w14:paraId="3C110882" w14:textId="77777777" w:rsidTr="00D50068">
        <w:trPr>
          <w:jc w:val="center"/>
          <w:ins w:id="4002"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003" w:author="Merrick, Riki | APHL" w:date="2022-07-17T17:28:00Z"/>
                <w:noProof/>
              </w:rPr>
            </w:pPr>
            <w:ins w:id="4004"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3D7827FF" w:rsidR="00315DE3" w:rsidRPr="00F21240" w:rsidRDefault="00315DE3" w:rsidP="00315DE3">
            <w:pPr>
              <w:pStyle w:val="MsgTableBody"/>
              <w:rPr>
                <w:ins w:id="4005" w:author="Merrick, Riki | APHL" w:date="2022-07-17T17:28:00Z"/>
                <w:noProof/>
              </w:rPr>
            </w:pPr>
            <w:ins w:id="4006"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00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008" w:author="Merrick, Riki | APHL" w:date="2022-07-17T17:28:00Z"/>
                <w:noProof/>
              </w:rPr>
            </w:pPr>
            <w:ins w:id="4009"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lastRenderedPageBreak/>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010" w:name="_Toc1815994"/>
      <w:bookmarkStart w:id="4011" w:name="_Toc21372538"/>
      <w:bookmarkStart w:id="4012" w:name="_Toc175992012"/>
      <w:bookmarkStart w:id="4013"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014" w:name="_Toc27754841"/>
      <w:bookmarkStart w:id="4015"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010"/>
      <w:bookmarkEnd w:id="4011"/>
      <w:bookmarkEnd w:id="4012"/>
      <w:bookmarkEnd w:id="4013"/>
      <w:bookmarkEnd w:id="4014"/>
      <w:bookmarkEnd w:id="4015"/>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lastRenderedPageBreak/>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016"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017" w:author="Merrick, Riki | APHL" w:date="2022-07-28T10:30:00Z"/>
                <w:noProof/>
              </w:rPr>
            </w:pPr>
            <w:ins w:id="4018"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019" w:author="Merrick, Riki | APHL" w:date="2022-07-28T10:30:00Z"/>
                <w:noProof/>
              </w:rPr>
            </w:pPr>
            <w:ins w:id="4020"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021"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022" w:author="Merrick, Riki | APHL" w:date="2022-07-28T10:30:00Z"/>
                <w:noProof/>
              </w:rPr>
            </w:pPr>
            <w:ins w:id="4023" w:author="Merrick, Riki | APHL" w:date="2022-07-28T10:31:00Z">
              <w:r>
                <w:rPr>
                  <w:noProof/>
                </w:rPr>
                <w:t>3</w:t>
              </w:r>
            </w:ins>
          </w:p>
        </w:tc>
      </w:tr>
      <w:tr w:rsidR="00A55400" w:rsidRPr="00715956" w14:paraId="3892316A" w14:textId="77777777" w:rsidTr="00D50068">
        <w:trPr>
          <w:jc w:val="center"/>
          <w:ins w:id="4024"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025" w:author="Merrick, Riki | APHL" w:date="2022-07-28T10:30:00Z"/>
                <w:noProof/>
              </w:rPr>
            </w:pPr>
            <w:ins w:id="4026"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027" w:author="Merrick, Riki | APHL" w:date="2022-07-28T10:30:00Z"/>
                <w:noProof/>
              </w:rPr>
            </w:pPr>
            <w:ins w:id="4028"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02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030" w:author="Merrick, Riki | APHL" w:date="2022-07-28T10:30:00Z"/>
                <w:noProof/>
              </w:rPr>
            </w:pPr>
            <w:ins w:id="4031" w:author="Merrick, Riki | APHL" w:date="2022-07-28T10:31:00Z">
              <w:r>
                <w:rPr>
                  <w:noProof/>
                </w:rPr>
                <w:t>3</w:t>
              </w:r>
            </w:ins>
          </w:p>
        </w:tc>
      </w:tr>
      <w:tr w:rsidR="00A55400" w:rsidRPr="00715956" w14:paraId="5A94540B" w14:textId="77777777" w:rsidTr="00D50068">
        <w:trPr>
          <w:jc w:val="center"/>
          <w:ins w:id="4032"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033" w:author="Merrick, Riki | APHL" w:date="2022-07-28T10:30:00Z"/>
                <w:noProof/>
              </w:rPr>
            </w:pPr>
            <w:ins w:id="4034"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42CA3A09" w:rsidR="00A55400" w:rsidRPr="00F21240" w:rsidRDefault="00A55400" w:rsidP="00A55400">
            <w:pPr>
              <w:pStyle w:val="MsgTableBody"/>
              <w:rPr>
                <w:ins w:id="4035" w:author="Merrick, Riki | APHL" w:date="2022-07-28T10:30:00Z"/>
                <w:noProof/>
              </w:rPr>
            </w:pPr>
            <w:ins w:id="4036" w:author="Merrick, Riki | APHL" w:date="2022-07-28T10: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03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038" w:author="Merrick, Riki | APHL" w:date="2022-07-28T10:30:00Z"/>
                <w:noProof/>
              </w:rPr>
            </w:pPr>
            <w:ins w:id="4039"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040"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041" w:author="Merrick, Riki | APHL" w:date="2022-07-28T10:31:00Z"/>
                <w:noProof/>
              </w:rPr>
            </w:pPr>
            <w:ins w:id="4042"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043" w:author="Merrick, Riki | APHL" w:date="2022-07-28T10:31:00Z"/>
                <w:noProof/>
              </w:rPr>
            </w:pPr>
            <w:ins w:id="4044"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045"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046"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047" w:author="Merrick, Riki | APHL" w:date="2022-07-28T10:32:00Z">
              <w:r w:rsidR="00E4464A">
                <w:rPr>
                  <w:noProof/>
                </w:rPr>
                <w:t xml:space="preserve">  </w:t>
              </w:r>
            </w:ins>
            <w:r w:rsidRPr="00F21240">
              <w:rPr>
                <w:noProof/>
              </w:rPr>
              <w:t xml:space="preserve"> </w:t>
            </w:r>
            <w:del w:id="4048" w:author="Merrick, Riki | APHL" w:date="2022-07-28T10:32:00Z">
              <w:r w:rsidRPr="00F21240" w:rsidDel="00A55400">
                <w:rPr>
                  <w:noProof/>
                </w:rPr>
                <w:delText xml:space="preserve">[{ </w:delText>
              </w:r>
            </w:del>
            <w:r w:rsidRPr="00F21240">
              <w:rPr>
                <w:noProof/>
              </w:rPr>
              <w:t xml:space="preserve">NK1 </w:t>
            </w:r>
            <w:del w:id="4049"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050"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051" w:author="Merrick, Riki | APHL" w:date="2022-07-17T17:32:00Z"/>
                <w:noProof/>
              </w:rPr>
            </w:pPr>
            <w:ins w:id="4052"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053" w:author="Merrick, Riki | APHL" w:date="2022-07-17T17:32:00Z"/>
                <w:noProof/>
              </w:rPr>
            </w:pPr>
            <w:ins w:id="4054"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05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056" w:author="Merrick, Riki | APHL" w:date="2022-07-17T17:32:00Z"/>
                <w:noProof/>
              </w:rPr>
            </w:pPr>
            <w:ins w:id="4057" w:author="Merrick, Riki | APHL" w:date="2022-07-17T17:32:00Z">
              <w:r>
                <w:rPr>
                  <w:noProof/>
                </w:rPr>
                <w:t>3</w:t>
              </w:r>
            </w:ins>
          </w:p>
        </w:tc>
      </w:tr>
      <w:tr w:rsidR="00A55400" w:rsidRPr="00715956" w14:paraId="1F74B1C7" w14:textId="77777777" w:rsidTr="00D50068">
        <w:trPr>
          <w:jc w:val="center"/>
          <w:ins w:id="4058"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059" w:author="Merrick, Riki | APHL" w:date="2022-07-17T17:32:00Z"/>
                <w:noProof/>
              </w:rPr>
            </w:pPr>
            <w:ins w:id="4060"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061" w:author="Merrick, Riki | APHL" w:date="2022-07-17T17:32:00Z"/>
                <w:noProof/>
              </w:rPr>
            </w:pPr>
            <w:ins w:id="4062"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06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064" w:author="Merrick, Riki | APHL" w:date="2022-07-17T17:32:00Z"/>
                <w:noProof/>
              </w:rPr>
            </w:pPr>
            <w:ins w:id="4065" w:author="Merrick, Riki | APHL" w:date="2022-07-17T17:32:00Z">
              <w:r>
                <w:rPr>
                  <w:noProof/>
                </w:rPr>
                <w:t>3</w:t>
              </w:r>
            </w:ins>
          </w:p>
        </w:tc>
      </w:tr>
      <w:tr w:rsidR="00A55400" w:rsidRPr="00715956" w14:paraId="02E65EC7" w14:textId="77777777" w:rsidTr="00D50068">
        <w:trPr>
          <w:jc w:val="center"/>
          <w:ins w:id="4066"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067" w:author="Merrick, Riki | APHL" w:date="2022-07-28T10:32:00Z"/>
                <w:noProof/>
              </w:rPr>
            </w:pPr>
            <w:ins w:id="4068"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069" w:author="Merrick, Riki | APHL" w:date="2022-07-28T10:32:00Z"/>
                <w:noProof/>
              </w:rPr>
            </w:pPr>
            <w:ins w:id="4070"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071"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072"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073" w:name="_Toc1815995"/>
      <w:bookmarkStart w:id="4074" w:name="_Toc21372539"/>
      <w:bookmarkStart w:id="4075" w:name="_Toc175992013"/>
      <w:bookmarkStart w:id="4076" w:name="_Toc176235971"/>
      <w:bookmarkStart w:id="4077" w:name="_Toc27754842"/>
      <w:bookmarkStart w:id="4078"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073"/>
      <w:bookmarkEnd w:id="4074"/>
      <w:bookmarkEnd w:id="4075"/>
      <w:bookmarkEnd w:id="4076"/>
      <w:bookmarkEnd w:id="4077"/>
      <w:bookmarkEnd w:id="4078"/>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079"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080" w:author="Merrick, Riki | APHL" w:date="2022-07-28T10:30:00Z"/>
                <w:noProof/>
              </w:rPr>
            </w:pPr>
            <w:ins w:id="4081"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082" w:author="Merrick, Riki | APHL" w:date="2022-07-28T10:30:00Z"/>
                <w:noProof/>
              </w:rPr>
            </w:pPr>
            <w:ins w:id="4083"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084"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085" w:author="Merrick, Riki | APHL" w:date="2022-07-28T10:30:00Z"/>
                <w:noProof/>
              </w:rPr>
            </w:pPr>
            <w:ins w:id="4086" w:author="Merrick, Riki | APHL" w:date="2022-07-28T10:35:00Z">
              <w:r>
                <w:rPr>
                  <w:noProof/>
                </w:rPr>
                <w:t>3</w:t>
              </w:r>
            </w:ins>
          </w:p>
        </w:tc>
      </w:tr>
      <w:tr w:rsidR="00E4464A" w:rsidRPr="00715956" w14:paraId="7F0E57B3" w14:textId="77777777" w:rsidTr="00D50068">
        <w:trPr>
          <w:jc w:val="center"/>
          <w:ins w:id="4087"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088" w:author="Merrick, Riki | APHL" w:date="2022-07-28T10:30:00Z"/>
                <w:noProof/>
              </w:rPr>
            </w:pPr>
            <w:ins w:id="4089"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090" w:author="Merrick, Riki | APHL" w:date="2022-07-28T10:30:00Z"/>
                <w:noProof/>
              </w:rPr>
            </w:pPr>
            <w:ins w:id="4091"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09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093" w:author="Merrick, Riki | APHL" w:date="2022-07-28T10:30:00Z"/>
                <w:noProof/>
              </w:rPr>
            </w:pPr>
            <w:ins w:id="4094" w:author="Merrick, Riki | APHL" w:date="2022-07-28T10:35:00Z">
              <w:r>
                <w:rPr>
                  <w:noProof/>
                </w:rPr>
                <w:t>3</w:t>
              </w:r>
            </w:ins>
          </w:p>
        </w:tc>
      </w:tr>
      <w:tr w:rsidR="00E4464A" w:rsidRPr="00715956" w14:paraId="7E507F1B" w14:textId="77777777" w:rsidTr="00D50068">
        <w:trPr>
          <w:jc w:val="center"/>
          <w:ins w:id="4095"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096" w:author="Merrick, Riki | APHL" w:date="2022-07-28T10:34:00Z"/>
                <w:noProof/>
              </w:rPr>
            </w:pPr>
            <w:ins w:id="4097"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1DC84740" w:rsidR="00E4464A" w:rsidRPr="00F21240" w:rsidRDefault="00E4464A" w:rsidP="00E4464A">
            <w:pPr>
              <w:pStyle w:val="MsgTableBody"/>
              <w:rPr>
                <w:ins w:id="4098" w:author="Merrick, Riki | APHL" w:date="2022-07-28T10:34:00Z"/>
                <w:noProof/>
              </w:rPr>
            </w:pPr>
            <w:ins w:id="4099" w:author="Merrick, Riki | APHL" w:date="2022-07-28T10: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100"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101" w:author="Merrick, Riki | APHL" w:date="2022-07-28T10:34:00Z"/>
                <w:noProof/>
              </w:rPr>
            </w:pPr>
            <w:ins w:id="4102" w:author="Merrick, Riki | APHL" w:date="2022-07-28T10:35:00Z">
              <w:r>
                <w:rPr>
                  <w:noProof/>
                </w:rPr>
                <w:t>3</w:t>
              </w:r>
            </w:ins>
          </w:p>
        </w:tc>
      </w:tr>
      <w:tr w:rsidR="00E4464A" w:rsidRPr="00715956" w14:paraId="45CD20D1" w14:textId="77777777" w:rsidTr="00D50068">
        <w:trPr>
          <w:jc w:val="center"/>
          <w:ins w:id="4103"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104" w:author="Merrick, Riki | APHL" w:date="2022-07-28T10:30:00Z"/>
                <w:noProof/>
              </w:rPr>
            </w:pPr>
            <w:ins w:id="4105"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106" w:author="Merrick, Riki | APHL" w:date="2022-07-28T10:30:00Z"/>
                <w:noProof/>
              </w:rPr>
            </w:pPr>
            <w:ins w:id="4107"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108"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109"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110" w:author="Merrick, Riki | APHL" w:date="2022-07-28T10:35:00Z">
              <w:r>
                <w:rPr>
                  <w:noProof/>
                </w:rPr>
                <w:t xml:space="preserve">   </w:t>
              </w:r>
            </w:ins>
            <w:del w:id="4111" w:author="Merrick, Riki | APHL" w:date="2022-07-28T10:35:00Z">
              <w:r w:rsidRPr="00F21240" w:rsidDel="00E4464A">
                <w:rPr>
                  <w:noProof/>
                </w:rPr>
                <w:delText xml:space="preserve">[{ </w:delText>
              </w:r>
            </w:del>
            <w:r w:rsidRPr="00F21240">
              <w:rPr>
                <w:noProof/>
              </w:rPr>
              <w:t>NK1</w:t>
            </w:r>
            <w:del w:id="4112"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113"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114" w:author="Merrick, Riki | APHL" w:date="2022-07-17T17:32:00Z"/>
                <w:noProof/>
              </w:rPr>
            </w:pPr>
            <w:ins w:id="411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116" w:author="Merrick, Riki | APHL" w:date="2022-07-17T17:32:00Z"/>
                <w:noProof/>
              </w:rPr>
            </w:pPr>
            <w:ins w:id="411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11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119" w:author="Merrick, Riki | APHL" w:date="2022-07-17T17:32:00Z"/>
                <w:noProof/>
              </w:rPr>
            </w:pPr>
            <w:ins w:id="4120" w:author="Merrick, Riki | APHL" w:date="2022-07-17T17:32:00Z">
              <w:r>
                <w:rPr>
                  <w:noProof/>
                </w:rPr>
                <w:t>3</w:t>
              </w:r>
            </w:ins>
          </w:p>
        </w:tc>
      </w:tr>
      <w:tr w:rsidR="00E4464A" w:rsidRPr="00715956" w14:paraId="2B83C863" w14:textId="77777777" w:rsidTr="00D50068">
        <w:trPr>
          <w:jc w:val="center"/>
          <w:ins w:id="4121"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122" w:author="Merrick, Riki | APHL" w:date="2022-07-17T17:32:00Z"/>
                <w:noProof/>
              </w:rPr>
            </w:pPr>
            <w:ins w:id="412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124" w:author="Merrick, Riki | APHL" w:date="2022-07-17T17:32:00Z"/>
                <w:noProof/>
              </w:rPr>
            </w:pPr>
            <w:ins w:id="412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12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127" w:author="Merrick, Riki | APHL" w:date="2022-07-17T17:32:00Z"/>
                <w:noProof/>
              </w:rPr>
            </w:pPr>
            <w:ins w:id="4128" w:author="Merrick, Riki | APHL" w:date="2022-07-17T17:32:00Z">
              <w:r>
                <w:rPr>
                  <w:noProof/>
                </w:rPr>
                <w:t>3</w:t>
              </w:r>
            </w:ins>
          </w:p>
        </w:tc>
      </w:tr>
      <w:tr w:rsidR="00E4464A" w:rsidRPr="00715956" w14:paraId="6028D6C9" w14:textId="77777777" w:rsidTr="00D50068">
        <w:trPr>
          <w:jc w:val="center"/>
          <w:ins w:id="4129"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130" w:author="Merrick, Riki | APHL" w:date="2022-07-28T10:34:00Z"/>
                <w:noProof/>
              </w:rPr>
            </w:pPr>
            <w:ins w:id="4131"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132" w:author="Merrick, Riki | APHL" w:date="2022-07-28T10:34:00Z"/>
                <w:noProof/>
              </w:rPr>
            </w:pPr>
            <w:ins w:id="4133"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134"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135"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136" w:name="_Toc1815996"/>
      <w:bookmarkStart w:id="4137" w:name="_Toc21372540"/>
      <w:bookmarkStart w:id="4138" w:name="_Toc175992014"/>
      <w:bookmarkStart w:id="4139" w:name="_Toc176235972"/>
      <w:bookmarkStart w:id="4140" w:name="_Toc27754843"/>
      <w:bookmarkStart w:id="4141"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136"/>
      <w:bookmarkEnd w:id="4137"/>
      <w:bookmarkEnd w:id="4138"/>
      <w:bookmarkEnd w:id="4139"/>
      <w:bookmarkEnd w:id="4140"/>
      <w:bookmarkEnd w:id="414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142"/>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142"/>
            <w:r w:rsidR="00E4464A">
              <w:rPr>
                <w:rStyle w:val="CommentReference"/>
                <w:rFonts w:ascii="Verdana" w:hAnsi="Verdana" w:cs="Times New Roman"/>
                <w:kern w:val="0"/>
                <w:lang w:eastAsia="en-US"/>
              </w:rPr>
              <w:commentReference w:id="4142"/>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143" w:name="_Toc1815997"/>
      <w:bookmarkStart w:id="4144" w:name="_Toc21372541"/>
      <w:bookmarkStart w:id="4145" w:name="_Toc175992015"/>
      <w:bookmarkStart w:id="4146" w:name="_Toc176235973"/>
      <w:bookmarkStart w:id="4147" w:name="_Toc27754844"/>
      <w:bookmarkStart w:id="4148"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143"/>
      <w:bookmarkEnd w:id="4144"/>
      <w:bookmarkEnd w:id="4145"/>
      <w:bookmarkEnd w:id="4146"/>
      <w:bookmarkEnd w:id="4147"/>
      <w:bookmarkEnd w:id="4148"/>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149"/>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149"/>
            <w:r w:rsidR="00592CCE">
              <w:rPr>
                <w:rStyle w:val="CommentReference"/>
                <w:rFonts w:ascii="Verdana" w:hAnsi="Verdana" w:cs="Times New Roman"/>
                <w:kern w:val="0"/>
                <w:lang w:eastAsia="en-US"/>
              </w:rPr>
              <w:commentReference w:id="4149"/>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150" w:name="_Toc1815998"/>
      <w:bookmarkStart w:id="4151" w:name="_Toc21372542"/>
      <w:bookmarkStart w:id="4152" w:name="_Toc175992016"/>
      <w:bookmarkStart w:id="4153" w:name="_Toc176235974"/>
      <w:bookmarkStart w:id="4154" w:name="_Toc27754845"/>
      <w:bookmarkStart w:id="4155"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150"/>
      <w:bookmarkEnd w:id="4151"/>
      <w:bookmarkEnd w:id="4152"/>
      <w:bookmarkEnd w:id="4153"/>
      <w:bookmarkEnd w:id="4154"/>
      <w:bookmarkEnd w:id="4155"/>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156"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157" w:author="Merrick, Riki | APHL" w:date="2022-07-17T17:28:00Z"/>
                <w:noProof/>
              </w:rPr>
            </w:pPr>
            <w:ins w:id="4158"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159" w:author="Merrick, Riki | APHL" w:date="2022-07-17T17:28:00Z"/>
                <w:noProof/>
              </w:rPr>
            </w:pPr>
            <w:ins w:id="4160"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16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162" w:author="Merrick, Riki | APHL" w:date="2022-07-17T17:28:00Z"/>
                <w:noProof/>
              </w:rPr>
            </w:pPr>
            <w:ins w:id="4163" w:author="Merrick, Riki | APHL" w:date="2022-07-17T17:28:00Z">
              <w:r>
                <w:rPr>
                  <w:noProof/>
                </w:rPr>
                <w:t>3</w:t>
              </w:r>
            </w:ins>
          </w:p>
        </w:tc>
      </w:tr>
      <w:tr w:rsidR="00315DE3" w:rsidRPr="00715956" w14:paraId="02A82D5A" w14:textId="77777777" w:rsidTr="00D50068">
        <w:trPr>
          <w:jc w:val="center"/>
          <w:ins w:id="4164"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165" w:author="Merrick, Riki | APHL" w:date="2022-07-17T17:28:00Z"/>
                <w:noProof/>
              </w:rPr>
            </w:pPr>
            <w:ins w:id="4166"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167" w:author="Merrick, Riki | APHL" w:date="2022-07-17T17:28:00Z"/>
                <w:noProof/>
              </w:rPr>
            </w:pPr>
            <w:ins w:id="4168"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16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170" w:author="Merrick, Riki | APHL" w:date="2022-07-17T17:28:00Z"/>
                <w:noProof/>
              </w:rPr>
            </w:pPr>
            <w:ins w:id="4171" w:author="Merrick, Riki | APHL" w:date="2022-07-17T17:28:00Z">
              <w:r>
                <w:rPr>
                  <w:noProof/>
                </w:rPr>
                <w:t>3</w:t>
              </w:r>
            </w:ins>
          </w:p>
        </w:tc>
      </w:tr>
      <w:tr w:rsidR="00315DE3" w:rsidRPr="00715956" w14:paraId="7455092C" w14:textId="77777777" w:rsidTr="00D50068">
        <w:trPr>
          <w:jc w:val="center"/>
          <w:ins w:id="4172"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173" w:author="Merrick, Riki | APHL" w:date="2022-07-17T17:28:00Z"/>
                <w:noProof/>
              </w:rPr>
            </w:pPr>
            <w:ins w:id="4174"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50A55274" w:rsidR="00315DE3" w:rsidRPr="00F21240" w:rsidRDefault="00315DE3" w:rsidP="00315DE3">
            <w:pPr>
              <w:pStyle w:val="MsgTableBody"/>
              <w:rPr>
                <w:ins w:id="4175" w:author="Merrick, Riki | APHL" w:date="2022-07-17T17:28:00Z"/>
                <w:noProof/>
              </w:rPr>
            </w:pPr>
            <w:ins w:id="4176"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17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178" w:author="Merrick, Riki | APHL" w:date="2022-07-17T17:28:00Z"/>
                <w:noProof/>
              </w:rPr>
            </w:pPr>
            <w:ins w:id="4179"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180" w:name="_Toc1815999"/>
      <w:bookmarkStart w:id="4181" w:name="_Toc21372543"/>
      <w:bookmarkStart w:id="4182" w:name="_Toc175992017"/>
      <w:bookmarkStart w:id="4183"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184" w:name="_Toc27754846"/>
      <w:bookmarkStart w:id="4185"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180"/>
      <w:bookmarkEnd w:id="4181"/>
      <w:bookmarkEnd w:id="4182"/>
      <w:bookmarkEnd w:id="4183"/>
      <w:bookmarkEnd w:id="4184"/>
      <w:bookmarkEnd w:id="4185"/>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186"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187" w:author="Merrick, Riki | APHL" w:date="2022-07-17T17:28:00Z"/>
                <w:noProof/>
              </w:rPr>
            </w:pPr>
            <w:ins w:id="4188"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189" w:author="Merrick, Riki | APHL" w:date="2022-07-17T17:28:00Z"/>
                <w:noProof/>
              </w:rPr>
            </w:pPr>
            <w:ins w:id="4190"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19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192" w:author="Merrick, Riki | APHL" w:date="2022-07-17T17:28:00Z"/>
                <w:noProof/>
              </w:rPr>
            </w:pPr>
            <w:ins w:id="4193" w:author="Merrick, Riki | APHL" w:date="2022-07-17T17:28:00Z">
              <w:r>
                <w:rPr>
                  <w:noProof/>
                </w:rPr>
                <w:t>3</w:t>
              </w:r>
            </w:ins>
          </w:p>
        </w:tc>
      </w:tr>
      <w:tr w:rsidR="00315DE3" w14:paraId="21A115FF" w14:textId="77777777" w:rsidTr="00D50068">
        <w:trPr>
          <w:jc w:val="center"/>
          <w:ins w:id="4194"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195" w:author="Merrick, Riki | APHL" w:date="2022-07-17T17:28:00Z"/>
                <w:noProof/>
              </w:rPr>
            </w:pPr>
            <w:ins w:id="4196"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197" w:author="Merrick, Riki | APHL" w:date="2022-07-17T17:28:00Z"/>
                <w:noProof/>
              </w:rPr>
            </w:pPr>
            <w:ins w:id="4198"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19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200" w:author="Merrick, Riki | APHL" w:date="2022-07-17T17:28:00Z"/>
                <w:noProof/>
              </w:rPr>
            </w:pPr>
            <w:ins w:id="4201" w:author="Merrick, Riki | APHL" w:date="2022-07-17T17:28:00Z">
              <w:r>
                <w:rPr>
                  <w:noProof/>
                </w:rPr>
                <w:t>3</w:t>
              </w:r>
            </w:ins>
          </w:p>
        </w:tc>
      </w:tr>
      <w:tr w:rsidR="00315DE3" w14:paraId="5A5191EB" w14:textId="77777777" w:rsidTr="00D50068">
        <w:trPr>
          <w:jc w:val="center"/>
          <w:ins w:id="4202"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203" w:author="Merrick, Riki | APHL" w:date="2022-07-17T17:28:00Z"/>
                <w:noProof/>
              </w:rPr>
            </w:pPr>
            <w:ins w:id="4204"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518DFBB6" w:rsidR="00315DE3" w:rsidRDefault="00315DE3" w:rsidP="00315DE3">
            <w:pPr>
              <w:pStyle w:val="MsgTableBody"/>
              <w:rPr>
                <w:ins w:id="4205" w:author="Merrick, Riki | APHL" w:date="2022-07-17T17:28:00Z"/>
                <w:noProof/>
              </w:rPr>
            </w:pPr>
            <w:ins w:id="4206"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20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208" w:author="Merrick, Riki | APHL" w:date="2022-07-17T17:28:00Z"/>
                <w:noProof/>
              </w:rPr>
            </w:pPr>
            <w:ins w:id="4209"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210" w:name="_Toc1816000"/>
      <w:bookmarkStart w:id="4211" w:name="_Toc21372544"/>
      <w:bookmarkStart w:id="4212" w:name="_Toc175992018"/>
      <w:bookmarkStart w:id="4213"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214" w:name="_Toc27754847"/>
      <w:bookmarkStart w:id="4215"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210"/>
      <w:bookmarkEnd w:id="4211"/>
      <w:bookmarkEnd w:id="4212"/>
      <w:bookmarkEnd w:id="4213"/>
      <w:bookmarkEnd w:id="4214"/>
      <w:bookmarkEnd w:id="4215"/>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216"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217" w:author="Merrick, Riki | APHL" w:date="2022-07-17T17:28:00Z"/>
                <w:noProof/>
              </w:rPr>
            </w:pPr>
            <w:ins w:id="4218"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219" w:author="Merrick, Riki | APHL" w:date="2022-07-17T17:28:00Z"/>
                <w:noProof/>
              </w:rPr>
            </w:pPr>
            <w:ins w:id="4220"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22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222" w:author="Merrick, Riki | APHL" w:date="2022-07-17T17:28:00Z"/>
                <w:noProof/>
              </w:rPr>
            </w:pPr>
            <w:ins w:id="4223"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224"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225" w:author="Merrick, Riki | APHL" w:date="2022-07-17T17:28:00Z"/>
                <w:noProof/>
              </w:rPr>
            </w:pPr>
            <w:ins w:id="4226"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227" w:author="Merrick, Riki | APHL" w:date="2022-07-17T17:28:00Z"/>
                <w:noProof/>
              </w:rPr>
            </w:pPr>
            <w:ins w:id="4228"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22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230" w:author="Merrick, Riki | APHL" w:date="2022-07-17T17:28:00Z"/>
                <w:noProof/>
              </w:rPr>
            </w:pPr>
            <w:ins w:id="4231"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232"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233" w:author="Merrick, Riki | APHL" w:date="2022-07-17T17:28:00Z"/>
                <w:noProof/>
              </w:rPr>
            </w:pPr>
            <w:ins w:id="4234"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18A8D041" w:rsidR="00405D2D" w:rsidRDefault="00405D2D" w:rsidP="00405D2D">
            <w:pPr>
              <w:pStyle w:val="MsgTableBody"/>
              <w:rPr>
                <w:ins w:id="4235" w:author="Merrick, Riki | APHL" w:date="2022-07-17T17:28:00Z"/>
                <w:noProof/>
              </w:rPr>
            </w:pPr>
            <w:ins w:id="4236" w:author="Merrick, Riki | APHL" w:date="2022-07-17T17:2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23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238" w:author="Merrick, Riki | APHL" w:date="2022-07-17T17:28:00Z"/>
                <w:noProof/>
              </w:rPr>
            </w:pPr>
            <w:ins w:id="4239"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240" w:name="_Toc1816001"/>
      <w:bookmarkStart w:id="4241" w:name="_Toc21372545"/>
      <w:bookmarkStart w:id="4242" w:name="_Toc175992019"/>
      <w:bookmarkStart w:id="4243"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244" w:name="_Toc27754848"/>
      <w:bookmarkStart w:id="4245"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246"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244"/>
      <w:bookmarkEnd w:id="4245"/>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247"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248" w:author="Merrick, Riki | APHL" w:date="2022-07-17T17:33:00Z"/>
              </w:rPr>
            </w:pPr>
            <w:ins w:id="4249"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250" w:author="Merrick, Riki | APHL" w:date="2022-07-17T17:33:00Z"/>
              </w:rPr>
            </w:pPr>
            <w:ins w:id="4251"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252"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253" w:author="Merrick, Riki | APHL" w:date="2022-07-17T17:33:00Z"/>
              </w:rPr>
            </w:pPr>
            <w:ins w:id="4254" w:author="Merrick, Riki | APHL" w:date="2022-07-17T17:33:00Z">
              <w:r>
                <w:rPr>
                  <w:noProof/>
                </w:rPr>
                <w:t>3</w:t>
              </w:r>
            </w:ins>
          </w:p>
        </w:tc>
      </w:tr>
      <w:tr w:rsidR="00C9799C" w:rsidRPr="00715956" w14:paraId="74CA6459" w14:textId="77777777" w:rsidTr="00D50068">
        <w:trPr>
          <w:jc w:val="center"/>
          <w:ins w:id="4255"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256" w:author="Merrick, Riki | APHL" w:date="2022-07-17T17:33:00Z"/>
              </w:rPr>
            </w:pPr>
            <w:ins w:id="4257"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258" w:author="Merrick, Riki | APHL" w:date="2022-07-17T17:33:00Z"/>
              </w:rPr>
            </w:pPr>
            <w:ins w:id="4259"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260"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261" w:author="Merrick, Riki | APHL" w:date="2022-07-17T17:33:00Z"/>
              </w:rPr>
            </w:pPr>
            <w:ins w:id="4262"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263" w:name="_Toc27754849"/>
      <w:bookmarkStart w:id="4264" w:name="_Toc109892144"/>
      <w:r w:rsidRPr="00F21240">
        <w:rPr>
          <w:noProof/>
        </w:rPr>
        <w:t>M</w:t>
      </w:r>
      <w:r w:rsidR="004C5C19">
        <w:rPr>
          <w:noProof/>
        </w:rPr>
        <w:t>essage Segments</w:t>
      </w:r>
      <w:bookmarkEnd w:id="4240"/>
      <w:bookmarkEnd w:id="4241"/>
      <w:bookmarkEnd w:id="4242"/>
      <w:bookmarkEnd w:id="4243"/>
      <w:bookmarkEnd w:id="4263"/>
      <w:bookmarkEnd w:id="4264"/>
    </w:p>
    <w:p w14:paraId="2CD8A574" w14:textId="77777777" w:rsidR="00715956" w:rsidRPr="00F21240" w:rsidRDefault="00715956">
      <w:pPr>
        <w:pStyle w:val="Heading3"/>
        <w:rPr>
          <w:noProof/>
        </w:rPr>
      </w:pPr>
      <w:bookmarkStart w:id="4265" w:name="_Toc21372546"/>
      <w:bookmarkStart w:id="4266" w:name="_Toc175992020"/>
      <w:bookmarkStart w:id="4267" w:name="_Toc176235978"/>
      <w:bookmarkStart w:id="4268" w:name="_Toc27754850"/>
      <w:bookmarkStart w:id="4269" w:name="_Toc109892145"/>
      <w:bookmarkStart w:id="4270" w:name="_Toc348245016"/>
      <w:bookmarkStart w:id="4271" w:name="_Toc348258204"/>
      <w:bookmarkStart w:id="4272" w:name="_Toc348263387"/>
      <w:bookmarkStart w:id="4273" w:name="_Toc348336801"/>
      <w:bookmarkStart w:id="4274" w:name="_Toc348768114"/>
      <w:bookmarkStart w:id="4275" w:name="_Toc380435662"/>
      <w:bookmarkStart w:id="4276" w:name="_Toc359236160"/>
      <w:bookmarkStart w:id="4277" w:name="_Toc1816002"/>
      <w:bookmarkEnd w:id="3887"/>
      <w:bookmarkEnd w:id="3888"/>
      <w:bookmarkEnd w:id="3889"/>
      <w:bookmarkEnd w:id="3890"/>
      <w:bookmarkEnd w:id="3891"/>
      <w:bookmarkEnd w:id="3892"/>
      <w:bookmarkEnd w:id="3893"/>
      <w:r w:rsidRPr="00F21240">
        <w:rPr>
          <w:noProof/>
        </w:rPr>
        <w:t xml:space="preserve">EVN </w:t>
      </w:r>
      <w:r w:rsidRPr="00F21240">
        <w:rPr>
          <w:noProof/>
        </w:rPr>
        <w:noBreakHyphen/>
        <w:t xml:space="preserve"> Event Type Segment</w:t>
      </w:r>
      <w:bookmarkEnd w:id="4265"/>
      <w:bookmarkEnd w:id="4266"/>
      <w:bookmarkEnd w:id="4267"/>
      <w:bookmarkEnd w:id="4268"/>
      <w:bookmarkEnd w:id="4269"/>
      <w:r w:rsidRPr="00F21240">
        <w:rPr>
          <w:noProof/>
        </w:rPr>
        <w:fldChar w:fldCharType="begin"/>
      </w:r>
      <w:r w:rsidRPr="00F21240">
        <w:rPr>
          <w:noProof/>
        </w:rPr>
        <w:instrText>XE "Segments: EVN"</w:instrText>
      </w:r>
      <w:r w:rsidRPr="00F21240">
        <w:rPr>
          <w:noProof/>
        </w:rPr>
        <w:fldChar w:fldCharType="end"/>
      </w:r>
      <w:bookmarkEnd w:id="4270"/>
      <w:bookmarkEnd w:id="4271"/>
      <w:bookmarkEnd w:id="4272"/>
      <w:bookmarkEnd w:id="4273"/>
      <w:bookmarkEnd w:id="4274"/>
      <w:bookmarkEnd w:id="4275"/>
      <w:bookmarkEnd w:id="4276"/>
      <w:bookmarkEnd w:id="4277"/>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278" w:name="EVN"/>
      <w:bookmarkEnd w:id="4278"/>
      <w:r w:rsidRPr="00F21240">
        <w:rPr>
          <w:noProof/>
        </w:rPr>
        <w:t xml:space="preserve"> – Event Type</w:t>
      </w:r>
      <w:bookmarkStart w:id="4279"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27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280" w:name="_Hlt479197205"/>
              <w:r w:rsidR="00715956" w:rsidRPr="00F21240">
                <w:rPr>
                  <w:rStyle w:val="HyperlinkTable"/>
                  <w:noProof/>
                </w:rPr>
                <w:t>8</w:t>
              </w:r>
              <w:bookmarkEnd w:id="4280"/>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281" w:name="_Toc1816003"/>
      <w:bookmarkStart w:id="4282" w:name="_Toc21372547"/>
      <w:r w:rsidRPr="00F21240">
        <w:rPr>
          <w:noProof/>
          <w:vanish/>
        </w:rPr>
        <w:t>EVN field definitions</w:t>
      </w:r>
      <w:bookmarkStart w:id="4283" w:name="_Toc174953550"/>
      <w:bookmarkStart w:id="4284" w:name="_Toc174954137"/>
      <w:bookmarkEnd w:id="4281"/>
      <w:bookmarkEnd w:id="4282"/>
      <w:bookmarkEnd w:id="4283"/>
      <w:bookmarkEnd w:id="4284"/>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285" w:name="_Toc175992021"/>
      <w:bookmarkEnd w:id="4285"/>
    </w:p>
    <w:p w14:paraId="416CA656" w14:textId="77777777" w:rsidR="00715956" w:rsidRPr="00F21240" w:rsidRDefault="00715956">
      <w:pPr>
        <w:pStyle w:val="Heading4"/>
        <w:rPr>
          <w:noProof/>
        </w:rPr>
      </w:pPr>
      <w:bookmarkStart w:id="4286" w:name="_Toc1816004"/>
      <w:bookmarkStart w:id="4287" w:name="_Toc21372548"/>
      <w:bookmarkStart w:id="4288" w:name="_Toc175992022"/>
      <w:r w:rsidRPr="00F21240">
        <w:rPr>
          <w:noProof/>
        </w:rPr>
        <w:t>EVN-1   Event Type Code</w:t>
      </w:r>
      <w:bookmarkEnd w:id="4286"/>
      <w:bookmarkEnd w:id="4287"/>
      <w:bookmarkEnd w:id="4288"/>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289" w:name="_Toc1816005"/>
      <w:bookmarkStart w:id="4290" w:name="_Toc21372549"/>
      <w:bookmarkStart w:id="4291"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289"/>
      <w:bookmarkEnd w:id="4290"/>
      <w:bookmarkEnd w:id="4291"/>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292" w:name="_Toc1816006"/>
      <w:bookmarkStart w:id="4293" w:name="_Toc21372550"/>
      <w:bookmarkStart w:id="4294"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292"/>
      <w:bookmarkEnd w:id="4293"/>
      <w:bookmarkEnd w:id="4294"/>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295" w:name="_Toc1816007"/>
      <w:bookmarkStart w:id="4296" w:name="_Toc21372551"/>
      <w:bookmarkStart w:id="4297"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295"/>
      <w:bookmarkEnd w:id="4296"/>
      <w:bookmarkEnd w:id="4297"/>
    </w:p>
    <w:p w14:paraId="602B59C9" w14:textId="77777777" w:rsidR="00A95485" w:rsidRDefault="00A95485" w:rsidP="00A95485">
      <w:pPr>
        <w:pStyle w:val="Components"/>
        <w:rPr>
          <w:noProof/>
        </w:rPr>
      </w:pPr>
      <w:bookmarkStart w:id="429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298"/>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299" w:name="_Hlt479196478"/>
        <w:r w:rsidRPr="00FE0C80">
          <w:rPr>
            <w:rStyle w:val="ReferenceUserTable"/>
          </w:rPr>
          <w:t>n</w:t>
        </w:r>
        <w:bookmarkEnd w:id="4299"/>
        <w:r w:rsidRPr="00FE0C80">
          <w:rPr>
            <w:rStyle w:val="ReferenceUserTable"/>
          </w:rPr>
          <w:t>t Re</w:t>
        </w:r>
        <w:bookmarkStart w:id="4300" w:name="_Hlt1595536"/>
        <w:bookmarkStart w:id="4301" w:name="_Hlt1595437"/>
        <w:bookmarkEnd w:id="4300"/>
        <w:r w:rsidRPr="00FE0C80">
          <w:rPr>
            <w:rStyle w:val="ReferenceUserTable"/>
          </w:rPr>
          <w:t>a</w:t>
        </w:r>
        <w:bookmarkEnd w:id="4301"/>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302" w:name="_Hlt479196483"/>
      <w:bookmarkStart w:id="4303" w:name="_Toc1816008"/>
      <w:bookmarkStart w:id="4304" w:name="_Toc21372552"/>
      <w:bookmarkStart w:id="4305" w:name="_Toc175992026"/>
      <w:bookmarkEnd w:id="4302"/>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303"/>
      <w:bookmarkEnd w:id="4304"/>
      <w:bookmarkEnd w:id="4305"/>
    </w:p>
    <w:p w14:paraId="1E7C7E98" w14:textId="77777777" w:rsidR="00A95485" w:rsidRDefault="00A95485" w:rsidP="00A95485">
      <w:pPr>
        <w:pStyle w:val="Components"/>
      </w:pPr>
      <w:bookmarkStart w:id="430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06"/>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307" w:name="_Hlt479196699"/>
        <w:r w:rsidRPr="00FE0C80">
          <w:rPr>
            <w:rStyle w:val="ReferenceUserTable"/>
          </w:rPr>
          <w:t>r</w:t>
        </w:r>
        <w:bookmarkEnd w:id="4307"/>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308" w:name="_Hlt476034640"/>
      <w:bookmarkStart w:id="4309" w:name="_Toc1816009"/>
      <w:bookmarkStart w:id="4310" w:name="_Toc21372553"/>
      <w:bookmarkStart w:id="4311" w:name="_Toc175992027"/>
      <w:bookmarkEnd w:id="4308"/>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309"/>
      <w:bookmarkEnd w:id="4310"/>
      <w:bookmarkEnd w:id="4311"/>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312" w:name="_Toc1816010"/>
      <w:bookmarkStart w:id="4313" w:name="_Toc21372554"/>
      <w:bookmarkStart w:id="4314"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312"/>
      <w:bookmarkEnd w:id="4313"/>
      <w:bookmarkEnd w:id="4314"/>
    </w:p>
    <w:p w14:paraId="41DCD71A" w14:textId="77777777" w:rsidR="00A95485" w:rsidRDefault="00A95485" w:rsidP="00A95485">
      <w:pPr>
        <w:pStyle w:val="Components"/>
      </w:pPr>
      <w:bookmarkStart w:id="4315" w:name="HDComponent"/>
      <w:r>
        <w:t>Components:  &lt;Namespace ID (IS)&gt; ^ &lt;Universal ID (ST)&gt; ^ &lt;Universal ID Type (ID)&gt;</w:t>
      </w:r>
      <w:bookmarkEnd w:id="4315"/>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316" w:name="_Toc348245017"/>
      <w:bookmarkStart w:id="4317" w:name="_Toc348258205"/>
      <w:bookmarkStart w:id="4318" w:name="_Toc348263388"/>
      <w:bookmarkStart w:id="4319" w:name="_Toc348336802"/>
      <w:bookmarkStart w:id="4320" w:name="_Toc348768115"/>
      <w:bookmarkStart w:id="4321" w:name="_Toc380435663"/>
      <w:bookmarkStart w:id="4322" w:name="_Toc359236161"/>
      <w:bookmarkStart w:id="4323" w:name="_Toc1816011"/>
      <w:bookmarkStart w:id="4324" w:name="_Toc21372555"/>
      <w:bookmarkStart w:id="4325" w:name="_Toc175992029"/>
      <w:bookmarkStart w:id="4326" w:name="_Toc176235979"/>
      <w:bookmarkStart w:id="4327" w:name="_Toc27754851"/>
      <w:bookmarkStart w:id="4328"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316"/>
      <w:bookmarkEnd w:id="4317"/>
      <w:bookmarkEnd w:id="4318"/>
      <w:bookmarkEnd w:id="4319"/>
      <w:bookmarkEnd w:id="4320"/>
      <w:bookmarkEnd w:id="4321"/>
      <w:bookmarkEnd w:id="4322"/>
      <w:bookmarkEnd w:id="4323"/>
      <w:bookmarkEnd w:id="4324"/>
      <w:bookmarkEnd w:id="4325"/>
      <w:bookmarkEnd w:id="4326"/>
      <w:bookmarkEnd w:id="4327"/>
      <w:bookmarkEnd w:id="4328"/>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329"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330" w:author="Merrick, Riki | APHL" w:date="2022-07-17T14:25:00Z">
        <w:r>
          <w:rPr>
            <w:noProof/>
          </w:rPr>
          <w:t xml:space="preserve">In order to support </w:t>
        </w:r>
      </w:ins>
      <w:ins w:id="4331"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332" w:author="Merrick, Riki | APHL" w:date="2022-07-17T14:27:00Z">
        <w:r w:rsidR="00165748">
          <w:rPr>
            <w:noProof/>
          </w:rPr>
          <w:t>7</w:t>
        </w:r>
        <w:r w:rsidR="0003652C">
          <w:rPr>
            <w:noProof/>
          </w:rPr>
          <w:t>) is valued ‘</w:t>
        </w:r>
      </w:ins>
      <w:ins w:id="4333" w:author="Merrick, Riki | APHL" w:date="2022-07-17T14:28:00Z">
        <w:r w:rsidR="00C01A68">
          <w:rPr>
            <w:noProof/>
          </w:rPr>
          <w:t>N</w:t>
        </w:r>
      </w:ins>
      <w:ins w:id="4334"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335" w:name="_Hlt479197644"/>
      <w:bookmarkStart w:id="4336" w:name="PID"/>
      <w:bookmarkEnd w:id="4335"/>
      <w:r w:rsidRPr="004842E3">
        <w:rPr>
          <w:noProof/>
          <w:lang w:val="fr-FR"/>
        </w:rPr>
        <w:t>HL7 Attribute Table - PI</w:t>
      </w:r>
      <w:bookmarkStart w:id="4337" w:name="_Hlt476040326"/>
      <w:r w:rsidRPr="004842E3">
        <w:rPr>
          <w:noProof/>
          <w:lang w:val="fr-FR"/>
        </w:rPr>
        <w:t>D - Patient Identification</w:t>
      </w:r>
      <w:bookmarkEnd w:id="4336"/>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33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338" w:name="_Toc1816012"/>
      <w:bookmarkStart w:id="4339" w:name="_Toc21372556"/>
      <w:r w:rsidRPr="00F21240">
        <w:rPr>
          <w:noProof/>
          <w:vanish/>
        </w:rPr>
        <w:t>PID field definitions</w:t>
      </w:r>
      <w:bookmarkStart w:id="4340" w:name="_Toc174953559"/>
      <w:bookmarkStart w:id="4341" w:name="_Toc174954146"/>
      <w:bookmarkEnd w:id="4338"/>
      <w:bookmarkEnd w:id="4339"/>
      <w:bookmarkEnd w:id="4340"/>
      <w:bookmarkEnd w:id="4341"/>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342" w:name="_Toc175992030"/>
      <w:bookmarkEnd w:id="4342"/>
    </w:p>
    <w:p w14:paraId="3DFA2D3C" w14:textId="77777777" w:rsidR="00715956" w:rsidRPr="00F21240" w:rsidRDefault="00715956">
      <w:pPr>
        <w:pStyle w:val="Heading4"/>
        <w:rPr>
          <w:noProof/>
        </w:rPr>
      </w:pPr>
      <w:bookmarkStart w:id="4343" w:name="_Toc1816013"/>
      <w:bookmarkStart w:id="4344" w:name="_Toc21372557"/>
      <w:bookmarkStart w:id="4345"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343"/>
      <w:bookmarkEnd w:id="4344"/>
      <w:bookmarkEnd w:id="4345"/>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346" w:name="_Toc1816014"/>
      <w:bookmarkStart w:id="4347" w:name="_Toc21372558"/>
      <w:bookmarkStart w:id="4348"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346"/>
      <w:bookmarkEnd w:id="4347"/>
      <w:bookmarkEnd w:id="4348"/>
    </w:p>
    <w:p w14:paraId="39A58024" w14:textId="77777777" w:rsidR="00715956" w:rsidRPr="00F21240" w:rsidRDefault="00715956">
      <w:pPr>
        <w:pStyle w:val="NormalIndented"/>
        <w:rPr>
          <w:noProof/>
        </w:rPr>
      </w:pPr>
      <w:bookmarkStart w:id="4349"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349"/>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350" w:name="_Toc1816015"/>
      <w:bookmarkStart w:id="4351" w:name="_Toc21372559"/>
      <w:bookmarkStart w:id="4352"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350"/>
      <w:bookmarkEnd w:id="4351"/>
      <w:bookmarkEnd w:id="4352"/>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353" w:name="_Toc1816016"/>
      <w:bookmarkStart w:id="4354" w:name="_Toc21372560"/>
      <w:bookmarkStart w:id="4355"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353"/>
      <w:bookmarkEnd w:id="4354"/>
      <w:bookmarkEnd w:id="4355"/>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356" w:name="_Toc1816017"/>
      <w:bookmarkStart w:id="4357" w:name="_Toc21372561"/>
      <w:bookmarkStart w:id="4358"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356"/>
      <w:bookmarkEnd w:id="4357"/>
      <w:bookmarkEnd w:id="4358"/>
    </w:p>
    <w:p w14:paraId="49FE4633" w14:textId="77777777" w:rsidR="00A95485" w:rsidRDefault="00A95485" w:rsidP="00A95485">
      <w:pPr>
        <w:pStyle w:val="Components"/>
      </w:pPr>
      <w:bookmarkStart w:id="435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59"/>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360" w:name="_Hlt1595534"/>
        <w:bookmarkStart w:id="4361" w:name="_Hlt1595528"/>
        <w:bookmarkEnd w:id="4360"/>
        <w:r w:rsidRPr="00FE0C80">
          <w:rPr>
            <w:rStyle w:val="ReferenceUserTable"/>
          </w:rPr>
          <w:t>T</w:t>
        </w:r>
        <w:bookmarkEnd w:id="4361"/>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362" w:name="_Hlt476035463"/>
      <w:bookmarkEnd w:id="4362"/>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363" w:name="_Toc1816018"/>
      <w:bookmarkStart w:id="4364" w:name="_Toc21372562"/>
      <w:bookmarkStart w:id="4365"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363"/>
      <w:bookmarkEnd w:id="4364"/>
      <w:bookmarkEnd w:id="4365"/>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366" w:name="_Toc1816019"/>
      <w:bookmarkStart w:id="4367" w:name="_Toc21372563"/>
      <w:bookmarkStart w:id="4368"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366"/>
      <w:bookmarkEnd w:id="4367"/>
      <w:bookmarkEnd w:id="4368"/>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369" w:name="_Toc1816020"/>
      <w:bookmarkStart w:id="4370" w:name="_Toc21372564"/>
      <w:bookmarkStart w:id="4371"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369"/>
      <w:bookmarkEnd w:id="4370"/>
      <w:bookmarkEnd w:id="4371"/>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Pr="00F21240" w:rsidRDefault="00715956">
      <w:pPr>
        <w:pStyle w:val="NormalIndented"/>
        <w:rPr>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372" w:name="_Hlt476027938"/>
        <w:r w:rsidRPr="00FE0C80">
          <w:rPr>
            <w:rStyle w:val="ReferenceUserTable"/>
          </w:rPr>
          <w:t>Ta</w:t>
        </w:r>
        <w:bookmarkEnd w:id="4372"/>
        <w:r w:rsidRPr="00FE0C80">
          <w:rPr>
            <w:rStyle w:val="ReferenceUserTable"/>
          </w:rPr>
          <w:t>ble 0001 -</w:t>
        </w:r>
        <w:bookmarkStart w:id="4373" w:name="_Hlt479572790"/>
        <w:r w:rsidRPr="00FE0C80">
          <w:rPr>
            <w:rStyle w:val="ReferenceUserTable"/>
          </w:rPr>
          <w:t xml:space="preserve"> </w:t>
        </w:r>
        <w:bookmarkEnd w:id="4373"/>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4374" w:name="_Hlt476027941"/>
      <w:bookmarkStart w:id="4375" w:name="HL70001"/>
      <w:bookmarkStart w:id="4376" w:name="_Toc1816021"/>
      <w:bookmarkStart w:id="4377" w:name="_Toc21372565"/>
      <w:bookmarkStart w:id="4378" w:name="_Toc175992039"/>
      <w:bookmarkEnd w:id="4374"/>
      <w:bookmarkEnd w:id="4375"/>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376"/>
      <w:bookmarkEnd w:id="4377"/>
      <w:bookmarkEnd w:id="4378"/>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379" w:name="_Toc1816022"/>
      <w:bookmarkStart w:id="4380" w:name="_Toc21372566"/>
      <w:bookmarkStart w:id="4381"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379"/>
      <w:bookmarkEnd w:id="4380"/>
      <w:bookmarkEnd w:id="4381"/>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382" w:name="_Hlt479199007"/>
        <w:r w:rsidRPr="00FE0C80">
          <w:rPr>
            <w:rStyle w:val="ReferenceUserTable"/>
          </w:rPr>
          <w:t>R</w:t>
        </w:r>
        <w:bookmarkEnd w:id="4382"/>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383" w:name="_Hlt479199035"/>
      <w:bookmarkStart w:id="4384" w:name="_Toc1816023"/>
      <w:bookmarkStart w:id="4385" w:name="_Toc21372567"/>
      <w:bookmarkStart w:id="4386" w:name="_Toc175992041"/>
      <w:bookmarkEnd w:id="4383"/>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384"/>
      <w:bookmarkEnd w:id="4385"/>
      <w:bookmarkEnd w:id="4386"/>
    </w:p>
    <w:p w14:paraId="629B39B1" w14:textId="77777777" w:rsidR="00A95485" w:rsidRDefault="00A95485" w:rsidP="00A95485">
      <w:pPr>
        <w:pStyle w:val="Components"/>
      </w:pPr>
      <w:bookmarkStart w:id="438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387"/>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388" w:name="_Toc1816024"/>
      <w:bookmarkStart w:id="4389" w:name="_Toc21372568"/>
      <w:bookmarkStart w:id="4390"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388"/>
      <w:bookmarkEnd w:id="4389"/>
      <w:bookmarkEnd w:id="4390"/>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391" w:name="_Toc1816025"/>
      <w:bookmarkStart w:id="4392" w:name="_Toc21372569"/>
      <w:bookmarkStart w:id="4393"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391"/>
      <w:bookmarkEnd w:id="4392"/>
      <w:bookmarkEnd w:id="4393"/>
    </w:p>
    <w:p w14:paraId="570AF6AF" w14:textId="77777777" w:rsidR="00A95485" w:rsidRDefault="00A95485" w:rsidP="00A95485">
      <w:pPr>
        <w:pStyle w:val="Components"/>
      </w:pPr>
      <w:bookmarkStart w:id="439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394"/>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395" w:name="_Toc1816026"/>
      <w:bookmarkStart w:id="4396" w:name="_Toc21372570"/>
      <w:bookmarkStart w:id="4397"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395"/>
      <w:bookmarkEnd w:id="4396"/>
      <w:bookmarkEnd w:id="4397"/>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398" w:name="_Toc1816027"/>
      <w:bookmarkStart w:id="4399" w:name="_Toc21372571"/>
      <w:bookmarkStart w:id="4400"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398"/>
      <w:bookmarkEnd w:id="4399"/>
      <w:bookmarkEnd w:id="4400"/>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401" w:name="HL70296"/>
      <w:bookmarkStart w:id="4402" w:name="_Toc1816028"/>
      <w:bookmarkStart w:id="4403" w:name="_Toc21372572"/>
      <w:bookmarkStart w:id="4404" w:name="_Toc175992046"/>
      <w:bookmarkEnd w:id="4401"/>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402"/>
      <w:bookmarkEnd w:id="4403"/>
      <w:bookmarkEnd w:id="4404"/>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405" w:name="HL70002"/>
      <w:bookmarkStart w:id="4406" w:name="_Toc1816029"/>
      <w:bookmarkStart w:id="4407" w:name="_Toc21372573"/>
      <w:bookmarkStart w:id="4408" w:name="_Toc175992047"/>
      <w:bookmarkEnd w:id="4405"/>
      <w:r w:rsidRPr="00F21240">
        <w:rPr>
          <w:noProof/>
        </w:rPr>
        <w:lastRenderedPageBreak/>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406"/>
      <w:bookmarkEnd w:id="4407"/>
      <w:bookmarkEnd w:id="4408"/>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409" w:name="HL70006"/>
      <w:bookmarkStart w:id="4410" w:name="_Toc1816030"/>
      <w:bookmarkStart w:id="4411" w:name="_Toc21372574"/>
      <w:bookmarkStart w:id="4412" w:name="_Toc175992048"/>
      <w:bookmarkEnd w:id="4409"/>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410"/>
      <w:bookmarkEnd w:id="4411"/>
      <w:bookmarkEnd w:id="4412"/>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413" w:name="_Toc1816031"/>
      <w:bookmarkStart w:id="4414" w:name="_Toc21372575"/>
      <w:bookmarkStart w:id="4415"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413"/>
      <w:bookmarkEnd w:id="4414"/>
      <w:bookmarkEnd w:id="4415"/>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416" w:name="_Toc1816032"/>
      <w:bookmarkStart w:id="4417" w:name="_Toc21372576"/>
      <w:bookmarkStart w:id="4418"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416"/>
      <w:bookmarkEnd w:id="4417"/>
      <w:bookmarkEnd w:id="4418"/>
    </w:p>
    <w:p w14:paraId="674E25BE" w14:textId="77777777" w:rsidR="00715956" w:rsidRPr="00F21240" w:rsidRDefault="00715956">
      <w:pPr>
        <w:pStyle w:val="NormalIndented"/>
        <w:rPr>
          <w:noProof/>
        </w:rPr>
      </w:pPr>
      <w:bookmarkStart w:id="4419"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419"/>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420" w:name="_Toc1816033"/>
      <w:bookmarkStart w:id="4421" w:name="_Toc21372577"/>
      <w:bookmarkStart w:id="4422" w:name="_Toc175992051"/>
      <w:r w:rsidRPr="00F21240">
        <w:rPr>
          <w:noProof/>
        </w:rPr>
        <w:lastRenderedPageBreak/>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420"/>
      <w:bookmarkEnd w:id="4421"/>
      <w:bookmarkEnd w:id="4422"/>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423" w:name="_Toc1816034"/>
      <w:bookmarkStart w:id="4424" w:name="_Toc21372578"/>
      <w:bookmarkStart w:id="4425"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423"/>
      <w:bookmarkEnd w:id="4424"/>
      <w:bookmarkEnd w:id="4425"/>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426" w:name="HL70189"/>
      <w:bookmarkStart w:id="4427" w:name="_Toc1816035"/>
      <w:bookmarkStart w:id="4428" w:name="_Toc21372579"/>
      <w:bookmarkStart w:id="4429" w:name="_Toc175992053"/>
      <w:bookmarkEnd w:id="4426"/>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427"/>
      <w:bookmarkEnd w:id="4428"/>
      <w:bookmarkEnd w:id="4429"/>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430" w:name="_Toc1816036"/>
      <w:bookmarkStart w:id="4431" w:name="_Toc21372580"/>
      <w:bookmarkStart w:id="4432" w:name="_Toc175992054"/>
      <w:r w:rsidRPr="00F21240">
        <w:rPr>
          <w:noProof/>
        </w:rPr>
        <w:lastRenderedPageBreak/>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430"/>
      <w:bookmarkEnd w:id="4431"/>
      <w:bookmarkEnd w:id="4432"/>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433" w:name="_Toc1816037"/>
      <w:bookmarkStart w:id="4434" w:name="_Toc21372581"/>
      <w:bookmarkStart w:id="4435"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433"/>
      <w:bookmarkEnd w:id="4434"/>
      <w:bookmarkEnd w:id="4435"/>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436" w:name="_Toc1816038"/>
      <w:bookmarkStart w:id="4437" w:name="_Toc21372582"/>
      <w:bookmarkStart w:id="4438"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436"/>
      <w:bookmarkEnd w:id="4437"/>
      <w:bookmarkEnd w:id="4438"/>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439" w:name="_Toc1816039"/>
      <w:bookmarkStart w:id="4440" w:name="_Toc21372583"/>
      <w:bookmarkStart w:id="4441"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439"/>
      <w:bookmarkEnd w:id="4440"/>
      <w:bookmarkEnd w:id="4441"/>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442" w:name="_Toc1816040"/>
      <w:bookmarkStart w:id="4443" w:name="_Toc21372584"/>
      <w:bookmarkStart w:id="4444"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442"/>
      <w:bookmarkEnd w:id="4443"/>
      <w:bookmarkEnd w:id="4444"/>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445" w:name="_Toc1816041"/>
      <w:bookmarkStart w:id="4446" w:name="_Toc21372585"/>
      <w:bookmarkStart w:id="4447"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445"/>
      <w:bookmarkEnd w:id="4446"/>
      <w:bookmarkEnd w:id="4447"/>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448" w:name="_Toc1816042"/>
      <w:bookmarkStart w:id="4449" w:name="_Toc21372586"/>
      <w:bookmarkStart w:id="4450"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448"/>
      <w:bookmarkEnd w:id="4449"/>
      <w:bookmarkEnd w:id="4450"/>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451" w:name="_Toc1816043"/>
      <w:bookmarkStart w:id="4452" w:name="_Toc21372587"/>
      <w:bookmarkStart w:id="4453"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451"/>
      <w:bookmarkEnd w:id="4452"/>
      <w:bookmarkEnd w:id="4453"/>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454" w:name="_Toc1816044"/>
      <w:bookmarkStart w:id="4455" w:name="_Toc21372588"/>
      <w:bookmarkStart w:id="4456"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454"/>
      <w:bookmarkEnd w:id="4455"/>
      <w:bookmarkEnd w:id="4456"/>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457" w:name="HL70445"/>
      <w:bookmarkStart w:id="4458" w:name="_Toc1816045"/>
      <w:bookmarkStart w:id="4459" w:name="_Toc21372589"/>
      <w:bookmarkStart w:id="4460" w:name="_Toc175992063"/>
      <w:bookmarkEnd w:id="4457"/>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458"/>
      <w:bookmarkEnd w:id="4459"/>
      <w:bookmarkEnd w:id="4460"/>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461" w:name="_Toc1816046"/>
      <w:bookmarkStart w:id="4462" w:name="_Toc21372590"/>
      <w:bookmarkStart w:id="4463"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461"/>
      <w:bookmarkEnd w:id="4462"/>
      <w:bookmarkEnd w:id="4463"/>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464" w:name="_Toc1816047"/>
      <w:bookmarkStart w:id="4465" w:name="_Toc21372591"/>
      <w:bookmarkStart w:id="4466"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464"/>
      <w:bookmarkEnd w:id="4465"/>
      <w:bookmarkEnd w:id="4466"/>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lastRenderedPageBreak/>
        <w:t xml:space="preserve">Definition: </w:t>
      </w:r>
      <w:bookmarkStart w:id="4467" w:name="_Hlt476038691"/>
      <w:bookmarkStart w:id="4468" w:name="HL70446"/>
      <w:bookmarkEnd w:id="4467"/>
      <w:bookmarkEnd w:id="4468"/>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469" w:name="_Toc1816048"/>
      <w:bookmarkStart w:id="4470" w:name="_Toc21372592"/>
      <w:bookmarkStart w:id="4471"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469"/>
      <w:bookmarkEnd w:id="4470"/>
      <w:bookmarkEnd w:id="4471"/>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472" w:name="HL70447"/>
      <w:bookmarkEnd w:id="4472"/>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473" w:name="_Toc1816049"/>
      <w:bookmarkStart w:id="4474" w:name="_Toc21372593"/>
      <w:bookmarkStart w:id="4475"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473"/>
      <w:bookmarkEnd w:id="4474"/>
      <w:bookmarkEnd w:id="4475"/>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476" w:name="_Toc1816050"/>
      <w:bookmarkStart w:id="4477" w:name="_Toc21372594"/>
      <w:bookmarkStart w:id="4478"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476"/>
      <w:bookmarkEnd w:id="4477"/>
      <w:bookmarkEnd w:id="4478"/>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lastRenderedPageBreak/>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479" w:name="HL70429"/>
      <w:bookmarkStart w:id="4480" w:name="_Toc1816051"/>
      <w:bookmarkStart w:id="4481" w:name="_Toc21372595"/>
      <w:bookmarkStart w:id="4482" w:name="_Toc175992069"/>
      <w:bookmarkEnd w:id="4479"/>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480"/>
      <w:bookmarkEnd w:id="4481"/>
      <w:bookmarkEnd w:id="4482"/>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483"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483"/>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w:t>
      </w:r>
      <w:r w:rsidRPr="00F21240">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484" w:name="_Toc348245018"/>
      <w:bookmarkStart w:id="4485" w:name="_Toc348258206"/>
      <w:bookmarkStart w:id="4486" w:name="_Toc348263389"/>
      <w:bookmarkStart w:id="4487" w:name="_Toc348336803"/>
      <w:bookmarkStart w:id="4488" w:name="_Toc348768116"/>
      <w:bookmarkStart w:id="4489" w:name="_Toc380435664"/>
      <w:bookmarkStart w:id="4490" w:name="_Toc359236162"/>
      <w:bookmarkStart w:id="4491" w:name="_Toc1816052"/>
      <w:bookmarkStart w:id="4492" w:name="_Toc21372596"/>
      <w:bookmarkStart w:id="4493" w:name="_Toc175992070"/>
      <w:bookmarkStart w:id="4494" w:name="_Toc176235980"/>
      <w:bookmarkStart w:id="4495" w:name="_Toc27754852"/>
      <w:bookmarkStart w:id="4496"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497" w:name="_Hlt1757390"/>
      <w:r w:rsidRPr="00F21240">
        <w:rPr>
          <w:noProof/>
        </w:rPr>
        <w:t>Patient Visit Segmen</w:t>
      </w:r>
      <w:bookmarkEnd w:id="4497"/>
      <w:r w:rsidRPr="00F21240">
        <w:rPr>
          <w:noProof/>
        </w:rPr>
        <w:t>t</w:t>
      </w:r>
      <w:bookmarkEnd w:id="4484"/>
      <w:bookmarkEnd w:id="4485"/>
      <w:bookmarkEnd w:id="4486"/>
      <w:bookmarkEnd w:id="4487"/>
      <w:bookmarkEnd w:id="4488"/>
      <w:bookmarkEnd w:id="4489"/>
      <w:bookmarkEnd w:id="4490"/>
      <w:bookmarkEnd w:id="4491"/>
      <w:bookmarkEnd w:id="4492"/>
      <w:bookmarkEnd w:id="4493"/>
      <w:bookmarkEnd w:id="4494"/>
      <w:bookmarkEnd w:id="4495"/>
      <w:bookmarkEnd w:id="4496"/>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498" w:name="_Hlt476040270"/>
      <w:bookmarkStart w:id="4499" w:name="PV1"/>
      <w:bookmarkEnd w:id="4498"/>
      <w:r w:rsidRPr="004842E3">
        <w:rPr>
          <w:noProof/>
          <w:lang w:val="fr-FR"/>
        </w:rPr>
        <w:t>HL7 Attribute Table - PV1 - Patient Visit</w:t>
      </w:r>
      <w:bookmarkEnd w:id="449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500" w:name="_Toc1816053"/>
      <w:bookmarkStart w:id="4501" w:name="_Toc21372597"/>
      <w:r w:rsidRPr="00F21240">
        <w:rPr>
          <w:noProof/>
          <w:vanish/>
        </w:rPr>
        <w:t>PV1 field definitions</w:t>
      </w:r>
      <w:bookmarkEnd w:id="4500"/>
      <w:bookmarkEnd w:id="4501"/>
      <w:r w:rsidRPr="00F21240">
        <w:rPr>
          <w:noProof/>
          <w:vanish/>
        </w:rPr>
        <w:fldChar w:fldCharType="begin"/>
      </w:r>
      <w:r w:rsidRPr="00F21240">
        <w:rPr>
          <w:noProof/>
          <w:vanish/>
        </w:rPr>
        <w:instrText>XE "PV1 field definitions"</w:instrText>
      </w:r>
      <w:r w:rsidRPr="00F21240">
        <w:rPr>
          <w:noProof/>
          <w:vanish/>
        </w:rPr>
        <w:fldChar w:fldCharType="end"/>
      </w:r>
      <w:bookmarkStart w:id="4502" w:name="_Toc174953600"/>
      <w:bookmarkStart w:id="4503" w:name="_Toc174954187"/>
      <w:bookmarkStart w:id="4504" w:name="_Toc175992071"/>
      <w:bookmarkEnd w:id="4502"/>
      <w:bookmarkEnd w:id="4503"/>
      <w:bookmarkEnd w:id="4504"/>
    </w:p>
    <w:p w14:paraId="52E7D8F3" w14:textId="77777777" w:rsidR="00715956" w:rsidRPr="00F21240" w:rsidRDefault="00715956">
      <w:pPr>
        <w:pStyle w:val="Heading4"/>
        <w:rPr>
          <w:noProof/>
        </w:rPr>
      </w:pPr>
      <w:bookmarkStart w:id="4505" w:name="_Toc1816054"/>
      <w:bookmarkStart w:id="4506" w:name="_Toc21372598"/>
      <w:bookmarkStart w:id="4507"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505"/>
      <w:bookmarkEnd w:id="4506"/>
      <w:bookmarkEnd w:id="4507"/>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508" w:name="_Toc1816055"/>
      <w:bookmarkStart w:id="4509" w:name="_Toc21372599"/>
      <w:bookmarkStart w:id="4510"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508"/>
      <w:bookmarkEnd w:id="4509"/>
      <w:bookmarkEnd w:id="4510"/>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511" w:name="_Toc1816056"/>
      <w:bookmarkStart w:id="4512" w:name="_Toc21372600"/>
      <w:bookmarkStart w:id="4513"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511"/>
      <w:bookmarkEnd w:id="4512"/>
      <w:bookmarkEnd w:id="4513"/>
    </w:p>
    <w:p w14:paraId="7C07A70B" w14:textId="77777777" w:rsidR="00A95485" w:rsidRDefault="00A95485" w:rsidP="00A95485">
      <w:pPr>
        <w:pStyle w:val="Components"/>
      </w:pPr>
      <w:bookmarkStart w:id="451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514"/>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515" w:name="_Toc1816057"/>
      <w:bookmarkStart w:id="4516" w:name="_Toc21372601"/>
      <w:bookmarkStart w:id="4517"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515"/>
      <w:bookmarkEnd w:id="4516"/>
      <w:bookmarkEnd w:id="4517"/>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518" w:name="HL70007"/>
      <w:bookmarkEnd w:id="4518"/>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lastRenderedPageBreak/>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519" w:name="OLE_LINK1"/>
      <w:bookmarkStart w:id="4520" w:name="OLE_LINK2"/>
      <w:r w:rsidRPr="00F21240">
        <w:rPr>
          <w:snapToGrid w:val="0"/>
          <w:szCs w:val="20"/>
        </w:rPr>
        <w:t>|9^Information not available^ UB04FL14^^^^2008, v 2.0|</w:t>
      </w:r>
      <w:bookmarkEnd w:id="4519"/>
      <w:bookmarkEnd w:id="4520"/>
    </w:p>
    <w:p w14:paraId="244A7CC7" w14:textId="77777777" w:rsidR="00715956" w:rsidRPr="00F21240" w:rsidRDefault="00715956"/>
    <w:p w14:paraId="58A1AA45" w14:textId="77777777" w:rsidR="00715956" w:rsidRPr="00F21240" w:rsidRDefault="00715956">
      <w:pPr>
        <w:pStyle w:val="Heading4"/>
        <w:rPr>
          <w:noProof/>
        </w:rPr>
      </w:pPr>
      <w:bookmarkStart w:id="4521" w:name="_Toc1816058"/>
      <w:bookmarkStart w:id="4522" w:name="_Toc21372602"/>
      <w:bookmarkStart w:id="4523"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521"/>
      <w:bookmarkEnd w:id="4522"/>
      <w:bookmarkEnd w:id="4523"/>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524" w:name="_Toc1816059"/>
      <w:bookmarkStart w:id="4525" w:name="_Toc21372603"/>
      <w:bookmarkStart w:id="4526"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524"/>
      <w:bookmarkEnd w:id="4525"/>
      <w:bookmarkEnd w:id="4526"/>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lastRenderedPageBreak/>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527" w:name="_Toc1816060"/>
      <w:bookmarkStart w:id="4528" w:name="_Toc21372604"/>
    </w:p>
    <w:p w14:paraId="34E6F7A1" w14:textId="77777777" w:rsidR="00715956" w:rsidRPr="00F21240" w:rsidRDefault="00715956">
      <w:pPr>
        <w:pStyle w:val="Heading4"/>
        <w:rPr>
          <w:noProof/>
        </w:rPr>
      </w:pPr>
      <w:bookmarkStart w:id="4529"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527"/>
      <w:bookmarkEnd w:id="4528"/>
      <w:bookmarkEnd w:id="4529"/>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530" w:name="HL70010"/>
      <w:bookmarkStart w:id="4531" w:name="_Toc1816061"/>
      <w:bookmarkStart w:id="4532" w:name="_Toc21372605"/>
      <w:bookmarkStart w:id="4533" w:name="_Toc175992079"/>
      <w:bookmarkEnd w:id="4530"/>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531"/>
      <w:bookmarkEnd w:id="4532"/>
      <w:bookmarkEnd w:id="4533"/>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534" w:name="_Toc1816062"/>
      <w:bookmarkStart w:id="4535" w:name="_Toc21372606"/>
      <w:bookmarkStart w:id="4536"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534"/>
      <w:bookmarkEnd w:id="4535"/>
      <w:bookmarkEnd w:id="4536"/>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537" w:name="_Toc1816063"/>
      <w:bookmarkStart w:id="4538" w:name="_Toc21372607"/>
      <w:bookmarkStart w:id="4539"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537"/>
      <w:bookmarkEnd w:id="4538"/>
      <w:bookmarkEnd w:id="4539"/>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540" w:name="HL70069"/>
      <w:bookmarkStart w:id="4541" w:name="_Toc1816064"/>
      <w:bookmarkStart w:id="4542" w:name="_Toc21372608"/>
      <w:bookmarkStart w:id="4543" w:name="_Toc175992082"/>
      <w:bookmarkEnd w:id="4540"/>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541"/>
      <w:bookmarkEnd w:id="4542"/>
      <w:bookmarkEnd w:id="4543"/>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544" w:name="_Toc1816065"/>
      <w:bookmarkStart w:id="4545" w:name="_Toc21372609"/>
      <w:bookmarkStart w:id="4546"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544"/>
      <w:bookmarkEnd w:id="4545"/>
      <w:bookmarkEnd w:id="4546"/>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547" w:name="HL70087"/>
      <w:bookmarkStart w:id="4548" w:name="_Toc1816066"/>
      <w:bookmarkStart w:id="4549" w:name="_Toc21372610"/>
      <w:bookmarkStart w:id="4550" w:name="_Toc175992084"/>
      <w:bookmarkEnd w:id="4547"/>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548"/>
      <w:bookmarkEnd w:id="4549"/>
      <w:bookmarkEnd w:id="4550"/>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lastRenderedPageBreak/>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551" w:name="_Hlt1596397"/>
        <w:r w:rsidRPr="00F21240">
          <w:rPr>
            <w:rStyle w:val="ReferenceUserTable"/>
            <w:noProof/>
          </w:rPr>
          <w:t>c</w:t>
        </w:r>
        <w:bookmarkEnd w:id="4551"/>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552" w:name="HL70092"/>
      <w:bookmarkStart w:id="4553" w:name="_Toc1816067"/>
      <w:bookmarkStart w:id="4554" w:name="_Toc21372611"/>
      <w:bookmarkStart w:id="4555" w:name="_Toc175992085"/>
      <w:bookmarkEnd w:id="4552"/>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553"/>
      <w:bookmarkEnd w:id="4554"/>
      <w:bookmarkEnd w:id="4555"/>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556" w:name="_Toc1816068"/>
      <w:bookmarkStart w:id="4557" w:name="_Toc21372612"/>
      <w:bookmarkStart w:id="4558"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556"/>
      <w:bookmarkEnd w:id="4557"/>
      <w:bookmarkEnd w:id="4558"/>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559" w:name="_Toc1816069"/>
      <w:bookmarkStart w:id="4560" w:name="_Toc21372613"/>
      <w:bookmarkStart w:id="4561" w:name="_Toc175992087"/>
      <w:r w:rsidRPr="00F21240">
        <w:rPr>
          <w:noProof/>
        </w:rPr>
        <w:lastRenderedPageBreak/>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559"/>
      <w:bookmarkEnd w:id="4560"/>
      <w:bookmarkEnd w:id="4561"/>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562" w:name="HL70099"/>
      <w:bookmarkStart w:id="4563" w:name="_Toc1816070"/>
      <w:bookmarkStart w:id="4564" w:name="_Toc21372614"/>
      <w:bookmarkStart w:id="4565" w:name="_Toc175992088"/>
      <w:bookmarkEnd w:id="4562"/>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563"/>
      <w:bookmarkEnd w:id="4564"/>
      <w:bookmarkEnd w:id="4565"/>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566" w:name="_Toc1816071"/>
      <w:bookmarkStart w:id="4567" w:name="_Toc21372615"/>
      <w:bookmarkStart w:id="4568"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566"/>
      <w:bookmarkEnd w:id="4567"/>
      <w:bookmarkEnd w:id="4568"/>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569" w:name="HL70018"/>
      <w:bookmarkStart w:id="4570" w:name="_Toc1816072"/>
      <w:bookmarkStart w:id="4571" w:name="_Toc21372616"/>
      <w:bookmarkStart w:id="4572" w:name="_Toc175992090"/>
      <w:bookmarkEnd w:id="4569"/>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570"/>
      <w:bookmarkEnd w:id="4571"/>
      <w:bookmarkEnd w:id="4572"/>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573" w:name="_Toc1816073"/>
      <w:bookmarkStart w:id="4574" w:name="_Toc21372617"/>
      <w:bookmarkStart w:id="4575"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573"/>
      <w:bookmarkEnd w:id="4574"/>
      <w:bookmarkEnd w:id="4575"/>
    </w:p>
    <w:p w14:paraId="2C2573D3" w14:textId="77777777" w:rsidR="00A95485" w:rsidRDefault="00A95485" w:rsidP="00A95485">
      <w:pPr>
        <w:pStyle w:val="Components"/>
      </w:pPr>
      <w:bookmarkStart w:id="4576"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76"/>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577" w:name="HL70064"/>
      <w:bookmarkStart w:id="4578" w:name="_Toc1816074"/>
      <w:bookmarkStart w:id="4579" w:name="_Toc21372618"/>
      <w:bookmarkStart w:id="4580" w:name="_Toc175992092"/>
      <w:bookmarkEnd w:id="4577"/>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578"/>
      <w:bookmarkEnd w:id="4579"/>
      <w:bookmarkEnd w:id="4580"/>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581" w:name="_Hlt1596665"/>
        <w:r w:rsidRPr="00F21240">
          <w:rPr>
            <w:rStyle w:val="ReferenceUserTable"/>
            <w:noProof/>
          </w:rPr>
          <w:t>c</w:t>
        </w:r>
        <w:bookmarkStart w:id="4582" w:name="_Hlt1596664"/>
        <w:bookmarkEnd w:id="4581"/>
        <w:r w:rsidRPr="00F21240">
          <w:rPr>
            <w:rStyle w:val="ReferenceUserTable"/>
            <w:noProof/>
          </w:rPr>
          <w:t>a</w:t>
        </w:r>
        <w:bookmarkEnd w:id="4582"/>
        <w:r w:rsidRPr="00F21240">
          <w:rPr>
            <w:rStyle w:val="ReferenceUserTable"/>
            <w:noProof/>
          </w:rPr>
          <w:t>t</w:t>
        </w:r>
        <w:bookmarkStart w:id="4583" w:name="_Hlt1596662"/>
        <w:r w:rsidRPr="00F21240">
          <w:rPr>
            <w:rStyle w:val="ReferenceUserTable"/>
            <w:noProof/>
          </w:rPr>
          <w:t>o</w:t>
        </w:r>
        <w:bookmarkEnd w:id="4583"/>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584" w:name="HL70032"/>
      <w:bookmarkStart w:id="4585" w:name="_Toc1816075"/>
      <w:bookmarkStart w:id="4586" w:name="_Toc21372619"/>
      <w:bookmarkStart w:id="4587" w:name="_Toc175992093"/>
      <w:bookmarkEnd w:id="4584"/>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585"/>
      <w:bookmarkEnd w:id="4586"/>
      <w:bookmarkEnd w:id="4587"/>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588" w:name="HL70045"/>
      <w:bookmarkStart w:id="4589" w:name="_Toc1816076"/>
      <w:bookmarkStart w:id="4590" w:name="_Toc21372620"/>
      <w:bookmarkStart w:id="4591" w:name="_Toc175992094"/>
      <w:bookmarkEnd w:id="4588"/>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589"/>
      <w:bookmarkEnd w:id="4590"/>
      <w:bookmarkEnd w:id="4591"/>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592" w:name="_Hlt1596773"/>
        <w:r w:rsidRPr="00F21240">
          <w:rPr>
            <w:rStyle w:val="ReferenceUserTable"/>
            <w:noProof/>
          </w:rPr>
          <w:t>n</w:t>
        </w:r>
        <w:bookmarkEnd w:id="4592"/>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593" w:name="HL70046"/>
      <w:bookmarkStart w:id="4594" w:name="_Toc1816077"/>
      <w:bookmarkStart w:id="4595" w:name="_Toc21372621"/>
      <w:bookmarkStart w:id="4596" w:name="_Toc175992095"/>
      <w:bookmarkEnd w:id="4593"/>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594"/>
      <w:bookmarkEnd w:id="4595"/>
      <w:bookmarkEnd w:id="4596"/>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597" w:name="HL70044"/>
      <w:bookmarkStart w:id="4598" w:name="_Toc1816078"/>
      <w:bookmarkStart w:id="4599" w:name="_Toc21372622"/>
      <w:bookmarkStart w:id="4600" w:name="_Toc175992096"/>
      <w:bookmarkEnd w:id="4597"/>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598"/>
      <w:bookmarkEnd w:id="4599"/>
      <w:bookmarkEnd w:id="4600"/>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601" w:name="_Toc1816079"/>
      <w:bookmarkStart w:id="4602" w:name="_Toc21372623"/>
      <w:bookmarkStart w:id="4603"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601"/>
      <w:bookmarkEnd w:id="4602"/>
      <w:bookmarkEnd w:id="4603"/>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604" w:name="_Toc1816080"/>
      <w:bookmarkStart w:id="4605" w:name="_Toc21372624"/>
      <w:bookmarkStart w:id="4606"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604"/>
      <w:bookmarkEnd w:id="4605"/>
      <w:bookmarkEnd w:id="4606"/>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607" w:name="_Toc1816081"/>
      <w:bookmarkStart w:id="4608" w:name="_Toc21372625"/>
      <w:bookmarkStart w:id="4609"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607"/>
      <w:bookmarkEnd w:id="4608"/>
      <w:bookmarkEnd w:id="4609"/>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610" w:name="HL70073"/>
      <w:bookmarkStart w:id="4611" w:name="_Toc1816082"/>
      <w:bookmarkStart w:id="4612" w:name="_Toc21372626"/>
      <w:bookmarkStart w:id="4613" w:name="_Toc175992100"/>
      <w:bookmarkEnd w:id="4610"/>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611"/>
      <w:bookmarkEnd w:id="4612"/>
      <w:bookmarkEnd w:id="4613"/>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614" w:name="HL70110"/>
      <w:bookmarkStart w:id="4615" w:name="_Toc1816083"/>
      <w:bookmarkStart w:id="4616" w:name="_Toc21372627"/>
      <w:bookmarkStart w:id="4617" w:name="_Toc175992101"/>
      <w:bookmarkEnd w:id="4614"/>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615"/>
      <w:bookmarkEnd w:id="4616"/>
      <w:bookmarkEnd w:id="4617"/>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618" w:name="_Toc1816084"/>
      <w:bookmarkStart w:id="4619" w:name="_Toc21372628"/>
      <w:bookmarkStart w:id="4620"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618"/>
      <w:bookmarkEnd w:id="4619"/>
      <w:bookmarkEnd w:id="4620"/>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621" w:name="HL70021"/>
      <w:bookmarkStart w:id="4622" w:name="_Toc1816085"/>
      <w:bookmarkStart w:id="4623" w:name="_Toc21372629"/>
      <w:bookmarkStart w:id="4624" w:name="_Toc175992103"/>
      <w:bookmarkEnd w:id="4621"/>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622"/>
      <w:bookmarkEnd w:id="4623"/>
      <w:bookmarkEnd w:id="4624"/>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625" w:name="_Toc1816086"/>
      <w:bookmarkStart w:id="4626" w:name="_Toc21372630"/>
      <w:bookmarkStart w:id="4627"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625"/>
      <w:bookmarkEnd w:id="4626"/>
      <w:bookmarkEnd w:id="4627"/>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628" w:name="_Toc1816087"/>
      <w:bookmarkStart w:id="4629" w:name="_Toc21372631"/>
      <w:bookmarkStart w:id="4630"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628"/>
      <w:bookmarkEnd w:id="4629"/>
      <w:bookmarkEnd w:id="4630"/>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631" w:name="HL70111"/>
      <w:bookmarkStart w:id="4632" w:name="_Toc1816088"/>
      <w:bookmarkStart w:id="4633" w:name="_Toc21372632"/>
      <w:bookmarkStart w:id="4634" w:name="_Toc175992106"/>
      <w:bookmarkEnd w:id="4631"/>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632"/>
      <w:bookmarkEnd w:id="4633"/>
      <w:bookmarkEnd w:id="4634"/>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635" w:name="_Toc1816089"/>
      <w:bookmarkStart w:id="4636" w:name="_Toc21372633"/>
      <w:bookmarkStart w:id="4637"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635"/>
      <w:bookmarkEnd w:id="4636"/>
      <w:bookmarkEnd w:id="4637"/>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638" w:name="_Hlt1845668"/>
        <w:r w:rsidRPr="00F21240">
          <w:rPr>
            <w:rStyle w:val="ReferenceUserTable"/>
            <w:noProof/>
          </w:rPr>
          <w:t>i</w:t>
        </w:r>
        <w:bookmarkEnd w:id="4638"/>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639" w:name="_Hlt1845670"/>
      <w:bookmarkEnd w:id="4639"/>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640" w:name="_Toc1816090"/>
      <w:bookmarkStart w:id="4641" w:name="_Toc21372634"/>
      <w:bookmarkStart w:id="4642"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640"/>
      <w:bookmarkEnd w:id="4641"/>
      <w:bookmarkEnd w:id="4642"/>
    </w:p>
    <w:p w14:paraId="64D713BC" w14:textId="77777777" w:rsidR="00A95485" w:rsidRDefault="00A95485" w:rsidP="00A95485">
      <w:pPr>
        <w:pStyle w:val="Components"/>
      </w:pPr>
      <w:bookmarkStart w:id="4643"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43"/>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644" w:name="HL70113"/>
      <w:bookmarkStart w:id="4645" w:name="_Toc1816091"/>
      <w:bookmarkStart w:id="4646" w:name="_Toc21372635"/>
      <w:bookmarkStart w:id="4647" w:name="_Toc175992109"/>
      <w:bookmarkEnd w:id="4644"/>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645"/>
      <w:bookmarkEnd w:id="4646"/>
      <w:bookmarkEnd w:id="4647"/>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648" w:name="HL70114"/>
      <w:bookmarkStart w:id="4649" w:name="_Toc1816092"/>
      <w:bookmarkStart w:id="4650" w:name="_Toc21372636"/>
      <w:bookmarkStart w:id="4651" w:name="_Toc175992110"/>
      <w:bookmarkEnd w:id="4648"/>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649"/>
      <w:bookmarkEnd w:id="4650"/>
      <w:bookmarkEnd w:id="4651"/>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652" w:name="HL70115"/>
      <w:bookmarkEnd w:id="4652"/>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653" w:name="_Toc1816093"/>
      <w:bookmarkStart w:id="4654" w:name="_Toc21372637"/>
      <w:bookmarkStart w:id="4655"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653"/>
      <w:bookmarkEnd w:id="4654"/>
      <w:bookmarkEnd w:id="4655"/>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656" w:name="_Toc1816094"/>
      <w:bookmarkStart w:id="4657" w:name="_Toc21372638"/>
      <w:bookmarkStart w:id="4658"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656"/>
      <w:bookmarkEnd w:id="4657"/>
      <w:bookmarkEnd w:id="4658"/>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659" w:name="HL70117"/>
      <w:bookmarkStart w:id="4660" w:name="_Toc1816095"/>
      <w:bookmarkStart w:id="4661" w:name="_Toc21372639"/>
      <w:bookmarkStart w:id="4662" w:name="_Toc175992113"/>
      <w:bookmarkEnd w:id="4659"/>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660"/>
      <w:bookmarkEnd w:id="4661"/>
      <w:bookmarkEnd w:id="4662"/>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663" w:name="_Toc1816096"/>
      <w:bookmarkStart w:id="4664" w:name="_Toc21372640"/>
      <w:bookmarkStart w:id="4665"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663"/>
      <w:bookmarkEnd w:id="4664"/>
      <w:bookmarkEnd w:id="4665"/>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666" w:name="_Toc1816097"/>
      <w:bookmarkStart w:id="4667" w:name="_Toc21372641"/>
      <w:bookmarkStart w:id="4668"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666"/>
      <w:bookmarkEnd w:id="4667"/>
      <w:bookmarkEnd w:id="4668"/>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669" w:name="_Toc1816098"/>
      <w:bookmarkStart w:id="4670" w:name="_Toc21372642"/>
      <w:bookmarkStart w:id="4671"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669"/>
      <w:bookmarkEnd w:id="4670"/>
      <w:bookmarkEnd w:id="4671"/>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672" w:name="_Toc1816099"/>
      <w:bookmarkStart w:id="4673" w:name="_Toc21372643"/>
      <w:bookmarkStart w:id="4674"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672"/>
      <w:bookmarkEnd w:id="4673"/>
      <w:bookmarkEnd w:id="4674"/>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675" w:name="_Toc1816100"/>
      <w:bookmarkStart w:id="4676" w:name="_Toc21372644"/>
      <w:bookmarkStart w:id="4677"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675"/>
      <w:bookmarkEnd w:id="4676"/>
      <w:bookmarkEnd w:id="4677"/>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678" w:name="_Toc1816101"/>
      <w:bookmarkStart w:id="4679" w:name="_Toc21372645"/>
      <w:bookmarkStart w:id="4680"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678"/>
      <w:bookmarkEnd w:id="4679"/>
      <w:bookmarkEnd w:id="4680"/>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681" w:name="_Toc1816102"/>
      <w:bookmarkStart w:id="4682" w:name="_Toc21372646"/>
      <w:bookmarkStart w:id="4683"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681"/>
      <w:bookmarkEnd w:id="4682"/>
      <w:bookmarkEnd w:id="4683"/>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684" w:name="_Toc1816103"/>
      <w:bookmarkStart w:id="4685" w:name="_Toc21372647"/>
      <w:bookmarkStart w:id="4686"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684"/>
      <w:bookmarkEnd w:id="4685"/>
      <w:bookmarkEnd w:id="4686"/>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687" w:name="_Toc1816104"/>
      <w:bookmarkStart w:id="4688" w:name="_Toc21372648"/>
      <w:bookmarkStart w:id="4689"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687"/>
      <w:bookmarkEnd w:id="4688"/>
      <w:bookmarkEnd w:id="4689"/>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690" w:name="_Hlt479199522"/>
      <w:bookmarkStart w:id="4691" w:name="_Toc1816105"/>
      <w:bookmarkStart w:id="4692" w:name="_Toc21372649"/>
      <w:bookmarkStart w:id="4693" w:name="_Toc175992123"/>
      <w:bookmarkEnd w:id="4690"/>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691"/>
      <w:bookmarkEnd w:id="4692"/>
      <w:bookmarkEnd w:id="4693"/>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694" w:name="_Toc348245019"/>
      <w:bookmarkStart w:id="4695" w:name="_Toc348258207"/>
      <w:bookmarkStart w:id="4696" w:name="_Toc348263390"/>
      <w:bookmarkStart w:id="4697" w:name="_Toc348336804"/>
      <w:bookmarkStart w:id="4698" w:name="_Toc348768117"/>
      <w:bookmarkStart w:id="4699" w:name="_Toc380435665"/>
      <w:bookmarkStart w:id="4700" w:name="_Toc359236163"/>
      <w:bookmarkStart w:id="4701" w:name="_Toc1816106"/>
      <w:bookmarkStart w:id="4702" w:name="_Toc21372650"/>
      <w:bookmarkStart w:id="4703" w:name="_Toc175992124"/>
      <w:bookmarkStart w:id="4704" w:name="_Toc176235981"/>
      <w:bookmarkStart w:id="4705" w:name="_Toc27754853"/>
      <w:bookmarkStart w:id="4706"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707" w:name="_Hlt1757404"/>
      <w:r w:rsidRPr="004842E3">
        <w:rPr>
          <w:noProof/>
          <w:lang w:val="fr-FR"/>
        </w:rPr>
        <w:t>Patient Visit - Additional Information S</w:t>
      </w:r>
      <w:bookmarkEnd w:id="4707"/>
      <w:r w:rsidRPr="004842E3">
        <w:rPr>
          <w:noProof/>
          <w:lang w:val="fr-FR"/>
        </w:rPr>
        <w:t>egment</w:t>
      </w:r>
      <w:bookmarkEnd w:id="4694"/>
      <w:bookmarkEnd w:id="4695"/>
      <w:bookmarkEnd w:id="4696"/>
      <w:bookmarkEnd w:id="4697"/>
      <w:bookmarkEnd w:id="4698"/>
      <w:bookmarkEnd w:id="4699"/>
      <w:bookmarkEnd w:id="4700"/>
      <w:bookmarkEnd w:id="4701"/>
      <w:bookmarkEnd w:id="4702"/>
      <w:bookmarkEnd w:id="4703"/>
      <w:bookmarkEnd w:id="4704"/>
      <w:bookmarkEnd w:id="4705"/>
      <w:bookmarkEnd w:id="4706"/>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708" w:name="PV2"/>
      <w:r w:rsidRPr="00F21240">
        <w:rPr>
          <w:noProof/>
        </w:rPr>
        <w:t>HL7 Attribute Table - PV2 - Patient Visit - Additional Information</w:t>
      </w:r>
      <w:bookmarkEnd w:id="4708"/>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709" w:name="_Toc1816107"/>
      <w:bookmarkStart w:id="4710" w:name="_Toc21372651"/>
      <w:r w:rsidRPr="00F21240">
        <w:rPr>
          <w:noProof/>
          <w:vanish/>
        </w:rPr>
        <w:t>PV2 field definitions</w:t>
      </w:r>
      <w:bookmarkStart w:id="4711" w:name="_Toc174953654"/>
      <w:bookmarkStart w:id="4712" w:name="_Toc174954241"/>
      <w:bookmarkEnd w:id="4709"/>
      <w:bookmarkEnd w:id="4710"/>
      <w:bookmarkEnd w:id="4711"/>
      <w:bookmarkEnd w:id="4712"/>
      <w:r w:rsidRPr="00F21240">
        <w:rPr>
          <w:noProof/>
          <w:vanish/>
        </w:rPr>
        <w:fldChar w:fldCharType="begin"/>
      </w:r>
      <w:r w:rsidRPr="00F21240">
        <w:rPr>
          <w:noProof/>
          <w:vanish/>
        </w:rPr>
        <w:instrText>XE "PV2 field definitions"</w:instrText>
      </w:r>
      <w:r w:rsidRPr="00F21240">
        <w:rPr>
          <w:noProof/>
          <w:vanish/>
        </w:rPr>
        <w:fldChar w:fldCharType="end"/>
      </w:r>
      <w:bookmarkStart w:id="4713" w:name="_Toc175992125"/>
      <w:bookmarkEnd w:id="4713"/>
    </w:p>
    <w:p w14:paraId="46D19841" w14:textId="77777777" w:rsidR="00715956" w:rsidRPr="00F21240" w:rsidRDefault="00715956">
      <w:pPr>
        <w:pStyle w:val="Heading4"/>
        <w:rPr>
          <w:noProof/>
        </w:rPr>
      </w:pPr>
      <w:bookmarkStart w:id="4714" w:name="_Toc1816108"/>
      <w:bookmarkStart w:id="4715" w:name="_Toc21372652"/>
      <w:bookmarkStart w:id="4716"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714"/>
      <w:bookmarkEnd w:id="4715"/>
      <w:bookmarkEnd w:id="4716"/>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717" w:name="_Toc1816109"/>
      <w:bookmarkStart w:id="4718" w:name="_Toc21372653"/>
    </w:p>
    <w:p w14:paraId="7BD11991" w14:textId="77777777" w:rsidR="00715956" w:rsidRPr="00F21240" w:rsidRDefault="00715956">
      <w:pPr>
        <w:pStyle w:val="Heading4"/>
        <w:rPr>
          <w:noProof/>
        </w:rPr>
      </w:pPr>
      <w:bookmarkStart w:id="4719"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717"/>
      <w:bookmarkEnd w:id="4718"/>
      <w:bookmarkEnd w:id="4719"/>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720" w:name="_Toc1816110"/>
      <w:bookmarkStart w:id="4721" w:name="_Toc21372654"/>
      <w:bookmarkStart w:id="4722"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720"/>
      <w:bookmarkEnd w:id="4721"/>
      <w:bookmarkEnd w:id="4722"/>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723" w:name="_Toc1816111"/>
      <w:bookmarkStart w:id="4724" w:name="_Toc21372655"/>
      <w:bookmarkStart w:id="4725"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723"/>
      <w:bookmarkEnd w:id="4724"/>
      <w:bookmarkEnd w:id="4725"/>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726" w:name="_Toc1816112"/>
      <w:bookmarkStart w:id="4727" w:name="_Toc21372656"/>
      <w:bookmarkStart w:id="4728"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726"/>
      <w:bookmarkEnd w:id="4727"/>
      <w:bookmarkEnd w:id="4728"/>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729" w:name="_Toc1816113"/>
      <w:bookmarkStart w:id="4730" w:name="_Toc21372657"/>
      <w:bookmarkStart w:id="4731"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729"/>
      <w:bookmarkEnd w:id="4730"/>
      <w:bookmarkEnd w:id="4731"/>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732" w:name="_Toc1816114"/>
      <w:bookmarkStart w:id="4733" w:name="_Toc21372658"/>
      <w:bookmarkStart w:id="4734"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732"/>
      <w:bookmarkEnd w:id="4733"/>
      <w:bookmarkEnd w:id="4734"/>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735" w:name="_Toc1816115"/>
      <w:bookmarkStart w:id="4736" w:name="_Toc21372659"/>
      <w:bookmarkStart w:id="4737"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735"/>
      <w:bookmarkEnd w:id="4736"/>
      <w:bookmarkEnd w:id="4737"/>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738" w:name="_Toc1816116"/>
      <w:bookmarkStart w:id="4739" w:name="_Toc21372660"/>
      <w:bookmarkStart w:id="4740"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738"/>
      <w:bookmarkEnd w:id="4739"/>
      <w:bookmarkEnd w:id="4740"/>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741" w:name="_Toc1816117"/>
      <w:bookmarkStart w:id="4742" w:name="_Toc21372661"/>
      <w:bookmarkStart w:id="4743"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741"/>
      <w:bookmarkEnd w:id="4742"/>
      <w:bookmarkEnd w:id="4743"/>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744" w:name="_Toc1816118"/>
      <w:bookmarkStart w:id="4745" w:name="_Toc21372662"/>
      <w:bookmarkStart w:id="4746"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744"/>
      <w:bookmarkEnd w:id="4745"/>
      <w:bookmarkEnd w:id="4746"/>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747" w:name="_Toc1816119"/>
      <w:bookmarkStart w:id="4748" w:name="_Toc21372663"/>
      <w:bookmarkStart w:id="4749"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747"/>
      <w:bookmarkEnd w:id="4748"/>
      <w:bookmarkEnd w:id="4749"/>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750" w:name="_Toc1816120"/>
      <w:bookmarkStart w:id="4751" w:name="_Toc21372664"/>
      <w:bookmarkStart w:id="4752"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750"/>
      <w:bookmarkEnd w:id="4751"/>
      <w:bookmarkEnd w:id="4752"/>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753" w:name="_Toc1816121"/>
      <w:bookmarkStart w:id="4754" w:name="_Toc21372665"/>
      <w:bookmarkStart w:id="4755"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753"/>
      <w:bookmarkEnd w:id="4754"/>
      <w:bookmarkEnd w:id="4755"/>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756" w:name="_Toc1816122"/>
      <w:bookmarkStart w:id="4757" w:name="_Toc21372666"/>
      <w:bookmarkStart w:id="4758"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756"/>
      <w:bookmarkEnd w:id="4757"/>
      <w:bookmarkEnd w:id="4758"/>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759" w:name="_Toc1816123"/>
      <w:bookmarkStart w:id="4760" w:name="_Toc21372667"/>
      <w:bookmarkStart w:id="4761"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759"/>
      <w:bookmarkEnd w:id="4760"/>
      <w:bookmarkEnd w:id="4761"/>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762" w:name="_Toc1816124"/>
      <w:bookmarkStart w:id="4763" w:name="_Toc21372668"/>
      <w:bookmarkStart w:id="4764"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762"/>
      <w:bookmarkEnd w:id="4763"/>
      <w:bookmarkEnd w:id="4764"/>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765" w:name="_Toc1816125"/>
      <w:bookmarkStart w:id="4766" w:name="_Toc21372669"/>
      <w:bookmarkStart w:id="4767"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765"/>
      <w:bookmarkEnd w:id="4766"/>
      <w:bookmarkEnd w:id="4767"/>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768" w:name="_Toc1816126"/>
      <w:bookmarkStart w:id="4769" w:name="_Toc21372670"/>
      <w:bookmarkStart w:id="4770"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768"/>
      <w:bookmarkEnd w:id="4769"/>
      <w:bookmarkEnd w:id="4770"/>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771" w:name="_Toc1816127"/>
      <w:bookmarkStart w:id="4772" w:name="_Toc21372671"/>
      <w:bookmarkStart w:id="4773"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771"/>
      <w:bookmarkEnd w:id="4772"/>
      <w:bookmarkEnd w:id="4773"/>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774" w:name="_Toc1816128"/>
      <w:bookmarkStart w:id="4775" w:name="_Toc21372672"/>
      <w:bookmarkStart w:id="4776"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774"/>
      <w:bookmarkEnd w:id="4775"/>
      <w:bookmarkEnd w:id="4776"/>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777" w:name="_Toc1816129"/>
      <w:bookmarkStart w:id="4778" w:name="_Toc21372673"/>
      <w:bookmarkStart w:id="4779"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777"/>
      <w:bookmarkEnd w:id="4778"/>
      <w:bookmarkEnd w:id="4779"/>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780" w:name="_Toc1816130"/>
      <w:bookmarkStart w:id="4781" w:name="_Toc21372674"/>
      <w:bookmarkStart w:id="4782"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780"/>
      <w:bookmarkEnd w:id="4781"/>
      <w:bookmarkEnd w:id="4782"/>
    </w:p>
    <w:p w14:paraId="2F15A984" w14:textId="77777777" w:rsidR="00A95485" w:rsidRDefault="00A95485" w:rsidP="00A95485">
      <w:pPr>
        <w:pStyle w:val="Components"/>
      </w:pPr>
      <w:bookmarkStart w:id="478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783"/>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784" w:name="_Toc1816131"/>
      <w:bookmarkStart w:id="4785" w:name="_Toc21372675"/>
      <w:bookmarkStart w:id="4786"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784"/>
      <w:bookmarkEnd w:id="4785"/>
      <w:bookmarkEnd w:id="4786"/>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787" w:name="_Toc1816132"/>
      <w:bookmarkStart w:id="4788" w:name="_Toc21372676"/>
      <w:bookmarkStart w:id="4789"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787"/>
      <w:bookmarkEnd w:id="4788"/>
      <w:bookmarkEnd w:id="4789"/>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790" w:name="_Toc1816133"/>
      <w:bookmarkStart w:id="4791" w:name="_Toc21372677"/>
      <w:bookmarkStart w:id="4792"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790"/>
      <w:bookmarkEnd w:id="4791"/>
      <w:bookmarkEnd w:id="4792"/>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793" w:name="_Toc1816134"/>
      <w:bookmarkStart w:id="4794" w:name="_Toc21372678"/>
      <w:bookmarkStart w:id="4795"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793"/>
      <w:bookmarkEnd w:id="4794"/>
      <w:bookmarkEnd w:id="4795"/>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796" w:name="_Toc1816135"/>
      <w:bookmarkStart w:id="4797" w:name="_Toc21372679"/>
      <w:bookmarkStart w:id="4798"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796"/>
      <w:bookmarkEnd w:id="4797"/>
      <w:bookmarkEnd w:id="4798"/>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799" w:name="_Toc1816136"/>
      <w:bookmarkStart w:id="4800" w:name="_Toc21372680"/>
      <w:bookmarkStart w:id="4801"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799"/>
      <w:bookmarkEnd w:id="4800"/>
      <w:bookmarkEnd w:id="4801"/>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802" w:name="_Toc1816137"/>
      <w:bookmarkStart w:id="4803" w:name="_Toc21372681"/>
      <w:bookmarkStart w:id="4804"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802"/>
      <w:bookmarkEnd w:id="4803"/>
      <w:bookmarkEnd w:id="4804"/>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805" w:name="_Toc1816138"/>
      <w:bookmarkStart w:id="4806" w:name="_Toc21372682"/>
      <w:bookmarkStart w:id="4807"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805"/>
      <w:bookmarkEnd w:id="4806"/>
      <w:bookmarkEnd w:id="4807"/>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808" w:name="_Toc1816139"/>
      <w:bookmarkStart w:id="4809" w:name="_Toc21372683"/>
      <w:bookmarkStart w:id="4810"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808"/>
      <w:bookmarkEnd w:id="4809"/>
      <w:bookmarkEnd w:id="4810"/>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811" w:name="_Toc1816140"/>
      <w:bookmarkStart w:id="4812" w:name="_Toc21372684"/>
      <w:bookmarkStart w:id="4813"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811"/>
      <w:bookmarkEnd w:id="4812"/>
      <w:bookmarkEnd w:id="4813"/>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814" w:name="_Toc1816141"/>
      <w:bookmarkStart w:id="4815" w:name="_Toc21372685"/>
      <w:bookmarkStart w:id="4816"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814"/>
      <w:bookmarkEnd w:id="4815"/>
      <w:bookmarkEnd w:id="4816"/>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817" w:name="_Toc1816142"/>
      <w:bookmarkStart w:id="4818" w:name="_Toc21372686"/>
      <w:bookmarkStart w:id="4819"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817"/>
      <w:bookmarkEnd w:id="4818"/>
      <w:bookmarkEnd w:id="4819"/>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820" w:name="_Toc1816143"/>
      <w:bookmarkStart w:id="4821" w:name="_Toc21372687"/>
      <w:bookmarkStart w:id="4822"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820"/>
      <w:bookmarkEnd w:id="4821"/>
      <w:bookmarkEnd w:id="4822"/>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823" w:name="_Toc1816144"/>
      <w:bookmarkStart w:id="4824" w:name="_Toc21372688"/>
      <w:bookmarkStart w:id="4825"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823"/>
      <w:bookmarkEnd w:id="4824"/>
      <w:bookmarkEnd w:id="4825"/>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826" w:name="_Toc441258284"/>
      <w:bookmarkStart w:id="4827" w:name="_Toc1816145"/>
      <w:bookmarkStart w:id="4828" w:name="_Toc21372689"/>
      <w:bookmarkStart w:id="4829"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826"/>
      <w:r w:rsidRPr="00F21240">
        <w:rPr>
          <w:noProof/>
        </w:rPr>
        <w:t>01543</w:t>
      </w:r>
      <w:bookmarkEnd w:id="4827"/>
      <w:bookmarkEnd w:id="4828"/>
      <w:bookmarkEnd w:id="4829"/>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830" w:name="_Toc441258285"/>
      <w:bookmarkStart w:id="4831" w:name="_Toc1816146"/>
      <w:bookmarkStart w:id="4832" w:name="_Toc21372690"/>
      <w:bookmarkStart w:id="4833"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830"/>
      <w:bookmarkEnd w:id="4831"/>
      <w:bookmarkEnd w:id="4832"/>
      <w:bookmarkEnd w:id="4833"/>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834" w:name="_Toc441258286"/>
      <w:bookmarkStart w:id="4835" w:name="_Toc1816147"/>
      <w:bookmarkStart w:id="4836" w:name="_Toc21372691"/>
      <w:bookmarkStart w:id="4837"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834"/>
      <w:bookmarkEnd w:id="4835"/>
      <w:bookmarkEnd w:id="4836"/>
      <w:bookmarkEnd w:id="4837"/>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838" w:name="_Toc441258287"/>
      <w:bookmarkStart w:id="4839" w:name="_Toc1816148"/>
      <w:bookmarkStart w:id="4840" w:name="_Toc21372692"/>
      <w:bookmarkStart w:id="4841"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838"/>
      <w:r w:rsidRPr="00F21240">
        <w:rPr>
          <w:noProof/>
        </w:rPr>
        <w:t>01546</w:t>
      </w:r>
      <w:bookmarkEnd w:id="4839"/>
      <w:bookmarkEnd w:id="4840"/>
      <w:bookmarkEnd w:id="4841"/>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842" w:name="_Toc441258288"/>
      <w:bookmarkStart w:id="4843" w:name="_Toc1816149"/>
      <w:bookmarkStart w:id="4844" w:name="_Toc21372693"/>
      <w:bookmarkStart w:id="4845"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842"/>
      <w:bookmarkEnd w:id="4843"/>
      <w:bookmarkEnd w:id="4844"/>
      <w:bookmarkEnd w:id="4845"/>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846" w:name="_Toc1816150"/>
      <w:bookmarkStart w:id="4847" w:name="_Toc21372694"/>
      <w:bookmarkStart w:id="4848" w:name="_Toc175992168"/>
      <w:bookmarkStart w:id="4849"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846"/>
      <w:bookmarkEnd w:id="4847"/>
      <w:bookmarkEnd w:id="4848"/>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850"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850"/>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851" w:name="_Toc1816151"/>
      <w:bookmarkStart w:id="4852" w:name="_Toc21372695"/>
      <w:bookmarkStart w:id="4853"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851"/>
      <w:bookmarkEnd w:id="4852"/>
      <w:bookmarkEnd w:id="4853"/>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854"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854"/>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855" w:name="_Toc1816152"/>
      <w:bookmarkStart w:id="4856" w:name="_Toc21372696"/>
      <w:bookmarkStart w:id="4857"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849"/>
      <w:bookmarkEnd w:id="4855"/>
      <w:bookmarkEnd w:id="4856"/>
      <w:bookmarkEnd w:id="4857"/>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858" w:name="_Toc441258290"/>
      <w:bookmarkStart w:id="4859" w:name="_Toc1816153"/>
      <w:bookmarkStart w:id="4860" w:name="_Toc21372697"/>
      <w:bookmarkStart w:id="4861"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862" w:name="_Toc441258291"/>
      <w:bookmarkEnd w:id="4858"/>
      <w:bookmarkEnd w:id="4859"/>
      <w:bookmarkEnd w:id="4860"/>
      <w:bookmarkEnd w:id="4861"/>
      <w:bookmarkEnd w:id="4862"/>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863" w:name="_Toc1816154"/>
      <w:bookmarkStart w:id="4864" w:name="_Toc21372698"/>
      <w:bookmarkStart w:id="4865"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863"/>
      <w:bookmarkEnd w:id="4864"/>
      <w:bookmarkEnd w:id="4865"/>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866" w:name="_Toc1816155"/>
      <w:bookmarkStart w:id="4867" w:name="_Toc21372699"/>
      <w:bookmarkStart w:id="4868"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866"/>
      <w:bookmarkEnd w:id="4867"/>
      <w:bookmarkEnd w:id="4868"/>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869" w:name="_Toc1816156"/>
      <w:bookmarkStart w:id="4870" w:name="_Toc21372700"/>
      <w:bookmarkStart w:id="4871"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869"/>
      <w:bookmarkEnd w:id="4870"/>
      <w:bookmarkEnd w:id="4871"/>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872" w:name="_Toc175992175"/>
      <w:bookmarkStart w:id="4873" w:name="_Toc348245020"/>
      <w:bookmarkStart w:id="4874" w:name="_Toc348258208"/>
      <w:bookmarkStart w:id="4875" w:name="_Toc348263391"/>
      <w:bookmarkStart w:id="4876" w:name="_Toc348336805"/>
      <w:bookmarkStart w:id="4877" w:name="_Toc348768118"/>
      <w:bookmarkStart w:id="4878" w:name="_Toc380435666"/>
      <w:bookmarkStart w:id="4879" w:name="_Toc359236164"/>
      <w:bookmarkStart w:id="4880" w:name="_Toc1816157"/>
      <w:bookmarkStart w:id="4881"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872"/>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4882" w:name="_Toc175992176"/>
      <w:bookmarkStart w:id="4883" w:name="_Toc176235982"/>
      <w:bookmarkStart w:id="4884" w:name="_Toc27754854"/>
      <w:bookmarkStart w:id="4885"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4886" w:name="_Hlt1757424"/>
      <w:bookmarkEnd w:id="4886"/>
      <w:r w:rsidRPr="00F21240">
        <w:rPr>
          <w:noProof/>
        </w:rPr>
        <w:t>xt of Kin / Associated Parties Segment</w:t>
      </w:r>
      <w:bookmarkEnd w:id="4882"/>
      <w:bookmarkEnd w:id="4883"/>
      <w:bookmarkEnd w:id="4884"/>
      <w:bookmarkEnd w:id="4885"/>
      <w:r w:rsidRPr="00F21240">
        <w:rPr>
          <w:noProof/>
        </w:rPr>
        <w:fldChar w:fldCharType="begin"/>
      </w:r>
      <w:r w:rsidRPr="00F21240">
        <w:rPr>
          <w:noProof/>
        </w:rPr>
        <w:instrText>XE "Segments: NK1"</w:instrText>
      </w:r>
      <w:r w:rsidRPr="00F21240">
        <w:rPr>
          <w:noProof/>
        </w:rPr>
        <w:fldChar w:fldCharType="end"/>
      </w:r>
      <w:bookmarkEnd w:id="4873"/>
      <w:bookmarkEnd w:id="4874"/>
      <w:bookmarkEnd w:id="4875"/>
      <w:bookmarkEnd w:id="4876"/>
      <w:bookmarkEnd w:id="4877"/>
      <w:bookmarkEnd w:id="4878"/>
      <w:bookmarkEnd w:id="4879"/>
      <w:bookmarkEnd w:id="4880"/>
      <w:bookmarkEnd w:id="4881"/>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4887" w:name="NK1"/>
      <w:r w:rsidRPr="00F21240">
        <w:rPr>
          <w:noProof/>
        </w:rPr>
        <w:lastRenderedPageBreak/>
        <w:t>HL7 Attribute Table - NK1 - Next of Kin / Associated Parties</w:t>
      </w:r>
      <w:bookmarkEnd w:id="4887"/>
      <w:r w:rsidR="00A12042" w:rsidRPr="00F21240">
        <w:rPr>
          <w:noProof/>
        </w:rPr>
        <w:fldChar w:fldCharType="begin"/>
      </w:r>
      <w:r w:rsidR="00A12042" w:rsidRPr="002F372A">
        <w:rPr>
          <w:noProof/>
          <w:rPrChange w:id="4888"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4889" w:name="_Toc1816158"/>
      <w:bookmarkStart w:id="4890" w:name="_Toc21372702"/>
      <w:r w:rsidRPr="00F21240">
        <w:rPr>
          <w:noProof/>
          <w:vanish/>
        </w:rPr>
        <w:t>NK1 field definitions</w:t>
      </w:r>
      <w:bookmarkStart w:id="4891" w:name="_Toc174953706"/>
      <w:bookmarkStart w:id="4892" w:name="_Toc174954293"/>
      <w:bookmarkEnd w:id="4889"/>
      <w:bookmarkEnd w:id="4890"/>
      <w:bookmarkEnd w:id="4891"/>
      <w:bookmarkEnd w:id="4892"/>
      <w:r w:rsidRPr="00F21240">
        <w:rPr>
          <w:noProof/>
          <w:vanish/>
        </w:rPr>
        <w:fldChar w:fldCharType="begin"/>
      </w:r>
      <w:r w:rsidRPr="00F21240">
        <w:rPr>
          <w:noProof/>
          <w:vanish/>
        </w:rPr>
        <w:instrText>XE "NK1 field definitions"</w:instrText>
      </w:r>
      <w:r w:rsidRPr="00F21240">
        <w:rPr>
          <w:noProof/>
          <w:vanish/>
        </w:rPr>
        <w:fldChar w:fldCharType="end"/>
      </w:r>
      <w:bookmarkStart w:id="4893" w:name="_Toc175992177"/>
      <w:bookmarkEnd w:id="4893"/>
    </w:p>
    <w:p w14:paraId="63C0C00F" w14:textId="77777777" w:rsidR="00715956" w:rsidRPr="00F21240" w:rsidRDefault="00715956">
      <w:pPr>
        <w:pStyle w:val="Heading4"/>
        <w:rPr>
          <w:noProof/>
        </w:rPr>
      </w:pPr>
      <w:bookmarkStart w:id="4894" w:name="_Toc1816159"/>
      <w:bookmarkStart w:id="4895" w:name="_Toc21372703"/>
      <w:bookmarkStart w:id="4896"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4894"/>
      <w:bookmarkEnd w:id="4895"/>
      <w:bookmarkEnd w:id="4896"/>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4897" w:name="_Toc1816160"/>
      <w:bookmarkStart w:id="4898" w:name="_Toc21372704"/>
      <w:bookmarkStart w:id="4899"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4897"/>
      <w:bookmarkEnd w:id="4898"/>
      <w:bookmarkEnd w:id="4899"/>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4900" w:name="_Toc1816161"/>
      <w:bookmarkStart w:id="4901" w:name="_Toc21372705"/>
      <w:bookmarkStart w:id="4902"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4900"/>
      <w:bookmarkEnd w:id="4901"/>
      <w:bookmarkEnd w:id="4902"/>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4903" w:name="_Toc1816162"/>
      <w:bookmarkStart w:id="4904" w:name="_Toc21372706"/>
      <w:bookmarkStart w:id="4905"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4903"/>
      <w:bookmarkEnd w:id="4904"/>
      <w:bookmarkEnd w:id="4905"/>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4906" w:name="_Toc1816163"/>
      <w:bookmarkStart w:id="4907" w:name="_Toc21372707"/>
      <w:bookmarkStart w:id="4908"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4906"/>
      <w:bookmarkEnd w:id="4907"/>
      <w:bookmarkEnd w:id="4908"/>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4909" w:name="_Toc1816164"/>
      <w:bookmarkStart w:id="4910" w:name="_Toc21372708"/>
      <w:bookmarkStart w:id="4911"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4909"/>
      <w:bookmarkEnd w:id="4910"/>
      <w:bookmarkEnd w:id="4911"/>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4912" w:name="_Toc1816165"/>
      <w:bookmarkStart w:id="4913" w:name="_Toc21372709"/>
      <w:bookmarkStart w:id="4914"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4912"/>
      <w:bookmarkEnd w:id="4913"/>
      <w:bookmarkEnd w:id="4914"/>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4915" w:name="HL70131"/>
      <w:bookmarkStart w:id="4916" w:name="_Toc1816166"/>
      <w:bookmarkStart w:id="4917" w:name="_Toc21372710"/>
      <w:bookmarkStart w:id="4918" w:name="_Toc175992185"/>
      <w:bookmarkEnd w:id="4915"/>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4916"/>
      <w:bookmarkEnd w:id="4917"/>
      <w:bookmarkEnd w:id="4918"/>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4919" w:name="_Toc1816167"/>
      <w:bookmarkStart w:id="4920" w:name="_Toc21372711"/>
      <w:bookmarkStart w:id="4921"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4919"/>
      <w:bookmarkEnd w:id="4920"/>
      <w:bookmarkEnd w:id="4921"/>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4922" w:name="_Toc21372712"/>
      <w:bookmarkStart w:id="4923" w:name="_Toc1816168"/>
      <w:bookmarkStart w:id="4924" w:name="_Toc175992187"/>
      <w:r w:rsidRPr="00F21240">
        <w:rPr>
          <w:noProof/>
        </w:rPr>
        <w:t>NK1-10   Next of Kin / Associated Parties Job Title</w:t>
      </w:r>
      <w:bookmarkEnd w:id="4922"/>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4925" w:name="_Toc21372713"/>
      <w:r w:rsidRPr="00F21240">
        <w:rPr>
          <w:noProof/>
        </w:rPr>
        <w:t>(ST)   00199</w:t>
      </w:r>
      <w:bookmarkEnd w:id="4923"/>
      <w:bookmarkEnd w:id="4924"/>
      <w:bookmarkEnd w:id="4925"/>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4926" w:name="_Toc1816169"/>
      <w:bookmarkStart w:id="4927" w:name="_Toc21372714"/>
      <w:bookmarkStart w:id="4928"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4926"/>
      <w:bookmarkEnd w:id="4927"/>
      <w:bookmarkEnd w:id="4928"/>
    </w:p>
    <w:p w14:paraId="3F10E303" w14:textId="77777777" w:rsidR="00A95485" w:rsidRDefault="00A95485" w:rsidP="00A95485">
      <w:pPr>
        <w:pStyle w:val="Components"/>
      </w:pPr>
      <w:bookmarkStart w:id="4929"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29"/>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4930" w:name="_Toc1816170"/>
      <w:bookmarkStart w:id="4931" w:name="_Toc21372715"/>
      <w:bookmarkStart w:id="4932"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4930"/>
      <w:bookmarkEnd w:id="4931"/>
      <w:bookmarkEnd w:id="4932"/>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4933" w:name="_Toc1816171"/>
      <w:bookmarkStart w:id="4934" w:name="_Toc21372716"/>
      <w:bookmarkStart w:id="4935"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4933"/>
      <w:bookmarkEnd w:id="4934"/>
      <w:bookmarkEnd w:id="4935"/>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4936" w:name="_Toc1816172"/>
      <w:bookmarkStart w:id="4937" w:name="_Toc21372717"/>
      <w:bookmarkStart w:id="4938"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936"/>
      <w:bookmarkEnd w:id="4937"/>
      <w:bookmarkEnd w:id="4938"/>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4939"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4939"/>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4940" w:name="_Toc1816173"/>
      <w:bookmarkStart w:id="4941" w:name="_Toc21372718"/>
      <w:bookmarkStart w:id="4942"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4940"/>
      <w:bookmarkEnd w:id="4941"/>
      <w:bookmarkEnd w:id="4942"/>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4943" w:name="_Toc1816174"/>
      <w:bookmarkStart w:id="4944" w:name="_Toc21372719"/>
      <w:bookmarkStart w:id="4945"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4943"/>
      <w:bookmarkEnd w:id="4944"/>
      <w:bookmarkEnd w:id="4945"/>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4946" w:name="_Toc1816175"/>
      <w:bookmarkStart w:id="4947" w:name="_Toc21372720"/>
      <w:bookmarkStart w:id="4948"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4946"/>
      <w:bookmarkEnd w:id="4947"/>
      <w:bookmarkEnd w:id="4948"/>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4949" w:name="HL70223"/>
      <w:bookmarkStart w:id="4950" w:name="_Toc1816176"/>
      <w:bookmarkStart w:id="4951" w:name="_Toc21372721"/>
      <w:bookmarkStart w:id="4952" w:name="_Toc175992195"/>
      <w:bookmarkEnd w:id="4949"/>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950"/>
      <w:bookmarkEnd w:id="4951"/>
      <w:bookmarkEnd w:id="4952"/>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4953" w:name="_Toc1816177"/>
      <w:bookmarkStart w:id="4954" w:name="_Toc21372722"/>
      <w:bookmarkStart w:id="4955"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953"/>
      <w:bookmarkEnd w:id="4954"/>
      <w:bookmarkEnd w:id="4955"/>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4956" w:name="_Toc1816178"/>
      <w:bookmarkStart w:id="4957" w:name="_Toc21372723"/>
      <w:bookmarkStart w:id="4958"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956"/>
      <w:bookmarkEnd w:id="4957"/>
      <w:bookmarkEnd w:id="4958"/>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4959" w:name="_Toc1816179"/>
      <w:bookmarkStart w:id="4960" w:name="_Toc21372724"/>
      <w:bookmarkStart w:id="4961"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4959"/>
      <w:bookmarkEnd w:id="4960"/>
      <w:bookmarkEnd w:id="4961"/>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4962" w:name="_Toc1816180"/>
      <w:bookmarkStart w:id="4963" w:name="_Toc21372725"/>
      <w:bookmarkStart w:id="4964"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4962"/>
      <w:bookmarkEnd w:id="4963"/>
      <w:bookmarkEnd w:id="4964"/>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4965" w:name="_Toc1816181"/>
      <w:bookmarkStart w:id="4966" w:name="_Toc21372726"/>
      <w:bookmarkStart w:id="4967"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4965"/>
      <w:bookmarkEnd w:id="4966"/>
      <w:bookmarkEnd w:id="4967"/>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4968" w:name="_Toc1816182"/>
      <w:bookmarkStart w:id="4969" w:name="_Toc21372727"/>
      <w:bookmarkStart w:id="4970"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4968"/>
      <w:bookmarkEnd w:id="4969"/>
      <w:bookmarkEnd w:id="4970"/>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4971" w:name="_Toc1816183"/>
      <w:bookmarkStart w:id="4972" w:name="_Toc21372728"/>
      <w:bookmarkStart w:id="4973"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971"/>
      <w:bookmarkEnd w:id="4972"/>
      <w:bookmarkEnd w:id="4973"/>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4974" w:name="_Toc1816184"/>
      <w:bookmarkStart w:id="4975" w:name="_Toc21372729"/>
      <w:bookmarkStart w:id="4976"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974"/>
      <w:bookmarkEnd w:id="4975"/>
      <w:bookmarkEnd w:id="4976"/>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4977" w:name="_Toc1816185"/>
      <w:bookmarkStart w:id="4978" w:name="_Toc21372730"/>
      <w:bookmarkStart w:id="4979"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4977"/>
      <w:bookmarkEnd w:id="4978"/>
      <w:bookmarkEnd w:id="4979"/>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4980" w:name="_Toc1816186"/>
      <w:bookmarkStart w:id="4981" w:name="_Toc21372731"/>
      <w:bookmarkStart w:id="4982"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980"/>
      <w:bookmarkEnd w:id="4981"/>
      <w:bookmarkEnd w:id="4982"/>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4983" w:name="_Toc1816187"/>
      <w:bookmarkStart w:id="4984" w:name="_Toc21372732"/>
      <w:bookmarkStart w:id="4985"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4983"/>
      <w:bookmarkEnd w:id="4984"/>
      <w:bookmarkEnd w:id="4985"/>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4986" w:name="_Toc1816188"/>
      <w:bookmarkStart w:id="4987" w:name="_Toc21372733"/>
      <w:bookmarkStart w:id="4988"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4986"/>
      <w:bookmarkEnd w:id="4987"/>
      <w:bookmarkEnd w:id="4988"/>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4989" w:name="_Toc1816189"/>
      <w:bookmarkStart w:id="4990" w:name="_Toc21372734"/>
      <w:bookmarkStart w:id="4991"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4989"/>
      <w:bookmarkEnd w:id="4990"/>
      <w:bookmarkEnd w:id="4991"/>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4992" w:name="_Toc1816190"/>
      <w:bookmarkStart w:id="4993" w:name="_Toc21372735"/>
      <w:bookmarkStart w:id="4994"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4992"/>
      <w:bookmarkEnd w:id="4993"/>
      <w:bookmarkEnd w:id="4994"/>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4995" w:name="_Toc1816191"/>
      <w:bookmarkStart w:id="4996" w:name="_Toc21372736"/>
      <w:bookmarkStart w:id="4997"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4995"/>
      <w:bookmarkEnd w:id="4996"/>
      <w:bookmarkEnd w:id="4997"/>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4998" w:name="_Toc1816192"/>
      <w:bookmarkStart w:id="4999" w:name="_Toc21372737"/>
      <w:bookmarkStart w:id="5000"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4998"/>
      <w:bookmarkEnd w:id="4999"/>
      <w:bookmarkEnd w:id="5000"/>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001" w:name="HL70311"/>
      <w:bookmarkStart w:id="5002" w:name="_Toc1816193"/>
      <w:bookmarkStart w:id="5003" w:name="_Toc21372738"/>
      <w:bookmarkStart w:id="5004" w:name="_Toc175992212"/>
      <w:bookmarkEnd w:id="5001"/>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002"/>
      <w:bookmarkEnd w:id="5003"/>
      <w:bookmarkEnd w:id="5004"/>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005" w:name="_Toc1816194"/>
      <w:bookmarkStart w:id="5006" w:name="_Toc21372739"/>
      <w:bookmarkStart w:id="5007"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005"/>
      <w:bookmarkEnd w:id="5006"/>
      <w:bookmarkEnd w:id="5007"/>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008" w:name="_Toc1816195"/>
      <w:bookmarkStart w:id="5009" w:name="_Toc21372740"/>
      <w:bookmarkStart w:id="5010"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008"/>
      <w:bookmarkEnd w:id="5009"/>
      <w:bookmarkEnd w:id="5010"/>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011" w:name="_Toc21762414"/>
      <w:bookmarkStart w:id="5012" w:name="_Toc175992215"/>
      <w:bookmarkStart w:id="5013" w:name="_Toc348245021"/>
      <w:bookmarkStart w:id="5014" w:name="_Toc348258209"/>
      <w:bookmarkStart w:id="5015" w:name="_Toc348263392"/>
      <w:bookmarkStart w:id="5016" w:name="_Toc348336806"/>
      <w:bookmarkStart w:id="5017" w:name="_Toc348768119"/>
      <w:bookmarkStart w:id="5018" w:name="_Toc380435667"/>
      <w:bookmarkStart w:id="5019" w:name="_Toc359236165"/>
      <w:bookmarkStart w:id="5020" w:name="_Toc1816196"/>
      <w:bookmarkStart w:id="5021"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011"/>
      <w:bookmarkEnd w:id="5012"/>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022" w:name="_Toc21762415"/>
      <w:bookmarkStart w:id="5023"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022"/>
      <w:bookmarkEnd w:id="5023"/>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024"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024"/>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025"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025"/>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026" w:name="_Toc175992217"/>
      <w:bookmarkStart w:id="5027" w:name="_Toc176235983"/>
      <w:bookmarkStart w:id="5028" w:name="_Toc27754855"/>
      <w:bookmarkStart w:id="5029"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030" w:name="_Hlt1757452"/>
      <w:bookmarkStart w:id="5031" w:name="_Hlt1757433"/>
      <w:r w:rsidRPr="004842E3">
        <w:rPr>
          <w:noProof/>
          <w:lang w:val="fr-FR"/>
        </w:rPr>
        <w:t>Patient Allergy Information Se</w:t>
      </w:r>
      <w:bookmarkEnd w:id="5030"/>
      <w:r w:rsidRPr="004842E3">
        <w:rPr>
          <w:noProof/>
          <w:lang w:val="fr-FR"/>
        </w:rPr>
        <w:t>g</w:t>
      </w:r>
      <w:bookmarkEnd w:id="5031"/>
      <w:r w:rsidRPr="004842E3">
        <w:rPr>
          <w:noProof/>
          <w:lang w:val="fr-FR"/>
        </w:rPr>
        <w:t>ment</w:t>
      </w:r>
      <w:bookmarkEnd w:id="5013"/>
      <w:bookmarkEnd w:id="5014"/>
      <w:bookmarkEnd w:id="5015"/>
      <w:bookmarkEnd w:id="5016"/>
      <w:bookmarkEnd w:id="5017"/>
      <w:bookmarkEnd w:id="5018"/>
      <w:bookmarkEnd w:id="5019"/>
      <w:bookmarkEnd w:id="5020"/>
      <w:bookmarkEnd w:id="5021"/>
      <w:bookmarkEnd w:id="5026"/>
      <w:bookmarkEnd w:id="5027"/>
      <w:bookmarkEnd w:id="5028"/>
      <w:bookmarkEnd w:id="5029"/>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032" w:name="_Hlt479540324"/>
      <w:bookmarkStart w:id="5033" w:name="AL1"/>
      <w:bookmarkEnd w:id="5032"/>
      <w:r w:rsidRPr="00F21240">
        <w:rPr>
          <w:noProof/>
        </w:rPr>
        <w:t>HL7 Attribute Table - AL1 - Patient Allergy Information</w:t>
      </w:r>
      <w:bookmarkEnd w:id="5033"/>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034" w:name="_Toc1816197"/>
      <w:bookmarkStart w:id="5035" w:name="_Toc21372742"/>
      <w:r w:rsidRPr="00F21240">
        <w:rPr>
          <w:noProof/>
          <w:vanish/>
        </w:rPr>
        <w:t>AL1 field definitions</w:t>
      </w:r>
      <w:bookmarkStart w:id="5036" w:name="_Toc174953747"/>
      <w:bookmarkStart w:id="5037" w:name="_Toc174954334"/>
      <w:bookmarkEnd w:id="5034"/>
      <w:bookmarkEnd w:id="5035"/>
      <w:bookmarkEnd w:id="5036"/>
      <w:bookmarkEnd w:id="5037"/>
      <w:r w:rsidRPr="00F21240">
        <w:rPr>
          <w:noProof/>
          <w:vanish/>
        </w:rPr>
        <w:fldChar w:fldCharType="begin"/>
      </w:r>
      <w:r w:rsidRPr="00F21240">
        <w:rPr>
          <w:noProof/>
          <w:vanish/>
        </w:rPr>
        <w:instrText>XE "AL1 field definitions"</w:instrText>
      </w:r>
      <w:r w:rsidRPr="00F21240">
        <w:rPr>
          <w:noProof/>
          <w:vanish/>
        </w:rPr>
        <w:fldChar w:fldCharType="end"/>
      </w:r>
      <w:bookmarkStart w:id="5038" w:name="_Toc175992218"/>
      <w:bookmarkEnd w:id="5038"/>
    </w:p>
    <w:p w14:paraId="1EF15F7A" w14:textId="77777777" w:rsidR="00715956" w:rsidRPr="002748BE" w:rsidRDefault="00715956">
      <w:pPr>
        <w:pStyle w:val="Heading4"/>
        <w:rPr>
          <w:noProof/>
          <w:lang w:val="es-GT"/>
        </w:rPr>
      </w:pPr>
      <w:bookmarkStart w:id="5039" w:name="_Toc1816198"/>
      <w:bookmarkStart w:id="5040" w:name="_Toc21372743"/>
      <w:bookmarkStart w:id="5041"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039"/>
      <w:bookmarkEnd w:id="5040"/>
      <w:bookmarkEnd w:id="5041"/>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042" w:name="_Toc1816199"/>
      <w:bookmarkStart w:id="5043" w:name="_Toc21372744"/>
      <w:bookmarkStart w:id="5044"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042"/>
      <w:bookmarkEnd w:id="5043"/>
      <w:bookmarkEnd w:id="5044"/>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045" w:name="_Hlt489298853"/>
      <w:bookmarkStart w:id="5046" w:name="_Toc1816200"/>
      <w:bookmarkStart w:id="5047" w:name="_Toc21372745"/>
      <w:bookmarkStart w:id="5048" w:name="_Toc175992221"/>
      <w:bookmarkEnd w:id="5045"/>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046"/>
      <w:bookmarkEnd w:id="5047"/>
      <w:bookmarkEnd w:id="5048"/>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049" w:name="_Hlt20967039"/>
      <w:bookmarkStart w:id="5050" w:name="_Toc1816201"/>
      <w:bookmarkStart w:id="5051" w:name="_Toc21372746"/>
      <w:bookmarkStart w:id="5052" w:name="_Toc175992222"/>
      <w:bookmarkEnd w:id="5049"/>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050"/>
      <w:bookmarkEnd w:id="5051"/>
      <w:bookmarkEnd w:id="5052"/>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053" w:name="_Hlt489664409"/>
        <w:r w:rsidRPr="00F21240">
          <w:rPr>
            <w:rStyle w:val="ReferenceUserTable"/>
            <w:noProof/>
          </w:rPr>
          <w:t>a</w:t>
        </w:r>
        <w:bookmarkEnd w:id="5053"/>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054" w:name="_Hlt489664456"/>
      <w:bookmarkStart w:id="5055" w:name="_Toc1816202"/>
      <w:bookmarkStart w:id="5056" w:name="_Toc21372747"/>
      <w:bookmarkStart w:id="5057" w:name="_Toc175992223"/>
      <w:bookmarkEnd w:id="5054"/>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055"/>
      <w:bookmarkEnd w:id="5056"/>
      <w:bookmarkEnd w:id="5057"/>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058" w:name="_Toc1816203"/>
      <w:bookmarkStart w:id="5059" w:name="_Toc21372748"/>
      <w:bookmarkStart w:id="5060"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058"/>
      <w:bookmarkEnd w:id="5059"/>
      <w:bookmarkEnd w:id="5060"/>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061" w:name="_IAM_-_Patient"/>
      <w:bookmarkStart w:id="5062" w:name="_Toc1816204"/>
      <w:bookmarkStart w:id="5063" w:name="_Toc21372749"/>
      <w:bookmarkStart w:id="5064" w:name="_Toc175992225"/>
      <w:bookmarkStart w:id="5065" w:name="_Toc176235984"/>
      <w:bookmarkStart w:id="5066" w:name="_Toc27754856"/>
      <w:bookmarkStart w:id="5067" w:name="_Toc109892151"/>
      <w:bookmarkEnd w:id="5061"/>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068" w:name="_Hlt1757462"/>
      <w:r w:rsidRPr="00F21240">
        <w:rPr>
          <w:noProof/>
        </w:rPr>
        <w:t>Patient Adverse Reaction Information Segment</w:t>
      </w:r>
      <w:bookmarkEnd w:id="5062"/>
      <w:bookmarkEnd w:id="5063"/>
      <w:bookmarkEnd w:id="5064"/>
      <w:bookmarkEnd w:id="5065"/>
      <w:bookmarkEnd w:id="5066"/>
      <w:bookmarkEnd w:id="5067"/>
      <w:bookmarkEnd w:id="5068"/>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069" w:name="IAM"/>
      <w:r w:rsidRPr="00F21240">
        <w:rPr>
          <w:noProof/>
        </w:rPr>
        <w:t>HL7 Attribute Table - IAM - Patient Adverse Reaction Information</w:t>
      </w:r>
      <w:bookmarkEnd w:id="5069"/>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070"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071" w:name="_Toc1816205"/>
      <w:bookmarkStart w:id="5072" w:name="_Toc21372750"/>
      <w:r w:rsidRPr="00F21240">
        <w:rPr>
          <w:noProof/>
          <w:vanish/>
        </w:rPr>
        <w:t>IAM field definitions</w:t>
      </w:r>
      <w:bookmarkStart w:id="5073" w:name="_Toc174953755"/>
      <w:bookmarkStart w:id="5074" w:name="_Toc174954342"/>
      <w:bookmarkEnd w:id="5071"/>
      <w:bookmarkEnd w:id="5072"/>
      <w:bookmarkEnd w:id="5073"/>
      <w:bookmarkEnd w:id="5074"/>
      <w:r w:rsidRPr="00F21240">
        <w:rPr>
          <w:noProof/>
          <w:vanish/>
        </w:rPr>
        <w:fldChar w:fldCharType="begin"/>
      </w:r>
      <w:r w:rsidRPr="00F21240">
        <w:rPr>
          <w:noProof/>
          <w:vanish/>
        </w:rPr>
        <w:instrText>XE "IAM field definitions"</w:instrText>
      </w:r>
      <w:r w:rsidRPr="00F21240">
        <w:rPr>
          <w:noProof/>
          <w:vanish/>
        </w:rPr>
        <w:fldChar w:fldCharType="end"/>
      </w:r>
      <w:bookmarkStart w:id="5075" w:name="_Toc175992226"/>
      <w:bookmarkEnd w:id="5075"/>
    </w:p>
    <w:p w14:paraId="15547C48" w14:textId="77777777" w:rsidR="00715956" w:rsidRPr="00F21240" w:rsidRDefault="00715956">
      <w:pPr>
        <w:pStyle w:val="Heading4"/>
        <w:rPr>
          <w:noProof/>
        </w:rPr>
      </w:pPr>
      <w:bookmarkStart w:id="5076" w:name="_Toc1816206"/>
      <w:bookmarkStart w:id="5077" w:name="_Toc21372751"/>
      <w:bookmarkStart w:id="5078"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076"/>
      <w:bookmarkEnd w:id="5077"/>
      <w:bookmarkEnd w:id="5078"/>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079" w:name="_Toc1816207"/>
      <w:bookmarkStart w:id="5080" w:name="_Toc21372752"/>
      <w:bookmarkStart w:id="5081"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079"/>
      <w:bookmarkEnd w:id="5080"/>
      <w:bookmarkEnd w:id="5081"/>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082" w:name="_Hlt20967138"/>
        <w:bookmarkEnd w:id="5082"/>
        <w:r w:rsidRPr="00F21240">
          <w:rPr>
            <w:rStyle w:val="ReferenceUserTable"/>
            <w:noProof/>
          </w:rPr>
          <w:t>efined Table 0127 - Allerg</w:t>
        </w:r>
        <w:bookmarkStart w:id="5083" w:name="_Hlt489298851"/>
        <w:r w:rsidRPr="00F21240">
          <w:rPr>
            <w:rStyle w:val="ReferenceUserTable"/>
            <w:noProof/>
          </w:rPr>
          <w:t>e</w:t>
        </w:r>
        <w:bookmarkEnd w:id="5083"/>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084" w:name="_Toc1816208"/>
      <w:bookmarkStart w:id="5085" w:name="_Toc21372753"/>
      <w:bookmarkStart w:id="5086"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084"/>
      <w:bookmarkEnd w:id="5085"/>
      <w:bookmarkEnd w:id="5086"/>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087" w:name="_Toc1816209"/>
      <w:bookmarkStart w:id="5088" w:name="_Toc21372754"/>
      <w:bookmarkStart w:id="5089"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087"/>
      <w:bookmarkEnd w:id="5088"/>
      <w:bookmarkEnd w:id="5089"/>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090" w:name="_Toc1816210"/>
      <w:bookmarkStart w:id="5091" w:name="_Toc21372755"/>
      <w:bookmarkStart w:id="5092"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090"/>
      <w:bookmarkEnd w:id="5091"/>
      <w:bookmarkEnd w:id="5092"/>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093" w:name="_Toc1816211"/>
      <w:bookmarkStart w:id="5094" w:name="_Toc21372756"/>
      <w:bookmarkStart w:id="5095"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093"/>
      <w:bookmarkEnd w:id="5094"/>
      <w:bookmarkEnd w:id="5095"/>
    </w:p>
    <w:p w14:paraId="7C756B58" w14:textId="77777777" w:rsidR="00A95485" w:rsidRDefault="00A95485" w:rsidP="00A95485">
      <w:pPr>
        <w:pStyle w:val="Components"/>
        <w:rPr>
          <w:noProof/>
        </w:rPr>
      </w:pPr>
      <w:bookmarkStart w:id="509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096"/>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097" w:name="HL70206"/>
      <w:bookmarkEnd w:id="5097"/>
    </w:p>
    <w:p w14:paraId="2B00D8A3" w14:textId="77777777" w:rsidR="00715956" w:rsidRPr="004842E3" w:rsidRDefault="00715956">
      <w:pPr>
        <w:pStyle w:val="Heading4"/>
        <w:rPr>
          <w:noProof/>
          <w:lang w:val="fr-FR"/>
        </w:rPr>
      </w:pPr>
      <w:bookmarkStart w:id="5098" w:name="_Toc174439117"/>
      <w:bookmarkStart w:id="5099" w:name="_Toc1816212"/>
      <w:bookmarkStart w:id="5100" w:name="_Toc21372757"/>
      <w:bookmarkStart w:id="5101" w:name="_Toc175992233"/>
      <w:bookmarkEnd w:id="5098"/>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099"/>
      <w:bookmarkEnd w:id="5100"/>
      <w:bookmarkEnd w:id="5101"/>
    </w:p>
    <w:p w14:paraId="5A83AF05" w14:textId="77777777" w:rsidR="00A95485" w:rsidRDefault="00A95485" w:rsidP="00A95485">
      <w:pPr>
        <w:pStyle w:val="Components"/>
      </w:pPr>
      <w:bookmarkStart w:id="5102" w:name="EIComponent"/>
      <w:r>
        <w:t>Components:  &lt;Entity Identifier (ST)&gt; ^ &lt;Namespace ID (IS)&gt; ^ &lt;Universal ID (ST)&gt; ^ &lt;Universal ID Type (ID)&gt;</w:t>
      </w:r>
      <w:bookmarkEnd w:id="5102"/>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103" w:name="_Toc1816213"/>
      <w:bookmarkStart w:id="5104" w:name="_Toc21372758"/>
      <w:bookmarkStart w:id="5105"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103"/>
      <w:bookmarkEnd w:id="5104"/>
      <w:r w:rsidRPr="00F21240">
        <w:rPr>
          <w:noProof/>
        </w:rPr>
        <w:t>e</w:t>
      </w:r>
      <w:bookmarkEnd w:id="5105"/>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106" w:name="_Toc1816214"/>
      <w:bookmarkStart w:id="5107" w:name="_Toc21372759"/>
      <w:bookmarkStart w:id="5108"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106"/>
      <w:bookmarkEnd w:id="5107"/>
      <w:bookmarkEnd w:id="5108"/>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109" w:name="_Toc1816215"/>
      <w:bookmarkStart w:id="5110" w:name="_Toc21372760"/>
      <w:bookmarkStart w:id="5111"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109"/>
      <w:bookmarkEnd w:id="5110"/>
      <w:bookmarkEnd w:id="5111"/>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112" w:name="_Toc1816216"/>
      <w:bookmarkStart w:id="5113" w:name="_Toc21372761"/>
      <w:bookmarkStart w:id="5114"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112"/>
      <w:bookmarkEnd w:id="5113"/>
      <w:bookmarkEnd w:id="5114"/>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115" w:name="_Toc1816217"/>
      <w:bookmarkStart w:id="5116" w:name="_Toc21372762"/>
      <w:bookmarkStart w:id="5117"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115"/>
      <w:bookmarkEnd w:id="5116"/>
      <w:bookmarkEnd w:id="5117"/>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118" w:name="_Toc1816218"/>
      <w:bookmarkStart w:id="5119" w:name="_Toc21372763"/>
      <w:bookmarkStart w:id="5120"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118"/>
      <w:bookmarkEnd w:id="5119"/>
      <w:bookmarkEnd w:id="5120"/>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121" w:name="_Toc1816219"/>
      <w:bookmarkStart w:id="5122" w:name="_Toc21372764"/>
      <w:bookmarkStart w:id="5123"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121"/>
      <w:bookmarkEnd w:id="5122"/>
      <w:bookmarkEnd w:id="5123"/>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124" w:name="_Toc1816220"/>
      <w:bookmarkStart w:id="5125" w:name="_Toc21372765"/>
      <w:bookmarkStart w:id="5126"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124"/>
      <w:bookmarkEnd w:id="5125"/>
      <w:bookmarkEnd w:id="5126"/>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127" w:name="_Toc1816221"/>
      <w:bookmarkStart w:id="5128" w:name="_Toc21372766"/>
      <w:bookmarkStart w:id="5129"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127"/>
      <w:bookmarkEnd w:id="5128"/>
      <w:bookmarkEnd w:id="5129"/>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130" w:name="_Toc1816222"/>
      <w:bookmarkStart w:id="5131" w:name="_Toc21372767"/>
      <w:bookmarkStart w:id="5132"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130"/>
      <w:bookmarkEnd w:id="5131"/>
      <w:bookmarkEnd w:id="5132"/>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133" w:name="_Toc1816223"/>
      <w:bookmarkStart w:id="5134" w:name="_Toc21372768"/>
      <w:bookmarkStart w:id="5135"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133"/>
      <w:bookmarkEnd w:id="5134"/>
      <w:bookmarkEnd w:id="5135"/>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136" w:name="_Toc1816224"/>
      <w:bookmarkStart w:id="5137" w:name="_Toc21372769"/>
      <w:bookmarkStart w:id="5138"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136"/>
      <w:bookmarkEnd w:id="5137"/>
      <w:bookmarkEnd w:id="5138"/>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139" w:name="_Toc1816225"/>
      <w:bookmarkStart w:id="5140" w:name="_Toc21372770"/>
      <w:bookmarkStart w:id="5141"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139"/>
      <w:bookmarkEnd w:id="5140"/>
      <w:bookmarkEnd w:id="5141"/>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142" w:name="_Toc27754857"/>
      <w:bookmarkStart w:id="5143" w:name="_Toc109892152"/>
      <w:bookmarkStart w:id="5144" w:name="_Toc348245022"/>
      <w:bookmarkStart w:id="5145" w:name="_Toc348258210"/>
      <w:bookmarkStart w:id="5146" w:name="_Toc348263393"/>
      <w:bookmarkStart w:id="5147" w:name="_Toc348336807"/>
      <w:bookmarkStart w:id="5148" w:name="_Toc348768120"/>
      <w:bookmarkStart w:id="5149" w:name="_Toc380435668"/>
      <w:bookmarkStart w:id="5150" w:name="_Toc359236166"/>
      <w:bookmarkStart w:id="5151" w:name="_Toc1816226"/>
      <w:bookmarkStart w:id="5152" w:name="_Toc21372771"/>
      <w:bookmarkStart w:id="5153" w:name="_Toc175992247"/>
      <w:bookmarkStart w:id="5154"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142"/>
      <w:bookmarkEnd w:id="5143"/>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155" w:name="_Toc27754858"/>
      <w:bookmarkStart w:id="5156"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15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157"/>
      <w:r w:rsidRPr="00F21240">
        <w:rPr>
          <w:noProof/>
        </w:rPr>
        <w:t>gment</w:t>
      </w:r>
      <w:bookmarkEnd w:id="5144"/>
      <w:bookmarkEnd w:id="5145"/>
      <w:bookmarkEnd w:id="5146"/>
      <w:bookmarkEnd w:id="5147"/>
      <w:bookmarkEnd w:id="5148"/>
      <w:bookmarkEnd w:id="5149"/>
      <w:bookmarkEnd w:id="5150"/>
      <w:bookmarkEnd w:id="5151"/>
      <w:bookmarkEnd w:id="5152"/>
      <w:bookmarkEnd w:id="5153"/>
      <w:bookmarkEnd w:id="5154"/>
      <w:bookmarkEnd w:id="5155"/>
      <w:bookmarkEnd w:id="515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158" w:name="NPU"/>
      <w:r w:rsidRPr="00F21240">
        <w:rPr>
          <w:noProof/>
        </w:rPr>
        <w:t>HL7 Attribute Table - NPU - Bed Status Update</w:t>
      </w:r>
      <w:bookmarkEnd w:id="5158"/>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159" w:name="_Toc1816227"/>
      <w:bookmarkStart w:id="5160" w:name="_Toc21372772"/>
      <w:r w:rsidRPr="00F21240">
        <w:rPr>
          <w:noProof/>
          <w:vanish/>
        </w:rPr>
        <w:t>NPU field definitions</w:t>
      </w:r>
      <w:bookmarkStart w:id="5161" w:name="_Toc174953777"/>
      <w:bookmarkStart w:id="5162" w:name="_Toc174954364"/>
      <w:bookmarkEnd w:id="5159"/>
      <w:bookmarkEnd w:id="5160"/>
      <w:bookmarkEnd w:id="5161"/>
      <w:bookmarkEnd w:id="5162"/>
      <w:r w:rsidRPr="00F21240">
        <w:rPr>
          <w:noProof/>
          <w:vanish/>
        </w:rPr>
        <w:fldChar w:fldCharType="begin"/>
      </w:r>
      <w:r w:rsidRPr="00F21240">
        <w:rPr>
          <w:noProof/>
          <w:vanish/>
        </w:rPr>
        <w:instrText>XE "NPU field definitions"</w:instrText>
      </w:r>
      <w:r w:rsidRPr="00F21240">
        <w:rPr>
          <w:noProof/>
          <w:vanish/>
        </w:rPr>
        <w:fldChar w:fldCharType="end"/>
      </w:r>
      <w:bookmarkStart w:id="5163" w:name="_Toc175992248"/>
      <w:bookmarkEnd w:id="5163"/>
    </w:p>
    <w:p w14:paraId="6D5C375C" w14:textId="77777777" w:rsidR="00715956" w:rsidRPr="00F21240" w:rsidRDefault="00715956">
      <w:pPr>
        <w:pStyle w:val="Heading4"/>
        <w:rPr>
          <w:noProof/>
        </w:rPr>
      </w:pPr>
      <w:bookmarkStart w:id="5164" w:name="_Toc1816228"/>
      <w:bookmarkStart w:id="5165" w:name="_Toc21372773"/>
      <w:bookmarkStart w:id="516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164"/>
      <w:bookmarkEnd w:id="5165"/>
      <w:bookmarkEnd w:id="516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167" w:name="_Toc1816229"/>
      <w:bookmarkStart w:id="5168" w:name="_Toc21372774"/>
      <w:bookmarkStart w:id="516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167"/>
      <w:bookmarkEnd w:id="5168"/>
      <w:bookmarkEnd w:id="516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170" w:name="_Toc175992251"/>
      <w:bookmarkStart w:id="5171" w:name="_Toc176235986"/>
      <w:bookmarkStart w:id="5172" w:name="_Toc27754859"/>
      <w:bookmarkStart w:id="5173" w:name="_Toc109892154"/>
      <w:bookmarkStart w:id="5174" w:name="_Toc348245023"/>
      <w:bookmarkStart w:id="5175" w:name="_Toc348258211"/>
      <w:bookmarkStart w:id="5176" w:name="_Toc348263394"/>
      <w:bookmarkStart w:id="5177" w:name="_Toc348336808"/>
      <w:bookmarkStart w:id="5178" w:name="_Toc348768121"/>
      <w:bookmarkStart w:id="5179" w:name="_Toc380435669"/>
      <w:bookmarkStart w:id="5180" w:name="_Toc359236167"/>
      <w:bookmarkStart w:id="5181" w:name="_Toc1816230"/>
      <w:bookmarkStart w:id="5182"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183" w:name="_Hlt1757483"/>
      <w:r w:rsidRPr="004842E3">
        <w:rPr>
          <w:noProof/>
          <w:lang w:val="fr-FR"/>
        </w:rPr>
        <w:t>Merge Patient Information Segment</w:t>
      </w:r>
      <w:bookmarkEnd w:id="5170"/>
      <w:bookmarkEnd w:id="5171"/>
      <w:bookmarkEnd w:id="5172"/>
      <w:bookmarkEnd w:id="5173"/>
      <w:r w:rsidRPr="00F21240">
        <w:rPr>
          <w:noProof/>
        </w:rPr>
        <w:fldChar w:fldCharType="begin"/>
      </w:r>
      <w:r w:rsidRPr="004842E3">
        <w:rPr>
          <w:noProof/>
          <w:lang w:val="fr-FR"/>
        </w:rPr>
        <w:instrText>XE "Segments: MRG"</w:instrText>
      </w:r>
      <w:r w:rsidRPr="00F21240">
        <w:rPr>
          <w:noProof/>
        </w:rPr>
        <w:fldChar w:fldCharType="end"/>
      </w:r>
      <w:bookmarkEnd w:id="5174"/>
      <w:bookmarkEnd w:id="5175"/>
      <w:bookmarkEnd w:id="5176"/>
      <w:bookmarkEnd w:id="5177"/>
      <w:bookmarkEnd w:id="5178"/>
      <w:bookmarkEnd w:id="5179"/>
      <w:bookmarkEnd w:id="5180"/>
      <w:bookmarkEnd w:id="5181"/>
      <w:bookmarkEnd w:id="5182"/>
      <w:bookmarkEnd w:id="5183"/>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184" w:name="MRG"/>
      <w:r w:rsidRPr="004842E3">
        <w:rPr>
          <w:noProof/>
          <w:lang w:val="fr-FR"/>
        </w:rPr>
        <w:t>HL7 Attribute Table - MRG - Merge Patient Information</w:t>
      </w:r>
      <w:bookmarkEnd w:id="5184"/>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185" w:name="_Toc1816231"/>
      <w:bookmarkStart w:id="5186" w:name="_Toc21372776"/>
      <w:r w:rsidRPr="00F21240">
        <w:rPr>
          <w:noProof/>
          <w:vanish/>
        </w:rPr>
        <w:t>MRG field definitions</w:t>
      </w:r>
      <w:bookmarkStart w:id="5187" w:name="_Toc174953781"/>
      <w:bookmarkStart w:id="5188" w:name="_Toc174954368"/>
      <w:bookmarkEnd w:id="5185"/>
      <w:bookmarkEnd w:id="5186"/>
      <w:bookmarkEnd w:id="5187"/>
      <w:bookmarkEnd w:id="5188"/>
      <w:r w:rsidRPr="00F21240">
        <w:rPr>
          <w:noProof/>
          <w:vanish/>
        </w:rPr>
        <w:fldChar w:fldCharType="begin"/>
      </w:r>
      <w:r w:rsidRPr="00F21240">
        <w:rPr>
          <w:noProof/>
          <w:vanish/>
        </w:rPr>
        <w:instrText>XE "MRG field definitions"</w:instrText>
      </w:r>
      <w:r w:rsidRPr="00F21240">
        <w:rPr>
          <w:noProof/>
          <w:vanish/>
        </w:rPr>
        <w:fldChar w:fldCharType="end"/>
      </w:r>
      <w:bookmarkStart w:id="5189" w:name="_Toc175992252"/>
      <w:bookmarkEnd w:id="5189"/>
    </w:p>
    <w:p w14:paraId="4F57BD56" w14:textId="77777777" w:rsidR="00715956" w:rsidRPr="004842E3" w:rsidRDefault="00715956">
      <w:pPr>
        <w:pStyle w:val="Heading4"/>
        <w:rPr>
          <w:noProof/>
          <w:lang w:val="fr-FR"/>
        </w:rPr>
      </w:pPr>
      <w:bookmarkStart w:id="5190" w:name="_Toc1816232"/>
      <w:bookmarkStart w:id="5191" w:name="_Toc21372777"/>
      <w:bookmarkStart w:id="5192" w:name="_Toc175992253"/>
      <w:bookmarkStart w:id="5193" w:name="_Ref233713096"/>
      <w:bookmarkStart w:id="5194" w:name="_Ref233713345"/>
      <w:bookmarkStart w:id="5195"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190"/>
      <w:bookmarkEnd w:id="5191"/>
      <w:bookmarkEnd w:id="5192"/>
      <w:bookmarkEnd w:id="5193"/>
      <w:bookmarkEnd w:id="5194"/>
      <w:bookmarkEnd w:id="5195"/>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196" w:name="_Toc1816233"/>
      <w:bookmarkStart w:id="5197" w:name="_Toc21372778"/>
      <w:bookmarkStart w:id="5198"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196"/>
      <w:bookmarkEnd w:id="5197"/>
      <w:bookmarkEnd w:id="5198"/>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199" w:name="_Toc1816234"/>
      <w:bookmarkStart w:id="5200" w:name="_Toc21372779"/>
      <w:bookmarkStart w:id="5201"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199"/>
      <w:bookmarkEnd w:id="5200"/>
      <w:bookmarkEnd w:id="5201"/>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202" w:name="_Toc1816235"/>
      <w:bookmarkStart w:id="5203" w:name="_Toc21372780"/>
      <w:bookmarkStart w:id="5204"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202"/>
      <w:bookmarkEnd w:id="5203"/>
      <w:bookmarkEnd w:id="5204"/>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205" w:name="_Toc1816236"/>
      <w:bookmarkStart w:id="5206" w:name="_Toc21372781"/>
      <w:bookmarkStart w:id="520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205"/>
      <w:bookmarkEnd w:id="5206"/>
      <w:bookmarkEnd w:id="5207"/>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208" w:name="_Toc1816237"/>
      <w:bookmarkStart w:id="5209" w:name="_Toc21372782"/>
      <w:bookmarkStart w:id="521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208"/>
      <w:bookmarkEnd w:id="5209"/>
      <w:bookmarkEnd w:id="5210"/>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211" w:name="_Toc1816238"/>
      <w:bookmarkStart w:id="5212" w:name="_Toc21372783"/>
      <w:bookmarkStart w:id="5213"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211"/>
      <w:bookmarkEnd w:id="5212"/>
      <w:bookmarkEnd w:id="5213"/>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214" w:name="_PD1_-_Patient"/>
      <w:bookmarkStart w:id="5215" w:name="_Toc348245024"/>
      <w:bookmarkStart w:id="5216" w:name="_Toc348258212"/>
      <w:bookmarkStart w:id="5217" w:name="_Toc348263395"/>
      <w:bookmarkStart w:id="5218" w:name="_Toc348336809"/>
      <w:bookmarkStart w:id="5219" w:name="_Toc348768122"/>
      <w:bookmarkStart w:id="5220" w:name="_Toc380435670"/>
      <w:bookmarkStart w:id="5221" w:name="_Toc359236168"/>
      <w:bookmarkStart w:id="5222" w:name="_Toc1816239"/>
      <w:bookmarkStart w:id="5223" w:name="_Toc21372784"/>
      <w:bookmarkStart w:id="5224" w:name="_Toc175992260"/>
      <w:bookmarkStart w:id="5225" w:name="_Toc176235987"/>
      <w:bookmarkStart w:id="5226" w:name="_Toc27754860"/>
      <w:bookmarkStart w:id="5227" w:name="_Toc109892155"/>
      <w:bookmarkEnd w:id="521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228" w:name="_Hlt1757499"/>
      <w:bookmarkEnd w:id="5228"/>
      <w:r w:rsidRPr="00F21240">
        <w:rPr>
          <w:noProof/>
        </w:rPr>
        <w:t>atient Additional Demographic Segment</w:t>
      </w:r>
      <w:bookmarkEnd w:id="5215"/>
      <w:bookmarkEnd w:id="5216"/>
      <w:bookmarkEnd w:id="5217"/>
      <w:bookmarkEnd w:id="5218"/>
      <w:bookmarkEnd w:id="5219"/>
      <w:bookmarkEnd w:id="5220"/>
      <w:bookmarkEnd w:id="5221"/>
      <w:bookmarkEnd w:id="5222"/>
      <w:bookmarkEnd w:id="5223"/>
      <w:bookmarkEnd w:id="5224"/>
      <w:bookmarkEnd w:id="5225"/>
      <w:bookmarkEnd w:id="5226"/>
      <w:bookmarkEnd w:id="522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229" w:name="_Hlt479197572"/>
      <w:bookmarkStart w:id="5230" w:name="PD1"/>
      <w:bookmarkEnd w:id="5229"/>
      <w:r w:rsidRPr="00F21240">
        <w:rPr>
          <w:noProof/>
        </w:rPr>
        <w:t>HL7 Attribute Table - PD1 - Patient Additional Demographic</w:t>
      </w:r>
      <w:bookmarkEnd w:id="523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231" w:name="_Toc1816240"/>
      <w:bookmarkStart w:id="5232" w:name="_Toc21372785"/>
      <w:r w:rsidRPr="00F21240">
        <w:rPr>
          <w:noProof/>
          <w:vanish/>
        </w:rPr>
        <w:lastRenderedPageBreak/>
        <w:t>PD1 field definitions</w:t>
      </w:r>
      <w:bookmarkStart w:id="5233" w:name="_Toc174953790"/>
      <w:bookmarkStart w:id="5234" w:name="_Toc174954377"/>
      <w:bookmarkEnd w:id="5231"/>
      <w:bookmarkEnd w:id="5232"/>
      <w:bookmarkEnd w:id="5233"/>
      <w:bookmarkEnd w:id="5234"/>
      <w:r w:rsidRPr="00F21240">
        <w:rPr>
          <w:noProof/>
          <w:vanish/>
        </w:rPr>
        <w:fldChar w:fldCharType="begin"/>
      </w:r>
      <w:r w:rsidRPr="00F21240">
        <w:rPr>
          <w:noProof/>
          <w:vanish/>
        </w:rPr>
        <w:instrText>XE "PD1 field definitions"</w:instrText>
      </w:r>
      <w:r w:rsidRPr="00F21240">
        <w:rPr>
          <w:noProof/>
          <w:vanish/>
        </w:rPr>
        <w:fldChar w:fldCharType="end"/>
      </w:r>
      <w:bookmarkStart w:id="5235" w:name="_Toc175992261"/>
      <w:bookmarkEnd w:id="5235"/>
    </w:p>
    <w:p w14:paraId="7D076581" w14:textId="77777777" w:rsidR="00715956" w:rsidRPr="00F21240" w:rsidRDefault="00715956">
      <w:pPr>
        <w:pStyle w:val="Heading4"/>
        <w:rPr>
          <w:noProof/>
        </w:rPr>
      </w:pPr>
      <w:bookmarkStart w:id="5236" w:name="_Toc1816241"/>
      <w:bookmarkStart w:id="5237" w:name="_Toc21372786"/>
      <w:bookmarkStart w:id="523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236"/>
      <w:bookmarkEnd w:id="5237"/>
      <w:bookmarkEnd w:id="5238"/>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239" w:name="_Toc1816242"/>
      <w:bookmarkStart w:id="5240" w:name="_Toc21372787"/>
      <w:bookmarkStart w:id="5241"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239"/>
      <w:bookmarkEnd w:id="5240"/>
      <w:bookmarkEnd w:id="5241"/>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242" w:name="_Toc1816243"/>
      <w:bookmarkStart w:id="5243" w:name="_Toc21372788"/>
      <w:bookmarkStart w:id="524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242"/>
      <w:bookmarkEnd w:id="5243"/>
      <w:bookmarkEnd w:id="5244"/>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245" w:name="_Toc349735661"/>
      <w:bookmarkStart w:id="5246" w:name="_Toc349803933"/>
      <w:r w:rsidRPr="00F21240">
        <w:rPr>
          <w:noProof/>
        </w:rPr>
        <w:t xml:space="preserve">Refer to </w:t>
      </w:r>
      <w:hyperlink r:id="rId351" w:anchor="HL70204" w:history="1">
        <w:r w:rsidRPr="00F21240">
          <w:rPr>
            <w:rStyle w:val="ReferenceUserTable"/>
          </w:rPr>
          <w:t>User-defined Table 0204 - Organizational Name Type</w:t>
        </w:r>
        <w:bookmarkEnd w:id="5245"/>
        <w:bookmarkEnd w:id="524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247" w:name="_Toc1816244"/>
      <w:bookmarkStart w:id="5248" w:name="_Toc21372789"/>
      <w:bookmarkStart w:id="5249"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247"/>
      <w:bookmarkEnd w:id="5248"/>
      <w:bookmarkEnd w:id="524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250" w:name="_Toc1816245"/>
      <w:bookmarkStart w:id="5251" w:name="_Toc21372790"/>
      <w:bookmarkStart w:id="525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250"/>
      <w:bookmarkEnd w:id="5251"/>
      <w:bookmarkEnd w:id="5252"/>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253" w:name="_Toc1816246"/>
      <w:bookmarkStart w:id="5254" w:name="_Toc21372791"/>
      <w:bookmarkStart w:id="525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253"/>
      <w:bookmarkEnd w:id="5254"/>
      <w:bookmarkEnd w:id="5255"/>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256" w:name="_Toc1816247"/>
      <w:bookmarkStart w:id="5257" w:name="_Toc21372792"/>
      <w:bookmarkStart w:id="525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256"/>
      <w:bookmarkEnd w:id="5257"/>
      <w:bookmarkEnd w:id="5258"/>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259" w:name="_Toc1816248"/>
      <w:bookmarkStart w:id="5260" w:name="_Toc21372793"/>
      <w:bookmarkStart w:id="5261"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259"/>
      <w:bookmarkEnd w:id="5260"/>
      <w:bookmarkEnd w:id="5261"/>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262" w:name="_Toc1816249"/>
      <w:bookmarkStart w:id="5263" w:name="_Toc21372794"/>
      <w:bookmarkStart w:id="526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262"/>
      <w:bookmarkEnd w:id="5263"/>
      <w:bookmarkEnd w:id="5264"/>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265" w:name="_Toc1816250"/>
      <w:bookmarkStart w:id="5266" w:name="_Toc21372795"/>
      <w:bookmarkStart w:id="526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265"/>
      <w:bookmarkEnd w:id="5266"/>
      <w:bookmarkEnd w:id="5267"/>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268" w:name="_Toc1816251"/>
      <w:bookmarkStart w:id="5269" w:name="_Toc21372796"/>
      <w:bookmarkStart w:id="527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268"/>
      <w:bookmarkEnd w:id="5269"/>
      <w:bookmarkEnd w:id="5270"/>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271" w:name="_Toc1816252"/>
      <w:bookmarkStart w:id="5272" w:name="_Toc21372797"/>
      <w:bookmarkStart w:id="527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271"/>
      <w:bookmarkEnd w:id="5272"/>
      <w:bookmarkEnd w:id="5273"/>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274" w:name="_Toc441258440"/>
      <w:bookmarkStart w:id="5275" w:name="_Toc1816253"/>
      <w:bookmarkStart w:id="5276" w:name="_Toc21372798"/>
      <w:bookmarkStart w:id="527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278" w:name="_Toc441258441"/>
      <w:bookmarkEnd w:id="5274"/>
      <w:bookmarkEnd w:id="5275"/>
      <w:bookmarkEnd w:id="5276"/>
      <w:bookmarkEnd w:id="5277"/>
      <w:bookmarkEnd w:id="5278"/>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279" w:name="_Toc441258090"/>
      <w:bookmarkStart w:id="5280" w:name="_Toc1816254"/>
      <w:bookmarkStart w:id="5281" w:name="_Toc21372799"/>
      <w:bookmarkStart w:id="528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279"/>
      <w:bookmarkEnd w:id="5280"/>
      <w:bookmarkEnd w:id="5281"/>
      <w:bookmarkEnd w:id="5282"/>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283" w:name="_Toc1816255"/>
      <w:bookmarkStart w:id="5284" w:name="_Toc21372800"/>
      <w:bookmarkStart w:id="5285"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283"/>
      <w:bookmarkEnd w:id="5284"/>
      <w:bookmarkEnd w:id="5285"/>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286" w:name="_Toc1816256"/>
      <w:bookmarkStart w:id="5287" w:name="_Toc21372801"/>
      <w:bookmarkStart w:id="5288"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286"/>
      <w:bookmarkEnd w:id="5287"/>
      <w:bookmarkEnd w:id="5288"/>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289" w:name="_Toc1816257"/>
      <w:bookmarkStart w:id="5290" w:name="_Toc21372802"/>
      <w:bookmarkStart w:id="529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289"/>
      <w:bookmarkEnd w:id="5290"/>
      <w:bookmarkEnd w:id="529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292" w:name="_Toc1816258"/>
      <w:bookmarkStart w:id="5293" w:name="_Toc21372803"/>
      <w:bookmarkStart w:id="529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292"/>
      <w:bookmarkEnd w:id="5293"/>
      <w:bookmarkEnd w:id="529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295" w:name="_Toc441258087"/>
      <w:bookmarkStart w:id="5296" w:name="_Toc1816259"/>
      <w:bookmarkStart w:id="5297" w:name="_Toc21372804"/>
      <w:bookmarkStart w:id="529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295"/>
      <w:bookmarkEnd w:id="5296"/>
      <w:bookmarkEnd w:id="5297"/>
      <w:bookmarkEnd w:id="5298"/>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299" w:name="_Toc441258088"/>
      <w:bookmarkStart w:id="5300" w:name="_Toc1816260"/>
      <w:bookmarkStart w:id="5301" w:name="_Toc21372805"/>
      <w:bookmarkStart w:id="5302"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299"/>
      <w:bookmarkEnd w:id="5300"/>
      <w:bookmarkEnd w:id="5301"/>
      <w:bookmarkEnd w:id="5302"/>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303" w:name="_Toc441258089"/>
      <w:bookmarkStart w:id="5304" w:name="_Toc1816261"/>
      <w:bookmarkStart w:id="5305" w:name="_Toc21372806"/>
      <w:bookmarkStart w:id="5306"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303"/>
      <w:bookmarkEnd w:id="5304"/>
      <w:bookmarkEnd w:id="5305"/>
      <w:bookmarkEnd w:id="5306"/>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307" w:name="_Toc175992283"/>
      <w:bookmarkStart w:id="5308" w:name="_Toc1816262"/>
      <w:bookmarkStart w:id="530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30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310" w:name="_Toc175992284"/>
      <w:bookmarkStart w:id="5311" w:name="_Toc176235988"/>
      <w:bookmarkStart w:id="5312" w:name="_Toc27754861"/>
      <w:bookmarkStart w:id="5313"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314" w:name="_Hlt1757511"/>
      <w:r w:rsidRPr="00F21240">
        <w:rPr>
          <w:noProof/>
        </w:rPr>
        <w:t>Disability Segment</w:t>
      </w:r>
      <w:bookmarkEnd w:id="5310"/>
      <w:bookmarkEnd w:id="5311"/>
      <w:bookmarkEnd w:id="5312"/>
      <w:bookmarkEnd w:id="531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308"/>
      <w:bookmarkEnd w:id="5309"/>
      <w:bookmarkEnd w:id="531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315" w:name="_Hlt479197568"/>
      <w:bookmarkStart w:id="5316" w:name="DB1"/>
      <w:bookmarkEnd w:id="5315"/>
      <w:r w:rsidRPr="004842E3">
        <w:rPr>
          <w:noProof/>
          <w:lang w:val="fr-FR"/>
        </w:rPr>
        <w:t>HL7 Attribute Table - DB1 - Disability</w:t>
      </w:r>
      <w:bookmarkEnd w:id="531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317" w:name="_Toc1816263"/>
      <w:bookmarkStart w:id="5318" w:name="_Toc21372808"/>
      <w:r w:rsidRPr="00F21240">
        <w:rPr>
          <w:noProof/>
          <w:vanish/>
        </w:rPr>
        <w:lastRenderedPageBreak/>
        <w:t>DB1 field definitions</w:t>
      </w:r>
      <w:bookmarkStart w:id="5319" w:name="_Toc174953814"/>
      <w:bookmarkStart w:id="5320" w:name="_Toc174954401"/>
      <w:bookmarkEnd w:id="5317"/>
      <w:bookmarkEnd w:id="5318"/>
      <w:bookmarkEnd w:id="5319"/>
      <w:bookmarkEnd w:id="5320"/>
      <w:r w:rsidRPr="00F21240">
        <w:rPr>
          <w:noProof/>
          <w:vanish/>
        </w:rPr>
        <w:fldChar w:fldCharType="begin"/>
      </w:r>
      <w:r w:rsidRPr="00F21240">
        <w:rPr>
          <w:noProof/>
          <w:vanish/>
        </w:rPr>
        <w:instrText>XE "DB1 field definitions"</w:instrText>
      </w:r>
      <w:r w:rsidRPr="00F21240">
        <w:rPr>
          <w:noProof/>
          <w:vanish/>
        </w:rPr>
        <w:fldChar w:fldCharType="end"/>
      </w:r>
      <w:bookmarkStart w:id="5321" w:name="_Toc175992285"/>
      <w:bookmarkEnd w:id="5321"/>
    </w:p>
    <w:p w14:paraId="15456420" w14:textId="77777777" w:rsidR="00715956" w:rsidRPr="00F21240" w:rsidRDefault="00715956">
      <w:pPr>
        <w:pStyle w:val="Heading4"/>
        <w:rPr>
          <w:noProof/>
        </w:rPr>
      </w:pPr>
      <w:bookmarkStart w:id="5322" w:name="_Toc1816264"/>
      <w:bookmarkStart w:id="5323" w:name="_Toc21372809"/>
      <w:bookmarkStart w:id="5324"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322"/>
      <w:bookmarkEnd w:id="5323"/>
      <w:bookmarkEnd w:id="532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325" w:name="_Toc1816265"/>
      <w:bookmarkStart w:id="5326" w:name="_Toc21372810"/>
      <w:bookmarkStart w:id="5327"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325"/>
      <w:bookmarkEnd w:id="5326"/>
      <w:bookmarkEnd w:id="5327"/>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328" w:name="_Toc1816266"/>
      <w:bookmarkStart w:id="5329" w:name="_Toc21372811"/>
      <w:bookmarkStart w:id="533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328"/>
      <w:bookmarkEnd w:id="5329"/>
      <w:bookmarkEnd w:id="5330"/>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331" w:name="_Toc1816267"/>
      <w:bookmarkStart w:id="5332" w:name="_Toc21372812"/>
      <w:bookmarkStart w:id="533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331"/>
      <w:bookmarkEnd w:id="5332"/>
      <w:bookmarkEnd w:id="5333"/>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334" w:name="_Toc1816268"/>
      <w:bookmarkStart w:id="5335" w:name="_Toc21372813"/>
      <w:bookmarkStart w:id="533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334"/>
      <w:bookmarkEnd w:id="5335"/>
      <w:bookmarkEnd w:id="533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337" w:name="_Toc1816269"/>
      <w:bookmarkStart w:id="5338" w:name="_Toc21372814"/>
      <w:bookmarkStart w:id="5339"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337"/>
      <w:bookmarkEnd w:id="5338"/>
      <w:bookmarkEnd w:id="533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340" w:name="_Toc1816270"/>
      <w:bookmarkStart w:id="5341" w:name="_Toc21372815"/>
      <w:bookmarkStart w:id="534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340"/>
      <w:bookmarkEnd w:id="5341"/>
      <w:bookmarkEnd w:id="534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343" w:name="_Toc1816271"/>
      <w:bookmarkStart w:id="5344" w:name="_Toc21372816"/>
      <w:bookmarkStart w:id="534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343"/>
      <w:bookmarkEnd w:id="5344"/>
      <w:bookmarkEnd w:id="534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346" w:name="_Toc441258453"/>
    </w:p>
    <w:p w14:paraId="348B24EA" w14:textId="77777777" w:rsidR="00715956" w:rsidRPr="00F21240" w:rsidRDefault="00715956">
      <w:pPr>
        <w:pStyle w:val="Heading3"/>
        <w:rPr>
          <w:noProof/>
        </w:rPr>
      </w:pPr>
      <w:bookmarkStart w:id="5347" w:name="_PDA_-_Patient"/>
      <w:bookmarkStart w:id="5348" w:name="_Toc1816272"/>
      <w:bookmarkStart w:id="5349" w:name="_Toc21372817"/>
      <w:bookmarkStart w:id="5350" w:name="_Toc175992294"/>
      <w:bookmarkStart w:id="5351" w:name="_Toc176235989"/>
      <w:bookmarkStart w:id="5352" w:name="_Toc27754862"/>
      <w:bookmarkStart w:id="5353" w:name="_Toc109892157"/>
      <w:bookmarkEnd w:id="5347"/>
      <w:r w:rsidRPr="00F21240">
        <w:rPr>
          <w:noProof/>
        </w:rPr>
        <w:t xml:space="preserve">PDA - Patient Death and </w:t>
      </w:r>
      <w:bookmarkStart w:id="5354" w:name="_Hlt1757528"/>
      <w:r w:rsidRPr="00F21240">
        <w:rPr>
          <w:noProof/>
        </w:rPr>
        <w:t>Autopsy Se</w:t>
      </w:r>
      <w:bookmarkEnd w:id="5354"/>
      <w:r w:rsidRPr="00F21240">
        <w:rPr>
          <w:noProof/>
        </w:rPr>
        <w:t>gment</w:t>
      </w:r>
      <w:bookmarkEnd w:id="5346"/>
      <w:bookmarkEnd w:id="5348"/>
      <w:bookmarkEnd w:id="5349"/>
      <w:bookmarkEnd w:id="5350"/>
      <w:bookmarkEnd w:id="5351"/>
      <w:bookmarkEnd w:id="5352"/>
      <w:bookmarkEnd w:id="535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355" w:name="_Hlt479197793"/>
      <w:bookmarkStart w:id="5356" w:name="_Toc441258454"/>
      <w:bookmarkStart w:id="5357" w:name="PDA"/>
      <w:bookmarkEnd w:id="5355"/>
      <w:r w:rsidRPr="00F21240">
        <w:rPr>
          <w:noProof/>
        </w:rPr>
        <w:t>HL7 Attribute Table - PDA - Patient Death and Autopsy</w:t>
      </w:r>
      <w:bookmarkEnd w:id="5356"/>
      <w:bookmarkEnd w:id="5357"/>
      <w:r w:rsidR="00A12042" w:rsidRPr="00F21240">
        <w:rPr>
          <w:noProof/>
        </w:rPr>
        <w:fldChar w:fldCharType="begin"/>
      </w:r>
      <w:r w:rsidR="00A12042" w:rsidRPr="002F372A">
        <w:rPr>
          <w:noProof/>
          <w:rPrChange w:id="5358"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359" w:name="_Toc441258455"/>
      <w:bookmarkStart w:id="5360" w:name="_Toc1816273"/>
      <w:bookmarkStart w:id="5361" w:name="_Toc21372818"/>
      <w:r w:rsidRPr="00F21240">
        <w:rPr>
          <w:noProof/>
          <w:vanish/>
        </w:rPr>
        <w:t>PDA field definitions</w:t>
      </w:r>
      <w:bookmarkStart w:id="5362" w:name="_Toc174953824"/>
      <w:bookmarkStart w:id="5363" w:name="_Toc174954411"/>
      <w:bookmarkEnd w:id="5359"/>
      <w:bookmarkEnd w:id="5360"/>
      <w:bookmarkEnd w:id="5361"/>
      <w:bookmarkEnd w:id="5362"/>
      <w:bookmarkEnd w:id="5363"/>
      <w:r w:rsidRPr="00F21240">
        <w:rPr>
          <w:noProof/>
          <w:vanish/>
        </w:rPr>
        <w:fldChar w:fldCharType="begin"/>
      </w:r>
      <w:r w:rsidRPr="00F21240">
        <w:rPr>
          <w:noProof/>
          <w:vanish/>
        </w:rPr>
        <w:instrText>XE "PDA field definitions"</w:instrText>
      </w:r>
      <w:r w:rsidRPr="00F21240">
        <w:rPr>
          <w:noProof/>
          <w:vanish/>
        </w:rPr>
        <w:fldChar w:fldCharType="end"/>
      </w:r>
      <w:bookmarkStart w:id="5364" w:name="_Toc175992295"/>
      <w:bookmarkEnd w:id="5364"/>
    </w:p>
    <w:p w14:paraId="5AE8CDF6" w14:textId="77777777" w:rsidR="00715956" w:rsidRPr="004842E3" w:rsidRDefault="00715956">
      <w:pPr>
        <w:pStyle w:val="Heading4"/>
        <w:rPr>
          <w:noProof/>
          <w:lang w:val="fr-FR"/>
        </w:rPr>
      </w:pPr>
      <w:bookmarkStart w:id="5365" w:name="_Toc441258458"/>
      <w:bookmarkStart w:id="5366" w:name="_Toc1816274"/>
      <w:bookmarkStart w:id="5367" w:name="_Toc21372819"/>
      <w:bookmarkStart w:id="5368"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365"/>
      <w:bookmarkEnd w:id="5366"/>
      <w:bookmarkEnd w:id="5367"/>
      <w:bookmarkEnd w:id="5368"/>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369" w:name="_Toc441258459"/>
      <w:bookmarkStart w:id="5370" w:name="_Toc1816275"/>
      <w:bookmarkStart w:id="5371" w:name="_Toc21372820"/>
      <w:bookmarkStart w:id="5372"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369"/>
      <w:bookmarkEnd w:id="5370"/>
      <w:bookmarkEnd w:id="5371"/>
      <w:bookmarkEnd w:id="5372"/>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373" w:name="_Toc441258460"/>
      <w:bookmarkStart w:id="5374" w:name="_Toc1816276"/>
      <w:bookmarkStart w:id="5375" w:name="_Toc21372821"/>
      <w:bookmarkStart w:id="5376"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373"/>
      <w:bookmarkEnd w:id="5374"/>
      <w:bookmarkEnd w:id="5375"/>
      <w:bookmarkEnd w:id="5376"/>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377" w:name="_Toc441258461"/>
      <w:bookmarkStart w:id="5378" w:name="_Toc1816277"/>
      <w:bookmarkStart w:id="5379" w:name="_Toc21372822"/>
      <w:bookmarkStart w:id="5380"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377"/>
      <w:bookmarkEnd w:id="5378"/>
      <w:bookmarkEnd w:id="5379"/>
      <w:bookmarkEnd w:id="5380"/>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381" w:name="_Toc441258462"/>
      <w:bookmarkStart w:id="5382" w:name="_Toc1816278"/>
      <w:bookmarkStart w:id="5383" w:name="_Toc21372823"/>
      <w:bookmarkStart w:id="5384"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381"/>
      <w:bookmarkEnd w:id="5382"/>
      <w:bookmarkEnd w:id="5383"/>
      <w:bookmarkEnd w:id="5384"/>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385" w:name="_Toc441258463"/>
      <w:bookmarkStart w:id="5386" w:name="_Toc1816279"/>
      <w:bookmarkStart w:id="5387" w:name="_Toc21372824"/>
      <w:bookmarkStart w:id="5388"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385"/>
      <w:bookmarkEnd w:id="5386"/>
      <w:bookmarkEnd w:id="5387"/>
      <w:bookmarkEnd w:id="5388"/>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389" w:name="_Toc441258464"/>
      <w:bookmarkStart w:id="5390" w:name="_Toc1816280"/>
      <w:bookmarkStart w:id="5391" w:name="_Toc21372825"/>
      <w:bookmarkStart w:id="5392"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389"/>
      <w:bookmarkEnd w:id="5390"/>
      <w:bookmarkEnd w:id="5391"/>
      <w:bookmarkEnd w:id="5392"/>
    </w:p>
    <w:p w14:paraId="0F50A902" w14:textId="77777777" w:rsidR="00A95485" w:rsidRDefault="00A95485" w:rsidP="00A95485">
      <w:pPr>
        <w:pStyle w:val="Components"/>
      </w:pPr>
      <w:bookmarkStart w:id="5393" w:name="DRComponent"/>
      <w:r>
        <w:t>Components:  &lt;Range Start Date/Time (DTM)&gt; ^ &lt;Range End Date/Time (DTM)&gt;</w:t>
      </w:r>
      <w:bookmarkEnd w:id="5393"/>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394" w:name="_Toc441258466"/>
      <w:bookmarkStart w:id="5395" w:name="_Toc1816281"/>
      <w:bookmarkStart w:id="5396" w:name="_Toc21372826"/>
      <w:bookmarkStart w:id="5397"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394"/>
      <w:bookmarkEnd w:id="5395"/>
      <w:bookmarkEnd w:id="5396"/>
      <w:bookmarkEnd w:id="5397"/>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398" w:name="_Toc1816282"/>
      <w:bookmarkStart w:id="5399" w:name="_Toc21372827"/>
      <w:bookmarkStart w:id="5400"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398"/>
      <w:bookmarkEnd w:id="5399"/>
      <w:bookmarkEnd w:id="5400"/>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401" w:name="_ARV_-_Access"/>
      <w:bookmarkStart w:id="5402" w:name="_Toc175992305"/>
      <w:bookmarkStart w:id="5403" w:name="_Toc176235990"/>
      <w:bookmarkStart w:id="5404" w:name="_Toc27754863"/>
      <w:bookmarkStart w:id="5405" w:name="_Toc109892158"/>
      <w:bookmarkEnd w:id="5401"/>
      <w:r w:rsidRPr="00F21240">
        <w:rPr>
          <w:noProof/>
        </w:rPr>
        <w:t xml:space="preserve">ARV </w:t>
      </w:r>
      <w:r w:rsidR="00865C6E">
        <w:rPr>
          <w:noProof/>
        </w:rPr>
        <w:t xml:space="preserve">- </w:t>
      </w:r>
      <w:r w:rsidRPr="00F21240">
        <w:rPr>
          <w:noProof/>
        </w:rPr>
        <w:t>Access Restrictions segment</w:t>
      </w:r>
      <w:bookmarkEnd w:id="5402"/>
      <w:bookmarkEnd w:id="5403"/>
      <w:bookmarkEnd w:id="5404"/>
      <w:bookmarkEnd w:id="5405"/>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406"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407" w:name="_Toc174953835"/>
      <w:bookmarkStart w:id="5408" w:name="_Toc174954422"/>
      <w:bookmarkEnd w:id="5407"/>
      <w:bookmarkEnd w:id="5408"/>
      <w:r w:rsidRPr="00F21240">
        <w:rPr>
          <w:noProof/>
          <w:vanish/>
        </w:rPr>
        <w:fldChar w:fldCharType="begin"/>
      </w:r>
      <w:r w:rsidRPr="00F21240">
        <w:rPr>
          <w:noProof/>
          <w:vanish/>
        </w:rPr>
        <w:instrText>XE " ARV field definitions"</w:instrText>
      </w:r>
      <w:r w:rsidRPr="00F21240">
        <w:rPr>
          <w:noProof/>
          <w:vanish/>
        </w:rPr>
        <w:fldChar w:fldCharType="end"/>
      </w:r>
      <w:bookmarkStart w:id="5409" w:name="_Toc175992306"/>
      <w:bookmarkEnd w:id="5409"/>
    </w:p>
    <w:p w14:paraId="22C221BD" w14:textId="77777777" w:rsidR="00715956" w:rsidRPr="00F21240" w:rsidRDefault="00715956">
      <w:pPr>
        <w:pStyle w:val="Heading4"/>
        <w:rPr>
          <w:noProof/>
        </w:rPr>
      </w:pPr>
      <w:bookmarkStart w:id="5410"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410"/>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411"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411"/>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412"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412"/>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413" w:name="HL70717"/>
      <w:bookmarkStart w:id="5414" w:name="_Toc175992310"/>
      <w:bookmarkEnd w:id="5413"/>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414"/>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415" w:name="HL70177"/>
      <w:bookmarkStart w:id="5416" w:name="HL70719"/>
      <w:bookmarkStart w:id="5417" w:name="_Toc175992311"/>
      <w:bookmarkEnd w:id="5415"/>
      <w:bookmarkEnd w:id="5416"/>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417"/>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418"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418"/>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419" w:name="ERLComponent"/>
      <w:r w:rsidRPr="00594536">
        <w:t>Components:  &lt;Segment ID (ST)&gt; ^ &lt;Segment Sequence (NM)&gt; ^ &lt;Field Position (NM)&gt; ^ &lt;Field Repetition (NM)&gt; ^ &lt;Component Number (NM)&gt; ^ &lt;Sub-Component Number (NM)&gt;</w:t>
      </w:r>
      <w:bookmarkEnd w:id="5419"/>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420"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421" w:name="_OH1_-_Person"/>
      <w:bookmarkStart w:id="5422" w:name="_Toc27754864"/>
      <w:bookmarkStart w:id="5423" w:name="_Toc109892159"/>
      <w:bookmarkEnd w:id="5421"/>
      <w:r>
        <w:rPr>
          <w:noProof/>
        </w:rPr>
        <w:t xml:space="preserve">OH1 </w:t>
      </w:r>
      <w:r w:rsidR="00865C6E">
        <w:rPr>
          <w:noProof/>
        </w:rPr>
        <w:t>-</w:t>
      </w:r>
      <w:r>
        <w:rPr>
          <w:noProof/>
        </w:rPr>
        <w:t xml:space="preserve"> Person Employment Status segment</w:t>
      </w:r>
      <w:bookmarkEnd w:id="5420"/>
      <w:bookmarkEnd w:id="5422"/>
      <w:bookmarkEnd w:id="5423"/>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424"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425" w:author="Frank Oemig" w:date="2022-09-07T17:24:00Z">
              <w:r>
                <w:rPr>
                  <w:noProof/>
                </w:rPr>
                <w:t>1..1</w:t>
              </w:r>
            </w:ins>
            <w:del w:id="5426"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427"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lastRenderedPageBreak/>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428" w:name="_OH2_-_Past"/>
      <w:bookmarkStart w:id="5429" w:name="OH2"/>
      <w:bookmarkStart w:id="5430" w:name="_Toc27754865"/>
      <w:bookmarkStart w:id="5431" w:name="_Toc109892160"/>
      <w:bookmarkEnd w:id="5428"/>
      <w:r w:rsidRPr="00594536">
        <w:t xml:space="preserve">OH2 </w:t>
      </w:r>
      <w:r w:rsidR="00865C6E" w:rsidRPr="00594536">
        <w:t>-</w:t>
      </w:r>
      <w:r w:rsidRPr="00594536">
        <w:t xml:space="preserve"> Past or Present Job segment</w:t>
      </w:r>
      <w:bookmarkEnd w:id="5429"/>
      <w:bookmarkEnd w:id="5430"/>
      <w:bookmarkEnd w:id="5431"/>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432"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433" w:author="Frank Oemig" w:date="2022-09-07T17:24:00Z">
              <w:r>
                <w:rPr>
                  <w:noProof/>
                </w:rPr>
                <w:t>1..1</w:t>
              </w:r>
            </w:ins>
            <w:del w:id="5434"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xml:space="preserve">.  For the first occurrence of the segment, the sequence number shall be </w:t>
      </w:r>
      <w:r>
        <w:rPr>
          <w:noProof/>
        </w:rPr>
        <w:lastRenderedPageBreak/>
        <w:t>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435" w:name="_OH3_-_Usual"/>
      <w:bookmarkStart w:id="5436" w:name="_Toc27754866"/>
      <w:bookmarkStart w:id="5437" w:name="_Toc109892161"/>
      <w:bookmarkEnd w:id="5435"/>
      <w:r>
        <w:rPr>
          <w:noProof/>
        </w:rPr>
        <w:t xml:space="preserve">OH3 </w:t>
      </w:r>
      <w:r w:rsidR="00865C6E">
        <w:rPr>
          <w:noProof/>
        </w:rPr>
        <w:t>-</w:t>
      </w:r>
      <w:r>
        <w:rPr>
          <w:noProof/>
        </w:rPr>
        <w:t xml:space="preserve"> </w:t>
      </w:r>
      <w:bookmarkStart w:id="5438" w:name="OH3"/>
      <w:r>
        <w:rPr>
          <w:noProof/>
        </w:rPr>
        <w:t>Usual Work segment</w:t>
      </w:r>
      <w:bookmarkEnd w:id="5436"/>
      <w:bookmarkEnd w:id="5437"/>
      <w:bookmarkEnd w:id="5438"/>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439"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440" w:author="Frank Oemig" w:date="2022-09-07T17:24:00Z">
              <w:r>
                <w:rPr>
                  <w:noProof/>
                </w:rPr>
                <w:t>1..1</w:t>
              </w:r>
            </w:ins>
            <w:del w:id="5441"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442" w:name="HL70178"/>
      <w:bookmarkEnd w:id="5442"/>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443"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444" w:name="_OH4_-_Combat"/>
      <w:bookmarkStart w:id="5445" w:name="_Toc27754867"/>
      <w:bookmarkStart w:id="5446" w:name="_Toc109892162"/>
      <w:bookmarkEnd w:id="5444"/>
      <w:r>
        <w:rPr>
          <w:noProof/>
        </w:rPr>
        <w:t xml:space="preserve">OH4 </w:t>
      </w:r>
      <w:r w:rsidR="00865C6E">
        <w:rPr>
          <w:noProof/>
        </w:rPr>
        <w:t>-</w:t>
      </w:r>
      <w:r>
        <w:rPr>
          <w:noProof/>
        </w:rPr>
        <w:t xml:space="preserve"> Combat Zone Work segment</w:t>
      </w:r>
      <w:bookmarkEnd w:id="5443"/>
      <w:bookmarkEnd w:id="5445"/>
      <w:bookmarkEnd w:id="5446"/>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447" w:author="Frank Oemig" w:date="2022-09-07T17:22:00Z">
              <w:r>
                <w:rPr>
                  <w:noProof/>
                </w:rPr>
                <w:t>1..1</w:t>
              </w:r>
            </w:ins>
            <w:del w:id="5448"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449"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450" w:author="Merrick, Riki | APHL" w:date="2022-07-13T12:40:00Z">
            <w:rPr>
              <w:noProof/>
            </w:rPr>
          </w:rPrChange>
        </w:rPr>
      </w:pPr>
      <w:r w:rsidRPr="002F372A">
        <w:rPr>
          <w:noProof/>
          <w:lang w:val="fr-FR"/>
          <w:rPrChange w:id="5451" w:author="Merrick, Riki | APHL" w:date="2022-07-13T12:40:00Z">
            <w:rPr>
              <w:noProof/>
            </w:rPr>
          </w:rPrChange>
        </w:rPr>
        <w:t xml:space="preserve">OH4-3   </w:t>
      </w:r>
      <w:r w:rsidR="00A9661E">
        <w:rPr>
          <w:noProof/>
          <w:lang w:val="fr-FR"/>
        </w:rPr>
        <w:t>Combat Zone</w:t>
      </w:r>
      <w:r w:rsidRPr="002F372A">
        <w:rPr>
          <w:noProof/>
          <w:lang w:val="fr-FR"/>
          <w:rPrChange w:id="5452" w:author="Merrick, Riki | APHL" w:date="2022-07-13T12:40:00Z">
            <w:rPr>
              <w:noProof/>
            </w:rPr>
          </w:rPrChange>
        </w:rPr>
        <w:t xml:space="preserve"> Start Date</w:t>
      </w:r>
      <w:r>
        <w:rPr>
          <w:noProof/>
          <w:vanish/>
        </w:rPr>
        <w:fldChar w:fldCharType="begin"/>
      </w:r>
      <w:r w:rsidRPr="002F372A">
        <w:rPr>
          <w:noProof/>
          <w:vanish/>
          <w:lang w:val="fr-FR"/>
          <w:rPrChange w:id="5453" w:author="Merrick, Riki | APHL" w:date="2022-07-13T12:40:00Z">
            <w:rPr>
              <w:noProof/>
              <w:vanish/>
            </w:rPr>
          </w:rPrChange>
        </w:rPr>
        <w:instrText>XE "</w:instrText>
      </w:r>
      <w:r w:rsidR="004136D9" w:rsidRPr="002F372A">
        <w:rPr>
          <w:noProof/>
          <w:vanish/>
          <w:lang w:val="fr-FR"/>
          <w:rPrChange w:id="5454" w:author="Merrick, Riki | APHL" w:date="2022-07-13T12:40:00Z">
            <w:rPr>
              <w:noProof/>
              <w:vanish/>
            </w:rPr>
          </w:rPrChange>
        </w:rPr>
        <w:instrText>OH4-3</w:instrText>
      </w:r>
      <w:r w:rsidRPr="002F372A">
        <w:rPr>
          <w:noProof/>
          <w:vanish/>
          <w:lang w:val="fr-FR"/>
          <w:rPrChange w:id="5455"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456" w:author="Merrick, Riki | APHL" w:date="2022-07-13T12:40:00Z">
            <w:rPr>
              <w:noProof/>
            </w:rPr>
          </w:rPrChange>
        </w:rPr>
        <w:instrText xml:space="preserve"> Start Date</w:instrText>
      </w:r>
      <w:r w:rsidR="004136D9" w:rsidRPr="002F372A" w:rsidDel="004136D9">
        <w:rPr>
          <w:noProof/>
          <w:vanish/>
          <w:lang w:val="fr-FR"/>
          <w:rPrChange w:id="5457" w:author="Merrick, Riki | APHL" w:date="2022-07-13T12:40:00Z">
            <w:rPr>
              <w:noProof/>
              <w:vanish/>
            </w:rPr>
          </w:rPrChange>
        </w:rPr>
        <w:instrText xml:space="preserve"> </w:instrText>
      </w:r>
      <w:r w:rsidRPr="002F372A">
        <w:rPr>
          <w:noProof/>
          <w:vanish/>
          <w:lang w:val="fr-FR"/>
          <w:rPrChange w:id="5458" w:author="Merrick, Riki | APHL" w:date="2022-07-13T12:40:00Z">
            <w:rPr>
              <w:noProof/>
              <w:vanish/>
            </w:rPr>
          </w:rPrChange>
        </w:rPr>
        <w:instrText>"</w:instrText>
      </w:r>
      <w:r>
        <w:rPr>
          <w:noProof/>
          <w:vanish/>
        </w:rPr>
        <w:fldChar w:fldCharType="end"/>
      </w:r>
      <w:r w:rsidRPr="002F372A">
        <w:rPr>
          <w:noProof/>
          <w:lang w:val="fr-FR"/>
          <w:rPrChange w:id="5459" w:author="Merrick, Riki | APHL" w:date="2022-07-13T12:40:00Z">
            <w:rPr>
              <w:noProof/>
            </w:rPr>
          </w:rPrChange>
        </w:rPr>
        <w:t xml:space="preserve">   (DT)   </w:t>
      </w:r>
      <w:r w:rsidR="004136D9" w:rsidRPr="002F372A">
        <w:rPr>
          <w:noProof/>
          <w:lang w:val="fr-FR"/>
          <w:rPrChange w:id="5460" w:author="Merrick, Riki | APHL" w:date="2022-07-13T12:40:00Z">
            <w:rPr>
              <w:noProof/>
            </w:rPr>
          </w:rPrChange>
        </w:rPr>
        <w:t>03</w:t>
      </w:r>
      <w:r w:rsidR="0021192F" w:rsidRPr="002F372A">
        <w:rPr>
          <w:noProof/>
          <w:lang w:val="fr-FR"/>
          <w:rPrChange w:id="5461" w:author="Merrick, Riki | APHL" w:date="2022-07-13T12:40:00Z">
            <w:rPr>
              <w:noProof/>
            </w:rPr>
          </w:rPrChange>
        </w:rPr>
        <w:t>5</w:t>
      </w:r>
      <w:r w:rsidR="004136D9" w:rsidRPr="002F372A">
        <w:rPr>
          <w:noProof/>
          <w:lang w:val="fr-FR"/>
          <w:rPrChange w:id="5462" w:author="Merrick, Riki | APHL" w:date="2022-07-13T12:40:00Z">
            <w:rPr>
              <w:noProof/>
            </w:rPr>
          </w:rPrChange>
        </w:rPr>
        <w:t>4</w:t>
      </w:r>
      <w:r w:rsidR="00F06C9F" w:rsidRPr="002F372A">
        <w:rPr>
          <w:noProof/>
          <w:lang w:val="fr-FR"/>
          <w:rPrChange w:id="5463"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464" w:author="Merrick, Riki | APHL" w:date="2022-07-13T12:40:00Z">
            <w:rPr>
              <w:noProof/>
            </w:rPr>
          </w:rPrChange>
        </w:rPr>
      </w:pPr>
      <w:r w:rsidRPr="002F372A">
        <w:rPr>
          <w:noProof/>
          <w:lang w:val="fr-FR"/>
          <w:rPrChange w:id="5465" w:author="Merrick, Riki | APHL" w:date="2022-07-13T12:40:00Z">
            <w:rPr>
              <w:noProof/>
            </w:rPr>
          </w:rPrChange>
        </w:rPr>
        <w:t xml:space="preserve">OH4-4   </w:t>
      </w:r>
      <w:r w:rsidR="00A9661E" w:rsidRPr="002F372A">
        <w:rPr>
          <w:noProof/>
          <w:lang w:val="fr-FR"/>
          <w:rPrChange w:id="5466" w:author="Merrick, Riki | APHL" w:date="2022-07-13T12:40:00Z">
            <w:rPr>
              <w:noProof/>
            </w:rPr>
          </w:rPrChange>
        </w:rPr>
        <w:t>Combat Zone</w:t>
      </w:r>
      <w:r w:rsidRPr="002F372A">
        <w:rPr>
          <w:noProof/>
          <w:lang w:val="fr-FR"/>
          <w:rPrChange w:id="5467" w:author="Merrick, Riki | APHL" w:date="2022-07-13T12:40:00Z">
            <w:rPr>
              <w:noProof/>
            </w:rPr>
          </w:rPrChange>
        </w:rPr>
        <w:t xml:space="preserve"> End Date</w:t>
      </w:r>
      <w:r>
        <w:rPr>
          <w:noProof/>
          <w:vanish/>
        </w:rPr>
        <w:fldChar w:fldCharType="begin"/>
      </w:r>
      <w:r w:rsidRPr="002F372A">
        <w:rPr>
          <w:noProof/>
          <w:vanish/>
          <w:lang w:val="fr-FR"/>
          <w:rPrChange w:id="5468" w:author="Merrick, Riki | APHL" w:date="2022-07-13T12:40:00Z">
            <w:rPr>
              <w:noProof/>
              <w:vanish/>
            </w:rPr>
          </w:rPrChange>
        </w:rPr>
        <w:instrText>XE "</w:instrText>
      </w:r>
      <w:r w:rsidR="004136D9" w:rsidRPr="002F372A">
        <w:rPr>
          <w:noProof/>
          <w:vanish/>
          <w:lang w:val="fr-FR"/>
          <w:rPrChange w:id="5469" w:author="Merrick, Riki | APHL" w:date="2022-07-13T12:40:00Z">
            <w:rPr>
              <w:noProof/>
              <w:vanish/>
            </w:rPr>
          </w:rPrChange>
        </w:rPr>
        <w:instrText>OH4-4</w:instrText>
      </w:r>
      <w:r w:rsidRPr="002F372A">
        <w:rPr>
          <w:noProof/>
          <w:vanish/>
          <w:lang w:val="fr-FR"/>
          <w:rPrChange w:id="5470" w:author="Merrick, Riki | APHL" w:date="2022-07-13T12:40:00Z">
            <w:rPr>
              <w:noProof/>
              <w:vanish/>
            </w:rPr>
          </w:rPrChange>
        </w:rPr>
        <w:instrText xml:space="preserve"> </w:instrText>
      </w:r>
      <w:r w:rsidR="00A9661E" w:rsidRPr="002F372A">
        <w:rPr>
          <w:noProof/>
          <w:vanish/>
          <w:lang w:val="fr-FR"/>
          <w:rPrChange w:id="5471" w:author="Merrick, Riki | APHL" w:date="2022-07-13T12:40:00Z">
            <w:rPr>
              <w:noProof/>
              <w:vanish/>
            </w:rPr>
          </w:rPrChange>
        </w:rPr>
        <w:instrText>Combat Zone</w:instrText>
      </w:r>
      <w:r w:rsidR="004136D9" w:rsidRPr="002F372A">
        <w:rPr>
          <w:noProof/>
          <w:lang w:val="fr-FR"/>
          <w:rPrChange w:id="5472" w:author="Merrick, Riki | APHL" w:date="2022-07-13T12:40:00Z">
            <w:rPr>
              <w:noProof/>
            </w:rPr>
          </w:rPrChange>
        </w:rPr>
        <w:instrText xml:space="preserve"> End Date</w:instrText>
      </w:r>
      <w:r w:rsidR="004136D9" w:rsidRPr="002F372A" w:rsidDel="004136D9">
        <w:rPr>
          <w:noProof/>
          <w:vanish/>
          <w:lang w:val="fr-FR"/>
          <w:rPrChange w:id="5473" w:author="Merrick, Riki | APHL" w:date="2022-07-13T12:40:00Z">
            <w:rPr>
              <w:noProof/>
              <w:vanish/>
            </w:rPr>
          </w:rPrChange>
        </w:rPr>
        <w:instrText xml:space="preserve"> </w:instrText>
      </w:r>
      <w:r w:rsidRPr="002F372A">
        <w:rPr>
          <w:noProof/>
          <w:vanish/>
          <w:lang w:val="fr-FR"/>
          <w:rPrChange w:id="5474" w:author="Merrick, Riki | APHL" w:date="2022-07-13T12:40:00Z">
            <w:rPr>
              <w:noProof/>
              <w:vanish/>
            </w:rPr>
          </w:rPrChange>
        </w:rPr>
        <w:instrText>"</w:instrText>
      </w:r>
      <w:r>
        <w:rPr>
          <w:noProof/>
          <w:vanish/>
        </w:rPr>
        <w:fldChar w:fldCharType="end"/>
      </w:r>
      <w:r w:rsidRPr="002F372A">
        <w:rPr>
          <w:noProof/>
          <w:lang w:val="fr-FR"/>
          <w:rPrChange w:id="5475" w:author="Merrick, Riki | APHL" w:date="2022-07-13T12:40:00Z">
            <w:rPr>
              <w:noProof/>
            </w:rPr>
          </w:rPrChange>
        </w:rPr>
        <w:t xml:space="preserve">   (DT)   </w:t>
      </w:r>
      <w:r w:rsidR="004136D9" w:rsidRPr="002F372A">
        <w:rPr>
          <w:noProof/>
          <w:lang w:val="fr-FR"/>
          <w:rPrChange w:id="5476" w:author="Merrick, Riki | APHL" w:date="2022-07-13T12:40:00Z">
            <w:rPr>
              <w:noProof/>
            </w:rPr>
          </w:rPrChange>
        </w:rPr>
        <w:t>03</w:t>
      </w:r>
      <w:r w:rsidR="0021192F" w:rsidRPr="002F372A">
        <w:rPr>
          <w:noProof/>
          <w:lang w:val="fr-FR"/>
          <w:rPrChange w:id="5477" w:author="Merrick, Riki | APHL" w:date="2022-07-13T12:40:00Z">
            <w:rPr>
              <w:noProof/>
            </w:rPr>
          </w:rPrChange>
        </w:rPr>
        <w:t>5</w:t>
      </w:r>
      <w:r w:rsidR="004136D9" w:rsidRPr="002F372A">
        <w:rPr>
          <w:noProof/>
          <w:lang w:val="fr-FR"/>
          <w:rPrChange w:id="5478" w:author="Merrick, Riki | APHL" w:date="2022-07-13T12:40:00Z">
            <w:rPr>
              <w:noProof/>
            </w:rPr>
          </w:rPrChange>
        </w:rPr>
        <w:t>4</w:t>
      </w:r>
      <w:r w:rsidR="00F06C9F" w:rsidRPr="002F372A">
        <w:rPr>
          <w:noProof/>
          <w:lang w:val="fr-FR"/>
          <w:rPrChange w:id="5479"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480" w:name="_Toc1816283"/>
      <w:bookmarkStart w:id="5481" w:name="_Toc21372828"/>
      <w:bookmarkStart w:id="5482" w:name="_Toc175992313"/>
      <w:bookmarkStart w:id="5483"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484" w:author="Merrick, Riki | APHL" w:date="2022-07-13T12:40:00Z">
            <w:rPr>
              <w:noProof/>
            </w:rPr>
          </w:rPrChange>
        </w:rPr>
      </w:pPr>
      <w:r w:rsidRPr="002F372A">
        <w:rPr>
          <w:noProof/>
          <w:lang w:val="fr-FR"/>
          <w:rPrChange w:id="5485" w:author="Merrick, Riki | APHL" w:date="2022-07-13T12:40:00Z">
            <w:rPr>
              <w:noProof/>
            </w:rPr>
          </w:rPrChange>
        </w:rPr>
        <w:t>OH</w:t>
      </w:r>
      <w:r w:rsidR="00030E93" w:rsidRPr="002F372A">
        <w:rPr>
          <w:noProof/>
          <w:lang w:val="fr-FR"/>
          <w:rPrChange w:id="5486" w:author="Merrick, Riki | APHL" w:date="2022-07-13T12:40:00Z">
            <w:rPr>
              <w:noProof/>
            </w:rPr>
          </w:rPrChange>
        </w:rPr>
        <w:t>4</w:t>
      </w:r>
      <w:r w:rsidRPr="002F372A">
        <w:rPr>
          <w:noProof/>
          <w:lang w:val="fr-FR"/>
          <w:rPrChange w:id="5487" w:author="Merrick, Riki | APHL" w:date="2022-07-13T12:40:00Z">
            <w:rPr>
              <w:noProof/>
            </w:rPr>
          </w:rPrChange>
        </w:rPr>
        <w:t>-</w:t>
      </w:r>
      <w:r w:rsidR="00030E93" w:rsidRPr="002F372A">
        <w:rPr>
          <w:noProof/>
          <w:lang w:val="fr-FR"/>
          <w:rPrChange w:id="5488" w:author="Merrick, Riki | APHL" w:date="2022-07-13T12:40:00Z">
            <w:rPr>
              <w:noProof/>
            </w:rPr>
          </w:rPrChange>
        </w:rPr>
        <w:t>6</w:t>
      </w:r>
      <w:r w:rsidRPr="002F372A">
        <w:rPr>
          <w:noProof/>
          <w:lang w:val="fr-FR"/>
          <w:rPrChange w:id="5489" w:author="Merrick, Riki | APHL" w:date="2022-07-13T12:40:00Z">
            <w:rPr>
              <w:noProof/>
            </w:rPr>
          </w:rPrChange>
        </w:rPr>
        <w:t xml:space="preserve">   </w:t>
      </w:r>
      <w:r w:rsidR="00030E93" w:rsidRPr="002F372A">
        <w:rPr>
          <w:noProof/>
          <w:lang w:val="fr-FR"/>
          <w:rPrChange w:id="5490" w:author="Merrick, Riki | APHL" w:date="2022-07-13T12:40:00Z">
            <w:rPr>
              <w:noProof/>
            </w:rPr>
          </w:rPrChange>
        </w:rPr>
        <w:t>Combat Zone</w:t>
      </w:r>
      <w:r w:rsidRPr="002F372A">
        <w:rPr>
          <w:noProof/>
          <w:lang w:val="fr-FR"/>
          <w:rPrChange w:id="5491" w:author="Merrick, Riki | APHL" w:date="2022-07-13T12:40:00Z">
            <w:rPr>
              <w:noProof/>
            </w:rPr>
          </w:rPrChange>
        </w:rPr>
        <w:t xml:space="preserve"> Unique Identifier</w:t>
      </w:r>
      <w:r>
        <w:rPr>
          <w:noProof/>
          <w:vanish/>
        </w:rPr>
        <w:fldChar w:fldCharType="begin"/>
      </w:r>
      <w:r w:rsidRPr="002F372A">
        <w:rPr>
          <w:noProof/>
          <w:vanish/>
          <w:lang w:val="fr-FR"/>
          <w:rPrChange w:id="5492" w:author="Merrick, Riki | APHL" w:date="2022-07-13T12:40:00Z">
            <w:rPr>
              <w:noProof/>
              <w:vanish/>
            </w:rPr>
          </w:rPrChange>
        </w:rPr>
        <w:instrText>XE "OH</w:instrText>
      </w:r>
      <w:r w:rsidR="00030E93" w:rsidRPr="002F372A">
        <w:rPr>
          <w:noProof/>
          <w:vanish/>
          <w:lang w:val="fr-FR"/>
          <w:rPrChange w:id="5493" w:author="Merrick, Riki | APHL" w:date="2022-07-13T12:40:00Z">
            <w:rPr>
              <w:noProof/>
              <w:vanish/>
            </w:rPr>
          </w:rPrChange>
        </w:rPr>
        <w:instrText>4</w:instrText>
      </w:r>
      <w:r w:rsidRPr="002F372A">
        <w:rPr>
          <w:noProof/>
          <w:vanish/>
          <w:lang w:val="fr-FR"/>
          <w:rPrChange w:id="5494" w:author="Merrick, Riki | APHL" w:date="2022-07-13T12:40:00Z">
            <w:rPr>
              <w:noProof/>
              <w:vanish/>
            </w:rPr>
          </w:rPrChange>
        </w:rPr>
        <w:instrText>-</w:instrText>
      </w:r>
      <w:r w:rsidR="00030E93" w:rsidRPr="002F372A">
        <w:rPr>
          <w:noProof/>
          <w:vanish/>
          <w:lang w:val="fr-FR"/>
          <w:rPrChange w:id="5495" w:author="Merrick, Riki | APHL" w:date="2022-07-13T12:40:00Z">
            <w:rPr>
              <w:noProof/>
              <w:vanish/>
            </w:rPr>
          </w:rPrChange>
        </w:rPr>
        <w:instrText>6</w:instrText>
      </w:r>
      <w:r w:rsidRPr="002F372A">
        <w:rPr>
          <w:noProof/>
          <w:vanish/>
          <w:lang w:val="fr-FR"/>
          <w:rPrChange w:id="5496" w:author="Merrick, Riki | APHL" w:date="2022-07-13T12:40:00Z">
            <w:rPr>
              <w:noProof/>
              <w:vanish/>
            </w:rPr>
          </w:rPrChange>
        </w:rPr>
        <w:instrText xml:space="preserve"> </w:instrText>
      </w:r>
      <w:r w:rsidR="00030E93" w:rsidRPr="002F372A">
        <w:rPr>
          <w:noProof/>
          <w:vanish/>
          <w:lang w:val="fr-FR"/>
          <w:rPrChange w:id="5497" w:author="Merrick, Riki | APHL" w:date="2022-07-13T12:40:00Z">
            <w:rPr>
              <w:noProof/>
              <w:vanish/>
            </w:rPr>
          </w:rPrChange>
        </w:rPr>
        <w:instrText>Combat Zone</w:instrText>
      </w:r>
      <w:r w:rsidRPr="002F372A">
        <w:rPr>
          <w:noProof/>
          <w:vanish/>
          <w:lang w:val="fr-FR"/>
          <w:rPrChange w:id="5498" w:author="Merrick, Riki | APHL" w:date="2022-07-13T12:40:00Z">
            <w:rPr>
              <w:noProof/>
              <w:vanish/>
            </w:rPr>
          </w:rPrChange>
        </w:rPr>
        <w:instrText xml:space="preserve"> Unique Identifier"</w:instrText>
      </w:r>
      <w:r>
        <w:rPr>
          <w:noProof/>
          <w:vanish/>
        </w:rPr>
        <w:fldChar w:fldCharType="end"/>
      </w:r>
      <w:r w:rsidRPr="002F372A">
        <w:rPr>
          <w:noProof/>
          <w:lang w:val="fr-FR"/>
          <w:rPrChange w:id="5499" w:author="Merrick, Riki | APHL" w:date="2022-07-13T12:40:00Z">
            <w:rPr>
              <w:noProof/>
            </w:rPr>
          </w:rPrChange>
        </w:rPr>
        <w:t xml:space="preserve">   (EI)   </w:t>
      </w:r>
      <w:r w:rsidR="000119DA" w:rsidRPr="002F372A">
        <w:rPr>
          <w:noProof/>
          <w:lang w:val="fr-FR"/>
          <w:rPrChange w:id="5500"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501"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502" w:author="Merrick, Riki | APHL" w:date="2022-07-13T12:42:00Z"/>
          <w:noProof/>
        </w:rPr>
      </w:pPr>
      <w:bookmarkStart w:id="5503" w:name="_Toc109892163"/>
      <w:bookmarkStart w:id="5504" w:name="_Hlk109817583"/>
      <w:ins w:id="5505" w:author="Merrick, Riki | APHL" w:date="2022-07-13T12:42:00Z">
        <w:r>
          <w:rPr>
            <w:noProof/>
          </w:rPr>
          <w:t>GSP – Person Gender and Sex Segment</w:t>
        </w:r>
        <w:bookmarkEnd w:id="5503"/>
      </w:ins>
    </w:p>
    <w:p w14:paraId="3C02D0A2" w14:textId="1733EAB8" w:rsidR="0072192A" w:rsidRDefault="00336952" w:rsidP="002F372A">
      <w:pPr>
        <w:pStyle w:val="NormalIndented"/>
        <w:rPr>
          <w:ins w:id="5506" w:author="Merrick, Riki | APHL" w:date="2022-07-13T17:25:00Z"/>
          <w:noProof/>
        </w:rPr>
      </w:pPr>
      <w:bookmarkStart w:id="5507" w:name="_Hlk108625671"/>
      <w:bookmarkEnd w:id="5504"/>
      <w:ins w:id="5508"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509" w:author="Merrick, Riki | APHL" w:date="2022-07-13T17:22:00Z">
        <w:r>
          <w:rPr>
            <w:noProof/>
          </w:rPr>
          <w:t>The</w:t>
        </w:r>
        <w:r w:rsidRPr="00336952">
          <w:rPr>
            <w:noProof/>
          </w:rPr>
          <w:t xml:space="preserve"> single field PID-8 Sex with user-defined values</w:t>
        </w:r>
      </w:ins>
      <w:ins w:id="5510" w:author="Merrick, Riki | APHL" w:date="2022-07-13T17:23:00Z">
        <w:r>
          <w:rPr>
            <w:noProof/>
          </w:rPr>
          <w:t xml:space="preserve"> was renamed i</w:t>
        </w:r>
      </w:ins>
      <w:ins w:id="5511" w:author="Merrick, Riki | APHL" w:date="2022-07-13T17:22:00Z">
        <w:r w:rsidRPr="00336952">
          <w:rPr>
            <w:noProof/>
          </w:rPr>
          <w:t xml:space="preserve">n V2.4 (2000) to Administrative Sex in recognition that it was insufficient or inappropriate for conveying sex for clinical use. There are now several </w:t>
        </w:r>
      </w:ins>
      <w:ins w:id="5512" w:author="Merrick, Riki | APHL" w:date="2022-07-13T17:23:00Z">
        <w:r>
          <w:rPr>
            <w:noProof/>
          </w:rPr>
          <w:t>fields</w:t>
        </w:r>
      </w:ins>
      <w:ins w:id="5513" w:author="Merrick, Riki | APHL" w:date="2022-07-13T17:22:00Z">
        <w:r w:rsidRPr="00336952">
          <w:rPr>
            <w:noProof/>
          </w:rPr>
          <w:t xml:space="preserve"> in HL7 v2 that support communicating administrative sex values for various actors</w:t>
        </w:r>
      </w:ins>
      <w:ins w:id="5514" w:author="Merrick, Riki | APHL" w:date="2022-07-13T17:24:00Z">
        <w:r>
          <w:rPr>
            <w:noProof/>
          </w:rPr>
          <w:t xml:space="preserve">; </w:t>
        </w:r>
      </w:ins>
      <w:ins w:id="5515" w:author="Merrick, Riki | APHL" w:date="2022-07-13T17:22:00Z">
        <w:r w:rsidRPr="00336952">
          <w:rPr>
            <w:noProof/>
          </w:rPr>
          <w:t xml:space="preserve">PID-8 </w:t>
        </w:r>
      </w:ins>
      <w:ins w:id="5516" w:author="Merrick, Riki | APHL" w:date="2022-07-13T17:24:00Z">
        <w:r>
          <w:rPr>
            <w:noProof/>
          </w:rPr>
          <w:t xml:space="preserve">for the patient’s </w:t>
        </w:r>
      </w:ins>
      <w:ins w:id="5517"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518" w:author="Merrick, Riki | APHL" w:date="2022-07-13T17:25:00Z">
        <w:r>
          <w:rPr>
            <w:noProof/>
          </w:rPr>
          <w:t xml:space="preserve"> The following segments </w:t>
        </w:r>
      </w:ins>
      <w:ins w:id="5519" w:author="Merrick, Riki | APHL" w:date="2022-08-14T17:06:00Z">
        <w:r w:rsidR="00534C72">
          <w:rPr>
            <w:noProof/>
          </w:rPr>
          <w:t>Per</w:t>
        </w:r>
      </w:ins>
      <w:ins w:id="5520" w:author="Merrick, Riki | APHL" w:date="2022-08-14T17:07:00Z">
        <w:r w:rsidR="00534C72">
          <w:rPr>
            <w:noProof/>
          </w:rPr>
          <w:t xml:space="preserve">son </w:t>
        </w:r>
      </w:ins>
      <w:ins w:id="5521" w:author="Merrick, Riki | APHL" w:date="2022-08-14T17:06:00Z">
        <w:r w:rsidR="00534C72">
          <w:rPr>
            <w:noProof/>
          </w:rPr>
          <w:t>Gender</w:t>
        </w:r>
      </w:ins>
      <w:ins w:id="5522" w:author="Merrick, Riki | APHL" w:date="2022-08-14T17:07:00Z">
        <w:r w:rsidR="00534C72">
          <w:rPr>
            <w:noProof/>
          </w:rPr>
          <w:t xml:space="preserve"> and Sex</w:t>
        </w:r>
      </w:ins>
      <w:ins w:id="5523" w:author="Merrick, Riki | APHL" w:date="2022-08-14T17:06:00Z">
        <w:r w:rsidR="00534C72">
          <w:rPr>
            <w:noProof/>
          </w:rPr>
          <w:t xml:space="preserve"> </w:t>
        </w:r>
      </w:ins>
      <w:ins w:id="5524" w:author="Merrick, Riki | APHL" w:date="2022-08-14T17:07:00Z">
        <w:r w:rsidR="00534C72">
          <w:rPr>
            <w:noProof/>
          </w:rPr>
          <w:t>(</w:t>
        </w:r>
      </w:ins>
      <w:ins w:id="5525" w:author="Merrick, Riki | APHL" w:date="2022-07-13T17:25:00Z">
        <w:r>
          <w:rPr>
            <w:noProof/>
          </w:rPr>
          <w:t>GSP</w:t>
        </w:r>
      </w:ins>
      <w:ins w:id="5526" w:author="Merrick, Riki | APHL" w:date="2022-08-14T17:07:00Z">
        <w:r w:rsidR="00534C72">
          <w:rPr>
            <w:noProof/>
          </w:rPr>
          <w:t>)</w:t>
        </w:r>
      </w:ins>
      <w:ins w:id="5527" w:author="Merrick, Riki | APHL" w:date="2022-07-13T17:25:00Z">
        <w:r>
          <w:rPr>
            <w:noProof/>
          </w:rPr>
          <w:t xml:space="preserve">, </w:t>
        </w:r>
      </w:ins>
      <w:ins w:id="5528" w:author="Merrick, Riki | APHL" w:date="2022-08-14T17:07:00Z">
        <w:r w:rsidR="00534C72">
          <w:rPr>
            <w:noProof/>
          </w:rPr>
          <w:t xml:space="preserve">Recorded Gender </w:t>
        </w:r>
        <w:r w:rsidR="00534C72">
          <w:rPr>
            <w:noProof/>
          </w:rPr>
          <w:lastRenderedPageBreak/>
          <w:t>and Sex (</w:t>
        </w:r>
      </w:ins>
      <w:ins w:id="5529" w:author="Merrick, Riki | APHL" w:date="2022-07-13T17:25:00Z">
        <w:r>
          <w:rPr>
            <w:noProof/>
          </w:rPr>
          <w:t>GSR</w:t>
        </w:r>
      </w:ins>
      <w:ins w:id="5530" w:author="Merrick, Riki | APHL" w:date="2022-08-14T17:07:00Z">
        <w:r w:rsidR="00534C72">
          <w:rPr>
            <w:noProof/>
          </w:rPr>
          <w:t>)</w:t>
        </w:r>
      </w:ins>
      <w:ins w:id="5531" w:author="Merrick, Riki | APHL" w:date="2022-07-13T17:25:00Z">
        <w:r>
          <w:rPr>
            <w:noProof/>
          </w:rPr>
          <w:t xml:space="preserve"> and </w:t>
        </w:r>
      </w:ins>
      <w:ins w:id="5532" w:author="Merrick, Riki | APHL" w:date="2022-08-14T17:07:00Z">
        <w:r w:rsidR="00534C72">
          <w:rPr>
            <w:noProof/>
          </w:rPr>
          <w:t>Sex for Clinical Use (</w:t>
        </w:r>
      </w:ins>
      <w:ins w:id="5533" w:author="Merrick, Riki | APHL" w:date="2022-07-13T17:25:00Z">
        <w:r w:rsidR="0072192A">
          <w:rPr>
            <w:noProof/>
          </w:rPr>
          <w:t>GSC</w:t>
        </w:r>
      </w:ins>
      <w:ins w:id="5534" w:author="Merrick, Riki | APHL" w:date="2022-08-14T17:07:00Z">
        <w:r w:rsidR="00534C72">
          <w:rPr>
            <w:noProof/>
          </w:rPr>
          <w:t>)</w:t>
        </w:r>
      </w:ins>
      <w:ins w:id="5535" w:author="Merrick, Riki | APHL" w:date="2022-07-13T17:25:00Z">
        <w:r w:rsidR="0072192A">
          <w:rPr>
            <w:noProof/>
          </w:rPr>
          <w:t xml:space="preserve"> address this ga</w:t>
        </w:r>
      </w:ins>
      <w:bookmarkEnd w:id="5507"/>
      <w:ins w:id="5536" w:author="Merrick, Riki | APHL" w:date="2022-08-14T17:09:00Z">
        <w:r w:rsidR="008575F5">
          <w:rPr>
            <w:noProof/>
          </w:rPr>
          <w:t xml:space="preserve">p by </w:t>
        </w:r>
      </w:ins>
      <w:ins w:id="5537" w:author="Merrick, Riki | APHL" w:date="2022-08-14T17:10:00Z">
        <w:r w:rsidR="008575F5">
          <w:rPr>
            <w:noProof/>
          </w:rPr>
          <w:t>placing them inside the mes</w:t>
        </w:r>
        <w:r w:rsidR="00FF6BF7">
          <w:rPr>
            <w:noProof/>
          </w:rPr>
          <w:t>sage structure in a way that provides the context, e.g</w:t>
        </w:r>
      </w:ins>
      <w:ins w:id="5538" w:author="Merrick, Riki | APHL" w:date="2022-08-14T17:12:00Z">
        <w:r w:rsidR="00082341">
          <w:rPr>
            <w:noProof/>
          </w:rPr>
          <w:t xml:space="preserve">. </w:t>
        </w:r>
      </w:ins>
      <w:ins w:id="5539" w:author="Merrick, Riki | APHL" w:date="2022-08-14T17:10:00Z">
        <w:r w:rsidR="00FF6BF7">
          <w:rPr>
            <w:noProof/>
          </w:rPr>
          <w:t>follow</w:t>
        </w:r>
      </w:ins>
      <w:ins w:id="5540" w:author="Merrick, Riki | APHL" w:date="2022-08-14T17:11:00Z">
        <w:r w:rsidR="00FF6BF7">
          <w:rPr>
            <w:noProof/>
          </w:rPr>
          <w:t xml:space="preserve">ing the </w:t>
        </w:r>
      </w:ins>
      <w:ins w:id="5541" w:author="Merrick, Riki | APHL" w:date="2022-08-14T17:12:00Z">
        <w:r w:rsidR="00082341">
          <w:rPr>
            <w:noProof/>
          </w:rPr>
          <w:t>Patient segments (</w:t>
        </w:r>
      </w:ins>
      <w:ins w:id="5542" w:author="Merrick, Riki | APHL" w:date="2022-08-14T17:11:00Z">
        <w:r w:rsidR="00FF6BF7">
          <w:rPr>
            <w:noProof/>
          </w:rPr>
          <w:t>PID</w:t>
        </w:r>
      </w:ins>
      <w:ins w:id="5543" w:author="Merrick, Riki | APHL" w:date="2022-08-14T17:12:00Z">
        <w:r w:rsidR="00082341">
          <w:rPr>
            <w:noProof/>
          </w:rPr>
          <w:t xml:space="preserve">, PD1, PD2), </w:t>
        </w:r>
      </w:ins>
      <w:ins w:id="5544" w:author="Merrick, Riki | APHL" w:date="2022-08-14T17:13:00Z">
        <w:r w:rsidR="00D0132C">
          <w:rPr>
            <w:noProof/>
          </w:rPr>
          <w:t xml:space="preserve">the Next-of-Kin </w:t>
        </w:r>
      </w:ins>
      <w:ins w:id="5545" w:author="Merrick, Riki | APHL" w:date="2022-08-14T17:14:00Z">
        <w:r w:rsidR="003D40FF">
          <w:rPr>
            <w:noProof/>
          </w:rPr>
          <w:t xml:space="preserve">segment </w:t>
        </w:r>
      </w:ins>
      <w:ins w:id="5546" w:author="Merrick, Riki | APHL" w:date="2022-08-14T17:13:00Z">
        <w:r w:rsidR="00D0132C">
          <w:rPr>
            <w:noProof/>
          </w:rPr>
          <w:t xml:space="preserve">(NK1) or </w:t>
        </w:r>
      </w:ins>
      <w:ins w:id="5547" w:author="Merrick, Riki | APHL" w:date="2022-08-14T17:12:00Z">
        <w:r w:rsidR="00082341">
          <w:rPr>
            <w:noProof/>
          </w:rPr>
          <w:t>the Guarantor (</w:t>
        </w:r>
      </w:ins>
      <w:ins w:id="5548" w:author="Merrick, Riki | APHL" w:date="2022-08-14T17:11:00Z">
        <w:r w:rsidR="005E236A">
          <w:rPr>
            <w:noProof/>
          </w:rPr>
          <w:t>GT1</w:t>
        </w:r>
      </w:ins>
      <w:ins w:id="5549" w:author="Merrick, Riki | APHL" w:date="2022-08-14T17:12:00Z">
        <w:r w:rsidR="00082341">
          <w:rPr>
            <w:noProof/>
          </w:rPr>
          <w:t>)</w:t>
        </w:r>
      </w:ins>
      <w:ins w:id="5550" w:author="Merrick, Riki | APHL" w:date="2022-08-14T17:13:00Z">
        <w:r w:rsidR="00D0132C">
          <w:rPr>
            <w:noProof/>
          </w:rPr>
          <w:t xml:space="preserve"> seg</w:t>
        </w:r>
      </w:ins>
      <w:ins w:id="5551" w:author="Merrick, Riki | APHL" w:date="2022-08-14T17:14:00Z">
        <w:r w:rsidR="003D40FF">
          <w:rPr>
            <w:noProof/>
          </w:rPr>
          <w:t>ment, etc.</w:t>
        </w:r>
      </w:ins>
    </w:p>
    <w:p w14:paraId="0B249AE4" w14:textId="2E7AE729" w:rsidR="002F372A" w:rsidRDefault="002F372A" w:rsidP="002F372A">
      <w:pPr>
        <w:pStyle w:val="NormalIndented"/>
        <w:rPr>
          <w:ins w:id="5552" w:author="Merrick, Riki | APHL" w:date="2022-07-13T12:42:00Z"/>
          <w:noProof/>
        </w:rPr>
      </w:pPr>
      <w:ins w:id="5553"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554" w:author="Merrick, Riki | APHL" w:date="2022-07-13T12:42:00Z"/>
          <w:noProof/>
        </w:rPr>
      </w:pPr>
      <w:ins w:id="5555"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556" w:author="Merrick, Riki | APHL" w:date="2022-07-13T12:42:00Z"/>
          <w:noProof/>
        </w:rPr>
      </w:pPr>
      <w:ins w:id="5557" w:author="Merrick, Riki | APHL" w:date="2022-07-13T12:42:00Z">
        <w:r w:rsidRPr="00CB1A15">
          <w:rPr>
            <w:noProof/>
          </w:rPr>
          <w:t>Pe</w:t>
        </w:r>
      </w:ins>
      <w:ins w:id="5558" w:author="Merrick, Riki | APHL" w:date="2022-07-17T14:28:00Z">
        <w:r w:rsidR="00C01A68">
          <w:rPr>
            <w:noProof/>
          </w:rPr>
          <w:t>r</w:t>
        </w:r>
      </w:ins>
      <w:ins w:id="5559" w:author="Merrick, Riki | APHL" w:date="2022-07-13T12:42:00Z">
        <w:r w:rsidRPr="00CB1A15">
          <w:rPr>
            <w:noProof/>
          </w:rPr>
          <w:t xml:space="preserve">sonal Pronouns which </w:t>
        </w:r>
      </w:ins>
      <w:ins w:id="5560" w:author="Merrick, Riki | APHL" w:date="2022-07-17T14:29:00Z">
        <w:r w:rsidR="00D67AFC">
          <w:rPr>
            <w:noProof/>
          </w:rPr>
          <w:t>indicate</w:t>
        </w:r>
      </w:ins>
      <w:ins w:id="5561"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562" w:author="Merrick, Riki | APHL" w:date="2022-07-13T12:42:00Z"/>
          <w:noProof/>
        </w:rPr>
      </w:pPr>
      <w:ins w:id="5563"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2C40E357" w:rsidR="002F372A" w:rsidRDefault="002F372A" w:rsidP="002F372A">
      <w:pPr>
        <w:pStyle w:val="AttributeTableCaption"/>
        <w:ind w:left="720"/>
        <w:jc w:val="left"/>
        <w:rPr>
          <w:ins w:id="5564" w:author="Merrick, Riki | APHL" w:date="2022-07-13T12:42:00Z"/>
          <w:noProof/>
        </w:rPr>
      </w:pPr>
      <w:ins w:id="5565" w:author="Merrick, Riki | APHL" w:date="2022-07-13T12:42:00Z">
        <w:r>
          <w:rPr>
            <w:noProof/>
          </w:rPr>
          <w:t>The HL7 base specification does not p</w:t>
        </w:r>
      </w:ins>
      <w:ins w:id="5566" w:author="Merrick, Riki | APHL" w:date="2022-07-17T14:29:00Z">
        <w:r w:rsidR="000754B7">
          <w:rPr>
            <w:noProof/>
          </w:rPr>
          <w:t>er</w:t>
        </w:r>
      </w:ins>
      <w:ins w:id="5567"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568" w:author="Merrick, Riki | APHL" w:date="2022-07-13T12:42:00Z"/>
          <w:noProof/>
        </w:rPr>
      </w:pPr>
      <w:ins w:id="5569"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570" w:author="Merrick, Riki | APHL" w:date="2022-07-13T12:42:00Z"/>
          <w:noProof/>
        </w:rPr>
      </w:pPr>
      <w:ins w:id="5571" w:author="Merrick, Riki | APHL" w:date="2022-07-13T12:42:00Z">
        <w:r>
          <w:rPr>
            <w:noProof/>
          </w:rPr>
          <w:t>HL7 Attribute Table – GSP – Person Gender and Sex</w:t>
        </w:r>
      </w:ins>
      <w:moveToRangeStart w:id="5572" w:author="Frank Oemig" w:date="2022-08-29T21:09:00Z" w:name="move112699796"/>
      <w:moveTo w:id="5573" w:author="Frank Oemig" w:date="2022-08-29T21:09:00Z">
        <w:r w:rsidR="009E4EE4" w:rsidRPr="00F21240">
          <w:rPr>
            <w:noProof/>
          </w:rPr>
          <w:fldChar w:fldCharType="begin"/>
        </w:r>
        <w:r w:rsidR="009E4EE4" w:rsidRPr="00BC5F82">
          <w:rPr>
            <w:noProof/>
          </w:rPr>
          <w:instrText xml:space="preserve">XE "HL7 Attribute Table: </w:instrText>
        </w:r>
      </w:moveTo>
      <w:ins w:id="5574" w:author="Frank Oemig" w:date="2022-08-29T21:09:00Z">
        <w:r w:rsidR="009E4EE4">
          <w:rPr>
            <w:noProof/>
          </w:rPr>
          <w:instrText>GSP</w:instrText>
        </w:r>
      </w:ins>
      <w:moveTo w:id="5575" w:author="Frank Oemig" w:date="2022-08-29T21:09:00Z">
        <w:del w:id="5576"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5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577"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578" w:author="Merrick, Riki | APHL" w:date="2022-07-13T12:42:00Z"/>
                <w:noProof/>
              </w:rPr>
            </w:pPr>
            <w:ins w:id="5579"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580" w:author="Merrick, Riki | APHL" w:date="2022-07-13T12:42:00Z"/>
                <w:noProof/>
              </w:rPr>
            </w:pPr>
            <w:ins w:id="5581"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582" w:author="Merrick, Riki | APHL" w:date="2022-07-13T12:42:00Z"/>
                <w:noProof/>
              </w:rPr>
            </w:pPr>
            <w:ins w:id="5583"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584" w:author="Merrick, Riki | APHL" w:date="2022-07-13T12:42:00Z"/>
                <w:noProof/>
              </w:rPr>
            </w:pPr>
            <w:ins w:id="5585"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586" w:author="Merrick, Riki | APHL" w:date="2022-07-13T12:42:00Z"/>
                <w:noProof/>
              </w:rPr>
            </w:pPr>
            <w:ins w:id="5587"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588" w:author="Merrick, Riki | APHL" w:date="2022-07-13T12:42:00Z"/>
                <w:noProof/>
              </w:rPr>
            </w:pPr>
            <w:ins w:id="5589"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590" w:author="Merrick, Riki | APHL" w:date="2022-07-13T12:42:00Z"/>
                <w:noProof/>
              </w:rPr>
            </w:pPr>
            <w:ins w:id="5591"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592" w:author="Merrick, Riki | APHL" w:date="2022-07-13T12:42:00Z"/>
                <w:noProof/>
              </w:rPr>
            </w:pPr>
            <w:ins w:id="5593"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594" w:author="Merrick, Riki | APHL" w:date="2022-07-13T12:42:00Z"/>
                <w:noProof/>
              </w:rPr>
            </w:pPr>
            <w:ins w:id="5595" w:author="Merrick, Riki | APHL" w:date="2022-07-13T12:42:00Z">
              <w:r w:rsidRPr="00493AD0">
                <w:rPr>
                  <w:noProof/>
                </w:rPr>
                <w:t>ELEMENT NAME</w:t>
              </w:r>
            </w:ins>
          </w:p>
        </w:tc>
      </w:tr>
      <w:tr w:rsidR="002F372A" w:rsidRPr="00493AD0" w14:paraId="2FB1F53D" w14:textId="77777777" w:rsidTr="005D6611">
        <w:trPr>
          <w:jc w:val="center"/>
          <w:ins w:id="559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597" w:author="Merrick, Riki | APHL" w:date="2022-07-13T12:42:00Z"/>
                <w:noProof/>
              </w:rPr>
            </w:pPr>
            <w:ins w:id="5598"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5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60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601" w:author="Merrick, Riki | APHL" w:date="2022-07-13T12:42:00Z"/>
                <w:noProof/>
              </w:rPr>
            </w:pPr>
            <w:ins w:id="5602"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603" w:author="Merrick, Riki | APHL" w:date="2022-07-13T12:42:00Z"/>
                <w:noProof/>
              </w:rPr>
            </w:pPr>
            <w:ins w:id="560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6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606"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607" w:author="Merrick, Riki | APHL" w:date="2022-07-13T12:42:00Z"/>
                <w:rFonts w:cs="Times New Roman"/>
              </w:rPr>
            </w:pPr>
            <w:ins w:id="5608"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609" w:author="Merrick, Riki | APHL" w:date="2022-07-13T12:42:00Z"/>
                <w:noProof/>
              </w:rPr>
            </w:pPr>
            <w:ins w:id="5610" w:author="Merrick, Riki | APHL" w:date="2022-07-13T12:42:00Z">
              <w:r w:rsidRPr="00493AD0">
                <w:t>Set ID</w:t>
              </w:r>
            </w:ins>
          </w:p>
        </w:tc>
      </w:tr>
      <w:tr w:rsidR="002F372A" w:rsidRPr="00493AD0" w14:paraId="0B65671F" w14:textId="77777777" w:rsidTr="005D6611">
        <w:trPr>
          <w:jc w:val="center"/>
          <w:ins w:id="5611"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612" w:author="Merrick, Riki | APHL" w:date="2022-07-13T12:42:00Z"/>
                <w:noProof/>
              </w:rPr>
            </w:pPr>
            <w:ins w:id="5613"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614" w:author="Merrick, Riki | APHL" w:date="2022-07-13T12:42:00Z"/>
                <w:noProof/>
              </w:rPr>
            </w:pPr>
            <w:ins w:id="5615"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616"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617" w:author="Merrick, Riki | APHL" w:date="2022-07-13T12:42:00Z"/>
                <w:noProof/>
              </w:rPr>
            </w:pPr>
            <w:ins w:id="5618"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619" w:author="Merrick, Riki | APHL" w:date="2022-07-13T12:42:00Z"/>
                <w:noProof/>
              </w:rPr>
            </w:pPr>
            <w:ins w:id="562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6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622" w:author="Merrick, Riki | APHL" w:date="2022-07-13T12:42:00Z"/>
                <w:rStyle w:val="HyperlinkTable"/>
                <w:rFonts w:eastAsia="Arial Unicode MS"/>
              </w:rPr>
            </w:pPr>
            <w:ins w:id="5623"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624" w:author="Merrick, Riki | APHL" w:date="2022-07-13T12:42:00Z"/>
                <w:rFonts w:cs="Times New Roman"/>
              </w:rPr>
            </w:pPr>
            <w:ins w:id="5625"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626" w:author="Merrick, Riki | APHL" w:date="2022-07-13T12:42:00Z"/>
              </w:rPr>
            </w:pPr>
            <w:ins w:id="5627" w:author="Merrick, Riki | APHL" w:date="2022-07-13T12:42:00Z">
              <w:r w:rsidRPr="00493AD0">
                <w:t>Action Code</w:t>
              </w:r>
            </w:ins>
          </w:p>
        </w:tc>
      </w:tr>
      <w:tr w:rsidR="002F372A" w:rsidRPr="00493AD0" w14:paraId="4C9BE31C" w14:textId="77777777" w:rsidTr="005D6611">
        <w:trPr>
          <w:jc w:val="center"/>
          <w:ins w:id="5628"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629" w:author="Merrick, Riki | APHL" w:date="2022-07-13T12:42:00Z"/>
                <w:noProof/>
              </w:rPr>
            </w:pPr>
            <w:ins w:id="5630"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63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63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633" w:author="Merrick, Riki | APHL" w:date="2022-07-13T12:42:00Z"/>
              </w:rPr>
            </w:pPr>
            <w:ins w:id="5634"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635" w:author="Merrick, Riki | APHL" w:date="2022-07-13T12:42:00Z"/>
                <w:noProof/>
              </w:rPr>
            </w:pPr>
            <w:ins w:id="5636"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63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638"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639" w:author="Merrick, Riki | APHL" w:date="2022-07-13T12:42:00Z"/>
                <w:rFonts w:cs="Times New Roman"/>
              </w:rPr>
            </w:pPr>
            <w:ins w:id="5640"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641" w:author="Merrick, Riki | APHL" w:date="2022-07-13T12:42:00Z"/>
              </w:rPr>
            </w:pPr>
            <w:ins w:id="5642" w:author="Merrick, Riki | APHL" w:date="2022-07-13T12:42:00Z">
              <w:r>
                <w:t>GSP Instance Identifier</w:t>
              </w:r>
            </w:ins>
          </w:p>
        </w:tc>
      </w:tr>
      <w:tr w:rsidR="002F372A" w:rsidRPr="00493AD0" w14:paraId="3C2E713E" w14:textId="77777777" w:rsidTr="005D6611">
        <w:trPr>
          <w:jc w:val="center"/>
          <w:ins w:id="564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644" w:author="Merrick, Riki | APHL" w:date="2022-07-13T12:42:00Z"/>
                <w:noProof/>
              </w:rPr>
            </w:pPr>
            <w:ins w:id="5645"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64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64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648" w:author="Merrick, Riki | APHL" w:date="2022-07-13T12:42:00Z"/>
                <w:noProof/>
              </w:rPr>
            </w:pPr>
            <w:ins w:id="564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650" w:author="Merrick, Riki | APHL" w:date="2022-07-13T12:42:00Z"/>
                <w:noProof/>
              </w:rPr>
            </w:pPr>
            <w:ins w:id="565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65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653" w:author="Merrick, Riki | APHL" w:date="2022-07-13T12:42:00Z"/>
                <w:rStyle w:val="HyperlinkTable"/>
                <w:rFonts w:eastAsia="Arial Unicode MS"/>
              </w:rPr>
            </w:pPr>
            <w:ins w:id="5654"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655" w:author="Merrick, Riki | APHL" w:date="2022-07-13T12:42:00Z"/>
                <w:rFonts w:cs="Times New Roman"/>
              </w:rPr>
            </w:pPr>
            <w:ins w:id="5656"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657" w:author="Merrick, Riki | APHL" w:date="2022-07-13T12:42:00Z"/>
                <w:noProof/>
              </w:rPr>
            </w:pPr>
            <w:ins w:id="5658" w:author="Merrick, Riki | APHL" w:date="2022-07-13T12:42:00Z">
              <w:r w:rsidRPr="00493AD0">
                <w:t>SOGI Concept</w:t>
              </w:r>
            </w:ins>
          </w:p>
        </w:tc>
      </w:tr>
      <w:tr w:rsidR="002F372A" w:rsidRPr="00493AD0" w14:paraId="65F326E3" w14:textId="77777777" w:rsidTr="005D6611">
        <w:trPr>
          <w:jc w:val="center"/>
          <w:ins w:id="565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660" w:author="Merrick, Riki | APHL" w:date="2022-07-13T12:42:00Z"/>
                <w:noProof/>
              </w:rPr>
            </w:pPr>
            <w:ins w:id="5661"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66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66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664" w:author="Merrick, Riki | APHL" w:date="2022-07-13T12:42:00Z"/>
                <w:noProof/>
              </w:rPr>
            </w:pPr>
            <w:ins w:id="5665"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666" w:author="Merrick, Riki | APHL" w:date="2022-07-13T12:42:00Z"/>
                <w:noProof/>
              </w:rPr>
            </w:pPr>
            <w:ins w:id="5667"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668" w:author="Merrick, Riki | APHL" w:date="2022-07-13T12:42:00Z"/>
                <w:noProof/>
              </w:rPr>
            </w:pPr>
            <w:ins w:id="5669"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670" w:author="Merrick, Riki | APHL" w:date="2022-07-13T12:42:00Z"/>
                <w:noProof/>
              </w:rPr>
            </w:pPr>
            <w:ins w:id="5671" w:author="Merrick, Riki | APHL" w:date="2022-08-29T08:42:00Z">
              <w:r>
                <w:t>0821</w:t>
              </w:r>
            </w:ins>
            <w:ins w:id="5672" w:author="Merrick, Riki | APHL" w:date="2022-08-14T17:33:00Z">
              <w:r w:rsidR="003A2D04">
                <w:rPr>
                  <w:noProof/>
                </w:rPr>
                <w:t xml:space="preserve">, </w:t>
              </w:r>
            </w:ins>
            <w:ins w:id="5673" w:author="Merrick, Riki | APHL" w:date="2022-08-29T08:44:00Z">
              <w:r>
                <w:t>0822</w:t>
              </w:r>
            </w:ins>
            <w:ins w:id="5674" w:author="Merrick, Riki | APHL" w:date="2022-08-14T17:33:00Z">
              <w:r w:rsidR="003A2D04">
                <w:rPr>
                  <w:noProof/>
                </w:rPr>
                <w:t>,</w:t>
              </w:r>
            </w:ins>
            <w:ins w:id="5675"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676" w:author="Merrick, Riki | APHL" w:date="2022-07-13T12:42:00Z"/>
                <w:noProof/>
              </w:rPr>
            </w:pPr>
            <w:ins w:id="5677"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678" w:author="Merrick, Riki | APHL" w:date="2022-07-13T12:42:00Z"/>
                <w:noProof/>
              </w:rPr>
            </w:pPr>
            <w:ins w:id="5679" w:author="Merrick, Riki | APHL" w:date="2022-07-13T12:42:00Z">
              <w:r w:rsidRPr="00493AD0">
                <w:t>SOGI Concept Value</w:t>
              </w:r>
            </w:ins>
          </w:p>
        </w:tc>
      </w:tr>
      <w:tr w:rsidR="002F372A" w:rsidRPr="00493AD0" w14:paraId="189BE7F4" w14:textId="77777777" w:rsidTr="005D6611">
        <w:trPr>
          <w:jc w:val="center"/>
          <w:ins w:id="5680"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681" w:author="Merrick, Riki | APHL" w:date="2022-07-13T12:42:00Z"/>
              </w:rPr>
            </w:pPr>
            <w:ins w:id="5682"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68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68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685" w:author="Merrick, Riki | APHL" w:date="2022-07-13T12:42:00Z"/>
              </w:rPr>
            </w:pPr>
            <w:ins w:id="5686"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687" w:author="Merrick, Riki | APHL" w:date="2022-07-13T12:42:00Z"/>
              </w:rPr>
            </w:pPr>
            <w:ins w:id="568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6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69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691" w:author="Merrick, Riki | APHL" w:date="2022-07-13T12:42:00Z"/>
                <w:rFonts w:cs="Times New Roman"/>
              </w:rPr>
            </w:pPr>
            <w:ins w:id="5692"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693" w:author="Merrick, Riki | APHL" w:date="2022-07-13T12:42:00Z"/>
              </w:rPr>
            </w:pPr>
            <w:ins w:id="5694" w:author="Merrick, Riki | APHL" w:date="2022-07-13T12:42:00Z">
              <w:r w:rsidRPr="00493AD0">
                <w:t>Validity Range</w:t>
              </w:r>
            </w:ins>
          </w:p>
        </w:tc>
      </w:tr>
      <w:tr w:rsidR="002F372A" w:rsidRPr="00493AD0" w14:paraId="1AB182E5" w14:textId="77777777" w:rsidTr="005D6611">
        <w:trPr>
          <w:jc w:val="center"/>
          <w:ins w:id="5695"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696" w:author="Merrick, Riki | APHL" w:date="2022-07-13T12:42:00Z"/>
              </w:rPr>
            </w:pPr>
            <w:ins w:id="5697"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69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69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700" w:author="Merrick, Riki | APHL" w:date="2022-07-13T12:42:00Z"/>
              </w:rPr>
            </w:pPr>
            <w:ins w:id="5701"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702" w:author="Merrick, Riki | APHL" w:date="2022-07-13T12:42:00Z"/>
              </w:rPr>
            </w:pPr>
            <w:ins w:id="570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70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7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706" w:author="Merrick, Riki | APHL" w:date="2022-07-13T12:42:00Z"/>
                <w:rFonts w:cs="Times New Roman"/>
              </w:rPr>
            </w:pPr>
            <w:ins w:id="5707"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708" w:author="Merrick, Riki | APHL" w:date="2022-07-13T12:42:00Z"/>
              </w:rPr>
            </w:pPr>
            <w:ins w:id="5709" w:author="Merrick, Riki | APHL" w:date="2022-07-13T12:42:00Z">
              <w:r w:rsidRPr="00493AD0">
                <w:t>Comment</w:t>
              </w:r>
            </w:ins>
          </w:p>
        </w:tc>
      </w:tr>
    </w:tbl>
    <w:moveFromRangeStart w:id="5710" w:author="Frank Oemig" w:date="2022-08-29T21:09:00Z" w:name="move112699796"/>
    <w:p w14:paraId="26F74424" w14:textId="5A9A40B2" w:rsidR="002F372A" w:rsidDel="009E4EE4" w:rsidRDefault="002F372A" w:rsidP="002F372A">
      <w:pPr>
        <w:pStyle w:val="AttributeTableCaption"/>
        <w:rPr>
          <w:ins w:id="5711" w:author="Merrick, Riki | APHL" w:date="2022-07-13T12:42:00Z"/>
          <w:del w:id="5712" w:author="Frank Oemig" w:date="2022-08-29T21:10:00Z"/>
          <w:noProof/>
        </w:rPr>
      </w:pPr>
      <w:moveFrom w:id="5713" w:author="Frank Oemig" w:date="2022-08-29T21:09:00Z">
        <w:ins w:id="5714" w:author="Merrick, Riki | APHL" w:date="2022-07-13T12:42:00Z">
          <w:del w:id="5715"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710"/>
    </w:p>
    <w:p w14:paraId="49A13877" w14:textId="3FB7A9CC" w:rsidR="009E5B0C" w:rsidRPr="00F21240" w:rsidRDefault="009E4EE4" w:rsidP="009E5B0C">
      <w:pPr>
        <w:pStyle w:val="Heading4"/>
        <w:rPr>
          <w:ins w:id="5716" w:author="Frank Oemig" w:date="2022-08-29T21:08:00Z"/>
          <w:noProof/>
        </w:rPr>
      </w:pPr>
      <w:ins w:id="5717" w:author="Frank Oemig" w:date="2022-08-29T21:10:00Z">
        <w:r>
          <w:rPr>
            <w:noProof/>
          </w:rPr>
          <w:t>GSP</w:t>
        </w:r>
      </w:ins>
      <w:ins w:id="5718" w:author="Frank Oemig" w:date="2022-08-29T21:08:00Z">
        <w:r w:rsidR="009E5B0C" w:rsidRPr="00F21240">
          <w:rPr>
            <w:noProof/>
          </w:rPr>
          <w:t xml:space="preserve"> field </w:t>
        </w:r>
        <w:r w:rsidR="009E5B0C" w:rsidRPr="009E5B0C">
          <w:rPr>
            <w:rPrChange w:id="5719"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720" w:author="Frank Oemig" w:date="2022-08-29T21:10:00Z">
        <w:r>
          <w:rPr>
            <w:noProof/>
          </w:rPr>
          <w:instrText>GSP</w:instrText>
        </w:r>
      </w:ins>
      <w:ins w:id="5721"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722" w:author="Merrick, Riki | APHL" w:date="2022-07-13T12:42:00Z"/>
          <w:rFonts w:ascii="Arial Bold" w:hAnsi="Arial Bold" w:cs="Arial Unicode MS"/>
          <w:noProof/>
          <w:kern w:val="36"/>
          <w:sz w:val="22"/>
          <w:szCs w:val="22"/>
        </w:rPr>
      </w:pPr>
      <w:ins w:id="5723" w:author="Merrick, Riki | APHL" w:date="2022-07-13T12:42:00Z">
        <w:r>
          <w:rPr>
            <w:noProof/>
          </w:rPr>
          <w:t>GSP-1   Set ID</w:t>
        </w:r>
        <w:r>
          <w:rPr>
            <w:noProof/>
            <w:vanish/>
          </w:rPr>
          <w:fldChar w:fldCharType="begin"/>
        </w:r>
        <w:r>
          <w:rPr>
            <w:noProof/>
            <w:vanish/>
          </w:rPr>
          <w:instrText>XE "</w:instrText>
        </w:r>
      </w:ins>
      <w:ins w:id="5724" w:author="Frank Oemig" w:date="2022-08-29T21:10:00Z">
        <w:r w:rsidR="009E4EE4">
          <w:rPr>
            <w:noProof/>
            <w:vanish/>
          </w:rPr>
          <w:instrText>GSP</w:instrText>
        </w:r>
      </w:ins>
      <w:ins w:id="5725" w:author="Merrick, Riki | APHL" w:date="2022-07-13T12:42:00Z">
        <w:del w:id="5726"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727" w:author="Merrick, Riki | APHL" w:date="2022-07-13T12:42:00Z"/>
          <w:noProof/>
        </w:rPr>
      </w:pPr>
      <w:ins w:id="5728"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729" w:author="Merrick, Riki | APHL" w:date="2022-07-13T12:42:00Z"/>
          <w:noProof/>
          <w:lang w:val="fr-FR"/>
        </w:rPr>
      </w:pPr>
      <w:ins w:id="5730"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731"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732" w:author="Merrick, Riki | APHL" w:date="2022-07-13T12:42:00Z"/>
          <w:noProof/>
        </w:rPr>
      </w:pPr>
      <w:ins w:id="5733"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734" w:author="Merrick, Riki | APHL" w:date="2022-07-13T12:42:00Z"/>
          <w:noProof/>
        </w:rPr>
      </w:pPr>
      <w:ins w:id="5735" w:author="Merrick, Riki | APHL" w:date="2022-07-13T12:42:00Z">
        <w:r>
          <w:rPr>
            <w:noProof/>
          </w:rPr>
          <w:t>GSP-3   GSP Instance Identifier</w:t>
        </w:r>
      </w:ins>
      <w:ins w:id="5736" w:author="Frank Oemig" w:date="2022-08-29T21:10:00Z">
        <w:r w:rsidR="009E4EE4">
          <w:rPr>
            <w:noProof/>
            <w:vanish/>
          </w:rPr>
          <w:fldChar w:fldCharType="begin"/>
        </w:r>
        <w:r w:rsidR="009E4EE4">
          <w:rPr>
            <w:noProof/>
            <w:vanish/>
            <w:lang w:val="fr-FR"/>
          </w:rPr>
          <w:instrText>XE "</w:instrText>
        </w:r>
      </w:ins>
      <w:ins w:id="5737" w:author="Frank Oemig" w:date="2022-08-29T21:11:00Z">
        <w:r w:rsidR="009E4EE4">
          <w:rPr>
            <w:noProof/>
            <w:lang w:val="fr-FR"/>
          </w:rPr>
          <w:instrText>GSP Instance Identifier</w:instrText>
        </w:r>
      </w:ins>
      <w:ins w:id="5738" w:author="Frank Oemig" w:date="2022-08-29T21:10:00Z">
        <w:r w:rsidR="009E4EE4">
          <w:rPr>
            <w:noProof/>
            <w:vanish/>
            <w:lang w:val="fr-FR"/>
          </w:rPr>
          <w:instrText>"</w:instrText>
        </w:r>
        <w:r w:rsidR="009E4EE4">
          <w:rPr>
            <w:noProof/>
            <w:vanish/>
          </w:rPr>
          <w:fldChar w:fldCharType="end"/>
        </w:r>
      </w:ins>
      <w:ins w:id="5739" w:author="Merrick, Riki | APHL" w:date="2022-07-13T12:42:00Z">
        <w:r>
          <w:rPr>
            <w:noProof/>
          </w:rPr>
          <w:t xml:space="preserve"> (EI) </w:t>
        </w:r>
      </w:ins>
      <w:ins w:id="5740" w:author="Frank Oemig" w:date="2022-09-01T10:25:00Z">
        <w:r w:rsidR="009B66A4">
          <w:rPr>
            <w:noProof/>
          </w:rPr>
          <w:t>02510</w:t>
        </w:r>
      </w:ins>
    </w:p>
    <w:p w14:paraId="2D923CA7" w14:textId="77777777" w:rsidR="002F372A" w:rsidRPr="003D16BD" w:rsidRDefault="002F372A" w:rsidP="002F372A">
      <w:pPr>
        <w:pStyle w:val="Components"/>
        <w:rPr>
          <w:ins w:id="5741" w:author="Merrick, Riki | APHL" w:date="2022-07-13T12:45:00Z"/>
        </w:rPr>
      </w:pPr>
      <w:ins w:id="5742"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743" w:author="Merrick, Riki | APHL" w:date="2022-07-13T12:42:00Z"/>
        </w:rPr>
      </w:pPr>
      <w:ins w:id="5744" w:author="Merrick, Riki | APHL" w:date="2022-07-13T12:42:00Z">
        <w:r>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745" w:author="Merrick, Riki | APHL" w:date="2022-07-13T12:42:00Z"/>
          <w:noProof/>
        </w:rPr>
      </w:pPr>
      <w:ins w:id="5746" w:author="Merrick, Riki | APHL" w:date="2022-07-13T12:42:00Z">
        <w:r>
          <w:rPr>
            <w:noProof/>
          </w:rPr>
          <w:lastRenderedPageBreak/>
          <w:t>GSP-4   SOGI Concept</w:t>
        </w:r>
      </w:ins>
      <w:ins w:id="5747"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748" w:author="Merrick, Riki | APHL" w:date="2022-07-13T12:42:00Z">
        <w:r>
          <w:rPr>
            <w:noProof/>
          </w:rPr>
          <w:t xml:space="preserve">  (CWE)  </w:t>
        </w:r>
      </w:ins>
      <w:ins w:id="5749" w:author="Frank Oemig" w:date="2022-09-01T10:25:00Z">
        <w:r w:rsidR="009B66A4">
          <w:rPr>
            <w:noProof/>
          </w:rPr>
          <w:t>02511</w:t>
        </w:r>
      </w:ins>
    </w:p>
    <w:p w14:paraId="36ED87E5" w14:textId="77777777" w:rsidR="002F372A" w:rsidRDefault="002F372A" w:rsidP="002F372A">
      <w:pPr>
        <w:pStyle w:val="Components"/>
        <w:rPr>
          <w:ins w:id="5750" w:author="Merrick, Riki | APHL" w:date="2022-07-13T12:46:00Z"/>
          <w:noProof/>
        </w:rPr>
      </w:pPr>
      <w:ins w:id="5751"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752" w:author="Merrick, Riki | APHL" w:date="2022-07-17T14:30:00Z"/>
          <w:noProof/>
        </w:rPr>
      </w:pPr>
      <w:commentRangeStart w:id="5753"/>
      <w:commentRangeStart w:id="5754"/>
      <w:ins w:id="5755"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756"/>
        <w:commentRangeStart w:id="5757"/>
        <w:commentRangeStart w:id="5758"/>
        <w:r w:rsidRPr="005D6611">
          <w:rPr>
            <w:rStyle w:val="ReferenceUserTable"/>
            <w:i w:val="0"/>
          </w:rPr>
          <w:t xml:space="preserve">User-defined Table </w:t>
        </w:r>
      </w:ins>
      <w:ins w:id="5759" w:author="Merrick, Riki | APHL" w:date="2022-07-15T11:58:00Z">
        <w:r w:rsidR="002B78B2">
          <w:rPr>
            <w:rStyle w:val="ReferenceUserTable"/>
            <w:i w:val="0"/>
          </w:rPr>
          <w:t xml:space="preserve">HL7 Table </w:t>
        </w:r>
      </w:ins>
      <w:ins w:id="5760" w:author="Merrick, Riki | APHL" w:date="2022-08-29T08:42:00Z">
        <w:r w:rsidR="008732D9">
          <w:t>0820</w:t>
        </w:r>
      </w:ins>
      <w:ins w:id="5761" w:author="Merrick, Riki | APHL" w:date="2022-07-13T12:42:00Z">
        <w:r w:rsidRPr="005D6611">
          <w:rPr>
            <w:rStyle w:val="ReferenceUserTable"/>
            <w:i w:val="0"/>
          </w:rPr>
          <w:t xml:space="preserve"> - </w:t>
        </w:r>
      </w:ins>
      <w:ins w:id="5762" w:author="Merrick, Riki | APHL" w:date="2022-07-15T11:59:00Z">
        <w:r w:rsidR="002B78B2">
          <w:rPr>
            <w:rStyle w:val="ReferenceUserTable"/>
            <w:i w:val="0"/>
          </w:rPr>
          <w:t>Gender Harmony Concepts</w:t>
        </w:r>
      </w:ins>
      <w:ins w:id="5763" w:author="Merrick, Riki | APHL" w:date="2022-07-13T12:42:00Z">
        <w:r>
          <w:rPr>
            <w:i/>
            <w:noProof/>
          </w:rPr>
          <w:t xml:space="preserve"> </w:t>
        </w:r>
      </w:ins>
      <w:commentRangeEnd w:id="5756"/>
      <w:ins w:id="5764" w:author="Merrick, Riki | APHL" w:date="2022-07-17T14:45:00Z">
        <w:r w:rsidR="00133CD3">
          <w:rPr>
            <w:rStyle w:val="CommentReference"/>
            <w:rFonts w:ascii="Verdana" w:hAnsi="Verdana"/>
            <w:kern w:val="0"/>
            <w:lang w:eastAsia="en-US"/>
          </w:rPr>
          <w:commentReference w:id="5756"/>
        </w:r>
      </w:ins>
      <w:commentRangeEnd w:id="5757"/>
      <w:ins w:id="5765" w:author="Merrick, Riki | APHL" w:date="2022-07-28T18:32:00Z">
        <w:r w:rsidR="008B1B85">
          <w:rPr>
            <w:rStyle w:val="CommentReference"/>
            <w:rFonts w:ascii="Verdana" w:hAnsi="Verdana"/>
            <w:kern w:val="0"/>
            <w:lang w:eastAsia="en-US"/>
          </w:rPr>
          <w:commentReference w:id="5757"/>
        </w:r>
      </w:ins>
      <w:commentRangeEnd w:id="5758"/>
      <w:ins w:id="5766" w:author="Merrick, Riki | APHL" w:date="2022-08-14T17:15:00Z">
        <w:r w:rsidR="00976A2B">
          <w:rPr>
            <w:rStyle w:val="CommentReference"/>
            <w:rFonts w:ascii="Verdana" w:hAnsi="Verdana"/>
            <w:kern w:val="0"/>
            <w:lang w:eastAsia="en-US"/>
          </w:rPr>
          <w:commentReference w:id="5758"/>
        </w:r>
      </w:ins>
      <w:ins w:id="5767" w:author="Merrick, Riki | APHL" w:date="2022-07-13T12:42:00Z">
        <w:r>
          <w:rPr>
            <w:noProof/>
          </w:rPr>
          <w:t xml:space="preserve">in Chapter 2C, Code Tables, for </w:t>
        </w:r>
        <w:r w:rsidRPr="00F21240">
          <w:rPr>
            <w:noProof/>
          </w:rPr>
          <w:t>suggested values</w:t>
        </w:r>
        <w:r>
          <w:rPr>
            <w:noProof/>
          </w:rPr>
          <w:t>.</w:t>
        </w:r>
        <w:commentRangeEnd w:id="5753"/>
        <w:r>
          <w:rPr>
            <w:rStyle w:val="CommentReference"/>
            <w:rFonts w:ascii="Verdana" w:hAnsi="Verdana"/>
            <w:kern w:val="0"/>
            <w:lang w:eastAsia="en-US"/>
          </w:rPr>
          <w:commentReference w:id="5753"/>
        </w:r>
      </w:ins>
      <w:commentRangeEnd w:id="5754"/>
      <w:ins w:id="5768" w:author="Merrick, Riki | APHL" w:date="2022-07-15T09:21:00Z">
        <w:r w:rsidR="00ED3140">
          <w:rPr>
            <w:rStyle w:val="CommentReference"/>
            <w:rFonts w:ascii="Verdana" w:hAnsi="Verdana"/>
            <w:kern w:val="0"/>
            <w:lang w:eastAsia="en-US"/>
          </w:rPr>
          <w:commentReference w:id="5754"/>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769" w:author="Merrick, Riki | APHL" w:date="2022-07-13T12:42:00Z"/>
          <w:noProof/>
        </w:rPr>
      </w:pPr>
      <w:ins w:id="5770" w:author="Merrick, Riki | APHL" w:date="2022-07-13T12:42:00Z">
        <w:r>
          <w:rPr>
            <w:noProof/>
          </w:rPr>
          <w:t>GSP-5   SOGI Concept Value</w:t>
        </w:r>
      </w:ins>
      <w:ins w:id="5771"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772" w:author="Merrick, Riki | APHL" w:date="2022-07-13T12:42:00Z">
        <w:r>
          <w:rPr>
            <w:noProof/>
          </w:rPr>
          <w:t xml:space="preserve">  (CWE)  </w:t>
        </w:r>
      </w:ins>
      <w:r w:rsidR="009B66A4">
        <w:rPr>
          <w:noProof/>
        </w:rPr>
        <w:t xml:space="preserve"> </w:t>
      </w:r>
      <w:ins w:id="5773" w:author="Frank Oemig" w:date="2022-09-01T10:25:00Z">
        <w:r w:rsidR="009B66A4">
          <w:rPr>
            <w:noProof/>
          </w:rPr>
          <w:t>02512</w:t>
        </w:r>
      </w:ins>
    </w:p>
    <w:p w14:paraId="26430889" w14:textId="77777777" w:rsidR="002F372A" w:rsidRDefault="002F372A" w:rsidP="002F372A">
      <w:pPr>
        <w:pStyle w:val="Components"/>
        <w:rPr>
          <w:ins w:id="5774" w:author="Merrick, Riki | APHL" w:date="2022-07-13T12:46:00Z"/>
          <w:noProof/>
        </w:rPr>
      </w:pPr>
      <w:ins w:id="577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776" w:author="Merrick, Riki | APHL" w:date="2022-07-13T12:49:00Z"/>
          <w:noProof/>
        </w:rPr>
      </w:pPr>
      <w:ins w:id="5777"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778" w:author="Merrick, Riki | APHL" w:date="2022-07-17T15:20:00Z"/>
          <w:noProof/>
        </w:rPr>
      </w:pPr>
      <w:commentRangeStart w:id="5779"/>
      <w:ins w:id="5780" w:author="Merrick, Riki | APHL" w:date="2022-07-13T12:49:00Z">
        <w:r>
          <w:rPr>
            <w:noProof/>
          </w:rPr>
          <w:t xml:space="preserve">For </w:t>
        </w:r>
      </w:ins>
      <w:ins w:id="5781" w:author="Merrick, Riki | APHL" w:date="2022-07-13T12:50:00Z">
        <w:r w:rsidR="004370DE">
          <w:rPr>
            <w:noProof/>
          </w:rPr>
          <w:t xml:space="preserve">Gender Identity </w:t>
        </w:r>
      </w:ins>
      <w:ins w:id="5782" w:author="Merrick, Riki | APHL" w:date="2022-07-17T14:50:00Z">
        <w:r w:rsidR="00431ACD">
          <w:rPr>
            <w:noProof/>
          </w:rPr>
          <w:t>(</w:t>
        </w:r>
        <w:r w:rsidR="00355457">
          <w:rPr>
            <w:noProof/>
          </w:rPr>
          <w:t>GSP-4 is pop</w:t>
        </w:r>
      </w:ins>
      <w:ins w:id="5783"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784" w:author="Merrick, Riki | APHL" w:date="2022-07-17T14:50:00Z">
        <w:r w:rsidR="00431ACD">
          <w:rPr>
            <w:noProof/>
          </w:rPr>
          <w:t xml:space="preserve">) </w:t>
        </w:r>
      </w:ins>
      <w:ins w:id="5785" w:author="Merrick, Riki | APHL" w:date="2022-07-13T12:51:00Z">
        <w:r w:rsidR="004370DE">
          <w:rPr>
            <w:noProof/>
          </w:rPr>
          <w:t>r</w:t>
        </w:r>
        <w:r w:rsidR="004370DE" w:rsidRPr="004370DE">
          <w:rPr>
            <w:noProof/>
          </w:rPr>
          <w:t>efer</w:t>
        </w:r>
      </w:ins>
      <w:ins w:id="5786"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787" w:author="Merrick, Riki | APHL" w:date="2022-08-29T08:43:00Z">
        <w:r w:rsidR="008732D9">
          <w:t>0821</w:t>
        </w:r>
      </w:ins>
      <w:ins w:id="5788" w:author="Merrick, Riki | APHL" w:date="2022-08-14T17:20:00Z">
        <w:r w:rsidR="00894E87">
          <w:rPr>
            <w:rStyle w:val="ReferenceUserTable"/>
            <w:i w:val="0"/>
          </w:rPr>
          <w:t xml:space="preserve"> </w:t>
        </w:r>
        <w:r w:rsidR="00894E87" w:rsidRPr="005D6611">
          <w:rPr>
            <w:rStyle w:val="ReferenceUserTable"/>
            <w:i w:val="0"/>
          </w:rPr>
          <w:t xml:space="preserve">- </w:t>
        </w:r>
      </w:ins>
      <w:ins w:id="5789" w:author="Merrick, Riki | APHL" w:date="2022-08-29T08:43:00Z">
        <w:r w:rsidR="008732D9">
          <w:rPr>
            <w:rStyle w:val="ReferenceUserTable"/>
            <w:i w:val="0"/>
          </w:rPr>
          <w:t>G</w:t>
        </w:r>
      </w:ins>
      <w:ins w:id="5790" w:author="Merrick, Riki | APHL" w:date="2022-08-14T17:20:00Z">
        <w:r w:rsidR="00894E87">
          <w:rPr>
            <w:rStyle w:val="ReferenceUserTable"/>
            <w:i w:val="0"/>
          </w:rPr>
          <w:t xml:space="preserve">ender </w:t>
        </w:r>
      </w:ins>
      <w:ins w:id="5791" w:author="Merrick, Riki | APHL" w:date="2022-08-14T17:24:00Z">
        <w:r w:rsidR="00D25000">
          <w:rPr>
            <w:rStyle w:val="ReferenceUserTable"/>
            <w:i w:val="0"/>
          </w:rPr>
          <w:t>Identity</w:t>
        </w:r>
      </w:ins>
      <w:ins w:id="5792"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779"/>
      <w:ins w:id="5793" w:author="Merrick, Riki | APHL" w:date="2022-08-14T17:27:00Z">
        <w:r w:rsidR="005508E4">
          <w:rPr>
            <w:rStyle w:val="CommentReference"/>
            <w:rFonts w:ascii="Verdana" w:hAnsi="Verdana"/>
            <w:kern w:val="0"/>
            <w:lang w:eastAsia="en-US"/>
          </w:rPr>
          <w:commentReference w:id="5779"/>
        </w:r>
      </w:ins>
    </w:p>
    <w:p w14:paraId="4E3D7243" w14:textId="77777777" w:rsidR="007F1BD2" w:rsidRDefault="007F1BD2" w:rsidP="002F372A">
      <w:pPr>
        <w:pStyle w:val="NormalIndented"/>
        <w:rPr>
          <w:ins w:id="5794" w:author="Merrick, Riki | APHL" w:date="2022-07-13T12:50:00Z"/>
          <w:noProof/>
        </w:rPr>
      </w:pPr>
    </w:p>
    <w:p w14:paraId="149529BA" w14:textId="0C4DABE1" w:rsidR="002F372A" w:rsidRDefault="004370DE" w:rsidP="002F372A">
      <w:pPr>
        <w:pStyle w:val="NormalIndented"/>
        <w:rPr>
          <w:ins w:id="5795" w:author="Merrick, Riki | APHL" w:date="2022-07-17T15:20:00Z"/>
          <w:noProof/>
        </w:rPr>
      </w:pPr>
      <w:commentRangeStart w:id="5796"/>
      <w:ins w:id="5797" w:author="Merrick, Riki | APHL" w:date="2022-07-13T12:50:00Z">
        <w:r>
          <w:rPr>
            <w:noProof/>
          </w:rPr>
          <w:t xml:space="preserve">For Personal Pronouns </w:t>
        </w:r>
      </w:ins>
      <w:ins w:id="5798" w:author="Merrick, Riki | APHL" w:date="2022-07-17T14:51:00Z">
        <w:r w:rsidR="00F05F9D">
          <w:rPr>
            <w:noProof/>
          </w:rPr>
          <w:t>(GSP-4 is populated with ‘</w:t>
        </w:r>
      </w:ins>
      <w:ins w:id="5799" w:author="Merrick, Riki | APHL" w:date="2022-07-17T14:52:00Z">
        <w:r w:rsidR="00F05F9D" w:rsidRPr="00F05F9D">
          <w:rPr>
            <w:noProof/>
          </w:rPr>
          <w:t>90778-2</w:t>
        </w:r>
        <w:r w:rsidR="00F05F9D">
          <w:rPr>
            <w:noProof/>
          </w:rPr>
          <w:t>^</w:t>
        </w:r>
        <w:r w:rsidR="00F05F9D" w:rsidRPr="00F05F9D">
          <w:rPr>
            <w:noProof/>
          </w:rPr>
          <w:t>Personal pronouns - Reported</w:t>
        </w:r>
      </w:ins>
      <w:ins w:id="5800" w:author="Merrick, Riki | APHL" w:date="2022-07-17T14:51:00Z">
        <w:r w:rsidR="00F05F9D">
          <w:rPr>
            <w:noProof/>
          </w:rPr>
          <w:t>^LN)</w:t>
        </w:r>
      </w:ins>
      <w:ins w:id="5801" w:author="Merrick, Riki | APHL" w:date="2022-08-14T17:31:00Z">
        <w:r w:rsidR="005508E4">
          <w:rPr>
            <w:noProof/>
          </w:rPr>
          <w:t xml:space="preserve"> refer to</w:t>
        </w:r>
      </w:ins>
      <w:ins w:id="5802" w:author="Merrick, Riki | APHL" w:date="2022-07-17T14:51:00Z">
        <w:r w:rsidR="00F05F9D">
          <w:rPr>
            <w:noProof/>
          </w:rPr>
          <w:t xml:space="preserve"> </w:t>
        </w:r>
      </w:ins>
      <w:ins w:id="5803"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804" w:author="Merrick, Riki | APHL" w:date="2022-08-29T08:44:00Z">
        <w:r w:rsidR="008732D9">
          <w:t xml:space="preserve">0822 </w:t>
        </w:r>
      </w:ins>
      <w:ins w:id="5805"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806"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807" w:author="Merrick, Riki | APHL" w:date="2022-07-13T12:51:00Z">
        <w:r w:rsidRPr="004370DE">
          <w:rPr>
            <w:noProof/>
          </w:rPr>
          <w:t>for suggested values</w:t>
        </w:r>
      </w:ins>
      <w:ins w:id="5808" w:author="Merrick, Riki | APHL" w:date="2022-07-13T12:42:00Z">
        <w:r w:rsidR="002F372A" w:rsidRPr="00F21240">
          <w:rPr>
            <w:noProof/>
          </w:rPr>
          <w:t>.</w:t>
        </w:r>
      </w:ins>
      <w:commentRangeEnd w:id="5796"/>
      <w:ins w:id="5809" w:author="Merrick, Riki | APHL" w:date="2022-08-14T17:29:00Z">
        <w:r w:rsidR="005508E4">
          <w:rPr>
            <w:rStyle w:val="CommentReference"/>
            <w:rFonts w:ascii="Verdana" w:hAnsi="Verdana"/>
            <w:kern w:val="0"/>
            <w:lang w:eastAsia="en-US"/>
          </w:rPr>
          <w:commentReference w:id="5796"/>
        </w:r>
      </w:ins>
    </w:p>
    <w:p w14:paraId="0148452A" w14:textId="58F170F4" w:rsidR="00482C30" w:rsidRDefault="00482C30" w:rsidP="00482C30">
      <w:pPr>
        <w:pStyle w:val="NormalIndented"/>
        <w:rPr>
          <w:ins w:id="5810" w:author="Merrick, Riki | APHL" w:date="2022-07-17T14:57:00Z"/>
          <w:noProof/>
        </w:rPr>
      </w:pPr>
      <w:ins w:id="5811" w:author="Merrick, Riki | APHL" w:date="2022-07-15T09:27:00Z">
        <w:r>
          <w:rPr>
            <w:noProof/>
          </w:rPr>
          <w:t xml:space="preserve">For Sexual Orientation </w:t>
        </w:r>
      </w:ins>
      <w:ins w:id="5812" w:author="Merrick, Riki | APHL" w:date="2022-07-17T14:51:00Z">
        <w:r w:rsidR="00F05F9D">
          <w:rPr>
            <w:noProof/>
          </w:rPr>
          <w:t>(GSP-4 is populated with ‘</w:t>
        </w:r>
      </w:ins>
      <w:ins w:id="5813" w:author="Merrick, Riki | APHL" w:date="2022-07-17T14:52:00Z">
        <w:r w:rsidR="00F05F9D" w:rsidRPr="00F05F9D">
          <w:rPr>
            <w:noProof/>
          </w:rPr>
          <w:t>76690-7</w:t>
        </w:r>
        <w:r w:rsidR="00F05F9D">
          <w:rPr>
            <w:noProof/>
          </w:rPr>
          <w:t>^</w:t>
        </w:r>
        <w:r w:rsidR="00F05F9D" w:rsidRPr="00F05F9D">
          <w:rPr>
            <w:noProof/>
          </w:rPr>
          <w:t>Sexual orientation</w:t>
        </w:r>
      </w:ins>
      <w:ins w:id="5814" w:author="Merrick, Riki | APHL" w:date="2022-07-17T14:51:00Z">
        <w:r w:rsidR="00F05F9D">
          <w:rPr>
            <w:noProof/>
          </w:rPr>
          <w:t xml:space="preserve">^LN) </w:t>
        </w:r>
      </w:ins>
      <w:ins w:id="5815" w:author="Merrick, Riki | APHL" w:date="2022-07-15T09:27:00Z">
        <w:r>
          <w:rPr>
            <w:noProof/>
          </w:rPr>
          <w:t>r</w:t>
        </w:r>
        <w:r w:rsidRPr="004370DE">
          <w:rPr>
            <w:noProof/>
          </w:rPr>
          <w:t xml:space="preserve">efer to User-defined Table </w:t>
        </w:r>
      </w:ins>
      <w:ins w:id="5816" w:author="Merrick, Riki | APHL" w:date="2022-08-14T17:31:00Z">
        <w:r w:rsidR="005508E4">
          <w:rPr>
            <w:noProof/>
          </w:rPr>
          <w:t>HL7</w:t>
        </w:r>
      </w:ins>
      <w:ins w:id="5817" w:author="Merrick, Riki | APHL" w:date="2022-08-29T08:45:00Z">
        <w:r w:rsidR="008732D9">
          <w:rPr>
            <w:noProof/>
          </w:rPr>
          <w:t xml:space="preserve"> </w:t>
        </w:r>
        <w:r w:rsidR="008732D9">
          <w:t>0823</w:t>
        </w:r>
      </w:ins>
      <w:ins w:id="5818" w:author="Merrick, Riki | APHL" w:date="2022-07-15T09:27:00Z">
        <w:r w:rsidRPr="004370DE">
          <w:rPr>
            <w:noProof/>
          </w:rPr>
          <w:t xml:space="preserve"> - </w:t>
        </w:r>
      </w:ins>
      <w:ins w:id="5819" w:author="Merrick, Riki | APHL" w:date="2022-07-17T14:53:00Z">
        <w:r w:rsidR="00A915F4">
          <w:rPr>
            <w:noProof/>
          </w:rPr>
          <w:t>Sexual Orientation</w:t>
        </w:r>
      </w:ins>
      <w:ins w:id="5820" w:author="Merrick, Riki | APHL" w:date="2022-07-15T09:27:00Z">
        <w:r w:rsidRPr="004370DE">
          <w:rPr>
            <w:noProof/>
          </w:rPr>
          <w:t xml:space="preserve"> in Chapter 2C, Code Tables, for suggested values</w:t>
        </w:r>
      </w:ins>
      <w:ins w:id="5821" w:author="Merrick, Riki | APHL" w:date="2022-07-17T14:54:00Z">
        <w:r w:rsidR="00176BAA">
          <w:rPr>
            <w:noProof/>
          </w:rPr>
          <w:t xml:space="preserve">; </w:t>
        </w:r>
      </w:ins>
      <w:ins w:id="5822" w:author="Merrick, Riki | APHL" w:date="2022-07-17T14:56:00Z">
        <w:r w:rsidR="00807C8E">
          <w:rPr>
            <w:noProof/>
          </w:rPr>
          <w:t xml:space="preserve">use of </w:t>
        </w:r>
      </w:ins>
      <w:ins w:id="5823" w:author="Merrick, Riki | APHL" w:date="2022-07-17T14:55:00Z">
        <w:r w:rsidR="00176BAA">
          <w:rPr>
            <w:noProof/>
          </w:rPr>
          <w:t xml:space="preserve">external code systems like SNOMED CT </w:t>
        </w:r>
      </w:ins>
      <w:ins w:id="5824" w:author="Merrick, Riki | APHL" w:date="2022-07-17T14:56:00Z">
        <w:r w:rsidR="00807C8E">
          <w:rPr>
            <w:noProof/>
          </w:rPr>
          <w:t xml:space="preserve">to represent these concepts is </w:t>
        </w:r>
      </w:ins>
      <w:ins w:id="5825" w:author="Merrick, Riki | APHL" w:date="2022-07-17T14:55:00Z">
        <w:r w:rsidR="00807C8E">
          <w:rPr>
            <w:noProof/>
          </w:rPr>
          <w:t>recommen</w:t>
        </w:r>
      </w:ins>
      <w:ins w:id="5826" w:author="Merrick, Riki | APHL" w:date="2022-07-17T14:56:00Z">
        <w:r w:rsidR="00807C8E">
          <w:rPr>
            <w:noProof/>
          </w:rPr>
          <w:t>ded</w:t>
        </w:r>
      </w:ins>
      <w:commentRangeStart w:id="5827"/>
      <w:ins w:id="5828" w:author="Merrick, Riki | APHL" w:date="2022-07-17T14:55:00Z">
        <w:r w:rsidR="00807C8E">
          <w:rPr>
            <w:noProof/>
          </w:rPr>
          <w:t>; for example i</w:t>
        </w:r>
      </w:ins>
      <w:ins w:id="5829" w:author="Merrick, Riki | APHL" w:date="2022-07-15T09:27:00Z">
        <w:r w:rsidRPr="004370DE">
          <w:rPr>
            <w:noProof/>
          </w:rPr>
          <w:t>n the US see USCDI v2 values (</w:t>
        </w:r>
      </w:ins>
      <w:ins w:id="5830" w:author="Merrick, Riki | APHL" w:date="2022-07-17T14:53:00Z">
        <w:r w:rsidR="00D32C08">
          <w:rPr>
            <w:noProof/>
          </w:rPr>
          <w:fldChar w:fldCharType="begin"/>
        </w:r>
        <w:r w:rsidR="00D32C08">
          <w:rPr>
            <w:noProof/>
          </w:rPr>
          <w:instrText xml:space="preserve"> HYPERLINK "</w:instrText>
        </w:r>
      </w:ins>
      <w:ins w:id="5831" w:author="Merrick, Riki | APHL" w:date="2022-07-15T09:27:00Z">
        <w:r w:rsidR="00D32C08" w:rsidRPr="004370DE">
          <w:rPr>
            <w:noProof/>
          </w:rPr>
          <w:instrText>https://www.healthit.gov/isa/taxonomy/term/2741/uscdi-v2</w:instrText>
        </w:r>
      </w:ins>
      <w:ins w:id="5832" w:author="Merrick, Riki | APHL" w:date="2022-07-17T14:53:00Z">
        <w:r w:rsidR="00D32C08">
          <w:rPr>
            <w:noProof/>
          </w:rPr>
          <w:instrText xml:space="preserve">" </w:instrText>
        </w:r>
        <w:r w:rsidR="00D32C08">
          <w:rPr>
            <w:noProof/>
          </w:rPr>
          <w:fldChar w:fldCharType="separate"/>
        </w:r>
      </w:ins>
      <w:ins w:id="5833" w:author="Merrick, Riki | APHL" w:date="2022-07-15T09:27:00Z">
        <w:r w:rsidR="00D32C08" w:rsidRPr="00FA3846">
          <w:rPr>
            <w:rStyle w:val="Hyperlink"/>
            <w:rFonts w:ascii="Times New Roman" w:hAnsi="Times New Roman" w:cs="Times New Roman"/>
            <w:noProof/>
            <w:sz w:val="20"/>
          </w:rPr>
          <w:t>https://www.healthit.gov/isa/taxonomy/term/2741/uscdi-v2</w:t>
        </w:r>
      </w:ins>
      <w:ins w:id="5834" w:author="Merrick, Riki | APHL" w:date="2022-07-17T14:53:00Z">
        <w:r w:rsidR="00D32C08">
          <w:rPr>
            <w:noProof/>
          </w:rPr>
          <w:fldChar w:fldCharType="end"/>
        </w:r>
      </w:ins>
      <w:ins w:id="5835" w:author="Merrick, Riki | APHL" w:date="2022-07-15T09:27:00Z">
        <w:r w:rsidRPr="004370DE">
          <w:rPr>
            <w:noProof/>
          </w:rPr>
          <w:t>), which can be used as the base set, if appropriate for the jurisdiction.</w:t>
        </w:r>
      </w:ins>
      <w:commentRangeEnd w:id="5827"/>
      <w:ins w:id="5836" w:author="Merrick, Riki | APHL" w:date="2022-08-14T17:34:00Z">
        <w:r w:rsidR="003A2D04">
          <w:rPr>
            <w:rStyle w:val="CommentReference"/>
            <w:rFonts w:ascii="Verdana" w:hAnsi="Verdana"/>
            <w:kern w:val="0"/>
            <w:lang w:eastAsia="en-US"/>
          </w:rPr>
          <w:commentReference w:id="5827"/>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837" w:author="Merrick, Riki | APHL" w:date="2022-07-13T12:42:00Z"/>
          <w:noProof/>
        </w:rPr>
      </w:pPr>
      <w:ins w:id="5838" w:author="Merrick, Riki | APHL" w:date="2022-07-13T12:42:00Z">
        <w:r>
          <w:rPr>
            <w:noProof/>
          </w:rPr>
          <w:t>GSP-6   Validity Period</w:t>
        </w:r>
        <w:r>
          <w:rPr>
            <w:noProof/>
            <w:vanish/>
          </w:rPr>
          <w:fldChar w:fldCharType="begin"/>
        </w:r>
        <w:r>
          <w:rPr>
            <w:noProof/>
            <w:vanish/>
          </w:rPr>
          <w:instrText>XE "</w:instrText>
        </w:r>
      </w:ins>
      <w:ins w:id="5839" w:author="Frank Oemig" w:date="2022-09-01T10:48:00Z">
        <w:r w:rsidR="00B40F90">
          <w:rPr>
            <w:noProof/>
            <w:vanish/>
          </w:rPr>
          <w:instrText>Validity Period</w:instrText>
        </w:r>
      </w:ins>
      <w:ins w:id="5840" w:author="Merrick, Riki | APHL" w:date="2022-07-13T12:42:00Z">
        <w:del w:id="5841"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842" w:author="Frank Oemig" w:date="2022-09-01T10:25:00Z">
        <w:r w:rsidR="009B66A4">
          <w:rPr>
            <w:noProof/>
          </w:rPr>
          <w:t>02513</w:t>
        </w:r>
      </w:ins>
    </w:p>
    <w:p w14:paraId="0DAE1073" w14:textId="77777777" w:rsidR="002F372A" w:rsidRDefault="002F372A" w:rsidP="002F372A">
      <w:pPr>
        <w:pStyle w:val="Components"/>
        <w:rPr>
          <w:ins w:id="5843" w:author="Merrick, Riki | APHL" w:date="2022-07-13T12:49:00Z"/>
        </w:rPr>
      </w:pPr>
      <w:ins w:id="5844"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845" w:author="Merrick, Riki | APHL" w:date="2022-07-13T12:42:00Z"/>
          <w:noProof/>
        </w:rPr>
      </w:pPr>
      <w:ins w:id="5846"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847" w:author="Merrick, Riki | APHL" w:date="2022-07-13T12:42:00Z"/>
          <w:noProof/>
        </w:rPr>
      </w:pPr>
      <w:ins w:id="5848" w:author="Merrick, Riki | APHL" w:date="2022-07-13T12:42:00Z">
        <w:r>
          <w:rPr>
            <w:noProof/>
          </w:rPr>
          <w:t>GSP-7   Comment</w:t>
        </w:r>
      </w:ins>
      <w:ins w:id="5849"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850" w:author="Merrick, Riki | APHL" w:date="2022-07-13T12:42:00Z">
        <w:r>
          <w:rPr>
            <w:noProof/>
          </w:rPr>
          <w:t xml:space="preserve">  (TX)   </w:t>
        </w:r>
      </w:ins>
      <w:ins w:id="5851" w:author="Frank Oemig" w:date="2022-09-01T10:25:00Z">
        <w:r w:rsidR="009B66A4">
          <w:rPr>
            <w:noProof/>
          </w:rPr>
          <w:t>02514</w:t>
        </w:r>
      </w:ins>
    </w:p>
    <w:p w14:paraId="3B930279" w14:textId="77777777" w:rsidR="002F372A" w:rsidRDefault="002F372A" w:rsidP="002F372A">
      <w:pPr>
        <w:pStyle w:val="NormalIndented"/>
        <w:rPr>
          <w:ins w:id="5852" w:author="Merrick, Riki | APHL" w:date="2022-07-13T12:42:00Z"/>
          <w:noProof/>
        </w:rPr>
      </w:pPr>
      <w:ins w:id="5853"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854" w:author="Merrick, Riki | APHL" w:date="2022-07-13T12:42:00Z"/>
        </w:rPr>
      </w:pPr>
      <w:ins w:id="5855" w:author="Merrick, Riki | APHL" w:date="2022-07-13T12:42:00Z">
        <w:r>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856" w:author="Merrick, Riki | APHL" w:date="2022-07-13T12:42:00Z"/>
        </w:rPr>
      </w:pPr>
      <w:ins w:id="5857" w:author="Merrick, Riki | APHL" w:date="2022-07-13T12:42:00Z">
        <w:r>
          <w:lastRenderedPageBreak/>
          <w:t>Message generated in March:</w:t>
        </w:r>
      </w:ins>
    </w:p>
    <w:p w14:paraId="092116B5" w14:textId="77777777" w:rsidR="002F372A" w:rsidRPr="00493AD0" w:rsidRDefault="002F372A">
      <w:pPr>
        <w:pStyle w:val="Example"/>
        <w:rPr>
          <w:ins w:id="5858" w:author="Merrick, Riki | APHL" w:date="2022-07-13T12:42:00Z"/>
        </w:rPr>
        <w:pPrChange w:id="5859" w:author="Frank Oemig" w:date="2022-08-29T21:12:00Z">
          <w:pPr>
            <w:spacing w:before="0" w:after="0"/>
          </w:pPr>
        </w:pPrChange>
      </w:pPr>
      <w:ins w:id="5860"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861" w:author="Merrick, Riki | APHL" w:date="2022-07-17T15:47:00Z"/>
        </w:rPr>
        <w:pPrChange w:id="5862" w:author="Frank Oemig" w:date="2022-08-29T21:12:00Z">
          <w:pPr>
            <w:spacing w:before="0" w:after="0"/>
          </w:pPr>
        </w:pPrChange>
      </w:pPr>
      <w:ins w:id="5863"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6EA7F24A" w14:textId="391A483C" w:rsidR="00125EAC" w:rsidRPr="0025501A" w:rsidRDefault="00125EAC">
      <w:pPr>
        <w:pStyle w:val="Example"/>
        <w:rPr>
          <w:ins w:id="5864" w:author="Merrick, Riki | APHL" w:date="2022-07-17T15:47:00Z"/>
          <w:rPrChange w:id="5865" w:author="Merrick, Riki | APHL" w:date="2022-07-17T17:45:00Z">
            <w:rPr>
              <w:ins w:id="5866" w:author="Merrick, Riki | APHL" w:date="2022-07-17T15:47:00Z"/>
              <w:lang w:val="fr-FR"/>
            </w:rPr>
          </w:rPrChange>
        </w:rPr>
        <w:pPrChange w:id="5867" w:author="Frank Oemig" w:date="2022-08-29T21:12:00Z">
          <w:pPr>
            <w:spacing w:before="0" w:after="0"/>
          </w:pPr>
        </w:pPrChange>
      </w:pPr>
      <w:ins w:id="5868" w:author="Merrick, Riki | APHL" w:date="2022-07-17T15:47:00Z">
        <w:r w:rsidRPr="0025501A">
          <w:rPr>
            <w:rPrChange w:id="5869"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5870" w:author="Merrick, Riki | APHL" w:date="2022-07-13T12:42:00Z"/>
        </w:rPr>
      </w:pPr>
      <w:ins w:id="5871"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5872" w:author="Merrick, Riki | APHL" w:date="2022-07-13T12:42:00Z"/>
        </w:rPr>
        <w:pPrChange w:id="5873" w:author="Frank Oemig" w:date="2022-08-29T21:12:00Z">
          <w:pPr>
            <w:spacing w:before="0" w:after="0"/>
          </w:pPr>
        </w:pPrChange>
      </w:pPr>
      <w:ins w:id="5874"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5875" w:author="Merrick, Riki | APHL" w:date="2022-07-13T12:42:00Z"/>
        </w:rPr>
        <w:pPrChange w:id="5876" w:author="Frank Oemig" w:date="2022-08-29T21:12:00Z">
          <w:pPr>
            <w:spacing w:before="0" w:after="0"/>
          </w:pPr>
        </w:pPrChange>
      </w:pPr>
      <w:ins w:id="5877"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5878" w:author="Merrick, Riki | APHL" w:date="2022-07-13T12:42:00Z"/>
        </w:rPr>
        <w:pPrChange w:id="5879" w:author="Frank Oemig" w:date="2022-08-29T21:12:00Z">
          <w:pPr>
            <w:spacing w:before="0" w:after="0"/>
          </w:pPr>
        </w:pPrChange>
      </w:pPr>
      <w:ins w:id="5880"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|LA29518-0^he/him/his/his/himself^LN|20210101^20210630</w:t>
        </w:r>
      </w:ins>
    </w:p>
    <w:p w14:paraId="1D7FBC56" w14:textId="5B9403D2" w:rsidR="002F372A" w:rsidRDefault="002F372A">
      <w:pPr>
        <w:pStyle w:val="Example"/>
        <w:rPr>
          <w:ins w:id="5881" w:author="Merrick, Riki | APHL" w:date="2022-07-17T15:47:00Z"/>
        </w:rPr>
        <w:pPrChange w:id="5882" w:author="Frank Oemig" w:date="2022-08-29T21:12:00Z">
          <w:pPr>
            <w:spacing w:before="0" w:after="0"/>
          </w:pPr>
        </w:pPrChange>
      </w:pPr>
      <w:ins w:id="5883"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11B7F0C1" w14:textId="353468EE" w:rsidR="00125EAC" w:rsidRPr="0025501A" w:rsidRDefault="00125EAC">
      <w:pPr>
        <w:pStyle w:val="Example"/>
        <w:rPr>
          <w:ins w:id="5884" w:author="Merrick, Riki | APHL" w:date="2022-07-17T15:47:00Z"/>
          <w:rPrChange w:id="5885" w:author="Merrick, Riki | APHL" w:date="2022-07-17T17:45:00Z">
            <w:rPr>
              <w:ins w:id="5886" w:author="Merrick, Riki | APHL" w:date="2022-07-17T15:47:00Z"/>
              <w:lang w:val="fr-FR"/>
            </w:rPr>
          </w:rPrChange>
        </w:rPr>
        <w:pPrChange w:id="5887" w:author="Frank Oemig" w:date="2022-08-29T21:12:00Z">
          <w:pPr>
            <w:spacing w:before="0" w:after="0"/>
          </w:pPr>
        </w:pPrChange>
      </w:pPr>
      <w:ins w:id="5888" w:author="Merrick, Riki | APHL" w:date="2022-07-17T15:47:00Z">
        <w:r w:rsidRPr="0025501A">
          <w:rPr>
            <w:rPrChange w:id="5889"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5890" w:author="Merrick, Riki | APHL" w:date="2022-07-13T12:42:00Z"/>
        </w:rPr>
      </w:pPr>
      <w:ins w:id="5891" w:author="Merrick, Riki | APHL" w:date="2022-07-13T12:42:00Z">
        <w:r w:rsidRPr="00493AD0">
          <w:t>OR</w:t>
        </w:r>
      </w:ins>
    </w:p>
    <w:p w14:paraId="7DFED9C9" w14:textId="77777777" w:rsidR="002F372A" w:rsidRPr="00493AD0" w:rsidRDefault="002F372A" w:rsidP="009E4EE4">
      <w:pPr>
        <w:pStyle w:val="NormalIndented"/>
        <w:rPr>
          <w:ins w:id="5892" w:author="Merrick, Riki | APHL" w:date="2022-07-13T12:42:00Z"/>
        </w:rPr>
      </w:pPr>
      <w:ins w:id="5893"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5894" w:author="Merrick, Riki | APHL" w:date="2022-07-13T12:42:00Z"/>
        </w:rPr>
        <w:pPrChange w:id="5895" w:author="Frank Oemig" w:date="2022-08-29T21:12:00Z">
          <w:pPr>
            <w:spacing w:before="0" w:after="0"/>
          </w:pPr>
        </w:pPrChange>
      </w:pPr>
      <w:ins w:id="5896"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5897" w:author="Merrick, Riki | APHL" w:date="2022-07-13T12:42:00Z"/>
        </w:rPr>
        <w:pPrChange w:id="5898" w:author="Frank Oemig" w:date="2022-08-29T21:12:00Z">
          <w:pPr>
            <w:spacing w:before="0" w:after="0"/>
          </w:pPr>
        </w:pPrChange>
      </w:pPr>
      <w:ins w:id="5899"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5900" w:author="Merrick, Riki | APHL" w:date="2022-07-17T15:45:00Z"/>
        </w:rPr>
        <w:pPrChange w:id="5901" w:author="Frank Oemig" w:date="2022-08-29T21:12:00Z">
          <w:pPr>
            <w:spacing w:before="0" w:after="0"/>
          </w:pPr>
        </w:pPrChange>
      </w:pPr>
      <w:ins w:id="5902"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788E7593" w14:textId="48DF8A3F" w:rsidR="00D9321D" w:rsidRPr="00125EAC" w:rsidRDefault="00D9321D">
      <w:pPr>
        <w:pStyle w:val="Example"/>
        <w:rPr>
          <w:ins w:id="5903" w:author="Merrick, Riki | APHL" w:date="2022-07-13T12:42:00Z"/>
          <w:lang w:val="fr-FR"/>
          <w:rPrChange w:id="5904" w:author="Merrick, Riki | APHL" w:date="2022-07-17T15:46:00Z">
            <w:rPr>
              <w:ins w:id="5905" w:author="Merrick, Riki | APHL" w:date="2022-07-13T12:42:00Z"/>
            </w:rPr>
          </w:rPrChange>
        </w:rPr>
        <w:pPrChange w:id="5906" w:author="Frank Oemig" w:date="2022-08-29T21:12:00Z">
          <w:pPr>
            <w:spacing w:before="0" w:after="0"/>
          </w:pPr>
        </w:pPrChange>
      </w:pPr>
      <w:ins w:id="5907" w:author="Merrick, Riki | APHL" w:date="2022-07-17T15:45:00Z">
        <w:r w:rsidRPr="00125EAC">
          <w:rPr>
            <w:lang w:val="fr-FR"/>
            <w:rPrChange w:id="5908" w:author="Merrick, Riki | APHL" w:date="2022-07-17T15:46:00Z">
              <w:rPr/>
            </w:rPrChange>
          </w:rPr>
          <w:t>GSP|4|S||</w:t>
        </w:r>
      </w:ins>
      <w:ins w:id="5909" w:author="Merrick, Riki | APHL" w:date="2022-07-17T15:46:00Z">
        <w:r w:rsidRPr="00125EAC">
          <w:rPr>
            <w:lang w:val="fr-FR"/>
            <w:rPrChange w:id="5910"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5911" w:author="Merrick, Riki | APHL" w:date="2022-07-17T15:47:00Z">
        <w:r w:rsidR="00125EAC" w:rsidRPr="00493AD0">
          <w:t>|20210101</w:t>
        </w:r>
      </w:ins>
    </w:p>
    <w:p w14:paraId="6E302848" w14:textId="77777777" w:rsidR="002F372A" w:rsidRDefault="002F372A" w:rsidP="002F372A">
      <w:pPr>
        <w:pStyle w:val="Heading3"/>
        <w:rPr>
          <w:ins w:id="5912" w:author="Merrick, Riki | APHL" w:date="2022-07-13T12:42:00Z"/>
          <w:noProof/>
        </w:rPr>
      </w:pPr>
      <w:bookmarkStart w:id="5913" w:name="_Toc109892164"/>
      <w:bookmarkStart w:id="5914" w:name="_Hlk109817634"/>
      <w:ins w:id="5915" w:author="Merrick, Riki | APHL" w:date="2022-07-13T12:42:00Z">
        <w:r>
          <w:rPr>
            <w:noProof/>
          </w:rPr>
          <w:t>GSR – Recorded Gender and Sex Segment</w:t>
        </w:r>
        <w:bookmarkEnd w:id="5913"/>
      </w:ins>
    </w:p>
    <w:bookmarkEnd w:id="5914"/>
    <w:p w14:paraId="48863C2E" w14:textId="77777777" w:rsidR="002F372A" w:rsidRPr="00493AD0" w:rsidRDefault="002F372A" w:rsidP="002F372A">
      <w:pPr>
        <w:pStyle w:val="AttributeTableCaption"/>
        <w:ind w:left="720"/>
        <w:jc w:val="left"/>
        <w:rPr>
          <w:ins w:id="5916" w:author="Merrick, Riki | APHL" w:date="2022-07-13T12:42:00Z"/>
          <w:noProof/>
        </w:rPr>
      </w:pPr>
      <w:ins w:id="5917"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5918" w:author="Merrick, Riki | APHL" w:date="2022-07-13T12:42:00Z"/>
          <w:noProof/>
        </w:rPr>
      </w:pPr>
      <w:ins w:id="5919"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5920" w:author="Merrick, Riki | APHL" w:date="2022-07-13T12:42:00Z"/>
          <w:noProof/>
        </w:rPr>
      </w:pPr>
      <w:ins w:id="5921" w:author="Merrick, Riki | APHL" w:date="2022-07-13T12:42:00Z">
        <w:r>
          <w:rPr>
            <w:noProof/>
          </w:rPr>
          <w:t>The HL7 base specification does not proscribe if/how a system maintains an audit trail of changes to the data represented in the GS</w:t>
        </w:r>
      </w:ins>
      <w:ins w:id="5922" w:author="Merrick, Riki | APHL" w:date="2022-07-26T13:25:00Z">
        <w:r w:rsidR="00AE3E5B">
          <w:rPr>
            <w:noProof/>
          </w:rPr>
          <w:t>R</w:t>
        </w:r>
      </w:ins>
      <w:ins w:id="5923"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5924" w:author="Merrick, Riki | APHL" w:date="2022-07-13T12:42:00Z"/>
          <w:noProof/>
        </w:rPr>
      </w:pPr>
      <w:ins w:id="5925"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5926" w:author="Merrick, Riki | APHL" w:date="2022-07-13T12:42:00Z"/>
          <w:noProof/>
        </w:rPr>
      </w:pPr>
      <w:ins w:id="5927"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5928" w:author="Frank Oemig" w:date="2022-08-29T21:16:00Z">
        <w:r w:rsidR="00557015">
          <w:rPr>
            <w:noProof/>
          </w:rPr>
          <w:instrText>GSR</w:instrText>
        </w:r>
      </w:ins>
      <w:ins w:id="5929" w:author="Merrick, Riki | APHL" w:date="2022-07-13T12:42:00Z">
        <w:del w:id="5930"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5931"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5932" w:author="Merrick, Riki | APHL" w:date="2022-07-13T12:42:00Z"/>
                <w:noProof/>
              </w:rPr>
            </w:pPr>
            <w:ins w:id="5933"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5934" w:author="Merrick, Riki | APHL" w:date="2022-07-13T12:42:00Z"/>
                <w:noProof/>
              </w:rPr>
            </w:pPr>
            <w:ins w:id="5935"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5936" w:author="Merrick, Riki | APHL" w:date="2022-07-13T12:42:00Z"/>
                <w:noProof/>
              </w:rPr>
            </w:pPr>
            <w:ins w:id="5937"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5938" w:author="Merrick, Riki | APHL" w:date="2022-07-13T12:42:00Z"/>
                <w:noProof/>
              </w:rPr>
            </w:pPr>
            <w:ins w:id="5939"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5940" w:author="Merrick, Riki | APHL" w:date="2022-07-13T12:42:00Z"/>
                <w:noProof/>
              </w:rPr>
            </w:pPr>
            <w:ins w:id="5941"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5942" w:author="Merrick, Riki | APHL" w:date="2022-07-13T12:42:00Z"/>
                <w:noProof/>
              </w:rPr>
            </w:pPr>
            <w:ins w:id="5943"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5944" w:author="Merrick, Riki | APHL" w:date="2022-07-13T12:42:00Z"/>
                <w:noProof/>
              </w:rPr>
            </w:pPr>
            <w:ins w:id="5945"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5946" w:author="Merrick, Riki | APHL" w:date="2022-07-13T12:42:00Z"/>
                <w:noProof/>
              </w:rPr>
            </w:pPr>
            <w:ins w:id="5947"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5948" w:author="Merrick, Riki | APHL" w:date="2022-07-13T12:42:00Z"/>
                <w:noProof/>
              </w:rPr>
            </w:pPr>
            <w:ins w:id="5949" w:author="Merrick, Riki | APHL" w:date="2022-07-13T12:42:00Z">
              <w:r w:rsidRPr="00493AD0">
                <w:rPr>
                  <w:noProof/>
                </w:rPr>
                <w:t>ELEMENT NAME</w:t>
              </w:r>
            </w:ins>
          </w:p>
        </w:tc>
      </w:tr>
      <w:tr w:rsidR="002F372A" w:rsidRPr="00493AD0" w14:paraId="44A1179A" w14:textId="77777777" w:rsidTr="00051FC3">
        <w:trPr>
          <w:jc w:val="center"/>
          <w:ins w:id="5950"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5951" w:author="Merrick, Riki | APHL" w:date="2022-07-13T12:42:00Z"/>
                <w:noProof/>
              </w:rPr>
            </w:pPr>
            <w:ins w:id="5952"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595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5954"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5955" w:author="Merrick, Riki | APHL" w:date="2022-07-13T12:42:00Z"/>
                <w:noProof/>
              </w:rPr>
            </w:pPr>
            <w:ins w:id="5956"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5957" w:author="Merrick, Riki | APHL" w:date="2022-07-13T12:42:00Z"/>
                <w:noProof/>
              </w:rPr>
            </w:pPr>
            <w:ins w:id="5958"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595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596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5961" w:author="Merrick, Riki | APHL" w:date="2022-07-13T12:42:00Z"/>
                <w:noProof/>
              </w:rPr>
            </w:pPr>
            <w:ins w:id="5962"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5963" w:author="Merrick, Riki | APHL" w:date="2022-07-13T12:42:00Z"/>
                <w:noProof/>
              </w:rPr>
            </w:pPr>
            <w:ins w:id="5964" w:author="Merrick, Riki | APHL" w:date="2022-07-13T12:42:00Z">
              <w:r w:rsidRPr="00493AD0">
                <w:t>Set ID</w:t>
              </w:r>
            </w:ins>
          </w:p>
        </w:tc>
      </w:tr>
      <w:tr w:rsidR="002F372A" w:rsidRPr="00493AD0" w14:paraId="37EA359C" w14:textId="77777777" w:rsidTr="00051FC3">
        <w:trPr>
          <w:jc w:val="center"/>
          <w:ins w:id="596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5966" w:author="Merrick, Riki | APHL" w:date="2022-07-13T12:42:00Z"/>
                <w:noProof/>
              </w:rPr>
            </w:pPr>
            <w:ins w:id="5967"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5968" w:author="Merrick, Riki | APHL" w:date="2022-07-13T12:42:00Z"/>
                <w:noProof/>
              </w:rPr>
            </w:pPr>
            <w:ins w:id="5969"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597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5971" w:author="Merrick, Riki | APHL" w:date="2022-07-13T12:42:00Z"/>
                <w:noProof/>
              </w:rPr>
            </w:pPr>
            <w:ins w:id="5972"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5973" w:author="Merrick, Riki | APHL" w:date="2022-07-13T12:42:00Z"/>
                <w:noProof/>
              </w:rPr>
            </w:pPr>
            <w:ins w:id="597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597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5976" w:author="Merrick, Riki | APHL" w:date="2022-07-13T12:42:00Z"/>
                <w:rStyle w:val="HyperlinkTable"/>
                <w:rFonts w:eastAsia="Arial Unicode MS"/>
              </w:rPr>
            </w:pPr>
            <w:ins w:id="5977"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5978" w:author="Merrick, Riki | APHL" w:date="2022-07-13T12:42:00Z"/>
                <w:rFonts w:cs="Times New Roman"/>
              </w:rPr>
            </w:pPr>
            <w:ins w:id="5979"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5980" w:author="Merrick, Riki | APHL" w:date="2022-07-13T12:42:00Z"/>
                <w:noProof/>
              </w:rPr>
            </w:pPr>
            <w:ins w:id="5981" w:author="Merrick, Riki | APHL" w:date="2022-07-13T12:42:00Z">
              <w:r w:rsidRPr="00493AD0">
                <w:t>Action Code</w:t>
              </w:r>
            </w:ins>
          </w:p>
        </w:tc>
      </w:tr>
      <w:tr w:rsidR="002F372A" w:rsidRPr="00493AD0" w14:paraId="43A7FEEB" w14:textId="77777777" w:rsidTr="00051FC3">
        <w:trPr>
          <w:jc w:val="center"/>
          <w:ins w:id="5982"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5983" w:author="Merrick, Riki | APHL" w:date="2022-07-13T12:42:00Z"/>
                <w:noProof/>
              </w:rPr>
            </w:pPr>
            <w:ins w:id="5984"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598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598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5987" w:author="Merrick, Riki | APHL" w:date="2022-07-13T12:42:00Z"/>
              </w:rPr>
            </w:pPr>
            <w:ins w:id="5988"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5989" w:author="Merrick, Riki | APHL" w:date="2022-07-13T12:42:00Z"/>
                <w:noProof/>
              </w:rPr>
            </w:pPr>
            <w:ins w:id="5990"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599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599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5993" w:author="Merrick, Riki | APHL" w:date="2022-07-13T12:42:00Z"/>
                <w:rFonts w:cs="Times New Roman"/>
              </w:rPr>
            </w:pPr>
            <w:ins w:id="5994"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5995" w:author="Merrick, Riki | APHL" w:date="2022-07-13T12:42:00Z"/>
              </w:rPr>
            </w:pPr>
            <w:ins w:id="5996" w:author="Merrick, Riki | APHL" w:date="2022-07-13T12:42:00Z">
              <w:r>
                <w:t>GSR Instance Identifier</w:t>
              </w:r>
            </w:ins>
          </w:p>
        </w:tc>
      </w:tr>
      <w:tr w:rsidR="002F372A" w:rsidRPr="00493AD0" w14:paraId="78D8FE19" w14:textId="77777777" w:rsidTr="00051FC3">
        <w:trPr>
          <w:jc w:val="center"/>
          <w:ins w:id="599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5998" w:author="Merrick, Riki | APHL" w:date="2022-07-13T12:42:00Z"/>
                <w:noProof/>
              </w:rPr>
            </w:pPr>
            <w:ins w:id="5999" w:author="Merrick, Riki | APHL" w:date="2022-07-13T12:42:00Z">
              <w:r>
                <w:rPr>
                  <w:noProof/>
                </w:rPr>
                <w:lastRenderedPageBreak/>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00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00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002" w:author="Merrick, Riki | APHL" w:date="2022-07-13T12:42:00Z"/>
                <w:noProof/>
              </w:rPr>
            </w:pPr>
            <w:ins w:id="600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004" w:author="Merrick, Riki | APHL" w:date="2022-07-13T12:42:00Z"/>
                <w:noProof/>
              </w:rPr>
            </w:pPr>
            <w:ins w:id="600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0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007" w:author="Merrick, Riki | APHL" w:date="2022-07-13T12:42:00Z"/>
                <w:rStyle w:val="HyperlinkTable"/>
                <w:rFonts w:eastAsia="Arial Unicode MS"/>
              </w:rPr>
            </w:pPr>
            <w:ins w:id="6008"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009" w:author="Merrick, Riki | APHL" w:date="2022-07-13T12:42:00Z"/>
                <w:rFonts w:cs="Times New Roman"/>
              </w:rPr>
            </w:pPr>
            <w:ins w:id="6010"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011" w:author="Merrick, Riki | APHL" w:date="2022-07-13T12:42:00Z"/>
                <w:noProof/>
              </w:rPr>
            </w:pPr>
            <w:ins w:id="6012" w:author="Merrick, Riki | APHL" w:date="2022-07-13T12:42:00Z">
              <w:r w:rsidRPr="00493AD0">
                <w:t>Recorded Gender or Sex</w:t>
              </w:r>
            </w:ins>
          </w:p>
        </w:tc>
      </w:tr>
      <w:tr w:rsidR="00971D6F" w:rsidRPr="00493AD0" w14:paraId="5C95776F" w14:textId="77777777" w:rsidTr="00051FC3">
        <w:trPr>
          <w:jc w:val="center"/>
          <w:ins w:id="6013"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014" w:author="Merrick, Riki | APHL" w:date="2022-07-25T16:29:00Z"/>
              </w:rPr>
            </w:pPr>
            <w:ins w:id="6015"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016"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017"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018" w:author="Merrick, Riki | APHL" w:date="2022-07-25T16:29:00Z"/>
              </w:rPr>
            </w:pPr>
            <w:ins w:id="6019"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020" w:author="Merrick, Riki | APHL" w:date="2022-07-25T16:29:00Z"/>
              </w:rPr>
            </w:pPr>
            <w:ins w:id="6021"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022"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023" w:author="Merrick, Riki | APHL" w:date="2022-07-25T16:29:00Z"/>
                <w:noProof/>
              </w:rPr>
            </w:pPr>
            <w:ins w:id="6024"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025" w:author="Merrick, Riki | APHL" w:date="2022-07-25T16:29:00Z"/>
                <w:rFonts w:cs="Times New Roman"/>
              </w:rPr>
            </w:pPr>
            <w:ins w:id="6026"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027" w:author="Merrick, Riki | APHL" w:date="2022-07-25T16:29:00Z"/>
              </w:rPr>
            </w:pPr>
            <w:ins w:id="6028" w:author="Merrick, Riki | APHL" w:date="2022-07-25T16:30:00Z">
              <w:r>
                <w:t xml:space="preserve">Source Document Field </w:t>
              </w:r>
            </w:ins>
            <w:ins w:id="6029" w:author="Merrick, Riki | APHL" w:date="2022-07-25T16:48:00Z">
              <w:r w:rsidR="00FF0382">
                <w:t>Label</w:t>
              </w:r>
            </w:ins>
          </w:p>
        </w:tc>
      </w:tr>
      <w:tr w:rsidR="001764E3" w:rsidRPr="00493AD0" w14:paraId="6418A755" w14:textId="77777777" w:rsidTr="00051FC3">
        <w:trPr>
          <w:jc w:val="center"/>
          <w:ins w:id="6030"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3DDB5C2C" w:rsidR="001764E3" w:rsidRDefault="00971D6F" w:rsidP="005D6611">
            <w:pPr>
              <w:pStyle w:val="AttributeTableBody"/>
              <w:rPr>
                <w:ins w:id="6031" w:author="Merrick, Riki | APHL" w:date="2022-07-17T15:48:00Z"/>
              </w:rPr>
            </w:pPr>
            <w:ins w:id="6032" w:author="Merrick, Riki | APHL" w:date="2022-07-25T16:29:00Z">
              <w:r>
                <w:t>6</w:t>
              </w:r>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03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034"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7F603D91" w:rsidR="001764E3" w:rsidRPr="00493AD0" w:rsidRDefault="001764E3" w:rsidP="005D6611">
            <w:pPr>
              <w:pStyle w:val="AttributeTableBody"/>
              <w:rPr>
                <w:ins w:id="6035" w:author="Merrick, Riki | APHL" w:date="2022-07-17T15:48:00Z"/>
              </w:rPr>
            </w:pPr>
            <w:ins w:id="6036" w:author="Merrick, Riki | APHL" w:date="2022-07-17T15:48:00Z">
              <w:r>
                <w:t>CWE</w:t>
              </w:r>
            </w:ins>
          </w:p>
        </w:tc>
        <w:tc>
          <w:tcPr>
            <w:tcW w:w="648" w:type="dxa"/>
            <w:tcBorders>
              <w:top w:val="dotted" w:sz="4" w:space="0" w:color="auto"/>
              <w:left w:val="nil"/>
              <w:bottom w:val="dotted" w:sz="4" w:space="0" w:color="auto"/>
              <w:right w:val="nil"/>
            </w:tcBorders>
            <w:shd w:val="clear" w:color="auto" w:fill="FFFFFF"/>
          </w:tcPr>
          <w:p w14:paraId="5162CF42" w14:textId="3A4B46D4" w:rsidR="001764E3" w:rsidRPr="00493AD0" w:rsidRDefault="001764E3" w:rsidP="005D6611">
            <w:pPr>
              <w:pStyle w:val="AttributeTableBody"/>
              <w:rPr>
                <w:ins w:id="6037" w:author="Merrick, Riki | APHL" w:date="2022-07-17T15:48:00Z"/>
              </w:rPr>
            </w:pPr>
            <w:ins w:id="6038" w:author="Merrick, Riki | APHL" w:date="2022-07-17T15:48:00Z">
              <w:r>
                <w:t>O</w:t>
              </w:r>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039"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47D19880" w:rsidR="001764E3" w:rsidRPr="00493AD0" w:rsidRDefault="0004210C" w:rsidP="005D6611">
            <w:pPr>
              <w:pStyle w:val="AttributeTableBody"/>
              <w:rPr>
                <w:ins w:id="6040" w:author="Merrick, Riki | APHL" w:date="2022-07-17T15:48:00Z"/>
                <w:noProof/>
              </w:rPr>
            </w:pPr>
            <w:ins w:id="6041" w:author="Merrick, Riki | APHL" w:date="2022-08-29T08:51:00Z">
              <w:r>
                <w:t>0825</w:t>
              </w:r>
            </w:ins>
          </w:p>
        </w:tc>
        <w:tc>
          <w:tcPr>
            <w:tcW w:w="720" w:type="dxa"/>
            <w:tcBorders>
              <w:top w:val="dotted" w:sz="4" w:space="0" w:color="auto"/>
              <w:left w:val="nil"/>
              <w:bottom w:val="dotted" w:sz="4" w:space="0" w:color="auto"/>
              <w:right w:val="nil"/>
            </w:tcBorders>
            <w:shd w:val="clear" w:color="auto" w:fill="FFFFFF"/>
          </w:tcPr>
          <w:p w14:paraId="5CBC88B5" w14:textId="26DD009A" w:rsidR="001764E3" w:rsidRPr="00493AD0" w:rsidRDefault="009B66A4" w:rsidP="005D6611">
            <w:pPr>
              <w:pStyle w:val="AttributeTableBody"/>
              <w:rPr>
                <w:ins w:id="6042" w:author="Merrick, Riki | APHL" w:date="2022-07-17T15:48:00Z"/>
                <w:rFonts w:cs="Times New Roman"/>
              </w:rPr>
            </w:pPr>
            <w:ins w:id="6043" w:author="Frank Oemig" w:date="2022-09-01T10:27:00Z">
              <w:r>
                <w:rPr>
                  <w:rFonts w:cs="Times New Roman"/>
                </w:rPr>
                <w:t>02518</w:t>
              </w:r>
            </w:ins>
          </w:p>
        </w:tc>
        <w:tc>
          <w:tcPr>
            <w:tcW w:w="3888" w:type="dxa"/>
            <w:tcBorders>
              <w:top w:val="dotted" w:sz="4" w:space="0" w:color="auto"/>
              <w:left w:val="nil"/>
              <w:bottom w:val="dotted" w:sz="4" w:space="0" w:color="auto"/>
              <w:right w:val="nil"/>
            </w:tcBorders>
            <w:shd w:val="clear" w:color="auto" w:fill="FFFFFF"/>
          </w:tcPr>
          <w:p w14:paraId="47D57C91" w14:textId="6356F68D" w:rsidR="001764E3" w:rsidRPr="00493AD0" w:rsidRDefault="00064FDC" w:rsidP="005D6611">
            <w:pPr>
              <w:pStyle w:val="AttributeTableBody"/>
              <w:jc w:val="left"/>
              <w:rPr>
                <w:ins w:id="6044" w:author="Merrick, Riki | APHL" w:date="2022-07-17T15:48:00Z"/>
              </w:rPr>
            </w:pPr>
            <w:ins w:id="6045" w:author="Merrick, Riki | APHL" w:date="2022-07-17T15:48:00Z">
              <w:r>
                <w:t xml:space="preserve">International </w:t>
              </w:r>
            </w:ins>
            <w:ins w:id="6046" w:author="Merrick, Riki | APHL" w:date="2022-07-17T15:49:00Z">
              <w:r>
                <w:t>Equivalent Sex Value</w:t>
              </w:r>
            </w:ins>
          </w:p>
        </w:tc>
      </w:tr>
      <w:tr w:rsidR="002F372A" w:rsidRPr="00493AD0" w14:paraId="406C0B5D" w14:textId="77777777" w:rsidTr="00051FC3">
        <w:trPr>
          <w:jc w:val="center"/>
          <w:ins w:id="604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6BE23767" w:rsidR="002F372A" w:rsidRPr="00493AD0" w:rsidRDefault="00971D6F" w:rsidP="005D6611">
            <w:pPr>
              <w:pStyle w:val="AttributeTableBody"/>
              <w:rPr>
                <w:ins w:id="6048" w:author="Merrick, Riki | APHL" w:date="2022-07-13T12:42:00Z"/>
                <w:noProof/>
              </w:rPr>
            </w:pPr>
            <w:ins w:id="6049" w:author="Merrick, Riki | APHL" w:date="2022-07-25T16:29:00Z">
              <w:r>
                <w:t>7</w:t>
              </w:r>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05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05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052" w:author="Merrick, Riki | APHL" w:date="2022-07-13T12:42:00Z"/>
                <w:noProof/>
              </w:rPr>
            </w:pPr>
            <w:ins w:id="605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054" w:author="Merrick, Riki | APHL" w:date="2022-07-13T12:42:00Z"/>
                <w:noProof/>
              </w:rPr>
            </w:pPr>
            <w:ins w:id="605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05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057" w:author="Merrick, Riki | APHL" w:date="2022-07-13T12:42:00Z"/>
                <w:noProof/>
              </w:rPr>
            </w:pPr>
            <w:ins w:id="6058"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059" w:author="Merrick, Riki | APHL" w:date="2022-07-13T12:42:00Z"/>
                <w:noProof/>
              </w:rPr>
            </w:pPr>
            <w:ins w:id="6060"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6884E233" w:rsidR="002F372A" w:rsidRPr="00493AD0" w:rsidRDefault="002F372A" w:rsidP="005D6611">
            <w:pPr>
              <w:pStyle w:val="AttributeTableBody"/>
              <w:jc w:val="left"/>
              <w:rPr>
                <w:ins w:id="6061" w:author="Merrick, Riki | APHL" w:date="2022-07-13T12:42:00Z"/>
                <w:noProof/>
              </w:rPr>
            </w:pPr>
            <w:ins w:id="6062" w:author="Merrick, Riki | APHL" w:date="2022-07-13T12:42:00Z">
              <w:r w:rsidRPr="00493AD0">
                <w:t xml:space="preserve">Document </w:t>
              </w:r>
            </w:ins>
            <w:ins w:id="6063" w:author="Frank Oemig" w:date="2022-09-01T10:30:00Z">
              <w:r w:rsidR="00631398">
                <w:t xml:space="preserve">Gender </w:t>
              </w:r>
            </w:ins>
            <w:ins w:id="6064" w:author="Merrick, Riki | APHL" w:date="2022-07-13T12:42:00Z">
              <w:r w:rsidRPr="00493AD0">
                <w:t>Type</w:t>
              </w:r>
            </w:ins>
          </w:p>
        </w:tc>
      </w:tr>
      <w:tr w:rsidR="002F372A" w:rsidRPr="00493AD0" w14:paraId="5F335D50" w14:textId="77777777" w:rsidTr="00051FC3">
        <w:trPr>
          <w:jc w:val="center"/>
          <w:ins w:id="6065"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599CA601" w:rsidR="002F372A" w:rsidRPr="00493AD0" w:rsidRDefault="00971D6F" w:rsidP="005D6611">
            <w:pPr>
              <w:pStyle w:val="AttributeTableBody"/>
              <w:rPr>
                <w:ins w:id="6066" w:author="Merrick, Riki | APHL" w:date="2022-07-13T12:42:00Z"/>
              </w:rPr>
            </w:pPr>
            <w:ins w:id="6067" w:author="Merrick, Riki | APHL" w:date="2022-07-25T16:29:00Z">
              <w:r>
                <w:t>8</w:t>
              </w:r>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06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06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070" w:author="Merrick, Riki | APHL" w:date="2022-07-13T12:42:00Z"/>
              </w:rPr>
            </w:pPr>
            <w:ins w:id="6071"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072" w:author="Merrick, Riki | APHL" w:date="2022-07-13T12:42:00Z"/>
              </w:rPr>
            </w:pPr>
            <w:ins w:id="607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07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075" w:author="Merrick, Riki | APHL" w:date="2022-07-13T12:42:00Z"/>
                <w:noProof/>
              </w:rPr>
            </w:pPr>
            <w:ins w:id="6076"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077" w:author="Merrick, Riki | APHL" w:date="2022-07-13T12:42:00Z"/>
                <w:noProof/>
              </w:rPr>
            </w:pPr>
            <w:ins w:id="6078"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FFAAD72" w:rsidR="002F372A" w:rsidRPr="00493AD0" w:rsidRDefault="002F372A" w:rsidP="005D6611">
            <w:pPr>
              <w:pStyle w:val="AttributeTableBody"/>
              <w:jc w:val="left"/>
              <w:rPr>
                <w:ins w:id="6079" w:author="Merrick, Riki | APHL" w:date="2022-07-13T12:42:00Z"/>
              </w:rPr>
            </w:pPr>
            <w:ins w:id="6080" w:author="Merrick, Riki | APHL" w:date="2022-07-13T12:42:00Z">
              <w:r w:rsidRPr="00493AD0">
                <w:t>Jurisdiction</w:t>
              </w:r>
            </w:ins>
            <w:ins w:id="6081" w:author="Frank Oemig" w:date="2022-09-01T10:49:00Z">
              <w:r w:rsidR="00B40F90">
                <w:t xml:space="preserve"> Gender</w:t>
              </w:r>
            </w:ins>
          </w:p>
        </w:tc>
      </w:tr>
      <w:tr w:rsidR="002F372A" w:rsidRPr="00493AD0" w14:paraId="044C1520" w14:textId="77777777" w:rsidTr="00051FC3">
        <w:trPr>
          <w:jc w:val="center"/>
          <w:ins w:id="6082"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70BEDAD0" w:rsidR="002F372A" w:rsidRPr="00493AD0" w:rsidRDefault="00971D6F" w:rsidP="005D6611">
            <w:pPr>
              <w:pStyle w:val="AttributeTableBody"/>
              <w:rPr>
                <w:ins w:id="6083" w:author="Merrick, Riki | APHL" w:date="2022-07-13T12:42:00Z"/>
              </w:rPr>
            </w:pPr>
            <w:ins w:id="6084" w:author="Merrick, Riki | APHL" w:date="2022-07-25T16:29:00Z">
              <w:r>
                <w:t>9</w:t>
              </w:r>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08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08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087" w:author="Merrick, Riki | APHL" w:date="2022-07-13T12:42:00Z"/>
              </w:rPr>
            </w:pPr>
            <w:ins w:id="6088"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089" w:author="Merrick, Riki | APHL" w:date="2022-07-13T12:42:00Z"/>
              </w:rPr>
            </w:pPr>
            <w:ins w:id="609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09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09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093" w:author="Merrick, Riki | APHL" w:date="2022-07-13T12:42:00Z"/>
                <w:noProof/>
              </w:rPr>
            </w:pPr>
            <w:ins w:id="6094"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095" w:author="Merrick, Riki | APHL" w:date="2022-07-13T12:42:00Z"/>
              </w:rPr>
            </w:pPr>
            <w:ins w:id="6096" w:author="Merrick, Riki | APHL" w:date="2022-07-13T12:42:00Z">
              <w:r w:rsidRPr="00493AD0">
                <w:t>Acquisition Date</w:t>
              </w:r>
            </w:ins>
          </w:p>
        </w:tc>
      </w:tr>
      <w:tr w:rsidR="002F372A" w:rsidRPr="00493AD0" w14:paraId="79F74186" w14:textId="77777777" w:rsidTr="00051FC3">
        <w:trPr>
          <w:jc w:val="center"/>
          <w:ins w:id="6097"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01697664" w:rsidR="002F372A" w:rsidRPr="00493AD0" w:rsidRDefault="00971D6F" w:rsidP="005D6611">
            <w:pPr>
              <w:pStyle w:val="AttributeTableBody"/>
              <w:rPr>
                <w:ins w:id="6098" w:author="Merrick, Riki | APHL" w:date="2022-07-13T12:42:00Z"/>
              </w:rPr>
            </w:pPr>
            <w:ins w:id="6099" w:author="Merrick, Riki | APHL" w:date="2022-07-25T16:29:00Z">
              <w:r>
                <w:t>10</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10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10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102" w:author="Merrick, Riki | APHL" w:date="2022-07-13T12:42:00Z"/>
              </w:rPr>
            </w:pPr>
            <w:ins w:id="6103"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104" w:author="Merrick, Riki | APHL" w:date="2022-07-13T12:42:00Z"/>
              </w:rPr>
            </w:pPr>
            <w:ins w:id="610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1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1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108" w:author="Merrick, Riki | APHL" w:date="2022-07-13T12:42:00Z"/>
                <w:noProof/>
              </w:rPr>
            </w:pPr>
            <w:ins w:id="6109"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110" w:author="Merrick, Riki | APHL" w:date="2022-07-13T12:42:00Z"/>
              </w:rPr>
            </w:pPr>
            <w:ins w:id="6111" w:author="Merrick, Riki | APHL" w:date="2022-07-13T12:42:00Z">
              <w:r w:rsidRPr="00493AD0">
                <w:t>Validity Period</w:t>
              </w:r>
            </w:ins>
          </w:p>
        </w:tc>
      </w:tr>
      <w:tr w:rsidR="002F372A" w:rsidRPr="00493AD0" w14:paraId="5FD3BF17" w14:textId="77777777" w:rsidTr="00051FC3">
        <w:trPr>
          <w:jc w:val="center"/>
          <w:ins w:id="6112"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26A64CC5" w:rsidR="002F372A" w:rsidRPr="00493AD0" w:rsidRDefault="00064FDC" w:rsidP="005D6611">
            <w:pPr>
              <w:pStyle w:val="AttributeTableBody"/>
              <w:rPr>
                <w:ins w:id="6113" w:author="Merrick, Riki | APHL" w:date="2022-07-13T12:42:00Z"/>
              </w:rPr>
            </w:pPr>
            <w:ins w:id="6114" w:author="Merrick, Riki | APHL" w:date="2022-07-17T15:49:00Z">
              <w:r>
                <w:t>1</w:t>
              </w:r>
            </w:ins>
            <w:ins w:id="6115" w:author="Merrick, Riki | APHL" w:date="2022-07-25T16:29:00Z">
              <w:r w:rsidR="00971D6F">
                <w:t>1</w:t>
              </w:r>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116"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117"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118" w:author="Merrick, Riki | APHL" w:date="2022-07-13T12:42:00Z"/>
              </w:rPr>
            </w:pPr>
            <w:ins w:id="6119"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120" w:author="Merrick, Riki | APHL" w:date="2022-07-13T12:42:00Z"/>
              </w:rPr>
            </w:pPr>
            <w:ins w:id="6121"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122"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123"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124" w:author="Merrick, Riki | APHL" w:date="2022-07-13T12:42:00Z"/>
                <w:rFonts w:cs="Times New Roman"/>
              </w:rPr>
            </w:pPr>
            <w:ins w:id="6125"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126" w:author="Merrick, Riki | APHL" w:date="2022-07-13T12:42:00Z"/>
              </w:rPr>
            </w:pPr>
            <w:ins w:id="6127" w:author="Merrick, Riki | APHL" w:date="2022-07-13T12:42:00Z">
              <w:r w:rsidRPr="00493AD0">
                <w:t>Comment</w:t>
              </w:r>
            </w:ins>
          </w:p>
        </w:tc>
      </w:tr>
    </w:tbl>
    <w:p w14:paraId="5956C812" w14:textId="77777777" w:rsidR="002F372A" w:rsidRDefault="002F372A" w:rsidP="002F372A">
      <w:pPr>
        <w:pStyle w:val="NormalIndented"/>
        <w:rPr>
          <w:ins w:id="6128" w:author="Merrick, Riki | APHL" w:date="2022-07-13T12:42:00Z"/>
          <w:noProof/>
        </w:rPr>
      </w:pPr>
    </w:p>
    <w:p w14:paraId="714637E6" w14:textId="1C912266" w:rsidR="002F372A" w:rsidRPr="00F21240" w:rsidRDefault="00557015" w:rsidP="002F372A">
      <w:pPr>
        <w:pStyle w:val="Heading4"/>
        <w:rPr>
          <w:ins w:id="6129" w:author="Merrick, Riki | APHL" w:date="2022-07-13T12:42:00Z"/>
          <w:noProof/>
          <w:vanish/>
        </w:rPr>
      </w:pPr>
      <w:ins w:id="6130" w:author="Frank Oemig" w:date="2022-08-29T21:18:00Z">
        <w:r>
          <w:rPr>
            <w:noProof/>
            <w:vanish/>
          </w:rPr>
          <w:t>GSR</w:t>
        </w:r>
      </w:ins>
      <w:ins w:id="6131" w:author="Merrick, Riki | APHL" w:date="2022-07-13T12:42:00Z">
        <w:del w:id="6132"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133" w:author="Frank Oemig" w:date="2022-08-29T21:18:00Z">
        <w:r>
          <w:rPr>
            <w:noProof/>
            <w:vanish/>
          </w:rPr>
          <w:instrText>GSR</w:instrText>
        </w:r>
      </w:ins>
      <w:ins w:id="6134" w:author="Merrick, Riki | APHL" w:date="2022-07-13T12:42:00Z">
        <w:del w:id="6135"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136" w:author="Merrick, Riki | APHL" w:date="2022-07-13T12:42:00Z"/>
          <w:rFonts w:ascii="Arial Bold" w:hAnsi="Arial Bold" w:cs="Arial Unicode MS"/>
          <w:noProof/>
          <w:kern w:val="36"/>
          <w:sz w:val="22"/>
          <w:szCs w:val="22"/>
        </w:rPr>
      </w:pPr>
      <w:ins w:id="6137" w:author="Merrick, Riki | APHL" w:date="2022-07-13T12:42:00Z">
        <w:r w:rsidRPr="00557015">
          <w:t>GSR</w:t>
        </w:r>
        <w:r>
          <w:rPr>
            <w:noProof/>
          </w:rPr>
          <w:t>-1   Set ID</w:t>
        </w:r>
        <w:r w:rsidRPr="00557015">
          <w:rPr>
            <w:noProof/>
            <w:vanish/>
          </w:rPr>
          <w:fldChar w:fldCharType="begin"/>
        </w:r>
        <w:r w:rsidRPr="00557015">
          <w:rPr>
            <w:noProof/>
            <w:vanish/>
          </w:rPr>
          <w:instrText>XE "</w:instrText>
        </w:r>
        <w:del w:id="6138" w:author="Frank Oemig" w:date="2022-08-29T21:18:00Z">
          <w:r w:rsidRPr="00646A48" w:rsidDel="00557015">
            <w:rPr>
              <w:noProof/>
            </w:rPr>
            <w:delInstrText xml:space="preserve"> </w:delInstrText>
          </w:r>
          <w:r w:rsidDel="00557015">
            <w:rPr>
              <w:noProof/>
            </w:rPr>
            <w:delInstrText>OH4</w:delInstrText>
          </w:r>
        </w:del>
        <w:del w:id="6139"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140" w:author="Frank Oemig" w:date="2022-09-01T10:48:00Z">
        <w:r w:rsidR="00B40F90">
          <w:rPr>
            <w:noProof/>
            <w:vanish/>
          </w:rPr>
          <w:instrText>ID</w:instrText>
        </w:r>
      </w:ins>
      <w:ins w:id="6141" w:author="Merrick, Riki | APHL" w:date="2022-07-13T12:42:00Z">
        <w:del w:id="6142"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143" w:author="Merrick, Riki | APHL" w:date="2022-07-13T12:42:00Z"/>
          <w:noProof/>
        </w:rPr>
      </w:pPr>
      <w:ins w:id="6144" w:author="Merrick, Riki | APHL" w:date="2022-07-13T12:42:00Z">
        <w:r>
          <w:rPr>
            <w:noProof/>
          </w:rPr>
          <w:t xml:space="preserve">Definition: This field contains the sequence number used to identify the GSR segment instances in a message. </w:t>
        </w:r>
      </w:ins>
    </w:p>
    <w:p w14:paraId="3870A2E5" w14:textId="0FCEB22A" w:rsidR="002F372A" w:rsidRDefault="002F372A" w:rsidP="002F372A">
      <w:pPr>
        <w:pStyle w:val="Heading4"/>
        <w:numPr>
          <w:ilvl w:val="3"/>
          <w:numId w:val="52"/>
        </w:numPr>
        <w:tabs>
          <w:tab w:val="clear" w:pos="2160"/>
          <w:tab w:val="num" w:pos="360"/>
          <w:tab w:val="num" w:pos="964"/>
        </w:tabs>
        <w:ind w:left="964" w:hanging="316"/>
        <w:rPr>
          <w:ins w:id="6145" w:author="Merrick, Riki | APHL" w:date="2022-07-13T12:42:00Z"/>
          <w:noProof/>
          <w:lang w:val="fr-FR"/>
        </w:rPr>
      </w:pPr>
      <w:ins w:id="6146"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6147" w:author="Frank Oemig" w:date="2022-08-29T21:18:00Z">
          <w:r w:rsidRPr="00646A48" w:rsidDel="00557015">
            <w:rPr>
              <w:noProof/>
            </w:rPr>
            <w:delInstrText xml:space="preserve"> </w:delInstrText>
          </w:r>
          <w:r w:rsidRPr="002C32A4" w:rsidDel="00557015">
            <w:rPr>
              <w:noProof/>
            </w:rPr>
            <w:delInstrText>OH4</w:delInstrText>
          </w:r>
          <w:r w:rsidDel="00557015">
            <w:rPr>
              <w:noProof/>
              <w:lang w:val="fr-FR"/>
            </w:rPr>
            <w:delInstrText>-2</w:delInstrText>
          </w:r>
        </w:del>
        <w:del w:id="6148" w:author="Frank Oemig" w:date="2022-09-01T10:48:00Z">
          <w:r w:rsidDel="00B40F90">
            <w:rPr>
              <w:noProof/>
              <w:lang w:val="fr-FR"/>
            </w:rPr>
            <w:delInstrText xml:space="preserve">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54260D1F" w14:textId="77777777" w:rsidR="002F372A" w:rsidRDefault="002F372A" w:rsidP="002F372A">
      <w:pPr>
        <w:pStyle w:val="NormalIndented"/>
        <w:rPr>
          <w:ins w:id="6149" w:author="Merrick, Riki | APHL" w:date="2022-07-13T12:42:00Z"/>
          <w:noProof/>
        </w:rPr>
      </w:pPr>
      <w:ins w:id="6150"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2F372A">
      <w:pPr>
        <w:pStyle w:val="Heading4"/>
        <w:numPr>
          <w:ilvl w:val="3"/>
          <w:numId w:val="52"/>
        </w:numPr>
        <w:tabs>
          <w:tab w:val="clear" w:pos="2160"/>
          <w:tab w:val="num" w:pos="360"/>
          <w:tab w:val="num" w:pos="964"/>
        </w:tabs>
        <w:ind w:left="964" w:hanging="316"/>
        <w:rPr>
          <w:ins w:id="6151" w:author="Merrick, Riki | APHL" w:date="2022-07-13T12:42:00Z"/>
          <w:noProof/>
        </w:rPr>
      </w:pPr>
      <w:ins w:id="6152" w:author="Merrick, Riki | APHL" w:date="2022-07-13T12:42:00Z">
        <w:r>
          <w:rPr>
            <w:noProof/>
          </w:rPr>
          <w:t>GSR-3   GSR</w:t>
        </w:r>
        <w:r w:rsidRPr="00BB35D6">
          <w:rPr>
            <w:noProof/>
          </w:rPr>
          <w:t xml:space="preserve"> </w:t>
        </w:r>
        <w:r>
          <w:rPr>
            <w:noProof/>
          </w:rPr>
          <w:t>Instance Identifier</w:t>
        </w:r>
      </w:ins>
      <w:ins w:id="6153" w:author="Frank Oemig" w:date="2022-08-29T21:23:00Z">
        <w:r w:rsidR="00DA023C">
          <w:rPr>
            <w:noProof/>
            <w:vanish/>
          </w:rPr>
          <w:fldChar w:fldCharType="begin"/>
        </w:r>
        <w:r w:rsidR="00DA023C">
          <w:rPr>
            <w:noProof/>
            <w:vanish/>
            <w:lang w:val="fr-FR"/>
          </w:rPr>
          <w:instrText>XE "</w:instrText>
        </w:r>
      </w:ins>
      <w:ins w:id="6154" w:author="Frank Oemig" w:date="2022-08-29T21:24:00Z">
        <w:r w:rsidR="00DA023C">
          <w:rPr>
            <w:noProof/>
            <w:lang w:val="fr-FR"/>
          </w:rPr>
          <w:instrText>Instance Identifier</w:instrText>
        </w:r>
      </w:ins>
      <w:ins w:id="6155" w:author="Frank Oemig" w:date="2022-08-29T21:23:00Z">
        <w:r w:rsidR="00DA023C">
          <w:rPr>
            <w:noProof/>
            <w:vanish/>
            <w:lang w:val="fr-FR"/>
          </w:rPr>
          <w:instrText>"</w:instrText>
        </w:r>
        <w:r w:rsidR="00DA023C">
          <w:rPr>
            <w:noProof/>
            <w:vanish/>
          </w:rPr>
          <w:fldChar w:fldCharType="end"/>
        </w:r>
      </w:ins>
      <w:ins w:id="6156" w:author="Merrick, Riki | APHL" w:date="2022-07-13T12:42:00Z">
        <w:r>
          <w:rPr>
            <w:noProof/>
          </w:rPr>
          <w:t xml:space="preserve"> (EI) </w:t>
        </w:r>
      </w:ins>
      <w:ins w:id="6157" w:author="Frank Oemig" w:date="2022-09-01T10:28:00Z">
        <w:r w:rsidR="00631398">
          <w:rPr>
            <w:noProof/>
          </w:rPr>
          <w:t xml:space="preserve">  02515</w:t>
        </w:r>
      </w:ins>
    </w:p>
    <w:p w14:paraId="5ADD2607" w14:textId="77777777" w:rsidR="002F372A" w:rsidRPr="003D16BD" w:rsidRDefault="002F372A" w:rsidP="002F372A">
      <w:pPr>
        <w:pStyle w:val="Components"/>
        <w:rPr>
          <w:ins w:id="6158" w:author="Merrick, Riki | APHL" w:date="2022-07-13T12:45:00Z"/>
        </w:rPr>
      </w:pPr>
      <w:ins w:id="6159"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160" w:author="Merrick, Riki | APHL" w:date="2022-07-13T12:42:00Z"/>
        </w:rPr>
      </w:pPr>
      <w:commentRangeStart w:id="6161"/>
      <w:ins w:id="6162"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161"/>
        <w:r>
          <w:rPr>
            <w:rStyle w:val="CommentReference"/>
            <w:rFonts w:ascii="Verdana" w:hAnsi="Verdana"/>
            <w:kern w:val="0"/>
            <w:lang w:eastAsia="en-US"/>
          </w:rPr>
          <w:commentReference w:id="6161"/>
        </w:r>
      </w:ins>
    </w:p>
    <w:p w14:paraId="18A36AA8" w14:textId="38A7EAB4" w:rsidR="002F372A" w:rsidRPr="00493AD0" w:rsidRDefault="002F372A" w:rsidP="002F372A">
      <w:pPr>
        <w:pStyle w:val="Heading4"/>
        <w:numPr>
          <w:ilvl w:val="3"/>
          <w:numId w:val="52"/>
        </w:numPr>
        <w:tabs>
          <w:tab w:val="clear" w:pos="2160"/>
          <w:tab w:val="num" w:pos="360"/>
          <w:tab w:val="num" w:pos="964"/>
        </w:tabs>
        <w:ind w:left="964" w:hanging="316"/>
        <w:rPr>
          <w:ins w:id="6163" w:author="Merrick, Riki | APHL" w:date="2022-07-13T12:42:00Z"/>
          <w:noProof/>
        </w:rPr>
      </w:pPr>
      <w:ins w:id="6164" w:author="Merrick, Riki | APHL" w:date="2022-07-13T12:42:00Z">
        <w:r w:rsidRPr="00493AD0">
          <w:rPr>
            <w:noProof/>
          </w:rPr>
          <w:t>GSR-</w:t>
        </w:r>
        <w:r>
          <w:rPr>
            <w:noProof/>
          </w:rPr>
          <w:t>4</w:t>
        </w:r>
        <w:r w:rsidRPr="00493AD0">
          <w:rPr>
            <w:noProof/>
          </w:rPr>
          <w:t xml:space="preserve">   Recorded </w:t>
        </w:r>
        <w:r w:rsidRPr="00F74ED3">
          <w:rPr>
            <w:noProof/>
          </w:rPr>
          <w:t>Gender or Sex</w:t>
        </w:r>
      </w:ins>
      <w:ins w:id="6165" w:author="Frank Oemig" w:date="2022-08-29T21:24:00Z">
        <w:r w:rsidR="00DA023C">
          <w:rPr>
            <w:noProof/>
            <w:vanish/>
          </w:rPr>
          <w:fldChar w:fldCharType="begin"/>
        </w:r>
        <w:r w:rsidR="00DA023C">
          <w:rPr>
            <w:noProof/>
            <w:vanish/>
            <w:lang w:val="fr-FR"/>
          </w:rPr>
          <w:instrText>XE "</w:instrText>
        </w:r>
        <w:r w:rsidR="00DA023C">
          <w:rPr>
            <w:noProof/>
            <w:lang w:val="fr-FR"/>
          </w:rPr>
          <w:instrText>Recorded Gender or Sex</w:instrText>
        </w:r>
        <w:r w:rsidR="00DA023C">
          <w:rPr>
            <w:noProof/>
            <w:vanish/>
            <w:lang w:val="fr-FR"/>
          </w:rPr>
          <w:instrText>"</w:instrText>
        </w:r>
        <w:r w:rsidR="00DA023C">
          <w:rPr>
            <w:noProof/>
            <w:vanish/>
          </w:rPr>
          <w:fldChar w:fldCharType="end"/>
        </w:r>
      </w:ins>
      <w:ins w:id="6166" w:author="Merrick, Riki | APHL" w:date="2022-07-13T12:42:00Z">
        <w:r w:rsidRPr="00493AD0">
          <w:rPr>
            <w:noProof/>
          </w:rPr>
          <w:t xml:space="preserve">   (CWE)   </w:t>
        </w:r>
      </w:ins>
      <w:ins w:id="6167" w:author="Frank Oemig" w:date="2022-09-01T10:28:00Z">
        <w:r w:rsidR="00631398">
          <w:rPr>
            <w:noProof/>
          </w:rPr>
          <w:t>02516</w:t>
        </w:r>
      </w:ins>
    </w:p>
    <w:p w14:paraId="597D8BDA" w14:textId="77777777" w:rsidR="002F372A" w:rsidRDefault="002F372A" w:rsidP="002F372A">
      <w:pPr>
        <w:pStyle w:val="Components"/>
        <w:rPr>
          <w:ins w:id="6168" w:author="Merrick, Riki | APHL" w:date="2022-07-13T12:46:00Z"/>
          <w:noProof/>
        </w:rPr>
      </w:pPr>
      <w:bookmarkStart w:id="6169" w:name="_Hlk103611708"/>
      <w:ins w:id="6170"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171" w:author="Merrick, Riki | APHL" w:date="2022-07-17T15:59:00Z"/>
          <w:noProof/>
        </w:rPr>
      </w:pPr>
      <w:ins w:id="6172" w:author="Merrick, Riki | APHL" w:date="2022-07-13T12:42:00Z">
        <w:r w:rsidRPr="00493AD0">
          <w:rPr>
            <w:noProof/>
          </w:rPr>
          <w:t xml:space="preserve">Definition: This field contains the sex or gender property for the individual from a document or other record. </w:t>
        </w:r>
        <w:bookmarkEnd w:id="6169"/>
        <w:commentRangeStart w:id="6173"/>
        <w:commentRangeStart w:id="6174"/>
        <w:commentRangeStart w:id="6175"/>
        <w:commentRangeStart w:id="6176"/>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177" w:author="Merrick, Riki | APHL" w:date="2022-08-14T17:37:00Z">
        <w:r w:rsidR="00F31EB6">
          <w:rPr>
            <w:i/>
            <w:noProof/>
          </w:rPr>
          <w:t>HL7</w:t>
        </w:r>
      </w:ins>
      <w:ins w:id="6178" w:author="Merrick, Riki | APHL" w:date="2022-08-16T18:02:00Z">
        <w:r w:rsidR="00051FC3">
          <w:rPr>
            <w:i/>
            <w:noProof/>
          </w:rPr>
          <w:t>000</w:t>
        </w:r>
      </w:ins>
      <w:ins w:id="6179" w:author="Merrick, Riki | APHL" w:date="2022-08-29T08:47:00Z">
        <w:r w:rsidR="0004210C">
          <w:rPr>
            <w:i/>
            <w:noProof/>
          </w:rPr>
          <w:t>1</w:t>
        </w:r>
      </w:ins>
      <w:ins w:id="6180" w:author="Merrick, Riki | APHL" w:date="2022-07-13T12:42:00Z">
        <w:r w:rsidRPr="00493AD0">
          <w:rPr>
            <w:i/>
            <w:noProof/>
          </w:rPr>
          <w:t xml:space="preserve"> </w:t>
        </w:r>
      </w:ins>
      <w:ins w:id="6181" w:author="Merrick, Riki | APHL" w:date="2022-08-16T18:03:00Z">
        <w:r w:rsidR="00051FC3">
          <w:rPr>
            <w:i/>
            <w:noProof/>
          </w:rPr>
          <w:t>–</w:t>
        </w:r>
      </w:ins>
      <w:ins w:id="6182" w:author="Merrick, Riki | APHL" w:date="2022-07-13T12:42:00Z">
        <w:r w:rsidRPr="00493AD0">
          <w:rPr>
            <w:i/>
            <w:noProof/>
          </w:rPr>
          <w:t xml:space="preserve"> </w:t>
        </w:r>
        <w:r>
          <w:rPr>
            <w:i/>
            <w:noProof/>
          </w:rPr>
          <w:fldChar w:fldCharType="end"/>
        </w:r>
      </w:ins>
      <w:ins w:id="6183" w:author="Merrick, Riki | APHL" w:date="2022-08-16T18:03:00Z">
        <w:r w:rsidR="00051FC3">
          <w:rPr>
            <w:i/>
            <w:noProof/>
          </w:rPr>
          <w:t>Administrative Sex</w:t>
        </w:r>
      </w:ins>
      <w:ins w:id="6184" w:author="Merrick, Riki | APHL" w:date="2022-07-13T12:42:00Z">
        <w:r w:rsidRPr="00493AD0">
          <w:rPr>
            <w:i/>
            <w:noProof/>
          </w:rPr>
          <w:t xml:space="preserve"> </w:t>
        </w:r>
        <w:r w:rsidRPr="00493AD0">
          <w:rPr>
            <w:noProof/>
          </w:rPr>
          <w:t>in Chapter 2C, Code Tables, for suggested values</w:t>
        </w:r>
        <w:commentRangeEnd w:id="6173"/>
        <w:r>
          <w:rPr>
            <w:rStyle w:val="CommentReference"/>
            <w:rFonts w:ascii="Verdana" w:hAnsi="Verdana"/>
            <w:kern w:val="0"/>
            <w:lang w:eastAsia="en-US"/>
          </w:rPr>
          <w:commentReference w:id="6173"/>
        </w:r>
        <w:commentRangeEnd w:id="6174"/>
        <w:r>
          <w:rPr>
            <w:rStyle w:val="CommentReference"/>
            <w:rFonts w:ascii="Verdana" w:hAnsi="Verdana"/>
            <w:kern w:val="0"/>
            <w:lang w:eastAsia="en-US"/>
          </w:rPr>
          <w:commentReference w:id="6174"/>
        </w:r>
        <w:commentRangeEnd w:id="6175"/>
        <w:r>
          <w:rPr>
            <w:rStyle w:val="CommentReference"/>
            <w:rFonts w:ascii="Verdana" w:hAnsi="Verdana"/>
            <w:kern w:val="0"/>
            <w:lang w:eastAsia="en-US"/>
          </w:rPr>
          <w:commentReference w:id="6175"/>
        </w:r>
      </w:ins>
      <w:commentRangeEnd w:id="6176"/>
      <w:ins w:id="6185" w:author="Merrick, Riki | APHL" w:date="2022-08-14T17:46:00Z">
        <w:r w:rsidR="006A236D">
          <w:rPr>
            <w:rStyle w:val="CommentReference"/>
            <w:rFonts w:ascii="Verdana" w:hAnsi="Verdana"/>
            <w:kern w:val="0"/>
            <w:lang w:eastAsia="en-US"/>
          </w:rPr>
          <w:commentReference w:id="6176"/>
        </w:r>
      </w:ins>
      <w:ins w:id="6186" w:author="Merrick, Riki | APHL" w:date="2022-08-16T18:03:00Z">
        <w:r w:rsidR="00051FC3">
          <w:rPr>
            <w:noProof/>
          </w:rPr>
          <w:t>.</w:t>
        </w:r>
      </w:ins>
    </w:p>
    <w:p w14:paraId="53CEDC74" w14:textId="77777777" w:rsidR="00C2013F" w:rsidRDefault="00C2013F" w:rsidP="002F372A">
      <w:pPr>
        <w:pStyle w:val="NormalIndented"/>
        <w:rPr>
          <w:ins w:id="6187" w:author="Merrick, Riki | APHL" w:date="2022-07-15T09:39:00Z"/>
          <w:noProof/>
        </w:rPr>
      </w:pPr>
    </w:p>
    <w:p w14:paraId="34A9F153" w14:textId="0B8B4C09" w:rsidR="008532DB" w:rsidRDefault="008532DB" w:rsidP="00064FDC">
      <w:pPr>
        <w:pStyle w:val="Heading4"/>
        <w:numPr>
          <w:ilvl w:val="3"/>
          <w:numId w:val="52"/>
        </w:numPr>
        <w:tabs>
          <w:tab w:val="clear" w:pos="2160"/>
          <w:tab w:val="num" w:pos="360"/>
          <w:tab w:val="num" w:pos="964"/>
        </w:tabs>
        <w:ind w:left="964" w:hanging="316"/>
        <w:rPr>
          <w:ins w:id="6188" w:author="Merrick, Riki | APHL" w:date="2022-07-28T18:36:00Z"/>
          <w:noProof/>
        </w:rPr>
      </w:pPr>
      <w:ins w:id="6189" w:author="Merrick, Riki | APHL" w:date="2022-07-28T13:30:00Z">
        <w:r>
          <w:rPr>
            <w:noProof/>
          </w:rPr>
          <w:t>GSR-5</w:t>
        </w:r>
      </w:ins>
      <w:ins w:id="6190" w:author="Merrick, Riki | APHL" w:date="2022-07-28T13:31:00Z">
        <w:r>
          <w:rPr>
            <w:noProof/>
          </w:rPr>
          <w:tab/>
        </w:r>
      </w:ins>
      <w:ins w:id="6191" w:author="Merrick, Riki | APHL" w:date="2022-07-28T18:36:00Z">
        <w:r w:rsidR="00EA0889" w:rsidRPr="00EA0889">
          <w:rPr>
            <w:noProof/>
          </w:rPr>
          <w:t xml:space="preserve">Source Document Field </w:t>
        </w:r>
      </w:ins>
      <w:ins w:id="6192" w:author="Merrick, Riki | APHL" w:date="2022-08-16T18:02:00Z">
        <w:r w:rsidR="00051FC3">
          <w:rPr>
            <w:noProof/>
          </w:rPr>
          <w:t xml:space="preserve">Type and or </w:t>
        </w:r>
      </w:ins>
      <w:ins w:id="6193" w:author="Merrick, Riki | APHL" w:date="2022-07-28T18:36:00Z">
        <w:r w:rsidR="00EA0889" w:rsidRPr="00EA0889">
          <w:rPr>
            <w:noProof/>
          </w:rPr>
          <w:t>Label</w:t>
        </w:r>
      </w:ins>
      <w:ins w:id="6194" w:author="Frank Oemig" w:date="2022-08-29T21:24:00Z">
        <w:r w:rsidR="00DA023C">
          <w:rPr>
            <w:noProof/>
            <w:vanish/>
          </w:rPr>
          <w:fldChar w:fldCharType="begin"/>
        </w:r>
        <w:r w:rsidR="00DA023C">
          <w:rPr>
            <w:noProof/>
            <w:vanish/>
            <w:lang w:val="fr-FR"/>
          </w:rPr>
          <w:instrText>XE "</w:instrText>
        </w:r>
        <w:r w:rsidR="00DA023C">
          <w:rPr>
            <w:noProof/>
            <w:lang w:val="fr-FR"/>
          </w:rPr>
          <w:instrText>Source Document Field Type and or Label</w:instrText>
        </w:r>
        <w:r w:rsidR="00DA023C">
          <w:rPr>
            <w:noProof/>
            <w:vanish/>
            <w:lang w:val="fr-FR"/>
          </w:rPr>
          <w:instrText>"</w:instrText>
        </w:r>
        <w:r w:rsidR="00DA023C">
          <w:rPr>
            <w:noProof/>
            <w:vanish/>
          </w:rPr>
          <w:fldChar w:fldCharType="end"/>
        </w:r>
      </w:ins>
      <w:ins w:id="6195" w:author="Merrick, Riki | APHL" w:date="2022-07-28T18:36:00Z">
        <w:r w:rsidR="00EA0889" w:rsidRPr="00A51CFB">
          <w:rPr>
            <w:noProof/>
          </w:rPr>
          <w:t xml:space="preserve">  (</w:t>
        </w:r>
      </w:ins>
      <w:ins w:id="6196" w:author="Merrick, Riki | APHL" w:date="2022-08-16T18:01:00Z">
        <w:r w:rsidR="00051FC3">
          <w:rPr>
            <w:noProof/>
          </w:rPr>
          <w:t>CWE</w:t>
        </w:r>
      </w:ins>
      <w:ins w:id="6197" w:author="Merrick, Riki | APHL" w:date="2022-07-28T18:36:00Z">
        <w:r w:rsidR="00EA0889" w:rsidRPr="00A51CFB">
          <w:rPr>
            <w:noProof/>
          </w:rPr>
          <w:t xml:space="preserve">)   </w:t>
        </w:r>
      </w:ins>
      <w:ins w:id="6198" w:author="Frank Oemig" w:date="2022-09-01T10:28:00Z">
        <w:r w:rsidR="00631398">
          <w:rPr>
            <w:noProof/>
          </w:rPr>
          <w:t>02517</w:t>
        </w:r>
      </w:ins>
    </w:p>
    <w:p w14:paraId="033997EF" w14:textId="77777777" w:rsidR="00051FC3" w:rsidRDefault="00051FC3" w:rsidP="00051FC3">
      <w:pPr>
        <w:pStyle w:val="Components"/>
        <w:rPr>
          <w:ins w:id="6199" w:author="Merrick, Riki | APHL" w:date="2022-08-16T18:01:00Z"/>
          <w:noProof/>
        </w:rPr>
      </w:pPr>
      <w:ins w:id="6200"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RDefault="00051FC3" w:rsidP="00051FC3">
      <w:pPr>
        <w:pStyle w:val="NormalIndented"/>
        <w:rPr>
          <w:ins w:id="6201" w:author="Merrick, Riki | APHL" w:date="2022-08-16T18:01:00Z"/>
          <w:noProof/>
        </w:rPr>
      </w:pPr>
      <w:ins w:id="6202"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xml:space="preserve">. From a data modleling perspective this is similar to the use of GSP-4 (Gender Harmony Concept), when there is a formal definition for the source field, for example in an EHR-s or in an electronic data exchange object. For paper </w:t>
        </w:r>
        <w:r>
          <w:rPr>
            <w:noProof/>
          </w:rPr>
          <w:lastRenderedPageBreak/>
          <w:t xml:space="preserve">documents this will be just the words and can be represented in any characters set. For example, on a Russian identity card it could be ‘Пол’, which would be populated in the original text component of the CWE datatype. Refer to </w:t>
        </w:r>
      </w:ins>
      <w:ins w:id="6203" w:author="Merrick, Riki | APHL" w:date="2022-08-29T08:47:00Z">
        <w:r w:rsidR="0004210C">
          <w:rPr>
            <w:noProof/>
          </w:rPr>
          <w:t>User-</w:t>
        </w:r>
      </w:ins>
      <w:ins w:id="6204" w:author="Merrick, Riki | APHL" w:date="2022-08-16T18:01:00Z">
        <w:r>
          <w:rPr>
            <w:noProof/>
          </w:rPr>
          <w:t xml:space="preserve">defined table </w:t>
        </w:r>
      </w:ins>
      <w:ins w:id="6205" w:author="Merrick, Riki | APHL" w:date="2022-08-29T08:47:00Z">
        <w:r w:rsidR="0004210C">
          <w:rPr>
            <w:noProof/>
          </w:rPr>
          <w:t xml:space="preserve">HL7 </w:t>
        </w:r>
        <w:r w:rsidR="0004210C">
          <w:t>0824</w:t>
        </w:r>
      </w:ins>
      <w:ins w:id="6206" w:author="Merrick, Riki | APHL" w:date="2022-08-16T18:01:00Z">
        <w:r>
          <w:rPr>
            <w:noProof/>
          </w:rPr>
          <w:t xml:space="preserve"> - </w:t>
        </w:r>
      </w:ins>
      <w:ins w:id="6207" w:author="Merrick, Riki | APHL" w:date="2022-08-16T18:12:00Z">
        <w:r w:rsidR="00B7152F" w:rsidRPr="00B7152F">
          <w:rPr>
            <w:i/>
            <w:iCs/>
            <w:noProof/>
            <w:rPrChange w:id="6208" w:author="Merrick, Riki | APHL" w:date="2022-08-16T18:12:00Z">
              <w:rPr>
                <w:noProof/>
              </w:rPr>
            </w:rPrChange>
          </w:rPr>
          <w:t>Recorded Sex Or Gender Type</w:t>
        </w:r>
      </w:ins>
      <w:ins w:id="6209" w:author="Merrick, Riki | APHL" w:date="2022-08-16T18:01:00Z">
        <w:r>
          <w:rPr>
            <w:noProof/>
          </w:rPr>
          <w:t xml:space="preserve"> </w:t>
        </w:r>
        <w:r w:rsidRPr="0064235A">
          <w:rPr>
            <w:noProof/>
          </w:rPr>
          <w:t>in Chapter 2 C, for suggested values</w:t>
        </w:r>
        <w:r>
          <w:rPr>
            <w:noProof/>
          </w:rPr>
          <w:t xml:space="preserve">. </w:t>
        </w:r>
      </w:ins>
    </w:p>
    <w:p w14:paraId="564D08FC" w14:textId="06545D33" w:rsidR="00064FDC" w:rsidRPr="00064FDC" w:rsidRDefault="00064FDC" w:rsidP="00064FDC">
      <w:pPr>
        <w:pStyle w:val="Heading4"/>
        <w:numPr>
          <w:ilvl w:val="3"/>
          <w:numId w:val="52"/>
        </w:numPr>
        <w:tabs>
          <w:tab w:val="clear" w:pos="2160"/>
          <w:tab w:val="num" w:pos="360"/>
          <w:tab w:val="num" w:pos="964"/>
        </w:tabs>
        <w:ind w:left="964" w:hanging="316"/>
        <w:rPr>
          <w:ins w:id="6210" w:author="Merrick, Riki | APHL" w:date="2022-07-17T15:50:00Z"/>
          <w:noProof/>
          <w:rPrChange w:id="6211" w:author="Merrick, Riki | APHL" w:date="2022-07-17T15:50:00Z">
            <w:rPr>
              <w:ins w:id="6212" w:author="Merrick, Riki | APHL" w:date="2022-07-17T15:50:00Z"/>
              <w:noProof/>
              <w:lang w:val="fr-FR"/>
            </w:rPr>
          </w:rPrChange>
        </w:rPr>
      </w:pPr>
      <w:ins w:id="6213" w:author="Merrick, Riki | APHL" w:date="2022-07-17T15:50:00Z">
        <w:r w:rsidRPr="00064FDC">
          <w:rPr>
            <w:noProof/>
            <w:rPrChange w:id="6214" w:author="Merrick, Riki | APHL" w:date="2022-07-17T15:50:00Z">
              <w:rPr>
                <w:noProof/>
                <w:lang w:val="fr-FR"/>
              </w:rPr>
            </w:rPrChange>
          </w:rPr>
          <w:t>GSR-</w:t>
        </w:r>
      </w:ins>
      <w:ins w:id="6215" w:author="Merrick, Riki | APHL" w:date="2022-07-28T13:30:00Z">
        <w:r w:rsidR="008532DB">
          <w:rPr>
            <w:noProof/>
          </w:rPr>
          <w:t>6</w:t>
        </w:r>
      </w:ins>
      <w:ins w:id="6216" w:author="Merrick, Riki | APHL" w:date="2022-07-17T15:50:00Z">
        <w:r w:rsidRPr="00064FDC">
          <w:rPr>
            <w:noProof/>
            <w:rPrChange w:id="6217" w:author="Merrick, Riki | APHL" w:date="2022-07-17T15:50:00Z">
              <w:rPr>
                <w:noProof/>
                <w:lang w:val="fr-FR"/>
              </w:rPr>
            </w:rPrChange>
          </w:rPr>
          <w:t xml:space="preserve">   International Equivalent Sex Value</w:t>
        </w:r>
        <w:r w:rsidRPr="00493AD0">
          <w:rPr>
            <w:noProof/>
            <w:vanish/>
          </w:rPr>
          <w:fldChar w:fldCharType="begin"/>
        </w:r>
        <w:r w:rsidRPr="00064FDC">
          <w:rPr>
            <w:noProof/>
            <w:vanish/>
            <w:rPrChange w:id="6218" w:author="Merrick, Riki | APHL" w:date="2022-07-17T15:50:00Z">
              <w:rPr>
                <w:noProof/>
                <w:vanish/>
                <w:lang w:val="fr-FR"/>
              </w:rPr>
            </w:rPrChange>
          </w:rPr>
          <w:instrText>XE "</w:instrText>
        </w:r>
        <w:del w:id="6219" w:author="Frank Oemig" w:date="2022-08-29T21:25:00Z">
          <w:r w:rsidRPr="00064FDC" w:rsidDel="00DA023C">
            <w:rPr>
              <w:noProof/>
              <w:vanish/>
              <w:rPrChange w:id="6220" w:author="Merrick, Riki | APHL" w:date="2022-07-17T15:50:00Z">
                <w:rPr>
                  <w:noProof/>
                  <w:vanish/>
                  <w:lang w:val="fr-FR"/>
                </w:rPr>
              </w:rPrChange>
            </w:rPr>
            <w:delInstrText>OH4-4</w:delInstrText>
          </w:r>
        </w:del>
        <w:del w:id="6221" w:author="Frank Oemig" w:date="2022-09-01T10:49:00Z">
          <w:r w:rsidRPr="00064FDC" w:rsidDel="00B40F90">
            <w:rPr>
              <w:noProof/>
              <w:vanish/>
              <w:rPrChange w:id="6222" w:author="Merrick, Riki | APHL" w:date="2022-07-17T15:50:00Z">
                <w:rPr>
                  <w:noProof/>
                  <w:vanish/>
                  <w:lang w:val="fr-FR"/>
                </w:rPr>
              </w:rPrChange>
            </w:rPr>
            <w:delInstrText xml:space="preserve"> </w:delInstrText>
          </w:r>
        </w:del>
      </w:ins>
      <w:ins w:id="6223" w:author="Frank Oemig" w:date="2022-08-29T21:25:00Z">
        <w:r w:rsidR="00DA023C">
          <w:rPr>
            <w:noProof/>
            <w:vanish/>
          </w:rPr>
          <w:instrText>International Eqivalent Sex Value</w:instrText>
        </w:r>
      </w:ins>
      <w:ins w:id="6224" w:author="Merrick, Riki | APHL" w:date="2022-07-17T15:50:00Z">
        <w:del w:id="6225" w:author="Frank Oemig" w:date="2022-08-29T21:25:00Z">
          <w:r w:rsidRPr="00064FDC" w:rsidDel="00DA023C">
            <w:rPr>
              <w:noProof/>
              <w:vanish/>
              <w:rPrChange w:id="6226" w:author="Merrick, Riki | APHL" w:date="2022-07-17T15:50:00Z">
                <w:rPr>
                  <w:noProof/>
                  <w:vanish/>
                  <w:lang w:val="fr-FR"/>
                </w:rPr>
              </w:rPrChange>
            </w:rPr>
            <w:delInstrText>Combat Zone</w:delInstrText>
          </w:r>
          <w:r w:rsidRPr="00064FDC" w:rsidDel="00DA023C">
            <w:rPr>
              <w:noProof/>
              <w:rPrChange w:id="6227" w:author="Merrick, Riki | APHL" w:date="2022-07-17T15:50:00Z">
                <w:rPr>
                  <w:noProof/>
                  <w:lang w:val="fr-FR"/>
                </w:rPr>
              </w:rPrChange>
            </w:rPr>
            <w:delInstrText xml:space="preserve"> End Date</w:delInstrText>
          </w:r>
        </w:del>
        <w:r w:rsidRPr="00064FDC" w:rsidDel="004136D9">
          <w:rPr>
            <w:noProof/>
            <w:vanish/>
            <w:rPrChange w:id="6228" w:author="Merrick, Riki | APHL" w:date="2022-07-17T15:50:00Z">
              <w:rPr>
                <w:noProof/>
                <w:vanish/>
                <w:lang w:val="fr-FR"/>
              </w:rPr>
            </w:rPrChange>
          </w:rPr>
          <w:instrText xml:space="preserve"> </w:instrText>
        </w:r>
        <w:r w:rsidRPr="00064FDC">
          <w:rPr>
            <w:noProof/>
            <w:vanish/>
            <w:rPrChange w:id="6229" w:author="Merrick, Riki | APHL" w:date="2022-07-17T15:50:00Z">
              <w:rPr>
                <w:noProof/>
                <w:vanish/>
                <w:lang w:val="fr-FR"/>
              </w:rPr>
            </w:rPrChange>
          </w:rPr>
          <w:instrText>"</w:instrText>
        </w:r>
        <w:r w:rsidRPr="00493AD0">
          <w:rPr>
            <w:noProof/>
            <w:vanish/>
          </w:rPr>
          <w:fldChar w:fldCharType="end"/>
        </w:r>
        <w:r w:rsidRPr="00064FDC">
          <w:rPr>
            <w:noProof/>
            <w:rPrChange w:id="6230" w:author="Merrick, Riki | APHL" w:date="2022-07-17T15:50:00Z">
              <w:rPr>
                <w:noProof/>
                <w:lang w:val="fr-FR"/>
              </w:rPr>
            </w:rPrChange>
          </w:rPr>
          <w:t xml:space="preserve">   (CWE)   </w:t>
        </w:r>
      </w:ins>
      <w:ins w:id="6231" w:author="Frank Oemig" w:date="2022-09-01T10:28:00Z">
        <w:r w:rsidR="00631398">
          <w:rPr>
            <w:noProof/>
          </w:rPr>
          <w:t>02518</w:t>
        </w:r>
      </w:ins>
    </w:p>
    <w:p w14:paraId="645EA29B" w14:textId="77777777" w:rsidR="00064FDC" w:rsidRDefault="00064FDC" w:rsidP="00064FDC">
      <w:pPr>
        <w:pStyle w:val="Components"/>
        <w:rPr>
          <w:ins w:id="6232" w:author="Merrick, Riki | APHL" w:date="2022-07-17T15:50:00Z"/>
          <w:noProof/>
        </w:rPr>
      </w:pPr>
      <w:ins w:id="6233" w:author="Merrick, Riki | APHL" w:date="2022-07-17T15:50: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F678D01" w14:textId="4D221F92" w:rsidR="00064FDC" w:rsidRDefault="00064FDC" w:rsidP="00064FDC">
      <w:pPr>
        <w:pStyle w:val="NormalIndented"/>
        <w:rPr>
          <w:ins w:id="6234" w:author="Merrick, Riki | APHL" w:date="2022-07-17T16:02:00Z"/>
          <w:noProof/>
        </w:rPr>
      </w:pPr>
      <w:ins w:id="6235" w:author="Merrick, Riki | APHL" w:date="2022-07-17T15:50:00Z">
        <w:r w:rsidRPr="00493AD0">
          <w:rPr>
            <w:noProof/>
          </w:rPr>
          <w:t>Definition: This field contains</w:t>
        </w:r>
      </w:ins>
      <w:ins w:id="6236" w:author="Merrick, Riki | APHL" w:date="2022-07-17T15:51:00Z">
        <w:r>
          <w:rPr>
            <w:noProof/>
          </w:rPr>
          <w:t xml:space="preserve"> </w:t>
        </w:r>
      </w:ins>
      <w:ins w:id="6237" w:author="Merrick, Riki | APHL" w:date="2022-07-17T15:54:00Z">
        <w:r w:rsidR="00427E21">
          <w:rPr>
            <w:noProof/>
          </w:rPr>
          <w:t>a</w:t>
        </w:r>
        <w:r w:rsidR="00427E21" w:rsidRPr="00427E21">
          <w:rPr>
            <w:noProof/>
          </w:rPr>
          <w:t>n international representation of the value found on the document</w:t>
        </w:r>
        <w:r w:rsidR="00427E21">
          <w:rPr>
            <w:noProof/>
          </w:rPr>
          <w:t xml:space="preserve"> and </w:t>
        </w:r>
        <w:r w:rsidR="004C793B">
          <w:rPr>
            <w:noProof/>
          </w:rPr>
          <w:t xml:space="preserve">documented in </w:t>
        </w:r>
        <w:r w:rsidR="004C793B" w:rsidRPr="004C793B">
          <w:rPr>
            <w:noProof/>
          </w:rPr>
          <w:t>Recorded Gender or Sex</w:t>
        </w:r>
        <w:r w:rsidR="004C793B">
          <w:rPr>
            <w:noProof/>
          </w:rPr>
          <w:t xml:space="preserve"> (GSR-4)</w:t>
        </w:r>
        <w:r w:rsidR="00427E21" w:rsidRPr="00427E21">
          <w:rPr>
            <w:noProof/>
          </w:rPr>
          <w:t xml:space="preserve">. </w:t>
        </w:r>
      </w:ins>
      <w:ins w:id="6238" w:author="Merrick, Riki | APHL" w:date="2022-07-17T15:56:00Z">
        <w:r w:rsidR="004A0F0B">
          <w:rPr>
            <w:noProof/>
          </w:rPr>
          <w:t>Refer</w:t>
        </w:r>
        <w:r w:rsidR="004A0F0B" w:rsidRPr="0004210C">
          <w:rPr>
            <w:noProof/>
          </w:rPr>
          <w:t xml:space="preserve"> to</w:t>
        </w:r>
        <w:r w:rsidR="004A0F0B" w:rsidRPr="0004210C">
          <w:rPr>
            <w:i/>
            <w:iCs/>
            <w:noProof/>
            <w:rPrChange w:id="6239" w:author="Merrick, Riki | APHL" w:date="2022-08-29T08:48:00Z">
              <w:rPr>
                <w:noProof/>
              </w:rPr>
            </w:rPrChange>
          </w:rPr>
          <w:t xml:space="preserve"> </w:t>
        </w:r>
      </w:ins>
      <w:ins w:id="6240" w:author="Merrick, Riki | APHL" w:date="2022-08-29T08:49:00Z">
        <w:r w:rsidR="0004210C">
          <w:rPr>
            <w:i/>
            <w:iCs/>
            <w:noProof/>
          </w:rPr>
          <w:t>User</w:t>
        </w:r>
      </w:ins>
      <w:ins w:id="6241" w:author="Merrick, Riki | APHL" w:date="2022-07-17T15:56:00Z">
        <w:r w:rsidR="004A0F0B" w:rsidRPr="0004210C">
          <w:rPr>
            <w:i/>
            <w:iCs/>
            <w:noProof/>
            <w:rPrChange w:id="6242" w:author="Merrick, Riki | APHL" w:date="2022-08-29T08:48:00Z">
              <w:rPr>
                <w:noProof/>
              </w:rPr>
            </w:rPrChange>
          </w:rPr>
          <w:t xml:space="preserve"> defined table </w:t>
        </w:r>
      </w:ins>
      <w:ins w:id="6243" w:author="Merrick, Riki | APHL" w:date="2022-08-29T08:48:00Z">
        <w:r w:rsidR="0004210C" w:rsidRPr="0004210C">
          <w:rPr>
            <w:i/>
            <w:iCs/>
            <w:rPrChange w:id="6244" w:author="Merrick, Riki | APHL" w:date="2022-08-29T08:48:00Z">
              <w:rPr/>
            </w:rPrChange>
          </w:rPr>
          <w:t>0825</w:t>
        </w:r>
      </w:ins>
      <w:ins w:id="6245" w:author="Merrick, Riki | APHL" w:date="2022-07-17T15:56:00Z">
        <w:r w:rsidR="004A0F0B" w:rsidRPr="0004210C">
          <w:rPr>
            <w:i/>
            <w:iCs/>
            <w:noProof/>
            <w:rPrChange w:id="6246" w:author="Merrick, Riki | APHL" w:date="2022-08-29T08:48:00Z">
              <w:rPr>
                <w:noProof/>
              </w:rPr>
            </w:rPrChange>
          </w:rPr>
          <w:t xml:space="preserve"> - </w:t>
        </w:r>
      </w:ins>
      <w:bookmarkStart w:id="6247" w:name="_Hlk109926442"/>
      <w:ins w:id="6248" w:author="Merrick, Riki | APHL" w:date="2022-08-14T17:44:00Z">
        <w:r w:rsidR="00346DAE" w:rsidRPr="0004210C">
          <w:rPr>
            <w:i/>
            <w:iCs/>
            <w:noProof/>
            <w:rPrChange w:id="6249" w:author="Merrick, Riki | APHL" w:date="2022-08-29T08:48:00Z">
              <w:rPr>
                <w:noProof/>
              </w:rPr>
            </w:rPrChange>
          </w:rPr>
          <w:t>International Civil Aviation Organization Sex Or Gender</w:t>
        </w:r>
        <w:r w:rsidR="00346DAE">
          <w:rPr>
            <w:noProof/>
          </w:rPr>
          <w:t xml:space="preserve"> </w:t>
        </w:r>
      </w:ins>
      <w:ins w:id="6250" w:author="Merrick, Riki | APHL" w:date="2022-07-17T15:57:00Z">
        <w:r w:rsidR="000C03F5">
          <w:rPr>
            <w:noProof/>
          </w:rPr>
          <w:t xml:space="preserve">in Chapter 2 C, for suggested values </w:t>
        </w:r>
        <w:bookmarkEnd w:id="6247"/>
        <w:r w:rsidR="000C03F5">
          <w:rPr>
            <w:noProof/>
          </w:rPr>
          <w:t xml:space="preserve">drawn from </w:t>
        </w:r>
      </w:ins>
      <w:ins w:id="6251" w:author="Merrick, Riki | APHL" w:date="2022-07-17T15:54:00Z">
        <w:r w:rsidR="00427E21" w:rsidRPr="00427E21">
          <w:rPr>
            <w:noProof/>
          </w:rPr>
          <w:t xml:space="preserve">ISO/IEC 8859-1 (Latin 1) or equivalent. For example a Russian identity card might have the value ‘ж’ for sex which is the source value, but the international equivalent would be ‘F’ for interoperability and international legal purposes, </w:t>
        </w:r>
        <w:commentRangeStart w:id="6252"/>
        <w:r w:rsidR="00427E21" w:rsidRPr="00427E21">
          <w:rPr>
            <w:noProof/>
          </w:rPr>
          <w:t>as outlined in documentation by the International Civil Aviation Organization (ICAO)</w:t>
        </w:r>
      </w:ins>
      <w:ins w:id="6253" w:author="Merrick, Riki | APHL" w:date="2022-07-17T15:55:00Z">
        <w:r w:rsidR="004C793B">
          <w:rPr>
            <w:noProof/>
          </w:rPr>
          <w:t>.</w:t>
        </w:r>
        <w:commentRangeEnd w:id="6252"/>
        <w:r w:rsidR="0092556B">
          <w:rPr>
            <w:rStyle w:val="CommentReference"/>
            <w:rFonts w:ascii="Verdana" w:hAnsi="Verdana"/>
            <w:kern w:val="0"/>
            <w:lang w:eastAsia="en-US"/>
          </w:rPr>
          <w:commentReference w:id="6252"/>
        </w:r>
      </w:ins>
    </w:p>
    <w:p w14:paraId="2ED4B74F" w14:textId="541FC730" w:rsidR="002F372A" w:rsidRPr="00F74ED3" w:rsidRDefault="006F5FF1" w:rsidP="002F372A">
      <w:pPr>
        <w:pStyle w:val="Heading4"/>
        <w:numPr>
          <w:ilvl w:val="3"/>
          <w:numId w:val="52"/>
        </w:numPr>
        <w:tabs>
          <w:tab w:val="clear" w:pos="2160"/>
          <w:tab w:val="num" w:pos="360"/>
          <w:tab w:val="num" w:pos="964"/>
        </w:tabs>
        <w:ind w:left="964" w:hanging="316"/>
        <w:rPr>
          <w:ins w:id="6254" w:author="Merrick, Riki | APHL" w:date="2022-07-13T12:42:00Z"/>
          <w:noProof/>
          <w:lang w:val="fr-FR"/>
        </w:rPr>
      </w:pPr>
      <w:bookmarkStart w:id="6255" w:name="_Hlk103612486"/>
      <w:ins w:id="6256" w:author="Merrick, Riki | APHL" w:date="2022-07-25T16:41:00Z">
        <w:r>
          <w:rPr>
            <w:noProof/>
            <w:lang w:val="fr-FR"/>
          </w:rPr>
          <w:t>GSR-7</w:t>
        </w:r>
        <w:r>
          <w:rPr>
            <w:noProof/>
            <w:lang w:val="fr-FR"/>
          </w:rPr>
          <w:tab/>
        </w:r>
      </w:ins>
      <w:ins w:id="6257" w:author="Merrick, Riki | APHL" w:date="2022-07-13T12:42:00Z">
        <w:r w:rsidR="002F372A" w:rsidRPr="00F74ED3">
          <w:rPr>
            <w:noProof/>
            <w:lang w:val="fr-FR"/>
          </w:rPr>
          <w:t xml:space="preserve">Document </w:t>
        </w:r>
      </w:ins>
      <w:ins w:id="6258" w:author="Frank Oemig" w:date="2022-09-01T10:30:00Z">
        <w:r w:rsidR="00631398">
          <w:rPr>
            <w:noProof/>
            <w:lang w:val="fr-FR"/>
          </w:rPr>
          <w:t xml:space="preserve">Gender </w:t>
        </w:r>
      </w:ins>
      <w:ins w:id="6259" w:author="Merrick, Riki | APHL" w:date="2022-07-13T12:42:00Z">
        <w:r w:rsidR="002F372A" w:rsidRPr="00F74ED3">
          <w:rPr>
            <w:noProof/>
            <w:lang w:val="fr-FR"/>
          </w:rPr>
          <w:t>Type</w:t>
        </w:r>
        <w:r w:rsidR="002F372A" w:rsidRPr="00493AD0">
          <w:rPr>
            <w:noProof/>
            <w:vanish/>
          </w:rPr>
          <w:fldChar w:fldCharType="begin"/>
        </w:r>
        <w:r w:rsidR="002F372A" w:rsidRPr="00F74ED3">
          <w:rPr>
            <w:noProof/>
            <w:vanish/>
            <w:lang w:val="fr-FR"/>
          </w:rPr>
          <w:instrText>XE "</w:instrText>
        </w:r>
      </w:ins>
      <w:ins w:id="6260" w:author="Frank Oemig" w:date="2022-08-29T21:27:00Z">
        <w:r w:rsidR="007C37CF">
          <w:rPr>
            <w:noProof/>
            <w:vanish/>
            <w:lang w:val="fr-FR"/>
          </w:rPr>
          <w:instrText xml:space="preserve">Document </w:instrText>
        </w:r>
      </w:ins>
      <w:ins w:id="6261" w:author="Frank Oemig" w:date="2022-09-01T10:30:00Z">
        <w:r w:rsidR="00631398">
          <w:rPr>
            <w:noProof/>
            <w:vanish/>
            <w:lang w:val="fr-FR"/>
          </w:rPr>
          <w:instrText xml:space="preserve">Gender </w:instrText>
        </w:r>
      </w:ins>
      <w:ins w:id="6262" w:author="Frank Oemig" w:date="2022-08-29T21:27:00Z">
        <w:r w:rsidR="007C37CF">
          <w:rPr>
            <w:noProof/>
            <w:vanish/>
            <w:lang w:val="fr-FR"/>
          </w:rPr>
          <w:instrText>Type</w:instrText>
        </w:r>
      </w:ins>
      <w:ins w:id="6263" w:author="Merrick, Riki | APHL" w:date="2022-07-13T12:42:00Z">
        <w:del w:id="6264" w:author="Frank Oemig" w:date="2022-08-29T21:27:00Z">
          <w:r w:rsidR="002F372A" w:rsidRPr="00F74ED3" w:rsidDel="007C37CF">
            <w:rPr>
              <w:noProof/>
              <w:vanish/>
              <w:lang w:val="fr-FR"/>
            </w:rPr>
            <w:delInstrText>OH4-4 Combat Zone</w:delInstrText>
          </w:r>
          <w:r w:rsidR="002F372A" w:rsidRPr="00F74ED3" w:rsidDel="007C37CF">
            <w:rPr>
              <w:noProof/>
              <w:lang w:val="fr-FR"/>
            </w:rPr>
            <w:delInstrText xml:space="preserve"> End Date</w:delInstrText>
          </w:r>
          <w:r w:rsidR="002F372A" w:rsidRPr="00F74ED3" w:rsidDel="007C37CF">
            <w:rPr>
              <w:noProof/>
              <w:vanish/>
              <w:lang w:val="fr-FR"/>
            </w:rPr>
            <w:delInstrText xml:space="preserve"> </w:delInstrText>
          </w:r>
        </w:del>
        <w:r w:rsidR="002F372A" w:rsidRPr="00F74ED3">
          <w:rPr>
            <w:noProof/>
            <w:vanish/>
            <w:lang w:val="fr-FR"/>
          </w:rPr>
          <w:instrText>"</w:instrText>
        </w:r>
        <w:r w:rsidR="002F372A" w:rsidRPr="00493AD0">
          <w:rPr>
            <w:noProof/>
            <w:vanish/>
          </w:rPr>
          <w:fldChar w:fldCharType="end"/>
        </w:r>
        <w:r w:rsidR="002F372A" w:rsidRPr="00F74ED3">
          <w:rPr>
            <w:noProof/>
            <w:lang w:val="fr-FR"/>
          </w:rPr>
          <w:t xml:space="preserve">   (</w:t>
        </w:r>
        <w:r w:rsidR="002F372A">
          <w:rPr>
            <w:noProof/>
            <w:lang w:val="fr-FR"/>
          </w:rPr>
          <w:t>CWE</w:t>
        </w:r>
        <w:r w:rsidR="002F372A" w:rsidRPr="00F74ED3">
          <w:rPr>
            <w:noProof/>
            <w:lang w:val="fr-FR"/>
          </w:rPr>
          <w:t xml:space="preserve">)  </w:t>
        </w:r>
      </w:ins>
      <w:ins w:id="6265" w:author="Frank Oemig" w:date="2022-09-01T10:28:00Z">
        <w:r w:rsidR="00631398" w:rsidRPr="008C745D">
          <w:rPr>
            <w:noProof/>
            <w:lang w:val="nl-NL"/>
            <w:rPrChange w:id="6266" w:author="Frank Oemig" w:date="2022-09-07T17:25:00Z">
              <w:rPr>
                <w:noProof/>
              </w:rPr>
            </w:rPrChange>
          </w:rPr>
          <w:t>02519</w:t>
        </w:r>
      </w:ins>
    </w:p>
    <w:p w14:paraId="4639EFCE" w14:textId="77777777" w:rsidR="002F372A" w:rsidRDefault="002F372A" w:rsidP="002F372A">
      <w:pPr>
        <w:pStyle w:val="Components"/>
        <w:rPr>
          <w:ins w:id="6267" w:author="Merrick, Riki | APHL" w:date="2022-07-13T12:46:00Z"/>
          <w:noProof/>
        </w:rPr>
      </w:pPr>
      <w:ins w:id="6268"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269" w:author="Merrick, Riki | APHL" w:date="2022-07-17T15:51:00Z"/>
          <w:noProof/>
        </w:rPr>
      </w:pPr>
      <w:ins w:id="6270" w:author="Merrick, Riki | APHL" w:date="2022-07-13T12:42:00Z">
        <w:r w:rsidRPr="00493AD0">
          <w:rPr>
            <w:noProof/>
          </w:rPr>
          <w:t>Definition: This field contains the source document where this sex or gender property is recorded. E.g., national ID card, birth certificate, passport, patient medical record.</w:t>
        </w:r>
      </w:ins>
      <w:ins w:id="6271" w:author="Merrick, Riki | APHL" w:date="2022-07-17T15:51:00Z">
        <w:r w:rsidR="00064FDC">
          <w:rPr>
            <w:noProof/>
          </w:rPr>
          <w:t xml:space="preserve"> Refer to </w:t>
        </w:r>
      </w:ins>
      <w:ins w:id="6272" w:author="Merrick, Riki | APHL" w:date="2022-08-14T17:50:00Z">
        <w:r w:rsidR="00832534">
          <w:rPr>
            <w:noProof/>
          </w:rPr>
          <w:t xml:space="preserve">User-defined </w:t>
        </w:r>
      </w:ins>
      <w:ins w:id="6273" w:author="Merrick, Riki | APHL" w:date="2022-08-14T17:51:00Z">
        <w:r w:rsidR="00832534">
          <w:rPr>
            <w:noProof/>
          </w:rPr>
          <w:t xml:space="preserve">Table </w:t>
        </w:r>
      </w:ins>
      <w:ins w:id="6274" w:author="Merrick, Riki | APHL" w:date="2022-08-29T08:49:00Z">
        <w:r w:rsidR="0004210C">
          <w:rPr>
            <w:i/>
            <w:iCs/>
            <w:noProof/>
          </w:rPr>
          <w:t xml:space="preserve"> </w:t>
        </w:r>
      </w:ins>
      <w:ins w:id="6275" w:author="Frank Oemig" w:date="2022-09-01T10:31:00Z">
        <w:r w:rsidR="00631398">
          <w:rPr>
            <w:i/>
            <w:iCs/>
            <w:noProof/>
          </w:rPr>
          <w:t xml:space="preserve">0826 </w:t>
        </w:r>
      </w:ins>
      <w:ins w:id="6276" w:author="Frank Oemig" w:date="2022-09-01T10:30:00Z">
        <w:r w:rsidR="00631398">
          <w:rPr>
            <w:i/>
            <w:iCs/>
            <w:noProof/>
          </w:rPr>
          <w:t>Document Gend</w:t>
        </w:r>
      </w:ins>
      <w:ins w:id="6277" w:author="Frank Oemig" w:date="2022-09-01T10:31:00Z">
        <w:r w:rsidR="00631398">
          <w:rPr>
            <w:i/>
            <w:iCs/>
            <w:noProof/>
          </w:rPr>
          <w:t xml:space="preserve">er Type </w:t>
        </w:r>
      </w:ins>
      <w:ins w:id="6278" w:author="Merrick, Riki | APHL" w:date="2022-08-29T08:49:00Z">
        <w:r w:rsidR="0004210C">
          <w:rPr>
            <w:i/>
            <w:iCs/>
            <w:noProof/>
          </w:rPr>
          <w:t>(for gender us</w:t>
        </w:r>
      </w:ins>
      <w:ins w:id="6279" w:author="Merrick, Riki | APHL" w:date="2022-08-29T08:50:00Z">
        <w:r w:rsidR="0004210C">
          <w:rPr>
            <w:i/>
            <w:iCs/>
            <w:noProof/>
          </w:rPr>
          <w:t>es)</w:t>
        </w:r>
      </w:ins>
      <w:ins w:id="6280" w:author="Merrick, Riki | APHL" w:date="2022-08-14T17:51:00Z">
        <w:r w:rsidR="00832534">
          <w:rPr>
            <w:noProof/>
          </w:rPr>
          <w:t xml:space="preserve"> </w:t>
        </w:r>
        <w:r w:rsidR="001441EC">
          <w:rPr>
            <w:noProof/>
          </w:rPr>
          <w:t>for suggested values.</w:t>
        </w:r>
      </w:ins>
    </w:p>
    <w:p w14:paraId="733902C1" w14:textId="2B91EBA0" w:rsidR="002F372A" w:rsidRPr="00493AD0" w:rsidRDefault="002F372A" w:rsidP="002F372A">
      <w:pPr>
        <w:pStyle w:val="Heading4"/>
        <w:numPr>
          <w:ilvl w:val="3"/>
          <w:numId w:val="52"/>
        </w:numPr>
        <w:tabs>
          <w:tab w:val="clear" w:pos="2160"/>
          <w:tab w:val="num" w:pos="360"/>
          <w:tab w:val="num" w:pos="964"/>
        </w:tabs>
        <w:ind w:left="964" w:hanging="316"/>
        <w:rPr>
          <w:ins w:id="6281" w:author="Merrick, Riki | APHL" w:date="2022-07-13T12:42:00Z"/>
          <w:noProof/>
        </w:rPr>
      </w:pPr>
      <w:bookmarkStart w:id="6282" w:name="_Hlk103612507"/>
      <w:bookmarkEnd w:id="6255"/>
      <w:ins w:id="6283" w:author="Merrick, Riki | APHL" w:date="2022-07-13T12:42:00Z">
        <w:r w:rsidRPr="00493AD0">
          <w:rPr>
            <w:noProof/>
          </w:rPr>
          <w:t>GSR-</w:t>
        </w:r>
      </w:ins>
      <w:ins w:id="6284" w:author="Merrick, Riki | APHL" w:date="2022-08-14T17:54:00Z">
        <w:r w:rsidR="007A5AAE">
          <w:rPr>
            <w:noProof/>
          </w:rPr>
          <w:t>8</w:t>
        </w:r>
      </w:ins>
      <w:ins w:id="6285" w:author="Merrick, Riki | APHL" w:date="2022-07-13T12:42:00Z">
        <w:r w:rsidRPr="00493AD0">
          <w:rPr>
            <w:noProof/>
          </w:rPr>
          <w:t xml:space="preserve">   </w:t>
        </w:r>
        <w:r w:rsidRPr="00493AD0">
          <w:rPr>
            <w:noProof/>
            <w:lang w:val="fr-FR"/>
          </w:rPr>
          <w:t>Jurisdiction</w:t>
        </w:r>
      </w:ins>
      <w:ins w:id="6286" w:author="Frank Oemig" w:date="2022-09-01T10:49:00Z">
        <w:r w:rsidR="00B40F90">
          <w:rPr>
            <w:noProof/>
            <w:lang w:val="fr-FR"/>
          </w:rPr>
          <w:t xml:space="preserve"> Gender</w:t>
        </w:r>
      </w:ins>
      <w:ins w:id="6287" w:author="Frank Oemig" w:date="2022-08-29T21:28:00Z">
        <w:r w:rsidR="007C37CF" w:rsidRPr="00493AD0">
          <w:rPr>
            <w:noProof/>
            <w:vanish/>
          </w:rPr>
          <w:fldChar w:fldCharType="begin"/>
        </w:r>
        <w:r w:rsidR="007C37CF" w:rsidRPr="00F74ED3">
          <w:rPr>
            <w:noProof/>
            <w:vanish/>
            <w:lang w:val="fr-FR"/>
          </w:rPr>
          <w:instrText>XE "</w:instrText>
        </w:r>
        <w:r w:rsidR="007C37CF">
          <w:rPr>
            <w:noProof/>
            <w:vanish/>
            <w:lang w:val="fr-FR"/>
          </w:rPr>
          <w:instrText>Jurisdiction</w:instrText>
        </w:r>
        <w:r w:rsidR="007C37CF" w:rsidRPr="00F74ED3">
          <w:rPr>
            <w:noProof/>
            <w:vanish/>
            <w:lang w:val="fr-FR"/>
          </w:rPr>
          <w:instrText xml:space="preserve"> </w:instrText>
        </w:r>
      </w:ins>
      <w:ins w:id="6288" w:author="Frank Oemig" w:date="2022-09-01T10:49:00Z">
        <w:r w:rsidR="00B40F90">
          <w:rPr>
            <w:noProof/>
            <w:vanish/>
            <w:lang w:val="fr-FR"/>
          </w:rPr>
          <w:instrText>G</w:instrText>
        </w:r>
      </w:ins>
      <w:ins w:id="6289" w:author="Frank Oemig" w:date="2022-09-01T10:50:00Z">
        <w:r w:rsidR="00B40F90">
          <w:rPr>
            <w:noProof/>
            <w:vanish/>
            <w:lang w:val="fr-FR"/>
          </w:rPr>
          <w:instrText>en</w:instrText>
        </w:r>
      </w:ins>
      <w:ins w:id="6290" w:author="Frank Oemig" w:date="2022-09-01T10:49:00Z">
        <w:r w:rsidR="00B40F90">
          <w:rPr>
            <w:noProof/>
            <w:vanish/>
            <w:lang w:val="fr-FR"/>
          </w:rPr>
          <w:instrText>der</w:instrText>
        </w:r>
      </w:ins>
      <w:ins w:id="6291" w:author="Frank Oemig" w:date="2022-08-29T21:28:00Z">
        <w:r w:rsidR="007C37CF" w:rsidRPr="00F74ED3">
          <w:rPr>
            <w:noProof/>
            <w:vanish/>
            <w:lang w:val="fr-FR"/>
          </w:rPr>
          <w:instrText>"</w:instrText>
        </w:r>
        <w:r w:rsidR="007C37CF" w:rsidRPr="00493AD0">
          <w:rPr>
            <w:noProof/>
            <w:vanish/>
          </w:rPr>
          <w:fldChar w:fldCharType="end"/>
        </w:r>
      </w:ins>
      <w:ins w:id="6292" w:author="Merrick, Riki | APHL" w:date="2022-07-13T12:42:00Z">
        <w:r w:rsidRPr="00493AD0">
          <w:rPr>
            <w:noProof/>
          </w:rPr>
          <w:t xml:space="preserve">   (</w:t>
        </w:r>
        <w:r>
          <w:rPr>
            <w:noProof/>
          </w:rPr>
          <w:t>CWE</w:t>
        </w:r>
        <w:r w:rsidRPr="00493AD0">
          <w:rPr>
            <w:noProof/>
          </w:rPr>
          <w:t xml:space="preserve">)   </w:t>
        </w:r>
      </w:ins>
      <w:ins w:id="6293" w:author="Frank Oemig" w:date="2022-09-01T10:28:00Z">
        <w:r w:rsidR="00631398">
          <w:rPr>
            <w:noProof/>
          </w:rPr>
          <w:t>02520</w:t>
        </w:r>
      </w:ins>
    </w:p>
    <w:p w14:paraId="006FEC4E" w14:textId="77777777" w:rsidR="002F372A" w:rsidRDefault="002F372A" w:rsidP="002F372A">
      <w:pPr>
        <w:pStyle w:val="Components"/>
        <w:rPr>
          <w:ins w:id="6294" w:author="Merrick, Riki | APHL" w:date="2022-07-13T12:45:00Z"/>
          <w:noProof/>
        </w:rPr>
      </w:pPr>
      <w:ins w:id="6295"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8264C64" w:rsidR="002F372A" w:rsidRDefault="002F372A" w:rsidP="002F372A">
      <w:pPr>
        <w:pStyle w:val="NormalIndented"/>
        <w:rPr>
          <w:ins w:id="6296" w:author="Merrick, Riki | APHL" w:date="2022-07-17T16:02:00Z"/>
          <w:noProof/>
        </w:rPr>
      </w:pPr>
      <w:ins w:id="6297" w:author="Merrick, Riki | APHL" w:date="2022-07-13T12:42:00Z">
        <w:r w:rsidRPr="00493AD0">
          <w:rPr>
            <w:noProof/>
          </w:rPr>
          <w:t>Definition: This field contains the jurisdiction or organization that issued the document from which the sex or gender was acquired.</w:t>
        </w:r>
      </w:ins>
      <w:bookmarkEnd w:id="6282"/>
      <w:ins w:id="6298" w:author="Merrick, Riki | APHL" w:date="2022-07-17T15:51:00Z">
        <w:r w:rsidR="00064FDC">
          <w:rPr>
            <w:noProof/>
          </w:rPr>
          <w:t xml:space="preserve"> Refer to </w:t>
        </w:r>
      </w:ins>
      <w:ins w:id="6299" w:author="Merrick, Riki | APHL" w:date="2022-08-14T17:54:00Z">
        <w:r w:rsidR="007A5AAE" w:rsidRPr="0004210C">
          <w:rPr>
            <w:i/>
            <w:iCs/>
            <w:noProof/>
            <w:rPrChange w:id="6300" w:author="Merrick, Riki | APHL" w:date="2022-08-29T08:50:00Z">
              <w:rPr>
                <w:noProof/>
              </w:rPr>
            </w:rPrChange>
          </w:rPr>
          <w:t>User Define</w:t>
        </w:r>
        <w:r w:rsidR="0070639F" w:rsidRPr="0004210C">
          <w:rPr>
            <w:i/>
            <w:iCs/>
            <w:noProof/>
            <w:rPrChange w:id="6301" w:author="Merrick, Riki | APHL" w:date="2022-08-29T08:50:00Z">
              <w:rPr>
                <w:noProof/>
              </w:rPr>
            </w:rPrChange>
          </w:rPr>
          <w:t xml:space="preserve">d </w:t>
        </w:r>
        <w:r w:rsidR="007A5AAE" w:rsidRPr="0004210C">
          <w:rPr>
            <w:i/>
            <w:iCs/>
            <w:noProof/>
            <w:rPrChange w:id="6302" w:author="Merrick, Riki | APHL" w:date="2022-08-29T08:50:00Z">
              <w:rPr>
                <w:noProof/>
              </w:rPr>
            </w:rPrChange>
          </w:rPr>
          <w:t xml:space="preserve">HL7 Table </w:t>
        </w:r>
      </w:ins>
      <w:ins w:id="6303" w:author="Merrick, Riki | APHL" w:date="2022-08-29T08:50:00Z">
        <w:r w:rsidR="0004210C" w:rsidRPr="0004210C">
          <w:rPr>
            <w:i/>
            <w:iCs/>
            <w:rPrChange w:id="6304" w:author="Merrick, Riki | APHL" w:date="2022-08-29T08:50:00Z">
              <w:rPr/>
            </w:rPrChange>
          </w:rPr>
          <w:t>0827</w:t>
        </w:r>
      </w:ins>
      <w:ins w:id="6305" w:author="Merrick, Riki | APHL" w:date="2022-08-14T17:55:00Z">
        <w:r w:rsidR="0070639F" w:rsidRPr="0070639F">
          <w:rPr>
            <w:i/>
            <w:iCs/>
            <w:noProof/>
            <w:rPrChange w:id="6306" w:author="Merrick, Riki | APHL" w:date="2022-08-14T17:55:00Z">
              <w:rPr>
                <w:noProof/>
              </w:rPr>
            </w:rPrChange>
          </w:rPr>
          <w:t xml:space="preserve"> </w:t>
        </w:r>
        <w:del w:id="6307" w:author="Frank Oemig" w:date="2022-09-01T10:30:00Z">
          <w:r w:rsidR="0070639F" w:rsidRPr="0070639F" w:rsidDel="00631398">
            <w:rPr>
              <w:i/>
              <w:iCs/>
              <w:noProof/>
              <w:rPrChange w:id="6308" w:author="Merrick, Riki | APHL" w:date="2022-08-14T17:55:00Z">
                <w:rPr>
                  <w:noProof/>
                </w:rPr>
              </w:rPrChange>
            </w:rPr>
            <w:delText>-</w:delText>
          </w:r>
        </w:del>
      </w:ins>
      <w:ins w:id="6309" w:author="Frank Oemig" w:date="2022-09-01T10:30:00Z">
        <w:r w:rsidR="00631398">
          <w:rPr>
            <w:i/>
            <w:iCs/>
            <w:noProof/>
          </w:rPr>
          <w:t>–</w:t>
        </w:r>
      </w:ins>
      <w:ins w:id="6310" w:author="Merrick, Riki | APHL" w:date="2022-08-14T17:55:00Z">
        <w:r w:rsidR="0070639F" w:rsidRPr="0070639F">
          <w:rPr>
            <w:i/>
            <w:iCs/>
            <w:noProof/>
            <w:rPrChange w:id="6311" w:author="Merrick, Riki | APHL" w:date="2022-08-14T17:55:00Z">
              <w:rPr>
                <w:noProof/>
              </w:rPr>
            </w:rPrChange>
          </w:rPr>
          <w:t xml:space="preserve"> Jurisdiction</w:t>
        </w:r>
      </w:ins>
      <w:ins w:id="6312" w:author="Frank Oemig" w:date="2022-09-01T10:30:00Z">
        <w:r w:rsidR="00631398">
          <w:rPr>
            <w:i/>
            <w:iCs/>
            <w:noProof/>
          </w:rPr>
          <w:t xml:space="preserve"> Gender Type</w:t>
        </w:r>
      </w:ins>
      <w:ins w:id="6313" w:author="Merrick, Riki | APHL" w:date="2022-08-14T17:55:00Z">
        <w:r w:rsidR="0070639F">
          <w:rPr>
            <w:noProof/>
          </w:rPr>
          <w:t xml:space="preserve"> in Chapter 2C for suggested values.</w:t>
        </w:r>
      </w:ins>
    </w:p>
    <w:p w14:paraId="3DBDCD00" w14:textId="67259EF4" w:rsidR="002F372A" w:rsidRPr="00F74ED3" w:rsidRDefault="002F372A" w:rsidP="002F372A">
      <w:pPr>
        <w:pStyle w:val="Heading4"/>
        <w:numPr>
          <w:ilvl w:val="3"/>
          <w:numId w:val="52"/>
        </w:numPr>
        <w:tabs>
          <w:tab w:val="clear" w:pos="2160"/>
          <w:tab w:val="num" w:pos="360"/>
          <w:tab w:val="num" w:pos="964"/>
        </w:tabs>
        <w:ind w:left="964" w:hanging="316"/>
        <w:rPr>
          <w:ins w:id="6314" w:author="Merrick, Riki | APHL" w:date="2022-07-13T12:42:00Z"/>
          <w:noProof/>
          <w:lang w:val="fr-FR"/>
        </w:rPr>
      </w:pPr>
      <w:ins w:id="6315" w:author="Merrick, Riki | APHL" w:date="2022-07-13T12:42:00Z">
        <w:r w:rsidRPr="00F74ED3">
          <w:rPr>
            <w:noProof/>
            <w:lang w:val="fr-FR"/>
          </w:rPr>
          <w:t>GSR-</w:t>
        </w:r>
      </w:ins>
      <w:ins w:id="6316" w:author="Merrick, Riki | APHL" w:date="2022-08-14T17:55:00Z">
        <w:r w:rsidR="0070639F">
          <w:rPr>
            <w:noProof/>
            <w:lang w:val="fr-FR"/>
          </w:rPr>
          <w:t>9</w:t>
        </w:r>
      </w:ins>
      <w:ins w:id="6317" w:author="Merrick, Riki | APHL" w:date="2022-07-13T12:42:00Z">
        <w:r w:rsidRPr="00F74ED3">
          <w:rPr>
            <w:noProof/>
            <w:lang w:val="fr-FR"/>
          </w:rPr>
          <w:t xml:space="preserve">   </w:t>
        </w:r>
        <w:r w:rsidRPr="00493AD0">
          <w:rPr>
            <w:noProof/>
            <w:lang w:val="fr-FR"/>
          </w:rPr>
          <w:t>Acquisition Date</w:t>
        </w:r>
      </w:ins>
      <w:ins w:id="6318" w:author="Frank Oemig" w:date="2022-08-29T21:28:00Z">
        <w:r w:rsidR="007C37CF" w:rsidRPr="00493AD0">
          <w:rPr>
            <w:noProof/>
            <w:vanish/>
          </w:rPr>
          <w:fldChar w:fldCharType="begin"/>
        </w:r>
        <w:r w:rsidR="007C37CF" w:rsidRPr="00F74ED3">
          <w:rPr>
            <w:noProof/>
            <w:vanish/>
            <w:lang w:val="fr-FR"/>
          </w:rPr>
          <w:instrText>XE "</w:instrText>
        </w:r>
        <w:r w:rsidR="007C37CF">
          <w:rPr>
            <w:noProof/>
            <w:vanish/>
            <w:lang w:val="fr-FR"/>
          </w:rPr>
          <w:instrText>Acquisition Date</w:instrText>
        </w:r>
        <w:r w:rsidR="007C37CF" w:rsidRPr="00F74ED3">
          <w:rPr>
            <w:noProof/>
            <w:vanish/>
            <w:lang w:val="fr-FR"/>
          </w:rPr>
          <w:instrText>"</w:instrText>
        </w:r>
        <w:r w:rsidR="007C37CF" w:rsidRPr="00493AD0">
          <w:rPr>
            <w:noProof/>
            <w:vanish/>
          </w:rPr>
          <w:fldChar w:fldCharType="end"/>
        </w:r>
      </w:ins>
      <w:ins w:id="6319" w:author="Merrick, Riki | APHL" w:date="2022-07-13T12:42:00Z">
        <w:r w:rsidRPr="00F74ED3">
          <w:rPr>
            <w:noProof/>
            <w:lang w:val="fr-FR"/>
          </w:rPr>
          <w:t xml:space="preserve">   (</w:t>
        </w:r>
        <w:r>
          <w:rPr>
            <w:noProof/>
            <w:lang w:val="fr-FR"/>
          </w:rPr>
          <w:t>DTM</w:t>
        </w:r>
        <w:r w:rsidRPr="00F74ED3">
          <w:rPr>
            <w:noProof/>
            <w:lang w:val="fr-FR"/>
          </w:rPr>
          <w:t xml:space="preserve">)   </w:t>
        </w:r>
      </w:ins>
      <w:ins w:id="6320" w:author="Frank Oemig" w:date="2022-09-01T10:28:00Z">
        <w:r w:rsidR="00631398">
          <w:rPr>
            <w:noProof/>
          </w:rPr>
          <w:t>02521</w:t>
        </w:r>
      </w:ins>
    </w:p>
    <w:p w14:paraId="356E5FBA" w14:textId="77777777" w:rsidR="002F372A" w:rsidRPr="00493AD0" w:rsidRDefault="002F372A" w:rsidP="002F372A">
      <w:pPr>
        <w:pStyle w:val="NormalIndented"/>
        <w:rPr>
          <w:ins w:id="6321" w:author="Merrick, Riki | APHL" w:date="2022-07-13T12:42:00Z"/>
          <w:noProof/>
        </w:rPr>
      </w:pPr>
      <w:ins w:id="6322" w:author="Merrick, Riki | APHL" w:date="2022-07-13T12:42:00Z">
        <w:r w:rsidRPr="00493AD0">
          <w:rPr>
            <w:noProof/>
          </w:rPr>
          <w:t>Definition: This field contains the date/time when the sex or gender value was first recorded in the system.</w:t>
        </w:r>
      </w:ins>
    </w:p>
    <w:p w14:paraId="665B3D88" w14:textId="0BA43387" w:rsidR="002F372A" w:rsidRPr="00493AD0" w:rsidRDefault="002F372A" w:rsidP="002F372A">
      <w:pPr>
        <w:pStyle w:val="Heading4"/>
        <w:numPr>
          <w:ilvl w:val="3"/>
          <w:numId w:val="52"/>
        </w:numPr>
        <w:tabs>
          <w:tab w:val="clear" w:pos="2160"/>
          <w:tab w:val="num" w:pos="360"/>
          <w:tab w:val="num" w:pos="964"/>
        </w:tabs>
        <w:ind w:left="964" w:hanging="316"/>
        <w:rPr>
          <w:ins w:id="6323" w:author="Merrick, Riki | APHL" w:date="2022-07-13T12:42:00Z"/>
          <w:noProof/>
        </w:rPr>
      </w:pPr>
      <w:ins w:id="6324" w:author="Merrick, Riki | APHL" w:date="2022-07-13T12:42:00Z">
        <w:r w:rsidRPr="00493AD0">
          <w:rPr>
            <w:noProof/>
          </w:rPr>
          <w:t>GSR-</w:t>
        </w:r>
      </w:ins>
      <w:ins w:id="6325" w:author="Merrick, Riki | APHL" w:date="2022-08-14T17:55:00Z">
        <w:r w:rsidR="0070639F">
          <w:rPr>
            <w:noProof/>
          </w:rPr>
          <w:t>10</w:t>
        </w:r>
      </w:ins>
      <w:ins w:id="6326" w:author="Merrick, Riki | APHL" w:date="2022-07-13T12:42:00Z">
        <w:r w:rsidRPr="00493AD0">
          <w:rPr>
            <w:noProof/>
          </w:rPr>
          <w:t xml:space="preserve">   </w:t>
        </w:r>
        <w:r w:rsidRPr="00493AD0">
          <w:t>Validity Period</w:t>
        </w:r>
        <w:r w:rsidRPr="00493AD0">
          <w:rPr>
            <w:noProof/>
            <w:vanish/>
          </w:rPr>
          <w:t xml:space="preserve"> </w:t>
        </w:r>
        <w:r w:rsidRPr="00493AD0">
          <w:rPr>
            <w:noProof/>
            <w:vanish/>
          </w:rPr>
          <w:fldChar w:fldCharType="begin"/>
        </w:r>
        <w:r w:rsidRPr="00493AD0">
          <w:rPr>
            <w:noProof/>
            <w:vanish/>
          </w:rPr>
          <w:instrText>XE "</w:instrText>
        </w:r>
      </w:ins>
      <w:ins w:id="6327" w:author="Frank Oemig" w:date="2022-08-29T21:28:00Z">
        <w:r w:rsidR="007C37CF">
          <w:rPr>
            <w:noProof/>
            <w:vanish/>
          </w:rPr>
          <w:instrText>Validity Period</w:instrText>
        </w:r>
      </w:ins>
      <w:ins w:id="6328" w:author="Merrick, Riki | APHL" w:date="2022-07-13T12:42:00Z">
        <w:del w:id="6329" w:author="Frank Oemig" w:date="2022-08-29T21:28:00Z">
          <w:r w:rsidRPr="00493AD0" w:rsidDel="007C37CF">
            <w:rPr>
              <w:noProof/>
              <w:vanish/>
            </w:rPr>
            <w:delInstrText>OH4-4 Combat Zone</w:delInstrText>
          </w:r>
          <w:r w:rsidRPr="00493AD0" w:rsidDel="007C37CF">
            <w:rPr>
              <w:noProof/>
            </w:rPr>
            <w:delInstrText xml:space="preserve"> End Date</w:delInstrText>
          </w:r>
        </w:del>
        <w:r w:rsidRPr="00493AD0" w:rsidDel="004136D9">
          <w:rPr>
            <w:noProof/>
            <w:vanish/>
          </w:rPr>
          <w:instrText xml:space="preserve"> </w:instrText>
        </w:r>
        <w:r w:rsidRPr="00493AD0">
          <w:rPr>
            <w:noProof/>
            <w:vanish/>
          </w:rPr>
          <w:instrText>"</w:instrText>
        </w:r>
        <w:r w:rsidRPr="00493AD0">
          <w:rPr>
            <w:noProof/>
            <w:vanish/>
          </w:rPr>
          <w:fldChar w:fldCharType="end"/>
        </w:r>
        <w:r w:rsidRPr="00493AD0">
          <w:rPr>
            <w:noProof/>
          </w:rPr>
          <w:t xml:space="preserve">   (DR)   </w:t>
        </w:r>
      </w:ins>
      <w:ins w:id="6330" w:author="Frank Oemig" w:date="2022-09-01T10:28:00Z">
        <w:r w:rsidR="00631398">
          <w:rPr>
            <w:noProof/>
          </w:rPr>
          <w:t>02522</w:t>
        </w:r>
      </w:ins>
    </w:p>
    <w:p w14:paraId="59DEE19C" w14:textId="77777777" w:rsidR="002F372A" w:rsidRDefault="002F372A" w:rsidP="002F372A">
      <w:pPr>
        <w:pStyle w:val="Components"/>
        <w:rPr>
          <w:ins w:id="6331" w:author="Merrick, Riki | APHL" w:date="2022-07-13T12:49:00Z"/>
        </w:rPr>
      </w:pPr>
      <w:ins w:id="6332"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333" w:author="Merrick, Riki | APHL" w:date="2022-07-13T12:42:00Z"/>
          <w:noProof/>
        </w:rPr>
      </w:pPr>
      <w:ins w:id="6334" w:author="Merrick, Riki | APHL" w:date="2022-07-13T12:42:00Z">
        <w:r w:rsidRPr="00493AD0">
          <w:rPr>
            <w:noProof/>
          </w:rPr>
          <w:lastRenderedPageBreak/>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9E8D7A9" w:rsidR="002F372A" w:rsidRPr="00493AD0" w:rsidRDefault="002F372A" w:rsidP="002F372A">
      <w:pPr>
        <w:pStyle w:val="Heading4"/>
        <w:numPr>
          <w:ilvl w:val="3"/>
          <w:numId w:val="52"/>
        </w:numPr>
        <w:tabs>
          <w:tab w:val="clear" w:pos="2160"/>
          <w:tab w:val="num" w:pos="360"/>
          <w:tab w:val="num" w:pos="964"/>
        </w:tabs>
        <w:ind w:left="964" w:hanging="316"/>
        <w:rPr>
          <w:ins w:id="6335" w:author="Merrick, Riki | APHL" w:date="2022-07-13T12:42:00Z"/>
          <w:noProof/>
        </w:rPr>
      </w:pPr>
      <w:ins w:id="6336" w:author="Merrick, Riki | APHL" w:date="2022-07-13T12:42:00Z">
        <w:r w:rsidRPr="00493AD0">
          <w:rPr>
            <w:noProof/>
          </w:rPr>
          <w:t>GSR-</w:t>
        </w:r>
      </w:ins>
      <w:ins w:id="6337" w:author="Merrick, Riki | APHL" w:date="2022-07-17T15:51:00Z">
        <w:r w:rsidR="00064FDC">
          <w:rPr>
            <w:noProof/>
          </w:rPr>
          <w:t>1</w:t>
        </w:r>
      </w:ins>
      <w:ins w:id="6338" w:author="Merrick, Riki | APHL" w:date="2022-08-14T17:55:00Z">
        <w:r w:rsidR="0070639F">
          <w:rPr>
            <w:noProof/>
          </w:rPr>
          <w:t>1</w:t>
        </w:r>
      </w:ins>
      <w:ins w:id="6339" w:author="Merrick, Riki | APHL" w:date="2022-07-13T12:42:00Z">
        <w:r w:rsidRPr="00493AD0">
          <w:rPr>
            <w:noProof/>
          </w:rPr>
          <w:t xml:space="preserve">  Comment</w:t>
        </w:r>
      </w:ins>
      <w:ins w:id="6340" w:author="Frank Oemig" w:date="2022-08-29T21:28:00Z">
        <w:r w:rsidR="007C37CF" w:rsidRPr="00493AD0">
          <w:rPr>
            <w:noProof/>
            <w:vanish/>
          </w:rPr>
          <w:fldChar w:fldCharType="begin"/>
        </w:r>
        <w:r w:rsidR="007C37CF" w:rsidRPr="00F74ED3">
          <w:rPr>
            <w:noProof/>
            <w:vanish/>
            <w:lang w:val="fr-FR"/>
          </w:rPr>
          <w:instrText>XE "</w:instrText>
        </w:r>
      </w:ins>
      <w:ins w:id="6341" w:author="Frank Oemig" w:date="2022-08-29T21:29:00Z">
        <w:r w:rsidR="007C37CF">
          <w:rPr>
            <w:noProof/>
            <w:vanish/>
            <w:lang w:val="fr-FR"/>
          </w:rPr>
          <w:instrText>Comment</w:instrText>
        </w:r>
      </w:ins>
      <w:ins w:id="6342" w:author="Frank Oemig" w:date="2022-08-29T21:28:00Z">
        <w:r w:rsidR="007C37CF" w:rsidRPr="00F74ED3">
          <w:rPr>
            <w:noProof/>
            <w:vanish/>
            <w:lang w:val="fr-FR"/>
          </w:rPr>
          <w:instrText>"</w:instrText>
        </w:r>
        <w:r w:rsidR="007C37CF" w:rsidRPr="00493AD0">
          <w:rPr>
            <w:noProof/>
            <w:vanish/>
          </w:rPr>
          <w:fldChar w:fldCharType="end"/>
        </w:r>
      </w:ins>
      <w:ins w:id="6343" w:author="Merrick, Riki | APHL" w:date="2022-07-13T12:42:00Z">
        <w:r w:rsidRPr="00493AD0">
          <w:rPr>
            <w:noProof/>
          </w:rPr>
          <w:t xml:space="preserve">  (TX)  </w:t>
        </w:r>
      </w:ins>
      <w:ins w:id="6344" w:author="Frank Oemig" w:date="2022-09-01T10:29:00Z">
        <w:r w:rsidR="00631398">
          <w:rPr>
            <w:noProof/>
          </w:rPr>
          <w:t xml:space="preserve"> 02523</w:t>
        </w:r>
      </w:ins>
    </w:p>
    <w:p w14:paraId="052B24B2" w14:textId="77777777" w:rsidR="002F372A" w:rsidRPr="00493AD0" w:rsidRDefault="002F372A" w:rsidP="002F372A">
      <w:pPr>
        <w:pStyle w:val="NormalIndented"/>
        <w:rPr>
          <w:ins w:id="6345" w:author="Merrick, Riki | APHL" w:date="2022-07-13T12:42:00Z"/>
          <w:noProof/>
        </w:rPr>
      </w:pPr>
      <w:ins w:id="6346" w:author="Merrick, Riki | APHL" w:date="2022-07-13T12:42:00Z">
        <w:r w:rsidRPr="00493AD0">
          <w:rPr>
            <w:noProof/>
          </w:rPr>
          <w:t>Definition: This field contains a free text explanation about the context or source of the recorded sex or gender value.</w:t>
        </w:r>
      </w:ins>
    </w:p>
    <w:p w14:paraId="632B7DF4" w14:textId="77777777" w:rsidR="002F372A" w:rsidRDefault="002F372A" w:rsidP="002F372A">
      <w:pPr>
        <w:pStyle w:val="Heading3"/>
        <w:rPr>
          <w:ins w:id="6347" w:author="Merrick, Riki | APHL" w:date="2022-07-13T12:42:00Z"/>
          <w:noProof/>
        </w:rPr>
      </w:pPr>
      <w:bookmarkStart w:id="6348" w:name="_Toc109892165"/>
      <w:bookmarkStart w:id="6349" w:name="_Hlk109817672"/>
      <w:ins w:id="6350" w:author="Merrick, Riki | APHL" w:date="2022-07-13T12:42:00Z">
        <w:r>
          <w:rPr>
            <w:noProof/>
          </w:rPr>
          <w:t>GSC – Sex For Clinical Use Segment</w:t>
        </w:r>
        <w:bookmarkEnd w:id="6348"/>
      </w:ins>
    </w:p>
    <w:bookmarkEnd w:id="6349"/>
    <w:p w14:paraId="168BE9D0" w14:textId="77777777" w:rsidR="002F372A" w:rsidRPr="006A7484" w:rsidRDefault="002F372A" w:rsidP="002F372A">
      <w:pPr>
        <w:pStyle w:val="AttributeTableCaption"/>
        <w:ind w:left="720"/>
        <w:jc w:val="left"/>
        <w:rPr>
          <w:ins w:id="6351" w:author="Merrick, Riki | APHL" w:date="2022-07-13T12:42:00Z"/>
          <w:noProof/>
        </w:rPr>
      </w:pPr>
      <w:ins w:id="6352" w:author="Merrick, Riki | APHL" w:date="2022-07-13T12:42:00Z">
        <w:r w:rsidRPr="006A7484">
          <w:rPr>
            <w:noProof/>
          </w:rPr>
          <w:t>Sex for Clinical Use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t>
        </w:r>
      </w:ins>
    </w:p>
    <w:p w14:paraId="109580D2" w14:textId="77777777" w:rsidR="002F372A" w:rsidRDefault="002F372A" w:rsidP="002F372A">
      <w:pPr>
        <w:pStyle w:val="AttributeTableCaption"/>
        <w:ind w:left="720"/>
        <w:jc w:val="left"/>
        <w:rPr>
          <w:ins w:id="6353" w:author="Merrick, Riki | APHL" w:date="2022-07-13T12:42:00Z"/>
          <w:noProof/>
        </w:rPr>
      </w:pPr>
      <w:ins w:id="6354" w:author="Merrick, Riki | APHL" w:date="2022-07-13T12:42:00Z">
        <w:r w:rsidRPr="006A7484">
          <w:rPr>
            <w:noProof/>
          </w:rPr>
          <w:t>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Sex for Clinical Use categorization is intended to bridge the gap between the hypothetical ideal and the practical needs of operational systems.</w:t>
        </w:r>
      </w:ins>
    </w:p>
    <w:p w14:paraId="527BAADD" w14:textId="77777777" w:rsidR="002F372A" w:rsidRDefault="002F372A" w:rsidP="002F372A">
      <w:pPr>
        <w:pStyle w:val="AttributeTableCaption"/>
        <w:ind w:left="720"/>
        <w:jc w:val="left"/>
        <w:rPr>
          <w:ins w:id="6355" w:author="Merrick, Riki | APHL" w:date="2022-07-13T12:42:00Z"/>
          <w:noProof/>
        </w:rPr>
      </w:pPr>
      <w:ins w:id="6356" w:author="Merrick, Riki | APHL" w:date="2022-07-13T12:42:00Z">
        <w:r w:rsidRPr="006A7484">
          <w:rPr>
            <w:noProof/>
          </w:rPr>
          <w:t>Sex for Clinical Use is a contextual concept. For example, a patient may generally be categorized as male, but for a specific lab test, the resulting lab should use the reference ranges associated with a female reference population. In this case, systems may provide a patient-context </w:t>
        </w:r>
        <w:r>
          <w:fldChar w:fldCharType="begin"/>
        </w:r>
        <w:r>
          <w:instrText xml:space="preserve"> HYPERLINK "http://build.fhir.org/extension-patient-sexforclinicaluse.html" </w:instrText>
        </w:r>
        <w:r>
          <w:fldChar w:fldCharType="separate"/>
        </w:r>
        <w:r w:rsidRPr="006A7484">
          <w:rPr>
            <w:noProof/>
          </w:rPr>
          <w:t>sexForClinicalUse</w:t>
        </w:r>
        <w:r>
          <w:rPr>
            <w:noProof/>
          </w:rPr>
          <w:fldChar w:fldCharType="end"/>
        </w:r>
        <w:r w:rsidRPr="006A7484">
          <w:rPr>
            <w:noProof/>
          </w:rPr>
          <w:t> that acts as a 'default' for most care and annotate the lab order with a context-specific sexForClinicalUse. Systems 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77777777" w:rsidR="002F372A" w:rsidRPr="006857AA" w:rsidRDefault="002F372A" w:rsidP="002F372A">
      <w:pPr>
        <w:pStyle w:val="AttributeTableCaption"/>
        <w:ind w:left="720"/>
        <w:jc w:val="left"/>
        <w:rPr>
          <w:ins w:id="6357" w:author="Merrick, Riki | APHL" w:date="2022-07-13T12:42:00Z"/>
          <w:noProof/>
        </w:rPr>
      </w:pPr>
      <w:ins w:id="6358" w:author="Merrick, Riki | APHL" w:date="2022-07-13T12:42:00Z">
        <w:r w:rsidRPr="006857AA">
          <w:rPr>
            <w:noProof/>
          </w:rPr>
          <w:t>Prior to the definition of Sex for Clinical Use as a concept, systems may have used administrative gender as an approximation of patient-level sex for clinical use.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77777777" w:rsidR="002F372A" w:rsidRPr="00703E19" w:rsidRDefault="002F372A" w:rsidP="002F372A">
      <w:pPr>
        <w:pStyle w:val="AttributeTableCaption"/>
        <w:ind w:left="720"/>
        <w:jc w:val="left"/>
        <w:rPr>
          <w:ins w:id="6359" w:author="Merrick, Riki | APHL" w:date="2022-07-13T12:42:00Z"/>
          <w:noProof/>
        </w:rPr>
      </w:pPr>
      <w:ins w:id="6360" w:author="Merrick, Riki | APHL" w:date="2022-07-13T12:42:00Z">
        <w:r w:rsidRPr="00703E19">
          <w:rPr>
            <w:noProof/>
          </w:rPr>
          <w:t>For ease of interoperability, a patient’s sex for clinical use is constrained to four possible categories. Any patient for which special considerations apply should be categorized as 'Specified'. The 'Specified' category is often represented as 'Other' in existing systems.</w:t>
        </w:r>
      </w:ins>
    </w:p>
    <w:p w14:paraId="2BC0F412" w14:textId="77777777" w:rsidR="002F372A" w:rsidRPr="00921AED" w:rsidRDefault="002F372A" w:rsidP="002F372A">
      <w:pPr>
        <w:pStyle w:val="AttributeTableCaption"/>
        <w:ind w:left="720"/>
        <w:jc w:val="left"/>
        <w:rPr>
          <w:ins w:id="6361" w:author="Merrick, Riki | APHL" w:date="2022-07-13T12:42:00Z"/>
          <w:noProof/>
        </w:rPr>
      </w:pPr>
      <w:ins w:id="6362" w:author="Merrick, Riki | APHL" w:date="2022-07-13T12:42:00Z">
        <w:r w:rsidRPr="00921AED">
          <w:rPr>
            <w:b/>
            <w:bCs/>
            <w:noProof/>
          </w:rPr>
          <w:t>Female</w:t>
        </w:r>
        <w:r w:rsidRPr="00921AED">
          <w:rPr>
            <w:noProof/>
          </w:rPr>
          <w:t> - Available data indicates that diagnostics, analytics, and treatments should consider best practices associated with female reference populations.</w:t>
        </w:r>
      </w:ins>
    </w:p>
    <w:p w14:paraId="24602D28" w14:textId="77777777" w:rsidR="002F372A" w:rsidRPr="00921AED" w:rsidRDefault="002F372A" w:rsidP="002F372A">
      <w:pPr>
        <w:pStyle w:val="AttributeTableCaption"/>
        <w:ind w:left="720"/>
        <w:jc w:val="left"/>
        <w:rPr>
          <w:ins w:id="6363" w:author="Merrick, Riki | APHL" w:date="2022-07-13T12:42:00Z"/>
          <w:noProof/>
        </w:rPr>
      </w:pPr>
      <w:ins w:id="6364" w:author="Merrick, Riki | APHL" w:date="2022-07-13T12:42:00Z">
        <w:r w:rsidRPr="00631398">
          <w:rPr>
            <w:b/>
            <w:bCs/>
            <w:noProof/>
            <w:rPrChange w:id="6365" w:author="Frank Oemig" w:date="2022-09-01T10:31:00Z">
              <w:rPr>
                <w:noProof/>
              </w:rPr>
            </w:rPrChange>
          </w:rPr>
          <w:t>Male</w:t>
        </w:r>
        <w:r w:rsidRPr="00921AED">
          <w:rPr>
            <w:noProof/>
          </w:rPr>
          <w:t> - Available data indicates that diagnostics, analytics, and treatments should consider best practices associated with male reference populations.</w:t>
        </w:r>
      </w:ins>
    </w:p>
    <w:p w14:paraId="18B13079" w14:textId="77777777" w:rsidR="002F372A" w:rsidRPr="00921AED" w:rsidRDefault="002F372A" w:rsidP="002F372A">
      <w:pPr>
        <w:pStyle w:val="AttributeTableCaption"/>
        <w:ind w:left="720"/>
        <w:jc w:val="left"/>
        <w:rPr>
          <w:ins w:id="6366" w:author="Merrick, Riki | APHL" w:date="2022-07-13T12:42:00Z"/>
          <w:noProof/>
        </w:rPr>
      </w:pPr>
      <w:ins w:id="6367" w:author="Merrick, Riki | APHL" w:date="2022-07-13T12:42:00Z">
        <w:r w:rsidRPr="00631398">
          <w:rPr>
            <w:b/>
            <w:bCs/>
            <w:noProof/>
            <w:rPrChange w:id="6368" w:author="Frank Oemig" w:date="2022-09-01T10:31:00Z">
              <w:rPr>
                <w:noProof/>
              </w:rPr>
            </w:rPrChange>
          </w:rPr>
          <w:t>Specified</w:t>
        </w:r>
        <w:r w:rsidRPr="00921AED">
          <w:rPr>
            <w:noProof/>
          </w:rPr>
          <w:t xml:space="preserve"> - Available data indicates that diagnostics, analytics, and treatment best practices may be undefined or not aligned with existing sex-derived reference populations. Individuals or systems providing care should either use default behavior that is safe for both male and female populations, individually </w:t>
        </w:r>
        <w:r w:rsidRPr="00921AED">
          <w:rPr>
            <w:noProof/>
          </w:rPr>
          <w:lastRenderedPageBreak/>
          <w:t>review treatment options with the patient, or carefully inspect relevant observations before proceeding with treatment.</w:t>
        </w:r>
      </w:ins>
    </w:p>
    <w:p w14:paraId="609D5CBC" w14:textId="77777777" w:rsidR="002F372A" w:rsidRPr="006A7484" w:rsidRDefault="002F372A" w:rsidP="002F372A">
      <w:pPr>
        <w:pStyle w:val="AttributeTableCaption"/>
        <w:ind w:left="720"/>
        <w:jc w:val="left"/>
        <w:rPr>
          <w:ins w:id="6369" w:author="Merrick, Riki | APHL" w:date="2022-07-13T12:42:00Z"/>
        </w:rPr>
      </w:pPr>
      <w:ins w:id="6370" w:author="Merrick, Riki | APHL" w:date="2022-07-13T12:42:00Z">
        <w:r w:rsidRPr="00631398">
          <w:rPr>
            <w:b/>
            <w:bCs/>
            <w:noProof/>
            <w:rPrChange w:id="6371" w:author="Frank Oemig" w:date="2022-09-01T10:31:00Z">
              <w:rPr>
                <w:noProof/>
              </w:rPr>
            </w:rPrChange>
          </w:rPr>
          <w:t>Unknown</w:t>
        </w:r>
        <w:r w:rsidRPr="00921AED">
          <w:rPr>
            <w:noProof/>
          </w:rPr>
          <w:t> - The sex for clinical use cannot be determined because there are no relevant evidence or documentation, or the evidence or documentation are not sufficient to determine a value. Sex for Clinical Use (SFCU) History and Practices</w:t>
        </w:r>
      </w:ins>
    </w:p>
    <w:p w14:paraId="0FFB7CC7" w14:textId="77777777" w:rsidR="002F372A" w:rsidRDefault="002F372A" w:rsidP="002F372A">
      <w:pPr>
        <w:pStyle w:val="AttributeTableCaption"/>
        <w:ind w:left="720"/>
        <w:jc w:val="left"/>
        <w:rPr>
          <w:ins w:id="6372" w:author="Merrick, Riki | APHL" w:date="2022-07-13T12:42:00Z"/>
          <w:noProof/>
        </w:rPr>
      </w:pPr>
      <w:ins w:id="6373" w:author="Merrick, Riki | APHL" w:date="2022-07-13T12:42:00Z">
        <w:r w:rsidRPr="00493AD0">
          <w:rPr>
            <w:noProof/>
          </w:rPr>
          <w:t>Because the SFCU can be context-specific, on rare occasions there may be more than one concurrent SFCU for a patient. For example, there could be multiple procedure results, each identifying a context specific SFCU determination used to set the normal range used.</w:t>
        </w:r>
      </w:ins>
    </w:p>
    <w:p w14:paraId="3DEEA806" w14:textId="77777777" w:rsidR="002F372A" w:rsidRDefault="002F372A" w:rsidP="002F372A">
      <w:pPr>
        <w:pStyle w:val="AttributeTableCaption"/>
        <w:ind w:left="720"/>
        <w:jc w:val="left"/>
        <w:rPr>
          <w:ins w:id="6374" w:author="Merrick, Riki | APHL" w:date="2022-07-13T12:42:00Z"/>
          <w:noProof/>
        </w:rPr>
      </w:pPr>
      <w:ins w:id="6375" w:author="Merrick, Riki | APHL" w:date="2022-07-13T12:42:00Z">
        <w:r>
          <w:rPr>
            <w:noProof/>
          </w:rPr>
          <w:t>The SFCU values exchanged in a message should be limited to those appropriate for the context(s) in the message. That is, an individual may have different SFCU values for two different procedures, but if the message only contains one of the procedures, only the SFCU value related to that procedure should be included in the message. Note that a single SFCU value may apply to multiple contexts within a single message (i.e. GSC-6 is allowed to repeat and point to multiple locations within the message).</w:t>
        </w:r>
      </w:ins>
    </w:p>
    <w:p w14:paraId="07B0BDD5" w14:textId="77777777" w:rsidR="002F372A" w:rsidRPr="001E7457" w:rsidRDefault="002F372A" w:rsidP="002F372A">
      <w:pPr>
        <w:pStyle w:val="AttributeTableCaption"/>
        <w:ind w:left="720"/>
        <w:jc w:val="left"/>
        <w:rPr>
          <w:ins w:id="6376" w:author="Merrick, Riki | APHL" w:date="2022-07-13T12:42:00Z"/>
          <w:noProof/>
        </w:rPr>
      </w:pPr>
      <w:ins w:id="6377" w:author="Merrick, Riki | APHL" w:date="2022-07-13T12:42:00Z">
        <w:r w:rsidRPr="001E7457">
          <w:rPr>
            <w:noProof/>
          </w:rPr>
          <w:t xml:space="preserve">The </w:t>
        </w:r>
        <w:r>
          <w:rPr>
            <w:noProof/>
          </w:rPr>
          <w:t>GSC</w:t>
        </w:r>
        <w:r w:rsidRPr="001E7457">
          <w:rPr>
            <w:noProof/>
          </w:rPr>
          <w:t xml:space="preserve"> segment should only be used to declare SFCU values for the patient conveyed in the message. Conveyance of a sex for clinical use for other individuals that may be described in the message (e.g. next of kin, guarantors, providers) is not permitted as these individuals will not have clinical contexts within the message.</w:t>
        </w:r>
      </w:ins>
    </w:p>
    <w:p w14:paraId="226F4B14" w14:textId="7F7FF5E5" w:rsidR="002F372A" w:rsidRDefault="002F372A" w:rsidP="002F372A">
      <w:pPr>
        <w:pStyle w:val="AttributeTableCaption"/>
        <w:ind w:left="720"/>
        <w:rPr>
          <w:ins w:id="6378" w:author="Merrick, Riki | APHL" w:date="2022-07-13T12:42:00Z"/>
          <w:noProof/>
        </w:rPr>
      </w:pPr>
      <w:ins w:id="6379" w:author="Merrick, Riki | APHL" w:date="2022-07-13T12:42:00Z">
        <w:r>
          <w:rPr>
            <w:noProof/>
          </w:rPr>
          <w:t>HL7 Attribute Table – GSC –</w:t>
        </w:r>
      </w:ins>
      <w:ins w:id="6380" w:author="Frank Oemig" w:date="2022-09-01T10:32:00Z">
        <w:r w:rsidR="00631398">
          <w:rPr>
            <w:noProof/>
          </w:rPr>
          <w:t xml:space="preserve"> </w:t>
        </w:r>
      </w:ins>
      <w:ins w:id="6381" w:author="Merrick, Riki | APHL" w:date="2022-07-13T12:42:00Z">
        <w:r>
          <w:rPr>
            <w:noProof/>
          </w:rPr>
          <w:t>Sex for Clinical Use</w:t>
        </w:r>
        <w:r w:rsidRPr="00F21240">
          <w:rPr>
            <w:noProof/>
          </w:rPr>
          <w:fldChar w:fldCharType="begin"/>
        </w:r>
        <w:r w:rsidRPr="00BC5F82">
          <w:rPr>
            <w:noProof/>
          </w:rPr>
          <w:instrText xml:space="preserve">XE "HL7 Attribute Table: </w:instrText>
        </w:r>
      </w:ins>
      <w:ins w:id="6382" w:author="Frank Oemig" w:date="2022-09-01T10:32:00Z">
        <w:r w:rsidR="00631398">
          <w:rPr>
            <w:noProof/>
          </w:rPr>
          <w:instrText>GSC</w:instrText>
        </w:r>
      </w:ins>
      <w:ins w:id="6383" w:author="Merrick, Riki | APHL" w:date="2022-07-13T12:42:00Z">
        <w:del w:id="6384"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385"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386" w:author="Merrick, Riki | APHL" w:date="2022-07-13T12:42:00Z"/>
                <w:noProof/>
              </w:rPr>
            </w:pPr>
            <w:ins w:id="6387"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388" w:author="Merrick, Riki | APHL" w:date="2022-07-13T12:42:00Z"/>
                <w:noProof/>
              </w:rPr>
            </w:pPr>
            <w:ins w:id="6389"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390" w:author="Merrick, Riki | APHL" w:date="2022-07-13T12:42:00Z"/>
                <w:noProof/>
              </w:rPr>
            </w:pPr>
            <w:ins w:id="6391"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392" w:author="Merrick, Riki | APHL" w:date="2022-07-13T12:42:00Z"/>
                <w:noProof/>
              </w:rPr>
            </w:pPr>
            <w:ins w:id="6393"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394" w:author="Merrick, Riki | APHL" w:date="2022-07-13T12:42:00Z"/>
                <w:noProof/>
              </w:rPr>
            </w:pPr>
            <w:ins w:id="6395"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396" w:author="Merrick, Riki | APHL" w:date="2022-07-13T12:42:00Z"/>
                <w:noProof/>
              </w:rPr>
            </w:pPr>
            <w:ins w:id="6397"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398" w:author="Merrick, Riki | APHL" w:date="2022-07-13T12:42:00Z"/>
                <w:noProof/>
              </w:rPr>
            </w:pPr>
            <w:ins w:id="6399"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400" w:author="Merrick, Riki | APHL" w:date="2022-07-13T12:42:00Z"/>
                <w:noProof/>
              </w:rPr>
            </w:pPr>
            <w:ins w:id="6401"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402" w:author="Merrick, Riki | APHL" w:date="2022-07-13T12:42:00Z"/>
                <w:noProof/>
              </w:rPr>
            </w:pPr>
            <w:ins w:id="6403" w:author="Merrick, Riki | APHL" w:date="2022-07-13T12:42:00Z">
              <w:r w:rsidRPr="00493AD0">
                <w:rPr>
                  <w:noProof/>
                </w:rPr>
                <w:t>ELEMENT NAME</w:t>
              </w:r>
            </w:ins>
          </w:p>
        </w:tc>
      </w:tr>
      <w:tr w:rsidR="002F372A" w:rsidRPr="00493AD0" w14:paraId="70414CA3" w14:textId="77777777" w:rsidTr="005D6611">
        <w:trPr>
          <w:jc w:val="center"/>
          <w:ins w:id="6404"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405" w:author="Merrick, Riki | APHL" w:date="2022-07-13T12:42:00Z"/>
                <w:noProof/>
              </w:rPr>
            </w:pPr>
            <w:ins w:id="6406"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407"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408"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409" w:author="Merrick, Riki | APHL" w:date="2022-07-13T12:42:00Z"/>
                <w:noProof/>
              </w:rPr>
            </w:pPr>
            <w:ins w:id="6410"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411" w:author="Merrick, Riki | APHL" w:date="2022-07-13T12:42:00Z"/>
                <w:noProof/>
              </w:rPr>
            </w:pPr>
            <w:ins w:id="6412"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41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414"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415" w:author="Merrick, Riki | APHL" w:date="2022-07-13T12:42:00Z"/>
                <w:noProof/>
              </w:rPr>
            </w:pPr>
            <w:ins w:id="6416"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417" w:author="Merrick, Riki | APHL" w:date="2022-07-13T12:42:00Z"/>
                <w:noProof/>
              </w:rPr>
            </w:pPr>
            <w:ins w:id="6418" w:author="Merrick, Riki | APHL" w:date="2022-07-13T12:42:00Z">
              <w:r w:rsidRPr="00493AD0">
                <w:t>Set ID</w:t>
              </w:r>
            </w:ins>
          </w:p>
        </w:tc>
      </w:tr>
      <w:tr w:rsidR="002F372A" w:rsidRPr="00493AD0" w14:paraId="312113EB" w14:textId="77777777" w:rsidTr="005D6611">
        <w:trPr>
          <w:jc w:val="center"/>
          <w:ins w:id="641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420" w:author="Merrick, Riki | APHL" w:date="2022-07-13T12:42:00Z"/>
                <w:noProof/>
              </w:rPr>
            </w:pPr>
            <w:ins w:id="6421"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422" w:author="Merrick, Riki | APHL" w:date="2022-07-13T12:42:00Z"/>
                <w:noProof/>
              </w:rPr>
            </w:pPr>
            <w:ins w:id="6423"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424"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425" w:author="Merrick, Riki | APHL" w:date="2022-07-13T12:42:00Z"/>
                <w:noProof/>
              </w:rPr>
            </w:pPr>
            <w:ins w:id="6426"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427" w:author="Merrick, Riki | APHL" w:date="2022-07-13T12:42:00Z"/>
                <w:noProof/>
              </w:rPr>
            </w:pPr>
            <w:ins w:id="642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42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430" w:author="Merrick, Riki | APHL" w:date="2022-07-13T12:42:00Z"/>
                <w:rStyle w:val="HyperlinkTable"/>
                <w:rFonts w:eastAsia="Arial Unicode MS"/>
              </w:rPr>
            </w:pPr>
            <w:ins w:id="6431"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432" w:author="Merrick, Riki | APHL" w:date="2022-07-13T12:42:00Z"/>
                <w:rFonts w:cs="Times New Roman"/>
              </w:rPr>
            </w:pPr>
            <w:ins w:id="6433"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434" w:author="Merrick, Riki | APHL" w:date="2022-07-13T12:42:00Z"/>
                <w:noProof/>
              </w:rPr>
            </w:pPr>
            <w:ins w:id="6435" w:author="Merrick, Riki | APHL" w:date="2022-07-13T12:42:00Z">
              <w:r w:rsidRPr="00493AD0">
                <w:t>Action Code</w:t>
              </w:r>
            </w:ins>
          </w:p>
        </w:tc>
      </w:tr>
      <w:tr w:rsidR="002F372A" w:rsidRPr="00493AD0" w14:paraId="0CC7622F" w14:textId="77777777" w:rsidTr="005D6611">
        <w:trPr>
          <w:jc w:val="center"/>
          <w:ins w:id="6436"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437" w:author="Merrick, Riki | APHL" w:date="2022-07-13T12:42:00Z"/>
              </w:rPr>
            </w:pPr>
            <w:ins w:id="6438"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4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44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441" w:author="Merrick, Riki | APHL" w:date="2022-07-13T12:42:00Z"/>
              </w:rPr>
            </w:pPr>
            <w:ins w:id="6442"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443" w:author="Merrick, Riki | APHL" w:date="2022-07-13T12:42:00Z"/>
                <w:noProof/>
              </w:rPr>
            </w:pPr>
            <w:ins w:id="6444"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44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446"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447" w:author="Merrick, Riki | APHL" w:date="2022-07-13T12:42:00Z"/>
                <w:rFonts w:cs="Times New Roman"/>
              </w:rPr>
            </w:pPr>
            <w:ins w:id="6448"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449" w:author="Merrick, Riki | APHL" w:date="2022-07-13T12:42:00Z"/>
              </w:rPr>
            </w:pPr>
            <w:ins w:id="6450" w:author="Merrick, Riki | APHL" w:date="2022-07-13T12:42:00Z">
              <w:r>
                <w:t>GSC Instance Identifier</w:t>
              </w:r>
            </w:ins>
          </w:p>
        </w:tc>
      </w:tr>
      <w:tr w:rsidR="002F372A" w:rsidRPr="00493AD0" w14:paraId="46A1DEC3" w14:textId="77777777" w:rsidTr="005D6611">
        <w:trPr>
          <w:jc w:val="center"/>
          <w:ins w:id="645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452" w:author="Merrick, Riki | APHL" w:date="2022-07-13T12:42:00Z"/>
                <w:noProof/>
              </w:rPr>
            </w:pPr>
            <w:ins w:id="6453"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45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455"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456" w:author="Merrick, Riki | APHL" w:date="2022-07-13T12:42:00Z"/>
                <w:noProof/>
              </w:rPr>
            </w:pPr>
            <w:ins w:id="6457"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458" w:author="Merrick, Riki | APHL" w:date="2022-07-13T12:42:00Z"/>
                <w:noProof/>
              </w:rPr>
            </w:pPr>
            <w:ins w:id="6459"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46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461" w:author="Merrick, Riki | APHL" w:date="2022-07-13T12:42:00Z"/>
                <w:rStyle w:val="HyperlinkTable"/>
                <w:rFonts w:eastAsia="Arial Unicode MS"/>
              </w:rPr>
            </w:pPr>
            <w:ins w:id="6462"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463" w:author="Merrick, Riki | APHL" w:date="2022-07-13T12:42:00Z"/>
                <w:rFonts w:cs="Times New Roman"/>
              </w:rPr>
            </w:pPr>
            <w:ins w:id="6464"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77777777" w:rsidR="002F372A" w:rsidRPr="00493AD0" w:rsidRDefault="002F372A" w:rsidP="005D6611">
            <w:pPr>
              <w:pStyle w:val="AttributeTableBody"/>
              <w:jc w:val="left"/>
              <w:rPr>
                <w:ins w:id="6465" w:author="Merrick, Riki | APHL" w:date="2022-07-13T12:42:00Z"/>
                <w:noProof/>
              </w:rPr>
            </w:pPr>
            <w:ins w:id="6466" w:author="Merrick, Riki | APHL" w:date="2022-07-13T12:42:00Z">
              <w:r w:rsidRPr="00493AD0">
                <w:t>Sex for Clinical Use</w:t>
              </w:r>
            </w:ins>
          </w:p>
        </w:tc>
      </w:tr>
      <w:tr w:rsidR="002F372A" w:rsidRPr="00493AD0" w14:paraId="440F1564" w14:textId="77777777" w:rsidTr="005D6611">
        <w:trPr>
          <w:jc w:val="center"/>
          <w:ins w:id="646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468" w:author="Merrick, Riki | APHL" w:date="2022-07-13T12:42:00Z"/>
                <w:noProof/>
              </w:rPr>
            </w:pPr>
            <w:ins w:id="6469"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47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47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472" w:author="Merrick, Riki | APHL" w:date="2022-07-13T12:42:00Z"/>
                <w:noProof/>
              </w:rPr>
            </w:pPr>
            <w:ins w:id="6473"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474" w:author="Merrick, Riki | APHL" w:date="2022-07-13T12:42:00Z"/>
                <w:noProof/>
              </w:rPr>
            </w:pPr>
            <w:ins w:id="647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47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47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478" w:author="Merrick, Riki | APHL" w:date="2022-07-13T12:42:00Z"/>
                <w:noProof/>
              </w:rPr>
            </w:pPr>
            <w:ins w:id="6479"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480" w:author="Merrick, Riki | APHL" w:date="2022-07-13T12:42:00Z"/>
                <w:noProof/>
              </w:rPr>
            </w:pPr>
            <w:ins w:id="6481" w:author="Merrick, Riki | APHL" w:date="2022-07-13T12:42:00Z">
              <w:r w:rsidRPr="00493AD0">
                <w:t>Validity Period</w:t>
              </w:r>
            </w:ins>
          </w:p>
        </w:tc>
      </w:tr>
      <w:tr w:rsidR="002F372A" w:rsidRPr="00493AD0" w14:paraId="44D66B9B" w14:textId="77777777" w:rsidTr="005D6611">
        <w:trPr>
          <w:jc w:val="center"/>
          <w:ins w:id="6482"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483" w:author="Merrick, Riki | APHL" w:date="2022-07-13T12:42:00Z"/>
              </w:rPr>
            </w:pPr>
            <w:ins w:id="6484"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48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48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487" w:author="Merrick, Riki | APHL" w:date="2022-07-13T12:42:00Z"/>
              </w:rPr>
            </w:pPr>
            <w:ins w:id="6488"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489" w:author="Merrick, Riki | APHL" w:date="2022-07-13T12:42:00Z"/>
              </w:rPr>
            </w:pPr>
            <w:ins w:id="6490"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491" w:author="Merrick, Riki | APHL" w:date="2022-07-13T12:42:00Z"/>
                <w:noProof/>
              </w:rPr>
            </w:pPr>
            <w:ins w:id="6492"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49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494" w:author="Merrick, Riki | APHL" w:date="2022-07-13T12:42:00Z"/>
                <w:noProof/>
              </w:rPr>
            </w:pPr>
            <w:ins w:id="6495"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496" w:author="Merrick, Riki | APHL" w:date="2022-07-13T12:42:00Z"/>
              </w:rPr>
            </w:pPr>
            <w:ins w:id="6497" w:author="Merrick, Riki | APHL" w:date="2022-07-13T12:42:00Z">
              <w:r w:rsidRPr="00493AD0">
                <w:t>Context</w:t>
              </w:r>
            </w:ins>
          </w:p>
        </w:tc>
      </w:tr>
      <w:tr w:rsidR="002F372A" w:rsidRPr="00493AD0" w14:paraId="080EC928" w14:textId="77777777" w:rsidTr="005D6611">
        <w:trPr>
          <w:jc w:val="center"/>
          <w:ins w:id="6498"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499" w:author="Merrick, Riki | APHL" w:date="2022-07-13T12:42:00Z"/>
              </w:rPr>
            </w:pPr>
            <w:ins w:id="6500"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50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50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503" w:author="Merrick, Riki | APHL" w:date="2022-07-13T12:42:00Z"/>
              </w:rPr>
            </w:pPr>
            <w:ins w:id="6504"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505" w:author="Merrick, Riki | APHL" w:date="2022-07-13T12:42:00Z"/>
              </w:rPr>
            </w:pPr>
            <w:ins w:id="6506"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507" w:author="Merrick, Riki | APHL" w:date="2022-07-13T12:42:00Z"/>
                <w:noProof/>
              </w:rPr>
            </w:pPr>
            <w:ins w:id="6508"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50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510" w:author="Merrick, Riki | APHL" w:date="2022-07-13T12:42:00Z"/>
                <w:noProof/>
              </w:rPr>
            </w:pPr>
            <w:ins w:id="6511"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512" w:author="Merrick, Riki | APHL" w:date="2022-07-13T12:42:00Z"/>
              </w:rPr>
            </w:pPr>
            <w:ins w:id="6513" w:author="Merrick, Riki | APHL" w:date="2022-07-13T12:42:00Z">
              <w:r w:rsidRPr="00493AD0">
                <w:t>Evidence</w:t>
              </w:r>
            </w:ins>
          </w:p>
        </w:tc>
      </w:tr>
      <w:tr w:rsidR="002F372A" w:rsidRPr="00493AD0" w14:paraId="25F3EE61" w14:textId="77777777" w:rsidTr="005D6611">
        <w:trPr>
          <w:jc w:val="center"/>
          <w:ins w:id="6514"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515" w:author="Merrick, Riki | APHL" w:date="2022-07-13T12:42:00Z"/>
              </w:rPr>
            </w:pPr>
            <w:ins w:id="6516"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51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51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519" w:author="Merrick, Riki | APHL" w:date="2022-07-13T12:42:00Z"/>
              </w:rPr>
            </w:pPr>
            <w:ins w:id="6520"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521" w:author="Merrick, Riki | APHL" w:date="2022-07-13T12:42:00Z"/>
              </w:rPr>
            </w:pPr>
            <w:ins w:id="652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52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5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525" w:author="Merrick, Riki | APHL" w:date="2022-07-13T12:42:00Z"/>
                <w:rFonts w:cs="Times New Roman"/>
              </w:rPr>
            </w:pPr>
            <w:ins w:id="6526"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527" w:author="Merrick, Riki | APHL" w:date="2022-07-13T12:42:00Z"/>
              </w:rPr>
            </w:pPr>
            <w:ins w:id="6528" w:author="Merrick, Riki | APHL" w:date="2022-07-13T12:42:00Z">
              <w:r w:rsidRPr="00493AD0">
                <w:t>Comment</w:t>
              </w:r>
            </w:ins>
          </w:p>
        </w:tc>
      </w:tr>
    </w:tbl>
    <w:p w14:paraId="1A0CBB42" w14:textId="77777777" w:rsidR="002F372A" w:rsidRDefault="002F372A" w:rsidP="002F372A">
      <w:pPr>
        <w:pStyle w:val="NormalIndented"/>
        <w:rPr>
          <w:ins w:id="6529" w:author="Merrick, Riki | APHL" w:date="2022-07-13T12:42:00Z"/>
          <w:noProof/>
        </w:rPr>
      </w:pPr>
    </w:p>
    <w:p w14:paraId="75789968" w14:textId="0E9551EA" w:rsidR="002F372A" w:rsidRPr="00F21240" w:rsidRDefault="007C37CF" w:rsidP="002F372A">
      <w:pPr>
        <w:pStyle w:val="Heading4"/>
        <w:rPr>
          <w:ins w:id="6530" w:author="Merrick, Riki | APHL" w:date="2022-07-13T12:42:00Z"/>
          <w:noProof/>
          <w:vanish/>
        </w:rPr>
      </w:pPr>
      <w:ins w:id="6531" w:author="Frank Oemig" w:date="2022-08-29T21:29:00Z">
        <w:r>
          <w:rPr>
            <w:noProof/>
            <w:vanish/>
          </w:rPr>
          <w:t>GSC</w:t>
        </w:r>
      </w:ins>
      <w:ins w:id="6532" w:author="Merrick, Riki | APHL" w:date="2022-07-13T12:42:00Z">
        <w:del w:id="6533"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534" w:author="Frank Oemig" w:date="2022-08-29T21:29:00Z">
        <w:r>
          <w:rPr>
            <w:noProof/>
            <w:vanish/>
          </w:rPr>
          <w:instrText>GSC</w:instrText>
        </w:r>
      </w:ins>
      <w:ins w:id="6535" w:author="Merrick, Riki | APHL" w:date="2022-07-13T12:42:00Z">
        <w:del w:id="6536"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537" w:author="Merrick, Riki | APHL" w:date="2022-07-13T12:42:00Z"/>
          <w:rFonts w:ascii="Arial Bold" w:hAnsi="Arial Bold" w:cs="Arial Unicode MS"/>
          <w:noProof/>
          <w:kern w:val="36"/>
          <w:sz w:val="22"/>
          <w:szCs w:val="22"/>
        </w:rPr>
      </w:pPr>
      <w:ins w:id="6538" w:author="Merrick, Riki | APHL" w:date="2022-07-13T12:42:00Z">
        <w:r>
          <w:rPr>
            <w:noProof/>
          </w:rPr>
          <w:t>GSC-1   Set ID</w:t>
        </w:r>
        <w:r>
          <w:rPr>
            <w:noProof/>
            <w:vanish/>
          </w:rPr>
          <w:fldChar w:fldCharType="begin"/>
        </w:r>
        <w:r>
          <w:rPr>
            <w:noProof/>
            <w:vanish/>
          </w:rPr>
          <w:instrText>XE "</w:instrText>
        </w:r>
        <w:del w:id="6539" w:author="Frank Oemig" w:date="2022-08-29T21:30:00Z">
          <w:r w:rsidRPr="00646A48" w:rsidDel="007C37CF">
            <w:rPr>
              <w:noProof/>
            </w:rPr>
            <w:delInstrText xml:space="preserve"> </w:delInstrText>
          </w:r>
        </w:del>
        <w:del w:id="6540" w:author="Frank Oemig" w:date="2022-08-29T21:29:00Z">
          <w:r w:rsidDel="007C37CF">
            <w:rPr>
              <w:noProof/>
            </w:rPr>
            <w:delInstrText>OH4</w:delInstrText>
          </w:r>
        </w:del>
        <w:del w:id="6541"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542" w:author="Frank Oemig" w:date="2022-09-01T10:50:00Z">
        <w:r w:rsidR="00B40F90">
          <w:rPr>
            <w:noProof/>
            <w:vanish/>
          </w:rPr>
          <w:instrText>ID</w:instrText>
        </w:r>
      </w:ins>
      <w:ins w:id="6543" w:author="Merrick, Riki | APHL" w:date="2022-07-13T12:42:00Z">
        <w:del w:id="6544"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545" w:author="Merrick, Riki | APHL" w:date="2022-07-13T12:42:00Z"/>
          <w:noProof/>
        </w:rPr>
      </w:pPr>
      <w:ins w:id="6546"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547" w:author="Merrick, Riki | APHL" w:date="2022-07-13T12:42:00Z"/>
          <w:noProof/>
          <w:lang w:val="fr-FR"/>
        </w:rPr>
      </w:pPr>
      <w:ins w:id="6548"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6549" w:author="Frank Oemig" w:date="2022-08-29T21:30:00Z">
          <w:r w:rsidRPr="00646A48" w:rsidDel="007C37CF">
            <w:rPr>
              <w:noProof/>
            </w:rPr>
            <w:delInstrText xml:space="preserve"> </w:delInstrText>
          </w:r>
          <w:r w:rsidRPr="002C32A4" w:rsidDel="007C37CF">
            <w:rPr>
              <w:noProof/>
            </w:rPr>
            <w:delInstrText>OH4</w:delInstrText>
          </w:r>
        </w:del>
        <w:del w:id="6550"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551" w:author="Merrick, Riki | APHL" w:date="2022-07-13T12:42:00Z"/>
          <w:noProof/>
        </w:rPr>
      </w:pPr>
      <w:ins w:id="6552"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553" w:author="Merrick, Riki | APHL" w:date="2022-07-13T12:42:00Z"/>
          <w:noProof/>
        </w:rPr>
      </w:pPr>
      <w:ins w:id="6554" w:author="Merrick, Riki | APHL" w:date="2022-07-13T12:42:00Z">
        <w:r>
          <w:rPr>
            <w:noProof/>
          </w:rPr>
          <w:t>GSC-3   GS</w:t>
        </w:r>
      </w:ins>
      <w:ins w:id="6555" w:author="Merrick, Riki | APHL" w:date="2022-07-26T13:26:00Z">
        <w:r w:rsidR="00AE3E5B">
          <w:rPr>
            <w:noProof/>
          </w:rPr>
          <w:t>C</w:t>
        </w:r>
      </w:ins>
      <w:ins w:id="6556" w:author="Merrick, Riki | APHL" w:date="2022-07-13T12:42:00Z">
        <w:r w:rsidRPr="00BB35D6">
          <w:rPr>
            <w:noProof/>
          </w:rPr>
          <w:t xml:space="preserve"> </w:t>
        </w:r>
        <w:r>
          <w:rPr>
            <w:noProof/>
          </w:rPr>
          <w:t>Instance Identifier</w:t>
        </w:r>
      </w:ins>
      <w:ins w:id="6557"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558" w:author="Merrick, Riki | APHL" w:date="2022-07-13T12:42:00Z">
        <w:r>
          <w:rPr>
            <w:noProof/>
          </w:rPr>
          <w:t xml:space="preserve"> (EI) </w:t>
        </w:r>
      </w:ins>
      <w:ins w:id="6559"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560" w:author="Merrick, Riki | APHL" w:date="2022-07-13T12:45:00Z"/>
        </w:rPr>
      </w:pPr>
      <w:ins w:id="6561"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562" w:author="Merrick, Riki | APHL" w:date="2022-07-13T12:42:00Z"/>
        </w:rPr>
      </w:pPr>
      <w:ins w:id="6563"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3F0639AF" w:rsidR="002F372A" w:rsidRDefault="002F372A" w:rsidP="002F372A">
      <w:pPr>
        <w:pStyle w:val="Heading4"/>
        <w:numPr>
          <w:ilvl w:val="3"/>
          <w:numId w:val="52"/>
        </w:numPr>
        <w:tabs>
          <w:tab w:val="clear" w:pos="2160"/>
          <w:tab w:val="num" w:pos="360"/>
          <w:tab w:val="num" w:pos="964"/>
        </w:tabs>
        <w:ind w:left="964" w:hanging="316"/>
        <w:rPr>
          <w:ins w:id="6564" w:author="Merrick, Riki | APHL" w:date="2022-07-13T12:42:00Z"/>
          <w:noProof/>
        </w:rPr>
      </w:pPr>
      <w:ins w:id="6565" w:author="Merrick, Riki | APHL" w:date="2022-07-13T12:42:00Z">
        <w:r>
          <w:rPr>
            <w:noProof/>
          </w:rPr>
          <w:lastRenderedPageBreak/>
          <w:t xml:space="preserve">GSC-4   </w:t>
        </w:r>
        <w:r w:rsidRPr="00BC5F82">
          <w:rPr>
            <w:noProof/>
          </w:rPr>
          <w:t>Sex for Clinical Use</w:t>
        </w:r>
      </w:ins>
      <w:ins w:id="6566"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567" w:author="Merrick, Riki | APHL" w:date="2022-07-13T12:42:00Z">
        <w:r>
          <w:rPr>
            <w:noProof/>
          </w:rPr>
          <w:t xml:space="preserve">   (CWE)   </w:t>
        </w:r>
      </w:ins>
      <w:ins w:id="6568" w:author="Frank Oemig" w:date="2022-09-01T10:34:00Z">
        <w:r w:rsidR="00660CDE">
          <w:rPr>
            <w:rFonts w:cs="Times New Roman"/>
          </w:rPr>
          <w:t>02525</w:t>
        </w:r>
      </w:ins>
    </w:p>
    <w:p w14:paraId="6A55D877" w14:textId="77777777" w:rsidR="002F372A" w:rsidRDefault="002F372A" w:rsidP="002F372A">
      <w:pPr>
        <w:pStyle w:val="Components"/>
        <w:rPr>
          <w:ins w:id="6569" w:author="Merrick, Riki | APHL" w:date="2022-07-13T12:45:00Z"/>
          <w:noProof/>
        </w:rPr>
      </w:pPr>
      <w:ins w:id="6570"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5D4BD228" w:rsidR="002F372A" w:rsidRDefault="002F372A" w:rsidP="002F372A">
      <w:pPr>
        <w:pStyle w:val="NormalIndented"/>
        <w:rPr>
          <w:ins w:id="6571" w:author="Merrick, Riki | APHL" w:date="2022-07-17T16:27:00Z"/>
          <w:noProof/>
        </w:rPr>
      </w:pPr>
      <w:ins w:id="6572"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573" w:author="Merrick, Riki | APHL" w:date="2022-08-29T08:52:00Z">
              <w:rPr/>
            </w:rPrChange>
          </w:rPr>
          <w:fldChar w:fldCharType="begin"/>
        </w:r>
        <w:r w:rsidRPr="00FB1CF3">
          <w:rPr>
            <w:i/>
            <w:iCs/>
            <w:rPrChange w:id="6574" w:author="Merrick, Riki | APHL" w:date="2022-08-29T08:52:00Z">
              <w:rPr/>
            </w:rPrChange>
          </w:rPr>
          <w:instrText xml:space="preserve"> HYPERLINK "file:///E:\\V2\\v2.9%20final%20Nov%20from%20Frank\\V29_CH02C_Tables.docx" \l "HL70001" </w:instrText>
        </w:r>
        <w:r w:rsidRPr="00FB1CF3">
          <w:rPr>
            <w:i/>
            <w:iCs/>
            <w:rPrChange w:id="6575" w:author="Merrick, Riki | APHL" w:date="2022-08-29T08:52:00Z">
              <w:rPr>
                <w:i/>
                <w:iCs/>
                <w:noProof/>
              </w:rPr>
            </w:rPrChange>
          </w:rPr>
          <w:fldChar w:fldCharType="separate"/>
        </w:r>
      </w:ins>
      <w:ins w:id="6576" w:author="Merrick, Riki | APHL" w:date="2022-07-17T18:20:00Z">
        <w:r w:rsidR="00E34267" w:rsidRPr="00FB1CF3">
          <w:rPr>
            <w:i/>
            <w:iCs/>
            <w:noProof/>
          </w:rPr>
          <w:t>HL7</w:t>
        </w:r>
      </w:ins>
      <w:ins w:id="6577" w:author="Merrick, Riki | APHL" w:date="2022-07-13T12:42:00Z">
        <w:r w:rsidRPr="00FB1CF3">
          <w:rPr>
            <w:i/>
            <w:iCs/>
            <w:noProof/>
          </w:rPr>
          <w:t>-defined Table</w:t>
        </w:r>
      </w:ins>
      <w:ins w:id="6578" w:author="Merrick, Riki | APHL" w:date="2022-08-29T08:52:00Z">
        <w:r w:rsidR="00FB1CF3" w:rsidRPr="00FB1CF3">
          <w:rPr>
            <w:i/>
            <w:iCs/>
            <w:noProof/>
          </w:rPr>
          <w:t xml:space="preserve"> </w:t>
        </w:r>
        <w:r w:rsidR="00FB1CF3" w:rsidRPr="00FB1CF3">
          <w:rPr>
            <w:i/>
            <w:iCs/>
            <w:rPrChange w:id="6579" w:author="Merrick, Riki | APHL" w:date="2022-08-29T08:52:00Z">
              <w:rPr/>
            </w:rPrChange>
          </w:rPr>
          <w:t>082</w:t>
        </w:r>
      </w:ins>
      <w:ins w:id="6580" w:author="Merrick, Riki | APHL" w:date="2022-08-29T08:55:00Z">
        <w:r w:rsidR="002F68F3">
          <w:rPr>
            <w:i/>
            <w:iCs/>
          </w:rPr>
          <w:t>8</w:t>
        </w:r>
      </w:ins>
      <w:ins w:id="6581" w:author="Merrick, Riki | APHL" w:date="2022-07-13T12:42:00Z">
        <w:r w:rsidRPr="00FB1CF3">
          <w:rPr>
            <w:i/>
            <w:iCs/>
            <w:noProof/>
          </w:rPr>
          <w:t xml:space="preserve"> - </w:t>
        </w:r>
        <w:r w:rsidRPr="00FB1CF3">
          <w:rPr>
            <w:i/>
            <w:iCs/>
            <w:noProof/>
          </w:rPr>
          <w:fldChar w:fldCharType="end"/>
        </w:r>
      </w:ins>
      <w:ins w:id="6582" w:author="Merrick, Riki | APHL" w:date="2022-07-17T16:29:00Z">
        <w:r w:rsidR="00280A2A" w:rsidRPr="00FB1CF3">
          <w:rPr>
            <w:i/>
            <w:iCs/>
            <w:noProof/>
          </w:rPr>
          <w:t>Sex For Clinical Use</w:t>
        </w:r>
      </w:ins>
      <w:ins w:id="6583" w:author="Merrick, Riki | APHL" w:date="2022-07-13T12:42:00Z">
        <w:r w:rsidRPr="00FB1CF3">
          <w:rPr>
            <w:i/>
            <w:iCs/>
            <w:noProof/>
            <w:rPrChange w:id="6584"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585" w:author="Merrick, Riki | APHL" w:date="2022-07-13T12:42:00Z"/>
          <w:noProof/>
        </w:rPr>
      </w:pPr>
      <w:ins w:id="6586" w:author="Merrick, Riki | APHL" w:date="2022-07-13T12:42:00Z">
        <w:r>
          <w:rPr>
            <w:noProof/>
          </w:rPr>
          <w:t>GSC-5   Validity Period</w:t>
        </w:r>
        <w:r>
          <w:rPr>
            <w:noProof/>
            <w:vanish/>
          </w:rPr>
          <w:fldChar w:fldCharType="begin"/>
        </w:r>
        <w:r>
          <w:rPr>
            <w:noProof/>
            <w:vanish/>
          </w:rPr>
          <w:instrText>XE "</w:instrText>
        </w:r>
        <w:del w:id="6587" w:author="Frank Oemig" w:date="2022-08-29T21:31:00Z">
          <w:r w:rsidDel="007C37CF">
            <w:rPr>
              <w:noProof/>
              <w:vanish/>
            </w:rPr>
            <w:delInstrText>OH4-4</w:delInstrText>
          </w:r>
        </w:del>
        <w:del w:id="6588" w:author="Frank Oemig" w:date="2022-09-01T10:50:00Z">
          <w:r w:rsidDel="00B40F90">
            <w:rPr>
              <w:noProof/>
              <w:vanish/>
            </w:rPr>
            <w:delInstrText xml:space="preserve"> </w:delInstrText>
          </w:r>
        </w:del>
      </w:ins>
      <w:ins w:id="6589" w:author="Frank Oemig" w:date="2022-08-29T21:31:00Z">
        <w:r w:rsidR="007C37CF">
          <w:rPr>
            <w:noProof/>
            <w:vanish/>
          </w:rPr>
          <w:instrText>Validity Period</w:instrText>
        </w:r>
      </w:ins>
      <w:ins w:id="6590" w:author="Merrick, Riki | APHL" w:date="2022-07-13T12:42:00Z">
        <w:del w:id="6591"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592" w:author="Frank Oemig" w:date="2022-09-01T10:34:00Z">
        <w:r w:rsidR="00660CDE">
          <w:rPr>
            <w:rFonts w:cs="Times New Roman"/>
          </w:rPr>
          <w:t>02526</w:t>
        </w:r>
      </w:ins>
    </w:p>
    <w:p w14:paraId="5B7A9949" w14:textId="77777777" w:rsidR="002F372A" w:rsidRDefault="002F372A" w:rsidP="002F372A">
      <w:pPr>
        <w:pStyle w:val="Components"/>
        <w:rPr>
          <w:ins w:id="6593" w:author="Merrick, Riki | APHL" w:date="2022-07-13T12:48:00Z"/>
        </w:rPr>
      </w:pPr>
      <w:ins w:id="6594"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595" w:author="Merrick, Riki | APHL" w:date="2022-07-13T12:42:00Z"/>
          <w:noProof/>
        </w:rPr>
      </w:pPr>
      <w:ins w:id="6596"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597" w:author="Merrick, Riki | APHL" w:date="2022-07-13T12:42:00Z"/>
          <w:noProof/>
        </w:rPr>
      </w:pPr>
      <w:ins w:id="6598" w:author="Merrick, Riki | APHL" w:date="2022-07-13T12:42:00Z">
        <w:r>
          <w:rPr>
            <w:noProof/>
          </w:rPr>
          <w:t xml:space="preserve">GSC-6   </w:t>
        </w:r>
        <w:r>
          <w:rPr>
            <w:noProof/>
            <w:lang w:val="fr-FR"/>
          </w:rPr>
          <w:t>Context</w:t>
        </w:r>
      </w:ins>
      <w:ins w:id="6599"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600" w:author="Merrick, Riki | APHL" w:date="2022-07-13T12:42:00Z">
        <w:r>
          <w:rPr>
            <w:noProof/>
          </w:rPr>
          <w:t xml:space="preserve">   (ERL)   </w:t>
        </w:r>
      </w:ins>
      <w:ins w:id="6601" w:author="Frank Oemig" w:date="2022-09-01T10:34:00Z">
        <w:r w:rsidR="00660CDE">
          <w:rPr>
            <w:rFonts w:cs="Times New Roman"/>
          </w:rPr>
          <w:t>02527</w:t>
        </w:r>
      </w:ins>
    </w:p>
    <w:p w14:paraId="0D524180" w14:textId="77777777" w:rsidR="002F372A" w:rsidRDefault="002F372A">
      <w:pPr>
        <w:pStyle w:val="Components"/>
        <w:rPr>
          <w:ins w:id="6602" w:author="Merrick, Riki | APHL" w:date="2022-07-13T12:43:00Z"/>
        </w:rPr>
        <w:pPrChange w:id="6603" w:author="Merrick, Riki | APHL" w:date="2022-07-13T12:44:00Z">
          <w:pPr>
            <w:pStyle w:val="NormalIndented"/>
          </w:pPr>
        </w:pPrChange>
      </w:pPr>
      <w:ins w:id="6604" w:author="Merrick, Riki | APHL" w:date="2022-07-13T12:43:00Z">
        <w:r w:rsidRPr="00594536">
          <w:t>Components:  &lt;Segment ID (ST)&gt; ^ &lt;Segment Sequence (NM)&gt; ^ &lt;Field Position (NM)&gt; ^ &lt;Field Repetition (NM)&gt; ^ &lt;Component Number (NM)&gt; ^ &lt;Sub-Component Number (NM)&gt;</w:t>
        </w:r>
      </w:ins>
    </w:p>
    <w:p w14:paraId="36E4B91A" w14:textId="2330419F" w:rsidR="002F372A" w:rsidRPr="00594536" w:rsidRDefault="002F372A" w:rsidP="002F372A">
      <w:pPr>
        <w:pStyle w:val="NormalIndented"/>
        <w:rPr>
          <w:ins w:id="6605" w:author="Merrick, Riki | APHL" w:date="2022-07-13T12:42:00Z"/>
          <w:noProof/>
        </w:rPr>
      </w:pPr>
      <w:ins w:id="6606" w:author="Merrick, Riki | APHL" w:date="2022-07-13T12:42:00Z">
        <w:r w:rsidRPr="00594536">
          <w:rPr>
            <w:noProof/>
          </w:rPr>
          <w:t xml:space="preserve">Definition: </w:t>
        </w:r>
        <w:r w:rsidRPr="00173188">
          <w:rPr>
            <w:noProof/>
          </w:rPr>
          <w:t>This field asserts the clinical context(s) relevant for the declared SFCU 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SFCU value to be applied to multiple contexts within the message. As well, the GSC segment is allowed to repeat within a message as an individual may have different SFCU values for different contexts within a single message. The GSC-6 field is required as any SFCU 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607" w:author="Merrick, Riki | APHL" w:date="2022-07-13T12:42:00Z"/>
          <w:noProof/>
        </w:rPr>
      </w:pPr>
      <w:ins w:id="6608" w:author="Merrick, Riki | APHL" w:date="2022-07-13T12:42:00Z">
        <w:r>
          <w:rPr>
            <w:noProof/>
          </w:rPr>
          <w:t>GSC-7   Evidence</w:t>
        </w:r>
      </w:ins>
      <w:ins w:id="6609"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610" w:author="Merrick, Riki | APHL" w:date="2022-07-13T12:42:00Z">
        <w:r>
          <w:rPr>
            <w:noProof/>
          </w:rPr>
          <w:t xml:space="preserve">   (ERL)   </w:t>
        </w:r>
      </w:ins>
      <w:ins w:id="6611" w:author="Frank Oemig" w:date="2022-09-01T10:34:00Z">
        <w:r w:rsidR="00660CDE">
          <w:rPr>
            <w:rFonts w:cs="Times New Roman"/>
          </w:rPr>
          <w:t>02528</w:t>
        </w:r>
      </w:ins>
    </w:p>
    <w:p w14:paraId="2BA93288" w14:textId="77777777" w:rsidR="002F372A" w:rsidRDefault="002F372A">
      <w:pPr>
        <w:pStyle w:val="Components"/>
        <w:rPr>
          <w:ins w:id="6612" w:author="Merrick, Riki | APHL" w:date="2022-07-13T12:43:00Z"/>
        </w:rPr>
        <w:pPrChange w:id="6613" w:author="Merrick, Riki | APHL" w:date="2022-07-13T12:44:00Z">
          <w:pPr>
            <w:pStyle w:val="NormalIndented"/>
          </w:pPr>
        </w:pPrChange>
      </w:pPr>
      <w:ins w:id="6614" w:author="Merrick, Riki | APHL" w:date="2022-07-13T12:43:00Z">
        <w:r w:rsidRPr="00594536">
          <w:t>Components:  &lt;Segment ID (ST)&gt; ^ &lt;Segment Sequence (NM)&gt; ^ &lt;Field Position (NM)&gt; ^ &lt;Field Repetition (NM)&gt; ^ &lt;Component Number (NM)&gt; ^ &lt;Sub-Component Number (NM)&gt;</w:t>
        </w:r>
      </w:ins>
    </w:p>
    <w:p w14:paraId="6A695DEA" w14:textId="63396374" w:rsidR="002F372A" w:rsidRPr="00E12FEC" w:rsidRDefault="002F372A" w:rsidP="002F372A">
      <w:pPr>
        <w:pStyle w:val="NormalIndented"/>
        <w:rPr>
          <w:ins w:id="6615" w:author="Merrick, Riki | APHL" w:date="2022-07-13T12:42:00Z"/>
          <w:noProof/>
        </w:rPr>
      </w:pPr>
      <w:ins w:id="6616" w:author="Merrick, Riki | APHL" w:date="2022-07-13T12:42:00Z">
        <w:r w:rsidRPr="00594536">
          <w:rPr>
            <w:noProof/>
          </w:rPr>
          <w:t xml:space="preserve">Definition: </w:t>
        </w:r>
        <w:r w:rsidRPr="00173188">
          <w:rPr>
            <w:noProof/>
          </w:rPr>
          <w:t>This field asserts clinical data (e.g. observations, diagnoses) that are used to determine the SFCU value.</w:t>
        </w:r>
        <w:r w:rsidRPr="00173188">
          <w:t xml:space="preserve"> </w:t>
        </w:r>
        <w:r w:rsidRPr="00173188">
          <w:rPr>
            <w:noProof/>
          </w:rPr>
          <w:t>The linked information should clearly align with the chosen SFCU value. This field is allowed to repeat as multiple pieces of clinical data may contribute to the chosen SFCU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617" w:author="Merrick, Riki | APHL" w:date="2022-07-13T12:42:00Z"/>
          <w:noProof/>
        </w:rPr>
      </w:pPr>
      <w:ins w:id="6618" w:author="Merrick, Riki | APHL" w:date="2022-07-13T12:42:00Z">
        <w:r>
          <w:rPr>
            <w:noProof/>
          </w:rPr>
          <w:t>GSC-8  Comment</w:t>
        </w:r>
      </w:ins>
      <w:ins w:id="6619"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620" w:author="Merrick, Riki | APHL" w:date="2022-07-13T12:42:00Z">
        <w:r>
          <w:rPr>
            <w:noProof/>
          </w:rPr>
          <w:t xml:space="preserve">  (TX)   </w:t>
        </w:r>
      </w:ins>
      <w:ins w:id="6621" w:author="Frank Oemig" w:date="2022-09-01T10:34:00Z">
        <w:r w:rsidR="00660CDE">
          <w:rPr>
            <w:rFonts w:cs="Times New Roman"/>
          </w:rPr>
          <w:t>02529</w:t>
        </w:r>
      </w:ins>
    </w:p>
    <w:p w14:paraId="5260D5BE" w14:textId="77777777" w:rsidR="002F372A" w:rsidRDefault="002F372A" w:rsidP="002F372A">
      <w:pPr>
        <w:pStyle w:val="NormalIndented"/>
        <w:rPr>
          <w:ins w:id="6622" w:author="Merrick, Riki | APHL" w:date="2022-07-13T12:42:00Z"/>
          <w:noProof/>
        </w:rPr>
      </w:pPr>
      <w:ins w:id="6623" w:author="Merrick, Riki | APHL" w:date="2022-07-13T12:42:00Z">
        <w:r w:rsidRPr="00594536">
          <w:rPr>
            <w:noProof/>
          </w:rPr>
          <w:t xml:space="preserve">Definition: </w:t>
        </w:r>
        <w:r w:rsidRPr="00EC371D">
          <w:rPr>
            <w:noProof/>
          </w:rPr>
          <w:t>This field contains a free text comment pertaining to the sex for clinical use.</w:t>
        </w:r>
      </w:ins>
    </w:p>
    <w:p w14:paraId="0D2812C6" w14:textId="50A7037D" w:rsidR="00715956" w:rsidRPr="00F21240" w:rsidRDefault="00715956">
      <w:pPr>
        <w:pStyle w:val="Heading2"/>
        <w:rPr>
          <w:noProof/>
        </w:rPr>
      </w:pPr>
      <w:bookmarkStart w:id="6624" w:name="_Toc27754868"/>
      <w:bookmarkStart w:id="6625" w:name="_Toc109892166"/>
      <w:r w:rsidRPr="00F21240">
        <w:rPr>
          <w:noProof/>
        </w:rPr>
        <w:lastRenderedPageBreak/>
        <w:t>E</w:t>
      </w:r>
      <w:r w:rsidR="004C5C19">
        <w:rPr>
          <w:noProof/>
        </w:rPr>
        <w:t>xample Transactions</w:t>
      </w:r>
      <w:bookmarkEnd w:id="5480"/>
      <w:bookmarkEnd w:id="5481"/>
      <w:bookmarkEnd w:id="5482"/>
      <w:bookmarkEnd w:id="5483"/>
      <w:bookmarkEnd w:id="6624"/>
      <w:bookmarkEnd w:id="6625"/>
    </w:p>
    <w:p w14:paraId="5564DE17" w14:textId="77777777" w:rsidR="00715956" w:rsidRPr="00F21240" w:rsidRDefault="00715956">
      <w:pPr>
        <w:pStyle w:val="Heading3"/>
        <w:rPr>
          <w:noProof/>
        </w:rPr>
      </w:pPr>
      <w:bookmarkStart w:id="6626" w:name="_Toc359236170"/>
      <w:bookmarkStart w:id="6627" w:name="_Toc1816284"/>
      <w:bookmarkStart w:id="6628" w:name="_Toc21372829"/>
      <w:bookmarkStart w:id="6629" w:name="_Toc175992314"/>
      <w:bookmarkStart w:id="6630" w:name="_Toc176235992"/>
      <w:bookmarkStart w:id="6631" w:name="_Toc27754869"/>
      <w:bookmarkStart w:id="6632" w:name="_Toc109892167"/>
      <w:commentRangeStart w:id="6633"/>
      <w:r w:rsidRPr="00F21240">
        <w:rPr>
          <w:noProof/>
        </w:rPr>
        <w:t xml:space="preserve">Admit/visit notification </w:t>
      </w:r>
      <w:r w:rsidRPr="00F21240">
        <w:rPr>
          <w:noProof/>
        </w:rPr>
        <w:noBreakHyphen/>
        <w:t xml:space="preserve"> event A01 (admitted patient)</w:t>
      </w:r>
      <w:bookmarkEnd w:id="6626"/>
      <w:bookmarkEnd w:id="6627"/>
      <w:bookmarkEnd w:id="6628"/>
      <w:bookmarkEnd w:id="6629"/>
      <w:bookmarkEnd w:id="6630"/>
      <w:bookmarkEnd w:id="6631"/>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633"/>
      <w:r w:rsidR="00465BC1">
        <w:rPr>
          <w:rStyle w:val="CommentReference"/>
          <w:rFonts w:ascii="Verdana" w:hAnsi="Verdana" w:cs="Times New Roman"/>
          <w:b w:val="0"/>
          <w:kern w:val="0"/>
          <w:lang w:eastAsia="en-US"/>
        </w:rPr>
        <w:commentReference w:id="6633"/>
      </w:r>
      <w:bookmarkEnd w:id="6632"/>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634" w:author="Merrick, Riki | APHL" w:date="2022-07-17T16:45:00Z">
        <w:r w:rsidR="001270BF">
          <w:rPr>
            <w:lang w:eastAsia="en-US"/>
          </w:rPr>
          <w:t>20210101</w:t>
        </w:r>
      </w:ins>
      <w:del w:id="6635"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636" w:author="Merrick, Riki | APHL" w:date="2022-07-17T16:45:00Z">
        <w:r w:rsidDel="001270BF">
          <w:rPr>
            <w:lang w:eastAsia="en-US"/>
          </w:rPr>
          <w:delText>8</w:delText>
        </w:r>
      </w:del>
      <w:ins w:id="6637"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638" w:author="Merrick, Riki | APHL" w:date="2022-07-17T16:45:00Z">
        <w:r w:rsidR="001270BF">
          <w:rPr>
            <w:lang w:eastAsia="en-US"/>
          </w:rPr>
          <w:t>20210101</w:t>
        </w:r>
      </w:ins>
      <w:del w:id="6639"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640"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641" w:author="Merrick, Riki | APHL" w:date="2022-07-17T16:44:00Z"/>
          <w:lang w:eastAsia="en-US"/>
        </w:rPr>
      </w:pPr>
      <w:ins w:id="6642" w:author="Merrick, Riki | APHL" w:date="2022-07-17T16:44:00Z">
        <w:r>
          <w:rPr>
            <w:lang w:eastAsia="en-US"/>
          </w:rPr>
          <w:t>GSP|1|S||76691-5^Gender identity^LN |446151000124109^Identifies as male gender^SCT|20210101</w:t>
        </w:r>
        <w:r w:rsidRPr="00F21240">
          <w:rPr>
            <w:lang w:eastAsia="en-US"/>
          </w:rPr>
          <w:t>&lt;cr&gt;</w:t>
        </w:r>
      </w:ins>
    </w:p>
    <w:p w14:paraId="272362F7" w14:textId="73BD84A5" w:rsidR="00EB5EE6" w:rsidRDefault="00EB5EE6" w:rsidP="00EB5EE6">
      <w:pPr>
        <w:pStyle w:val="Example"/>
        <w:rPr>
          <w:ins w:id="6643" w:author="Merrick, Riki | APHL" w:date="2022-07-17T16:44:00Z"/>
          <w:lang w:eastAsia="en-US"/>
        </w:rPr>
      </w:pPr>
      <w:ins w:id="6644" w:author="Merrick, Riki | APHL" w:date="2022-07-17T16:44:00Z">
        <w:r>
          <w:rPr>
            <w:lang w:eastAsia="en-US"/>
          </w:rPr>
          <w:t>GSP|2|S||90778-2^Personal pronouns – Reported^LN |LA29518-0^he/him/his/his/himself^LN|20210101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645" w:author="Merrick, Riki | APHL" w:date="2022-07-17T16:44:00Z">
        <w:r>
          <w:rPr>
            <w:lang w:eastAsia="en-US"/>
          </w:rPr>
          <w:t>GSP|3|S||76690-7^Sexual orientation^LN|42035005^Bisexual^SCT|20210101</w:t>
        </w:r>
      </w:ins>
      <w:ins w:id="6646"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647" w:author="Merrick, Riki | APHL" w:date="2022-07-17T16:47:00Z">
        <w:r w:rsidRPr="00F21240" w:rsidDel="00167B7C">
          <w:rPr>
            <w:noProof/>
          </w:rPr>
          <w:delText xml:space="preserve">July </w:delText>
        </w:r>
      </w:del>
      <w:ins w:id="6648"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649" w:author="Merrick, Riki | APHL" w:date="2022-07-17T16:47:00Z">
        <w:r w:rsidRPr="00F21240" w:rsidDel="00167B7C">
          <w:rPr>
            <w:noProof/>
          </w:rPr>
          <w:delText>8</w:delText>
        </w:r>
      </w:del>
      <w:r w:rsidRPr="00F21240">
        <w:rPr>
          <w:noProof/>
        </w:rPr>
        <w:t xml:space="preserve">, </w:t>
      </w:r>
      <w:del w:id="6650" w:author="Merrick, Riki | APHL" w:date="2022-07-17T16:47:00Z">
        <w:r w:rsidRPr="00F21240" w:rsidDel="00167B7C">
          <w:rPr>
            <w:noProof/>
          </w:rPr>
          <w:delText xml:space="preserve">2007 </w:delText>
        </w:r>
      </w:del>
      <w:ins w:id="6651"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652" w:name="_Toc359236171"/>
      <w:bookmarkStart w:id="6653" w:name="_Toc1816285"/>
      <w:bookmarkStart w:id="6654" w:name="_Toc21372830"/>
      <w:bookmarkStart w:id="6655" w:name="_Toc175992315"/>
      <w:bookmarkStart w:id="6656" w:name="_Toc176235993"/>
      <w:bookmarkStart w:id="6657" w:name="_Toc27754870"/>
      <w:bookmarkStart w:id="6658"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652"/>
      <w:bookmarkEnd w:id="6653"/>
      <w:bookmarkEnd w:id="6654"/>
      <w:bookmarkEnd w:id="6655"/>
      <w:bookmarkEnd w:id="6656"/>
      <w:bookmarkEnd w:id="6657"/>
      <w:bookmarkEnd w:id="6658"/>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659" w:name="_Toc359236172"/>
      <w:bookmarkStart w:id="6660" w:name="_Toc1816286"/>
      <w:bookmarkStart w:id="6661" w:name="_Toc21372831"/>
      <w:bookmarkStart w:id="6662" w:name="_Toc175992316"/>
      <w:bookmarkStart w:id="6663" w:name="_Toc176235994"/>
      <w:bookmarkStart w:id="6664" w:name="_Toc27754871"/>
      <w:bookmarkStart w:id="6665"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659"/>
      <w:bookmarkEnd w:id="6660"/>
      <w:bookmarkEnd w:id="6661"/>
      <w:bookmarkEnd w:id="6662"/>
      <w:bookmarkEnd w:id="6663"/>
      <w:bookmarkEnd w:id="6664"/>
      <w:bookmarkEnd w:id="6665"/>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666" w:name="_Toc359236173"/>
      <w:bookmarkStart w:id="6667" w:name="_Toc1816287"/>
      <w:bookmarkStart w:id="6668" w:name="_Toc21372832"/>
      <w:bookmarkStart w:id="6669" w:name="_Toc175992317"/>
      <w:bookmarkStart w:id="6670" w:name="_Toc176235995"/>
      <w:bookmarkStart w:id="6671" w:name="_Toc27754872"/>
      <w:bookmarkStart w:id="6672" w:name="_Toc109892170"/>
      <w:r w:rsidRPr="00F21240">
        <w:rPr>
          <w:noProof/>
        </w:rPr>
        <w:lastRenderedPageBreak/>
        <w:t>Change an outpatient to an inpatient - event A06</w:t>
      </w:r>
      <w:bookmarkEnd w:id="6666"/>
      <w:bookmarkEnd w:id="6667"/>
      <w:bookmarkEnd w:id="6668"/>
      <w:bookmarkEnd w:id="6669"/>
      <w:bookmarkEnd w:id="6670"/>
      <w:bookmarkEnd w:id="6671"/>
      <w:bookmarkEnd w:id="6672"/>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6673" w:name="_Toc359236174"/>
      <w:bookmarkStart w:id="6674" w:name="_Toc1816288"/>
      <w:bookmarkStart w:id="6675" w:name="_Toc21372833"/>
      <w:bookmarkStart w:id="6676" w:name="_Toc175992318"/>
      <w:bookmarkStart w:id="6677" w:name="_Toc176235996"/>
      <w:bookmarkStart w:id="6678" w:name="_Toc27754873"/>
      <w:bookmarkStart w:id="6679" w:name="_Toc109892171"/>
      <w:r w:rsidRPr="00F21240">
        <w:rPr>
          <w:noProof/>
        </w:rPr>
        <w:t>Transfer patient - event A02 (first example)</w:t>
      </w:r>
      <w:bookmarkEnd w:id="6673"/>
      <w:bookmarkEnd w:id="6674"/>
      <w:bookmarkEnd w:id="6675"/>
      <w:bookmarkEnd w:id="6676"/>
      <w:bookmarkEnd w:id="6677"/>
      <w:bookmarkEnd w:id="6678"/>
      <w:bookmarkEnd w:id="6679"/>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6680" w:name="_Toc359236175"/>
      <w:bookmarkStart w:id="6681" w:name="_Toc1816289"/>
      <w:bookmarkStart w:id="6682" w:name="_Toc21372834"/>
      <w:bookmarkStart w:id="6683" w:name="_Toc175992319"/>
      <w:bookmarkStart w:id="6684" w:name="_Toc176235997"/>
      <w:bookmarkStart w:id="6685" w:name="_Toc27754874"/>
      <w:bookmarkStart w:id="6686" w:name="_Toc109892172"/>
      <w:r w:rsidRPr="00F21240">
        <w:rPr>
          <w:noProof/>
        </w:rPr>
        <w:lastRenderedPageBreak/>
        <w:t>Cancel transfer - event A12</w:t>
      </w:r>
      <w:bookmarkEnd w:id="6680"/>
      <w:bookmarkEnd w:id="6681"/>
      <w:bookmarkEnd w:id="6682"/>
      <w:bookmarkEnd w:id="6683"/>
      <w:bookmarkEnd w:id="6684"/>
      <w:bookmarkEnd w:id="6685"/>
      <w:bookmarkEnd w:id="6686"/>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6687" w:name="_Toc359236176"/>
      <w:bookmarkStart w:id="6688" w:name="_Toc1816290"/>
      <w:bookmarkStart w:id="6689" w:name="_Toc21372835"/>
      <w:bookmarkStart w:id="6690" w:name="_Toc175992320"/>
      <w:bookmarkStart w:id="6691" w:name="_Toc176235998"/>
      <w:bookmarkStart w:id="6692" w:name="_Toc27754875"/>
      <w:bookmarkStart w:id="6693"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6687"/>
      <w:bookmarkEnd w:id="6688"/>
      <w:bookmarkEnd w:id="6689"/>
      <w:bookmarkEnd w:id="6690"/>
      <w:bookmarkEnd w:id="6691"/>
      <w:bookmarkEnd w:id="6692"/>
      <w:bookmarkEnd w:id="6693"/>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6694" w:name="_Toc359236177"/>
      <w:bookmarkStart w:id="6695" w:name="_Toc1816291"/>
      <w:bookmarkStart w:id="6696" w:name="_Toc21372836"/>
      <w:bookmarkStart w:id="6697" w:name="_Toc175992321"/>
      <w:bookmarkStart w:id="6698" w:name="_Toc176235999"/>
      <w:bookmarkStart w:id="6699" w:name="_Toc27754876"/>
      <w:bookmarkStart w:id="6700" w:name="_Toc109892174"/>
      <w:r w:rsidRPr="00F21240">
        <w:rPr>
          <w:noProof/>
        </w:rPr>
        <w:t>Discharge patient - event A03</w:t>
      </w:r>
      <w:bookmarkEnd w:id="6694"/>
      <w:bookmarkEnd w:id="6695"/>
      <w:bookmarkEnd w:id="6696"/>
      <w:bookmarkEnd w:id="6697"/>
      <w:bookmarkEnd w:id="6698"/>
      <w:bookmarkEnd w:id="6699"/>
      <w:bookmarkEnd w:id="6700"/>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6701" w:name="_Toc1816292"/>
      <w:bookmarkStart w:id="6702" w:name="_Toc21372837"/>
      <w:bookmarkStart w:id="6703" w:name="_Toc175992322"/>
      <w:bookmarkStart w:id="6704" w:name="_Toc176236000"/>
      <w:bookmarkStart w:id="6705" w:name="_Toc27754877"/>
      <w:bookmarkStart w:id="6706" w:name="_Toc109892175"/>
      <w:r w:rsidRPr="00F21240">
        <w:rPr>
          <w:noProof/>
        </w:rPr>
        <w:lastRenderedPageBreak/>
        <w:t>Update adverse reaction info - unique identifier is provided - event A60 (where unique identifier is provided)</w:t>
      </w:r>
      <w:bookmarkEnd w:id="6701"/>
      <w:bookmarkEnd w:id="6702"/>
      <w:bookmarkEnd w:id="6703"/>
      <w:bookmarkEnd w:id="6704"/>
      <w:bookmarkEnd w:id="6705"/>
      <w:bookmarkEnd w:id="6706"/>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6707" w:name="_Toc174439299"/>
      <w:bookmarkStart w:id="6708" w:name="_Toc1816293"/>
      <w:bookmarkStart w:id="6709" w:name="_Toc21372838"/>
      <w:bookmarkStart w:id="6710" w:name="_Toc175992323"/>
      <w:bookmarkStart w:id="6711" w:name="_Toc176236001"/>
      <w:bookmarkStart w:id="6712" w:name="_Toc27754878"/>
      <w:bookmarkStart w:id="6713" w:name="_Toc109892176"/>
      <w:bookmarkEnd w:id="6707"/>
      <w:r w:rsidRPr="00F21240">
        <w:rPr>
          <w:noProof/>
        </w:rPr>
        <w:t>Update adverse reaction info - allergen code provides unique identifier - event A60 (where the allergen code provides unique identifier)</w:t>
      </w:r>
      <w:bookmarkEnd w:id="6708"/>
      <w:bookmarkEnd w:id="6709"/>
      <w:bookmarkEnd w:id="6710"/>
      <w:bookmarkEnd w:id="6711"/>
      <w:bookmarkEnd w:id="6712"/>
      <w:bookmarkEnd w:id="6713"/>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6714" w:name="_Toc348245029"/>
      <w:bookmarkStart w:id="6715" w:name="_Toc348258217"/>
      <w:bookmarkStart w:id="6716" w:name="_Toc348263400"/>
      <w:bookmarkStart w:id="6717" w:name="_Toc348336814"/>
      <w:bookmarkStart w:id="6718" w:name="_Toc348768127"/>
      <w:bookmarkStart w:id="6719" w:name="_Toc380435675"/>
      <w:bookmarkStart w:id="6720" w:name="_Toc359236178"/>
      <w:bookmarkStart w:id="6721" w:name="_Toc1816294"/>
      <w:bookmarkStart w:id="6722" w:name="_Toc21372839"/>
      <w:bookmarkStart w:id="6723" w:name="_Toc175992324"/>
      <w:bookmarkStart w:id="6724" w:name="_Toc176236002"/>
      <w:bookmarkStart w:id="6725" w:name="_Toc27754879"/>
      <w:bookmarkStart w:id="6726" w:name="_Toc109892177"/>
      <w:r w:rsidRPr="00F21240">
        <w:rPr>
          <w:noProof/>
        </w:rPr>
        <w:t>I</w:t>
      </w:r>
      <w:r w:rsidR="004C5C19">
        <w:rPr>
          <w:noProof/>
        </w:rPr>
        <w:t>mplementation Notes</w:t>
      </w:r>
      <w:bookmarkEnd w:id="6714"/>
      <w:bookmarkEnd w:id="6715"/>
      <w:bookmarkEnd w:id="6716"/>
      <w:bookmarkEnd w:id="6717"/>
      <w:bookmarkEnd w:id="6718"/>
      <w:bookmarkEnd w:id="6719"/>
      <w:bookmarkEnd w:id="6720"/>
      <w:bookmarkEnd w:id="6721"/>
      <w:bookmarkEnd w:id="6722"/>
      <w:bookmarkEnd w:id="6723"/>
      <w:bookmarkEnd w:id="6724"/>
      <w:bookmarkEnd w:id="6725"/>
      <w:bookmarkEnd w:id="6726"/>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6727" w:name="_Hlt433528487"/>
      <w:bookmarkStart w:id="6728" w:name="_Swapping_a_patient"/>
      <w:bookmarkStart w:id="6729" w:name="_Toc348245030"/>
      <w:bookmarkStart w:id="6730" w:name="_Toc348258218"/>
      <w:bookmarkStart w:id="6731" w:name="_Toc348263401"/>
      <w:bookmarkStart w:id="6732" w:name="_Toc348336815"/>
      <w:bookmarkStart w:id="6733" w:name="_Toc348768128"/>
      <w:bookmarkStart w:id="6734" w:name="_Toc380435676"/>
      <w:bookmarkStart w:id="6735" w:name="_Ref358346721"/>
      <w:bookmarkStart w:id="6736" w:name="_Ref358346741"/>
      <w:bookmarkStart w:id="6737" w:name="_Toc359236179"/>
      <w:bookmarkStart w:id="6738" w:name="_Ref422201538"/>
      <w:bookmarkStart w:id="6739" w:name="_Ref422201615"/>
      <w:bookmarkStart w:id="6740" w:name="_Ref433589285"/>
      <w:bookmarkStart w:id="6741" w:name="_Ref433589319"/>
      <w:bookmarkStart w:id="6742" w:name="_Ref433589345"/>
      <w:bookmarkStart w:id="6743" w:name="_Ref433589428"/>
      <w:bookmarkStart w:id="6744" w:name="_Ref434054908"/>
      <w:bookmarkStart w:id="6745" w:name="_Ref434054918"/>
      <w:bookmarkStart w:id="6746" w:name="_Ref434055090"/>
      <w:bookmarkStart w:id="6747" w:name="_Ref434055126"/>
      <w:bookmarkStart w:id="6748" w:name="_Ref434107639"/>
      <w:bookmarkStart w:id="6749" w:name="_Ref434107681"/>
      <w:bookmarkStart w:id="6750" w:name="_Ref436465081"/>
      <w:bookmarkStart w:id="6751" w:name="_Toc1816295"/>
      <w:bookmarkStart w:id="6752" w:name="_Toc21372840"/>
      <w:bookmarkStart w:id="6753" w:name="_Toc175992325"/>
      <w:bookmarkStart w:id="6754" w:name="_Toc176236003"/>
      <w:bookmarkStart w:id="6755" w:name="_Toc27754880"/>
      <w:bookmarkStart w:id="6756" w:name="_Toc109892178"/>
      <w:bookmarkEnd w:id="6727"/>
      <w:bookmarkEnd w:id="6728"/>
      <w:r w:rsidRPr="00F21240">
        <w:rPr>
          <w:noProof/>
        </w:rPr>
        <w:t>Swapping a patient</w:t>
      </w:r>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6757" w:name="_Hlt433529977"/>
      <w:bookmarkStart w:id="6758" w:name="_Merging_patient/person_information"/>
      <w:bookmarkStart w:id="6759" w:name="_Ref373657558"/>
      <w:bookmarkStart w:id="6760" w:name="_Toc1816296"/>
      <w:bookmarkStart w:id="6761" w:name="_Toc21372841"/>
      <w:bookmarkStart w:id="6762" w:name="_Ref45685777"/>
      <w:bookmarkStart w:id="6763" w:name="_Ref45685933"/>
      <w:bookmarkStart w:id="6764" w:name="_Ref45686566"/>
      <w:bookmarkStart w:id="6765" w:name="_Ref45686996"/>
      <w:bookmarkStart w:id="6766" w:name="_Ref45687180"/>
      <w:bookmarkStart w:id="6767" w:name="_Ref45687385"/>
      <w:bookmarkStart w:id="6768" w:name="_Ref45687516"/>
      <w:bookmarkStart w:id="6769" w:name="_Ref45687634"/>
      <w:bookmarkStart w:id="6770" w:name="_Ref45687876"/>
      <w:bookmarkStart w:id="6771" w:name="_Ref45688047"/>
      <w:bookmarkStart w:id="6772" w:name="_Ref45688168"/>
      <w:bookmarkStart w:id="6773" w:name="_Ref45688264"/>
      <w:bookmarkStart w:id="6774" w:name="_Ref45688371"/>
      <w:bookmarkStart w:id="6775" w:name="_Toc175992326"/>
      <w:bookmarkStart w:id="6776" w:name="_Toc176236004"/>
      <w:bookmarkStart w:id="6777" w:name="_Toc27754881"/>
      <w:bookmarkStart w:id="6778" w:name="_Toc109892179"/>
      <w:bookmarkStart w:id="6779" w:name="_Toc348245031"/>
      <w:bookmarkStart w:id="6780" w:name="_Toc348258219"/>
      <w:bookmarkStart w:id="6781" w:name="_Toc348263402"/>
      <w:bookmarkStart w:id="6782" w:name="_Toc348336816"/>
      <w:bookmarkStart w:id="6783" w:name="_Toc348768129"/>
      <w:bookmarkStart w:id="6784" w:name="_Toc380435677"/>
      <w:bookmarkStart w:id="6785" w:name="_Ref358346809"/>
      <w:bookmarkStart w:id="6786" w:name="_Ref358346839"/>
      <w:bookmarkStart w:id="6787" w:name="_Ref358347010"/>
      <w:bookmarkStart w:id="6788" w:name="_Ref358347034"/>
      <w:bookmarkStart w:id="6789" w:name="_Toc359236180"/>
      <w:bookmarkEnd w:id="6757"/>
      <w:bookmarkEnd w:id="6758"/>
      <w:r w:rsidRPr="00F21240">
        <w:rPr>
          <w:noProof/>
        </w:rPr>
        <w:t>Merging patient/person information</w:t>
      </w:r>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6790" w:name="_Toc1816297"/>
      <w:bookmarkStart w:id="6791" w:name="_Toc89852355"/>
      <w:bookmarkStart w:id="6792" w:name="_Toc174439314"/>
      <w:bookmarkStart w:id="6793" w:name="_Toc174953856"/>
      <w:bookmarkStart w:id="6794" w:name="_Toc174954443"/>
      <w:bookmarkStart w:id="6795" w:name="_Toc175992327"/>
      <w:bookmarkStart w:id="6796" w:name="_Ref45688353"/>
      <w:bookmarkEnd w:id="6790"/>
      <w:bookmarkEnd w:id="6791"/>
      <w:bookmarkEnd w:id="6792"/>
      <w:bookmarkEnd w:id="6793"/>
      <w:bookmarkEnd w:id="6794"/>
      <w:bookmarkEnd w:id="6795"/>
    </w:p>
    <w:p w14:paraId="1EE411D6" w14:textId="77777777" w:rsidR="00715956" w:rsidRPr="00F21240" w:rsidRDefault="00715956">
      <w:pPr>
        <w:pStyle w:val="Heading4"/>
        <w:rPr>
          <w:noProof/>
        </w:rPr>
      </w:pPr>
      <w:bookmarkStart w:id="6797" w:name="_Toc1816298"/>
      <w:bookmarkStart w:id="6798" w:name="_Toc21372842"/>
      <w:bookmarkStart w:id="6799" w:name="_Toc175992328"/>
      <w:bookmarkEnd w:id="6796"/>
      <w:r w:rsidRPr="00F21240">
        <w:rPr>
          <w:noProof/>
        </w:rPr>
        <w:t>Definitions:  Merge, move, and change identifier events</w:t>
      </w:r>
      <w:bookmarkEnd w:id="6797"/>
      <w:bookmarkEnd w:id="6798"/>
      <w:bookmarkEnd w:id="6799"/>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6800" w:name="_Hlt433530175"/>
      <w:bookmarkStart w:id="6801" w:name="_Merge"/>
      <w:bookmarkStart w:id="6802" w:name="_Ref431555949"/>
      <w:bookmarkEnd w:id="6800"/>
      <w:bookmarkEnd w:id="6801"/>
      <w:r w:rsidRPr="00F21240">
        <w:rPr>
          <w:noProof/>
        </w:rPr>
        <w:t>Merge</w:t>
      </w:r>
      <w:bookmarkEnd w:id="6802"/>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6803" w:name="_MON_1251463307"/>
    <w:bookmarkStart w:id="6804" w:name="_MON_1251463074"/>
    <w:bookmarkEnd w:id="6803"/>
    <w:bookmarkEnd w:id="6804"/>
    <w:bookmarkStart w:id="6805" w:name="_MON_1251463104"/>
    <w:bookmarkEnd w:id="6805"/>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37.9pt" o:ole="" fillcolor="window">
            <v:imagedata r:id="rId399" o:title=""/>
          </v:shape>
          <o:OLEObject Type="Embed" ProgID="Word.Picture.8" ShapeID="_x0000_i1025" DrawAspect="Content" ObjectID="_1724164529"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6806" w:name="_Hlt1841336"/>
      <w:bookmarkStart w:id="6807" w:name="_Move"/>
      <w:bookmarkStart w:id="6808" w:name="_Ref431557188"/>
      <w:bookmarkEnd w:id="6806"/>
      <w:bookmarkEnd w:id="6807"/>
      <w:r w:rsidRPr="00F21240">
        <w:rPr>
          <w:noProof/>
        </w:rPr>
        <w:t>Move</w:t>
      </w:r>
      <w:bookmarkEnd w:id="6808"/>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6809" w:name="_Hlt433530704"/>
      <w:bookmarkStart w:id="6810" w:name="_Change_identifier"/>
      <w:bookmarkStart w:id="6811" w:name="_Ref45687752"/>
      <w:bookmarkEnd w:id="6809"/>
      <w:bookmarkEnd w:id="6810"/>
      <w:r w:rsidRPr="00F21240">
        <w:rPr>
          <w:noProof/>
        </w:rPr>
        <w:t>Change identifier</w:t>
      </w:r>
      <w:bookmarkEnd w:id="6811"/>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6812" w:name="_MON_1251463273"/>
    <w:bookmarkEnd w:id="6812"/>
    <w:bookmarkStart w:id="6813" w:name="_MON_1251463198"/>
    <w:bookmarkEnd w:id="6813"/>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45pt;height:114.1pt" o:ole="" fillcolor="window">
            <v:imagedata r:id="rId402" o:title=""/>
          </v:shape>
          <o:OLEObject Type="Embed" ProgID="Word.Picture.8" ShapeID="_x0000_i1026" DrawAspect="Content" ObjectID="_1724164530"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6814" w:name="_Ref424100091"/>
      <w:r w:rsidRPr="00F21240">
        <w:rPr>
          <w:noProof/>
        </w:rPr>
        <w:t>Tightly coupled relationship</w:t>
      </w:r>
      <w:bookmarkEnd w:id="6814"/>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6815" w:name="_Ordered_pairwise_relationship"/>
      <w:bookmarkStart w:id="6816" w:name="_Ref174525596"/>
      <w:bookmarkEnd w:id="6815"/>
      <w:r w:rsidRPr="00F21240">
        <w:rPr>
          <w:noProof/>
        </w:rPr>
        <w:t>Ordered pairwise relationship</w:t>
      </w:r>
      <w:bookmarkEnd w:id="6816"/>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6817" w:author="Merrick, Riki | APHL" w:date="2022-07-13T12:40:00Z">
            <w:rPr>
              <w:noProof/>
              <w:lang w:val="fr-FR"/>
            </w:rPr>
          </w:rPrChange>
        </w:rPr>
      </w:pPr>
      <w:r w:rsidRPr="002F372A">
        <w:rPr>
          <w:noProof/>
          <w:lang w:val="es-ES"/>
          <w:rPrChange w:id="6818" w:author="Merrick, Riki | APHL" w:date="2022-07-13T12:40:00Z">
            <w:rPr>
              <w:noProof/>
              <w:lang w:val="fr-FR"/>
            </w:rPr>
          </w:rPrChange>
        </w:rPr>
        <w:t>List</w:t>
      </w:r>
      <w:r w:rsidRPr="002F372A">
        <w:rPr>
          <w:noProof/>
          <w:vertAlign w:val="subscript"/>
          <w:lang w:val="es-ES"/>
          <w:rPrChange w:id="6819" w:author="Merrick, Riki | APHL" w:date="2022-07-13T12:40:00Z">
            <w:rPr>
              <w:noProof/>
              <w:vertAlign w:val="subscript"/>
              <w:lang w:val="fr-FR"/>
            </w:rPr>
          </w:rPrChange>
        </w:rPr>
        <w:t>2</w:t>
      </w:r>
      <w:r w:rsidRPr="002F372A">
        <w:rPr>
          <w:noProof/>
          <w:lang w:val="es-ES"/>
          <w:rPrChange w:id="6820"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6821" w:name="_Identifier_type_/_assigning_authori"/>
      <w:bookmarkStart w:id="6822" w:name="_Ref174525736"/>
      <w:bookmarkEnd w:id="6821"/>
      <w:r w:rsidRPr="00F21240">
        <w:rPr>
          <w:noProof/>
        </w:rPr>
        <w:t>Identifier type / assigning authority relationship</w:t>
      </w:r>
      <w:bookmarkEnd w:id="6822"/>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6823" w:name="_Global_merge_and_move_message_const"/>
      <w:bookmarkStart w:id="6824" w:name="_Ref373722818"/>
      <w:bookmarkEnd w:id="6823"/>
      <w:r w:rsidRPr="00F21240">
        <w:rPr>
          <w:noProof/>
        </w:rPr>
        <w:t>Global merge and move message construct versus repeating segment message constructs</w:t>
      </w:r>
      <w:bookmarkEnd w:id="6824"/>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6825"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6825"/>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6826" w:name="_Toc1816299"/>
      <w:bookmarkStart w:id="6827" w:name="_Toc21372843"/>
      <w:bookmarkStart w:id="6828" w:name="_Toc175992329"/>
      <w:r w:rsidRPr="00F21240">
        <w:rPr>
          <w:noProof/>
        </w:rPr>
        <w:t>Trigger events</w:t>
      </w:r>
      <w:bookmarkEnd w:id="6826"/>
      <w:bookmarkEnd w:id="6827"/>
      <w:bookmarkEnd w:id="6828"/>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6829" w:name="_Ref421097383"/>
      <w:r w:rsidRPr="004842E3">
        <w:rPr>
          <w:noProof/>
          <w:lang w:val="fr-FR"/>
        </w:rPr>
        <w:t>A40 - merge patient - patient identifier list</w:t>
      </w:r>
      <w:bookmarkEnd w:id="6829"/>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6830" w:name="_Ref373721599"/>
      <w:bookmarkStart w:id="6831" w:name="_Ref436468060"/>
      <w:bookmarkStart w:id="6832" w:name="_Ref447430765"/>
      <w:r w:rsidRPr="00F21240">
        <w:rPr>
          <w:noProof/>
        </w:rPr>
        <w:t>A40 - merge patient - patient identifier list (repeating segment)</w:t>
      </w:r>
      <w:bookmarkEnd w:id="6830"/>
      <w:bookmarkEnd w:id="6831"/>
      <w:bookmarkEnd w:id="6832"/>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6833" w:name="_Ref373721510"/>
      <w:bookmarkStart w:id="6834" w:name="_Ref436467752"/>
      <w:bookmarkStart w:id="6835" w:name="_Ref447428872"/>
      <w:r w:rsidRPr="00F21240">
        <w:rPr>
          <w:noProof/>
        </w:rPr>
        <w:t>A41 - merge account - patient account number (global)</w:t>
      </w:r>
      <w:bookmarkEnd w:id="6833"/>
      <w:bookmarkEnd w:id="6834"/>
      <w:bookmarkEnd w:id="6835"/>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6836" w:name="_Ref373721772"/>
      <w:bookmarkStart w:id="6837" w:name="_Ref436467934"/>
      <w:bookmarkStart w:id="6838" w:name="_Ref447430966"/>
      <w:bookmarkStart w:id="6839" w:name="_Ref421095318"/>
      <w:r w:rsidRPr="00F21240">
        <w:rPr>
          <w:noProof/>
        </w:rPr>
        <w:t>A41 - merge account - patient account number (repeating segment)</w:t>
      </w:r>
      <w:bookmarkEnd w:id="6836"/>
      <w:bookmarkEnd w:id="6837"/>
      <w:bookmarkEnd w:id="6838"/>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6839"/>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6840" w:name="_Ref373721842"/>
      <w:r w:rsidRPr="00F21240">
        <w:rPr>
          <w:noProof/>
        </w:rPr>
        <w:t>A44 - move account information - patient account number</w:t>
      </w:r>
      <w:bookmarkEnd w:id="684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6841" w:name="_A45_-_move_visit_information_-_visi"/>
      <w:bookmarkStart w:id="6842" w:name="_Ref373722143"/>
      <w:bookmarkEnd w:id="6841"/>
      <w:r w:rsidRPr="00F21240">
        <w:rPr>
          <w:noProof/>
        </w:rPr>
        <w:t>A45 - move visit information - visit number (repeating segment)</w:t>
      </w:r>
      <w:bookmarkEnd w:id="684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6843" w:name="_Ref373721908"/>
      <w:bookmarkStart w:id="6844" w:name="_Ref436468015"/>
      <w:bookmarkStart w:id="6845" w:name="_Ref447431020"/>
      <w:r w:rsidRPr="00F21240">
        <w:rPr>
          <w:noProof/>
        </w:rPr>
        <w:t>A45 - move visit information - visit number (repeating segment)</w:t>
      </w:r>
      <w:bookmarkEnd w:id="6843"/>
      <w:bookmarkEnd w:id="6844"/>
      <w:bookmarkEnd w:id="6845"/>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6846" w:name="_Patient_record_links"/>
      <w:bookmarkStart w:id="6847" w:name="_Toc348245032"/>
      <w:bookmarkStart w:id="6848" w:name="_Toc348258220"/>
      <w:bookmarkStart w:id="6849" w:name="_Toc348263403"/>
      <w:bookmarkStart w:id="6850" w:name="_Toc348336817"/>
      <w:bookmarkStart w:id="6851" w:name="_Toc348768130"/>
      <w:bookmarkStart w:id="6852" w:name="_Toc380435678"/>
      <w:bookmarkStart w:id="6853" w:name="_Ref358346921"/>
      <w:bookmarkStart w:id="6854" w:name="_Ref358346963"/>
      <w:bookmarkStart w:id="6855" w:name="_Toc359236181"/>
      <w:bookmarkStart w:id="6856" w:name="_Ref421092629"/>
      <w:bookmarkStart w:id="6857" w:name="_Ref421092659"/>
      <w:bookmarkStart w:id="6858" w:name="_Toc1816300"/>
      <w:bookmarkStart w:id="6859" w:name="_Toc21372844"/>
      <w:bookmarkStart w:id="6860" w:name="_Toc175992330"/>
      <w:bookmarkStart w:id="6861" w:name="_Toc176236005"/>
      <w:bookmarkStart w:id="6862" w:name="_Toc27754882"/>
      <w:bookmarkStart w:id="6863" w:name="_Toc109892180"/>
      <w:bookmarkEnd w:id="6779"/>
      <w:bookmarkEnd w:id="6780"/>
      <w:bookmarkEnd w:id="6781"/>
      <w:bookmarkEnd w:id="6782"/>
      <w:bookmarkEnd w:id="6783"/>
      <w:bookmarkEnd w:id="6784"/>
      <w:bookmarkEnd w:id="6785"/>
      <w:bookmarkEnd w:id="6786"/>
      <w:bookmarkEnd w:id="6787"/>
      <w:bookmarkEnd w:id="6788"/>
      <w:bookmarkEnd w:id="6789"/>
      <w:bookmarkEnd w:id="6846"/>
      <w:r w:rsidRPr="00F21240">
        <w:rPr>
          <w:noProof/>
        </w:rPr>
        <w:t>Patient record links</w:t>
      </w:r>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6864" w:name="_Toc1816301"/>
      <w:bookmarkStart w:id="6865" w:name="_Toc21372845"/>
      <w:bookmarkStart w:id="6866" w:name="_Toc175992331"/>
      <w:bookmarkStart w:id="6867" w:name="_Toc176236006"/>
      <w:bookmarkStart w:id="6868" w:name="_Toc27754883"/>
      <w:bookmarkStart w:id="6869" w:name="_Toc109892181"/>
      <w:r w:rsidRPr="00F21240">
        <w:rPr>
          <w:noProof/>
        </w:rPr>
        <w:lastRenderedPageBreak/>
        <w:t>MPI Integration - an introduction</w:t>
      </w:r>
      <w:bookmarkEnd w:id="6864"/>
      <w:bookmarkEnd w:id="6865"/>
      <w:bookmarkEnd w:id="6866"/>
      <w:bookmarkEnd w:id="6867"/>
      <w:bookmarkEnd w:id="6868"/>
      <w:bookmarkEnd w:id="6869"/>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6870" w:name="_Toc1816302"/>
      <w:bookmarkStart w:id="6871" w:name="_Toc89852360"/>
      <w:bookmarkStart w:id="6872" w:name="_Toc174439319"/>
      <w:bookmarkStart w:id="6873" w:name="_Toc174953861"/>
      <w:bookmarkStart w:id="6874" w:name="_Toc174954448"/>
      <w:bookmarkStart w:id="6875" w:name="_Toc175992332"/>
      <w:bookmarkEnd w:id="6870"/>
      <w:bookmarkEnd w:id="6871"/>
      <w:bookmarkEnd w:id="6872"/>
      <w:bookmarkEnd w:id="6873"/>
      <w:bookmarkEnd w:id="6874"/>
      <w:bookmarkEnd w:id="6875"/>
    </w:p>
    <w:p w14:paraId="24EEB833" w14:textId="77777777" w:rsidR="00715956" w:rsidRPr="00F21240" w:rsidRDefault="00715956">
      <w:pPr>
        <w:pStyle w:val="Heading4"/>
        <w:rPr>
          <w:noProof/>
        </w:rPr>
      </w:pPr>
      <w:bookmarkStart w:id="6876" w:name="_Toc1816303"/>
      <w:bookmarkStart w:id="6877" w:name="_Toc21372846"/>
      <w:bookmarkStart w:id="6878" w:name="_Toc175992333"/>
      <w:r w:rsidRPr="00F21240">
        <w:rPr>
          <w:noProof/>
        </w:rPr>
        <w:t>Definitions - what is an MPI?</w:t>
      </w:r>
      <w:bookmarkEnd w:id="6876"/>
      <w:bookmarkEnd w:id="6877"/>
      <w:bookmarkEnd w:id="6878"/>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6879" w:name="_Toc1816304"/>
      <w:bookmarkStart w:id="6880" w:name="_Toc21372847"/>
      <w:bookmarkStart w:id="6881" w:name="_Toc175992334"/>
      <w:r w:rsidRPr="00F21240">
        <w:rPr>
          <w:noProof/>
        </w:rPr>
        <w:t>HL7 and CORBAmed PIDS</w:t>
      </w:r>
      <w:bookmarkEnd w:id="6879"/>
      <w:bookmarkEnd w:id="6880"/>
      <w:bookmarkEnd w:id="6881"/>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6882" w:name="_Toc1816305"/>
      <w:bookmarkStart w:id="6883" w:name="_Toc21372848"/>
      <w:bookmarkStart w:id="6884" w:name="_Toc175992335"/>
      <w:r w:rsidRPr="00F21240">
        <w:rPr>
          <w:noProof/>
        </w:rPr>
        <w:t>MPI QUERY for person lookup and identification</w:t>
      </w:r>
      <w:bookmarkEnd w:id="6882"/>
      <w:bookmarkEnd w:id="6883"/>
      <w:bookmarkEnd w:id="6884"/>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6885" w:name="_Toc1816306"/>
      <w:bookmarkStart w:id="6886" w:name="_Toc21372849"/>
      <w:bookmarkStart w:id="6887" w:name="_Toc175992336"/>
      <w:r w:rsidRPr="00F21240">
        <w:rPr>
          <w:noProof/>
        </w:rPr>
        <w:t>Client system assigns identifier, person exists on MPI only</w:t>
      </w:r>
      <w:bookmarkEnd w:id="6885"/>
      <w:bookmarkEnd w:id="6886"/>
      <w:bookmarkEnd w:id="6887"/>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9.75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24164531"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6888" w:name="_Toc1816307"/>
      <w:bookmarkStart w:id="6889" w:name="_Toc21372850"/>
      <w:bookmarkStart w:id="6890" w:name="_Ref174528885"/>
      <w:bookmarkStart w:id="6891" w:name="_Toc175992337"/>
      <w:r w:rsidRPr="00F21240">
        <w:rPr>
          <w:noProof/>
        </w:rPr>
        <w:t>Client system assigns identifier, person exists on both systems</w:t>
      </w:r>
      <w:bookmarkEnd w:id="6888"/>
      <w:bookmarkEnd w:id="6889"/>
      <w:bookmarkEnd w:id="6890"/>
      <w:bookmarkEnd w:id="6891"/>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6892" w:name="_Toc1816308"/>
      <w:bookmarkStart w:id="6893" w:name="_Toc21372851"/>
      <w:bookmarkStart w:id="6894" w:name="_Toc175992338"/>
      <w:r w:rsidRPr="00F21240">
        <w:rPr>
          <w:noProof/>
        </w:rPr>
        <w:t>Client system assigns identifier, person exists on neither system</w:t>
      </w:r>
      <w:bookmarkEnd w:id="6892"/>
      <w:bookmarkEnd w:id="6893"/>
      <w:bookmarkEnd w:id="6894"/>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6895" w:name="_Toc1816309"/>
      <w:bookmarkStart w:id="6896" w:name="_Toc21372852"/>
      <w:bookmarkStart w:id="6897" w:name="_Ref174951268"/>
      <w:bookmarkStart w:id="6898" w:name="_Ref174951313"/>
      <w:bookmarkStart w:id="6899" w:name="_Toc175992339"/>
      <w:r w:rsidRPr="00F21240">
        <w:rPr>
          <w:noProof/>
        </w:rPr>
        <w:lastRenderedPageBreak/>
        <w:t>MPI assigns identifier, person exists on MPI</w:t>
      </w:r>
      <w:bookmarkEnd w:id="6895"/>
      <w:bookmarkEnd w:id="6896"/>
      <w:bookmarkEnd w:id="6897"/>
      <w:bookmarkEnd w:id="6898"/>
      <w:bookmarkEnd w:id="6899"/>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6900" w:name="_MON_1104207346"/>
    <w:bookmarkStart w:id="6901" w:name="_MON_1017556307"/>
    <w:bookmarkStart w:id="6902" w:name="_MON_1020550364"/>
    <w:bookmarkEnd w:id="6900"/>
    <w:bookmarkEnd w:id="6901"/>
    <w:bookmarkEnd w:id="6902"/>
    <w:bookmarkStart w:id="6903" w:name="_MON_1020550493"/>
    <w:bookmarkEnd w:id="6903"/>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3.75pt;height:505.3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24164532"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6904" w:name="_Toc1816310"/>
      <w:bookmarkStart w:id="6905" w:name="_Toc21372853"/>
      <w:bookmarkStart w:id="6906" w:name="_Toc175992340"/>
      <w:r w:rsidRPr="00F21240">
        <w:rPr>
          <w:noProof/>
        </w:rPr>
        <w:lastRenderedPageBreak/>
        <w:t>MPI assigns identifier, person exists on both systems</w:t>
      </w:r>
      <w:bookmarkEnd w:id="6904"/>
      <w:bookmarkEnd w:id="6905"/>
      <w:bookmarkEnd w:id="6906"/>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6907" w:name="_Toc1816311"/>
      <w:bookmarkStart w:id="6908" w:name="_Toc21372854"/>
      <w:bookmarkStart w:id="6909" w:name="_Toc175992341"/>
      <w:r w:rsidRPr="00F21240">
        <w:rPr>
          <w:noProof/>
        </w:rPr>
        <w:t>MPI assigns identifier, person exists on neither system</w:t>
      </w:r>
      <w:bookmarkEnd w:id="6907"/>
      <w:bookmarkEnd w:id="6908"/>
      <w:bookmarkEnd w:id="6909"/>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9pt;height:347.75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24164533"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6910" w:name="_Toc1816312"/>
      <w:bookmarkStart w:id="6911" w:name="_Toc21372855"/>
      <w:bookmarkStart w:id="6912" w:name="_Toc175992342"/>
      <w:bookmarkStart w:id="6913" w:name="_Toc176236007"/>
      <w:bookmarkStart w:id="6914" w:name="_Toc27754884"/>
      <w:bookmarkStart w:id="6915" w:name="_Toc109892182"/>
      <w:r w:rsidRPr="004842E3">
        <w:rPr>
          <w:noProof/>
          <w:lang w:val="fr-FR"/>
        </w:rPr>
        <w:t>Usage notes:  Non-human PID patient identification</w:t>
      </w:r>
      <w:bookmarkEnd w:id="6910"/>
      <w:bookmarkEnd w:id="6911"/>
      <w:bookmarkEnd w:id="6912"/>
      <w:bookmarkEnd w:id="6913"/>
      <w:bookmarkEnd w:id="6914"/>
      <w:bookmarkEnd w:id="6915"/>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6916" w:name="_Toc174439330"/>
      <w:bookmarkStart w:id="6917" w:name="_Toc1816313"/>
      <w:bookmarkStart w:id="6918" w:name="_Toc21372856"/>
      <w:bookmarkEnd w:id="6916"/>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6919" w:name="_Toc175992343"/>
      <w:bookmarkStart w:id="6920" w:name="_Toc176236008"/>
      <w:bookmarkStart w:id="6921" w:name="_Toc27754885"/>
      <w:bookmarkStart w:id="6922"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6917"/>
      <w:bookmarkEnd w:id="6918"/>
      <w:bookmarkEnd w:id="6919"/>
      <w:bookmarkEnd w:id="6920"/>
      <w:bookmarkEnd w:id="6921"/>
      <w:bookmarkEnd w:id="6922"/>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45"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656"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657"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666"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667"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684"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685"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142"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149"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756"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757"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758"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753"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754"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779"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796"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827"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161" w:author="Craig Newman" w:date="2022-07-01T09:58:00Z" w:initials="CN">
    <w:p w14:paraId="09346A5C" w14:textId="77777777" w:rsidR="002F372A" w:rsidRDefault="002F372A" w:rsidP="002F372A">
      <w:pPr>
        <w:pStyle w:val="CommentText"/>
      </w:pPr>
      <w:r>
        <w:rPr>
          <w:rStyle w:val="CommentReference"/>
        </w:rPr>
        <w:annotationRef/>
      </w:r>
      <w:r>
        <w:t>If we don’t change GSR-2 we’ll need to change this</w:t>
      </w:r>
    </w:p>
  </w:comment>
  <w:comment w:id="6173"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174"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175"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176"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252"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633"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F959" w14:textId="77777777" w:rsidR="00C62B55" w:rsidRDefault="00C62B55" w:rsidP="007B7737">
      <w:pPr>
        <w:spacing w:after="0"/>
      </w:pPr>
      <w:r>
        <w:separator/>
      </w:r>
    </w:p>
  </w:endnote>
  <w:endnote w:type="continuationSeparator" w:id="0">
    <w:p w14:paraId="3A490ED9" w14:textId="77777777" w:rsidR="00C62B55" w:rsidRDefault="00C62B55" w:rsidP="007B7737">
      <w:pPr>
        <w:spacing w:after="0"/>
      </w:pPr>
      <w:r>
        <w:continuationSeparator/>
      </w:r>
    </w:p>
  </w:endnote>
  <w:endnote w:type="continuationNotice" w:id="1">
    <w:p w14:paraId="5C8F6D69" w14:textId="77777777" w:rsidR="00C62B55" w:rsidRDefault="00C62B5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6923" w:author="Lynn Laakso" w:date="2022-09-08T17:46:00Z">
      <w:r w:rsidDel="00952E2A">
        <w:delText xml:space="preserve">Health Level Seven, </w:delText>
      </w:r>
    </w:del>
    <w:r>
      <w:t xml:space="preserve">Version </w:t>
    </w:r>
    <w:r>
      <w:fldChar w:fldCharType="begin"/>
    </w:r>
    <w:r>
      <w:instrText xml:space="preserve"> DOCPROPERTY  release_version  \* MERGEFORMAT </w:instrText>
    </w:r>
    <w:r>
      <w:fldChar w:fldCharType="separate"/>
    </w:r>
    <w:r>
      <w:t>2.9.1</w:t>
    </w:r>
    <w:r>
      <w:fldChar w:fldCharType="end"/>
    </w:r>
    <w:del w:id="6924"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6925" w:author="Lynn Laakso" w:date="2022-09-08T17:45:00Z">
      <w:r>
        <w:t xml:space="preserve">© </w:t>
      </w:r>
      <w:r>
        <w:fldChar w:fldCharType="begin"/>
      </w:r>
      <w:r>
        <w:instrText xml:space="preserve"> DOCPROPERTY release_year \* MERGEFORMAT </w:instrText>
      </w:r>
      <w:r>
        <w:fldChar w:fldCharType="separate"/>
      </w:r>
    </w:ins>
    <w:r>
      <w:t>2022</w:t>
    </w:r>
    <w:ins w:id="6926" w:author="Lynn Laakso" w:date="2022-09-08T17:45:00Z">
      <w:r>
        <w:fldChar w:fldCharType="end"/>
      </w:r>
      <w:r>
        <w:t xml:space="preserve"> </w:t>
      </w:r>
    </w:ins>
    <w:del w:id="6927"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6928" w:author="Lynn Laakso" w:date="2022-09-08T17:46:00Z">
      <w:r w:rsidDel="00952E2A">
        <w:delText>.</w:delText>
      </w:r>
    </w:del>
    <w:ins w:id="6929" w:author="Lynn Laakso" w:date="2022-09-08T17:45:00Z">
      <w:r>
        <w:t xml:space="preserve">Health Level Seven, </w:t>
      </w:r>
    </w:ins>
    <w:ins w:id="6930" w:author="Lynn Laakso" w:date="2022-09-08T17:46:00Z">
      <w:r>
        <w:t xml:space="preserve">International. </w:t>
      </w:r>
    </w:ins>
    <w:ins w:id="6931" w:author="Lynn Laakso" w:date="2022-09-08T17:45:00Z">
      <w:r>
        <w:t>All rights reserved.</w:t>
      </w:r>
    </w:ins>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ins w:id="6932" w:author="Lynn Laakso" w:date="2022-09-08T17:45:00Z">
      <w:r>
        <w:t xml:space="preserve"> </w:t>
      </w:r>
      <w:r>
        <w:fldChar w:fldCharType="begin"/>
      </w:r>
      <w:r>
        <w:instrText xml:space="preserve"> DOCPROPERTY release_status \* MERGEFORMAT </w:instrText>
      </w:r>
      <w:r>
        <w:fldChar w:fldCharType="separate"/>
      </w:r>
    </w:ins>
    <w:r>
      <w:t>Normative Ballot #1</w:t>
    </w:r>
    <w:ins w:id="6933"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6934" w:author="Lynn Laakso" w:date="2022-09-08T17:46:00Z">
      <w:r w:rsidDel="00952E2A">
        <w:delText xml:space="preserve">Health Level Seven, </w:delText>
      </w:r>
    </w:del>
    <w:r>
      <w:t xml:space="preserve">Version </w:t>
    </w:r>
    <w:r>
      <w:fldChar w:fldCharType="begin"/>
    </w:r>
    <w:r>
      <w:instrText xml:space="preserve"> DOCPROPERTY  release_version  \* MERGEFORMAT </w:instrText>
    </w:r>
    <w:r>
      <w:fldChar w:fldCharType="separate"/>
    </w:r>
    <w:r>
      <w:t>2.9.1</w:t>
    </w:r>
    <w:r>
      <w:fldChar w:fldCharType="end"/>
    </w:r>
    <w:del w:id="6935"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6936" w:author="Lynn Laakso" w:date="2022-09-08T17:45:00Z">
      <w:r>
        <w:t xml:space="preserve">© </w:t>
      </w:r>
      <w:r>
        <w:fldChar w:fldCharType="begin"/>
      </w:r>
      <w:r>
        <w:instrText xml:space="preserve"> DOCPROPERTY release_year \* MERGEFORMAT </w:instrText>
      </w:r>
      <w:r>
        <w:fldChar w:fldCharType="separate"/>
      </w:r>
    </w:ins>
    <w:r>
      <w:t>2022</w:t>
    </w:r>
    <w:ins w:id="6937" w:author="Lynn Laakso" w:date="2022-09-08T17:45:00Z">
      <w:r>
        <w:fldChar w:fldCharType="end"/>
      </w:r>
      <w:r>
        <w:t xml:space="preserve"> </w:t>
      </w:r>
    </w:ins>
    <w:del w:id="6938"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6939" w:author="Lynn Laakso" w:date="2022-09-08T17:46:00Z">
      <w:r w:rsidDel="00952E2A">
        <w:delText>.</w:delText>
      </w:r>
    </w:del>
    <w:ins w:id="6940" w:author="Lynn Laakso" w:date="2022-09-08T17:45:00Z">
      <w:r>
        <w:t xml:space="preserve">Health Level Seven, </w:t>
      </w:r>
    </w:ins>
    <w:ins w:id="6941" w:author="Lynn Laakso" w:date="2022-09-08T17:46:00Z">
      <w:r>
        <w:t xml:space="preserve">International. </w:t>
      </w:r>
    </w:ins>
    <w:ins w:id="6942" w:author="Lynn Laakso" w:date="2022-09-08T17:45:00Z">
      <w:r>
        <w:t>All rights reserved.</w:t>
      </w:r>
    </w:ins>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ins w:id="6943" w:author="Lynn Laakso" w:date="2022-09-08T17:45:00Z">
      <w:r>
        <w:t xml:space="preserve"> </w:t>
      </w:r>
      <w:r>
        <w:fldChar w:fldCharType="begin"/>
      </w:r>
      <w:r>
        <w:instrText xml:space="preserve"> DOCPROPERTY release_status \* MERGEFORMAT </w:instrText>
      </w:r>
      <w:r>
        <w:fldChar w:fldCharType="separate"/>
      </w:r>
    </w:ins>
    <w:r>
      <w:t>Normative Ballot #1</w:t>
    </w:r>
    <w:ins w:id="6944"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6945" w:author="Lynn Laakso" w:date="2022-09-08T17:46:00Z">
      <w:r w:rsidDel="00952E2A">
        <w:delText xml:space="preserve">Health Level Seven, </w:delText>
      </w:r>
    </w:del>
    <w:r>
      <w:t xml:space="preserve">Version </w:t>
    </w:r>
    <w:fldSimple w:instr=" DOCPROPERTY  release_version  \* MERGEFORMAT ">
      <w:r w:rsidR="00952E2A">
        <w:t>2.9.1</w:t>
      </w:r>
    </w:fldSimple>
    <w:del w:id="6946" w:author="Lynn Laakso" w:date="2022-09-08T17:46:00Z">
      <w:r w:rsidDel="00952E2A">
        <w:delText xml:space="preserve"> © </w:delText>
      </w:r>
      <w:r w:rsidR="00000000" w:rsidDel="00952E2A">
        <w:fldChar w:fldCharType="begin"/>
      </w:r>
      <w:r w:rsidR="00000000" w:rsidDel="00952E2A">
        <w:delInstrText xml:space="preserve"> DOCPROPERTY release_year \* MERGEFORMAT </w:delInstrText>
      </w:r>
      <w:r w:rsidR="00000000" w:rsidDel="00952E2A">
        <w:fldChar w:fldCharType="separate"/>
      </w:r>
      <w:r w:rsidR="009E5B0C" w:rsidDel="00952E2A">
        <w:delText>2022</w:delText>
      </w:r>
      <w:r w:rsidR="00000000"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6947" w:author="Lynn Laakso" w:date="2022-09-08T17:45:00Z">
      <w:r>
        <w:t xml:space="preserve">© </w:t>
      </w:r>
      <w:r>
        <w:fldChar w:fldCharType="begin"/>
      </w:r>
      <w:r>
        <w:instrText xml:space="preserve"> DOCPROPERTY release_year \* MERGEFORMAT </w:instrText>
      </w:r>
      <w:r>
        <w:fldChar w:fldCharType="separate"/>
      </w:r>
    </w:ins>
    <w:r>
      <w:t>2022</w:t>
    </w:r>
    <w:ins w:id="6948" w:author="Lynn Laakso" w:date="2022-09-08T17:45:00Z">
      <w:r>
        <w:fldChar w:fldCharType="end"/>
      </w:r>
      <w:r>
        <w:t xml:space="preserve"> </w:t>
      </w:r>
    </w:ins>
    <w:del w:id="6949" w:author="Lynn Laakso" w:date="2022-09-08T17:45:00Z">
      <w:r w:rsidR="00000000" w:rsidDel="00952E2A">
        <w:fldChar w:fldCharType="begin"/>
      </w:r>
      <w:r w:rsidR="00000000" w:rsidDel="00952E2A">
        <w:delInstrText xml:space="preserve"> DOCPROPERTY release_status \* MERGEFORMAT </w:delInstrText>
      </w:r>
      <w:r w:rsidR="00000000" w:rsidDel="00952E2A">
        <w:fldChar w:fldCharType="separate"/>
      </w:r>
      <w:r w:rsidR="009E5B0C" w:rsidDel="00952E2A">
        <w:delText>Normative Ballot #1</w:delText>
      </w:r>
      <w:r w:rsidR="00000000" w:rsidDel="00952E2A">
        <w:fldChar w:fldCharType="end"/>
      </w:r>
    </w:del>
    <w:del w:id="6950" w:author="Lynn Laakso" w:date="2022-09-08T17:46:00Z">
      <w:r w:rsidR="00A12042" w:rsidDel="00952E2A">
        <w:delText>.</w:delText>
      </w:r>
    </w:del>
    <w:ins w:id="6951" w:author="Lynn Laakso" w:date="2022-09-08T17:45:00Z">
      <w:r>
        <w:t xml:space="preserve">Health Level Seven, </w:t>
      </w:r>
    </w:ins>
    <w:ins w:id="6952" w:author="Lynn Laakso" w:date="2022-09-08T17:46:00Z">
      <w:r>
        <w:t xml:space="preserve">International. </w:t>
      </w:r>
    </w:ins>
    <w:ins w:id="6953"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6954" w:name="_Toc1815935"/>
    <w:ins w:id="6955" w:author="Lynn Laakso" w:date="2022-09-08T17:45:00Z">
      <w:r>
        <w:t xml:space="preserve"> </w:t>
      </w:r>
      <w:r>
        <w:fldChar w:fldCharType="begin"/>
      </w:r>
      <w:r>
        <w:instrText xml:space="preserve"> DOCPROPERTY release_status \* MERGEFORMAT </w:instrText>
      </w:r>
      <w:r>
        <w:fldChar w:fldCharType="separate"/>
      </w:r>
    </w:ins>
    <w:r>
      <w:t>Normative Ballot #1</w:t>
    </w:r>
    <w:ins w:id="6956" w:author="Lynn Laakso" w:date="2022-09-08T17:45:00Z">
      <w:r>
        <w:fldChar w:fldCharType="end"/>
      </w:r>
    </w:ins>
    <w:r w:rsidR="00A12042">
      <w:t>.</w:t>
    </w:r>
    <w:bookmarkEnd w:id="695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EE64" w14:textId="77777777" w:rsidR="00C62B55" w:rsidRDefault="00C62B55" w:rsidP="007B7737">
      <w:pPr>
        <w:spacing w:after="0"/>
      </w:pPr>
      <w:r>
        <w:separator/>
      </w:r>
    </w:p>
  </w:footnote>
  <w:footnote w:type="continuationSeparator" w:id="0">
    <w:p w14:paraId="30C22AE1" w14:textId="77777777" w:rsidR="00C62B55" w:rsidRDefault="00C62B55" w:rsidP="007B7737">
      <w:pPr>
        <w:spacing w:after="0"/>
      </w:pPr>
      <w:r>
        <w:continuationSeparator/>
      </w:r>
    </w:p>
  </w:footnote>
  <w:footnote w:type="continuationNotice" w:id="1">
    <w:p w14:paraId="575FBC1B" w14:textId="77777777" w:rsidR="00C62B55" w:rsidRDefault="00C62B55">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30375"/>
    <w:rsid w:val="00030E93"/>
    <w:rsid w:val="0003652C"/>
    <w:rsid w:val="000401BB"/>
    <w:rsid w:val="00040AC4"/>
    <w:rsid w:val="00041C00"/>
    <w:rsid w:val="0004210C"/>
    <w:rsid w:val="00042A29"/>
    <w:rsid w:val="00042CD1"/>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DE4"/>
    <w:rsid w:val="000A6C9E"/>
    <w:rsid w:val="000B4D9E"/>
    <w:rsid w:val="000C03F5"/>
    <w:rsid w:val="000D0D56"/>
    <w:rsid w:val="000D42C4"/>
    <w:rsid w:val="000D6027"/>
    <w:rsid w:val="000E11C1"/>
    <w:rsid w:val="000E37C7"/>
    <w:rsid w:val="000F610D"/>
    <w:rsid w:val="00106C4F"/>
    <w:rsid w:val="00107277"/>
    <w:rsid w:val="00110ABF"/>
    <w:rsid w:val="00113C2F"/>
    <w:rsid w:val="00121474"/>
    <w:rsid w:val="00125EAC"/>
    <w:rsid w:val="001270BF"/>
    <w:rsid w:val="00133CD3"/>
    <w:rsid w:val="00135A7F"/>
    <w:rsid w:val="00142B7B"/>
    <w:rsid w:val="00143AED"/>
    <w:rsid w:val="001441EC"/>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5E93"/>
    <w:rsid w:val="001F65F2"/>
    <w:rsid w:val="00203DCB"/>
    <w:rsid w:val="00210108"/>
    <w:rsid w:val="0021192F"/>
    <w:rsid w:val="00212D10"/>
    <w:rsid w:val="00217ACB"/>
    <w:rsid w:val="002217F1"/>
    <w:rsid w:val="00223CDB"/>
    <w:rsid w:val="002242DE"/>
    <w:rsid w:val="00227BE6"/>
    <w:rsid w:val="00235344"/>
    <w:rsid w:val="00235725"/>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7E5D"/>
    <w:rsid w:val="00370867"/>
    <w:rsid w:val="00372195"/>
    <w:rsid w:val="00372670"/>
    <w:rsid w:val="00372827"/>
    <w:rsid w:val="00376DC1"/>
    <w:rsid w:val="003813F0"/>
    <w:rsid w:val="003A0F58"/>
    <w:rsid w:val="003A2D04"/>
    <w:rsid w:val="003A476A"/>
    <w:rsid w:val="003A66D7"/>
    <w:rsid w:val="003C6EB0"/>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1ACD"/>
    <w:rsid w:val="00433F1B"/>
    <w:rsid w:val="00436A31"/>
    <w:rsid w:val="004370DE"/>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84C"/>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236A"/>
    <w:rsid w:val="005F0AF4"/>
    <w:rsid w:val="005F31D3"/>
    <w:rsid w:val="005F4571"/>
    <w:rsid w:val="005F4891"/>
    <w:rsid w:val="0060110E"/>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4B72"/>
    <w:rsid w:val="007368ED"/>
    <w:rsid w:val="00740389"/>
    <w:rsid w:val="00744B5A"/>
    <w:rsid w:val="00750FAC"/>
    <w:rsid w:val="0075354F"/>
    <w:rsid w:val="007666BC"/>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6BAB"/>
    <w:rsid w:val="00871F41"/>
    <w:rsid w:val="008732D9"/>
    <w:rsid w:val="008745AD"/>
    <w:rsid w:val="00874AD1"/>
    <w:rsid w:val="00880D02"/>
    <w:rsid w:val="008869D1"/>
    <w:rsid w:val="00894E87"/>
    <w:rsid w:val="00896CEC"/>
    <w:rsid w:val="008A6860"/>
    <w:rsid w:val="008B1B85"/>
    <w:rsid w:val="008B593F"/>
    <w:rsid w:val="008C1A74"/>
    <w:rsid w:val="008C3549"/>
    <w:rsid w:val="008C54E0"/>
    <w:rsid w:val="008C624B"/>
    <w:rsid w:val="008C65E3"/>
    <w:rsid w:val="008C745D"/>
    <w:rsid w:val="008D16F1"/>
    <w:rsid w:val="008D2104"/>
    <w:rsid w:val="008D68B5"/>
    <w:rsid w:val="008E3A2E"/>
    <w:rsid w:val="008E3FC1"/>
    <w:rsid w:val="008F082B"/>
    <w:rsid w:val="008F0BD8"/>
    <w:rsid w:val="008F13B3"/>
    <w:rsid w:val="008F5C4B"/>
    <w:rsid w:val="00901880"/>
    <w:rsid w:val="00905089"/>
    <w:rsid w:val="00906B3D"/>
    <w:rsid w:val="009118D0"/>
    <w:rsid w:val="00914899"/>
    <w:rsid w:val="00915813"/>
    <w:rsid w:val="00922ED9"/>
    <w:rsid w:val="0092556B"/>
    <w:rsid w:val="009307B3"/>
    <w:rsid w:val="00930A8D"/>
    <w:rsid w:val="00931256"/>
    <w:rsid w:val="00932A14"/>
    <w:rsid w:val="00932FD8"/>
    <w:rsid w:val="0093343B"/>
    <w:rsid w:val="0095291D"/>
    <w:rsid w:val="00952E2A"/>
    <w:rsid w:val="00954C11"/>
    <w:rsid w:val="0097101D"/>
    <w:rsid w:val="00971D6F"/>
    <w:rsid w:val="009728E6"/>
    <w:rsid w:val="00975366"/>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D4EA6"/>
    <w:rsid w:val="009D6A1D"/>
    <w:rsid w:val="009E4EE4"/>
    <w:rsid w:val="009E5B0C"/>
    <w:rsid w:val="009E6056"/>
    <w:rsid w:val="009E7AC3"/>
    <w:rsid w:val="009E7FCB"/>
    <w:rsid w:val="009F4A49"/>
    <w:rsid w:val="00A021F7"/>
    <w:rsid w:val="00A06574"/>
    <w:rsid w:val="00A07566"/>
    <w:rsid w:val="00A12042"/>
    <w:rsid w:val="00A240B7"/>
    <w:rsid w:val="00A25051"/>
    <w:rsid w:val="00A260AB"/>
    <w:rsid w:val="00A2615B"/>
    <w:rsid w:val="00A304B8"/>
    <w:rsid w:val="00A40598"/>
    <w:rsid w:val="00A4400E"/>
    <w:rsid w:val="00A47759"/>
    <w:rsid w:val="00A55400"/>
    <w:rsid w:val="00A56F7F"/>
    <w:rsid w:val="00A57037"/>
    <w:rsid w:val="00A57961"/>
    <w:rsid w:val="00A635F5"/>
    <w:rsid w:val="00A64562"/>
    <w:rsid w:val="00A713A8"/>
    <w:rsid w:val="00A74989"/>
    <w:rsid w:val="00A76109"/>
    <w:rsid w:val="00A807D4"/>
    <w:rsid w:val="00A80CE2"/>
    <w:rsid w:val="00A8567E"/>
    <w:rsid w:val="00A906D8"/>
    <w:rsid w:val="00A915CA"/>
    <w:rsid w:val="00A915F4"/>
    <w:rsid w:val="00A95485"/>
    <w:rsid w:val="00A96273"/>
    <w:rsid w:val="00A9661E"/>
    <w:rsid w:val="00A97252"/>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B05F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25538"/>
    <w:rsid w:val="00F31EB6"/>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5375"/>
    <w:rsid w:val="00FB6116"/>
    <w:rsid w:val="00FC023F"/>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comments" Target="comments.xm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microsoft.com/office/2011/relationships/commentsExtended" Target="commentsExtended.xm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microsoft.com/office/2016/09/relationships/commentsIds" Target="commentsIds.xm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microsoft.com/office/2018/08/relationships/commentsExtensible" Target="commentsExtensible.xm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261</Pages>
  <Words>120313</Words>
  <Characters>655712</Characters>
  <Application>Microsoft Office Word</Application>
  <DocSecurity>0</DocSecurity>
  <Lines>27321</Lines>
  <Paragraphs>17244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758781</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2</cp:revision>
  <dcterms:created xsi:type="dcterms:W3CDTF">2022-09-08T21:48:00Z</dcterms:created>
  <dcterms:modified xsi:type="dcterms:W3CDTF">2022-09-08T21:48:00Z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