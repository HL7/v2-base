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2BCC52F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8-29T12:30:00Z">
        <w:r w:rsidR="002D0B13">
          <w:rPr>
            <w:rFonts w:ascii="Arial Narrow" w:hAnsi="Arial Narrow"/>
          </w:rPr>
          <w:t>1</w:t>
        </w:r>
      </w:ins>
      <w:r w:rsidRPr="004D1C9C">
        <w:rPr>
          <w:rFonts w:ascii="Arial Narrow" w:hAnsi="Arial Narrow"/>
        </w:rPr>
        <w:t>_R1</w:t>
      </w:r>
      <w:ins w:id="5" w:author="Lynn Laakso" w:date="2022-08-29T12:30:00Z">
        <w:r w:rsidR="002D0B13">
          <w:rPr>
            <w:rFonts w:ascii="Arial Narrow" w:hAnsi="Arial Narrow"/>
          </w:rPr>
          <w:t>_N1</w:t>
        </w:r>
      </w:ins>
      <w:r w:rsidRPr="004D1C9C">
        <w:rPr>
          <w:rFonts w:ascii="Arial Narrow" w:hAnsi="Arial Narrow"/>
        </w:rPr>
        <w:t>_</w:t>
      </w:r>
      <w:del w:id="6" w:author="Lynn Laakso" w:date="2022-08-29T12:30:00Z">
        <w:r w:rsidRPr="004D1C9C" w:rsidDel="002D0B13">
          <w:rPr>
            <w:rFonts w:ascii="Arial Narrow" w:hAnsi="Arial Narrow"/>
          </w:rPr>
          <w:delText>201</w:delText>
        </w:r>
        <w:r w:rsidDel="002D0B13">
          <w:rPr>
            <w:rFonts w:ascii="Arial Narrow" w:hAnsi="Arial Narrow"/>
          </w:rPr>
          <w:delText>9NOV</w:delText>
        </w:r>
      </w:del>
      <w:bookmarkEnd w:id="0"/>
      <w:bookmarkEnd w:id="1"/>
      <w:ins w:id="7" w:author="Lynn Laakso" w:date="2022-08-29T12:30:00Z">
        <w:r w:rsidR="002D0B13" w:rsidRPr="004D1C9C">
          <w:rPr>
            <w:rFonts w:ascii="Arial Narrow" w:hAnsi="Arial Narrow"/>
          </w:rPr>
          <w:t>20</w:t>
        </w:r>
        <w:r w:rsidR="002D0B13">
          <w:rPr>
            <w:rFonts w:ascii="Arial Narrow" w:hAnsi="Arial Narrow"/>
          </w:rPr>
          <w:t>22SEP</w:t>
        </w:r>
      </w:ins>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8" w:name="_Toc1881952"/>
            <w:bookmarkStart w:id="9" w:name="_Toc89062811"/>
            <w:bookmarkStart w:id="10" w:name="_Toc346776927"/>
            <w:bookmarkStart w:id="11" w:name="_Toc346776994"/>
            <w:bookmarkStart w:id="12" w:name="_Toc346777031"/>
            <w:bookmarkStart w:id="13" w:name="_Toc348245469"/>
            <w:bookmarkStart w:id="14" w:name="_Toc348245539"/>
            <w:bookmarkStart w:id="15" w:name="_Toc348259054"/>
            <w:bookmarkStart w:id="16" w:name="_Toc348340208"/>
            <w:bookmarkStart w:id="17" w:name="_Toc359236251"/>
            <w:r>
              <w:rPr>
                <w:noProof/>
              </w:rPr>
              <w:t>Chapter Chair:</w:t>
            </w:r>
          </w:p>
        </w:tc>
        <w:tc>
          <w:tcPr>
            <w:tcW w:w="6981" w:type="dxa"/>
          </w:tcPr>
          <w:p w14:paraId="59813A9D" w14:textId="77777777" w:rsidR="00047894" w:rsidRDefault="00047894" w:rsidP="00047894">
            <w:pPr>
              <w:spacing w:after="0"/>
              <w:textAlignment w:val="center"/>
              <w:rPr>
                <w:ins w:id="18" w:author="Beat Heggli" w:date="2022-08-08T10:20:00Z"/>
              </w:rPr>
            </w:pPr>
            <w:ins w:id="19" w:author="Beat Heggli" w:date="2022-08-08T10:20:00Z">
              <w:r>
                <w:t>Jeff Brown</w:t>
              </w:r>
            </w:ins>
          </w:p>
          <w:p w14:paraId="7C001796" w14:textId="4DB27319" w:rsidR="00AB0781" w:rsidRPr="00713BF5" w:rsidRDefault="00047894" w:rsidP="00047894">
            <w:pPr>
              <w:spacing w:after="0"/>
              <w:textAlignment w:val="center"/>
              <w:rPr>
                <w:color w:val="0000FF"/>
                <w:szCs w:val="20"/>
              </w:rPr>
            </w:pPr>
            <w:ins w:id="20" w:author="Beat Heggli" w:date="2022-08-08T10:20:00Z">
              <w:r>
                <w:t>The MITRE Corporation</w:t>
              </w:r>
            </w:ins>
            <w:del w:id="21"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2"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3" w:author="Beat Heggli" w:date="2022-08-08T10:21:00Z"/>
              </w:rPr>
            </w:pPr>
            <w:ins w:id="24" w:author="Beat Heggli" w:date="2022-08-08T10:21:00Z">
              <w:r>
                <w:t>Celine Lefebvre JD</w:t>
              </w:r>
            </w:ins>
          </w:p>
          <w:p w14:paraId="4BA244AE" w14:textId="14F3CE44" w:rsidR="00F97390" w:rsidRDefault="00047894" w:rsidP="00047894">
            <w:pPr>
              <w:spacing w:after="0"/>
            </w:pPr>
            <w:ins w:id="25" w:author="Beat Heggli" w:date="2022-08-08T10:21:00Z">
              <w:r>
                <w:t>American Medical Association</w:t>
              </w:r>
            </w:ins>
            <w:del w:id="26"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7" w:author="Beat Heggli" w:date="2022-08-08T10:21:00Z"/>
        </w:trPr>
        <w:tc>
          <w:tcPr>
            <w:tcW w:w="2487" w:type="dxa"/>
          </w:tcPr>
          <w:p w14:paraId="1C58C975" w14:textId="3B43768E" w:rsidR="00047894" w:rsidRDefault="00047894" w:rsidP="005B656B">
            <w:pPr>
              <w:spacing w:after="0"/>
              <w:rPr>
                <w:ins w:id="28" w:author="Beat Heggli" w:date="2022-08-08T10:21:00Z"/>
                <w:noProof/>
              </w:rPr>
            </w:pPr>
            <w:ins w:id="29" w:author="Beat Heggli" w:date="2022-08-08T10:21:00Z">
              <w:r>
                <w:rPr>
                  <w:noProof/>
                </w:rPr>
                <w:t>Chapter Chair</w:t>
              </w:r>
            </w:ins>
          </w:p>
        </w:tc>
        <w:tc>
          <w:tcPr>
            <w:tcW w:w="6981" w:type="dxa"/>
          </w:tcPr>
          <w:p w14:paraId="45966A70" w14:textId="77777777" w:rsidR="00047894" w:rsidRDefault="00047894" w:rsidP="00047894">
            <w:pPr>
              <w:spacing w:after="0"/>
              <w:rPr>
                <w:ins w:id="30" w:author="Beat Heggli" w:date="2022-08-08T10:22:00Z"/>
              </w:rPr>
            </w:pPr>
            <w:ins w:id="31" w:author="Beat Heggli" w:date="2022-08-08T10:22:00Z">
              <w:r>
                <w:t>Andy Stechishin</w:t>
              </w:r>
            </w:ins>
          </w:p>
          <w:p w14:paraId="153543C1" w14:textId="7AA7FBFA" w:rsidR="00047894" w:rsidRDefault="00A117A0" w:rsidP="00047894">
            <w:pPr>
              <w:spacing w:after="0"/>
              <w:rPr>
                <w:ins w:id="32" w:author="Beat Heggli" w:date="2022-08-08T10:21:00Z"/>
              </w:rPr>
            </w:pPr>
            <w:ins w:id="33" w:author="Beat Heggli" w:date="2022-08-18T12:55:00Z">
              <w:r>
                <w:t>CANA Software &amp; Services Ltd</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34" w:name="_Toc20321532"/>
      <w:r w:rsidRPr="00890B0C">
        <w:rPr>
          <w:noProof/>
        </w:rPr>
        <w:t>CHAPTER 6 CONTENTS</w:t>
      </w:r>
      <w:bookmarkEnd w:id="8"/>
      <w:bookmarkEnd w:id="9"/>
      <w:bookmarkEnd w:id="34"/>
    </w:p>
    <w:p w14:paraId="327EF3C7" w14:textId="77777777" w:rsidR="005B656B"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4B5AF4DB" w14:textId="77777777" w:rsidR="005B656B" w:rsidRDefault="00000000">
      <w:pPr>
        <w:pStyle w:val="TOC1"/>
        <w:rPr>
          <w:rFonts w:asciiTheme="minorHAnsi" w:eastAsiaTheme="minorEastAsia" w:hAnsiTheme="minorHAnsi" w:cstheme="minorBidi"/>
          <w:b w:val="0"/>
          <w:caps w:val="0"/>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7B704E0C" w14:textId="77777777" w:rsidR="005B656B" w:rsidRDefault="00000000">
      <w:pPr>
        <w:pStyle w:val="TOC1"/>
        <w:rPr>
          <w:rFonts w:asciiTheme="minorHAnsi" w:eastAsiaTheme="minorEastAsia" w:hAnsiTheme="minorHAnsi" w:cstheme="minorBidi"/>
          <w:b w:val="0"/>
          <w:caps w:val="0"/>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1E6F100F" w14:textId="77777777" w:rsidR="005B656B" w:rsidRDefault="00000000">
      <w:pPr>
        <w:pStyle w:val="TOC1"/>
        <w:rPr>
          <w:rFonts w:asciiTheme="minorHAnsi" w:eastAsiaTheme="minorEastAsia" w:hAnsiTheme="minorHAnsi" w:cstheme="minorBidi"/>
          <w:b w:val="0"/>
          <w:caps w:val="0"/>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25C7BFEE" w14:textId="77777777" w:rsidR="005B656B" w:rsidRDefault="00000000">
      <w:pPr>
        <w:pStyle w:val="TOC1"/>
        <w:rPr>
          <w:rFonts w:asciiTheme="minorHAnsi" w:eastAsiaTheme="minorEastAsia" w:hAnsiTheme="minorHAnsi" w:cstheme="minorBidi"/>
          <w:b w:val="0"/>
          <w:caps w:val="0"/>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7B1AD4F0"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DF3871">
          <w:rPr>
            <w:noProof/>
            <w:webHidden/>
          </w:rPr>
          <w:t>3</w:t>
        </w:r>
        <w:r w:rsidR="005B656B">
          <w:rPr>
            <w:noProof/>
            <w:webHidden/>
          </w:rPr>
          <w:fldChar w:fldCharType="end"/>
        </w:r>
      </w:hyperlink>
    </w:p>
    <w:p w14:paraId="4F680654"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DF3871">
          <w:rPr>
            <w:noProof/>
            <w:webHidden/>
          </w:rPr>
          <w:t>5</w:t>
        </w:r>
        <w:r w:rsidR="005B656B">
          <w:rPr>
            <w:noProof/>
            <w:webHidden/>
          </w:rPr>
          <w:fldChar w:fldCharType="end"/>
        </w:r>
      </w:hyperlink>
    </w:p>
    <w:p w14:paraId="64C7AA31"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DF3871">
          <w:rPr>
            <w:noProof/>
            <w:webHidden/>
          </w:rPr>
          <w:t>6</w:t>
        </w:r>
        <w:r w:rsidR="005B656B">
          <w:rPr>
            <w:noProof/>
            <w:webHidden/>
          </w:rPr>
          <w:fldChar w:fldCharType="end"/>
        </w:r>
      </w:hyperlink>
    </w:p>
    <w:p w14:paraId="5AD9064C"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52D36C0C"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13E4EB6B"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DF3871">
          <w:rPr>
            <w:noProof/>
            <w:webHidden/>
          </w:rPr>
          <w:t>12</w:t>
        </w:r>
        <w:r w:rsidR="005B656B">
          <w:rPr>
            <w:noProof/>
            <w:webHidden/>
          </w:rPr>
          <w:fldChar w:fldCharType="end"/>
        </w:r>
      </w:hyperlink>
    </w:p>
    <w:p w14:paraId="5028204B"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DF3871">
          <w:rPr>
            <w:noProof/>
            <w:webHidden/>
          </w:rPr>
          <w:t>13</w:t>
        </w:r>
        <w:r w:rsidR="005B656B">
          <w:rPr>
            <w:noProof/>
            <w:webHidden/>
          </w:rPr>
          <w:fldChar w:fldCharType="end"/>
        </w:r>
      </w:hyperlink>
    </w:p>
    <w:p w14:paraId="2E6BAE78"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DF3871">
          <w:rPr>
            <w:noProof/>
            <w:webHidden/>
          </w:rPr>
          <w:t>14</w:t>
        </w:r>
        <w:r w:rsidR="005B656B">
          <w:rPr>
            <w:noProof/>
            <w:webHidden/>
          </w:rPr>
          <w:fldChar w:fldCharType="end"/>
        </w:r>
      </w:hyperlink>
    </w:p>
    <w:p w14:paraId="74110789"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DF3871">
          <w:rPr>
            <w:noProof/>
            <w:webHidden/>
          </w:rPr>
          <w:t>18</w:t>
        </w:r>
        <w:r w:rsidR="005B656B">
          <w:rPr>
            <w:noProof/>
            <w:webHidden/>
          </w:rPr>
          <w:fldChar w:fldCharType="end"/>
        </w:r>
      </w:hyperlink>
    </w:p>
    <w:p w14:paraId="4C5AF9B8" w14:textId="77777777" w:rsidR="005B656B" w:rsidRDefault="00000000">
      <w:pPr>
        <w:pStyle w:val="TOC1"/>
        <w:rPr>
          <w:rFonts w:asciiTheme="minorHAnsi" w:eastAsiaTheme="minorEastAsia" w:hAnsiTheme="minorHAnsi" w:cstheme="minorBidi"/>
          <w:b w:val="0"/>
          <w:caps w:val="0"/>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592AF7DC"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6073A1F7"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DF3871">
          <w:rPr>
            <w:noProof/>
            <w:webHidden/>
          </w:rPr>
          <w:t>39</w:t>
        </w:r>
        <w:r w:rsidR="005B656B">
          <w:rPr>
            <w:noProof/>
            <w:webHidden/>
          </w:rPr>
          <w:fldChar w:fldCharType="end"/>
        </w:r>
      </w:hyperlink>
    </w:p>
    <w:p w14:paraId="4F1961E9"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DF3871">
          <w:rPr>
            <w:noProof/>
            <w:webHidden/>
          </w:rPr>
          <w:t>45</w:t>
        </w:r>
        <w:r w:rsidR="005B656B">
          <w:rPr>
            <w:noProof/>
            <w:webHidden/>
          </w:rPr>
          <w:fldChar w:fldCharType="end"/>
        </w:r>
      </w:hyperlink>
    </w:p>
    <w:p w14:paraId="1BCE180A"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DF3871">
          <w:rPr>
            <w:noProof/>
            <w:webHidden/>
          </w:rPr>
          <w:t>52</w:t>
        </w:r>
        <w:r w:rsidR="005B656B">
          <w:rPr>
            <w:noProof/>
            <w:webHidden/>
          </w:rPr>
          <w:fldChar w:fldCharType="end"/>
        </w:r>
      </w:hyperlink>
    </w:p>
    <w:p w14:paraId="4C7CFCCB"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DF3871">
          <w:rPr>
            <w:noProof/>
            <w:webHidden/>
          </w:rPr>
          <w:t>57</w:t>
        </w:r>
        <w:r w:rsidR="005B656B">
          <w:rPr>
            <w:noProof/>
            <w:webHidden/>
          </w:rPr>
          <w:fldChar w:fldCharType="end"/>
        </w:r>
      </w:hyperlink>
    </w:p>
    <w:p w14:paraId="71FAC452"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DF3871">
          <w:rPr>
            <w:noProof/>
            <w:webHidden/>
          </w:rPr>
          <w:t>77</w:t>
        </w:r>
        <w:r w:rsidR="005B656B">
          <w:rPr>
            <w:noProof/>
            <w:webHidden/>
          </w:rPr>
          <w:fldChar w:fldCharType="end"/>
        </w:r>
      </w:hyperlink>
    </w:p>
    <w:p w14:paraId="3C4A700E"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DF3871">
          <w:rPr>
            <w:noProof/>
            <w:webHidden/>
          </w:rPr>
          <w:t>95</w:t>
        </w:r>
        <w:r w:rsidR="005B656B">
          <w:rPr>
            <w:noProof/>
            <w:webHidden/>
          </w:rPr>
          <w:fldChar w:fldCharType="end"/>
        </w:r>
      </w:hyperlink>
    </w:p>
    <w:p w14:paraId="0EB9A314"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DF3871">
          <w:rPr>
            <w:noProof/>
            <w:webHidden/>
          </w:rPr>
          <w:t>118</w:t>
        </w:r>
        <w:r w:rsidR="005B656B">
          <w:rPr>
            <w:noProof/>
            <w:webHidden/>
          </w:rPr>
          <w:fldChar w:fldCharType="end"/>
        </w:r>
      </w:hyperlink>
    </w:p>
    <w:p w14:paraId="02B1EF84"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DF3871">
          <w:rPr>
            <w:noProof/>
            <w:webHidden/>
          </w:rPr>
          <w:t>129</w:t>
        </w:r>
        <w:r w:rsidR="005B656B">
          <w:rPr>
            <w:noProof/>
            <w:webHidden/>
          </w:rPr>
          <w:fldChar w:fldCharType="end"/>
        </w:r>
      </w:hyperlink>
    </w:p>
    <w:p w14:paraId="7F3E45BC"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DF3871">
          <w:rPr>
            <w:noProof/>
            <w:webHidden/>
          </w:rPr>
          <w:t>133</w:t>
        </w:r>
        <w:r w:rsidR="005B656B">
          <w:rPr>
            <w:noProof/>
            <w:webHidden/>
          </w:rPr>
          <w:fldChar w:fldCharType="end"/>
        </w:r>
      </w:hyperlink>
    </w:p>
    <w:p w14:paraId="130632A4"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DF3871">
          <w:rPr>
            <w:noProof/>
            <w:webHidden/>
          </w:rPr>
          <w:t>136</w:t>
        </w:r>
        <w:r w:rsidR="005B656B">
          <w:rPr>
            <w:noProof/>
            <w:webHidden/>
          </w:rPr>
          <w:fldChar w:fldCharType="end"/>
        </w:r>
      </w:hyperlink>
    </w:p>
    <w:p w14:paraId="6FD17300"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DF3871">
          <w:rPr>
            <w:noProof/>
            <w:webHidden/>
          </w:rPr>
          <w:t>139</w:t>
        </w:r>
        <w:r w:rsidR="005B656B">
          <w:rPr>
            <w:noProof/>
            <w:webHidden/>
          </w:rPr>
          <w:fldChar w:fldCharType="end"/>
        </w:r>
      </w:hyperlink>
    </w:p>
    <w:p w14:paraId="5135B465"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DF3871">
          <w:rPr>
            <w:noProof/>
            <w:webHidden/>
          </w:rPr>
          <w:t>144</w:t>
        </w:r>
        <w:r w:rsidR="005B656B">
          <w:rPr>
            <w:noProof/>
            <w:webHidden/>
          </w:rPr>
          <w:fldChar w:fldCharType="end"/>
        </w:r>
      </w:hyperlink>
    </w:p>
    <w:p w14:paraId="14566807"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DF3871">
          <w:rPr>
            <w:noProof/>
            <w:webHidden/>
          </w:rPr>
          <w:t>145</w:t>
        </w:r>
        <w:r w:rsidR="005B656B">
          <w:rPr>
            <w:noProof/>
            <w:webHidden/>
          </w:rPr>
          <w:fldChar w:fldCharType="end"/>
        </w:r>
      </w:hyperlink>
    </w:p>
    <w:p w14:paraId="51E18625"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DF3871">
          <w:rPr>
            <w:noProof/>
            <w:webHidden/>
          </w:rPr>
          <w:t>146</w:t>
        </w:r>
        <w:r w:rsidR="005B656B">
          <w:rPr>
            <w:noProof/>
            <w:webHidden/>
          </w:rPr>
          <w:fldChar w:fldCharType="end"/>
        </w:r>
      </w:hyperlink>
    </w:p>
    <w:p w14:paraId="53E41CB8"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DF3871">
          <w:rPr>
            <w:noProof/>
            <w:webHidden/>
          </w:rPr>
          <w:t>148</w:t>
        </w:r>
        <w:r w:rsidR="005B656B">
          <w:rPr>
            <w:noProof/>
            <w:webHidden/>
          </w:rPr>
          <w:fldChar w:fldCharType="end"/>
        </w:r>
      </w:hyperlink>
    </w:p>
    <w:p w14:paraId="712EB288" w14:textId="77777777" w:rsidR="005B656B" w:rsidRDefault="00000000">
      <w:pPr>
        <w:pStyle w:val="TOC1"/>
        <w:rPr>
          <w:rFonts w:asciiTheme="minorHAnsi" w:eastAsiaTheme="minorEastAsia" w:hAnsiTheme="minorHAnsi" w:cstheme="minorBidi"/>
          <w:b w:val="0"/>
          <w:caps w:val="0"/>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2783F6A1"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0C9955A2"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176E4D7"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93606C3" w14:textId="77777777" w:rsidR="005B656B" w:rsidRDefault="00000000">
      <w:pPr>
        <w:pStyle w:val="TOC2"/>
        <w:rPr>
          <w:rFonts w:asciiTheme="minorHAnsi" w:eastAsiaTheme="minorEastAsia" w:hAnsiTheme="minorHAnsi" w:cstheme="minorBidi"/>
          <w:bCs w:val="0"/>
          <w:smallCaps w:val="0"/>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28AE4E05" w14:textId="72F3E9E9" w:rsidR="001D755C" w:rsidRPr="00713BF5" w:rsidRDefault="005B65F4" w:rsidP="00713BF5">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35" w:author="Beat Heggli" w:date="2022-08-08T09:59:00Z"/>
          <w:b/>
          <w:noProof/>
          <w:sz w:val="28"/>
          <w:u w:val="single"/>
        </w:rPr>
      </w:pPr>
      <w:ins w:id="36"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7" w:author="Beat Heggli" w:date="2022-08-08T10:01:00Z"/>
          <w:b/>
          <w:noProof/>
        </w:rPr>
      </w:pPr>
      <w:ins w:id="38" w:author="Beat Heggli" w:date="2022-08-08T10:01:00Z">
        <w:r w:rsidRPr="00A635F4">
          <w:rPr>
            <w:b/>
            <w:noProof/>
          </w:rPr>
          <w:t>We are seeking your input on these topics:</w:t>
        </w:r>
      </w:ins>
    </w:p>
    <w:p w14:paraId="4AEFF2E2"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9" w:author="Beat Heggli" w:date="2022-08-08T10:01:00Z"/>
          <w:b/>
          <w:noProof/>
        </w:rPr>
      </w:pPr>
      <w:ins w:id="40" w:author="Beat Heggli" w:date="2022-08-08T10:01:00Z">
        <w:r w:rsidRPr="00A635F4">
          <w:rPr>
            <w:b/>
            <w:noProof/>
          </w:rPr>
          <w:t xml:space="preserve">#1 </w:t>
        </w:r>
        <w:bookmarkStart w:id="41" w:name="_Hlk112668764"/>
        <w:r w:rsidRPr="00A635F4">
          <w:rPr>
            <w:b/>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&lt;ADD LINK TO THE Cross Paradigm IG here!&gt;</w:t>
        </w:r>
        <w:bookmarkEnd w:id="41"/>
      </w:ins>
    </w:p>
    <w:p w14:paraId="7245B678"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2" w:author="Beat Heggli" w:date="2022-08-08T10:01:00Z"/>
          <w:b/>
          <w:noProof/>
        </w:rPr>
      </w:pPr>
      <w:ins w:id="43" w:author="Beat Heggli" w:date="2022-08-08T10:01:00Z">
        <w:r w:rsidRPr="00A635F4">
          <w:rPr>
            <w:b/>
            <w:noProof/>
          </w:rPr>
          <w:t xml:space="preserve">#2 </w:t>
        </w:r>
        <w:bookmarkStart w:id="44" w:name="_Hlk112668957"/>
        <w:r w:rsidRPr="00A635F4">
          <w:rPr>
            <w:b/>
            <w:noProof/>
          </w:rPr>
          <w:t>In order to ensure we stay in sync with vocabulary used to represent the Gender Harmony attributes of a person, please provide feedback on the definitions and associated terminology in the &lt;ADD LINK TO THE Cross Paradigm IG here!&gt; 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5" w:author="Beat Heggli" w:date="2022-08-08T10:01:00Z"/>
          <w:b/>
          <w:noProof/>
        </w:rPr>
      </w:pPr>
      <w:ins w:id="46"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bookmarkEnd w:id="44"/>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47"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418"/>
        <w:gridCol w:w="1723"/>
        <w:gridCol w:w="3066"/>
        <w:gridCol w:w="1370"/>
        <w:gridCol w:w="1068"/>
        <w:gridCol w:w="931"/>
      </w:tblGrid>
      <w:tr w:rsidR="00493EBC" w:rsidRPr="00A635F4" w14:paraId="4E5A29D4" w14:textId="77777777" w:rsidTr="0083280B">
        <w:trPr>
          <w:jc w:val="center"/>
          <w:ins w:id="48" w:author="Beat Heggli" w:date="2022-08-08T10:02:00Z"/>
        </w:trPr>
        <w:tc>
          <w:tcPr>
            <w:tcW w:w="1418" w:type="dxa"/>
            <w:shd w:val="clear" w:color="auto" w:fill="CC99FF"/>
          </w:tcPr>
          <w:p w14:paraId="09906EDD" w14:textId="77777777" w:rsidR="00A635F4" w:rsidRPr="00A635F4" w:rsidRDefault="00A635F4" w:rsidP="00A635F4">
            <w:pPr>
              <w:rPr>
                <w:ins w:id="49" w:author="Beat Heggli" w:date="2022-08-08T10:02:00Z"/>
                <w:noProof/>
              </w:rPr>
            </w:pPr>
            <w:ins w:id="50" w:author="Beat Heggli" w:date="2022-08-08T10:02:00Z">
              <w:r w:rsidRPr="00A635F4">
                <w:rPr>
                  <w:b/>
                  <w:noProof/>
                </w:rPr>
                <w:t>Section</w:t>
              </w:r>
            </w:ins>
          </w:p>
        </w:tc>
        <w:tc>
          <w:tcPr>
            <w:tcW w:w="1723" w:type="dxa"/>
            <w:shd w:val="clear" w:color="auto" w:fill="CC99FF"/>
          </w:tcPr>
          <w:p w14:paraId="04F9C8AA" w14:textId="77777777" w:rsidR="00A635F4" w:rsidRPr="00A635F4" w:rsidRDefault="00A635F4" w:rsidP="00A635F4">
            <w:pPr>
              <w:rPr>
                <w:ins w:id="51" w:author="Beat Heggli" w:date="2022-08-08T10:02:00Z"/>
                <w:noProof/>
              </w:rPr>
            </w:pPr>
            <w:ins w:id="52" w:author="Beat Heggli" w:date="2022-08-08T10:02:00Z">
              <w:r w:rsidRPr="00A635F4">
                <w:rPr>
                  <w:b/>
                  <w:noProof/>
                </w:rPr>
                <w:t>Section Name</w:t>
              </w:r>
            </w:ins>
          </w:p>
        </w:tc>
        <w:tc>
          <w:tcPr>
            <w:tcW w:w="3066" w:type="dxa"/>
            <w:shd w:val="clear" w:color="auto" w:fill="CC99FF"/>
          </w:tcPr>
          <w:p w14:paraId="7D93D3F5" w14:textId="77777777" w:rsidR="00A635F4" w:rsidRPr="00A635F4" w:rsidRDefault="00A635F4" w:rsidP="00A635F4">
            <w:pPr>
              <w:rPr>
                <w:ins w:id="53" w:author="Beat Heggli" w:date="2022-08-08T10:02:00Z"/>
                <w:noProof/>
              </w:rPr>
            </w:pPr>
            <w:ins w:id="54" w:author="Beat Heggli" w:date="2022-08-08T10:02:00Z">
              <w:r w:rsidRPr="00A635F4">
                <w:rPr>
                  <w:b/>
                  <w:noProof/>
                </w:rPr>
                <w:t>Change Type</w:t>
              </w:r>
            </w:ins>
          </w:p>
        </w:tc>
        <w:tc>
          <w:tcPr>
            <w:tcW w:w="1370" w:type="dxa"/>
            <w:shd w:val="clear" w:color="auto" w:fill="CC99FF"/>
          </w:tcPr>
          <w:p w14:paraId="2B3752AB" w14:textId="77777777" w:rsidR="00A635F4" w:rsidRPr="00A635F4" w:rsidRDefault="00A635F4" w:rsidP="00A635F4">
            <w:pPr>
              <w:rPr>
                <w:ins w:id="55" w:author="Beat Heggli" w:date="2022-08-08T10:02:00Z"/>
                <w:b/>
                <w:noProof/>
              </w:rPr>
            </w:pPr>
            <w:ins w:id="56" w:author="Beat Heggli" w:date="2022-08-08T10:02:00Z">
              <w:r w:rsidRPr="00A635F4">
                <w:rPr>
                  <w:b/>
                  <w:noProof/>
                </w:rPr>
                <w:t>Proposal #</w:t>
              </w:r>
            </w:ins>
          </w:p>
        </w:tc>
        <w:tc>
          <w:tcPr>
            <w:tcW w:w="1068" w:type="dxa"/>
            <w:shd w:val="clear" w:color="auto" w:fill="CC99FF"/>
          </w:tcPr>
          <w:p w14:paraId="046B3CEC" w14:textId="77777777" w:rsidR="00A635F4" w:rsidRPr="00A635F4" w:rsidRDefault="00A635F4" w:rsidP="00A635F4">
            <w:pPr>
              <w:rPr>
                <w:ins w:id="57" w:author="Beat Heggli" w:date="2022-08-08T10:02:00Z"/>
                <w:noProof/>
              </w:rPr>
            </w:pPr>
            <w:ins w:id="58" w:author="Beat Heggli" w:date="2022-08-08T10:02:00Z">
              <w:r w:rsidRPr="00A635F4">
                <w:rPr>
                  <w:b/>
                  <w:noProof/>
                </w:rPr>
                <w:t>Subst.</w:t>
              </w:r>
            </w:ins>
          </w:p>
        </w:tc>
        <w:tc>
          <w:tcPr>
            <w:tcW w:w="931" w:type="dxa"/>
            <w:shd w:val="clear" w:color="auto" w:fill="CC99FF"/>
          </w:tcPr>
          <w:p w14:paraId="210CD233" w14:textId="77777777" w:rsidR="00A635F4" w:rsidRPr="00A635F4" w:rsidRDefault="00A635F4" w:rsidP="00A635F4">
            <w:pPr>
              <w:rPr>
                <w:ins w:id="59" w:author="Beat Heggli" w:date="2022-08-08T10:02:00Z"/>
                <w:noProof/>
              </w:rPr>
            </w:pPr>
            <w:ins w:id="60" w:author="Beat Heggli" w:date="2022-08-08T10:02:00Z">
              <w:r w:rsidRPr="00A635F4">
                <w:rPr>
                  <w:b/>
                  <w:noProof/>
                </w:rPr>
                <w:t>Line Item</w:t>
              </w:r>
            </w:ins>
          </w:p>
        </w:tc>
      </w:tr>
      <w:tr w:rsidR="00493EBC" w:rsidRPr="00A635F4" w14:paraId="06E44352" w14:textId="77777777" w:rsidTr="0083280B">
        <w:trPr>
          <w:jc w:val="center"/>
          <w:ins w:id="61" w:author="Beat Heggli" w:date="2022-08-08T10:02:00Z"/>
        </w:trPr>
        <w:tc>
          <w:tcPr>
            <w:tcW w:w="1418" w:type="dxa"/>
            <w:shd w:val="clear" w:color="auto" w:fill="CC99FF"/>
            <w:vAlign w:val="bottom"/>
          </w:tcPr>
          <w:p w14:paraId="0F1A4C59" w14:textId="04206538" w:rsidR="00A635F4" w:rsidRPr="00A635F4" w:rsidRDefault="00A635F4" w:rsidP="00A635F4">
            <w:pPr>
              <w:rPr>
                <w:ins w:id="62" w:author="Beat Heggli" w:date="2022-08-08T10:02:00Z"/>
                <w:noProof/>
              </w:rPr>
            </w:pPr>
            <w:ins w:id="63" w:author="Beat Heggli" w:date="2022-08-08T10:04:00Z">
              <w:r>
                <w:rPr>
                  <w:noProof/>
                </w:rPr>
                <w:t>6.4.1</w:t>
              </w:r>
            </w:ins>
          </w:p>
        </w:tc>
        <w:tc>
          <w:tcPr>
            <w:tcW w:w="1723" w:type="dxa"/>
            <w:shd w:val="clear" w:color="auto" w:fill="CC99FF"/>
          </w:tcPr>
          <w:p w14:paraId="7EEFAFD8" w14:textId="43242C4E" w:rsidR="00A635F4" w:rsidRPr="00A635F4" w:rsidRDefault="00A635F4" w:rsidP="00A635F4">
            <w:pPr>
              <w:rPr>
                <w:ins w:id="64" w:author="Beat Heggli" w:date="2022-08-08T10:02:00Z"/>
                <w:noProof/>
              </w:rPr>
            </w:pPr>
            <w:ins w:id="65" w:author="Beat Heggli" w:date="2022-08-08T10:05:00Z">
              <w:r w:rsidRPr="00A635F4">
                <w:rPr>
                  <w:noProof/>
                </w:rPr>
                <w:t xml:space="preserve">BAR/ACK - Add Patient Account </w:t>
              </w:r>
              <w:r w:rsidRPr="00A635F4">
                <w:rPr>
                  <w:noProof/>
                </w:rPr>
                <w:lastRenderedPageBreak/>
                <w:t>(Event P01)</w:t>
              </w:r>
            </w:ins>
          </w:p>
        </w:tc>
        <w:tc>
          <w:tcPr>
            <w:tcW w:w="3066" w:type="dxa"/>
            <w:shd w:val="clear" w:color="auto" w:fill="CC99FF"/>
          </w:tcPr>
          <w:p w14:paraId="66B3FCBF" w14:textId="68EE1BC7" w:rsidR="00A635F4" w:rsidRPr="00A635F4" w:rsidRDefault="00A635F4" w:rsidP="00A635F4">
            <w:pPr>
              <w:rPr>
                <w:ins w:id="66" w:author="Beat Heggli" w:date="2022-08-08T10:02:00Z"/>
                <w:noProof/>
              </w:rPr>
            </w:pPr>
            <w:ins w:id="67" w:author="Beat Heggli" w:date="2022-08-08T10:05:00Z">
              <w:r>
                <w:rPr>
                  <w:noProof/>
                </w:rPr>
                <w:lastRenderedPageBreak/>
                <w:t>GSP, GSR, GSC Segment added</w:t>
              </w:r>
            </w:ins>
          </w:p>
        </w:tc>
        <w:tc>
          <w:tcPr>
            <w:tcW w:w="1370" w:type="dxa"/>
            <w:shd w:val="clear" w:color="auto" w:fill="CC99FF"/>
          </w:tcPr>
          <w:p w14:paraId="21F42BD1" w14:textId="2887AF7A" w:rsidR="00A635F4" w:rsidRPr="00A635F4" w:rsidRDefault="00A635F4" w:rsidP="00A635F4">
            <w:pPr>
              <w:rPr>
                <w:ins w:id="68" w:author="Beat Heggli" w:date="2022-08-08T10:02:00Z"/>
                <w:noProof/>
                <w:rPrChange w:id="69" w:author="Beat Heggli" w:date="2022-08-08T10:05:00Z">
                  <w:rPr>
                    <w:ins w:id="70" w:author="Beat Heggli" w:date="2022-08-08T10:02:00Z"/>
                    <w:noProof/>
                    <w:lang w:val="de-DE"/>
                  </w:rPr>
                </w:rPrChange>
              </w:rPr>
            </w:pPr>
          </w:p>
        </w:tc>
        <w:tc>
          <w:tcPr>
            <w:tcW w:w="1068" w:type="dxa"/>
            <w:shd w:val="clear" w:color="auto" w:fill="CC99FF"/>
          </w:tcPr>
          <w:p w14:paraId="2F41B124" w14:textId="341F1C26" w:rsidR="00A635F4" w:rsidRPr="00A635F4" w:rsidRDefault="00A635F4" w:rsidP="00A635F4">
            <w:pPr>
              <w:rPr>
                <w:ins w:id="71" w:author="Beat Heggli" w:date="2022-08-08T10:02:00Z"/>
                <w:noProof/>
                <w:rPrChange w:id="72" w:author="Beat Heggli" w:date="2022-08-08T10:05:00Z">
                  <w:rPr>
                    <w:ins w:id="73" w:author="Beat Heggli" w:date="2022-08-08T10:02:00Z"/>
                    <w:noProof/>
                    <w:lang w:val="de-DE"/>
                  </w:rPr>
                </w:rPrChange>
              </w:rPr>
            </w:pPr>
          </w:p>
        </w:tc>
        <w:tc>
          <w:tcPr>
            <w:tcW w:w="931" w:type="dxa"/>
            <w:shd w:val="clear" w:color="auto" w:fill="CC99FF"/>
          </w:tcPr>
          <w:p w14:paraId="06357F1C" w14:textId="77777777" w:rsidR="00A635F4" w:rsidRPr="00A635F4" w:rsidRDefault="00A635F4" w:rsidP="00A635F4">
            <w:pPr>
              <w:rPr>
                <w:ins w:id="74" w:author="Beat Heggli" w:date="2022-08-08T10:02:00Z"/>
                <w:noProof/>
                <w:rPrChange w:id="75" w:author="Beat Heggli" w:date="2022-08-08T10:05:00Z">
                  <w:rPr>
                    <w:ins w:id="76" w:author="Beat Heggli" w:date="2022-08-08T10:02:00Z"/>
                    <w:noProof/>
                    <w:lang w:val="de-DE"/>
                  </w:rPr>
                </w:rPrChange>
              </w:rPr>
            </w:pPr>
          </w:p>
        </w:tc>
      </w:tr>
      <w:tr w:rsidR="00493EBC" w:rsidRPr="00A635F4" w14:paraId="4340DFDD" w14:textId="77777777" w:rsidTr="0083280B">
        <w:trPr>
          <w:jc w:val="center"/>
          <w:ins w:id="77" w:author="Beat Heggli" w:date="2022-08-08T10:07:00Z"/>
        </w:trPr>
        <w:tc>
          <w:tcPr>
            <w:tcW w:w="1418" w:type="dxa"/>
            <w:shd w:val="clear" w:color="auto" w:fill="CC99FF"/>
            <w:vAlign w:val="bottom"/>
          </w:tcPr>
          <w:p w14:paraId="740A193F" w14:textId="3DC7B89C" w:rsidR="00A635F4" w:rsidRDefault="00A635F4" w:rsidP="00A635F4">
            <w:pPr>
              <w:rPr>
                <w:ins w:id="78" w:author="Beat Heggli" w:date="2022-08-08T10:07:00Z"/>
                <w:noProof/>
              </w:rPr>
            </w:pPr>
            <w:ins w:id="79" w:author="Beat Heggli" w:date="2022-08-08T10:07:00Z">
              <w:r w:rsidRPr="00A635F4">
                <w:rPr>
                  <w:noProof/>
                </w:rPr>
                <w:t>6.4.3</w:t>
              </w:r>
            </w:ins>
          </w:p>
        </w:tc>
        <w:tc>
          <w:tcPr>
            <w:tcW w:w="1723" w:type="dxa"/>
            <w:shd w:val="clear" w:color="auto" w:fill="CC99FF"/>
          </w:tcPr>
          <w:p w14:paraId="42778437" w14:textId="1C449454" w:rsidR="00A635F4" w:rsidRPr="00A635F4" w:rsidRDefault="00A635F4" w:rsidP="00A635F4">
            <w:pPr>
              <w:rPr>
                <w:ins w:id="80" w:author="Beat Heggli" w:date="2022-08-08T10:07:00Z"/>
                <w:noProof/>
              </w:rPr>
            </w:pPr>
            <w:ins w:id="81" w:author="Beat Heggli" w:date="2022-08-08T10:07:00Z">
              <w:r w:rsidRPr="00A635F4">
                <w:rPr>
                  <w:noProof/>
                </w:rPr>
                <w:t>DFT/ACK - Post Detail Financial Transactions (Event P03)</w:t>
              </w:r>
            </w:ins>
          </w:p>
        </w:tc>
        <w:tc>
          <w:tcPr>
            <w:tcW w:w="3066" w:type="dxa"/>
            <w:shd w:val="clear" w:color="auto" w:fill="CC99FF"/>
          </w:tcPr>
          <w:p w14:paraId="7E181568" w14:textId="49C720A6" w:rsidR="00A635F4" w:rsidRDefault="00A635F4" w:rsidP="00A635F4">
            <w:pPr>
              <w:rPr>
                <w:ins w:id="82" w:author="Beat Heggli" w:date="2022-08-08T10:07:00Z"/>
                <w:noProof/>
              </w:rPr>
            </w:pPr>
            <w:ins w:id="83" w:author="Beat Heggli" w:date="2022-08-08T10:10:00Z">
              <w:r>
                <w:rPr>
                  <w:noProof/>
                </w:rPr>
                <w:t xml:space="preserve">GSP, GSR, GSC </w:t>
              </w:r>
            </w:ins>
            <w:ins w:id="84" w:author="Beat Heggli" w:date="2022-08-08T10:34:00Z">
              <w:r w:rsidR="00493EBC">
                <w:rPr>
                  <w:noProof/>
                </w:rPr>
                <w:t>s</w:t>
              </w:r>
            </w:ins>
            <w:ins w:id="85" w:author="Beat Heggli" w:date="2022-08-08T10:10:00Z">
              <w:r>
                <w:rPr>
                  <w:noProof/>
                </w:rPr>
                <w:t>egment</w:t>
              </w:r>
            </w:ins>
            <w:ins w:id="86" w:author="Beat Heggli" w:date="2022-08-08T10:34:00Z">
              <w:r w:rsidR="00493EBC">
                <w:rPr>
                  <w:noProof/>
                </w:rPr>
                <w:t>s</w:t>
              </w:r>
            </w:ins>
            <w:ins w:id="87" w:author="Beat Heggli" w:date="2022-08-08T10:10:00Z">
              <w:r>
                <w:rPr>
                  <w:noProof/>
                </w:rPr>
                <w:t xml:space="preserve"> added</w:t>
              </w:r>
            </w:ins>
          </w:p>
        </w:tc>
        <w:tc>
          <w:tcPr>
            <w:tcW w:w="1370" w:type="dxa"/>
            <w:shd w:val="clear" w:color="auto" w:fill="CC99FF"/>
          </w:tcPr>
          <w:p w14:paraId="7CFA3867" w14:textId="77777777" w:rsidR="00A635F4" w:rsidRPr="00A635F4" w:rsidRDefault="00A635F4" w:rsidP="00A635F4">
            <w:pPr>
              <w:rPr>
                <w:ins w:id="88" w:author="Beat Heggli" w:date="2022-08-08T10:07:00Z"/>
                <w:noProof/>
              </w:rPr>
            </w:pPr>
          </w:p>
        </w:tc>
        <w:tc>
          <w:tcPr>
            <w:tcW w:w="1068" w:type="dxa"/>
            <w:shd w:val="clear" w:color="auto" w:fill="CC99FF"/>
          </w:tcPr>
          <w:p w14:paraId="2652D0EA" w14:textId="77777777" w:rsidR="00A635F4" w:rsidRPr="00A635F4" w:rsidRDefault="00A635F4" w:rsidP="00A635F4">
            <w:pPr>
              <w:rPr>
                <w:ins w:id="89" w:author="Beat Heggli" w:date="2022-08-08T10:07:00Z"/>
                <w:noProof/>
              </w:rPr>
            </w:pPr>
          </w:p>
        </w:tc>
        <w:tc>
          <w:tcPr>
            <w:tcW w:w="931" w:type="dxa"/>
            <w:shd w:val="clear" w:color="auto" w:fill="CC99FF"/>
          </w:tcPr>
          <w:p w14:paraId="52256079" w14:textId="77777777" w:rsidR="00A635F4" w:rsidRPr="00A635F4" w:rsidRDefault="00A635F4" w:rsidP="00A635F4">
            <w:pPr>
              <w:rPr>
                <w:ins w:id="90" w:author="Beat Heggli" w:date="2022-08-08T10:07:00Z"/>
                <w:noProof/>
              </w:rPr>
            </w:pPr>
          </w:p>
        </w:tc>
      </w:tr>
      <w:tr w:rsidR="00493EBC" w:rsidRPr="00A635F4" w14:paraId="198B467F" w14:textId="77777777" w:rsidTr="0083280B">
        <w:trPr>
          <w:jc w:val="center"/>
          <w:ins w:id="91" w:author="Beat Heggli" w:date="2022-08-08T10:10:00Z"/>
        </w:trPr>
        <w:tc>
          <w:tcPr>
            <w:tcW w:w="1418" w:type="dxa"/>
            <w:shd w:val="clear" w:color="auto" w:fill="CC99FF"/>
            <w:vAlign w:val="bottom"/>
          </w:tcPr>
          <w:p w14:paraId="79E66F77" w14:textId="554626A7" w:rsidR="00A635F4" w:rsidRPr="00A635F4" w:rsidRDefault="00A635F4" w:rsidP="00A635F4">
            <w:pPr>
              <w:rPr>
                <w:ins w:id="92" w:author="Beat Heggli" w:date="2022-08-08T10:10:00Z"/>
                <w:noProof/>
              </w:rPr>
            </w:pPr>
            <w:ins w:id="93" w:author="Beat Heggli" w:date="2022-08-08T10:10:00Z">
              <w:r>
                <w:rPr>
                  <w:noProof/>
                </w:rPr>
                <w:t>6.4.5</w:t>
              </w:r>
            </w:ins>
          </w:p>
        </w:tc>
        <w:tc>
          <w:tcPr>
            <w:tcW w:w="1723" w:type="dxa"/>
            <w:shd w:val="clear" w:color="auto" w:fill="CC99FF"/>
          </w:tcPr>
          <w:p w14:paraId="184F1242" w14:textId="42BDF931" w:rsidR="00A635F4" w:rsidRPr="00A635F4" w:rsidRDefault="00A635F4" w:rsidP="00A635F4">
            <w:pPr>
              <w:rPr>
                <w:ins w:id="94" w:author="Beat Heggli" w:date="2022-08-08T10:10:00Z"/>
                <w:noProof/>
              </w:rPr>
            </w:pPr>
            <w:ins w:id="95" w:author="Beat Heggli" w:date="2022-08-08T10:10:00Z">
              <w:r w:rsidRPr="00A635F4">
                <w:rPr>
                  <w:noProof/>
                </w:rPr>
                <w:t>BAR/ACK - Update Account (Event P05)</w:t>
              </w:r>
            </w:ins>
          </w:p>
        </w:tc>
        <w:tc>
          <w:tcPr>
            <w:tcW w:w="3066" w:type="dxa"/>
            <w:shd w:val="clear" w:color="auto" w:fill="CC99FF"/>
          </w:tcPr>
          <w:p w14:paraId="2C7C225A" w14:textId="1E75DF75" w:rsidR="00A635F4" w:rsidRDefault="00A635F4" w:rsidP="00A635F4">
            <w:pPr>
              <w:rPr>
                <w:ins w:id="96" w:author="Beat Heggli" w:date="2022-08-08T10:10:00Z"/>
                <w:noProof/>
              </w:rPr>
            </w:pPr>
            <w:ins w:id="97" w:author="Beat Heggli" w:date="2022-08-08T10:10:00Z">
              <w:r>
                <w:rPr>
                  <w:noProof/>
                </w:rPr>
                <w:t xml:space="preserve">GSP, GSR, GSC </w:t>
              </w:r>
            </w:ins>
            <w:ins w:id="98" w:author="Beat Heggli" w:date="2022-08-08T10:34:00Z">
              <w:r w:rsidR="00493EBC">
                <w:rPr>
                  <w:noProof/>
                </w:rPr>
                <w:t>s</w:t>
              </w:r>
            </w:ins>
            <w:ins w:id="99" w:author="Beat Heggli" w:date="2022-08-08T10:10:00Z">
              <w:r>
                <w:rPr>
                  <w:noProof/>
                </w:rPr>
                <w:t>egment</w:t>
              </w:r>
            </w:ins>
            <w:ins w:id="100" w:author="Beat Heggli" w:date="2022-08-08T10:34:00Z">
              <w:r w:rsidR="00493EBC">
                <w:rPr>
                  <w:noProof/>
                </w:rPr>
                <w:t>s</w:t>
              </w:r>
            </w:ins>
            <w:ins w:id="101" w:author="Beat Heggli" w:date="2022-08-08T10:10:00Z">
              <w:r>
                <w:rPr>
                  <w:noProof/>
                </w:rPr>
                <w:t xml:space="preserve"> added</w:t>
              </w:r>
            </w:ins>
          </w:p>
        </w:tc>
        <w:tc>
          <w:tcPr>
            <w:tcW w:w="1370" w:type="dxa"/>
            <w:shd w:val="clear" w:color="auto" w:fill="CC99FF"/>
          </w:tcPr>
          <w:p w14:paraId="313EAF43" w14:textId="77777777" w:rsidR="00A635F4" w:rsidRPr="00A635F4" w:rsidRDefault="00A635F4" w:rsidP="00A635F4">
            <w:pPr>
              <w:rPr>
                <w:ins w:id="102" w:author="Beat Heggli" w:date="2022-08-08T10:10:00Z"/>
                <w:noProof/>
              </w:rPr>
            </w:pPr>
          </w:p>
        </w:tc>
        <w:tc>
          <w:tcPr>
            <w:tcW w:w="1068" w:type="dxa"/>
            <w:shd w:val="clear" w:color="auto" w:fill="CC99FF"/>
          </w:tcPr>
          <w:p w14:paraId="4CD66BA4" w14:textId="77777777" w:rsidR="00A635F4" w:rsidRPr="00A635F4" w:rsidRDefault="00A635F4" w:rsidP="00A635F4">
            <w:pPr>
              <w:rPr>
                <w:ins w:id="103" w:author="Beat Heggli" w:date="2022-08-08T10:10:00Z"/>
                <w:noProof/>
              </w:rPr>
            </w:pPr>
          </w:p>
        </w:tc>
        <w:tc>
          <w:tcPr>
            <w:tcW w:w="931" w:type="dxa"/>
            <w:shd w:val="clear" w:color="auto" w:fill="CC99FF"/>
          </w:tcPr>
          <w:p w14:paraId="58EC454C" w14:textId="77777777" w:rsidR="00A635F4" w:rsidRPr="00A635F4" w:rsidRDefault="00A635F4" w:rsidP="00A635F4">
            <w:pPr>
              <w:rPr>
                <w:ins w:id="104" w:author="Beat Heggli" w:date="2022-08-08T10:10:00Z"/>
                <w:noProof/>
              </w:rPr>
            </w:pPr>
          </w:p>
        </w:tc>
      </w:tr>
      <w:tr w:rsidR="00493EBC" w:rsidRPr="00A635F4" w14:paraId="39DCDCE3" w14:textId="77777777" w:rsidTr="0083280B">
        <w:trPr>
          <w:jc w:val="center"/>
          <w:ins w:id="105" w:author="Beat Heggli" w:date="2022-08-08T10:14:00Z"/>
        </w:trPr>
        <w:tc>
          <w:tcPr>
            <w:tcW w:w="1418" w:type="dxa"/>
            <w:shd w:val="clear" w:color="auto" w:fill="CC99FF"/>
            <w:vAlign w:val="bottom"/>
          </w:tcPr>
          <w:p w14:paraId="43CE8A76" w14:textId="2CD4FDFA" w:rsidR="00A635F4" w:rsidRDefault="00A635F4" w:rsidP="00A635F4">
            <w:pPr>
              <w:rPr>
                <w:ins w:id="106" w:author="Beat Heggli" w:date="2022-08-08T10:14:00Z"/>
                <w:noProof/>
              </w:rPr>
            </w:pPr>
            <w:ins w:id="107" w:author="Beat Heggli" w:date="2022-08-08T10:15:00Z">
              <w:r w:rsidRPr="00A635F4">
                <w:rPr>
                  <w:noProof/>
                </w:rPr>
                <w:t>6.4.8</w:t>
              </w:r>
            </w:ins>
          </w:p>
        </w:tc>
        <w:tc>
          <w:tcPr>
            <w:tcW w:w="1723" w:type="dxa"/>
            <w:shd w:val="clear" w:color="auto" w:fill="CC99FF"/>
          </w:tcPr>
          <w:p w14:paraId="65A2B6B1" w14:textId="60C78EA4" w:rsidR="00A635F4" w:rsidRPr="00A635F4" w:rsidRDefault="00A635F4" w:rsidP="00A635F4">
            <w:pPr>
              <w:rPr>
                <w:ins w:id="108" w:author="Beat Heggli" w:date="2022-08-08T10:14:00Z"/>
                <w:noProof/>
              </w:rPr>
            </w:pPr>
            <w:ins w:id="109" w:author="Beat Heggli" w:date="2022-08-08T10:14:00Z">
              <w:r w:rsidRPr="00A635F4">
                <w:rPr>
                  <w:noProof/>
                </w:rPr>
                <w:t>DFT/ACK - Post Detail Financial Transactions - Expanded (Event P11)</w:t>
              </w:r>
            </w:ins>
          </w:p>
        </w:tc>
        <w:tc>
          <w:tcPr>
            <w:tcW w:w="3066" w:type="dxa"/>
            <w:shd w:val="clear" w:color="auto" w:fill="CC99FF"/>
          </w:tcPr>
          <w:p w14:paraId="2E479EBC" w14:textId="5597FA8A" w:rsidR="00A635F4" w:rsidRDefault="00913632" w:rsidP="00A635F4">
            <w:pPr>
              <w:rPr>
                <w:ins w:id="110" w:author="Beat Heggli" w:date="2022-08-08T10:14:00Z"/>
                <w:noProof/>
              </w:rPr>
            </w:pPr>
            <w:ins w:id="111" w:author="Beat Heggli" w:date="2022-08-08T10:22:00Z">
              <w:r>
                <w:rPr>
                  <w:noProof/>
                </w:rPr>
                <w:t xml:space="preserve">GSP, GSR, GSC </w:t>
              </w:r>
            </w:ins>
            <w:ins w:id="112" w:author="Beat Heggli" w:date="2022-08-08T10:34:00Z">
              <w:r w:rsidR="00493EBC">
                <w:rPr>
                  <w:noProof/>
                </w:rPr>
                <w:t>s</w:t>
              </w:r>
            </w:ins>
            <w:ins w:id="113" w:author="Beat Heggli" w:date="2022-08-08T10:22:00Z">
              <w:r>
                <w:rPr>
                  <w:noProof/>
                </w:rPr>
                <w:t>egment</w:t>
              </w:r>
            </w:ins>
            <w:ins w:id="114" w:author="Beat Heggli" w:date="2022-08-08T10:34:00Z">
              <w:r w:rsidR="00493EBC">
                <w:rPr>
                  <w:noProof/>
                </w:rPr>
                <w:t>s</w:t>
              </w:r>
            </w:ins>
            <w:ins w:id="115" w:author="Beat Heggli" w:date="2022-08-08T10:22:00Z">
              <w:r>
                <w:rPr>
                  <w:noProof/>
                </w:rPr>
                <w:t xml:space="preserve"> added</w:t>
              </w:r>
            </w:ins>
          </w:p>
        </w:tc>
        <w:tc>
          <w:tcPr>
            <w:tcW w:w="1370" w:type="dxa"/>
            <w:shd w:val="clear" w:color="auto" w:fill="CC99FF"/>
          </w:tcPr>
          <w:p w14:paraId="0CA1647F" w14:textId="77777777" w:rsidR="00A635F4" w:rsidRPr="00A635F4" w:rsidRDefault="00A635F4" w:rsidP="00A635F4">
            <w:pPr>
              <w:rPr>
                <w:ins w:id="116" w:author="Beat Heggli" w:date="2022-08-08T10:14:00Z"/>
                <w:noProof/>
              </w:rPr>
            </w:pPr>
          </w:p>
        </w:tc>
        <w:tc>
          <w:tcPr>
            <w:tcW w:w="1068" w:type="dxa"/>
            <w:shd w:val="clear" w:color="auto" w:fill="CC99FF"/>
          </w:tcPr>
          <w:p w14:paraId="26991994" w14:textId="77777777" w:rsidR="00A635F4" w:rsidRPr="00A635F4" w:rsidRDefault="00A635F4" w:rsidP="00A635F4">
            <w:pPr>
              <w:rPr>
                <w:ins w:id="117" w:author="Beat Heggli" w:date="2022-08-08T10:14:00Z"/>
                <w:noProof/>
              </w:rPr>
            </w:pPr>
          </w:p>
        </w:tc>
        <w:tc>
          <w:tcPr>
            <w:tcW w:w="931" w:type="dxa"/>
            <w:shd w:val="clear" w:color="auto" w:fill="CC99FF"/>
          </w:tcPr>
          <w:p w14:paraId="5A771A81" w14:textId="77777777" w:rsidR="00A635F4" w:rsidRPr="00A635F4" w:rsidRDefault="00A635F4" w:rsidP="00A635F4">
            <w:pPr>
              <w:rPr>
                <w:ins w:id="118" w:author="Beat Heggli" w:date="2022-08-08T10:14:00Z"/>
                <w:noProof/>
              </w:rPr>
            </w:pPr>
          </w:p>
        </w:tc>
      </w:tr>
      <w:tr w:rsidR="00A117A0" w:rsidRPr="00A635F4" w14:paraId="0CDDD097" w14:textId="77777777" w:rsidTr="0083280B">
        <w:trPr>
          <w:jc w:val="center"/>
          <w:ins w:id="119" w:author="Beat Heggli" w:date="2022-08-18T12:58:00Z"/>
        </w:trPr>
        <w:tc>
          <w:tcPr>
            <w:tcW w:w="1418" w:type="dxa"/>
            <w:shd w:val="clear" w:color="auto" w:fill="CC99FF"/>
            <w:vAlign w:val="bottom"/>
          </w:tcPr>
          <w:p w14:paraId="1677D98B" w14:textId="770DF75B" w:rsidR="00A117A0" w:rsidRPr="00A635F4" w:rsidRDefault="008F7789" w:rsidP="00A635F4">
            <w:pPr>
              <w:rPr>
                <w:ins w:id="120" w:author="Beat Heggli" w:date="2022-08-18T12:58:00Z"/>
                <w:noProof/>
              </w:rPr>
            </w:pPr>
            <w:ins w:id="121" w:author="Beat Heggli" w:date="2022-08-23T10:33:00Z">
              <w:r>
                <w:rPr>
                  <w:noProof/>
                </w:rPr>
                <w:t>6.5.7.8</w:t>
              </w:r>
            </w:ins>
          </w:p>
        </w:tc>
        <w:tc>
          <w:tcPr>
            <w:tcW w:w="1723" w:type="dxa"/>
            <w:shd w:val="clear" w:color="auto" w:fill="CC99FF"/>
          </w:tcPr>
          <w:p w14:paraId="0EE153FC" w14:textId="1F448A25" w:rsidR="00A117A0" w:rsidRPr="00A635F4" w:rsidRDefault="008F7789" w:rsidP="00A635F4">
            <w:pPr>
              <w:rPr>
                <w:ins w:id="122" w:author="Beat Heggli" w:date="2022-08-18T12:58:00Z"/>
                <w:noProof/>
              </w:rPr>
            </w:pPr>
            <w:ins w:id="123" w:author="Beat Heggli" w:date="2022-08-23T10:33:00Z">
              <w:r>
                <w:rPr>
                  <w:noProof/>
                </w:rPr>
                <w:t>IN2-8</w:t>
              </w:r>
            </w:ins>
          </w:p>
        </w:tc>
        <w:tc>
          <w:tcPr>
            <w:tcW w:w="3066" w:type="dxa"/>
            <w:shd w:val="clear" w:color="auto" w:fill="CC99FF"/>
          </w:tcPr>
          <w:p w14:paraId="755F9DA5" w14:textId="46783C25" w:rsidR="00A117A0" w:rsidRDefault="008F7789" w:rsidP="00A635F4">
            <w:pPr>
              <w:rPr>
                <w:ins w:id="124" w:author="Beat Heggli" w:date="2022-08-18T12:58:00Z"/>
                <w:noProof/>
              </w:rPr>
            </w:pPr>
            <w:ins w:id="125" w:author="Beat Heggli" w:date="2022-08-23T10:33:00Z">
              <w:r>
                <w:rPr>
                  <w:noProof/>
                </w:rPr>
                <w:t>Definition changed</w:t>
              </w:r>
            </w:ins>
          </w:p>
        </w:tc>
        <w:tc>
          <w:tcPr>
            <w:tcW w:w="1370" w:type="dxa"/>
            <w:shd w:val="clear" w:color="auto" w:fill="CC99FF"/>
          </w:tcPr>
          <w:p w14:paraId="702FBE7F" w14:textId="77777777" w:rsidR="00A117A0" w:rsidRPr="00A635F4" w:rsidRDefault="00A117A0" w:rsidP="00A635F4">
            <w:pPr>
              <w:rPr>
                <w:ins w:id="126" w:author="Beat Heggli" w:date="2022-08-18T12:58:00Z"/>
                <w:noProof/>
              </w:rPr>
            </w:pPr>
          </w:p>
        </w:tc>
        <w:tc>
          <w:tcPr>
            <w:tcW w:w="1068" w:type="dxa"/>
            <w:shd w:val="clear" w:color="auto" w:fill="CC99FF"/>
          </w:tcPr>
          <w:p w14:paraId="72ABFC34" w14:textId="77777777" w:rsidR="00A117A0" w:rsidRPr="00A635F4" w:rsidRDefault="00A117A0" w:rsidP="00A635F4">
            <w:pPr>
              <w:rPr>
                <w:ins w:id="127" w:author="Beat Heggli" w:date="2022-08-18T12:58:00Z"/>
                <w:noProof/>
              </w:rPr>
            </w:pPr>
          </w:p>
        </w:tc>
        <w:tc>
          <w:tcPr>
            <w:tcW w:w="931" w:type="dxa"/>
            <w:shd w:val="clear" w:color="auto" w:fill="CC99FF"/>
          </w:tcPr>
          <w:p w14:paraId="4AF750A6" w14:textId="77777777" w:rsidR="00A117A0" w:rsidRPr="00A635F4" w:rsidRDefault="00A117A0" w:rsidP="00A635F4">
            <w:pPr>
              <w:rPr>
                <w:ins w:id="128" w:author="Beat Heggli" w:date="2022-08-18T12:58:00Z"/>
                <w:noProof/>
              </w:rPr>
            </w:pPr>
          </w:p>
        </w:tc>
      </w:tr>
      <w:tr w:rsidR="008F7789" w:rsidRPr="00A635F4" w14:paraId="1C262635" w14:textId="77777777" w:rsidTr="0083280B">
        <w:trPr>
          <w:jc w:val="center"/>
          <w:ins w:id="129" w:author="Beat Heggli" w:date="2022-08-23T10:33:00Z"/>
        </w:trPr>
        <w:tc>
          <w:tcPr>
            <w:tcW w:w="1418" w:type="dxa"/>
            <w:shd w:val="clear" w:color="auto" w:fill="CC99FF"/>
            <w:vAlign w:val="bottom"/>
          </w:tcPr>
          <w:p w14:paraId="58249155" w14:textId="6C331C30" w:rsidR="008F7789" w:rsidRDefault="00D37DF0" w:rsidP="00A635F4">
            <w:pPr>
              <w:rPr>
                <w:ins w:id="130" w:author="Beat Heggli" w:date="2022-08-23T10:33:00Z"/>
                <w:noProof/>
              </w:rPr>
            </w:pPr>
            <w:ins w:id="131" w:author="Beat Heggli" w:date="2022-08-23T10:38:00Z">
              <w:r w:rsidRPr="00D37DF0">
                <w:rPr>
                  <w:noProof/>
                </w:rPr>
                <w:t>6.5.6.56</w:t>
              </w:r>
            </w:ins>
          </w:p>
        </w:tc>
        <w:tc>
          <w:tcPr>
            <w:tcW w:w="1723" w:type="dxa"/>
            <w:shd w:val="clear" w:color="auto" w:fill="CC99FF"/>
          </w:tcPr>
          <w:p w14:paraId="0DE847D8" w14:textId="37C6F04C" w:rsidR="008F7789" w:rsidRDefault="00D37DF0" w:rsidP="00A635F4">
            <w:pPr>
              <w:rPr>
                <w:ins w:id="132" w:author="Beat Heggli" w:date="2022-08-23T10:33:00Z"/>
                <w:noProof/>
              </w:rPr>
            </w:pPr>
            <w:ins w:id="133" w:author="Beat Heggli" w:date="2022-08-23T10:38:00Z">
              <w:r>
                <w:rPr>
                  <w:noProof/>
                </w:rPr>
                <w:t>IN1-56</w:t>
              </w:r>
            </w:ins>
          </w:p>
        </w:tc>
        <w:tc>
          <w:tcPr>
            <w:tcW w:w="3066" w:type="dxa"/>
            <w:shd w:val="clear" w:color="auto" w:fill="CC99FF"/>
          </w:tcPr>
          <w:p w14:paraId="2318D468" w14:textId="0B0965F5" w:rsidR="008F7789" w:rsidRDefault="00D37DF0" w:rsidP="00A635F4">
            <w:pPr>
              <w:rPr>
                <w:ins w:id="134" w:author="Beat Heggli" w:date="2022-08-23T10:33:00Z"/>
                <w:noProof/>
              </w:rPr>
            </w:pPr>
            <w:ins w:id="135" w:author="Beat Heggli" w:date="2022-08-23T10:37:00Z">
              <w:r w:rsidRPr="00D37DF0">
                <w:rPr>
                  <w:noProof/>
                </w:rPr>
                <w:t>Health Program Beneficiary Identifier,</w:t>
              </w:r>
            </w:ins>
            <w:ins w:id="136" w:author="Beat Heggli" w:date="2022-08-23T10:38:00Z">
              <w:r>
                <w:rPr>
                  <w:noProof/>
                </w:rPr>
                <w:t xml:space="preserve"> added</w:t>
              </w:r>
            </w:ins>
          </w:p>
        </w:tc>
        <w:tc>
          <w:tcPr>
            <w:tcW w:w="1370" w:type="dxa"/>
            <w:shd w:val="clear" w:color="auto" w:fill="CC99FF"/>
          </w:tcPr>
          <w:p w14:paraId="0A995055" w14:textId="77777777" w:rsidR="008F7789" w:rsidRPr="00A635F4" w:rsidRDefault="008F7789" w:rsidP="00A635F4">
            <w:pPr>
              <w:rPr>
                <w:ins w:id="137" w:author="Beat Heggli" w:date="2022-08-23T10:33:00Z"/>
                <w:noProof/>
              </w:rPr>
            </w:pPr>
          </w:p>
        </w:tc>
        <w:tc>
          <w:tcPr>
            <w:tcW w:w="1068" w:type="dxa"/>
            <w:shd w:val="clear" w:color="auto" w:fill="CC99FF"/>
          </w:tcPr>
          <w:p w14:paraId="36AB8959" w14:textId="77777777" w:rsidR="008F7789" w:rsidRPr="00A635F4" w:rsidRDefault="008F7789" w:rsidP="00A635F4">
            <w:pPr>
              <w:rPr>
                <w:ins w:id="138" w:author="Beat Heggli" w:date="2022-08-23T10:33:00Z"/>
                <w:noProof/>
              </w:rPr>
            </w:pPr>
          </w:p>
        </w:tc>
        <w:tc>
          <w:tcPr>
            <w:tcW w:w="931" w:type="dxa"/>
            <w:shd w:val="clear" w:color="auto" w:fill="CC99FF"/>
          </w:tcPr>
          <w:p w14:paraId="6DC0E535" w14:textId="6316FC1C" w:rsidR="008F7789" w:rsidRPr="00A635F4" w:rsidRDefault="008F7789" w:rsidP="00A635F4">
            <w:pPr>
              <w:rPr>
                <w:ins w:id="139" w:author="Beat Heggli" w:date="2022-08-23T10:33:00Z"/>
                <w:noProof/>
              </w:rPr>
            </w:pPr>
          </w:p>
        </w:tc>
      </w:tr>
      <w:tr w:rsidR="007502FC" w:rsidRPr="00A635F4" w14:paraId="45B3C5C1" w14:textId="77777777" w:rsidTr="0083280B">
        <w:trPr>
          <w:jc w:val="center"/>
          <w:ins w:id="140" w:author="Beat Heggli" w:date="2022-08-23T10:43:00Z"/>
        </w:trPr>
        <w:tc>
          <w:tcPr>
            <w:tcW w:w="1418" w:type="dxa"/>
            <w:shd w:val="clear" w:color="auto" w:fill="CC99FF"/>
            <w:vAlign w:val="bottom"/>
          </w:tcPr>
          <w:p w14:paraId="39C557A6" w14:textId="192233D4" w:rsidR="007502FC" w:rsidRPr="00D37DF0" w:rsidRDefault="007502FC" w:rsidP="007502FC">
            <w:pPr>
              <w:rPr>
                <w:ins w:id="141" w:author="Beat Heggli" w:date="2022-08-23T10:43:00Z"/>
                <w:noProof/>
              </w:rPr>
            </w:pPr>
            <w:ins w:id="142" w:author="Beat Heggli" w:date="2022-08-23T10:43:00Z">
              <w:r>
                <w:rPr>
                  <w:noProof/>
                </w:rPr>
                <w:t>6.5.7.25</w:t>
              </w:r>
            </w:ins>
          </w:p>
        </w:tc>
        <w:tc>
          <w:tcPr>
            <w:tcW w:w="1723" w:type="dxa"/>
            <w:shd w:val="clear" w:color="auto" w:fill="CC99FF"/>
          </w:tcPr>
          <w:p w14:paraId="62C053F1" w14:textId="4EB6C6FA" w:rsidR="007502FC" w:rsidRDefault="007502FC" w:rsidP="007502FC">
            <w:pPr>
              <w:rPr>
                <w:ins w:id="143" w:author="Beat Heggli" w:date="2022-08-23T10:43:00Z"/>
                <w:noProof/>
              </w:rPr>
            </w:pPr>
            <w:ins w:id="144" w:author="Beat Heggli" w:date="2022-08-23T10:43:00Z">
              <w:r>
                <w:rPr>
                  <w:noProof/>
                </w:rPr>
                <w:t>IN2-25</w:t>
              </w:r>
            </w:ins>
          </w:p>
        </w:tc>
        <w:tc>
          <w:tcPr>
            <w:tcW w:w="3066" w:type="dxa"/>
            <w:shd w:val="clear" w:color="auto" w:fill="CC99FF"/>
          </w:tcPr>
          <w:p w14:paraId="07614030" w14:textId="3BACF75D" w:rsidR="007502FC" w:rsidRPr="00D37DF0" w:rsidRDefault="007502FC" w:rsidP="007502FC">
            <w:pPr>
              <w:rPr>
                <w:ins w:id="145" w:author="Beat Heggli" w:date="2022-08-23T10:43:00Z"/>
                <w:noProof/>
              </w:rPr>
            </w:pPr>
            <w:ins w:id="146" w:author="Beat Heggli" w:date="2022-08-23T10:44:00Z">
              <w:r>
                <w:rPr>
                  <w:noProof/>
                </w:rPr>
                <w:t>Definiton changed</w:t>
              </w:r>
            </w:ins>
          </w:p>
        </w:tc>
        <w:tc>
          <w:tcPr>
            <w:tcW w:w="1370" w:type="dxa"/>
            <w:shd w:val="clear" w:color="auto" w:fill="CC99FF"/>
          </w:tcPr>
          <w:p w14:paraId="38E819AD" w14:textId="77777777" w:rsidR="007502FC" w:rsidRPr="00A635F4" w:rsidRDefault="007502FC" w:rsidP="007502FC">
            <w:pPr>
              <w:rPr>
                <w:ins w:id="147" w:author="Beat Heggli" w:date="2022-08-23T10:43:00Z"/>
                <w:noProof/>
              </w:rPr>
            </w:pPr>
          </w:p>
        </w:tc>
        <w:tc>
          <w:tcPr>
            <w:tcW w:w="1068" w:type="dxa"/>
            <w:shd w:val="clear" w:color="auto" w:fill="CC99FF"/>
          </w:tcPr>
          <w:p w14:paraId="3B2DCA14" w14:textId="77777777" w:rsidR="007502FC" w:rsidRPr="00A635F4" w:rsidRDefault="007502FC" w:rsidP="007502FC">
            <w:pPr>
              <w:rPr>
                <w:ins w:id="148" w:author="Beat Heggli" w:date="2022-08-23T10:43:00Z"/>
                <w:noProof/>
              </w:rPr>
            </w:pPr>
          </w:p>
        </w:tc>
        <w:tc>
          <w:tcPr>
            <w:tcW w:w="931" w:type="dxa"/>
            <w:shd w:val="clear" w:color="auto" w:fill="CC99FF"/>
          </w:tcPr>
          <w:p w14:paraId="66AE3F00" w14:textId="77777777" w:rsidR="007502FC" w:rsidRPr="00A635F4" w:rsidRDefault="007502FC" w:rsidP="007502FC">
            <w:pPr>
              <w:rPr>
                <w:ins w:id="149" w:author="Beat Heggli" w:date="2022-08-23T10:43:00Z"/>
                <w:noProof/>
              </w:rPr>
            </w:pPr>
          </w:p>
        </w:tc>
      </w:tr>
      <w:tr w:rsidR="007502FC" w:rsidRPr="00A635F4" w14:paraId="7F6742A1" w14:textId="77777777" w:rsidTr="0083280B">
        <w:trPr>
          <w:jc w:val="center"/>
          <w:ins w:id="150" w:author="Beat Heggli" w:date="2022-08-23T10:44:00Z"/>
        </w:trPr>
        <w:tc>
          <w:tcPr>
            <w:tcW w:w="1418" w:type="dxa"/>
            <w:shd w:val="clear" w:color="auto" w:fill="CC99FF"/>
            <w:vAlign w:val="bottom"/>
          </w:tcPr>
          <w:p w14:paraId="3D2FF6B3" w14:textId="5A7B976D" w:rsidR="007502FC" w:rsidRDefault="007502FC" w:rsidP="007502FC">
            <w:pPr>
              <w:rPr>
                <w:ins w:id="151" w:author="Beat Heggli" w:date="2022-08-23T10:44:00Z"/>
                <w:noProof/>
              </w:rPr>
            </w:pPr>
            <w:ins w:id="152" w:author="Beat Heggli" w:date="2022-08-23T10:44:00Z">
              <w:r>
                <w:rPr>
                  <w:noProof/>
                </w:rPr>
                <w:t>6.5.7.26</w:t>
              </w:r>
            </w:ins>
          </w:p>
        </w:tc>
        <w:tc>
          <w:tcPr>
            <w:tcW w:w="1723" w:type="dxa"/>
            <w:shd w:val="clear" w:color="auto" w:fill="CC99FF"/>
          </w:tcPr>
          <w:p w14:paraId="7418088A" w14:textId="28DFD8C4" w:rsidR="007502FC" w:rsidRDefault="007502FC" w:rsidP="007502FC">
            <w:pPr>
              <w:rPr>
                <w:ins w:id="153" w:author="Beat Heggli" w:date="2022-08-23T10:44:00Z"/>
                <w:noProof/>
              </w:rPr>
            </w:pPr>
            <w:ins w:id="154" w:author="Beat Heggli" w:date="2022-08-23T10:44:00Z">
              <w:r>
                <w:rPr>
                  <w:noProof/>
                </w:rPr>
                <w:t>IN2-26</w:t>
              </w:r>
            </w:ins>
          </w:p>
        </w:tc>
        <w:tc>
          <w:tcPr>
            <w:tcW w:w="3066" w:type="dxa"/>
            <w:shd w:val="clear" w:color="auto" w:fill="CC99FF"/>
          </w:tcPr>
          <w:p w14:paraId="590C9C54" w14:textId="446E7955" w:rsidR="007502FC" w:rsidRPr="007502FC" w:rsidRDefault="007502FC" w:rsidP="007502FC">
            <w:pPr>
              <w:rPr>
                <w:ins w:id="155" w:author="Beat Heggli" w:date="2022-08-23T10:44:00Z"/>
                <w:noProof/>
              </w:rPr>
            </w:pPr>
            <w:ins w:id="156" w:author="Beat Heggli" w:date="2022-08-23T10:45:00Z">
              <w:r>
                <w:rPr>
                  <w:noProof/>
                </w:rPr>
                <w:t>Definiton changed</w:t>
              </w:r>
            </w:ins>
          </w:p>
        </w:tc>
        <w:tc>
          <w:tcPr>
            <w:tcW w:w="1370" w:type="dxa"/>
            <w:shd w:val="clear" w:color="auto" w:fill="CC99FF"/>
          </w:tcPr>
          <w:p w14:paraId="53D628A4" w14:textId="77777777" w:rsidR="007502FC" w:rsidRPr="00A635F4" w:rsidRDefault="007502FC" w:rsidP="007502FC">
            <w:pPr>
              <w:rPr>
                <w:ins w:id="157" w:author="Beat Heggli" w:date="2022-08-23T10:44:00Z"/>
                <w:noProof/>
              </w:rPr>
            </w:pPr>
          </w:p>
        </w:tc>
        <w:tc>
          <w:tcPr>
            <w:tcW w:w="1068" w:type="dxa"/>
            <w:shd w:val="clear" w:color="auto" w:fill="CC99FF"/>
          </w:tcPr>
          <w:p w14:paraId="59E20B85" w14:textId="77777777" w:rsidR="007502FC" w:rsidRPr="00A635F4" w:rsidRDefault="007502FC" w:rsidP="007502FC">
            <w:pPr>
              <w:rPr>
                <w:ins w:id="158" w:author="Beat Heggli" w:date="2022-08-23T10:44:00Z"/>
                <w:noProof/>
              </w:rPr>
            </w:pPr>
          </w:p>
        </w:tc>
        <w:tc>
          <w:tcPr>
            <w:tcW w:w="931" w:type="dxa"/>
            <w:shd w:val="clear" w:color="auto" w:fill="CC99FF"/>
          </w:tcPr>
          <w:p w14:paraId="4FE0D564" w14:textId="77777777" w:rsidR="007502FC" w:rsidRPr="00A635F4" w:rsidRDefault="007502FC" w:rsidP="007502FC">
            <w:pPr>
              <w:rPr>
                <w:ins w:id="159" w:author="Beat Heggli" w:date="2022-08-23T10:44:00Z"/>
                <w:noProof/>
              </w:rPr>
            </w:pPr>
          </w:p>
        </w:tc>
      </w:tr>
      <w:tr w:rsidR="007502FC" w:rsidRPr="00A635F4" w14:paraId="0226305A" w14:textId="77777777" w:rsidTr="0083280B">
        <w:trPr>
          <w:jc w:val="center"/>
          <w:ins w:id="160" w:author="Beat Heggli" w:date="2022-08-23T10:45:00Z"/>
        </w:trPr>
        <w:tc>
          <w:tcPr>
            <w:tcW w:w="1418" w:type="dxa"/>
            <w:shd w:val="clear" w:color="auto" w:fill="CC99FF"/>
            <w:vAlign w:val="bottom"/>
          </w:tcPr>
          <w:p w14:paraId="01E40EF2" w14:textId="1B4378AC" w:rsidR="007502FC" w:rsidRDefault="007502FC" w:rsidP="007502FC">
            <w:pPr>
              <w:rPr>
                <w:ins w:id="161" w:author="Beat Heggli" w:date="2022-08-23T10:45:00Z"/>
                <w:noProof/>
              </w:rPr>
            </w:pPr>
            <w:ins w:id="162" w:author="Beat Heggli" w:date="2022-08-23T10:45:00Z">
              <w:r>
                <w:rPr>
                  <w:noProof/>
                </w:rPr>
                <w:t>6.5.7.27</w:t>
              </w:r>
            </w:ins>
          </w:p>
        </w:tc>
        <w:tc>
          <w:tcPr>
            <w:tcW w:w="1723" w:type="dxa"/>
            <w:shd w:val="clear" w:color="auto" w:fill="CC99FF"/>
          </w:tcPr>
          <w:p w14:paraId="251E0693" w14:textId="1515E688" w:rsidR="007502FC" w:rsidRDefault="007502FC" w:rsidP="007502FC">
            <w:pPr>
              <w:rPr>
                <w:ins w:id="163" w:author="Beat Heggli" w:date="2022-08-23T10:45:00Z"/>
                <w:noProof/>
              </w:rPr>
            </w:pPr>
            <w:ins w:id="164" w:author="Beat Heggli" w:date="2022-08-23T10:45:00Z">
              <w:r>
                <w:rPr>
                  <w:noProof/>
                </w:rPr>
                <w:t>IN2-27</w:t>
              </w:r>
            </w:ins>
          </w:p>
        </w:tc>
        <w:tc>
          <w:tcPr>
            <w:tcW w:w="3066" w:type="dxa"/>
            <w:shd w:val="clear" w:color="auto" w:fill="CC99FF"/>
          </w:tcPr>
          <w:p w14:paraId="0BEEF2C6" w14:textId="0439BA0A" w:rsidR="007502FC" w:rsidRDefault="007502FC" w:rsidP="007502FC">
            <w:pPr>
              <w:rPr>
                <w:ins w:id="165" w:author="Beat Heggli" w:date="2022-08-23T10:45:00Z"/>
                <w:noProof/>
              </w:rPr>
            </w:pPr>
            <w:ins w:id="166" w:author="Beat Heggli" w:date="2022-08-23T10:45:00Z">
              <w:r>
                <w:rPr>
                  <w:noProof/>
                </w:rPr>
                <w:t>Definiton changed</w:t>
              </w:r>
            </w:ins>
          </w:p>
        </w:tc>
        <w:tc>
          <w:tcPr>
            <w:tcW w:w="1370" w:type="dxa"/>
            <w:shd w:val="clear" w:color="auto" w:fill="CC99FF"/>
          </w:tcPr>
          <w:p w14:paraId="68E45757" w14:textId="77777777" w:rsidR="007502FC" w:rsidRPr="00A635F4" w:rsidRDefault="007502FC" w:rsidP="007502FC">
            <w:pPr>
              <w:rPr>
                <w:ins w:id="167" w:author="Beat Heggli" w:date="2022-08-23T10:45:00Z"/>
                <w:noProof/>
              </w:rPr>
            </w:pPr>
          </w:p>
        </w:tc>
        <w:tc>
          <w:tcPr>
            <w:tcW w:w="1068" w:type="dxa"/>
            <w:shd w:val="clear" w:color="auto" w:fill="CC99FF"/>
          </w:tcPr>
          <w:p w14:paraId="1AF79467" w14:textId="77777777" w:rsidR="007502FC" w:rsidRPr="00A635F4" w:rsidRDefault="007502FC" w:rsidP="007502FC">
            <w:pPr>
              <w:rPr>
                <w:ins w:id="168" w:author="Beat Heggli" w:date="2022-08-23T10:45:00Z"/>
                <w:noProof/>
              </w:rPr>
            </w:pPr>
          </w:p>
        </w:tc>
        <w:tc>
          <w:tcPr>
            <w:tcW w:w="931" w:type="dxa"/>
            <w:shd w:val="clear" w:color="auto" w:fill="CC99FF"/>
          </w:tcPr>
          <w:p w14:paraId="2704E732" w14:textId="77777777" w:rsidR="007502FC" w:rsidRPr="00A635F4" w:rsidRDefault="007502FC" w:rsidP="007502FC">
            <w:pPr>
              <w:rPr>
                <w:ins w:id="169" w:author="Beat Heggli" w:date="2022-08-23T10:45:00Z"/>
                <w:noProof/>
              </w:rPr>
            </w:pPr>
          </w:p>
        </w:tc>
      </w:tr>
      <w:tr w:rsidR="007502FC" w:rsidRPr="00A635F4" w14:paraId="729E66EC" w14:textId="77777777" w:rsidTr="0083280B">
        <w:trPr>
          <w:jc w:val="center"/>
          <w:ins w:id="170" w:author="Beat Heggli" w:date="2022-08-23T10:45:00Z"/>
        </w:trPr>
        <w:tc>
          <w:tcPr>
            <w:tcW w:w="1418" w:type="dxa"/>
            <w:shd w:val="clear" w:color="auto" w:fill="CC99FF"/>
            <w:vAlign w:val="bottom"/>
          </w:tcPr>
          <w:p w14:paraId="38DA012F" w14:textId="7B3D83EF" w:rsidR="007502FC" w:rsidRDefault="00617034" w:rsidP="007502FC">
            <w:pPr>
              <w:rPr>
                <w:ins w:id="171" w:author="Beat Heggli" w:date="2022-08-23T10:45:00Z"/>
                <w:noProof/>
              </w:rPr>
            </w:pPr>
            <w:ins w:id="172" w:author="Beat Heggli" w:date="2022-08-24T08:48:00Z">
              <w:r>
                <w:rPr>
                  <w:rFonts w:eastAsia="Times New Roman"/>
                </w:rPr>
                <w:t>6.4.3, 6.4.8, 6.5.1.29, 6.5.1.4.3</w:t>
              </w:r>
            </w:ins>
          </w:p>
        </w:tc>
        <w:tc>
          <w:tcPr>
            <w:tcW w:w="1723" w:type="dxa"/>
            <w:shd w:val="clear" w:color="auto" w:fill="CC99FF"/>
          </w:tcPr>
          <w:p w14:paraId="1E6C4417" w14:textId="77777777" w:rsidR="007502FC" w:rsidRDefault="007502FC" w:rsidP="007502FC">
            <w:pPr>
              <w:rPr>
                <w:ins w:id="173" w:author="Beat Heggli" w:date="2022-08-23T10:45:00Z"/>
                <w:noProof/>
              </w:rPr>
            </w:pPr>
          </w:p>
        </w:tc>
        <w:tc>
          <w:tcPr>
            <w:tcW w:w="3066" w:type="dxa"/>
            <w:shd w:val="clear" w:color="auto" w:fill="CC99FF"/>
          </w:tcPr>
          <w:p w14:paraId="5CA2F732" w14:textId="77777777" w:rsidR="00617034" w:rsidRDefault="00617034" w:rsidP="00617034">
            <w:pPr>
              <w:pStyle w:val="NormalWeb"/>
              <w:rPr>
                <w:ins w:id="174" w:author="Beat Heggli" w:date="2022-08-24T08:49:00Z"/>
              </w:rPr>
            </w:pPr>
            <w:bookmarkStart w:id="175" w:name="_Hlk112669133"/>
            <w:ins w:id="176" w:author="Beat Heggli" w:date="2022-08-24T08:49:00Z">
              <w:r>
                <w:t>two new segment groups to the DFT^P03 and DFT^P11 message structures</w:t>
              </w:r>
            </w:ins>
          </w:p>
          <w:bookmarkEnd w:id="175"/>
          <w:p w14:paraId="3A7CDBEE" w14:textId="69C016C0" w:rsidR="007502FC" w:rsidRDefault="00617034" w:rsidP="007502FC">
            <w:pPr>
              <w:rPr>
                <w:ins w:id="177" w:author="Beat Heggli" w:date="2022-08-23T10:45:00Z"/>
                <w:noProof/>
              </w:rPr>
            </w:pPr>
            <w:ins w:id="178" w:author="Beat Heggli" w:date="2022-08-24T08:49:00Z">
              <w:r>
                <w:rPr>
                  <w:noProof/>
                </w:rPr>
                <w:t>technical corrections</w:t>
              </w:r>
            </w:ins>
          </w:p>
        </w:tc>
        <w:tc>
          <w:tcPr>
            <w:tcW w:w="1370" w:type="dxa"/>
            <w:shd w:val="clear" w:color="auto" w:fill="CC99FF"/>
          </w:tcPr>
          <w:p w14:paraId="630E0E6E" w14:textId="77777777" w:rsidR="007502FC" w:rsidRPr="00A635F4" w:rsidRDefault="007502FC" w:rsidP="007502FC">
            <w:pPr>
              <w:rPr>
                <w:ins w:id="179" w:author="Beat Heggli" w:date="2022-08-23T10:45:00Z"/>
                <w:noProof/>
              </w:rPr>
            </w:pPr>
          </w:p>
        </w:tc>
        <w:tc>
          <w:tcPr>
            <w:tcW w:w="1068" w:type="dxa"/>
            <w:shd w:val="clear" w:color="auto" w:fill="CC99FF"/>
          </w:tcPr>
          <w:p w14:paraId="2D4C6B0D" w14:textId="77777777" w:rsidR="007502FC" w:rsidRPr="00A635F4" w:rsidRDefault="007502FC" w:rsidP="007502FC">
            <w:pPr>
              <w:rPr>
                <w:ins w:id="180" w:author="Beat Heggli" w:date="2022-08-23T10:45:00Z"/>
                <w:noProof/>
              </w:rPr>
            </w:pPr>
          </w:p>
        </w:tc>
        <w:tc>
          <w:tcPr>
            <w:tcW w:w="931" w:type="dxa"/>
            <w:shd w:val="clear" w:color="auto" w:fill="CC99FF"/>
          </w:tcPr>
          <w:p w14:paraId="67B3AA70" w14:textId="77777777" w:rsidR="007502FC" w:rsidRPr="00A635F4" w:rsidRDefault="007502FC" w:rsidP="007502FC">
            <w:pPr>
              <w:rPr>
                <w:ins w:id="181" w:author="Beat Heggli" w:date="2022-08-23T10:45: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82" w:name="_Toc1881953"/>
      <w:bookmarkStart w:id="183" w:name="_Toc89062812"/>
      <w:bookmarkStart w:id="184" w:name="_Toc20321533"/>
      <w:r w:rsidRPr="00890B0C">
        <w:rPr>
          <w:noProof/>
        </w:rPr>
        <w:t>PURPOSE</w:t>
      </w:r>
      <w:bookmarkEnd w:id="10"/>
      <w:bookmarkEnd w:id="11"/>
      <w:bookmarkEnd w:id="12"/>
      <w:bookmarkEnd w:id="13"/>
      <w:bookmarkEnd w:id="14"/>
      <w:bookmarkEnd w:id="15"/>
      <w:bookmarkEnd w:id="16"/>
      <w:bookmarkEnd w:id="17"/>
      <w:bookmarkEnd w:id="182"/>
      <w:bookmarkEnd w:id="183"/>
      <w:bookmarkEnd w:id="184"/>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85" w:name="_Toc346776928"/>
      <w:bookmarkStart w:id="186" w:name="_Toc346776995"/>
      <w:bookmarkStart w:id="187" w:name="_Toc346777032"/>
      <w:bookmarkStart w:id="188" w:name="_Toc348245470"/>
      <w:bookmarkStart w:id="189" w:name="_Toc348245540"/>
      <w:bookmarkStart w:id="190" w:name="_Toc348259055"/>
      <w:bookmarkStart w:id="191" w:name="_Toc348340209"/>
      <w:bookmarkStart w:id="192" w:name="_Toc359236252"/>
      <w:bookmarkStart w:id="193" w:name="_Toc1881954"/>
      <w:bookmarkStart w:id="194" w:name="_Toc89062813"/>
      <w:bookmarkStart w:id="195" w:name="_Toc20321534"/>
      <w:r w:rsidRPr="00890B0C">
        <w:rPr>
          <w:noProof/>
        </w:rPr>
        <w:t>PATIENT ACCOUNTING MESSAGE SET</w:t>
      </w:r>
      <w:bookmarkEnd w:id="185"/>
      <w:bookmarkEnd w:id="186"/>
      <w:bookmarkEnd w:id="187"/>
      <w:bookmarkEnd w:id="188"/>
      <w:bookmarkEnd w:id="189"/>
      <w:bookmarkEnd w:id="190"/>
      <w:bookmarkEnd w:id="191"/>
      <w:bookmarkEnd w:id="192"/>
      <w:bookmarkEnd w:id="193"/>
      <w:bookmarkEnd w:id="194"/>
      <w:bookmarkEnd w:id="195"/>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lastRenderedPageBreak/>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196" w:name="_Toc346776929"/>
      <w:bookmarkStart w:id="197" w:name="_Toc346776996"/>
      <w:bookmarkStart w:id="198" w:name="_Toc346777033"/>
      <w:bookmarkStart w:id="199" w:name="_Toc348245471"/>
      <w:bookmarkStart w:id="200" w:name="_Toc348245541"/>
      <w:bookmarkStart w:id="201" w:name="_Toc348259056"/>
      <w:bookmarkStart w:id="202" w:name="_Toc348340210"/>
      <w:bookmarkStart w:id="203" w:name="_Toc359236253"/>
      <w:bookmarkStart w:id="204" w:name="_Toc1881955"/>
      <w:bookmarkStart w:id="205" w:name="_Toc89062814"/>
      <w:bookmarkStart w:id="206" w:name="_Toc20321535"/>
      <w:r w:rsidRPr="00890B0C">
        <w:rPr>
          <w:noProof/>
        </w:rPr>
        <w:t>TRIGGER EVENTS AND MESSAGE DEFINITIONS</w:t>
      </w:r>
      <w:bookmarkEnd w:id="196"/>
      <w:bookmarkEnd w:id="197"/>
      <w:bookmarkEnd w:id="198"/>
      <w:bookmarkEnd w:id="199"/>
      <w:bookmarkEnd w:id="200"/>
      <w:bookmarkEnd w:id="201"/>
      <w:bookmarkEnd w:id="202"/>
      <w:bookmarkEnd w:id="203"/>
      <w:bookmarkEnd w:id="204"/>
      <w:bookmarkEnd w:id="205"/>
      <w:bookmarkEnd w:id="206"/>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07" w:name="_Toc346776997"/>
      <w:bookmarkStart w:id="208" w:name="_Toc346777034"/>
      <w:bookmarkStart w:id="209" w:name="_Toc348245472"/>
      <w:bookmarkStart w:id="210" w:name="_Toc348245542"/>
      <w:bookmarkStart w:id="211" w:name="_Toc348259057"/>
      <w:bookmarkStart w:id="212" w:name="_Toc348340211"/>
      <w:bookmarkStart w:id="213" w:name="_Toc359236254"/>
      <w:bookmarkStart w:id="214" w:name="_Toc1881956"/>
      <w:bookmarkStart w:id="215" w:name="_Toc89062815"/>
      <w:bookmarkStart w:id="216" w:name="_Toc20321536"/>
      <w:r w:rsidRPr="00890B0C">
        <w:rPr>
          <w:noProof/>
        </w:rPr>
        <w:t>BAR/ACK - Add Patient Account (Event P01</w:t>
      </w:r>
      <w:bookmarkEnd w:id="207"/>
      <w:bookmarkEnd w:id="208"/>
      <w:bookmarkEnd w:id="209"/>
      <w:bookmarkEnd w:id="210"/>
      <w:bookmarkEnd w:id="211"/>
      <w:bookmarkEnd w:id="212"/>
      <w:bookmarkEnd w:id="213"/>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14"/>
      <w:bookmarkEnd w:id="215"/>
      <w:bookmarkEnd w:id="216"/>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F1330D" w14:paraId="3C6939E0" w14:textId="77777777" w:rsidTr="0083280B">
        <w:tblPrEx>
          <w:tblLook w:val="04A0" w:firstRow="1" w:lastRow="0" w:firstColumn="1" w:lastColumn="0" w:noHBand="0" w:noVBand="1"/>
        </w:tblPrEx>
        <w:trPr>
          <w:jc w:val="center"/>
          <w:ins w:id="217"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77777777" w:rsidR="00A635F4" w:rsidRPr="001222D1" w:rsidRDefault="00A635F4" w:rsidP="0083280B">
            <w:pPr>
              <w:pStyle w:val="MsgTableBody"/>
              <w:rPr>
                <w:ins w:id="218" w:author="Beat Heggli" w:date="2022-08-08T10:04:00Z"/>
                <w:b/>
                <w:bCs/>
                <w:noProof/>
                <w:color w:val="FF0000"/>
              </w:rPr>
            </w:pPr>
            <w:bookmarkStart w:id="219" w:name="_Hlk110845641"/>
            <w:ins w:id="220" w:author="Beat Heggli" w:date="2022-08-08T10:0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1222D1" w:rsidRDefault="00A635F4" w:rsidP="0083280B">
            <w:pPr>
              <w:pStyle w:val="MsgTableBody"/>
              <w:rPr>
                <w:ins w:id="221" w:author="Beat Heggli" w:date="2022-08-08T10:04:00Z"/>
                <w:b/>
                <w:bCs/>
                <w:noProof/>
                <w:color w:val="FF0000"/>
              </w:rPr>
            </w:pPr>
            <w:ins w:id="222" w:author="Beat Heggli" w:date="2022-08-08T10:0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1222D1" w:rsidRDefault="00A635F4" w:rsidP="0083280B">
            <w:pPr>
              <w:pStyle w:val="MsgTableBody"/>
              <w:jc w:val="center"/>
              <w:rPr>
                <w:ins w:id="223" w:author="Beat Heggli" w:date="2022-08-08T10:04:00Z"/>
                <w:b/>
                <w:bCs/>
                <w:noProof/>
                <w:color w:val="FF0000"/>
              </w:rPr>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1222D1" w:rsidRDefault="00A635F4" w:rsidP="0083280B">
            <w:pPr>
              <w:pStyle w:val="MsgTableBody"/>
              <w:jc w:val="center"/>
              <w:rPr>
                <w:ins w:id="224" w:author="Beat Heggli" w:date="2022-08-08T10:04:00Z"/>
                <w:b/>
                <w:bCs/>
                <w:noProof/>
                <w:color w:val="FF0000"/>
              </w:rPr>
            </w:pPr>
            <w:ins w:id="225" w:author="Beat Heggli" w:date="2022-08-08T10:04:00Z">
              <w:r w:rsidRPr="001222D1">
                <w:rPr>
                  <w:b/>
                  <w:bCs/>
                  <w:noProof/>
                  <w:color w:val="FF0000"/>
                </w:rPr>
                <w:t>3</w:t>
              </w:r>
            </w:ins>
          </w:p>
        </w:tc>
      </w:tr>
      <w:tr w:rsidR="00A635F4" w:rsidRPr="00F1330D" w14:paraId="7CFEA6BC" w14:textId="77777777" w:rsidTr="0083280B">
        <w:tblPrEx>
          <w:tblLook w:val="04A0" w:firstRow="1" w:lastRow="0" w:firstColumn="1" w:lastColumn="0" w:noHBand="0" w:noVBand="1"/>
        </w:tblPrEx>
        <w:trPr>
          <w:jc w:val="center"/>
          <w:ins w:id="226"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77777777" w:rsidR="00A635F4" w:rsidRPr="001222D1" w:rsidRDefault="00A635F4" w:rsidP="0083280B">
            <w:pPr>
              <w:pStyle w:val="MsgTableBody"/>
              <w:rPr>
                <w:ins w:id="227" w:author="Beat Heggli" w:date="2022-08-08T10:04:00Z"/>
                <w:b/>
                <w:bCs/>
                <w:noProof/>
                <w:color w:val="FF0000"/>
              </w:rPr>
            </w:pPr>
            <w:ins w:id="228" w:author="Beat Heggli" w:date="2022-08-08T10:0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1222D1" w:rsidRDefault="00A635F4" w:rsidP="0083280B">
            <w:pPr>
              <w:pStyle w:val="MsgTableBody"/>
              <w:rPr>
                <w:ins w:id="229" w:author="Beat Heggli" w:date="2022-08-08T10:04:00Z"/>
                <w:b/>
                <w:bCs/>
                <w:noProof/>
                <w:color w:val="FF0000"/>
              </w:rPr>
            </w:pPr>
            <w:ins w:id="230" w:author="Beat Heggli" w:date="2022-08-08T10:0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1222D1" w:rsidRDefault="00A635F4" w:rsidP="0083280B">
            <w:pPr>
              <w:pStyle w:val="MsgTableBody"/>
              <w:jc w:val="center"/>
              <w:rPr>
                <w:ins w:id="231" w:author="Beat Heggli" w:date="2022-08-08T10:04:00Z"/>
                <w:b/>
                <w:bCs/>
                <w:noProof/>
                <w:color w:val="FF0000"/>
              </w:rPr>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1222D1" w:rsidRDefault="00A635F4" w:rsidP="0083280B">
            <w:pPr>
              <w:pStyle w:val="MsgTableBody"/>
              <w:jc w:val="center"/>
              <w:rPr>
                <w:ins w:id="232" w:author="Beat Heggli" w:date="2022-08-08T10:04:00Z"/>
                <w:b/>
                <w:bCs/>
                <w:noProof/>
                <w:color w:val="FF0000"/>
              </w:rPr>
            </w:pPr>
            <w:ins w:id="233" w:author="Beat Heggli" w:date="2022-08-08T10:04:00Z">
              <w:r w:rsidRPr="001222D1">
                <w:rPr>
                  <w:b/>
                  <w:bCs/>
                  <w:noProof/>
                  <w:color w:val="FF0000"/>
                </w:rPr>
                <w:t>3</w:t>
              </w:r>
            </w:ins>
          </w:p>
        </w:tc>
      </w:tr>
      <w:tr w:rsidR="00A635F4" w:rsidRPr="00F1330D" w14:paraId="1AA13BC6" w14:textId="77777777" w:rsidTr="0083280B">
        <w:tblPrEx>
          <w:tblLook w:val="04A0" w:firstRow="1" w:lastRow="0" w:firstColumn="1" w:lastColumn="0" w:noHBand="0" w:noVBand="1"/>
        </w:tblPrEx>
        <w:trPr>
          <w:jc w:val="center"/>
          <w:ins w:id="234"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77777777" w:rsidR="00A635F4" w:rsidRPr="001222D1" w:rsidRDefault="00A635F4" w:rsidP="0083280B">
            <w:pPr>
              <w:pStyle w:val="MsgTableBody"/>
              <w:rPr>
                <w:ins w:id="235" w:author="Beat Heggli" w:date="2022-08-08T10:04:00Z"/>
                <w:b/>
                <w:bCs/>
                <w:noProof/>
                <w:color w:val="FF0000"/>
              </w:rPr>
            </w:pPr>
            <w:ins w:id="236" w:author="Beat Heggli" w:date="2022-08-08T10:0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11389390" w14:textId="77777777" w:rsidR="00A635F4" w:rsidRPr="001222D1" w:rsidRDefault="00A635F4" w:rsidP="0083280B">
            <w:pPr>
              <w:pStyle w:val="MsgTableBody"/>
              <w:rPr>
                <w:ins w:id="237" w:author="Beat Heggli" w:date="2022-08-08T10:04:00Z"/>
                <w:b/>
                <w:bCs/>
                <w:noProof/>
                <w:color w:val="FF0000"/>
              </w:rPr>
            </w:pPr>
            <w:ins w:id="238" w:author="Beat Heggli" w:date="2022-08-08T10:0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1222D1" w:rsidRDefault="00A635F4" w:rsidP="0083280B">
            <w:pPr>
              <w:pStyle w:val="MsgTableBody"/>
              <w:jc w:val="center"/>
              <w:rPr>
                <w:ins w:id="239" w:author="Beat Heggli" w:date="2022-08-08T10:04:00Z"/>
                <w:b/>
                <w:bCs/>
                <w:noProof/>
                <w:color w:val="FF0000"/>
              </w:rPr>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1222D1" w:rsidRDefault="00A635F4" w:rsidP="0083280B">
            <w:pPr>
              <w:pStyle w:val="MsgTableBody"/>
              <w:jc w:val="center"/>
              <w:rPr>
                <w:ins w:id="240" w:author="Beat Heggli" w:date="2022-08-08T10:04:00Z"/>
                <w:b/>
                <w:bCs/>
                <w:noProof/>
                <w:color w:val="FF0000"/>
              </w:rPr>
            </w:pPr>
            <w:ins w:id="241" w:author="Beat Heggli" w:date="2022-08-08T10:04:00Z">
              <w:r w:rsidRPr="001222D1">
                <w:rPr>
                  <w:b/>
                  <w:bCs/>
                  <w:noProof/>
                  <w:color w:val="FF0000"/>
                </w:rPr>
                <w:t>3</w:t>
              </w:r>
            </w:ins>
          </w:p>
        </w:tc>
      </w:tr>
      <w:bookmarkEnd w:id="219"/>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9E61BC" w14:paraId="534CD94B" w14:textId="77777777" w:rsidTr="009F20B7">
        <w:trPr>
          <w:jc w:val="center"/>
          <w:ins w:id="242"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30069714" w:rsidR="00A117A0" w:rsidRPr="00890B0C" w:rsidRDefault="00A117A0" w:rsidP="00A117A0">
            <w:pPr>
              <w:pStyle w:val="MsgTableBody"/>
              <w:rPr>
                <w:ins w:id="243" w:author="Beat Heggli" w:date="2022-08-18T13:00:00Z"/>
                <w:noProof/>
              </w:rPr>
            </w:pPr>
            <w:ins w:id="244" w:author="Beat Heggli" w:date="2022-08-18T13:01: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890B0C" w:rsidRDefault="00A117A0" w:rsidP="00A117A0">
            <w:pPr>
              <w:pStyle w:val="MsgTableBody"/>
              <w:rPr>
                <w:ins w:id="245" w:author="Beat Heggli" w:date="2022-08-18T13:00:00Z"/>
                <w:noProof/>
              </w:rPr>
            </w:pPr>
            <w:ins w:id="246" w:author="Beat Heggli" w:date="2022-08-18T13:01: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890B0C" w:rsidRDefault="00A117A0" w:rsidP="00A117A0">
            <w:pPr>
              <w:pStyle w:val="MsgTableBody"/>
              <w:jc w:val="center"/>
              <w:rPr>
                <w:ins w:id="247" w:author="Beat Heggli" w:date="2022-08-18T13:00:00Z"/>
                <w:noProof/>
              </w:rPr>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890B0C" w:rsidRDefault="00A117A0" w:rsidP="00A117A0">
            <w:pPr>
              <w:pStyle w:val="MsgTableBody"/>
              <w:jc w:val="center"/>
              <w:rPr>
                <w:ins w:id="248" w:author="Beat Heggli" w:date="2022-08-18T13:00:00Z"/>
                <w:noProof/>
              </w:rPr>
            </w:pPr>
            <w:ins w:id="249" w:author="Beat Heggli" w:date="2022-08-18T13:01:00Z">
              <w:r w:rsidRPr="001222D1">
                <w:rPr>
                  <w:b/>
                  <w:bCs/>
                  <w:noProof/>
                  <w:color w:val="FF0000"/>
                </w:rPr>
                <w:t>3</w:t>
              </w:r>
            </w:ins>
          </w:p>
        </w:tc>
      </w:tr>
      <w:tr w:rsidR="00A117A0" w:rsidRPr="009E61BC" w14:paraId="110CCBAA" w14:textId="77777777" w:rsidTr="009F20B7">
        <w:trPr>
          <w:jc w:val="center"/>
          <w:ins w:id="250"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047F8F31" w:rsidR="00A117A0" w:rsidRPr="00890B0C" w:rsidRDefault="00A117A0" w:rsidP="00A117A0">
            <w:pPr>
              <w:pStyle w:val="MsgTableBody"/>
              <w:rPr>
                <w:ins w:id="251" w:author="Beat Heggli" w:date="2022-08-18T13:00:00Z"/>
                <w:noProof/>
              </w:rPr>
            </w:pPr>
            <w:ins w:id="252" w:author="Beat Heggli" w:date="2022-08-18T13:01: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890B0C" w:rsidRDefault="00A117A0" w:rsidP="00A117A0">
            <w:pPr>
              <w:pStyle w:val="MsgTableBody"/>
              <w:rPr>
                <w:ins w:id="253" w:author="Beat Heggli" w:date="2022-08-18T13:00:00Z"/>
                <w:noProof/>
              </w:rPr>
            </w:pPr>
            <w:ins w:id="254" w:author="Beat Heggli" w:date="2022-08-18T13:01: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890B0C" w:rsidRDefault="00A117A0" w:rsidP="00A117A0">
            <w:pPr>
              <w:pStyle w:val="MsgTableBody"/>
              <w:jc w:val="center"/>
              <w:rPr>
                <w:ins w:id="255" w:author="Beat Heggli" w:date="2022-08-18T13:00:00Z"/>
                <w:noProof/>
              </w:rPr>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890B0C" w:rsidRDefault="00A117A0" w:rsidP="00A117A0">
            <w:pPr>
              <w:pStyle w:val="MsgTableBody"/>
              <w:jc w:val="center"/>
              <w:rPr>
                <w:ins w:id="256" w:author="Beat Heggli" w:date="2022-08-18T13:00:00Z"/>
                <w:noProof/>
              </w:rPr>
            </w:pPr>
            <w:ins w:id="257" w:author="Beat Heggli" w:date="2022-08-18T13:01:00Z">
              <w:r w:rsidRPr="001222D1">
                <w:rPr>
                  <w:b/>
                  <w:bCs/>
                  <w:noProof/>
                  <w:color w:val="FF0000"/>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9E61BC" w14:paraId="6F78045F" w14:textId="77777777" w:rsidTr="009F20B7">
        <w:trPr>
          <w:jc w:val="center"/>
          <w:ins w:id="258"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26747E2A" w:rsidR="00A117A0" w:rsidRPr="00890B0C" w:rsidRDefault="00A117A0" w:rsidP="00A117A0">
            <w:pPr>
              <w:pStyle w:val="MsgTableBody"/>
              <w:rPr>
                <w:ins w:id="259" w:author="Beat Heggli" w:date="2022-08-18T13:02:00Z"/>
                <w:noProof/>
              </w:rPr>
            </w:pPr>
            <w:ins w:id="260" w:author="Beat Heggli" w:date="2022-08-18T13:02: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890B0C" w:rsidRDefault="00A117A0" w:rsidP="00A117A0">
            <w:pPr>
              <w:pStyle w:val="MsgTableBody"/>
              <w:rPr>
                <w:ins w:id="261" w:author="Beat Heggli" w:date="2022-08-18T13:02:00Z"/>
                <w:noProof/>
              </w:rPr>
            </w:pPr>
            <w:ins w:id="262" w:author="Beat Heggli" w:date="2022-08-18T13:0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890B0C" w:rsidRDefault="00A117A0" w:rsidP="00A117A0">
            <w:pPr>
              <w:pStyle w:val="MsgTableBody"/>
              <w:jc w:val="center"/>
              <w:rPr>
                <w:ins w:id="263" w:author="Beat Heggli" w:date="2022-08-18T13:02:00Z"/>
                <w:noProof/>
              </w:rPr>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890B0C" w:rsidRDefault="00A117A0" w:rsidP="00A117A0">
            <w:pPr>
              <w:pStyle w:val="MsgTableBody"/>
              <w:jc w:val="center"/>
              <w:rPr>
                <w:ins w:id="264" w:author="Beat Heggli" w:date="2022-08-18T13:02:00Z"/>
                <w:noProof/>
              </w:rPr>
            </w:pPr>
            <w:ins w:id="265" w:author="Beat Heggli" w:date="2022-08-18T13:02:00Z">
              <w:r w:rsidRPr="001222D1">
                <w:rPr>
                  <w:b/>
                  <w:bCs/>
                  <w:noProof/>
                  <w:color w:val="FF0000"/>
                </w:rPr>
                <w:t>3</w:t>
              </w:r>
            </w:ins>
          </w:p>
        </w:tc>
      </w:tr>
      <w:tr w:rsidR="00A117A0" w:rsidRPr="009E61BC" w14:paraId="75AC3AD4" w14:textId="77777777" w:rsidTr="009F20B7">
        <w:trPr>
          <w:jc w:val="center"/>
          <w:ins w:id="266"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744D5C0E" w:rsidR="00A117A0" w:rsidRPr="00890B0C" w:rsidRDefault="00A117A0" w:rsidP="00A117A0">
            <w:pPr>
              <w:pStyle w:val="MsgTableBody"/>
              <w:rPr>
                <w:ins w:id="267" w:author="Beat Heggli" w:date="2022-08-18T13:02:00Z"/>
                <w:noProof/>
              </w:rPr>
            </w:pPr>
            <w:ins w:id="268" w:author="Beat Heggli" w:date="2022-08-18T13:02: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890B0C" w:rsidRDefault="00A117A0" w:rsidP="00A117A0">
            <w:pPr>
              <w:pStyle w:val="MsgTableBody"/>
              <w:rPr>
                <w:ins w:id="269" w:author="Beat Heggli" w:date="2022-08-18T13:02:00Z"/>
                <w:noProof/>
              </w:rPr>
            </w:pPr>
            <w:ins w:id="270" w:author="Beat Heggli" w:date="2022-08-18T13:0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890B0C" w:rsidRDefault="00A117A0" w:rsidP="00A117A0">
            <w:pPr>
              <w:pStyle w:val="MsgTableBody"/>
              <w:jc w:val="center"/>
              <w:rPr>
                <w:ins w:id="271" w:author="Beat Heggli" w:date="2022-08-18T13:02:00Z"/>
                <w:noProof/>
              </w:rPr>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890B0C" w:rsidRDefault="00A117A0" w:rsidP="00A117A0">
            <w:pPr>
              <w:pStyle w:val="MsgTableBody"/>
              <w:jc w:val="center"/>
              <w:rPr>
                <w:ins w:id="272" w:author="Beat Heggli" w:date="2022-08-18T13:02:00Z"/>
                <w:noProof/>
              </w:rPr>
            </w:pPr>
            <w:ins w:id="273" w:author="Beat Heggli" w:date="2022-08-18T13:02:00Z">
              <w:r w:rsidRPr="001222D1">
                <w:rPr>
                  <w:b/>
                  <w:bCs/>
                  <w:noProof/>
                  <w:color w:val="FF0000"/>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274"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289481B5" w:rsidR="00A117A0" w:rsidRPr="00890B0C" w:rsidRDefault="00A117A0" w:rsidP="00A117A0">
            <w:pPr>
              <w:pStyle w:val="MsgTableBody"/>
              <w:rPr>
                <w:ins w:id="275" w:author="Beat Heggli" w:date="2022-08-18T13:02:00Z"/>
                <w:noProof/>
              </w:rPr>
            </w:pPr>
            <w:ins w:id="276" w:author="Beat Heggli" w:date="2022-08-18T13:02: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890B0C" w:rsidRDefault="00A117A0" w:rsidP="00A117A0">
            <w:pPr>
              <w:pStyle w:val="MsgTableBody"/>
              <w:rPr>
                <w:ins w:id="277" w:author="Beat Heggli" w:date="2022-08-18T13:02:00Z"/>
                <w:noProof/>
              </w:rPr>
            </w:pPr>
            <w:ins w:id="278" w:author="Beat Heggli" w:date="2022-08-18T13:0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890B0C" w:rsidRDefault="00A117A0" w:rsidP="00A117A0">
            <w:pPr>
              <w:pStyle w:val="MsgTableBody"/>
              <w:jc w:val="center"/>
              <w:rPr>
                <w:ins w:id="279" w:author="Beat Heggli" w:date="2022-08-18T13:02:00Z"/>
                <w:noProof/>
              </w:rPr>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890B0C" w:rsidRDefault="00A117A0" w:rsidP="00A117A0">
            <w:pPr>
              <w:pStyle w:val="MsgTableBody"/>
              <w:jc w:val="center"/>
              <w:rPr>
                <w:ins w:id="280" w:author="Beat Heggli" w:date="2022-08-18T13:02:00Z"/>
                <w:noProof/>
              </w:rPr>
            </w:pPr>
            <w:ins w:id="281" w:author="Beat Heggli" w:date="2022-08-18T13:02:00Z">
              <w:r w:rsidRPr="001222D1">
                <w:rPr>
                  <w:b/>
                  <w:bCs/>
                  <w:noProof/>
                  <w:color w:val="FF0000"/>
                </w:rPr>
                <w:t>3</w:t>
              </w:r>
            </w:ins>
          </w:p>
        </w:tc>
      </w:tr>
      <w:tr w:rsidR="00A117A0" w:rsidRPr="009E61BC" w14:paraId="6717C573" w14:textId="77777777" w:rsidTr="009F20B7">
        <w:trPr>
          <w:jc w:val="center"/>
          <w:ins w:id="282"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222B0C85" w:rsidR="00A117A0" w:rsidRPr="00890B0C" w:rsidRDefault="00A117A0" w:rsidP="00A117A0">
            <w:pPr>
              <w:pStyle w:val="MsgTableBody"/>
              <w:rPr>
                <w:ins w:id="283" w:author="Beat Heggli" w:date="2022-08-18T13:02:00Z"/>
                <w:noProof/>
              </w:rPr>
            </w:pPr>
            <w:ins w:id="284" w:author="Beat Heggli" w:date="2022-08-18T13:02: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890B0C" w:rsidRDefault="00A117A0" w:rsidP="00A117A0">
            <w:pPr>
              <w:pStyle w:val="MsgTableBody"/>
              <w:rPr>
                <w:ins w:id="285" w:author="Beat Heggli" w:date="2022-08-18T13:02:00Z"/>
                <w:noProof/>
              </w:rPr>
            </w:pPr>
            <w:ins w:id="286" w:author="Beat Heggli" w:date="2022-08-18T13:0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890B0C" w:rsidRDefault="00A117A0" w:rsidP="00A117A0">
            <w:pPr>
              <w:pStyle w:val="MsgTableBody"/>
              <w:jc w:val="center"/>
              <w:rPr>
                <w:ins w:id="287" w:author="Beat Heggli" w:date="2022-08-18T13:02:00Z"/>
                <w:noProof/>
              </w:rPr>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890B0C" w:rsidRDefault="00A117A0" w:rsidP="00A117A0">
            <w:pPr>
              <w:pStyle w:val="MsgTableBody"/>
              <w:jc w:val="center"/>
              <w:rPr>
                <w:ins w:id="288" w:author="Beat Heggli" w:date="2022-08-18T13:02:00Z"/>
                <w:noProof/>
              </w:rPr>
            </w:pPr>
            <w:ins w:id="289" w:author="Beat Heggli" w:date="2022-08-18T13:02:00Z">
              <w:r w:rsidRPr="001222D1">
                <w:rPr>
                  <w:b/>
                  <w:bCs/>
                  <w:noProof/>
                  <w:color w:val="FF0000"/>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lastRenderedPageBreak/>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290" w:name="_Toc346776998"/>
      <w:bookmarkStart w:id="291" w:name="_Toc346777035"/>
      <w:bookmarkStart w:id="292" w:name="_Toc348245473"/>
      <w:bookmarkStart w:id="293" w:name="_Toc348245543"/>
      <w:bookmarkStart w:id="294" w:name="_Toc348259058"/>
      <w:bookmarkStart w:id="295" w:name="_Toc348340212"/>
      <w:bookmarkStart w:id="296" w:name="_Toc359236255"/>
      <w:bookmarkStart w:id="297" w:name="_Toc1881957"/>
      <w:bookmarkStart w:id="298" w:name="_Toc89062816"/>
      <w:bookmarkStart w:id="299"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290"/>
      <w:bookmarkEnd w:id="291"/>
      <w:bookmarkEnd w:id="292"/>
      <w:bookmarkEnd w:id="293"/>
      <w:bookmarkEnd w:id="294"/>
      <w:bookmarkEnd w:id="295"/>
      <w:bookmarkEnd w:id="296"/>
      <w:bookmarkEnd w:id="297"/>
      <w:bookmarkEnd w:id="298"/>
      <w:bookmarkEnd w:id="299"/>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300" w:name="_Toc346776999"/>
      <w:bookmarkStart w:id="301" w:name="_Toc346777036"/>
      <w:bookmarkStart w:id="302" w:name="_Toc348245474"/>
      <w:bookmarkStart w:id="303" w:name="_Toc348245544"/>
      <w:bookmarkStart w:id="304" w:name="_Toc348259059"/>
      <w:bookmarkStart w:id="305" w:name="_Toc348340213"/>
      <w:bookmarkStart w:id="306" w:name="_Toc359236256"/>
      <w:bookmarkStart w:id="307" w:name="_Toc1881958"/>
      <w:bookmarkStart w:id="308" w:name="_Toc89062817"/>
      <w:bookmarkStart w:id="309" w:name="_Toc20321538"/>
      <w:r w:rsidRPr="00890B0C">
        <w:rPr>
          <w:noProof/>
        </w:rPr>
        <w:t>DFT/ACK - Post Detail Financial Transactions (Event P03</w:t>
      </w:r>
      <w:bookmarkEnd w:id="300"/>
      <w:bookmarkEnd w:id="301"/>
      <w:bookmarkEnd w:id="302"/>
      <w:bookmarkEnd w:id="303"/>
      <w:bookmarkEnd w:id="304"/>
      <w:bookmarkEnd w:id="305"/>
      <w:bookmarkEnd w:id="306"/>
      <w:r w:rsidRPr="00890B0C">
        <w:rPr>
          <w:noProof/>
        </w:rPr>
        <w:t>)</w:t>
      </w:r>
      <w:bookmarkEnd w:id="307"/>
      <w:bookmarkEnd w:id="308"/>
      <w:bookmarkEnd w:id="309"/>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lastRenderedPageBreak/>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F1330D" w14:paraId="1AF94592" w14:textId="77777777" w:rsidTr="0083280B">
        <w:tblPrEx>
          <w:tblLook w:val="04A0" w:firstRow="1" w:lastRow="0" w:firstColumn="1" w:lastColumn="0" w:noHBand="0" w:noVBand="1"/>
        </w:tblPrEx>
        <w:trPr>
          <w:jc w:val="center"/>
          <w:ins w:id="310"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77777777" w:rsidR="00A635F4" w:rsidRPr="001222D1" w:rsidRDefault="00A635F4" w:rsidP="0083280B">
            <w:pPr>
              <w:pStyle w:val="MsgTableBody"/>
              <w:rPr>
                <w:ins w:id="311" w:author="Beat Heggli" w:date="2022-08-08T10:07:00Z"/>
                <w:b/>
                <w:bCs/>
                <w:noProof/>
                <w:color w:val="FF0000"/>
              </w:rPr>
            </w:pPr>
            <w:ins w:id="312" w:author="Beat Heggli" w:date="2022-08-08T10:07: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1222D1" w:rsidRDefault="00A635F4" w:rsidP="0083280B">
            <w:pPr>
              <w:pStyle w:val="MsgTableBody"/>
              <w:rPr>
                <w:ins w:id="313" w:author="Beat Heggli" w:date="2022-08-08T10:07:00Z"/>
                <w:b/>
                <w:bCs/>
                <w:noProof/>
                <w:color w:val="FF0000"/>
              </w:rPr>
            </w:pPr>
            <w:ins w:id="314" w:author="Beat Heggli" w:date="2022-08-08T10:07: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1222D1" w:rsidRDefault="00A635F4" w:rsidP="0083280B">
            <w:pPr>
              <w:pStyle w:val="MsgTableBody"/>
              <w:jc w:val="center"/>
              <w:rPr>
                <w:ins w:id="315" w:author="Beat Heggli" w:date="2022-08-08T10:07:00Z"/>
                <w:b/>
                <w:bCs/>
                <w:noProof/>
                <w:color w:val="FF0000"/>
              </w:rPr>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1222D1" w:rsidRDefault="00A635F4" w:rsidP="0083280B">
            <w:pPr>
              <w:pStyle w:val="MsgTableBody"/>
              <w:jc w:val="center"/>
              <w:rPr>
                <w:ins w:id="316" w:author="Beat Heggli" w:date="2022-08-08T10:07:00Z"/>
                <w:b/>
                <w:bCs/>
                <w:noProof/>
                <w:color w:val="FF0000"/>
              </w:rPr>
            </w:pPr>
            <w:ins w:id="317" w:author="Beat Heggli" w:date="2022-08-08T10:07:00Z">
              <w:r w:rsidRPr="001222D1">
                <w:rPr>
                  <w:b/>
                  <w:bCs/>
                  <w:noProof/>
                  <w:color w:val="FF0000"/>
                </w:rPr>
                <w:t>3</w:t>
              </w:r>
            </w:ins>
          </w:p>
        </w:tc>
      </w:tr>
      <w:tr w:rsidR="00A635F4" w:rsidRPr="00F1330D" w14:paraId="6E45B854" w14:textId="77777777" w:rsidTr="0083280B">
        <w:tblPrEx>
          <w:tblLook w:val="04A0" w:firstRow="1" w:lastRow="0" w:firstColumn="1" w:lastColumn="0" w:noHBand="0" w:noVBand="1"/>
        </w:tblPrEx>
        <w:trPr>
          <w:jc w:val="center"/>
          <w:ins w:id="318"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77777777" w:rsidR="00A635F4" w:rsidRPr="001222D1" w:rsidRDefault="00A635F4" w:rsidP="0083280B">
            <w:pPr>
              <w:pStyle w:val="MsgTableBody"/>
              <w:rPr>
                <w:ins w:id="319" w:author="Beat Heggli" w:date="2022-08-08T10:07:00Z"/>
                <w:b/>
                <w:bCs/>
                <w:noProof/>
                <w:color w:val="FF0000"/>
              </w:rPr>
            </w:pPr>
            <w:ins w:id="320" w:author="Beat Heggli" w:date="2022-08-08T10:07: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1222D1" w:rsidRDefault="00A635F4" w:rsidP="0083280B">
            <w:pPr>
              <w:pStyle w:val="MsgTableBody"/>
              <w:rPr>
                <w:ins w:id="321" w:author="Beat Heggli" w:date="2022-08-08T10:07:00Z"/>
                <w:b/>
                <w:bCs/>
                <w:noProof/>
                <w:color w:val="FF0000"/>
              </w:rPr>
            </w:pPr>
            <w:ins w:id="322" w:author="Beat Heggli" w:date="2022-08-08T10:07: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1222D1" w:rsidRDefault="00A635F4" w:rsidP="0083280B">
            <w:pPr>
              <w:pStyle w:val="MsgTableBody"/>
              <w:jc w:val="center"/>
              <w:rPr>
                <w:ins w:id="323" w:author="Beat Heggli" w:date="2022-08-08T10:07:00Z"/>
                <w:b/>
                <w:bCs/>
                <w:noProof/>
                <w:color w:val="FF0000"/>
              </w:rPr>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1222D1" w:rsidRDefault="00A635F4" w:rsidP="0083280B">
            <w:pPr>
              <w:pStyle w:val="MsgTableBody"/>
              <w:jc w:val="center"/>
              <w:rPr>
                <w:ins w:id="324" w:author="Beat Heggli" w:date="2022-08-08T10:07:00Z"/>
                <w:b/>
                <w:bCs/>
                <w:noProof/>
                <w:color w:val="FF0000"/>
              </w:rPr>
            </w:pPr>
            <w:ins w:id="325" w:author="Beat Heggli" w:date="2022-08-08T10:07:00Z">
              <w:r w:rsidRPr="001222D1">
                <w:rPr>
                  <w:b/>
                  <w:bCs/>
                  <w:noProof/>
                  <w:color w:val="FF0000"/>
                </w:rPr>
                <w:t>3</w:t>
              </w:r>
            </w:ins>
          </w:p>
        </w:tc>
      </w:tr>
      <w:tr w:rsidR="00A635F4" w:rsidRPr="00F1330D" w14:paraId="5A10DD83" w14:textId="77777777" w:rsidTr="0083280B">
        <w:tblPrEx>
          <w:tblLook w:val="04A0" w:firstRow="1" w:lastRow="0" w:firstColumn="1" w:lastColumn="0" w:noHBand="0" w:noVBand="1"/>
        </w:tblPrEx>
        <w:trPr>
          <w:jc w:val="center"/>
          <w:ins w:id="326"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77777777" w:rsidR="00A635F4" w:rsidRPr="001222D1" w:rsidRDefault="00A635F4" w:rsidP="0083280B">
            <w:pPr>
              <w:pStyle w:val="MsgTableBody"/>
              <w:rPr>
                <w:ins w:id="327" w:author="Beat Heggli" w:date="2022-08-08T10:07:00Z"/>
                <w:b/>
                <w:bCs/>
                <w:noProof/>
                <w:color w:val="FF0000"/>
              </w:rPr>
            </w:pPr>
            <w:ins w:id="328" w:author="Beat Heggli" w:date="2022-08-08T10:07: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12B27899" w14:textId="77777777" w:rsidR="00A635F4" w:rsidRPr="001222D1" w:rsidRDefault="00A635F4" w:rsidP="0083280B">
            <w:pPr>
              <w:pStyle w:val="MsgTableBody"/>
              <w:rPr>
                <w:ins w:id="329" w:author="Beat Heggli" w:date="2022-08-08T10:07:00Z"/>
                <w:b/>
                <w:bCs/>
                <w:noProof/>
                <w:color w:val="FF0000"/>
              </w:rPr>
            </w:pPr>
            <w:ins w:id="330" w:author="Beat Heggli" w:date="2022-08-08T10:07: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1222D1" w:rsidRDefault="00A635F4" w:rsidP="0083280B">
            <w:pPr>
              <w:pStyle w:val="MsgTableBody"/>
              <w:jc w:val="center"/>
              <w:rPr>
                <w:ins w:id="331" w:author="Beat Heggli" w:date="2022-08-08T10:07:00Z"/>
                <w:b/>
                <w:bCs/>
                <w:noProof/>
                <w:color w:val="FF0000"/>
              </w:rPr>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1222D1" w:rsidRDefault="00A635F4" w:rsidP="0083280B">
            <w:pPr>
              <w:pStyle w:val="MsgTableBody"/>
              <w:jc w:val="center"/>
              <w:rPr>
                <w:ins w:id="332" w:author="Beat Heggli" w:date="2022-08-08T10:07:00Z"/>
                <w:b/>
                <w:bCs/>
                <w:noProof/>
                <w:color w:val="FF0000"/>
              </w:rPr>
            </w:pPr>
            <w:ins w:id="333" w:author="Beat Heggli" w:date="2022-08-08T10:07:00Z">
              <w:r w:rsidRPr="001222D1">
                <w:rPr>
                  <w:b/>
                  <w:bCs/>
                  <w:noProof/>
                  <w:color w:val="FF0000"/>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lastRenderedPageBreak/>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w:t>
            </w:r>
            <w:proofErr w:type="gramStart"/>
            <w:r w:rsidRPr="00A97116">
              <w:t>{ NTE</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9E61BC" w14:paraId="0106443F" w14:textId="77777777" w:rsidTr="0083280B">
        <w:trPr>
          <w:jc w:val="center"/>
          <w:ins w:id="334"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7501C8BC" w:rsidR="002C0143" w:rsidRPr="00890B0C" w:rsidRDefault="002C0143" w:rsidP="002C0143">
            <w:pPr>
              <w:pStyle w:val="MsgTableBody"/>
              <w:rPr>
                <w:ins w:id="335" w:author="Beat Heggli" w:date="2022-08-18T13:08:00Z"/>
                <w:noProof/>
              </w:rPr>
            </w:pPr>
            <w:ins w:id="336" w:author="Beat Heggli" w:date="2022-08-18T13:08: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A97116" w:rsidRDefault="002C0143" w:rsidP="002C0143">
            <w:pPr>
              <w:pStyle w:val="MsgTableBody"/>
              <w:rPr>
                <w:ins w:id="337" w:author="Beat Heggli" w:date="2022-08-18T13:08:00Z"/>
              </w:rPr>
            </w:pPr>
            <w:ins w:id="338" w:author="Beat Heggli" w:date="2022-08-18T13:08: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890B0C" w:rsidRDefault="002C0143" w:rsidP="002C0143">
            <w:pPr>
              <w:pStyle w:val="MsgTableBody"/>
              <w:jc w:val="center"/>
              <w:rPr>
                <w:ins w:id="339" w:author="Beat Heggli" w:date="2022-08-18T13:08:00Z"/>
                <w:noProof/>
              </w:rPr>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890B0C" w:rsidRDefault="002C0143" w:rsidP="002C0143">
            <w:pPr>
              <w:pStyle w:val="MsgTableBody"/>
              <w:jc w:val="center"/>
              <w:rPr>
                <w:ins w:id="340" w:author="Beat Heggli" w:date="2022-08-18T13:08:00Z"/>
                <w:noProof/>
              </w:rPr>
            </w:pPr>
            <w:ins w:id="341" w:author="Beat Heggli" w:date="2022-08-18T13:08:00Z">
              <w:r w:rsidRPr="001222D1">
                <w:rPr>
                  <w:b/>
                  <w:bCs/>
                  <w:noProof/>
                  <w:color w:val="FF0000"/>
                </w:rPr>
                <w:t>3</w:t>
              </w:r>
            </w:ins>
          </w:p>
        </w:tc>
      </w:tr>
      <w:tr w:rsidR="002C0143" w:rsidRPr="009E61BC" w14:paraId="410904CA" w14:textId="77777777" w:rsidTr="0083280B">
        <w:trPr>
          <w:jc w:val="center"/>
          <w:ins w:id="342"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D7FBAAC" w:rsidR="002C0143" w:rsidRPr="00890B0C" w:rsidRDefault="002C0143" w:rsidP="002C0143">
            <w:pPr>
              <w:pStyle w:val="MsgTableBody"/>
              <w:rPr>
                <w:ins w:id="343" w:author="Beat Heggli" w:date="2022-08-18T13:08:00Z"/>
                <w:noProof/>
              </w:rPr>
            </w:pPr>
            <w:ins w:id="344" w:author="Beat Heggli" w:date="2022-08-18T13:08: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A97116" w:rsidRDefault="002C0143" w:rsidP="002C0143">
            <w:pPr>
              <w:pStyle w:val="MsgTableBody"/>
              <w:rPr>
                <w:ins w:id="345" w:author="Beat Heggli" w:date="2022-08-18T13:08:00Z"/>
              </w:rPr>
            </w:pPr>
            <w:ins w:id="346" w:author="Beat Heggli" w:date="2022-08-18T13:08: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890B0C" w:rsidRDefault="002C0143" w:rsidP="002C0143">
            <w:pPr>
              <w:pStyle w:val="MsgTableBody"/>
              <w:jc w:val="center"/>
              <w:rPr>
                <w:ins w:id="347" w:author="Beat Heggli" w:date="2022-08-18T13:08:00Z"/>
                <w:noProof/>
              </w:rPr>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890B0C" w:rsidRDefault="002C0143" w:rsidP="002C0143">
            <w:pPr>
              <w:pStyle w:val="MsgTableBody"/>
              <w:jc w:val="center"/>
              <w:rPr>
                <w:ins w:id="348" w:author="Beat Heggli" w:date="2022-08-18T13:08:00Z"/>
                <w:noProof/>
              </w:rPr>
            </w:pPr>
            <w:ins w:id="349" w:author="Beat Heggli" w:date="2022-08-18T13:08:00Z">
              <w:r w:rsidRPr="001222D1">
                <w:rPr>
                  <w:b/>
                  <w:bCs/>
                  <w:noProof/>
                  <w:color w:val="FF0000"/>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w:t>
            </w:r>
            <w:proofErr w:type="gramStart"/>
            <w:r w:rsidRPr="00A97116">
              <w:t>{ ROL</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lastRenderedPageBreak/>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350" w:name="_Toc346777000"/>
      <w:bookmarkStart w:id="351" w:name="_Toc346777037"/>
      <w:bookmarkStart w:id="352" w:name="_Toc348245475"/>
      <w:bookmarkStart w:id="353" w:name="_Toc348245545"/>
      <w:bookmarkStart w:id="354" w:name="_Toc348259060"/>
      <w:bookmarkStart w:id="355" w:name="_Toc348340214"/>
      <w:bookmarkStart w:id="356" w:name="_Toc359236257"/>
      <w:r w:rsidRPr="00890B0C">
        <w:rPr>
          <w:noProof/>
        </w:rPr>
        <w:t xml:space="preserve"> </w:t>
      </w:r>
      <w:bookmarkStart w:id="357" w:name="_Toc1881959"/>
      <w:bookmarkStart w:id="358" w:name="_Toc89062818"/>
      <w:bookmarkStart w:id="359" w:name="_Toc20321539"/>
      <w:r w:rsidRPr="00890B0C">
        <w:rPr>
          <w:noProof/>
        </w:rPr>
        <w:t>QRY/DSR - Generate Bills And Accounts Receivable Statements (Event P04</w:t>
      </w:r>
      <w:bookmarkEnd w:id="350"/>
      <w:bookmarkEnd w:id="351"/>
      <w:bookmarkEnd w:id="352"/>
      <w:bookmarkEnd w:id="353"/>
      <w:bookmarkEnd w:id="354"/>
      <w:bookmarkEnd w:id="355"/>
      <w:bookmarkEnd w:id="356"/>
      <w:r w:rsidRPr="00890B0C">
        <w:rPr>
          <w:noProof/>
        </w:rPr>
        <w:t>)</w:t>
      </w:r>
      <w:bookmarkEnd w:id="357"/>
      <w:bookmarkEnd w:id="358"/>
      <w:bookmarkEnd w:id="359"/>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360" w:name="_Toc346777001"/>
      <w:bookmarkStart w:id="361" w:name="_Toc346777038"/>
      <w:bookmarkStart w:id="362" w:name="_Toc348245476"/>
      <w:bookmarkStart w:id="363" w:name="_Toc348245546"/>
      <w:bookmarkStart w:id="364" w:name="_Toc348259061"/>
      <w:bookmarkStart w:id="365" w:name="_Toc348340215"/>
      <w:bookmarkStart w:id="366" w:name="_Toc359236258"/>
      <w:bookmarkStart w:id="367" w:name="_Toc1881960"/>
      <w:bookmarkStart w:id="368" w:name="_Toc89062819"/>
      <w:bookmarkStart w:id="369" w:name="_Toc20321540"/>
      <w:bookmarkStart w:id="370" w:name="_Toc346776930"/>
      <w:bookmarkStart w:id="371" w:name="_Toc346777005"/>
      <w:bookmarkStart w:id="372" w:name="_Toc346777042"/>
      <w:r w:rsidRPr="00890B0C">
        <w:rPr>
          <w:noProof/>
        </w:rPr>
        <w:lastRenderedPageBreak/>
        <w:t>BAR/ACK - Update Account (Event P05</w:t>
      </w:r>
      <w:bookmarkEnd w:id="360"/>
      <w:bookmarkEnd w:id="361"/>
      <w:bookmarkEnd w:id="362"/>
      <w:bookmarkEnd w:id="363"/>
      <w:bookmarkEnd w:id="364"/>
      <w:bookmarkEnd w:id="365"/>
      <w:bookmarkEnd w:id="366"/>
      <w:r w:rsidRPr="00890B0C">
        <w:rPr>
          <w:noProof/>
        </w:rPr>
        <w:t>)</w:t>
      </w:r>
      <w:bookmarkEnd w:id="367"/>
      <w:bookmarkEnd w:id="368"/>
      <w:bookmarkEnd w:id="369"/>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F1330D" w14:paraId="7AA697C6" w14:textId="77777777" w:rsidTr="0083280B">
        <w:tblPrEx>
          <w:tblLook w:val="04A0" w:firstRow="1" w:lastRow="0" w:firstColumn="1" w:lastColumn="0" w:noHBand="0" w:noVBand="1"/>
        </w:tblPrEx>
        <w:trPr>
          <w:jc w:val="center"/>
          <w:ins w:id="373"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77777777" w:rsidR="00A635F4" w:rsidRPr="001222D1" w:rsidRDefault="00A635F4" w:rsidP="0083280B">
            <w:pPr>
              <w:pStyle w:val="MsgTableBody"/>
              <w:rPr>
                <w:ins w:id="374" w:author="Beat Heggli" w:date="2022-08-08T10:10:00Z"/>
                <w:b/>
                <w:bCs/>
                <w:noProof/>
                <w:color w:val="FF0000"/>
              </w:rPr>
            </w:pPr>
            <w:ins w:id="375" w:author="Beat Heggli" w:date="2022-08-08T10:10: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1222D1" w:rsidRDefault="00A635F4" w:rsidP="0083280B">
            <w:pPr>
              <w:pStyle w:val="MsgTableBody"/>
              <w:rPr>
                <w:ins w:id="376" w:author="Beat Heggli" w:date="2022-08-08T10:10:00Z"/>
                <w:b/>
                <w:bCs/>
                <w:noProof/>
                <w:color w:val="FF0000"/>
              </w:rPr>
            </w:pPr>
            <w:ins w:id="377" w:author="Beat Heggli" w:date="2022-08-08T10:10: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1222D1" w:rsidRDefault="00A635F4" w:rsidP="0083280B">
            <w:pPr>
              <w:pStyle w:val="MsgTableBody"/>
              <w:jc w:val="center"/>
              <w:rPr>
                <w:ins w:id="378" w:author="Beat Heggli" w:date="2022-08-08T10:10:00Z"/>
                <w:b/>
                <w:bCs/>
                <w:noProof/>
                <w:color w:val="FF0000"/>
              </w:rPr>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1222D1" w:rsidRDefault="00A635F4" w:rsidP="0083280B">
            <w:pPr>
              <w:pStyle w:val="MsgTableBody"/>
              <w:jc w:val="center"/>
              <w:rPr>
                <w:ins w:id="379" w:author="Beat Heggli" w:date="2022-08-08T10:10:00Z"/>
                <w:b/>
                <w:bCs/>
                <w:noProof/>
                <w:color w:val="FF0000"/>
              </w:rPr>
            </w:pPr>
            <w:ins w:id="380" w:author="Beat Heggli" w:date="2022-08-08T10:10:00Z">
              <w:r w:rsidRPr="001222D1">
                <w:rPr>
                  <w:b/>
                  <w:bCs/>
                  <w:noProof/>
                  <w:color w:val="FF0000"/>
                </w:rPr>
                <w:t>3</w:t>
              </w:r>
            </w:ins>
          </w:p>
        </w:tc>
      </w:tr>
      <w:tr w:rsidR="00A635F4" w:rsidRPr="00F1330D" w14:paraId="4E044D69" w14:textId="77777777" w:rsidTr="0083280B">
        <w:tblPrEx>
          <w:tblLook w:val="04A0" w:firstRow="1" w:lastRow="0" w:firstColumn="1" w:lastColumn="0" w:noHBand="0" w:noVBand="1"/>
        </w:tblPrEx>
        <w:trPr>
          <w:jc w:val="center"/>
          <w:ins w:id="381"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77777777" w:rsidR="00A635F4" w:rsidRPr="001222D1" w:rsidRDefault="00A635F4" w:rsidP="0083280B">
            <w:pPr>
              <w:pStyle w:val="MsgTableBody"/>
              <w:rPr>
                <w:ins w:id="382" w:author="Beat Heggli" w:date="2022-08-08T10:10:00Z"/>
                <w:b/>
                <w:bCs/>
                <w:noProof/>
                <w:color w:val="FF0000"/>
              </w:rPr>
            </w:pPr>
            <w:ins w:id="383" w:author="Beat Heggli" w:date="2022-08-08T10:10: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1222D1" w:rsidRDefault="00A635F4" w:rsidP="0083280B">
            <w:pPr>
              <w:pStyle w:val="MsgTableBody"/>
              <w:rPr>
                <w:ins w:id="384" w:author="Beat Heggli" w:date="2022-08-08T10:10:00Z"/>
                <w:b/>
                <w:bCs/>
                <w:noProof/>
                <w:color w:val="FF0000"/>
              </w:rPr>
            </w:pPr>
            <w:ins w:id="385" w:author="Beat Heggli" w:date="2022-08-08T10:10: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1222D1" w:rsidRDefault="00A635F4" w:rsidP="0083280B">
            <w:pPr>
              <w:pStyle w:val="MsgTableBody"/>
              <w:jc w:val="center"/>
              <w:rPr>
                <w:ins w:id="386" w:author="Beat Heggli" w:date="2022-08-08T10:10:00Z"/>
                <w:b/>
                <w:bCs/>
                <w:noProof/>
                <w:color w:val="FF0000"/>
              </w:rPr>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1222D1" w:rsidRDefault="00A635F4" w:rsidP="0083280B">
            <w:pPr>
              <w:pStyle w:val="MsgTableBody"/>
              <w:jc w:val="center"/>
              <w:rPr>
                <w:ins w:id="387" w:author="Beat Heggli" w:date="2022-08-08T10:10:00Z"/>
                <w:b/>
                <w:bCs/>
                <w:noProof/>
                <w:color w:val="FF0000"/>
              </w:rPr>
            </w:pPr>
            <w:ins w:id="388" w:author="Beat Heggli" w:date="2022-08-08T10:10:00Z">
              <w:r w:rsidRPr="001222D1">
                <w:rPr>
                  <w:b/>
                  <w:bCs/>
                  <w:noProof/>
                  <w:color w:val="FF0000"/>
                </w:rPr>
                <w:t>3</w:t>
              </w:r>
            </w:ins>
          </w:p>
        </w:tc>
      </w:tr>
      <w:tr w:rsidR="00A635F4" w:rsidRPr="00F1330D" w14:paraId="11C065F7" w14:textId="77777777" w:rsidTr="0083280B">
        <w:tblPrEx>
          <w:tblLook w:val="04A0" w:firstRow="1" w:lastRow="0" w:firstColumn="1" w:lastColumn="0" w:noHBand="0" w:noVBand="1"/>
        </w:tblPrEx>
        <w:trPr>
          <w:jc w:val="center"/>
          <w:ins w:id="389"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7777777" w:rsidR="00A635F4" w:rsidRPr="001222D1" w:rsidRDefault="00A635F4" w:rsidP="0083280B">
            <w:pPr>
              <w:pStyle w:val="MsgTableBody"/>
              <w:rPr>
                <w:ins w:id="390" w:author="Beat Heggli" w:date="2022-08-08T10:10:00Z"/>
                <w:b/>
                <w:bCs/>
                <w:noProof/>
                <w:color w:val="FF0000"/>
              </w:rPr>
            </w:pPr>
            <w:ins w:id="391" w:author="Beat Heggli" w:date="2022-08-08T10:10: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12EF369A" w14:textId="77777777" w:rsidR="00A635F4" w:rsidRPr="001222D1" w:rsidRDefault="00A635F4" w:rsidP="0083280B">
            <w:pPr>
              <w:pStyle w:val="MsgTableBody"/>
              <w:rPr>
                <w:ins w:id="392" w:author="Beat Heggli" w:date="2022-08-08T10:10:00Z"/>
                <w:b/>
                <w:bCs/>
                <w:noProof/>
                <w:color w:val="FF0000"/>
              </w:rPr>
            </w:pPr>
            <w:ins w:id="393" w:author="Beat Heggli" w:date="2022-08-08T10:10: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1222D1" w:rsidRDefault="00A635F4" w:rsidP="0083280B">
            <w:pPr>
              <w:pStyle w:val="MsgTableBody"/>
              <w:jc w:val="center"/>
              <w:rPr>
                <w:ins w:id="394" w:author="Beat Heggli" w:date="2022-08-08T10:10:00Z"/>
                <w:b/>
                <w:bCs/>
                <w:noProof/>
                <w:color w:val="FF0000"/>
              </w:rPr>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1222D1" w:rsidRDefault="00A635F4" w:rsidP="0083280B">
            <w:pPr>
              <w:pStyle w:val="MsgTableBody"/>
              <w:jc w:val="center"/>
              <w:rPr>
                <w:ins w:id="395" w:author="Beat Heggli" w:date="2022-08-08T10:10:00Z"/>
                <w:b/>
                <w:bCs/>
                <w:noProof/>
                <w:color w:val="FF0000"/>
              </w:rPr>
            </w:pPr>
            <w:ins w:id="396" w:author="Beat Heggli" w:date="2022-08-08T10:10:00Z">
              <w:r w:rsidRPr="001222D1">
                <w:rPr>
                  <w:b/>
                  <w:bCs/>
                  <w:noProof/>
                  <w:color w:val="FF0000"/>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9E61BC" w14:paraId="46E8F97B" w14:textId="77777777" w:rsidTr="009F20B7">
        <w:trPr>
          <w:jc w:val="center"/>
          <w:ins w:id="397"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5FDCAF2" w:rsidR="00A117A0" w:rsidRPr="00890B0C" w:rsidRDefault="00A117A0" w:rsidP="00A117A0">
            <w:pPr>
              <w:pStyle w:val="MsgTableBody"/>
              <w:rPr>
                <w:ins w:id="398" w:author="Beat Heggli" w:date="2022-08-18T13:03:00Z"/>
                <w:noProof/>
              </w:rPr>
            </w:pPr>
            <w:ins w:id="399" w:author="Beat Heggli" w:date="2022-08-18T13:03: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890B0C" w:rsidRDefault="00A117A0" w:rsidP="00A117A0">
            <w:pPr>
              <w:pStyle w:val="MsgTableBody"/>
              <w:rPr>
                <w:ins w:id="400" w:author="Beat Heggli" w:date="2022-08-18T13:03:00Z"/>
                <w:noProof/>
              </w:rPr>
            </w:pPr>
            <w:ins w:id="401" w:author="Beat Heggli" w:date="2022-08-18T13:03: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890B0C" w:rsidRDefault="00A117A0" w:rsidP="00A117A0">
            <w:pPr>
              <w:pStyle w:val="MsgTableBody"/>
              <w:jc w:val="center"/>
              <w:rPr>
                <w:ins w:id="402" w:author="Beat Heggli" w:date="2022-08-18T13:03:00Z"/>
                <w:noProof/>
              </w:rPr>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890B0C" w:rsidRDefault="00A117A0" w:rsidP="00A117A0">
            <w:pPr>
              <w:pStyle w:val="MsgTableBody"/>
              <w:jc w:val="center"/>
              <w:rPr>
                <w:ins w:id="403" w:author="Beat Heggli" w:date="2022-08-18T13:03:00Z"/>
                <w:noProof/>
              </w:rPr>
            </w:pPr>
            <w:ins w:id="404" w:author="Beat Heggli" w:date="2022-08-18T13:03:00Z">
              <w:r w:rsidRPr="001222D1">
                <w:rPr>
                  <w:b/>
                  <w:bCs/>
                  <w:noProof/>
                  <w:color w:val="FF0000"/>
                </w:rPr>
                <w:t>3</w:t>
              </w:r>
            </w:ins>
          </w:p>
        </w:tc>
      </w:tr>
      <w:tr w:rsidR="00A117A0" w:rsidRPr="009E61BC" w14:paraId="6E57DA0B" w14:textId="77777777" w:rsidTr="009F20B7">
        <w:trPr>
          <w:jc w:val="center"/>
          <w:ins w:id="405"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48220F5E" w:rsidR="00A117A0" w:rsidRPr="00890B0C" w:rsidRDefault="00A117A0" w:rsidP="00A117A0">
            <w:pPr>
              <w:pStyle w:val="MsgTableBody"/>
              <w:rPr>
                <w:ins w:id="406" w:author="Beat Heggli" w:date="2022-08-18T13:03:00Z"/>
                <w:noProof/>
              </w:rPr>
            </w:pPr>
            <w:ins w:id="407" w:author="Beat Heggli" w:date="2022-08-18T13:03: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890B0C" w:rsidRDefault="00A117A0" w:rsidP="00A117A0">
            <w:pPr>
              <w:pStyle w:val="MsgTableBody"/>
              <w:rPr>
                <w:ins w:id="408" w:author="Beat Heggli" w:date="2022-08-18T13:03:00Z"/>
                <w:noProof/>
              </w:rPr>
            </w:pPr>
            <w:ins w:id="409" w:author="Beat Heggli" w:date="2022-08-18T13:03: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890B0C" w:rsidRDefault="00A117A0" w:rsidP="00A117A0">
            <w:pPr>
              <w:pStyle w:val="MsgTableBody"/>
              <w:jc w:val="center"/>
              <w:rPr>
                <w:ins w:id="410" w:author="Beat Heggli" w:date="2022-08-18T13:03:00Z"/>
                <w:noProof/>
              </w:rPr>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890B0C" w:rsidRDefault="00A117A0" w:rsidP="00A117A0">
            <w:pPr>
              <w:pStyle w:val="MsgTableBody"/>
              <w:jc w:val="center"/>
              <w:rPr>
                <w:ins w:id="411" w:author="Beat Heggli" w:date="2022-08-18T13:03:00Z"/>
                <w:noProof/>
              </w:rPr>
            </w:pPr>
            <w:ins w:id="412" w:author="Beat Heggli" w:date="2022-08-18T13:03:00Z">
              <w:r w:rsidRPr="001222D1">
                <w:rPr>
                  <w:b/>
                  <w:bCs/>
                  <w:noProof/>
                  <w:color w:val="FF0000"/>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9E61BC" w14:paraId="36200DF0" w14:textId="77777777" w:rsidTr="009F20B7">
        <w:trPr>
          <w:jc w:val="center"/>
          <w:ins w:id="413"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A32B64" w:rsidR="00A117A0" w:rsidRPr="00890B0C" w:rsidRDefault="00A117A0" w:rsidP="00A117A0">
            <w:pPr>
              <w:pStyle w:val="MsgTableBody"/>
              <w:rPr>
                <w:ins w:id="414" w:author="Beat Heggli" w:date="2022-08-18T13:03:00Z"/>
                <w:noProof/>
              </w:rPr>
            </w:pPr>
            <w:ins w:id="415" w:author="Beat Heggli" w:date="2022-08-18T13:03:00Z">
              <w:r>
                <w:rPr>
                  <w:b/>
                  <w:bCs/>
                  <w:noProof/>
                  <w:color w:val="FF0000"/>
                </w:rPr>
                <w:lastRenderedPageBreak/>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890B0C" w:rsidRDefault="00A117A0" w:rsidP="00A117A0">
            <w:pPr>
              <w:pStyle w:val="MsgTableBody"/>
              <w:rPr>
                <w:ins w:id="416" w:author="Beat Heggli" w:date="2022-08-18T13:03:00Z"/>
                <w:noProof/>
              </w:rPr>
            </w:pPr>
            <w:ins w:id="417" w:author="Beat Heggli" w:date="2022-08-18T13:03: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890B0C" w:rsidRDefault="00A117A0" w:rsidP="00A117A0">
            <w:pPr>
              <w:pStyle w:val="MsgTableBody"/>
              <w:jc w:val="center"/>
              <w:rPr>
                <w:ins w:id="418" w:author="Beat Heggli" w:date="2022-08-18T13:03:00Z"/>
                <w:noProof/>
              </w:rPr>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890B0C" w:rsidRDefault="00A117A0" w:rsidP="00A117A0">
            <w:pPr>
              <w:pStyle w:val="MsgTableBody"/>
              <w:jc w:val="center"/>
              <w:rPr>
                <w:ins w:id="419" w:author="Beat Heggli" w:date="2022-08-18T13:03:00Z"/>
                <w:noProof/>
              </w:rPr>
            </w:pPr>
            <w:ins w:id="420" w:author="Beat Heggli" w:date="2022-08-18T13:03:00Z">
              <w:r w:rsidRPr="001222D1">
                <w:rPr>
                  <w:b/>
                  <w:bCs/>
                  <w:noProof/>
                  <w:color w:val="FF0000"/>
                </w:rPr>
                <w:t>3</w:t>
              </w:r>
            </w:ins>
          </w:p>
        </w:tc>
      </w:tr>
      <w:tr w:rsidR="00A117A0" w:rsidRPr="009E61BC" w14:paraId="29811337" w14:textId="77777777" w:rsidTr="009F20B7">
        <w:trPr>
          <w:jc w:val="center"/>
          <w:ins w:id="421"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14F0B340" w:rsidR="00A117A0" w:rsidRPr="00890B0C" w:rsidRDefault="00A117A0" w:rsidP="00A117A0">
            <w:pPr>
              <w:pStyle w:val="MsgTableBody"/>
              <w:rPr>
                <w:ins w:id="422" w:author="Beat Heggli" w:date="2022-08-18T13:03:00Z"/>
                <w:noProof/>
              </w:rPr>
            </w:pPr>
            <w:ins w:id="423" w:author="Beat Heggli" w:date="2022-08-18T13:03: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890B0C" w:rsidRDefault="00A117A0" w:rsidP="00A117A0">
            <w:pPr>
              <w:pStyle w:val="MsgTableBody"/>
              <w:rPr>
                <w:ins w:id="424" w:author="Beat Heggli" w:date="2022-08-18T13:03:00Z"/>
                <w:noProof/>
              </w:rPr>
            </w:pPr>
            <w:ins w:id="425" w:author="Beat Heggli" w:date="2022-08-18T13:03: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890B0C" w:rsidRDefault="00A117A0" w:rsidP="00A117A0">
            <w:pPr>
              <w:pStyle w:val="MsgTableBody"/>
              <w:jc w:val="center"/>
              <w:rPr>
                <w:ins w:id="426" w:author="Beat Heggli" w:date="2022-08-18T13:03:00Z"/>
                <w:noProof/>
              </w:rPr>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890B0C" w:rsidRDefault="00A117A0" w:rsidP="00A117A0">
            <w:pPr>
              <w:pStyle w:val="MsgTableBody"/>
              <w:jc w:val="center"/>
              <w:rPr>
                <w:ins w:id="427" w:author="Beat Heggli" w:date="2022-08-18T13:03:00Z"/>
                <w:noProof/>
              </w:rPr>
            </w:pPr>
            <w:ins w:id="428" w:author="Beat Heggli" w:date="2022-08-18T13:03:00Z">
              <w:r w:rsidRPr="001222D1">
                <w:rPr>
                  <w:b/>
                  <w:bCs/>
                  <w:noProof/>
                  <w:color w:val="FF0000"/>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9E61BC" w14:paraId="003E1CB0" w14:textId="77777777" w:rsidTr="009F20B7">
        <w:trPr>
          <w:jc w:val="center"/>
          <w:ins w:id="429"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7F3CC427" w:rsidR="002C0143" w:rsidRPr="00890B0C" w:rsidRDefault="002C0143" w:rsidP="002C0143">
            <w:pPr>
              <w:pStyle w:val="MsgTableBody"/>
              <w:rPr>
                <w:ins w:id="430" w:author="Beat Heggli" w:date="2022-08-18T13:04:00Z"/>
                <w:noProof/>
              </w:rPr>
            </w:pPr>
            <w:ins w:id="431" w:author="Beat Heggli" w:date="2022-08-18T13:04: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890B0C" w:rsidRDefault="002C0143" w:rsidP="002C0143">
            <w:pPr>
              <w:pStyle w:val="MsgTableBody"/>
              <w:rPr>
                <w:ins w:id="432" w:author="Beat Heggli" w:date="2022-08-18T13:04:00Z"/>
                <w:noProof/>
              </w:rPr>
            </w:pPr>
            <w:ins w:id="433" w:author="Beat Heggli" w:date="2022-08-18T13:0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890B0C" w:rsidRDefault="002C0143" w:rsidP="002C0143">
            <w:pPr>
              <w:pStyle w:val="MsgTableBody"/>
              <w:jc w:val="center"/>
              <w:rPr>
                <w:ins w:id="434" w:author="Beat Heggli" w:date="2022-08-18T13:04:00Z"/>
                <w:noProof/>
              </w:rPr>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890B0C" w:rsidRDefault="002C0143" w:rsidP="002C0143">
            <w:pPr>
              <w:pStyle w:val="MsgTableBody"/>
              <w:jc w:val="center"/>
              <w:rPr>
                <w:ins w:id="435" w:author="Beat Heggli" w:date="2022-08-18T13:04:00Z"/>
                <w:noProof/>
              </w:rPr>
            </w:pPr>
            <w:ins w:id="436" w:author="Beat Heggli" w:date="2022-08-18T13:04:00Z">
              <w:r w:rsidRPr="001222D1">
                <w:rPr>
                  <w:b/>
                  <w:bCs/>
                  <w:noProof/>
                  <w:color w:val="FF0000"/>
                </w:rPr>
                <w:t>3</w:t>
              </w:r>
            </w:ins>
          </w:p>
        </w:tc>
      </w:tr>
      <w:tr w:rsidR="002C0143" w:rsidRPr="009E61BC" w14:paraId="1937F90E" w14:textId="77777777" w:rsidTr="009F20B7">
        <w:trPr>
          <w:jc w:val="center"/>
          <w:ins w:id="437"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38EEEC4B" w:rsidR="002C0143" w:rsidRPr="00890B0C" w:rsidRDefault="002C0143" w:rsidP="002C0143">
            <w:pPr>
              <w:pStyle w:val="MsgTableBody"/>
              <w:rPr>
                <w:ins w:id="438" w:author="Beat Heggli" w:date="2022-08-18T13:04:00Z"/>
                <w:noProof/>
              </w:rPr>
            </w:pPr>
            <w:ins w:id="439" w:author="Beat Heggli" w:date="2022-08-18T13:04: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890B0C" w:rsidRDefault="002C0143" w:rsidP="002C0143">
            <w:pPr>
              <w:pStyle w:val="MsgTableBody"/>
              <w:rPr>
                <w:ins w:id="440" w:author="Beat Heggli" w:date="2022-08-18T13:04:00Z"/>
                <w:noProof/>
              </w:rPr>
            </w:pPr>
            <w:ins w:id="441" w:author="Beat Heggli" w:date="2022-08-18T13:0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890B0C" w:rsidRDefault="002C0143" w:rsidP="002C0143">
            <w:pPr>
              <w:pStyle w:val="MsgTableBody"/>
              <w:jc w:val="center"/>
              <w:rPr>
                <w:ins w:id="442" w:author="Beat Heggli" w:date="2022-08-18T13:04:00Z"/>
                <w:noProof/>
              </w:rPr>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890B0C" w:rsidRDefault="002C0143" w:rsidP="002C0143">
            <w:pPr>
              <w:pStyle w:val="MsgTableBody"/>
              <w:jc w:val="center"/>
              <w:rPr>
                <w:ins w:id="443" w:author="Beat Heggli" w:date="2022-08-18T13:04:00Z"/>
                <w:noProof/>
              </w:rPr>
            </w:pPr>
            <w:ins w:id="444" w:author="Beat Heggli" w:date="2022-08-18T13:04:00Z">
              <w:r w:rsidRPr="001222D1">
                <w:rPr>
                  <w:b/>
                  <w:bCs/>
                  <w:noProof/>
                  <w:color w:val="FF0000"/>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445" w:name="_Hlt479102392"/>
              <w:r w:rsidRPr="00890B0C">
                <w:rPr>
                  <w:rStyle w:val="Hyperlink"/>
                  <w:noProof/>
                </w:rPr>
                <w:t>L</w:t>
              </w:r>
              <w:bookmarkEnd w:id="445"/>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446" w:name="_Hlt479102395"/>
              <w:r w:rsidRPr="00890B0C">
                <w:rPr>
                  <w:rStyle w:val="Hyperlink"/>
                  <w:noProof/>
                </w:rPr>
                <w:t>M</w:t>
              </w:r>
              <w:bookmarkEnd w:id="446"/>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lastRenderedPageBreak/>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447" w:name="_Toc346777004"/>
      <w:bookmarkStart w:id="448" w:name="_Toc346777041"/>
      <w:bookmarkStart w:id="449" w:name="_Toc348245477"/>
      <w:bookmarkStart w:id="450" w:name="_Toc348245547"/>
      <w:bookmarkStart w:id="451" w:name="_Toc348259062"/>
      <w:bookmarkStart w:id="452" w:name="_Toc348340216"/>
      <w:bookmarkStart w:id="453" w:name="_Toc359236259"/>
      <w:bookmarkStart w:id="454" w:name="_Toc1881961"/>
      <w:bookmarkStart w:id="455" w:name="_Toc89062820"/>
      <w:bookmarkStart w:id="456" w:name="_Toc20321541"/>
      <w:r w:rsidRPr="00890B0C">
        <w:rPr>
          <w:noProof/>
        </w:rPr>
        <w:t>BAR/ACK - End Account (event P06</w:t>
      </w:r>
      <w:bookmarkEnd w:id="447"/>
      <w:bookmarkEnd w:id="448"/>
      <w:bookmarkEnd w:id="449"/>
      <w:bookmarkEnd w:id="450"/>
      <w:bookmarkEnd w:id="451"/>
      <w:bookmarkEnd w:id="452"/>
      <w:bookmarkEnd w:id="453"/>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454"/>
      <w:bookmarkEnd w:id="455"/>
      <w:bookmarkEnd w:id="456"/>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457" w:name="_Toc1881962"/>
      <w:bookmarkStart w:id="458" w:name="_Toc89062821"/>
      <w:bookmarkStart w:id="459" w:name="_Toc20321542"/>
      <w:r w:rsidRPr="00890B0C">
        <w:rPr>
          <w:noProof/>
        </w:rPr>
        <w:t>BAR/ACK - Transmit Ambulatory Payment Classification (APC) Groups (Event P10)</w:t>
      </w:r>
      <w:bookmarkEnd w:id="457"/>
      <w:bookmarkEnd w:id="458"/>
      <w:bookmarkEnd w:id="459"/>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lastRenderedPageBreak/>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460" w:name="_Toc1881963"/>
      <w:bookmarkStart w:id="461" w:name="_Toc89062822"/>
      <w:bookmarkStart w:id="462" w:name="_Toc20321543"/>
      <w:r w:rsidRPr="00890B0C">
        <w:rPr>
          <w:noProof/>
        </w:rPr>
        <w:t>DFT/ACK - Post Detail Financial Transactions - Expanded (Event P11)</w:t>
      </w:r>
      <w:bookmarkEnd w:id="460"/>
      <w:bookmarkEnd w:id="461"/>
      <w:bookmarkEnd w:id="462"/>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 xml:space="preserve">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w:t>
      </w:r>
      <w:r w:rsidRPr="00890B0C">
        <w:rPr>
          <w:noProof/>
        </w:rPr>
        <w:lastRenderedPageBreak/>
        <w:t>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F1330D" w14:paraId="40C463C5" w14:textId="77777777" w:rsidTr="0083280B">
        <w:tblPrEx>
          <w:tblLook w:val="04A0" w:firstRow="1" w:lastRow="0" w:firstColumn="1" w:lastColumn="0" w:noHBand="0" w:noVBand="1"/>
        </w:tblPrEx>
        <w:trPr>
          <w:jc w:val="center"/>
          <w:ins w:id="463"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77777777" w:rsidR="00A635F4" w:rsidRPr="001222D1" w:rsidRDefault="00A635F4" w:rsidP="0083280B">
            <w:pPr>
              <w:pStyle w:val="MsgTableBody"/>
              <w:rPr>
                <w:ins w:id="464" w:author="Beat Heggli" w:date="2022-08-08T10:14:00Z"/>
                <w:b/>
                <w:bCs/>
                <w:noProof/>
                <w:color w:val="FF0000"/>
              </w:rPr>
            </w:pPr>
            <w:ins w:id="465" w:author="Beat Heggli" w:date="2022-08-08T10: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1222D1" w:rsidRDefault="00A635F4" w:rsidP="0083280B">
            <w:pPr>
              <w:pStyle w:val="MsgTableBody"/>
              <w:rPr>
                <w:ins w:id="466" w:author="Beat Heggli" w:date="2022-08-08T10:14:00Z"/>
                <w:b/>
                <w:bCs/>
                <w:noProof/>
                <w:color w:val="FF0000"/>
              </w:rPr>
            </w:pPr>
            <w:ins w:id="467" w:author="Beat Heggli" w:date="2022-08-08T10: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1222D1" w:rsidRDefault="00A635F4" w:rsidP="0083280B">
            <w:pPr>
              <w:pStyle w:val="MsgTableBody"/>
              <w:jc w:val="center"/>
              <w:rPr>
                <w:ins w:id="468" w:author="Beat Heggli" w:date="2022-08-08T10:14:00Z"/>
                <w:b/>
                <w:bCs/>
                <w:noProof/>
                <w:color w:val="FF0000"/>
              </w:rPr>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1222D1" w:rsidRDefault="00A635F4" w:rsidP="0083280B">
            <w:pPr>
              <w:pStyle w:val="MsgTableBody"/>
              <w:jc w:val="center"/>
              <w:rPr>
                <w:ins w:id="469" w:author="Beat Heggli" w:date="2022-08-08T10:14:00Z"/>
                <w:b/>
                <w:bCs/>
                <w:noProof/>
                <w:color w:val="FF0000"/>
              </w:rPr>
            </w:pPr>
            <w:ins w:id="470" w:author="Beat Heggli" w:date="2022-08-08T10:14:00Z">
              <w:r w:rsidRPr="001222D1">
                <w:rPr>
                  <w:b/>
                  <w:bCs/>
                  <w:noProof/>
                  <w:color w:val="FF0000"/>
                </w:rPr>
                <w:t>3</w:t>
              </w:r>
            </w:ins>
          </w:p>
        </w:tc>
      </w:tr>
      <w:tr w:rsidR="00A635F4" w:rsidRPr="00F1330D" w14:paraId="392126D8" w14:textId="77777777" w:rsidTr="0083280B">
        <w:tblPrEx>
          <w:tblLook w:val="04A0" w:firstRow="1" w:lastRow="0" w:firstColumn="1" w:lastColumn="0" w:noHBand="0" w:noVBand="1"/>
        </w:tblPrEx>
        <w:trPr>
          <w:jc w:val="center"/>
          <w:ins w:id="471"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77777777" w:rsidR="00A635F4" w:rsidRPr="001222D1" w:rsidRDefault="00A635F4" w:rsidP="0083280B">
            <w:pPr>
              <w:pStyle w:val="MsgTableBody"/>
              <w:rPr>
                <w:ins w:id="472" w:author="Beat Heggli" w:date="2022-08-08T10:14:00Z"/>
                <w:b/>
                <w:bCs/>
                <w:noProof/>
                <w:color w:val="FF0000"/>
              </w:rPr>
            </w:pPr>
            <w:ins w:id="473" w:author="Beat Heggli" w:date="2022-08-08T10: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1222D1" w:rsidRDefault="00A635F4" w:rsidP="0083280B">
            <w:pPr>
              <w:pStyle w:val="MsgTableBody"/>
              <w:rPr>
                <w:ins w:id="474" w:author="Beat Heggli" w:date="2022-08-08T10:14:00Z"/>
                <w:b/>
                <w:bCs/>
                <w:noProof/>
                <w:color w:val="FF0000"/>
              </w:rPr>
            </w:pPr>
            <w:ins w:id="475" w:author="Beat Heggli" w:date="2022-08-08T10: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1222D1" w:rsidRDefault="00A635F4" w:rsidP="0083280B">
            <w:pPr>
              <w:pStyle w:val="MsgTableBody"/>
              <w:jc w:val="center"/>
              <w:rPr>
                <w:ins w:id="476" w:author="Beat Heggli" w:date="2022-08-08T10:14:00Z"/>
                <w:b/>
                <w:bCs/>
                <w:noProof/>
                <w:color w:val="FF0000"/>
              </w:rPr>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1222D1" w:rsidRDefault="00A635F4" w:rsidP="0083280B">
            <w:pPr>
              <w:pStyle w:val="MsgTableBody"/>
              <w:jc w:val="center"/>
              <w:rPr>
                <w:ins w:id="477" w:author="Beat Heggli" w:date="2022-08-08T10:14:00Z"/>
                <w:b/>
                <w:bCs/>
                <w:noProof/>
                <w:color w:val="FF0000"/>
              </w:rPr>
            </w:pPr>
            <w:ins w:id="478" w:author="Beat Heggli" w:date="2022-08-08T10:14:00Z">
              <w:r w:rsidRPr="001222D1">
                <w:rPr>
                  <w:b/>
                  <w:bCs/>
                  <w:noProof/>
                  <w:color w:val="FF0000"/>
                </w:rPr>
                <w:t>3</w:t>
              </w:r>
            </w:ins>
          </w:p>
        </w:tc>
      </w:tr>
      <w:tr w:rsidR="00A635F4" w:rsidRPr="00F1330D" w14:paraId="394F5A1E" w14:textId="77777777" w:rsidTr="0083280B">
        <w:tblPrEx>
          <w:tblLook w:val="04A0" w:firstRow="1" w:lastRow="0" w:firstColumn="1" w:lastColumn="0" w:noHBand="0" w:noVBand="1"/>
        </w:tblPrEx>
        <w:trPr>
          <w:jc w:val="center"/>
          <w:ins w:id="479"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77777777" w:rsidR="00A635F4" w:rsidRPr="001222D1" w:rsidRDefault="00A635F4" w:rsidP="0083280B">
            <w:pPr>
              <w:pStyle w:val="MsgTableBody"/>
              <w:rPr>
                <w:ins w:id="480" w:author="Beat Heggli" w:date="2022-08-08T10:14:00Z"/>
                <w:b/>
                <w:bCs/>
                <w:noProof/>
                <w:color w:val="FF0000"/>
              </w:rPr>
            </w:pPr>
            <w:ins w:id="481" w:author="Beat Heggli" w:date="2022-08-08T10: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8792" w14:textId="77777777" w:rsidR="00A635F4" w:rsidRPr="001222D1" w:rsidRDefault="00A635F4" w:rsidP="0083280B">
            <w:pPr>
              <w:pStyle w:val="MsgTableBody"/>
              <w:rPr>
                <w:ins w:id="482" w:author="Beat Heggli" w:date="2022-08-08T10:14:00Z"/>
                <w:b/>
                <w:bCs/>
                <w:noProof/>
                <w:color w:val="FF0000"/>
              </w:rPr>
            </w:pPr>
            <w:ins w:id="483" w:author="Beat Heggli" w:date="2022-08-08T10: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1222D1" w:rsidRDefault="00A635F4" w:rsidP="0083280B">
            <w:pPr>
              <w:pStyle w:val="MsgTableBody"/>
              <w:jc w:val="center"/>
              <w:rPr>
                <w:ins w:id="484" w:author="Beat Heggli" w:date="2022-08-08T10:14:00Z"/>
                <w:b/>
                <w:bCs/>
                <w:noProof/>
                <w:color w:val="FF0000"/>
              </w:rPr>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1222D1" w:rsidRDefault="00A635F4" w:rsidP="0083280B">
            <w:pPr>
              <w:pStyle w:val="MsgTableBody"/>
              <w:jc w:val="center"/>
              <w:rPr>
                <w:ins w:id="485" w:author="Beat Heggli" w:date="2022-08-08T10:14:00Z"/>
                <w:b/>
                <w:bCs/>
                <w:noProof/>
                <w:color w:val="FF0000"/>
              </w:rPr>
            </w:pPr>
            <w:ins w:id="486" w:author="Beat Heggli" w:date="2022-08-08T10:14:00Z">
              <w:r w:rsidRPr="001222D1">
                <w:rPr>
                  <w:b/>
                  <w:bCs/>
                  <w:noProof/>
                  <w:color w:val="FF0000"/>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9E61BC" w14:paraId="0C4CE58D" w14:textId="77777777" w:rsidTr="0083280B">
        <w:trPr>
          <w:jc w:val="center"/>
          <w:ins w:id="487"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1866102B" w:rsidR="002C0143" w:rsidRPr="00890B0C" w:rsidRDefault="002C0143" w:rsidP="002C0143">
            <w:pPr>
              <w:pStyle w:val="MsgTableBody"/>
              <w:rPr>
                <w:ins w:id="488" w:author="Beat Heggli" w:date="2022-08-18T13:05:00Z"/>
                <w:noProof/>
              </w:rPr>
            </w:pPr>
            <w:ins w:id="489" w:author="Beat Heggli" w:date="2022-08-18T13:0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890B0C" w:rsidRDefault="002C0143" w:rsidP="002C0143">
            <w:pPr>
              <w:pStyle w:val="MsgTableBody"/>
              <w:rPr>
                <w:ins w:id="490" w:author="Beat Heggli" w:date="2022-08-18T13:05:00Z"/>
                <w:noProof/>
              </w:rPr>
            </w:pPr>
            <w:ins w:id="491" w:author="Beat Heggli" w:date="2022-08-18T13:0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890B0C" w:rsidRDefault="002C0143" w:rsidP="002C0143">
            <w:pPr>
              <w:pStyle w:val="MsgTableBody"/>
              <w:jc w:val="center"/>
              <w:rPr>
                <w:ins w:id="492" w:author="Beat Heggli" w:date="2022-08-18T13:05:00Z"/>
                <w:noProof/>
              </w:rPr>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890B0C" w:rsidRDefault="002C0143" w:rsidP="002C0143">
            <w:pPr>
              <w:pStyle w:val="MsgTableBody"/>
              <w:jc w:val="center"/>
              <w:rPr>
                <w:ins w:id="493" w:author="Beat Heggli" w:date="2022-08-18T13:05:00Z"/>
                <w:noProof/>
              </w:rPr>
            </w:pPr>
            <w:ins w:id="494" w:author="Beat Heggli" w:date="2022-08-18T13:05:00Z">
              <w:r w:rsidRPr="001222D1">
                <w:rPr>
                  <w:b/>
                  <w:bCs/>
                  <w:noProof/>
                  <w:color w:val="FF0000"/>
                </w:rPr>
                <w:t>3</w:t>
              </w:r>
            </w:ins>
          </w:p>
        </w:tc>
      </w:tr>
      <w:tr w:rsidR="002C0143" w:rsidRPr="009E61BC" w14:paraId="615ADBFA" w14:textId="77777777" w:rsidTr="0083280B">
        <w:trPr>
          <w:jc w:val="center"/>
          <w:ins w:id="495"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5D0AA77A" w:rsidR="002C0143" w:rsidRPr="00890B0C" w:rsidRDefault="002C0143" w:rsidP="002C0143">
            <w:pPr>
              <w:pStyle w:val="MsgTableBody"/>
              <w:rPr>
                <w:ins w:id="496" w:author="Beat Heggli" w:date="2022-08-18T13:05:00Z"/>
                <w:noProof/>
              </w:rPr>
            </w:pPr>
            <w:ins w:id="497" w:author="Beat Heggli" w:date="2022-08-18T13:0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890B0C" w:rsidRDefault="002C0143" w:rsidP="002C0143">
            <w:pPr>
              <w:pStyle w:val="MsgTableBody"/>
              <w:rPr>
                <w:ins w:id="498" w:author="Beat Heggli" w:date="2022-08-18T13:05:00Z"/>
                <w:noProof/>
              </w:rPr>
            </w:pPr>
            <w:ins w:id="499" w:author="Beat Heggli" w:date="2022-08-18T13:0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890B0C" w:rsidRDefault="002C0143" w:rsidP="002C0143">
            <w:pPr>
              <w:pStyle w:val="MsgTableBody"/>
              <w:jc w:val="center"/>
              <w:rPr>
                <w:ins w:id="500" w:author="Beat Heggli" w:date="2022-08-18T13:05:00Z"/>
                <w:noProof/>
              </w:rPr>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890B0C" w:rsidRDefault="002C0143" w:rsidP="002C0143">
            <w:pPr>
              <w:pStyle w:val="MsgTableBody"/>
              <w:jc w:val="center"/>
              <w:rPr>
                <w:ins w:id="501" w:author="Beat Heggli" w:date="2022-08-18T13:05:00Z"/>
                <w:noProof/>
              </w:rPr>
            </w:pPr>
            <w:ins w:id="502" w:author="Beat Heggli" w:date="2022-08-18T13:05:00Z">
              <w:r w:rsidRPr="001222D1">
                <w:rPr>
                  <w:b/>
                  <w:bCs/>
                  <w:noProof/>
                  <w:color w:val="FF0000"/>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9E61BC" w14:paraId="541FB6CB" w14:textId="77777777" w:rsidTr="0083280B">
        <w:trPr>
          <w:jc w:val="center"/>
          <w:ins w:id="503"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46BD9830" w:rsidR="002C0143" w:rsidRPr="00890B0C" w:rsidRDefault="002C0143" w:rsidP="002C0143">
            <w:pPr>
              <w:pStyle w:val="MsgTableBody"/>
              <w:rPr>
                <w:ins w:id="504" w:author="Beat Heggli" w:date="2022-08-18T13:06:00Z"/>
                <w:noProof/>
              </w:rPr>
            </w:pPr>
            <w:ins w:id="505" w:author="Beat Heggli" w:date="2022-08-18T13:0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890B0C" w:rsidRDefault="002C0143" w:rsidP="002C0143">
            <w:pPr>
              <w:pStyle w:val="MsgTableBody"/>
              <w:rPr>
                <w:ins w:id="506" w:author="Beat Heggli" w:date="2022-08-18T13:06:00Z"/>
                <w:noProof/>
              </w:rPr>
            </w:pPr>
            <w:ins w:id="507" w:author="Beat Heggli" w:date="2022-08-18T13:0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890B0C" w:rsidRDefault="002C0143" w:rsidP="002C0143">
            <w:pPr>
              <w:pStyle w:val="MsgTableBody"/>
              <w:jc w:val="center"/>
              <w:rPr>
                <w:ins w:id="508" w:author="Beat Heggli" w:date="2022-08-18T13:06:00Z"/>
                <w:noProof/>
              </w:rPr>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890B0C" w:rsidRDefault="002C0143" w:rsidP="002C0143">
            <w:pPr>
              <w:pStyle w:val="MsgTableBody"/>
              <w:jc w:val="center"/>
              <w:rPr>
                <w:ins w:id="509" w:author="Beat Heggli" w:date="2022-08-18T13:06:00Z"/>
                <w:noProof/>
              </w:rPr>
            </w:pPr>
            <w:ins w:id="510" w:author="Beat Heggli" w:date="2022-08-18T13:06:00Z">
              <w:r w:rsidRPr="001222D1">
                <w:rPr>
                  <w:b/>
                  <w:bCs/>
                  <w:noProof/>
                  <w:color w:val="FF0000"/>
                </w:rPr>
                <w:t>3</w:t>
              </w:r>
            </w:ins>
          </w:p>
        </w:tc>
      </w:tr>
      <w:tr w:rsidR="002C0143" w:rsidRPr="009E61BC" w14:paraId="2BCFC17F" w14:textId="77777777" w:rsidTr="0083280B">
        <w:trPr>
          <w:jc w:val="center"/>
          <w:ins w:id="511"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1181D2C9" w:rsidR="002C0143" w:rsidRPr="00890B0C" w:rsidRDefault="002C0143" w:rsidP="002C0143">
            <w:pPr>
              <w:pStyle w:val="MsgTableBody"/>
              <w:rPr>
                <w:ins w:id="512" w:author="Beat Heggli" w:date="2022-08-18T13:06:00Z"/>
                <w:noProof/>
              </w:rPr>
            </w:pPr>
            <w:ins w:id="513" w:author="Beat Heggli" w:date="2022-08-18T13:0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890B0C" w:rsidRDefault="002C0143" w:rsidP="002C0143">
            <w:pPr>
              <w:pStyle w:val="MsgTableBody"/>
              <w:rPr>
                <w:ins w:id="514" w:author="Beat Heggli" w:date="2022-08-18T13:06:00Z"/>
                <w:noProof/>
              </w:rPr>
            </w:pPr>
            <w:ins w:id="515" w:author="Beat Heggli" w:date="2022-08-18T13:0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890B0C" w:rsidRDefault="002C0143" w:rsidP="002C0143">
            <w:pPr>
              <w:pStyle w:val="MsgTableBody"/>
              <w:jc w:val="center"/>
              <w:rPr>
                <w:ins w:id="516" w:author="Beat Heggli" w:date="2022-08-18T13:06:00Z"/>
                <w:noProof/>
              </w:rPr>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890B0C" w:rsidRDefault="002C0143" w:rsidP="002C0143">
            <w:pPr>
              <w:pStyle w:val="MsgTableBody"/>
              <w:jc w:val="center"/>
              <w:rPr>
                <w:ins w:id="517" w:author="Beat Heggli" w:date="2022-08-18T13:06:00Z"/>
                <w:noProof/>
              </w:rPr>
            </w:pPr>
            <w:ins w:id="518" w:author="Beat Heggli" w:date="2022-08-18T13:06:00Z">
              <w:r w:rsidRPr="001222D1">
                <w:rPr>
                  <w:b/>
                  <w:bCs/>
                  <w:noProof/>
                  <w:color w:val="FF0000"/>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9E61BC" w14:paraId="26025CC4" w14:textId="77777777" w:rsidTr="0083280B">
        <w:trPr>
          <w:jc w:val="center"/>
          <w:ins w:id="519"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40EB64CE" w:rsidR="002C0143" w:rsidRPr="00890B0C" w:rsidRDefault="002C0143" w:rsidP="002C0143">
            <w:pPr>
              <w:pStyle w:val="MsgTableBody"/>
              <w:rPr>
                <w:ins w:id="520" w:author="Beat Heggli" w:date="2022-08-18T13:07:00Z"/>
                <w:noProof/>
              </w:rPr>
            </w:pPr>
            <w:ins w:id="521" w:author="Beat Heggli" w:date="2022-08-18T13:07: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890B0C" w:rsidRDefault="002C0143" w:rsidP="002C0143">
            <w:pPr>
              <w:pStyle w:val="MsgTableBody"/>
              <w:rPr>
                <w:ins w:id="522" w:author="Beat Heggli" w:date="2022-08-18T13:07:00Z"/>
                <w:noProof/>
              </w:rPr>
            </w:pPr>
            <w:ins w:id="523" w:author="Beat Heggli" w:date="2022-08-18T13:07: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890B0C" w:rsidRDefault="002C0143" w:rsidP="002C0143">
            <w:pPr>
              <w:pStyle w:val="MsgTableBody"/>
              <w:jc w:val="center"/>
              <w:rPr>
                <w:ins w:id="524" w:author="Beat Heggli" w:date="2022-08-18T13:07:00Z"/>
                <w:noProof/>
              </w:rPr>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890B0C" w:rsidRDefault="002C0143" w:rsidP="002C0143">
            <w:pPr>
              <w:pStyle w:val="MsgTableBody"/>
              <w:jc w:val="center"/>
              <w:rPr>
                <w:ins w:id="525" w:author="Beat Heggli" w:date="2022-08-18T13:07:00Z"/>
                <w:noProof/>
              </w:rPr>
            </w:pPr>
            <w:ins w:id="526" w:author="Beat Heggli" w:date="2022-08-18T13:07:00Z">
              <w:r w:rsidRPr="001222D1">
                <w:rPr>
                  <w:b/>
                  <w:bCs/>
                  <w:noProof/>
                  <w:color w:val="FF0000"/>
                </w:rPr>
                <w:t>3</w:t>
              </w:r>
            </w:ins>
          </w:p>
        </w:tc>
      </w:tr>
      <w:tr w:rsidR="002C0143" w:rsidRPr="009E61BC" w14:paraId="2584B347" w14:textId="77777777" w:rsidTr="0083280B">
        <w:trPr>
          <w:jc w:val="center"/>
          <w:ins w:id="527"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195B81CF" w:rsidR="002C0143" w:rsidRPr="00890B0C" w:rsidRDefault="002C0143" w:rsidP="002C0143">
            <w:pPr>
              <w:pStyle w:val="MsgTableBody"/>
              <w:rPr>
                <w:ins w:id="528" w:author="Beat Heggli" w:date="2022-08-18T13:07:00Z"/>
                <w:noProof/>
              </w:rPr>
            </w:pPr>
            <w:ins w:id="529" w:author="Beat Heggli" w:date="2022-08-18T13:07: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890B0C" w:rsidRDefault="002C0143" w:rsidP="002C0143">
            <w:pPr>
              <w:pStyle w:val="MsgTableBody"/>
              <w:rPr>
                <w:ins w:id="530" w:author="Beat Heggli" w:date="2022-08-18T13:07:00Z"/>
                <w:noProof/>
              </w:rPr>
            </w:pPr>
            <w:ins w:id="531" w:author="Beat Heggli" w:date="2022-08-18T13:07: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890B0C" w:rsidRDefault="002C0143" w:rsidP="002C0143">
            <w:pPr>
              <w:pStyle w:val="MsgTableBody"/>
              <w:jc w:val="center"/>
              <w:rPr>
                <w:ins w:id="532" w:author="Beat Heggli" w:date="2022-08-18T13:07:00Z"/>
                <w:noProof/>
              </w:rPr>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890B0C" w:rsidRDefault="002C0143" w:rsidP="002C0143">
            <w:pPr>
              <w:pStyle w:val="MsgTableBody"/>
              <w:jc w:val="center"/>
              <w:rPr>
                <w:ins w:id="533" w:author="Beat Heggli" w:date="2022-08-18T13:07:00Z"/>
                <w:noProof/>
              </w:rPr>
            </w:pPr>
            <w:ins w:id="534" w:author="Beat Heggli" w:date="2022-08-18T13:07:00Z">
              <w:r w:rsidRPr="001222D1">
                <w:rPr>
                  <w:b/>
                  <w:bCs/>
                  <w:noProof/>
                  <w:color w:val="FF0000"/>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lastRenderedPageBreak/>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9E61BC" w14:paraId="3BF7A730" w14:textId="77777777" w:rsidTr="0083280B">
        <w:trPr>
          <w:jc w:val="center"/>
          <w:ins w:id="535"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3897ADA5" w:rsidR="002C0143" w:rsidRPr="00890B0C" w:rsidRDefault="002C0143" w:rsidP="002C0143">
            <w:pPr>
              <w:pStyle w:val="MsgTableBody"/>
              <w:rPr>
                <w:ins w:id="536" w:author="Beat Heggli" w:date="2022-08-18T13:07:00Z"/>
                <w:noProof/>
              </w:rPr>
            </w:pPr>
            <w:ins w:id="537" w:author="Beat Heggli" w:date="2022-08-18T13:07: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890B0C" w:rsidRDefault="002C0143" w:rsidP="002C0143">
            <w:pPr>
              <w:pStyle w:val="MsgTableBody"/>
              <w:rPr>
                <w:ins w:id="538" w:author="Beat Heggli" w:date="2022-08-18T13:07:00Z"/>
                <w:noProof/>
              </w:rPr>
            </w:pPr>
            <w:ins w:id="539" w:author="Beat Heggli" w:date="2022-08-18T13:07: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890B0C" w:rsidRDefault="002C0143" w:rsidP="002C0143">
            <w:pPr>
              <w:pStyle w:val="MsgTableBody"/>
              <w:jc w:val="center"/>
              <w:rPr>
                <w:ins w:id="540" w:author="Beat Heggli" w:date="2022-08-18T13:07:00Z"/>
                <w:noProof/>
              </w:rPr>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890B0C" w:rsidRDefault="002C0143" w:rsidP="002C0143">
            <w:pPr>
              <w:pStyle w:val="MsgTableBody"/>
              <w:jc w:val="center"/>
              <w:rPr>
                <w:ins w:id="541" w:author="Beat Heggli" w:date="2022-08-18T13:07:00Z"/>
                <w:noProof/>
              </w:rPr>
            </w:pPr>
            <w:ins w:id="542" w:author="Beat Heggli" w:date="2022-08-18T13:07:00Z">
              <w:r w:rsidRPr="001222D1">
                <w:rPr>
                  <w:b/>
                  <w:bCs/>
                  <w:noProof/>
                  <w:color w:val="FF0000"/>
                </w:rPr>
                <w:t>3</w:t>
              </w:r>
            </w:ins>
          </w:p>
        </w:tc>
      </w:tr>
      <w:tr w:rsidR="002C0143" w:rsidRPr="009E61BC" w14:paraId="78106248" w14:textId="77777777" w:rsidTr="0083280B">
        <w:trPr>
          <w:jc w:val="center"/>
          <w:ins w:id="543"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1303396D" w:rsidR="002C0143" w:rsidRPr="00890B0C" w:rsidRDefault="002C0143" w:rsidP="002C0143">
            <w:pPr>
              <w:pStyle w:val="MsgTableBody"/>
              <w:rPr>
                <w:ins w:id="544" w:author="Beat Heggli" w:date="2022-08-18T13:07:00Z"/>
                <w:noProof/>
              </w:rPr>
            </w:pPr>
            <w:ins w:id="545" w:author="Beat Heggli" w:date="2022-08-18T13:07: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890B0C" w:rsidRDefault="002C0143" w:rsidP="002C0143">
            <w:pPr>
              <w:pStyle w:val="MsgTableBody"/>
              <w:rPr>
                <w:ins w:id="546" w:author="Beat Heggli" w:date="2022-08-18T13:07:00Z"/>
                <w:noProof/>
              </w:rPr>
            </w:pPr>
            <w:ins w:id="547" w:author="Beat Heggli" w:date="2022-08-18T13:07: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890B0C" w:rsidRDefault="002C0143" w:rsidP="002C0143">
            <w:pPr>
              <w:pStyle w:val="MsgTableBody"/>
              <w:jc w:val="center"/>
              <w:rPr>
                <w:ins w:id="548" w:author="Beat Heggli" w:date="2022-08-18T13:07:00Z"/>
                <w:noProof/>
              </w:rPr>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890B0C" w:rsidRDefault="002C0143" w:rsidP="002C0143">
            <w:pPr>
              <w:pStyle w:val="MsgTableBody"/>
              <w:jc w:val="center"/>
              <w:rPr>
                <w:ins w:id="549" w:author="Beat Heggli" w:date="2022-08-18T13:07:00Z"/>
                <w:noProof/>
              </w:rPr>
            </w:pPr>
            <w:ins w:id="550" w:author="Beat Heggli" w:date="2022-08-18T13:07:00Z">
              <w:r w:rsidRPr="001222D1">
                <w:rPr>
                  <w:b/>
                  <w:bCs/>
                  <w:noProof/>
                  <w:color w:val="FF0000"/>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lastRenderedPageBreak/>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551" w:name="_Toc1881964"/>
      <w:bookmarkStart w:id="552" w:name="_Toc89062823"/>
      <w:bookmarkStart w:id="553"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551"/>
      <w:bookmarkEnd w:id="552"/>
      <w:bookmarkEnd w:id="553"/>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lastRenderedPageBreak/>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554" w:name="_Toc348245478"/>
      <w:bookmarkStart w:id="555" w:name="_Toc348245548"/>
      <w:bookmarkStart w:id="556" w:name="_Toc348259063"/>
      <w:bookmarkStart w:id="557" w:name="_Toc348340217"/>
      <w:bookmarkStart w:id="558" w:name="_Toc359236260"/>
      <w:bookmarkStart w:id="559" w:name="_Toc1881965"/>
      <w:bookmarkStart w:id="560" w:name="_Toc89062824"/>
      <w:bookmarkStart w:id="561" w:name="_Toc20321545"/>
      <w:r w:rsidRPr="00890B0C">
        <w:rPr>
          <w:noProof/>
        </w:rPr>
        <w:t>MESSAGE SEGMENTS</w:t>
      </w:r>
      <w:bookmarkEnd w:id="370"/>
      <w:bookmarkEnd w:id="371"/>
      <w:bookmarkEnd w:id="372"/>
      <w:bookmarkEnd w:id="554"/>
      <w:bookmarkEnd w:id="555"/>
      <w:bookmarkEnd w:id="556"/>
      <w:bookmarkEnd w:id="557"/>
      <w:bookmarkEnd w:id="558"/>
      <w:bookmarkEnd w:id="559"/>
      <w:bookmarkEnd w:id="560"/>
      <w:bookmarkEnd w:id="561"/>
    </w:p>
    <w:p w14:paraId="42A6009E" w14:textId="08FC4A2A" w:rsidR="009E61BC" w:rsidRPr="00890B0C" w:rsidRDefault="000A0943">
      <w:pPr>
        <w:pStyle w:val="Heading3"/>
        <w:rPr>
          <w:noProof/>
        </w:rPr>
      </w:pPr>
      <w:bookmarkStart w:id="562" w:name="_Toc346777006"/>
      <w:bookmarkStart w:id="563" w:name="_Toc346777043"/>
      <w:bookmarkStart w:id="564" w:name="_Toc348245479"/>
      <w:bookmarkStart w:id="565" w:name="_Toc348245549"/>
      <w:bookmarkStart w:id="566" w:name="_Toc348259064"/>
      <w:bookmarkStart w:id="567" w:name="_Toc348340218"/>
      <w:bookmarkStart w:id="568" w:name="_Hlt1757584"/>
      <w:bookmarkStart w:id="569" w:name="_Toc359236261"/>
      <w:bookmarkStart w:id="570" w:name="_Toc1881966"/>
      <w:bookmarkStart w:id="571" w:name="_Toc89062825"/>
      <w:bookmarkStart w:id="572" w:name="_Toc20321546"/>
      <w:r>
        <w:rPr>
          <w:noProof/>
        </w:rPr>
        <w:t xml:space="preserve">FT1 </w:t>
      </w:r>
      <w:r w:rsidRPr="00890B0C">
        <w:rPr>
          <w:noProof/>
        </w:rPr>
        <w:t xml:space="preserve">- </w:t>
      </w:r>
      <w:r w:rsidR="009E61BC" w:rsidRPr="00890B0C">
        <w:rPr>
          <w:noProof/>
        </w:rPr>
        <w:t>Financial Transaction</w:t>
      </w:r>
      <w:bookmarkEnd w:id="562"/>
      <w:bookmarkEnd w:id="563"/>
      <w:bookmarkEnd w:id="564"/>
      <w:bookmarkEnd w:id="565"/>
      <w:bookmarkEnd w:id="566"/>
      <w:bookmarkEnd w:id="567"/>
      <w:r w:rsidR="009E61BC" w:rsidRPr="00890B0C">
        <w:rPr>
          <w:noProof/>
        </w:rPr>
        <w:t xml:space="preserve"> Seg</w:t>
      </w:r>
      <w:bookmarkEnd w:id="568"/>
      <w:r w:rsidR="009E61BC" w:rsidRPr="00890B0C">
        <w:rPr>
          <w:noProof/>
        </w:rPr>
        <w:t>ment</w:t>
      </w:r>
      <w:bookmarkEnd w:id="569"/>
      <w:bookmarkEnd w:id="570"/>
      <w:bookmarkEnd w:id="571"/>
      <w:bookmarkEnd w:id="572"/>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573" w:name="FT1"/>
      <w:r w:rsidRPr="00713BF5">
        <w:rPr>
          <w:noProof/>
          <w:lang w:val="fr-CH"/>
        </w:rPr>
        <w:t>HL7 Attribute Table - FT1</w:t>
      </w:r>
      <w:bookmarkEnd w:id="573"/>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lastRenderedPageBreak/>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574" w:name="_Toc1881967"/>
      <w:r w:rsidRPr="004562B6">
        <w:rPr>
          <w:noProof/>
          <w:vanish/>
        </w:rPr>
        <w:t>FT1 Field Definitions</w:t>
      </w:r>
      <w:bookmarkEnd w:id="574"/>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575" w:name="FT1_01"/>
      <w:bookmarkStart w:id="576" w:name="_Toc1881968"/>
      <w:r w:rsidRPr="00A41C0E">
        <w:rPr>
          <w:noProof/>
          <w:lang w:val="da-DK"/>
        </w:rPr>
        <w:t xml:space="preserve">FT1-1   Set ID </w:t>
      </w:r>
      <w:r w:rsidRPr="00A41C0E">
        <w:rPr>
          <w:noProof/>
          <w:lang w:val="da-DK"/>
        </w:rPr>
        <w:noBreakHyphen/>
        <w:t xml:space="preserve"> FT1</w:t>
      </w:r>
      <w:bookmarkEnd w:id="575"/>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576"/>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577"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577"/>
    </w:p>
    <w:p w14:paraId="478A9D72" w14:textId="77777777" w:rsidR="00630FEA" w:rsidRDefault="00630FEA" w:rsidP="00630F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578" w:name="_Toc1881970"/>
      <w:r w:rsidRPr="00890B0C">
        <w:rPr>
          <w:noProof/>
        </w:rPr>
        <w:lastRenderedPageBreak/>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578"/>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579"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579"/>
    </w:p>
    <w:p w14:paraId="53C0A537" w14:textId="77777777" w:rsidR="00C344D6" w:rsidRDefault="00C344D6" w:rsidP="00C344D6">
      <w:pPr>
        <w:pStyle w:val="Components"/>
      </w:pPr>
      <w:bookmarkStart w:id="580" w:name="DRComponent"/>
      <w:r>
        <w:t>Components:  &lt;Range Start Date/Time (DTM)&gt; ^ &lt;Range End Date/Time (DTM)&gt;</w:t>
      </w:r>
      <w:bookmarkEnd w:id="580"/>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581"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581"/>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582"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582"/>
    </w:p>
    <w:p w14:paraId="016B0D1A" w14:textId="77777777" w:rsidR="00C344D6" w:rsidRDefault="00C344D6" w:rsidP="00C344D6">
      <w:pPr>
        <w:pStyle w:val="Components"/>
        <w:rPr>
          <w:noProof/>
        </w:rPr>
      </w:pPr>
      <w:bookmarkStart w:id="58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83"/>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584" w:name="_Hlt1329311"/>
        <w:r w:rsidRPr="00890B0C">
          <w:rPr>
            <w:rStyle w:val="ReferenceUserTable"/>
            <w:noProof/>
          </w:rPr>
          <w:t>f</w:t>
        </w:r>
        <w:bookmarkStart w:id="585" w:name="_Hlt1329307"/>
        <w:bookmarkEnd w:id="584"/>
        <w:r w:rsidRPr="00890B0C">
          <w:rPr>
            <w:rStyle w:val="ReferenceUserTable"/>
            <w:noProof/>
          </w:rPr>
          <w:t>i</w:t>
        </w:r>
        <w:bookmarkEnd w:id="585"/>
        <w:r w:rsidRPr="00890B0C">
          <w:rPr>
            <w:rStyle w:val="ReferenceUserTable"/>
            <w:noProof/>
          </w:rPr>
          <w:t>ned Table 0017 - Transaction Ty</w:t>
        </w:r>
        <w:bookmarkStart w:id="586" w:name="_Hlt809706"/>
        <w:r w:rsidRPr="00890B0C">
          <w:rPr>
            <w:rStyle w:val="ReferenceUserTable"/>
            <w:noProof/>
          </w:rPr>
          <w:t>p</w:t>
        </w:r>
        <w:bookmarkEnd w:id="586"/>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587" w:name="FT1_07"/>
      <w:bookmarkStart w:id="588" w:name="_Toc1881974"/>
      <w:r w:rsidRPr="00890B0C">
        <w:rPr>
          <w:noProof/>
        </w:rPr>
        <w:t>FT1-7   Transaction Code</w:t>
      </w:r>
      <w:bookmarkEnd w:id="587"/>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588"/>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589" w:name="_Hlt1329334"/>
        <w:r w:rsidRPr="00890B0C">
          <w:rPr>
            <w:rStyle w:val="ReferenceUserTable"/>
            <w:noProof/>
          </w:rPr>
          <w:t>d</w:t>
        </w:r>
        <w:bookmarkEnd w:id="589"/>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590" w:name="FT1_08"/>
      <w:bookmarkStart w:id="591" w:name="_Toc1881975"/>
      <w:r w:rsidRPr="00890B0C">
        <w:rPr>
          <w:noProof/>
        </w:rPr>
        <w:t>FT1-8   Transaction Description</w:t>
      </w:r>
      <w:bookmarkEnd w:id="590"/>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591"/>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592" w:name="FT1_09"/>
      <w:bookmarkStart w:id="593" w:name="_Toc1881976"/>
      <w:r w:rsidRPr="00890B0C">
        <w:rPr>
          <w:noProof/>
        </w:rPr>
        <w:t xml:space="preserve">FT1-9   Transaction Description </w:t>
      </w:r>
      <w:r w:rsidRPr="00890B0C">
        <w:rPr>
          <w:noProof/>
        </w:rPr>
        <w:noBreakHyphen/>
        <w:t xml:space="preserve"> Alt</w:t>
      </w:r>
      <w:bookmarkEnd w:id="592"/>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593"/>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594"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594"/>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595" w:name="_Toc1881978"/>
      <w:r w:rsidRPr="00890B0C">
        <w:rPr>
          <w:noProof/>
        </w:rPr>
        <w:lastRenderedPageBreak/>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595"/>
    </w:p>
    <w:p w14:paraId="02C342A7" w14:textId="77777777" w:rsidR="00C344D6" w:rsidRDefault="00C344D6" w:rsidP="00C344D6">
      <w:pPr>
        <w:pStyle w:val="Components"/>
      </w:pPr>
      <w:bookmarkStart w:id="596"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96"/>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597"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597"/>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598"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598"/>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599" w:name="_Hlt809595"/>
        <w:r w:rsidRPr="00890B0C">
          <w:rPr>
            <w:rStyle w:val="ReferenceUserTable"/>
            <w:noProof/>
          </w:rPr>
          <w:t>o</w:t>
        </w:r>
        <w:bookmarkEnd w:id="599"/>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600"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600"/>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lastRenderedPageBreak/>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601" w:name="_Hlt809566"/>
        <w:r w:rsidRPr="00890B0C">
          <w:rPr>
            <w:rStyle w:val="ReferenceUserTable"/>
            <w:noProof/>
          </w:rPr>
          <w:t>l</w:t>
        </w:r>
        <w:bookmarkStart w:id="602" w:name="_Hlt809570"/>
        <w:bookmarkEnd w:id="601"/>
        <w:r w:rsidRPr="00890B0C">
          <w:rPr>
            <w:rStyle w:val="ReferenceUserTable"/>
            <w:noProof/>
          </w:rPr>
          <w:t>a</w:t>
        </w:r>
        <w:bookmarkEnd w:id="602"/>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603" w:name="_Hlt479435553"/>
      <w:bookmarkStart w:id="604" w:name="_Toc1881982"/>
      <w:bookmarkEnd w:id="603"/>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604"/>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605"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605"/>
    </w:p>
    <w:p w14:paraId="1A3A5BCD" w14:textId="77777777" w:rsidR="00C344D6" w:rsidRDefault="00C344D6" w:rsidP="00C344D6">
      <w:pPr>
        <w:pStyle w:val="Components"/>
      </w:pPr>
      <w:bookmarkStart w:id="60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606"/>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607"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607"/>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lastRenderedPageBreak/>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608"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608"/>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609" w:name="FT1_19"/>
      <w:bookmarkStart w:id="610" w:name="_Toc1881986"/>
      <w:r w:rsidRPr="004F164C">
        <w:rPr>
          <w:noProof/>
          <w:lang w:val="nl-NL"/>
        </w:rPr>
        <w:t>FT1-19   Diagnosis Code - FT1</w:t>
      </w:r>
      <w:bookmarkEnd w:id="609"/>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610"/>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611" w:name="_Hlt809469"/>
        <w:r w:rsidRPr="00890B0C">
          <w:rPr>
            <w:rStyle w:val="ReferenceUserTable"/>
            <w:noProof/>
          </w:rPr>
          <w:t>d</w:t>
        </w:r>
        <w:bookmarkEnd w:id="611"/>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612" w:name="_Hlt1329543"/>
      <w:bookmarkStart w:id="613" w:name="_Toc1881987"/>
      <w:bookmarkEnd w:id="612"/>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613"/>
    </w:p>
    <w:p w14:paraId="52FF73E3" w14:textId="77777777" w:rsidR="00C344D6" w:rsidRDefault="00C344D6" w:rsidP="00C344D6">
      <w:pPr>
        <w:pStyle w:val="Components"/>
      </w:pPr>
      <w:bookmarkStart w:id="61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lastRenderedPageBreak/>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14"/>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615"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615"/>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616"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616"/>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617"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617"/>
    </w:p>
    <w:p w14:paraId="4D16E29A" w14:textId="77777777" w:rsidR="00C344D6" w:rsidRDefault="00C344D6" w:rsidP="00C344D6">
      <w:pPr>
        <w:pStyle w:val="Components"/>
      </w:pPr>
      <w:bookmarkStart w:id="618" w:name="EIComponent"/>
      <w:r>
        <w:t>Components:  &lt;Entity Identifier (ST)&gt; ^ &lt;Namespace ID (IS)&gt; ^ &lt;Universal ID (ST)&gt; ^ &lt;Universal ID Type (ID)&gt;</w:t>
      </w:r>
      <w:bookmarkEnd w:id="618"/>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619"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619"/>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620" w:name="_Hlt1318341"/>
      <w:bookmarkStart w:id="621" w:name="FT1_25"/>
      <w:bookmarkStart w:id="622" w:name="_Toc1881992"/>
      <w:bookmarkEnd w:id="620"/>
      <w:r w:rsidRPr="00890B0C">
        <w:rPr>
          <w:noProof/>
        </w:rPr>
        <w:t>FT1-25   Procedure Code</w:t>
      </w:r>
      <w:bookmarkEnd w:id="62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622"/>
    </w:p>
    <w:p w14:paraId="5A5E0BC9" w14:textId="77777777" w:rsidR="00C344D6" w:rsidRDefault="00C344D6" w:rsidP="00C344D6">
      <w:pPr>
        <w:pStyle w:val="Components"/>
        <w:rPr>
          <w:noProof/>
        </w:rPr>
      </w:pPr>
      <w:bookmarkStart w:id="62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23"/>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624" w:name="FT1_26"/>
      <w:bookmarkStart w:id="625"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626" w:name="OLE_LINK1"/>
      <w:r w:rsidRPr="00890B0C">
        <w:rPr>
          <w:noProof/>
        </w:rPr>
        <w:lastRenderedPageBreak/>
        <w:t>Procedure Code Coding Systems (from HL7 Table 0396)</w:t>
      </w:r>
      <w:bookmarkEnd w:id="626"/>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624"/>
      <w:r w:rsidRPr="00890B0C">
        <w:rPr>
          <w:noProof/>
        </w:rPr>
        <w:t>(CNE)   01316</w:t>
      </w:r>
      <w:bookmarkEnd w:id="625"/>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627" w:name="_Toc346777007"/>
      <w:bookmarkStart w:id="628" w:name="_Toc346777044"/>
      <w:bookmarkStart w:id="629" w:name="_Toc348245480"/>
      <w:bookmarkStart w:id="630" w:name="_Toc348245550"/>
      <w:bookmarkStart w:id="631" w:name="_Toc348259065"/>
      <w:bookmarkStart w:id="632" w:name="_Toc348340219"/>
      <w:bookmarkStart w:id="633"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 xml:space="preserve">CMS (formerly HCFA )Procedure Codes </w:t>
            </w:r>
            <w:r w:rsidRPr="00890B0C">
              <w:rPr>
                <w:noProof/>
              </w:rPr>
              <w:lastRenderedPageBreak/>
              <w:t>(HCPCS)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lastRenderedPageBreak/>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634" w:name="_Toc1881996"/>
      <w:r w:rsidRPr="00890B0C">
        <w:rPr>
          <w:noProof/>
        </w:rPr>
        <w:lastRenderedPageBreak/>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634"/>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635" w:name="HL70549"/>
      <w:bookmarkStart w:id="636" w:name="_Toc1881997"/>
      <w:bookmarkEnd w:id="635"/>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636"/>
      <w:r w:rsidRPr="00890B0C">
        <w:rPr>
          <w:noProof/>
        </w:rPr>
        <w:t>01846</w:t>
      </w:r>
    </w:p>
    <w:p w14:paraId="06DA5F77" w14:textId="77777777" w:rsidR="00C344D6" w:rsidRDefault="00C344D6" w:rsidP="00C344D6">
      <w:pPr>
        <w:pStyle w:val="Components"/>
      </w:pPr>
      <w:bookmarkStart w:id="637"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638"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638"/>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lastRenderedPageBreak/>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63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639"/>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 xml:space="preserve">FT1-20 – Performed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 xml:space="preserve">FT1-21 – Ordered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lastRenderedPageBreak/>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lastRenderedPageBreak/>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640" w:name="CQComponent"/>
      <w:proofErr w:type="gramStart"/>
      <w:r w:rsidRPr="00834733">
        <w:rPr>
          <w:lang w:val="fr-CH"/>
        </w:rPr>
        <w:t>Components:</w:t>
      </w:r>
      <w:proofErr w:type="gramEnd"/>
      <w:r w:rsidRPr="00834733">
        <w:rPr>
          <w:lang w:val="fr-CH"/>
        </w:rPr>
        <w:t xml:space="preserve">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40"/>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lastRenderedPageBreak/>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lastRenderedPageBreak/>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lastRenderedPageBreak/>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641" w:name="_Hlt1757601"/>
      <w:bookmarkStart w:id="642" w:name="_Toc1881999"/>
      <w:bookmarkStart w:id="643" w:name="_Toc89062826"/>
      <w:bookmarkStart w:id="644" w:name="_Toc20321547"/>
      <w:bookmarkEnd w:id="641"/>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627"/>
      <w:bookmarkEnd w:id="628"/>
      <w:bookmarkEnd w:id="629"/>
      <w:bookmarkEnd w:id="630"/>
      <w:bookmarkEnd w:id="631"/>
      <w:bookmarkEnd w:id="632"/>
      <w:r w:rsidR="009E61BC" w:rsidRPr="00890B0C">
        <w:rPr>
          <w:noProof/>
        </w:rPr>
        <w:t xml:space="preserve"> Segment</w:t>
      </w:r>
      <w:bookmarkEnd w:id="633"/>
      <w:bookmarkEnd w:id="642"/>
      <w:bookmarkEnd w:id="643"/>
      <w:bookmarkEnd w:id="644"/>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645" w:name="DG1"/>
      <w:r w:rsidRPr="00890B0C">
        <w:rPr>
          <w:noProof/>
        </w:rPr>
        <w:t>HL7 Attribute Table - DG1</w:t>
      </w:r>
      <w:bookmarkEnd w:id="645"/>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646" w:name="_Toc1882000"/>
      <w:r w:rsidRPr="00890B0C">
        <w:rPr>
          <w:noProof/>
          <w:vanish/>
        </w:rPr>
        <w:t>DG1 field definitions</w:t>
      </w:r>
      <w:bookmarkEnd w:id="646"/>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647"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647"/>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648" w:name="DG1_02"/>
      <w:bookmarkStart w:id="649" w:name="_Toc1882002"/>
      <w:r w:rsidRPr="00890B0C">
        <w:rPr>
          <w:noProof/>
        </w:rPr>
        <w:t>DG1-2   Diagnosis Coding Method</w:t>
      </w:r>
      <w:bookmarkEnd w:id="648"/>
      <w:r w:rsidRPr="00890B0C">
        <w:rPr>
          <w:noProof/>
        </w:rPr>
        <w:t xml:space="preserve">   00376</w:t>
      </w:r>
      <w:bookmarkEnd w:id="649"/>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650" w:name="DG1_03"/>
      <w:bookmarkStart w:id="651" w:name="_Toc1882003"/>
      <w:r w:rsidRPr="004F164C">
        <w:rPr>
          <w:noProof/>
          <w:lang w:val="nl-NL"/>
        </w:rPr>
        <w:t>DG1-3   Diagnosis Code - DG1</w:t>
      </w:r>
      <w:bookmarkEnd w:id="650"/>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651"/>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652"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652"/>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653" w:name="DG1_04"/>
      <w:bookmarkStart w:id="654" w:name="_Toc1882004"/>
      <w:r w:rsidRPr="00890B0C">
        <w:rPr>
          <w:noProof/>
        </w:rPr>
        <w:t>DG1-4   Diagnosis Description</w:t>
      </w:r>
      <w:bookmarkEnd w:id="653"/>
      <w:r w:rsidRPr="00890B0C">
        <w:rPr>
          <w:noProof/>
        </w:rPr>
        <w:t xml:space="preserve">   00378</w:t>
      </w:r>
      <w:bookmarkEnd w:id="654"/>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655"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655"/>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656"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656"/>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657" w:name="_Toc1882007"/>
      <w:r w:rsidRPr="00890B0C">
        <w:rPr>
          <w:noProof/>
        </w:rPr>
        <w:lastRenderedPageBreak/>
        <w:t>DG1-7   Major Diagnostic Category   00381</w:t>
      </w:r>
      <w:bookmarkEnd w:id="657"/>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658" w:name="_Toc1882008"/>
      <w:r w:rsidRPr="00890B0C">
        <w:rPr>
          <w:noProof/>
        </w:rPr>
        <w:t>DG1-8   Diagnostic Related Group   00382</w:t>
      </w:r>
      <w:bookmarkEnd w:id="658"/>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659" w:name="_Toc1882009"/>
      <w:r w:rsidRPr="00890B0C">
        <w:rPr>
          <w:noProof/>
        </w:rPr>
        <w:t>DG1-9   DRG Approval Indicator   00383</w:t>
      </w:r>
      <w:bookmarkEnd w:id="659"/>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660" w:name="_Toc1882010"/>
      <w:r w:rsidRPr="00890B0C">
        <w:rPr>
          <w:noProof/>
        </w:rPr>
        <w:t xml:space="preserve">DG1-10   DRG </w:t>
      </w:r>
      <w:bookmarkStart w:id="661" w:name="_Hlt1330931"/>
      <w:r w:rsidRPr="00890B0C">
        <w:rPr>
          <w:noProof/>
        </w:rPr>
        <w:t>Grouper Review C</w:t>
      </w:r>
      <w:bookmarkEnd w:id="661"/>
      <w:r w:rsidRPr="00890B0C">
        <w:rPr>
          <w:noProof/>
        </w:rPr>
        <w:t>ode   00384</w:t>
      </w:r>
      <w:bookmarkEnd w:id="660"/>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662" w:name="_Hlt479434722"/>
      <w:bookmarkStart w:id="663" w:name="_Toc1882011"/>
      <w:bookmarkEnd w:id="662"/>
      <w:r w:rsidRPr="00890B0C">
        <w:rPr>
          <w:noProof/>
        </w:rPr>
        <w:t>DG1-11   Outlier Type   00385</w:t>
      </w:r>
      <w:bookmarkEnd w:id="663"/>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664" w:name="_Toc1882012"/>
      <w:r w:rsidRPr="00890B0C">
        <w:rPr>
          <w:noProof/>
        </w:rPr>
        <w:t>DG1-12   Outlier Days   00386</w:t>
      </w:r>
      <w:bookmarkEnd w:id="664"/>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665" w:name="_Toc1882013"/>
      <w:r w:rsidRPr="00890B0C">
        <w:rPr>
          <w:noProof/>
        </w:rPr>
        <w:t>DG1-13   Outlier Cost   00387</w:t>
      </w:r>
      <w:bookmarkEnd w:id="665"/>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666" w:name="_Toc1882014"/>
      <w:r w:rsidRPr="00890B0C">
        <w:rPr>
          <w:noProof/>
        </w:rPr>
        <w:t>DG1-14   Grouper Version and Type   00388</w:t>
      </w:r>
      <w:bookmarkEnd w:id="666"/>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667"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667"/>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668" w:name="_Hlt1329723"/>
        <w:r w:rsidRPr="00890B0C">
          <w:rPr>
            <w:rStyle w:val="ReferenceHL7Table"/>
            <w:noProof/>
          </w:rPr>
          <w:t>5</w:t>
        </w:r>
        <w:bookmarkEnd w:id="668"/>
        <w:r w:rsidRPr="00890B0C">
          <w:rPr>
            <w:rStyle w:val="ReferenceHL7Table"/>
            <w:noProof/>
          </w:rPr>
          <w:t>9 - Diagnosis Priorit</w:t>
        </w:r>
        <w:bookmarkStart w:id="669" w:name="_Hlt1329732"/>
        <w:r w:rsidRPr="00890B0C">
          <w:rPr>
            <w:rStyle w:val="ReferenceHL7Table"/>
            <w:noProof/>
          </w:rPr>
          <w:t>y</w:t>
        </w:r>
        <w:bookmarkEnd w:id="669"/>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670"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670"/>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671" w:name="_Toc1882017"/>
      <w:r w:rsidRPr="00890B0C">
        <w:rPr>
          <w:noProof/>
        </w:rPr>
        <w:lastRenderedPageBreak/>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671"/>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672" w:name="_Toc1882018"/>
      <w:r w:rsidRPr="00890B0C">
        <w:rPr>
          <w:noProof/>
        </w:rPr>
        <w:t>DG1-18   Confi</w:t>
      </w:r>
      <w:bookmarkStart w:id="673" w:name="_Hlt1757651"/>
      <w:bookmarkEnd w:id="673"/>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672"/>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674"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674"/>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675" w:name="_Hlt531515226"/>
        <w:r w:rsidRPr="00710DA2">
          <w:rPr>
            <w:rStyle w:val="ReferenceHL7Table"/>
          </w:rPr>
          <w:t>2</w:t>
        </w:r>
        <w:bookmarkEnd w:id="675"/>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676" w:name="HL70728"/>
      <w:bookmarkEnd w:id="676"/>
      <w:r w:rsidRPr="00890B0C">
        <w:rPr>
          <w:noProof/>
        </w:rPr>
        <w:lastRenderedPageBreak/>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677" w:name="HL70731"/>
      <w:bookmarkStart w:id="678" w:name="_Toc89062827"/>
      <w:bookmarkEnd w:id="677"/>
      <w:bookmarkEnd w:id="678"/>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 xml:space="preserve">User-defined Table 0895 – Present </w:t>
        </w:r>
        <w:proofErr w:type="gramStart"/>
        <w:r w:rsidRPr="000C4CAA">
          <w:rPr>
            <w:rStyle w:val="ReferenceUserTable"/>
          </w:rPr>
          <w:t>On</w:t>
        </w:r>
        <w:proofErr w:type="gramEnd"/>
        <w:r w:rsidRPr="000C4CAA">
          <w:rPr>
            <w:rStyle w:val="ReferenceUserTable"/>
          </w:rPr>
          <w:t xml:space="preserve">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679" w:name="HL70895"/>
      <w:bookmarkStart w:id="680" w:name="_Toc346777008"/>
      <w:bookmarkStart w:id="681" w:name="_Toc346777045"/>
      <w:bookmarkStart w:id="682" w:name="_Toc348245481"/>
      <w:bookmarkStart w:id="683" w:name="_Toc348245551"/>
      <w:bookmarkStart w:id="684" w:name="_Toc348259066"/>
      <w:bookmarkStart w:id="685" w:name="_Toc348340220"/>
      <w:bookmarkStart w:id="686" w:name="_Toc359236263"/>
      <w:bookmarkStart w:id="687" w:name="_Toc1882020"/>
      <w:bookmarkStart w:id="688" w:name="_Toc89062828"/>
      <w:bookmarkStart w:id="689" w:name="_Toc20321548"/>
      <w:bookmarkEnd w:id="679"/>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680"/>
      <w:bookmarkEnd w:id="681"/>
      <w:bookmarkEnd w:id="682"/>
      <w:bookmarkEnd w:id="683"/>
      <w:bookmarkEnd w:id="684"/>
      <w:bookmarkEnd w:id="685"/>
      <w:r w:rsidRPr="00890B0C">
        <w:rPr>
          <w:noProof/>
        </w:rPr>
        <w:t xml:space="preserve"> Segment</w:t>
      </w:r>
      <w:bookmarkEnd w:id="686"/>
      <w:bookmarkEnd w:id="687"/>
      <w:bookmarkEnd w:id="688"/>
      <w:bookmarkEnd w:id="689"/>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690" w:name="DRG"/>
      <w:r w:rsidRPr="00890B0C">
        <w:rPr>
          <w:noProof/>
        </w:rPr>
        <w:t xml:space="preserve">HL7 Attribute Table </w:t>
      </w:r>
      <w:r w:rsidRPr="00890B0C">
        <w:t>-</w:t>
      </w:r>
      <w:r w:rsidRPr="00890B0C">
        <w:rPr>
          <w:noProof/>
        </w:rPr>
        <w:t xml:space="preserve"> DRG</w:t>
      </w:r>
      <w:bookmarkEnd w:id="690"/>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67" w:anchor="HL70083" w:history="1">
              <w:r w:rsidR="009E61BC" w:rsidRPr="00890B0C">
                <w:rPr>
                  <w:rStyle w:val="HyperlinkTable"/>
                  <w:noProof/>
                </w:rPr>
                <w:t>008</w:t>
              </w:r>
              <w:bookmarkStart w:id="691" w:name="_Hlt479434719"/>
              <w:r w:rsidR="009E61BC" w:rsidRPr="00890B0C">
                <w:rPr>
                  <w:rStyle w:val="HyperlinkTable"/>
                  <w:noProof/>
                </w:rPr>
                <w:t>3</w:t>
              </w:r>
              <w:bookmarkEnd w:id="691"/>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692" w:name="_Toc1882021"/>
      <w:bookmarkStart w:id="693" w:name="_Ref421098970"/>
      <w:r w:rsidRPr="00890B0C">
        <w:rPr>
          <w:noProof/>
          <w:vanish/>
        </w:rPr>
        <w:t>DRG Field Definitions</w:t>
      </w:r>
      <w:bookmarkEnd w:id="692"/>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694" w:name="_Hlt478390289"/>
      <w:bookmarkStart w:id="695" w:name="_Ref467038505"/>
      <w:bookmarkStart w:id="696" w:name="_Toc1882022"/>
      <w:bookmarkEnd w:id="694"/>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693"/>
      <w:bookmarkEnd w:id="695"/>
      <w:bookmarkEnd w:id="696"/>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697" w:name="HL70055"/>
      <w:bookmarkStart w:id="698" w:name="_Toc1882023"/>
      <w:bookmarkEnd w:id="697"/>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698"/>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699" w:name="_Toc1882024"/>
      <w:r w:rsidRPr="00890B0C">
        <w:rPr>
          <w:noProof/>
        </w:rPr>
        <w:lastRenderedPageBreak/>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699"/>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700"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700"/>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701" w:name="HL70056"/>
      <w:bookmarkStart w:id="702" w:name="_Toc1882026"/>
      <w:bookmarkEnd w:id="701"/>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702"/>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703" w:name="HL70083"/>
      <w:bookmarkStart w:id="704" w:name="_Toc1882027"/>
      <w:bookmarkEnd w:id="703"/>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704"/>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705" w:name="DRG_7"/>
      <w:bookmarkStart w:id="706" w:name="_Toc1882028"/>
      <w:r w:rsidRPr="00890B0C">
        <w:rPr>
          <w:noProof/>
        </w:rPr>
        <w:t>DRG-7   Outlier Cost</w:t>
      </w:r>
      <w:bookmarkEnd w:id="705"/>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706"/>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707" w:name="_Toc1882029"/>
      <w:r w:rsidRPr="00890B0C">
        <w:rPr>
          <w:noProof/>
        </w:rPr>
        <w:lastRenderedPageBreak/>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707"/>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708"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708"/>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709"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709"/>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710" w:name="_Toc1882032"/>
      <w:bookmarkStart w:id="711" w:name="_Toc346777009"/>
      <w:bookmarkStart w:id="712" w:name="_Toc346777046"/>
      <w:bookmarkStart w:id="713" w:name="_Toc348245482"/>
      <w:bookmarkStart w:id="714" w:name="_Toc348245552"/>
      <w:bookmarkStart w:id="715" w:name="_Toc348259067"/>
      <w:bookmarkStart w:id="716" w:name="_Toc348340221"/>
      <w:bookmarkStart w:id="717"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710"/>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718" w:name="_Toc1882033"/>
      <w:r w:rsidRPr="00890B0C">
        <w:rPr>
          <w:noProof/>
        </w:rPr>
        <w:lastRenderedPageBreak/>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71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19"/>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720" w:name="HL70734"/>
      <w:bookmarkEnd w:id="720"/>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721" w:name="MOComponent"/>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721"/>
    </w:p>
    <w:p w14:paraId="4EB30505" w14:textId="77777777" w:rsidR="009E61BC" w:rsidRPr="00890B0C" w:rsidRDefault="009E61BC">
      <w:pPr>
        <w:pStyle w:val="NormalIndented"/>
        <w:rPr>
          <w:noProof/>
        </w:rPr>
      </w:pPr>
      <w:r w:rsidRPr="00890B0C">
        <w:rPr>
          <w:noProof/>
        </w:rPr>
        <w:lastRenderedPageBreak/>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722" w:name="HL70739"/>
      <w:bookmarkEnd w:id="722"/>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723" w:name="HL70742"/>
      <w:bookmarkEnd w:id="723"/>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lastRenderedPageBreak/>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724" w:name="HL70749"/>
      <w:bookmarkEnd w:id="724"/>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lastRenderedPageBreak/>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725" w:name="HL70755"/>
      <w:bookmarkEnd w:id="725"/>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lastRenderedPageBreak/>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726" w:name="HL70757"/>
      <w:bookmarkEnd w:id="726"/>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727" w:name="HL70759"/>
      <w:bookmarkStart w:id="728" w:name="_Toc89062829"/>
      <w:bookmarkStart w:id="729" w:name="_Toc20321549"/>
      <w:bookmarkEnd w:id="727"/>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730" w:name="_Hlt1757665"/>
      <w:r w:rsidRPr="00890B0C">
        <w:rPr>
          <w:noProof/>
        </w:rPr>
        <w:t>Procedures</w:t>
      </w:r>
      <w:bookmarkEnd w:id="711"/>
      <w:bookmarkEnd w:id="712"/>
      <w:bookmarkEnd w:id="713"/>
      <w:bookmarkEnd w:id="714"/>
      <w:bookmarkEnd w:id="715"/>
      <w:bookmarkEnd w:id="716"/>
      <w:r w:rsidRPr="00890B0C">
        <w:rPr>
          <w:noProof/>
        </w:rPr>
        <w:t xml:space="preserve"> Segment</w:t>
      </w:r>
      <w:bookmarkEnd w:id="717"/>
      <w:bookmarkEnd w:id="718"/>
      <w:bookmarkEnd w:id="728"/>
      <w:bookmarkEnd w:id="729"/>
      <w:bookmarkEnd w:id="730"/>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731" w:name="PR1"/>
      <w:r w:rsidRPr="00713BF5">
        <w:rPr>
          <w:noProof/>
          <w:lang w:val="fr-CH"/>
        </w:rPr>
        <w:t>HL7 Attribute Table - PR1</w:t>
      </w:r>
      <w:bookmarkEnd w:id="731"/>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732" w:name="_Toc1882034"/>
      <w:r w:rsidRPr="001A732A">
        <w:rPr>
          <w:noProof/>
          <w:vanish/>
        </w:rPr>
        <w:t>PR1 Field Definitions</w:t>
      </w:r>
      <w:bookmarkEnd w:id="732"/>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733"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733"/>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734" w:name="PR1_02"/>
      <w:bookmarkStart w:id="735" w:name="_Toc1882036"/>
      <w:r w:rsidRPr="00890B0C">
        <w:rPr>
          <w:noProof/>
        </w:rPr>
        <w:t>PR1-2   Procedure Coding Method</w:t>
      </w:r>
      <w:bookmarkEnd w:id="734"/>
      <w:r w:rsidRPr="00890B0C">
        <w:rPr>
          <w:noProof/>
        </w:rPr>
        <w:t xml:space="preserve">   00392</w:t>
      </w:r>
      <w:bookmarkEnd w:id="735"/>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736" w:name="PR1_03"/>
      <w:bookmarkStart w:id="737" w:name="_Toc1882037"/>
      <w:r w:rsidRPr="00890B0C">
        <w:rPr>
          <w:noProof/>
        </w:rPr>
        <w:t>PR1-3   Procedure Code</w:t>
      </w:r>
      <w:bookmarkEnd w:id="73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737"/>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738" w:name="PR1_04"/>
      <w:bookmarkStart w:id="739" w:name="_Toc1882038"/>
      <w:r w:rsidRPr="00890B0C">
        <w:rPr>
          <w:noProof/>
        </w:rPr>
        <w:t>PR1-4   Procedure Description</w:t>
      </w:r>
      <w:bookmarkEnd w:id="738"/>
      <w:r w:rsidRPr="00890B0C">
        <w:rPr>
          <w:noProof/>
        </w:rPr>
        <w:t xml:space="preserve">   00394</w:t>
      </w:r>
      <w:bookmarkEnd w:id="739"/>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740"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740"/>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741"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741"/>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742"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742"/>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743" w:name="PR1_08"/>
      <w:bookmarkStart w:id="744" w:name="_Toc1882042"/>
      <w:r w:rsidRPr="00890B0C">
        <w:rPr>
          <w:noProof/>
        </w:rPr>
        <w:lastRenderedPageBreak/>
        <w:t>PR1-8   Anesthesiologist</w:t>
      </w:r>
      <w:bookmarkEnd w:id="743"/>
      <w:r w:rsidRPr="00890B0C">
        <w:rPr>
          <w:noProof/>
        </w:rPr>
        <w:t xml:space="preserve">   00398</w:t>
      </w:r>
      <w:bookmarkEnd w:id="744"/>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745" w:name="_Hlt479434884"/>
      <w:bookmarkStart w:id="746" w:name="_Toc1882043"/>
      <w:bookmarkEnd w:id="745"/>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746"/>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747"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747"/>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748" w:name="PR1_11"/>
      <w:bookmarkStart w:id="749" w:name="_Toc1882045"/>
      <w:r w:rsidRPr="00890B0C">
        <w:rPr>
          <w:noProof/>
        </w:rPr>
        <w:t>PR1-11   Surgeon</w:t>
      </w:r>
      <w:bookmarkEnd w:id="748"/>
      <w:r w:rsidRPr="00890B0C">
        <w:rPr>
          <w:noProof/>
        </w:rPr>
        <w:t xml:space="preserve">   00401</w:t>
      </w:r>
      <w:bookmarkEnd w:id="749"/>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750" w:name="PR1_12"/>
      <w:bookmarkStart w:id="751" w:name="_Toc1882046"/>
      <w:r w:rsidRPr="00890B0C">
        <w:rPr>
          <w:noProof/>
        </w:rPr>
        <w:t>PR1-12   Procedure Practitioner</w:t>
      </w:r>
      <w:bookmarkEnd w:id="750"/>
      <w:r w:rsidRPr="00890B0C">
        <w:rPr>
          <w:noProof/>
        </w:rPr>
        <w:t xml:space="preserve">   00402</w:t>
      </w:r>
      <w:bookmarkEnd w:id="751"/>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752"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752"/>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753"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753"/>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754" w:name="_Toc1882049"/>
      <w:bookmarkStart w:id="755" w:name="_Toc346777010"/>
      <w:bookmarkStart w:id="756" w:name="_Toc346777047"/>
      <w:r w:rsidRPr="00713BF5">
        <w:rPr>
          <w:noProof/>
          <w:lang w:val="fr-CH"/>
        </w:rPr>
        <w:lastRenderedPageBreak/>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754"/>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757" w:name="PR1_16"/>
      <w:bookmarkStart w:id="758" w:name="_Toc1882050"/>
      <w:r w:rsidRPr="00713BF5">
        <w:rPr>
          <w:noProof/>
          <w:lang w:val="fr-CH"/>
        </w:rPr>
        <w:t>PR1-16   Procedure Code Modifier</w:t>
      </w:r>
      <w:bookmarkEnd w:id="757"/>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758"/>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759" w:name="_Toc348245483"/>
      <w:bookmarkStart w:id="760" w:name="_Toc348245553"/>
      <w:bookmarkStart w:id="761" w:name="_Toc348259068"/>
      <w:bookmarkStart w:id="762" w:name="_Toc348340222"/>
      <w:bookmarkStart w:id="763" w:name="_Toc359236265"/>
    </w:p>
    <w:p w14:paraId="7F3F66FD" w14:textId="77777777" w:rsidR="009E61BC" w:rsidRPr="00890B0C" w:rsidRDefault="009E61BC">
      <w:pPr>
        <w:pStyle w:val="Heading4"/>
        <w:tabs>
          <w:tab w:val="num" w:pos="1440"/>
        </w:tabs>
        <w:rPr>
          <w:noProof/>
        </w:rPr>
      </w:pPr>
      <w:bookmarkStart w:id="764"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764"/>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765"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765"/>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lastRenderedPageBreak/>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766"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766"/>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767"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767"/>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768" w:name="_Hlt531515220"/>
        <w:r w:rsidRPr="002B6F67">
          <w:rPr>
            <w:rStyle w:val="ReferenceHL7Table"/>
          </w:rPr>
          <w:t>L</w:t>
        </w:r>
        <w:bookmarkEnd w:id="768"/>
        <w:r w:rsidRPr="002B6F67">
          <w:rPr>
            <w:rStyle w:val="ReferenceHL7Table"/>
          </w:rPr>
          <w:t>7 Table 0206 - Segment Actio</w:t>
        </w:r>
        <w:bookmarkStart w:id="769" w:name="_Hlt478466845"/>
        <w:r w:rsidRPr="002B6F67">
          <w:rPr>
            <w:rStyle w:val="ReferenceHL7Table"/>
          </w:rPr>
          <w:t>n</w:t>
        </w:r>
        <w:bookmarkEnd w:id="769"/>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770" w:name="HL70761"/>
      <w:bookmarkEnd w:id="770"/>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771" w:name="HL70763"/>
      <w:bookmarkStart w:id="772" w:name="_Hlt1757714"/>
      <w:bookmarkStart w:id="773" w:name="_Toc1882055"/>
      <w:bookmarkStart w:id="774" w:name="_Toc89062830"/>
      <w:bookmarkEnd w:id="771"/>
      <w:bookmarkEnd w:id="772"/>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lastRenderedPageBreak/>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 xml:space="preserve">This field indicates </w:t>
      </w:r>
      <w:proofErr w:type="gramStart"/>
      <w:r w:rsidRPr="00890B0C">
        <w:t>whether or not</w:t>
      </w:r>
      <w:proofErr w:type="gramEnd"/>
      <w:r w:rsidRPr="00890B0C">
        <w:t xml:space="preserve">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775"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776" w:name="_Hlt1757677"/>
      <w:r w:rsidRPr="00890B0C">
        <w:rPr>
          <w:noProof/>
        </w:rPr>
        <w:t>Guarantor</w:t>
      </w:r>
      <w:bookmarkEnd w:id="755"/>
      <w:bookmarkEnd w:id="756"/>
      <w:bookmarkEnd w:id="759"/>
      <w:bookmarkEnd w:id="760"/>
      <w:bookmarkEnd w:id="761"/>
      <w:bookmarkEnd w:id="762"/>
      <w:r w:rsidRPr="00890B0C">
        <w:rPr>
          <w:noProof/>
        </w:rPr>
        <w:t xml:space="preserve"> Segmen</w:t>
      </w:r>
      <w:bookmarkEnd w:id="776"/>
      <w:r w:rsidRPr="00890B0C">
        <w:rPr>
          <w:noProof/>
        </w:rPr>
        <w:t>t</w:t>
      </w:r>
      <w:bookmarkEnd w:id="763"/>
      <w:bookmarkEnd w:id="773"/>
      <w:bookmarkEnd w:id="774"/>
      <w:bookmarkEnd w:id="775"/>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777" w:name="GT1"/>
      <w:r w:rsidRPr="00713BF5">
        <w:rPr>
          <w:noProof/>
          <w:lang w:val="fr-CH"/>
        </w:rPr>
        <w:t>HL7 Attribute Table - GT1</w:t>
      </w:r>
      <w:bookmarkEnd w:id="777"/>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778"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778"/>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779" w:name="_Toc1882056"/>
      <w:r w:rsidRPr="00244FF7">
        <w:rPr>
          <w:noProof/>
          <w:vanish/>
        </w:rPr>
        <w:t>GT1 Field Definitions</w:t>
      </w:r>
      <w:bookmarkEnd w:id="779"/>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780"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780"/>
    </w:p>
    <w:p w14:paraId="24CDA3F3" w14:textId="77777777" w:rsidR="009E61BC" w:rsidRPr="00890B0C" w:rsidRDefault="009E61BC">
      <w:pPr>
        <w:pStyle w:val="NormalIndented"/>
        <w:rPr>
          <w:noProof/>
        </w:rPr>
      </w:pPr>
      <w:r w:rsidRPr="00890B0C">
        <w:rPr>
          <w:noProof/>
        </w:rPr>
        <w:lastRenderedPageBreak/>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781"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781"/>
    </w:p>
    <w:p w14:paraId="1EBB8C8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782" w:name="GT1_03"/>
      <w:bookmarkStart w:id="783" w:name="_Toc1882059"/>
      <w:r w:rsidRPr="00890B0C">
        <w:rPr>
          <w:noProof/>
        </w:rPr>
        <w:t>GT1-3   Guarantor Name</w:t>
      </w:r>
      <w:bookmarkEnd w:id="782"/>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783"/>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lastRenderedPageBreak/>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784"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784"/>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785" w:name="GT1_5"/>
      <w:bookmarkStart w:id="786" w:name="_Toc1882061"/>
      <w:r w:rsidRPr="00890B0C">
        <w:rPr>
          <w:noProof/>
        </w:rPr>
        <w:t>GT1-5   Guarantor Address</w:t>
      </w:r>
      <w:bookmarkEnd w:id="785"/>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786"/>
    </w:p>
    <w:p w14:paraId="0EE611BF" w14:textId="77777777" w:rsidR="00C344D6" w:rsidRDefault="00C344D6" w:rsidP="00C344D6">
      <w:pPr>
        <w:pStyle w:val="Components"/>
      </w:pPr>
      <w:bookmarkStart w:id="78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787"/>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788"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788"/>
    </w:p>
    <w:p w14:paraId="38C3EA93" w14:textId="77777777" w:rsidR="00C344D6" w:rsidRPr="004F164C" w:rsidRDefault="00C344D6" w:rsidP="00C344D6">
      <w:pPr>
        <w:pStyle w:val="Components"/>
        <w:rPr>
          <w:lang w:val="pt-BR"/>
        </w:rPr>
      </w:pPr>
      <w:bookmarkStart w:id="789"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789"/>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790" w:name="_Toc1882063"/>
      <w:r w:rsidRPr="004F164C">
        <w:rPr>
          <w:noProof/>
          <w:lang w:val="pt-BR"/>
        </w:rPr>
        <w:lastRenderedPageBreak/>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790"/>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791"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791"/>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792"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792"/>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793" w:name="_Toc1882066"/>
      <w:r w:rsidRPr="00890B0C">
        <w:rPr>
          <w:noProof/>
        </w:rPr>
        <w:lastRenderedPageBreak/>
        <w:t>GT1-10   Guarantor T</w:t>
      </w:r>
      <w:bookmarkStart w:id="794" w:name="_Hlt1330910"/>
      <w:bookmarkEnd w:id="794"/>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793"/>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795"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795"/>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796"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796"/>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797"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797"/>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798"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798"/>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799"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799"/>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800" w:name="GT1_16"/>
      <w:bookmarkStart w:id="801" w:name="_Toc1882072"/>
      <w:r w:rsidRPr="00890B0C">
        <w:rPr>
          <w:noProof/>
        </w:rPr>
        <w:t>GT1-16   Guarantor Employer Name</w:t>
      </w:r>
      <w:bookmarkEnd w:id="800"/>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801"/>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802"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802"/>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803"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803"/>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804"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804"/>
    </w:p>
    <w:p w14:paraId="7E15864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lastRenderedPageBreak/>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805"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805"/>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806" w:name="_Hlt1329779"/>
        <w:r w:rsidRPr="00890B0C">
          <w:rPr>
            <w:rStyle w:val="ReferenceUserTable"/>
            <w:noProof/>
          </w:rPr>
          <w:t>e</w:t>
        </w:r>
        <w:bookmarkEnd w:id="806"/>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807" w:name="HL70066"/>
      <w:bookmarkStart w:id="808" w:name="GT1_21"/>
      <w:bookmarkStart w:id="809" w:name="_Toc1882077"/>
      <w:bookmarkEnd w:id="807"/>
      <w:r w:rsidRPr="00890B0C">
        <w:rPr>
          <w:noProof/>
        </w:rPr>
        <w:t>GT1-21   Guarantor Organization Name</w:t>
      </w:r>
      <w:bookmarkEnd w:id="808"/>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809"/>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lastRenderedPageBreak/>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810"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810"/>
    </w:p>
    <w:p w14:paraId="310DE13B" w14:textId="6BBF15FA"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811"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811"/>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812"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812"/>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813"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813"/>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814"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814"/>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815" w:name="_Toc1882083"/>
      <w:r w:rsidRPr="00890B0C">
        <w:rPr>
          <w:noProof/>
        </w:rPr>
        <w:lastRenderedPageBreak/>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815"/>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816"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816"/>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817"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817"/>
    </w:p>
    <w:p w14:paraId="1F735F1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818"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818"/>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819"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819"/>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820"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820"/>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821"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821"/>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822" w:name="_Hlt1330983"/>
      <w:bookmarkStart w:id="823" w:name="_Toc1882090"/>
      <w:bookmarkEnd w:id="822"/>
      <w:r w:rsidRPr="00890B0C">
        <w:rPr>
          <w:noProof/>
        </w:rPr>
        <w:t>GT1-34   Ambulatory S</w:t>
      </w:r>
      <w:bookmarkStart w:id="824" w:name="_Hlt1330895"/>
      <w:bookmarkEnd w:id="824"/>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823"/>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825"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825"/>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826"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826"/>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827"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827"/>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828"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828"/>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829"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829"/>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830"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830"/>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831"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831"/>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832"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832"/>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833"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833"/>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834" w:name="_Hlt479435327"/>
      <w:bookmarkStart w:id="835" w:name="_Toc1882100"/>
      <w:bookmarkEnd w:id="834"/>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835"/>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836"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836"/>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837"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837"/>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838"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838"/>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839"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839"/>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840"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840"/>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841"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841"/>
    </w:p>
    <w:p w14:paraId="7C9A2E12" w14:textId="77777777" w:rsidR="00C344D6" w:rsidRDefault="00C344D6" w:rsidP="00C344D6">
      <w:pPr>
        <w:pStyle w:val="Components"/>
      </w:pPr>
      <w:bookmarkStart w:id="842"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42"/>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843" w:name="GT1_51"/>
      <w:bookmarkStart w:id="844" w:name="_Toc1882107"/>
      <w:r w:rsidRPr="00890B0C">
        <w:rPr>
          <w:noProof/>
        </w:rPr>
        <w:t>GT1-51   Guarantor Employer</w:t>
      </w:r>
      <w:r>
        <w:rPr>
          <w:noProof/>
        </w:rPr>
        <w:t>'</w:t>
      </w:r>
      <w:r w:rsidRPr="00890B0C">
        <w:rPr>
          <w:noProof/>
        </w:rPr>
        <w:t>s Organization Name</w:t>
      </w:r>
      <w:bookmarkEnd w:id="843"/>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844"/>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845"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845"/>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846"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846"/>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847"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847"/>
    </w:p>
    <w:p w14:paraId="4E17F20F" w14:textId="77777777" w:rsidR="00C344D6" w:rsidRDefault="00C344D6" w:rsidP="00C344D6">
      <w:pPr>
        <w:pStyle w:val="Components"/>
      </w:pPr>
      <w:bookmarkStart w:id="848"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48"/>
    </w:p>
    <w:p w14:paraId="3D16B925" w14:textId="77777777" w:rsidR="009E61BC" w:rsidRPr="00890B0C" w:rsidRDefault="009E61BC">
      <w:pPr>
        <w:pStyle w:val="NormalIndented"/>
        <w:rPr>
          <w:noProof/>
        </w:rPr>
      </w:pPr>
      <w:r w:rsidRPr="00890B0C">
        <w:rPr>
          <w:noProof/>
        </w:rPr>
        <w:t xml:space="preserve">Definition:  This field contains </w:t>
      </w:r>
      <w:bookmarkStart w:id="849" w:name="_Toc346777024"/>
      <w:bookmarkStart w:id="850" w:name="_Toc346777061"/>
      <w:bookmarkStart w:id="851" w:name="_Toc348245497"/>
      <w:bookmarkStart w:id="852" w:name="_Toc348245567"/>
      <w:bookmarkStart w:id="853" w:name="_Toc348259082"/>
      <w:bookmarkStart w:id="854" w:name="_Toc348340236"/>
      <w:bookmarkEnd w:id="849"/>
      <w:bookmarkEnd w:id="850"/>
      <w:bookmarkEnd w:id="851"/>
      <w:bookmarkEnd w:id="852"/>
      <w:bookmarkEnd w:id="853"/>
      <w:bookmarkEnd w:id="854"/>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855"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855"/>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856" w:name="_Hlt1757722"/>
      <w:bookmarkStart w:id="857" w:name="_Toc346777011"/>
      <w:bookmarkStart w:id="858" w:name="_Toc346777048"/>
      <w:bookmarkStart w:id="859" w:name="_Toc348245484"/>
      <w:bookmarkStart w:id="860" w:name="_Toc348245554"/>
      <w:bookmarkStart w:id="861" w:name="_Toc348259069"/>
      <w:bookmarkStart w:id="862" w:name="_Toc348340223"/>
      <w:bookmarkStart w:id="863" w:name="_Toc359236266"/>
      <w:bookmarkStart w:id="864" w:name="_Toc1882112"/>
      <w:bookmarkStart w:id="865" w:name="_Toc89062831"/>
      <w:bookmarkStart w:id="866" w:name="_Toc20321551"/>
      <w:bookmarkEnd w:id="856"/>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867" w:name="_Hlt1757690"/>
      <w:r w:rsidRPr="00890B0C">
        <w:rPr>
          <w:noProof/>
        </w:rPr>
        <w:t xml:space="preserve"> Insurance</w:t>
      </w:r>
      <w:bookmarkEnd w:id="857"/>
      <w:bookmarkEnd w:id="858"/>
      <w:bookmarkEnd w:id="859"/>
      <w:bookmarkEnd w:id="860"/>
      <w:bookmarkEnd w:id="861"/>
      <w:bookmarkEnd w:id="862"/>
      <w:r w:rsidRPr="00890B0C">
        <w:rPr>
          <w:noProof/>
        </w:rPr>
        <w:t xml:space="preserve"> Se</w:t>
      </w:r>
      <w:bookmarkEnd w:id="867"/>
      <w:r w:rsidRPr="00890B0C">
        <w:rPr>
          <w:noProof/>
        </w:rPr>
        <w:t>gment</w:t>
      </w:r>
      <w:bookmarkEnd w:id="863"/>
      <w:bookmarkEnd w:id="864"/>
      <w:bookmarkEnd w:id="865"/>
      <w:bookmarkEnd w:id="866"/>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868" w:name="IN1"/>
      <w:r w:rsidRPr="00890B0C">
        <w:rPr>
          <w:noProof/>
        </w:rPr>
        <w:t>HL7 Attribute Table - IN1</w:t>
      </w:r>
      <w:bookmarkEnd w:id="868"/>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0" w:anchor="HL70072" w:history="1">
              <w:r w:rsidR="009E61BC" w:rsidRPr="00890B0C">
                <w:rPr>
                  <w:rStyle w:val="HyperlinkTable"/>
                  <w:noProof/>
                </w:rPr>
                <w:t>00</w:t>
              </w:r>
              <w:bookmarkStart w:id="869" w:name="_Hlt479435551"/>
              <w:r w:rsidR="009E61BC" w:rsidRPr="00890B0C">
                <w:rPr>
                  <w:rStyle w:val="HyperlinkTable"/>
                  <w:noProof/>
                </w:rPr>
                <w:t>7</w:t>
              </w:r>
              <w:bookmarkEnd w:id="869"/>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14:paraId="2263ACD6" w14:textId="77777777"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14:paraId="6F7A5528" w14:textId="77777777"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4321D8D7" w14:textId="5ACC0287" w:rsidR="009E61BC" w:rsidRPr="00961F36" w:rsidRDefault="00000000">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bl>
    <w:p w14:paraId="26FF8570" w14:textId="77777777" w:rsidR="009E61BC" w:rsidRPr="00961F36" w:rsidRDefault="009E61BC">
      <w:pPr>
        <w:pStyle w:val="Heading4"/>
        <w:rPr>
          <w:noProof/>
          <w:vanish/>
        </w:rPr>
      </w:pPr>
      <w:bookmarkStart w:id="870" w:name="_Toc1882113"/>
      <w:r w:rsidRPr="00961F36">
        <w:rPr>
          <w:noProof/>
          <w:vanish/>
        </w:rPr>
        <w:t>IN1 Field Definitions</w:t>
      </w:r>
      <w:bookmarkEnd w:id="870"/>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871" w:name="_Toc1882114"/>
      <w:r w:rsidRPr="00961F36">
        <w:rPr>
          <w:noProof/>
        </w:rPr>
        <w:t xml:space="preserve">IN1-1   </w:t>
      </w:r>
      <w:bookmarkStart w:id="872" w:name="IN1_01"/>
      <w:r w:rsidRPr="00961F36">
        <w:rPr>
          <w:noProof/>
        </w:rPr>
        <w:t xml:space="preserve">Set ID </w:t>
      </w:r>
      <w:r w:rsidRPr="00961F36">
        <w:rPr>
          <w:noProof/>
        </w:rPr>
        <w:noBreakHyphen/>
        <w:t xml:space="preserve"> IN1</w:t>
      </w:r>
      <w:bookmarkEnd w:id="872"/>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871"/>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873"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873"/>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874" w:name="IN1_03"/>
      <w:bookmarkStart w:id="875" w:name="_Toc1882116"/>
      <w:r w:rsidRPr="00890B0C">
        <w:rPr>
          <w:noProof/>
        </w:rPr>
        <w:t>IN1-3   Insurance Company ID</w:t>
      </w:r>
      <w:bookmarkEnd w:id="874"/>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875"/>
    </w:p>
    <w:p w14:paraId="19B74E05"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876"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876"/>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877"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877"/>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878"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878"/>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879"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879"/>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880"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880"/>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881"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881"/>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882" w:name="_Toc1882123"/>
      <w:r w:rsidRPr="00890B0C">
        <w:rPr>
          <w:noProof/>
        </w:rPr>
        <w:t>IN1-10   Insured</w:t>
      </w:r>
      <w:r>
        <w:rPr>
          <w:noProof/>
        </w:rPr>
        <w:t>'</w:t>
      </w:r>
      <w:r w:rsidRPr="00890B0C">
        <w:rPr>
          <w:noProof/>
        </w:rPr>
        <w:t>s G</w:t>
      </w:r>
      <w:bookmarkStart w:id="883" w:name="_Hlt1330998"/>
      <w:bookmarkEnd w:id="883"/>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882"/>
    </w:p>
    <w:p w14:paraId="7B4FC78E"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884"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884"/>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885"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885"/>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886"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886"/>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887"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887"/>
    </w:p>
    <w:p w14:paraId="70EFCA5D" w14:textId="77777777" w:rsidR="00C344D6" w:rsidRDefault="00C344D6" w:rsidP="00C344D6">
      <w:pPr>
        <w:pStyle w:val="Components"/>
      </w:pPr>
      <w:bookmarkStart w:id="888" w:name="AUIComponent"/>
      <w:r>
        <w:t>Components:  &lt;Authorization Number (ST)&gt; ^ &lt;Date (DT)&gt; ^ &lt;Source (ST)&gt;</w:t>
      </w:r>
      <w:bookmarkEnd w:id="888"/>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889"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889"/>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890"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890"/>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891" w:name="_Toc1882130"/>
      <w:r w:rsidRPr="00890B0C">
        <w:rPr>
          <w:noProof/>
        </w:rPr>
        <w:t xml:space="preserve">IN1-17   </w:t>
      </w:r>
      <w:bookmarkStart w:id="892" w:name="IN1_17"/>
      <w:r w:rsidRPr="00890B0C">
        <w:rPr>
          <w:noProof/>
        </w:rPr>
        <w:t>Insured</w:t>
      </w:r>
      <w:r>
        <w:rPr>
          <w:noProof/>
        </w:rPr>
        <w:t>'</w:t>
      </w:r>
      <w:r w:rsidRPr="00890B0C">
        <w:rPr>
          <w:noProof/>
        </w:rPr>
        <w:t>s Relationship to Patient</w:t>
      </w:r>
      <w:bookmarkEnd w:id="892"/>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891"/>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893"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893"/>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894" w:name="_IN1-19___Insured's_Address___(XAD)_"/>
      <w:bookmarkStart w:id="895" w:name="_Toc1882132"/>
      <w:bookmarkEnd w:id="894"/>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895"/>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896"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896"/>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897" w:name="_Toc1882134"/>
      <w:r w:rsidRPr="00890B0C">
        <w:rPr>
          <w:noProof/>
        </w:rPr>
        <w:lastRenderedPageBreak/>
        <w:t>IN1-21   Coordination of B</w:t>
      </w:r>
      <w:bookmarkStart w:id="898" w:name="_Hlt1331011"/>
      <w:bookmarkEnd w:id="898"/>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897"/>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899"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899"/>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900"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900"/>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901"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901"/>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902"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902"/>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903"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903"/>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904"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904"/>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905"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905"/>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906"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906"/>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907"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907"/>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908"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908"/>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909"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909"/>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910"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910"/>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911" w:name="_Toc1882147"/>
      <w:r w:rsidRPr="00890B0C">
        <w:rPr>
          <w:noProof/>
        </w:rPr>
        <w:t>IN1-34   Delay Before L.R. D</w:t>
      </w:r>
      <w:bookmarkStart w:id="912" w:name="_Hlt1331026"/>
      <w:bookmarkEnd w:id="912"/>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911"/>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913"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913"/>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914" w:name="_Hlt1326959"/>
        <w:r w:rsidRPr="00890B0C">
          <w:rPr>
            <w:rStyle w:val="ReferenceUserTable"/>
            <w:noProof/>
          </w:rPr>
          <w:t>s</w:t>
        </w:r>
        <w:bookmarkEnd w:id="914"/>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915" w:name="_Hlt1326962"/>
      <w:bookmarkStart w:id="916" w:name="IN1_36"/>
      <w:bookmarkStart w:id="917" w:name="_Toc1882149"/>
      <w:bookmarkEnd w:id="915"/>
      <w:r w:rsidRPr="00890B0C">
        <w:rPr>
          <w:noProof/>
        </w:rPr>
        <w:t>IN1-36   Policy Number</w:t>
      </w:r>
      <w:bookmarkEnd w:id="916"/>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917"/>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918"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918"/>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919" w:name="IN1_38"/>
      <w:bookmarkStart w:id="920" w:name="_Toc1882151"/>
      <w:r w:rsidRPr="00890B0C">
        <w:rPr>
          <w:noProof/>
        </w:rPr>
        <w:t xml:space="preserve">IN1-38   Policy Limit </w:t>
      </w:r>
      <w:r w:rsidRPr="00890B0C">
        <w:rPr>
          <w:noProof/>
        </w:rPr>
        <w:noBreakHyphen/>
        <w:t xml:space="preserve"> Amount</w:t>
      </w:r>
      <w:bookmarkEnd w:id="919"/>
      <w:r w:rsidRPr="00890B0C">
        <w:rPr>
          <w:noProof/>
        </w:rPr>
        <w:t xml:space="preserve">   00463</w:t>
      </w:r>
      <w:bookmarkEnd w:id="920"/>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921"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921"/>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922" w:name="IN1_40"/>
      <w:bookmarkStart w:id="923" w:name="_Toc1882153"/>
      <w:r w:rsidRPr="00890B0C">
        <w:rPr>
          <w:noProof/>
        </w:rPr>
        <w:t xml:space="preserve">IN1-40   Room Rate </w:t>
      </w:r>
      <w:r w:rsidRPr="00890B0C">
        <w:rPr>
          <w:noProof/>
        </w:rPr>
        <w:noBreakHyphen/>
        <w:t xml:space="preserve"> Semi</w:t>
      </w:r>
      <w:r w:rsidRPr="00890B0C">
        <w:rPr>
          <w:noProof/>
        </w:rPr>
        <w:noBreakHyphen/>
        <w:t>Private</w:t>
      </w:r>
      <w:bookmarkEnd w:id="922"/>
      <w:r w:rsidRPr="00890B0C">
        <w:rPr>
          <w:noProof/>
        </w:rPr>
        <w:t xml:space="preserve">   00465</w:t>
      </w:r>
      <w:bookmarkEnd w:id="923"/>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924" w:name="IN1_41"/>
      <w:bookmarkStart w:id="925" w:name="_Toc1882154"/>
      <w:r w:rsidRPr="00890B0C">
        <w:rPr>
          <w:noProof/>
        </w:rPr>
        <w:t xml:space="preserve">IN1-41   Room Rate </w:t>
      </w:r>
      <w:r w:rsidRPr="00890B0C">
        <w:rPr>
          <w:noProof/>
        </w:rPr>
        <w:noBreakHyphen/>
        <w:t xml:space="preserve"> Private</w:t>
      </w:r>
      <w:bookmarkEnd w:id="924"/>
      <w:r w:rsidRPr="00890B0C">
        <w:rPr>
          <w:noProof/>
        </w:rPr>
        <w:t xml:space="preserve">   00466</w:t>
      </w:r>
      <w:bookmarkEnd w:id="925"/>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926"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926"/>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927" w:name="_Hlt1329782"/>
      <w:bookmarkStart w:id="928" w:name="_Toc1882156"/>
      <w:bookmarkEnd w:id="927"/>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928"/>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Pr="00890B0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929"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929"/>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930"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930"/>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931"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931"/>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932"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932"/>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933"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933"/>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934"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934"/>
    </w:p>
    <w:p w14:paraId="37F29882"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935"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935"/>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936"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936"/>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937" w:author="Beat Heggli" w:date="2022-08-23T10:34:00Z"/>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662AE8E7" w:rsidR="00D37DF0" w:rsidRDefault="008F7789">
      <w:pPr>
        <w:pStyle w:val="Heading4"/>
        <w:rPr>
          <w:ins w:id="938" w:author="Beat Heggli" w:date="2022-08-23T10:36:00Z"/>
          <w:noProof/>
        </w:rPr>
        <w:pPrChange w:id="939" w:author="Beat Heggli" w:date="2022-08-23T10:36:00Z">
          <w:pPr>
            <w:pStyle w:val="NormalIndented"/>
          </w:pPr>
        </w:pPrChange>
      </w:pPr>
      <w:ins w:id="940" w:author="Beat Heggli" w:date="2022-08-23T10:34:00Z">
        <w:r w:rsidRPr="00D13353">
          <w:rPr>
            <w:noProof/>
          </w:rPr>
          <w:t>IN1-5</w:t>
        </w:r>
        <w:r>
          <w:rPr>
            <w:noProof/>
          </w:rPr>
          <w:t xml:space="preserve">6 </w:t>
        </w:r>
        <w:r w:rsidRPr="00D13353">
          <w:rPr>
            <w:noProof/>
          </w:rPr>
          <w:t xml:space="preserve">  </w:t>
        </w:r>
      </w:ins>
      <w:ins w:id="941" w:author="Beat Heggli" w:date="2022-08-23T10:36:00Z">
        <w:r w:rsidR="00D37DF0" w:rsidRPr="00D37DF0">
          <w:rPr>
            <w:noProof/>
          </w:rPr>
          <w:t xml:space="preserve">Subsidized Health Program Beneficiary Identifier, </w:t>
        </w:r>
      </w:ins>
      <w:ins w:id="942" w:author="Beat Heggli" w:date="2022-08-23T10:34:00Z">
        <w:r w:rsidRPr="00D13353">
          <w:rPr>
            <w:noProof/>
          </w:rPr>
          <w:t>(</w:t>
        </w:r>
      </w:ins>
      <w:ins w:id="943" w:author="Beat Heggli" w:date="2022-08-23T10:36:00Z">
        <w:r w:rsidR="00D37DF0">
          <w:rPr>
            <w:noProof/>
          </w:rPr>
          <w:t>ST</w:t>
        </w:r>
      </w:ins>
      <w:ins w:id="944" w:author="Beat Heggli" w:date="2022-08-23T10:34:00Z">
        <w:r w:rsidRPr="00D13353">
          <w:rPr>
            <w:noProof/>
          </w:rPr>
          <w:t xml:space="preserve">) </w:t>
        </w:r>
        <w:r>
          <w:rPr>
            <w:noProof/>
          </w:rPr>
          <w:t xml:space="preserve"> </w:t>
        </w:r>
        <w:r w:rsidRPr="00D13353">
          <w:rPr>
            <w:noProof/>
          </w:rPr>
          <w:t xml:space="preserve"> </w:t>
        </w:r>
      </w:ins>
      <w:ins w:id="945" w:author="Beat Heggli" w:date="2022-08-23T10:36:00Z">
        <w:r w:rsidR="00D37DF0">
          <w:rPr>
            <w:noProof/>
          </w:rPr>
          <w:t>?????</w:t>
        </w:r>
      </w:ins>
    </w:p>
    <w:p w14:paraId="01FAB6D3" w14:textId="692B9668" w:rsidR="008F7789" w:rsidRPr="00D833F6" w:rsidDel="00D37DF0" w:rsidRDefault="00D37DF0" w:rsidP="00D37DF0">
      <w:pPr>
        <w:pStyle w:val="NormalIndented"/>
        <w:rPr>
          <w:del w:id="946" w:author="Beat Heggli" w:date="2022-08-23T10:36:00Z"/>
          <w:noProof/>
        </w:rPr>
      </w:pPr>
      <w:ins w:id="947"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948" w:name="_Toc346777012"/>
      <w:bookmarkStart w:id="949" w:name="_Toc346777049"/>
      <w:bookmarkStart w:id="950" w:name="_Toc348245485"/>
      <w:bookmarkStart w:id="951" w:name="_Toc348245555"/>
      <w:bookmarkStart w:id="952" w:name="_Toc348259070"/>
      <w:bookmarkStart w:id="953" w:name="_Toc348340224"/>
      <w:bookmarkStart w:id="954" w:name="_Toc359236267"/>
      <w:bookmarkStart w:id="955" w:name="_Toc1882165"/>
      <w:bookmarkStart w:id="956" w:name="_Toc89062832"/>
      <w:bookmarkStart w:id="957"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958" w:name="_Hlt1757736"/>
      <w:r w:rsidRPr="00890B0C">
        <w:rPr>
          <w:noProof/>
        </w:rPr>
        <w:t>Insurance Additional Information</w:t>
      </w:r>
      <w:bookmarkEnd w:id="948"/>
      <w:bookmarkEnd w:id="949"/>
      <w:bookmarkEnd w:id="950"/>
      <w:bookmarkEnd w:id="951"/>
      <w:bookmarkEnd w:id="952"/>
      <w:bookmarkEnd w:id="953"/>
      <w:r w:rsidRPr="00890B0C">
        <w:rPr>
          <w:noProof/>
        </w:rPr>
        <w:t xml:space="preserve"> S</w:t>
      </w:r>
      <w:bookmarkEnd w:id="958"/>
      <w:r w:rsidRPr="00890B0C">
        <w:rPr>
          <w:noProof/>
        </w:rPr>
        <w:t>egment</w:t>
      </w:r>
      <w:bookmarkEnd w:id="954"/>
      <w:bookmarkEnd w:id="955"/>
      <w:bookmarkEnd w:id="956"/>
      <w:bookmarkEnd w:id="95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959" w:name="IN2"/>
      <w:r w:rsidRPr="00890B0C">
        <w:rPr>
          <w:noProof/>
        </w:rPr>
        <w:t>HL7 Attribute Table - IN2</w:t>
      </w:r>
      <w:bookmarkEnd w:id="95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lastRenderedPageBreak/>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lastRenderedPageBreak/>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3" w:anchor="HL70344" w:history="1">
              <w:r w:rsidR="009E61BC" w:rsidRPr="000C3FB1">
                <w:rPr>
                  <w:rStyle w:val="HyperlinkTable"/>
                  <w:noProof/>
                </w:rPr>
                <w:t>0</w:t>
              </w:r>
              <w:bookmarkStart w:id="960" w:name="_Hlt479436232"/>
              <w:r w:rsidR="009E61BC" w:rsidRPr="000C3FB1">
                <w:rPr>
                  <w:rStyle w:val="HyperlinkTable"/>
                  <w:noProof/>
                </w:rPr>
                <w:t>3</w:t>
              </w:r>
              <w:bookmarkEnd w:id="96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961" w:name="_Toc1882166"/>
      <w:r w:rsidRPr="000C3FB1">
        <w:rPr>
          <w:noProof/>
          <w:vanish/>
        </w:rPr>
        <w:t>IN2 Field Definitions</w:t>
      </w:r>
      <w:bookmarkEnd w:id="96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96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962"/>
    </w:p>
    <w:p w14:paraId="114F8A9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96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96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964"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96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96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96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96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96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967" w:name="IN2_06"/>
      <w:bookmarkStart w:id="968" w:name="_Toc1882172"/>
      <w:r w:rsidRPr="00890B0C">
        <w:rPr>
          <w:noProof/>
        </w:rPr>
        <w:t>IN2-6   Medicare Health Ins Card Number</w:t>
      </w:r>
      <w:bookmarkEnd w:id="96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96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96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96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970" w:name="IN2_08"/>
      <w:bookmarkStart w:id="971" w:name="_Toc1882174"/>
      <w:r w:rsidRPr="00890B0C">
        <w:rPr>
          <w:noProof/>
        </w:rPr>
        <w:t>IN2-8   Medicaid Case Number</w:t>
      </w:r>
      <w:bookmarkEnd w:id="97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971"/>
    </w:p>
    <w:p w14:paraId="7EB5C1F6" w14:textId="2DA1A404" w:rsidR="009E61BC" w:rsidRPr="00890B0C" w:rsidRDefault="008F7789">
      <w:pPr>
        <w:pStyle w:val="NormalIndented"/>
        <w:rPr>
          <w:noProof/>
        </w:rPr>
      </w:pPr>
      <w:ins w:id="972" w:author="Beat Heggli" w:date="2022-08-23T10:32:00Z">
        <w:r w:rsidRPr="008F7789">
          <w:rPr>
            <w:noProof/>
          </w:rPr>
          <w:t>Definition: This field contains the Medicaid case number, defined by CMS or other regulatory agencies which can be used to group household members for Medicaid service eligibility.</w:t>
        </w:r>
      </w:ins>
      <w:del w:id="973"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974"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974"/>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975" w:name="IN2_10"/>
      <w:bookmarkStart w:id="976" w:name="_Toc1882176"/>
      <w:r w:rsidRPr="00890B0C">
        <w:rPr>
          <w:noProof/>
        </w:rPr>
        <w:t>IN2-10   Military ID Number</w:t>
      </w:r>
      <w:bookmarkEnd w:id="975"/>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976"/>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977"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977"/>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978"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978"/>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979"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979"/>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980"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980"/>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981" w:name="_Hlt1327360"/>
        <w:r w:rsidRPr="002F2AAE">
          <w:rPr>
            <w:rStyle w:val="ReferenceUserTable"/>
          </w:rPr>
          <w:t xml:space="preserve"> </w:t>
        </w:r>
        <w:bookmarkEnd w:id="981"/>
        <w:r w:rsidRPr="002F2AAE">
          <w:rPr>
            <w:rStyle w:val="ReferenceUserTable"/>
          </w:rPr>
          <w:t>Servic</w:t>
        </w:r>
        <w:bookmarkStart w:id="982" w:name="_Hlt1327356"/>
        <w:r w:rsidRPr="002F2AAE">
          <w:rPr>
            <w:rStyle w:val="ReferenceUserTable"/>
          </w:rPr>
          <w:t>e</w:t>
        </w:r>
        <w:bookmarkEnd w:id="982"/>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983"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983"/>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984"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984"/>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985"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985"/>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986"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986"/>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987"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987"/>
    </w:p>
    <w:p w14:paraId="049086A0" w14:textId="00A01A08"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988"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988"/>
    </w:p>
    <w:p w14:paraId="730BA996" w14:textId="41B199F4"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989"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989"/>
    </w:p>
    <w:p w14:paraId="6EFAAC7D" w14:textId="0190EA7F"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990"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990"/>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991"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991"/>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992"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992"/>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993"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993"/>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994" w:name="_Hlt479104195"/>
        <w:r w:rsidRPr="00890B0C">
          <w:rPr>
            <w:rStyle w:val="ReferenceUserTable"/>
            <w:noProof/>
          </w:rPr>
          <w:t>r</w:t>
        </w:r>
        <w:bookmarkEnd w:id="994"/>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995" w:name="_Hlt479104198"/>
      <w:bookmarkStart w:id="996" w:name="_Toc1882191"/>
      <w:bookmarkEnd w:id="995"/>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996"/>
    </w:p>
    <w:p w14:paraId="4900B3A7"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997" w:author="Beat Heggli" w:date="2022-08-23T10:40:00Z"/>
          <w:noProof/>
        </w:rPr>
      </w:pPr>
      <w:ins w:id="998" w:author="Beat Heggli" w:date="2022-08-23T10:40:00Z">
        <w:r w:rsidRPr="007502FC">
          <w:rPr>
            <w:noProof/>
          </w:rPr>
          <w:t>Definition:  The organization from which reimbursement is expected. The assigning authority and identifier type code are strongly recommended for all CX data types.</w:t>
        </w:r>
      </w:ins>
      <w:del w:id="999"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000"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000"/>
    </w:p>
    <w:p w14:paraId="1542FBBE"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001" w:author="Beat Heggli" w:date="2022-08-23T10:41:00Z"/>
          <w:noProof/>
        </w:rPr>
      </w:pPr>
      <w:ins w:id="1002"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003" w:author="Beat Heggli" w:date="2022-08-23T10:41:00Z"/>
          <w:noProof/>
        </w:rPr>
      </w:pPr>
      <w:ins w:id="1004" w:author="Beat Heggli" w:date="2022-08-23T10:41:00Z">
        <w:r>
          <w:rPr>
            <w:noProof/>
          </w:rPr>
          <w:lastRenderedPageBreak/>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005"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00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00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007"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008"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009" w:name="IN2_28"/>
      <w:bookmarkStart w:id="1010" w:name="_Toc1882194"/>
      <w:r w:rsidRPr="00890B0C">
        <w:rPr>
          <w:noProof/>
        </w:rPr>
        <w:t>IN2-28   Room Coverage Type/Amount</w:t>
      </w:r>
      <w:bookmarkEnd w:id="1009"/>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010"/>
    </w:p>
    <w:p w14:paraId="302B62C4" w14:textId="77777777" w:rsidR="00C344D6" w:rsidRDefault="00C344D6" w:rsidP="00C344D6">
      <w:pPr>
        <w:pStyle w:val="Components"/>
      </w:pPr>
      <w:bookmarkStart w:id="1011"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1011"/>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012" w:name="IN2_29"/>
      <w:bookmarkStart w:id="1013" w:name="_Toc1882195"/>
      <w:r w:rsidRPr="00890B0C">
        <w:rPr>
          <w:noProof/>
        </w:rPr>
        <w:t>IN2-29   Policy Type/Amount</w:t>
      </w:r>
      <w:bookmarkEnd w:id="1012"/>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013"/>
    </w:p>
    <w:p w14:paraId="3EE7D30E" w14:textId="77777777" w:rsidR="00C344D6" w:rsidRDefault="00C344D6" w:rsidP="00C344D6">
      <w:pPr>
        <w:pStyle w:val="Components"/>
      </w:pPr>
      <w:bookmarkStart w:id="1014" w:name="PTAComponent"/>
      <w:r>
        <w:t>Components:  &lt;Policy Type (CWE)&gt; ^ &lt;Amount Class (CWE)&gt; ^ &lt;WITHDRAWN Constituent&gt; ^ &lt;Money or Percentage (MOP)&gt;</w:t>
      </w:r>
    </w:p>
    <w:p w14:paraId="5E988C49" w14:textId="77777777" w:rsidR="00C344D6" w:rsidRDefault="00C344D6" w:rsidP="00C344D6">
      <w:pPr>
        <w:pStyle w:val="Components"/>
      </w:pPr>
      <w:r>
        <w:lastRenderedPageBreak/>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1014"/>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015" w:name="_Hlt815969"/>
      <w:bookmarkStart w:id="1016" w:name="_Toc1882196"/>
      <w:bookmarkEnd w:id="1015"/>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016"/>
    </w:p>
    <w:p w14:paraId="550EF071" w14:textId="77777777" w:rsidR="00C344D6" w:rsidRDefault="00C344D6" w:rsidP="00C344D6">
      <w:pPr>
        <w:pStyle w:val="Components"/>
      </w:pPr>
      <w:bookmarkStart w:id="1017"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017"/>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018" w:name="_Toc1882197"/>
      <w:bookmarkStart w:id="1019" w:name="_Toc346777013"/>
      <w:bookmarkStart w:id="1020"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018"/>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3"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021"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021"/>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lastRenderedPageBreak/>
        <w:t>Definition:  This field identifies the insured</w:t>
      </w:r>
      <w:r>
        <w:rPr>
          <w:noProof/>
        </w:rPr>
        <w:t>'</w:t>
      </w:r>
      <w:r w:rsidRPr="00890B0C">
        <w:rPr>
          <w:noProof/>
        </w:rPr>
        <w:t xml:space="preserve">s state of mobility.  Refer to </w:t>
      </w:r>
      <w:hyperlink r:id="rId264"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022"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022"/>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5"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023"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023"/>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6"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024"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024"/>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7"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025"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025"/>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lastRenderedPageBreak/>
        <w:t xml:space="preserve">Definition:  This field contains a user-defined code indicating what level of publicity is allowed (e.g., No Publicity, Family Only) for the insured. Refer to </w:t>
      </w:r>
      <w:hyperlink r:id="rId268"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026"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026"/>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69"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027"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027"/>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0"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028"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028"/>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1"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029"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029"/>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030"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030"/>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2"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031"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031"/>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3"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032"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032"/>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4"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033" w:name="_Toc1882210"/>
      <w:r w:rsidRPr="00890B0C">
        <w:rPr>
          <w:noProof/>
        </w:rPr>
        <w:lastRenderedPageBreak/>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033"/>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034"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034"/>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035"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035"/>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036"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036"/>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5"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037"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037"/>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038"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038"/>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039"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039"/>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6"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040"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040"/>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041"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041"/>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042"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042"/>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043"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043"/>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044"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044"/>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045"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045"/>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8"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046"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046"/>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047"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047"/>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79"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048"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048"/>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0"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049"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049"/>
    </w:p>
    <w:p w14:paraId="1924900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050"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050"/>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1"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051"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051"/>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052"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052"/>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053"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053"/>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2"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054"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054"/>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3"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055"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055"/>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056"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056"/>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057"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057"/>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058" w:name="IN2_70"/>
      <w:bookmarkStart w:id="1059" w:name="_Toc1882236"/>
      <w:r w:rsidRPr="00890B0C">
        <w:rPr>
          <w:noProof/>
        </w:rPr>
        <w:t>IN2-70   Insured Employer Organization Name and ID</w:t>
      </w:r>
      <w:bookmarkEnd w:id="1058"/>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059"/>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060"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060"/>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6"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061"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061"/>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7"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062" w:name="_Hlt816964"/>
        <w:r w:rsidRPr="00890B0C">
          <w:rPr>
            <w:rStyle w:val="ReferenceUserTable"/>
            <w:noProof/>
          </w:rPr>
          <w:t>o</w:t>
        </w:r>
        <w:bookmarkEnd w:id="1062"/>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063" w:name="_Hlt479436234"/>
      <w:bookmarkStart w:id="1064" w:name="_Toc348245486"/>
      <w:bookmarkStart w:id="1065" w:name="_Toc348245556"/>
      <w:bookmarkStart w:id="1066" w:name="_Toc348259071"/>
      <w:bookmarkStart w:id="1067" w:name="_Toc348340225"/>
      <w:bookmarkStart w:id="1068" w:name="_Toc359236268"/>
      <w:bookmarkStart w:id="1069" w:name="_Toc1882239"/>
      <w:bookmarkStart w:id="1070" w:name="_Toc89062833"/>
      <w:bookmarkStart w:id="1071" w:name="_Toc20321553"/>
      <w:bookmarkEnd w:id="1063"/>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072" w:name="_Hlt1757754"/>
      <w:r w:rsidRPr="00890B0C">
        <w:rPr>
          <w:noProof/>
        </w:rPr>
        <w:t>Insurance Additional Information, Certification</w:t>
      </w:r>
      <w:bookmarkEnd w:id="1019"/>
      <w:bookmarkEnd w:id="1020"/>
      <w:bookmarkEnd w:id="1064"/>
      <w:bookmarkEnd w:id="1065"/>
      <w:bookmarkEnd w:id="1066"/>
      <w:bookmarkEnd w:id="1067"/>
      <w:r w:rsidRPr="00890B0C">
        <w:rPr>
          <w:noProof/>
        </w:rPr>
        <w:t xml:space="preserve"> Segment</w:t>
      </w:r>
      <w:bookmarkEnd w:id="1068"/>
      <w:bookmarkEnd w:id="1069"/>
      <w:bookmarkEnd w:id="1070"/>
      <w:bookmarkEnd w:id="1071"/>
      <w:bookmarkEnd w:id="1072"/>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073" w:name="IN3"/>
      <w:r w:rsidRPr="00890B0C">
        <w:rPr>
          <w:noProof/>
        </w:rPr>
        <w:t>HL7 Attribute Table - IN3</w:t>
      </w:r>
      <w:bookmarkEnd w:id="1073"/>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88"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89" w:anchor="HL70233" w:history="1">
              <w:r w:rsidR="009E61BC" w:rsidRPr="00890B0C">
                <w:rPr>
                  <w:rStyle w:val="HyperlinkTable"/>
                  <w:noProof/>
                </w:rPr>
                <w:t>023</w:t>
              </w:r>
              <w:bookmarkStart w:id="1074" w:name="_Hlt479436327"/>
              <w:r w:rsidR="009E61BC" w:rsidRPr="00890B0C">
                <w:rPr>
                  <w:rStyle w:val="HyperlinkTable"/>
                  <w:noProof/>
                </w:rPr>
                <w:t>3</w:t>
              </w:r>
              <w:bookmarkEnd w:id="1074"/>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0"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1"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2"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3"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4"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5"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6"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297"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298"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299"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0"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075" w:name="_Toc1882240"/>
      <w:r w:rsidRPr="00C80A56">
        <w:rPr>
          <w:noProof/>
          <w:vanish/>
        </w:rPr>
        <w:t>IN3 Field Definitions</w:t>
      </w:r>
      <w:bookmarkEnd w:id="1075"/>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076"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076"/>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1077"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077"/>
    </w:p>
    <w:p w14:paraId="6243CAA0"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lastRenderedPageBreak/>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078"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078"/>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079"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079"/>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1"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080"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080"/>
    </w:p>
    <w:p w14:paraId="2E7622D1" w14:textId="77777777" w:rsidR="00C344D6" w:rsidRDefault="00C344D6" w:rsidP="00C344D6">
      <w:pPr>
        <w:pStyle w:val="Components"/>
      </w:pPr>
      <w:bookmarkStart w:id="1081" w:name="MOPComponent"/>
      <w:r>
        <w:t>Components:  &lt;Money or Percentage Indicator (ID)&gt; ^ &lt;Money or Percentage Quantity (NM)&gt; ^ &lt;</w:t>
      </w:r>
      <w:proofErr w:type="gramStart"/>
      <w:r>
        <w:t>Monetary  Denomination</w:t>
      </w:r>
      <w:proofErr w:type="gramEnd"/>
      <w:r>
        <w:t xml:space="preserve"> (ID)&gt;</w:t>
      </w:r>
      <w:bookmarkEnd w:id="1081"/>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082"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082"/>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083"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083"/>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084"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084"/>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085"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085"/>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086"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086"/>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087"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087"/>
    </w:p>
    <w:p w14:paraId="73DAD93C" w14:textId="77777777" w:rsidR="00C344D6" w:rsidRDefault="00C344D6" w:rsidP="00C344D6">
      <w:pPr>
        <w:pStyle w:val="Components"/>
      </w:pPr>
      <w:bookmarkStart w:id="1088"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88"/>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089"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089"/>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2"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090"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090"/>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091"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091"/>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3" w:anchor="HL70010" w:history="1">
        <w:r w:rsidRPr="003B6C8C">
          <w:rPr>
            <w:rStyle w:val="ReferenceUserTable"/>
          </w:rPr>
          <w:t>U</w:t>
        </w:r>
        <w:bookmarkStart w:id="1092" w:name="_Hlt1327898"/>
        <w:r w:rsidRPr="003B6C8C">
          <w:rPr>
            <w:rStyle w:val="ReferenceUserTable"/>
          </w:rPr>
          <w:t>s</w:t>
        </w:r>
        <w:bookmarkEnd w:id="1092"/>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093"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093"/>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094"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094"/>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095"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095"/>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4"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096"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096"/>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5"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097"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097"/>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098"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098"/>
    </w:p>
    <w:p w14:paraId="52363DAB" w14:textId="77777777" w:rsidR="00C344D6" w:rsidRDefault="00C344D6" w:rsidP="00C344D6">
      <w:pPr>
        <w:pStyle w:val="Components"/>
      </w:pPr>
      <w:bookmarkStart w:id="1099"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99"/>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6"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100" w:name="_Hlt526707983"/>
      <w:bookmarkStart w:id="1101" w:name="_Toc1882261"/>
      <w:bookmarkEnd w:id="1100"/>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101"/>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102"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102"/>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103"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103"/>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7"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104"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104"/>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8"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1105"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105"/>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09"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106" w:name="_Toc346777014"/>
      <w:bookmarkStart w:id="1107" w:name="_Toc346777051"/>
      <w:bookmarkStart w:id="1108" w:name="_Toc348245487"/>
      <w:bookmarkStart w:id="1109" w:name="_Toc348245557"/>
      <w:bookmarkStart w:id="1110" w:name="_Toc348259072"/>
      <w:bookmarkStart w:id="1111" w:name="_Toc348340226"/>
      <w:bookmarkStart w:id="1112"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0"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1"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1113" w:name="_Hlk2708593"/>
      <w:r w:rsidRPr="00890B0C">
        <w:rPr>
          <w:noProof/>
        </w:rPr>
        <w:t xml:space="preserve">This field contains the </w:t>
      </w:r>
      <w:r>
        <w:rPr>
          <w:noProof/>
        </w:rPr>
        <w:t>result of the online verification</w:t>
      </w:r>
      <w:bookmarkEnd w:id="1113"/>
      <w:r w:rsidRPr="00890B0C">
        <w:rPr>
          <w:noProof/>
        </w:rPr>
        <w:t>.  Refer to</w:t>
      </w:r>
      <w:r w:rsidRPr="00890B0C">
        <w:rPr>
          <w:rStyle w:val="ReferenceUserTable"/>
          <w:noProof/>
        </w:rPr>
        <w:t xml:space="preserve"> </w:t>
      </w:r>
      <w:hyperlink r:id="rId312"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3"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1114" w:name="_Toc1882266"/>
      <w:bookmarkStart w:id="1115" w:name="_Toc89062834"/>
      <w:bookmarkStart w:id="1116"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1117" w:name="_Hlt1757766"/>
      <w:r w:rsidRPr="00890B0C">
        <w:rPr>
          <w:noProof/>
        </w:rPr>
        <w:t>Accident</w:t>
      </w:r>
      <w:bookmarkEnd w:id="1106"/>
      <w:bookmarkEnd w:id="1107"/>
      <w:bookmarkEnd w:id="1108"/>
      <w:bookmarkEnd w:id="1109"/>
      <w:bookmarkEnd w:id="1110"/>
      <w:bookmarkEnd w:id="1111"/>
      <w:r w:rsidRPr="00890B0C">
        <w:rPr>
          <w:noProof/>
        </w:rPr>
        <w:t xml:space="preserve"> Segm</w:t>
      </w:r>
      <w:bookmarkEnd w:id="1117"/>
      <w:r w:rsidRPr="00890B0C">
        <w:rPr>
          <w:noProof/>
        </w:rPr>
        <w:t>ent</w:t>
      </w:r>
      <w:bookmarkEnd w:id="1112"/>
      <w:bookmarkEnd w:id="1114"/>
      <w:bookmarkEnd w:id="1115"/>
      <w:bookmarkEnd w:id="1116"/>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1118" w:name="ACC"/>
      <w:r w:rsidRPr="00890B0C">
        <w:rPr>
          <w:noProof/>
        </w:rPr>
        <w:lastRenderedPageBreak/>
        <w:t xml:space="preserve">HL7 Attribute Table </w:t>
      </w:r>
      <w:r w:rsidRPr="00890B0C">
        <w:rPr>
          <w:rStyle w:val="ReferenceUserTable"/>
          <w:noProof/>
        </w:rPr>
        <w:t>-</w:t>
      </w:r>
      <w:r w:rsidRPr="00890B0C">
        <w:rPr>
          <w:noProof/>
        </w:rPr>
        <w:t xml:space="preserve"> ACC</w:t>
      </w:r>
      <w:bookmarkEnd w:id="1118"/>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4"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5"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6"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1119" w:name="_Toc1882267"/>
      <w:r w:rsidRPr="00890B0C">
        <w:rPr>
          <w:noProof/>
          <w:vanish/>
        </w:rPr>
        <w:t>ACC Field Definitions</w:t>
      </w:r>
      <w:bookmarkEnd w:id="1119"/>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1120"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1120"/>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1121"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1121"/>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19"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1122"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1122"/>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1123" w:name="_Toc1882271"/>
      <w:bookmarkStart w:id="1124" w:name="_Toc346777015"/>
      <w:bookmarkStart w:id="1125"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1123"/>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1126"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1126"/>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0"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1127"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1127"/>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1"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1128"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1128"/>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1129" w:name="_Toc1882274"/>
      <w:bookmarkStart w:id="1130" w:name="_Toc348245488"/>
      <w:bookmarkStart w:id="1131" w:name="_Toc348245558"/>
      <w:bookmarkStart w:id="1132" w:name="_Toc348259073"/>
      <w:bookmarkStart w:id="1133" w:name="_Toc348340227"/>
      <w:bookmarkStart w:id="1134"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1129"/>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1135"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1135"/>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1136"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1137" w:name="_Hlt1578264"/>
      <w:bookmarkEnd w:id="1137"/>
      <w:r w:rsidRPr="00890B0C">
        <w:rPr>
          <w:noProof/>
        </w:rPr>
        <w:t>(ST)   01504</w:t>
      </w:r>
      <w:bookmarkEnd w:id="1136"/>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1138"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1138"/>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3"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1139" w:name="_Hlt1328081"/>
      <w:bookmarkStart w:id="1140" w:name="ACC_11"/>
      <w:bookmarkStart w:id="1141" w:name="_Toc1882278"/>
      <w:bookmarkEnd w:id="1139"/>
      <w:r w:rsidRPr="00890B0C">
        <w:rPr>
          <w:noProof/>
        </w:rPr>
        <w:t>ACC-11   Accident Address</w:t>
      </w:r>
      <w:bookmarkEnd w:id="1140"/>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1141"/>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1142" w:name="_Toc1882279"/>
      <w:bookmarkStart w:id="1143" w:name="_Toc89062835"/>
      <w:bookmarkStart w:id="1144"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1145" w:name="_Hlt1757777"/>
      <w:bookmarkEnd w:id="1124"/>
      <w:bookmarkEnd w:id="1125"/>
      <w:bookmarkEnd w:id="1130"/>
      <w:bookmarkEnd w:id="1131"/>
      <w:bookmarkEnd w:id="1132"/>
      <w:bookmarkEnd w:id="1133"/>
      <w:r w:rsidRPr="00890B0C">
        <w:rPr>
          <w:noProof/>
        </w:rPr>
        <w:t>Se</w:t>
      </w:r>
      <w:bookmarkEnd w:id="1145"/>
      <w:r w:rsidRPr="00890B0C">
        <w:rPr>
          <w:noProof/>
        </w:rPr>
        <w:t>gment</w:t>
      </w:r>
      <w:bookmarkEnd w:id="1134"/>
      <w:bookmarkEnd w:id="1142"/>
      <w:bookmarkEnd w:id="1143"/>
      <w:bookmarkEnd w:id="1144"/>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1146" w:name="UB1"/>
      <w:r w:rsidRPr="00890B0C">
        <w:rPr>
          <w:noProof/>
        </w:rPr>
        <w:t>HL7 Attribute Table - UB1</w:t>
      </w:r>
      <w:bookmarkEnd w:id="1146"/>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1147" w:name="_Hlt1331112"/>
      <w:bookmarkStart w:id="1148" w:name="_Toc1882280"/>
      <w:bookmarkEnd w:id="1147"/>
      <w:r w:rsidRPr="00890B0C">
        <w:rPr>
          <w:noProof/>
          <w:vanish/>
        </w:rPr>
        <w:t>UB1 Field Definitions</w:t>
      </w:r>
      <w:bookmarkEnd w:id="1148"/>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1149"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1149"/>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1150" w:name="UB1_02"/>
      <w:bookmarkStart w:id="1151" w:name="_Toc1882282"/>
      <w:r w:rsidRPr="00890B0C">
        <w:rPr>
          <w:noProof/>
        </w:rPr>
        <w:t>UB1-2   Blood Deductible</w:t>
      </w:r>
      <w:bookmarkEnd w:id="1150"/>
      <w:r w:rsidRPr="00890B0C">
        <w:rPr>
          <w:noProof/>
        </w:rPr>
        <w:t xml:space="preserve">   00531</w:t>
      </w:r>
      <w:bookmarkEnd w:id="1151"/>
    </w:p>
    <w:p w14:paraId="4AE6FB08" w14:textId="77777777" w:rsidR="009E61BC" w:rsidRPr="00890B0C" w:rsidRDefault="009E61BC">
      <w:pPr>
        <w:pStyle w:val="NormalIndented"/>
        <w:rPr>
          <w:noProof/>
        </w:rPr>
      </w:pPr>
      <w:bookmarkStart w:id="1152" w:name="OLE_LINK2"/>
      <w:bookmarkStart w:id="1153"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1154" w:name="_Toc1882283"/>
      <w:bookmarkEnd w:id="1152"/>
      <w:bookmarkEnd w:id="1153"/>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1154"/>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1155"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1155"/>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1156"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1156"/>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1157"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1157"/>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1158"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1158"/>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1159"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1159"/>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1160"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1160"/>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1161"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1161"/>
    </w:p>
    <w:p w14:paraId="4DD356F2" w14:textId="77777777" w:rsidR="009E61BC" w:rsidRPr="00890B0C" w:rsidRDefault="009E61BC">
      <w:pPr>
        <w:pStyle w:val="NormalIndented"/>
        <w:rPr>
          <w:noProof/>
        </w:rPr>
      </w:pPr>
      <w:bookmarkStart w:id="1162"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1163" w:name="_Toc1882291"/>
      <w:bookmarkEnd w:id="1162"/>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1163"/>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1164"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1164"/>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1165"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1165"/>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1166"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1166"/>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1167"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1167"/>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1168"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1168"/>
    </w:p>
    <w:p w14:paraId="3353A840" w14:textId="77777777" w:rsidR="009E61BC" w:rsidRPr="00890B0C" w:rsidRDefault="009E61BC">
      <w:pPr>
        <w:pStyle w:val="NormalIndented"/>
        <w:rPr>
          <w:noProof/>
        </w:rPr>
      </w:pPr>
      <w:bookmarkStart w:id="1169"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1170" w:name="_Toc1882297"/>
      <w:bookmarkEnd w:id="1169"/>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1170"/>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1171"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1171"/>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1172"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1172"/>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1173"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1173"/>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1174"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1174"/>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1175"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1175"/>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1176"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1176"/>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1177" w:name="_Toc346777016"/>
      <w:bookmarkStart w:id="1178" w:name="_Toc346777053"/>
      <w:bookmarkStart w:id="1179" w:name="_Toc348245489"/>
      <w:bookmarkStart w:id="1180" w:name="_Toc348245559"/>
      <w:bookmarkStart w:id="1181" w:name="_Toc348259074"/>
      <w:bookmarkStart w:id="1182" w:name="_Toc348340228"/>
      <w:bookmarkStart w:id="1183" w:name="_Toc359236271"/>
      <w:bookmarkStart w:id="1184" w:name="_Toc1882304"/>
      <w:bookmarkStart w:id="1185" w:name="_Toc89062836"/>
      <w:bookmarkStart w:id="1186"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1187" w:name="_Hlt1757799"/>
      <w:r w:rsidRPr="00890B0C">
        <w:rPr>
          <w:noProof/>
        </w:rPr>
        <w:t>Data</w:t>
      </w:r>
      <w:bookmarkEnd w:id="1177"/>
      <w:bookmarkEnd w:id="1178"/>
      <w:bookmarkEnd w:id="1179"/>
      <w:bookmarkEnd w:id="1180"/>
      <w:bookmarkEnd w:id="1181"/>
      <w:bookmarkEnd w:id="1182"/>
      <w:r w:rsidRPr="00890B0C">
        <w:rPr>
          <w:noProof/>
        </w:rPr>
        <w:t xml:space="preserve"> Segm</w:t>
      </w:r>
      <w:bookmarkEnd w:id="1187"/>
      <w:r w:rsidRPr="00890B0C">
        <w:rPr>
          <w:noProof/>
        </w:rPr>
        <w:t>ent</w:t>
      </w:r>
      <w:bookmarkEnd w:id="1183"/>
      <w:bookmarkEnd w:id="1184"/>
      <w:bookmarkEnd w:id="1185"/>
      <w:bookmarkEnd w:id="1186"/>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1188" w:name="UB2"/>
      <w:r w:rsidRPr="00890B0C">
        <w:rPr>
          <w:noProof/>
        </w:rPr>
        <w:t>HL7 Attribute Table - UB2</w:t>
      </w:r>
      <w:bookmarkEnd w:id="1188"/>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4"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1189" w:name="_Toc1882305"/>
      <w:r w:rsidRPr="004933D3">
        <w:rPr>
          <w:noProof/>
          <w:vanish/>
        </w:rPr>
        <w:t>UB2 Field Definitions</w:t>
      </w:r>
      <w:bookmarkEnd w:id="1189"/>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1190"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1190"/>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1191" w:name="IN2_21"/>
      <w:bookmarkStart w:id="1192" w:name="UB2_2"/>
      <w:bookmarkStart w:id="1193" w:name="_Toc1882307"/>
      <w:bookmarkEnd w:id="1191"/>
      <w:bookmarkEnd w:id="1192"/>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1193"/>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1194" w:name="UB2_3"/>
      <w:bookmarkStart w:id="1195" w:name="_Toc1882308"/>
      <w:bookmarkEnd w:id="1194"/>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1195"/>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5"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1196"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1196"/>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1197" w:name="UB2_5"/>
      <w:bookmarkStart w:id="1198" w:name="_Toc1882310"/>
      <w:bookmarkEnd w:id="1197"/>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1198"/>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1199" w:name="UB2_6"/>
      <w:bookmarkStart w:id="1200" w:name="_Toc1882311"/>
      <w:bookmarkEnd w:id="1199"/>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1200"/>
    </w:p>
    <w:p w14:paraId="2F8135DD" w14:textId="77777777" w:rsidR="00C344D6" w:rsidRDefault="00C344D6" w:rsidP="00C344D6">
      <w:pPr>
        <w:pStyle w:val="Components"/>
      </w:pPr>
      <w:r>
        <w:t xml:space="preserve">Components:  &lt;Value Code (CWE)&gt; ^ &lt;Value Amount (MO)&gt; ^ &lt;Non-Monetary Value Amount / Quantity (NM)&gt; ^ &lt;Non-Monetary Value Amount / </w:t>
      </w:r>
      <w:proofErr w:type="gramStart"/>
      <w:r>
        <w:t>Units  (</w:t>
      </w:r>
      <w:proofErr w:type="gramEnd"/>
      <w:r>
        <w:t>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1201" w:name="UB2_7"/>
      <w:bookmarkStart w:id="1202" w:name="_Toc1882312"/>
      <w:bookmarkEnd w:id="1201"/>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1202"/>
    </w:p>
    <w:p w14:paraId="3FF50A08" w14:textId="77777777" w:rsidR="00C344D6" w:rsidRPr="00834733" w:rsidRDefault="00C344D6" w:rsidP="00C344D6">
      <w:pPr>
        <w:pStyle w:val="Components"/>
        <w:rPr>
          <w:lang w:val="fr-CH"/>
        </w:rPr>
      </w:pPr>
      <w:proofErr w:type="gramStart"/>
      <w:r w:rsidRPr="00834733">
        <w:rPr>
          <w:lang w:val="fr-CH"/>
        </w:rPr>
        <w:t>Components:</w:t>
      </w:r>
      <w:proofErr w:type="gramEnd"/>
      <w:r w:rsidRPr="00834733">
        <w:rPr>
          <w:lang w:val="fr-CH"/>
        </w:rPr>
        <w:t xml:space="preserve">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1203" w:name="UB2_8"/>
      <w:bookmarkStart w:id="1204" w:name="_Toc1882313"/>
      <w:bookmarkEnd w:id="1203"/>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1204"/>
    </w:p>
    <w:p w14:paraId="380D1395" w14:textId="77777777" w:rsidR="00C344D6" w:rsidRPr="00225B0A" w:rsidRDefault="00C344D6" w:rsidP="00C344D6">
      <w:pPr>
        <w:pStyle w:val="Components"/>
      </w:pPr>
      <w:bookmarkStart w:id="1205" w:name="OSPComponent"/>
      <w:bookmarkStart w:id="1206"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05"/>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1206"/>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1207"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1207"/>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1208"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1208"/>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1209"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1209"/>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1210"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1210"/>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1211"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1211"/>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1212"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1212"/>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1213"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1213"/>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1214" w:name="_Toc1882322"/>
      <w:bookmarkStart w:id="1215" w:name="_Toc346776931"/>
      <w:bookmarkStart w:id="1216" w:name="_Toc346777017"/>
      <w:bookmarkStart w:id="1217"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1214"/>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1218" w:name="_Toc1882323"/>
      <w:bookmarkStart w:id="1219" w:name="_Toc89062837"/>
      <w:bookmarkStart w:id="1220" w:name="_Toc20321557"/>
      <w:bookmarkStart w:id="1221" w:name="_Toc348245490"/>
      <w:bookmarkStart w:id="1222" w:name="_Toc348245560"/>
      <w:bookmarkStart w:id="1223" w:name="_Toc348259075"/>
      <w:bookmarkStart w:id="1224" w:name="_Toc348340229"/>
      <w:bookmarkStart w:id="1225" w:name="_Toc359236272"/>
      <w:r w:rsidRPr="00890B0C">
        <w:rPr>
          <w:noProof/>
        </w:rPr>
        <w:lastRenderedPageBreak/>
        <w:t xml:space="preserve">ABS - </w:t>
      </w:r>
      <w:bookmarkStart w:id="1226" w:name="_Hlt1757815"/>
      <w:r w:rsidRPr="00890B0C">
        <w:rPr>
          <w:noProof/>
        </w:rPr>
        <w:t>Abstract Segment</w:t>
      </w:r>
      <w:bookmarkEnd w:id="1218"/>
      <w:bookmarkEnd w:id="1219"/>
      <w:bookmarkEnd w:id="1220"/>
      <w:bookmarkEnd w:id="1226"/>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1227" w:name="ABS"/>
      <w:r w:rsidRPr="00890B0C">
        <w:rPr>
          <w:noProof/>
        </w:rPr>
        <w:t>HL7 Attribute Table - ABS</w:t>
      </w:r>
      <w:bookmarkEnd w:id="1227"/>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6"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27"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28"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29"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0"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1"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2"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3"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1228" w:name="_Toc1882324"/>
      <w:r w:rsidRPr="00890B0C">
        <w:rPr>
          <w:noProof/>
          <w:vanish/>
        </w:rPr>
        <w:t>ABS Field Definitions</w:t>
      </w:r>
      <w:bookmarkEnd w:id="1228"/>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1229"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1229"/>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5"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1230"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1230"/>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6"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1231"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1231"/>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7" w:anchor="HL70421" w:history="1">
        <w:r w:rsidRPr="00890B0C">
          <w:rPr>
            <w:rStyle w:val="ReferenceUserTable"/>
            <w:noProof/>
          </w:rPr>
          <w:t>User-defi</w:t>
        </w:r>
        <w:bookmarkStart w:id="1232" w:name="_Hlt1328370"/>
        <w:r w:rsidRPr="00890B0C">
          <w:rPr>
            <w:rStyle w:val="ReferenceUserTable"/>
            <w:noProof/>
          </w:rPr>
          <w:t>n</w:t>
        </w:r>
        <w:bookmarkEnd w:id="1232"/>
        <w:r w:rsidRPr="00890B0C">
          <w:rPr>
            <w:rStyle w:val="ReferenceUserTable"/>
            <w:noProof/>
          </w:rPr>
          <w:t>ed Table 0421 - Severity of Ill</w:t>
        </w:r>
        <w:bookmarkStart w:id="1233" w:name="_Hlt488683637"/>
        <w:r w:rsidRPr="00890B0C">
          <w:rPr>
            <w:rStyle w:val="ReferenceUserTable"/>
            <w:noProof/>
          </w:rPr>
          <w:t>n</w:t>
        </w:r>
        <w:bookmarkEnd w:id="1233"/>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1234" w:name="_Hlt488683643"/>
      <w:bookmarkStart w:id="1235" w:name="_Toc1882328"/>
      <w:bookmarkEnd w:id="1234"/>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1235"/>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1236"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1236"/>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1237"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1237"/>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8"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1238"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1238"/>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1239"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1239"/>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1240"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1240"/>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1241"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1241"/>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1242"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1242"/>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39"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1243"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1243"/>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0"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1244"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1244"/>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1245"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1245"/>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1"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1246"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1246"/>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1247" w:name="_Toc1882339"/>
      <w:bookmarkStart w:id="1248" w:name="_Toc89062838"/>
      <w:bookmarkStart w:id="1249" w:name="_Toc20321558"/>
      <w:r w:rsidRPr="00890B0C">
        <w:rPr>
          <w:noProof/>
        </w:rPr>
        <w:t xml:space="preserve">BLC - </w:t>
      </w:r>
      <w:bookmarkStart w:id="1250" w:name="_Hlt1757827"/>
      <w:r w:rsidRPr="00890B0C">
        <w:rPr>
          <w:noProof/>
        </w:rPr>
        <w:t>Blood Code Segm</w:t>
      </w:r>
      <w:bookmarkEnd w:id="1250"/>
      <w:r w:rsidRPr="00890B0C">
        <w:rPr>
          <w:noProof/>
        </w:rPr>
        <w:t>ent</w:t>
      </w:r>
      <w:bookmarkEnd w:id="1247"/>
      <w:bookmarkEnd w:id="1248"/>
      <w:bookmarkEnd w:id="1249"/>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1251" w:name="_Hlt479102393"/>
      <w:bookmarkStart w:id="1252" w:name="BLC"/>
      <w:bookmarkEnd w:id="1251"/>
      <w:r w:rsidRPr="00890B0C">
        <w:rPr>
          <w:noProof/>
        </w:rPr>
        <w:lastRenderedPageBreak/>
        <w:t>HL7 Attribute Table - BLC</w:t>
      </w:r>
      <w:bookmarkEnd w:id="1252"/>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3"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1253" w:name="_Toc1882340"/>
      <w:r w:rsidRPr="00890B0C">
        <w:rPr>
          <w:noProof/>
          <w:vanish/>
        </w:rPr>
        <w:t>BLC Field Definitions</w:t>
      </w:r>
      <w:bookmarkEnd w:id="1253"/>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1254"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1254"/>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4"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1255"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1255"/>
    </w:p>
    <w:p w14:paraId="471A6D79" w14:textId="77777777" w:rsidR="00C344D6" w:rsidRPr="00834733" w:rsidRDefault="00C344D6" w:rsidP="00C344D6">
      <w:pPr>
        <w:pStyle w:val="Components"/>
        <w:rPr>
          <w:lang w:val="fr-CH"/>
        </w:rPr>
      </w:pPr>
      <w:proofErr w:type="gramStart"/>
      <w:r w:rsidRPr="00834733">
        <w:rPr>
          <w:lang w:val="fr-CH"/>
        </w:rPr>
        <w:t>Components:</w:t>
      </w:r>
      <w:proofErr w:type="gramEnd"/>
      <w:r w:rsidRPr="00834733">
        <w:rPr>
          <w:lang w:val="fr-CH"/>
        </w:rPr>
        <w:t xml:space="preserve">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1256" w:name="_Toc1882343"/>
      <w:bookmarkStart w:id="1257" w:name="_Toc89062839"/>
      <w:bookmarkStart w:id="1258" w:name="_Toc20321559"/>
      <w:r w:rsidRPr="00890B0C">
        <w:rPr>
          <w:noProof/>
        </w:rPr>
        <w:t xml:space="preserve">RMI - </w:t>
      </w:r>
      <w:bookmarkStart w:id="1259" w:name="_Hlt1757838"/>
      <w:r w:rsidRPr="00890B0C">
        <w:rPr>
          <w:noProof/>
        </w:rPr>
        <w:t>Risk Management Incident Seg</w:t>
      </w:r>
      <w:bookmarkEnd w:id="1259"/>
      <w:r w:rsidRPr="00890B0C">
        <w:rPr>
          <w:noProof/>
        </w:rPr>
        <w:t>ment</w:t>
      </w:r>
      <w:bookmarkEnd w:id="1256"/>
      <w:bookmarkEnd w:id="1257"/>
      <w:bookmarkEnd w:id="1258"/>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1260" w:name="RMI"/>
      <w:r w:rsidRPr="00713BF5">
        <w:rPr>
          <w:noProof/>
          <w:lang w:val="fr-CH"/>
        </w:rPr>
        <w:t>HL7 Attribute Table - RMI - Risk Management Incident</w:t>
      </w:r>
      <w:bookmarkEnd w:id="1260"/>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5"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6"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1261" w:name="_Toc1882344"/>
      <w:r w:rsidRPr="00890B0C">
        <w:rPr>
          <w:noProof/>
          <w:vanish/>
        </w:rPr>
        <w:t>RMI Field Definitions</w:t>
      </w:r>
      <w:bookmarkEnd w:id="1261"/>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1262" w:name="_Toc1882345"/>
      <w:r w:rsidRPr="00890B0C">
        <w:rPr>
          <w:noProof/>
        </w:rPr>
        <w:t xml:space="preserve">RMI-1   </w:t>
      </w:r>
      <w:bookmarkStart w:id="1263" w:name="RMI_01"/>
      <w:r w:rsidRPr="00890B0C">
        <w:rPr>
          <w:noProof/>
        </w:rPr>
        <w:t>Risk Management Incident Code</w:t>
      </w:r>
      <w:bookmarkEnd w:id="1263"/>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1262"/>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lastRenderedPageBreak/>
        <w:t>Definition:  A code depicting the incident that occurred during a patient</w:t>
      </w:r>
      <w:r>
        <w:rPr>
          <w:noProof/>
        </w:rPr>
        <w:t>'</w:t>
      </w:r>
      <w:r w:rsidRPr="00890B0C">
        <w:rPr>
          <w:noProof/>
        </w:rPr>
        <w:t xml:space="preserve">s stay. Refer to </w:t>
      </w:r>
      <w:hyperlink r:id="rId347"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1264"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1264"/>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1265"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1265"/>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48"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1266" w:name="_Hlt483864294"/>
      <w:bookmarkStart w:id="1267" w:name="_Toc1882348"/>
      <w:bookmarkStart w:id="1268" w:name="_Toc89062840"/>
      <w:bookmarkStart w:id="1269" w:name="_Toc20321560"/>
      <w:bookmarkEnd w:id="1266"/>
      <w:r w:rsidRPr="00890B0C">
        <w:rPr>
          <w:noProof/>
        </w:rPr>
        <w:t>GP1</w:t>
      </w:r>
      <w:r w:rsidR="00785E73">
        <w:rPr>
          <w:noProof/>
        </w:rPr>
        <w:t xml:space="preserve"> </w:t>
      </w:r>
      <w:r w:rsidR="00A41C0E" w:rsidRPr="00A41C0E">
        <w:rPr>
          <w:noProof/>
        </w:rPr>
        <w:t>-</w:t>
      </w:r>
      <w:r w:rsidRPr="00890B0C">
        <w:rPr>
          <w:noProof/>
        </w:rPr>
        <w:t xml:space="preserve"> G</w:t>
      </w:r>
      <w:bookmarkStart w:id="1270" w:name="_Hlt1757852"/>
      <w:r w:rsidRPr="00890B0C">
        <w:rPr>
          <w:noProof/>
        </w:rPr>
        <w:t>rouping/Reimbursement - Visit Se</w:t>
      </w:r>
      <w:bookmarkEnd w:id="1270"/>
      <w:r w:rsidRPr="00890B0C">
        <w:rPr>
          <w:noProof/>
        </w:rPr>
        <w:t>gment</w:t>
      </w:r>
      <w:bookmarkEnd w:id="1267"/>
      <w:bookmarkEnd w:id="1268"/>
      <w:bookmarkEnd w:id="1269"/>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1271" w:name="_Hlt479102398"/>
      <w:bookmarkStart w:id="1272" w:name="GP1"/>
      <w:bookmarkEnd w:id="1271"/>
      <w:r w:rsidRPr="00890B0C">
        <w:rPr>
          <w:noProof/>
        </w:rPr>
        <w:t xml:space="preserve">HL7 Attribute Table - GP1 - Grouping/Reimbursement - Visit </w:t>
      </w:r>
      <w:bookmarkEnd w:id="1272"/>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49" w:anchor="HL70455" w:history="1">
              <w:r w:rsidR="009E61BC" w:rsidRPr="00890B0C">
                <w:rPr>
                  <w:rStyle w:val="HyperlinkTable"/>
                  <w:noProof/>
                </w:rPr>
                <w:t>04</w:t>
              </w:r>
              <w:bookmarkStart w:id="1273" w:name="_Hlt489245026"/>
              <w:r w:rsidR="009E61BC" w:rsidRPr="00890B0C">
                <w:rPr>
                  <w:rStyle w:val="HyperlinkTable"/>
                  <w:noProof/>
                </w:rPr>
                <w:t>5</w:t>
              </w:r>
              <w:bookmarkEnd w:id="1273"/>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0"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1"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2"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1274" w:name="_Toc1882349"/>
      <w:r w:rsidRPr="00890B0C">
        <w:rPr>
          <w:noProof/>
          <w:vanish/>
        </w:rPr>
        <w:t>GP1 Field Definitions</w:t>
      </w:r>
      <w:bookmarkEnd w:id="1274"/>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1275"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1275"/>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3" w:anchor="HL70455" w:history="1">
        <w:r w:rsidRPr="00890B0C">
          <w:rPr>
            <w:rStyle w:val="ReferenceUserTable"/>
            <w:noProof/>
          </w:rPr>
          <w:t>Us</w:t>
        </w:r>
        <w:bookmarkStart w:id="1276" w:name="_Hlt489169720"/>
        <w:r w:rsidRPr="00890B0C">
          <w:rPr>
            <w:rStyle w:val="ReferenceUserTable"/>
            <w:noProof/>
          </w:rPr>
          <w:t>e</w:t>
        </w:r>
        <w:bookmarkEnd w:id="1276"/>
        <w:r w:rsidRPr="00890B0C">
          <w:rPr>
            <w:rStyle w:val="ReferenceUserTable"/>
            <w:noProof/>
          </w:rPr>
          <w:t>r-defi</w:t>
        </w:r>
        <w:bookmarkStart w:id="1277" w:name="_Hlt489169841"/>
        <w:r w:rsidRPr="00890B0C">
          <w:rPr>
            <w:rStyle w:val="ReferenceUserTable"/>
            <w:noProof/>
          </w:rPr>
          <w:t>n</w:t>
        </w:r>
        <w:bookmarkEnd w:id="1277"/>
        <w:r w:rsidRPr="00890B0C">
          <w:rPr>
            <w:rStyle w:val="ReferenceUserTable"/>
            <w:noProof/>
          </w:rPr>
          <w:t xml:space="preserve">ed Table </w:t>
        </w:r>
        <w:bookmarkStart w:id="1278" w:name="_Hlt489169687"/>
        <w:r w:rsidRPr="00890B0C">
          <w:rPr>
            <w:rStyle w:val="ReferenceUserTable"/>
            <w:noProof/>
          </w:rPr>
          <w:t xml:space="preserve">0455 </w:t>
        </w:r>
        <w:bookmarkEnd w:id="1278"/>
        <w:r w:rsidRPr="00890B0C">
          <w:rPr>
            <w:rStyle w:val="ReferenceUserTable"/>
            <w:noProof/>
          </w:rPr>
          <w:t xml:space="preserve">- Type </w:t>
        </w:r>
        <w:bookmarkStart w:id="1279" w:name="_Hlt489169619"/>
        <w:r w:rsidRPr="00890B0C">
          <w:rPr>
            <w:rStyle w:val="ReferenceUserTable"/>
            <w:noProof/>
          </w:rPr>
          <w:t>o</w:t>
        </w:r>
        <w:bookmarkEnd w:id="1279"/>
        <w:r w:rsidRPr="00890B0C">
          <w:rPr>
            <w:rStyle w:val="ReferenceUserTable"/>
            <w:noProof/>
          </w:rPr>
          <w:t>f Bi</w:t>
        </w:r>
        <w:bookmarkStart w:id="1280" w:name="_Hlt489169660"/>
        <w:r w:rsidRPr="00890B0C">
          <w:rPr>
            <w:rStyle w:val="ReferenceUserTable"/>
            <w:noProof/>
          </w:rPr>
          <w:t>l</w:t>
        </w:r>
        <w:bookmarkEnd w:id="1280"/>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1281" w:name="HL70455"/>
      <w:bookmarkStart w:id="1282" w:name="_Toc1882351"/>
      <w:bookmarkEnd w:id="1281"/>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1282"/>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1283" w:name="_Hlt489169794"/>
      <w:r w:rsidRPr="00890B0C">
        <w:rPr>
          <w:noProof/>
        </w:rPr>
        <w:t xml:space="preserve"> </w:t>
      </w:r>
      <w:bookmarkEnd w:id="1283"/>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1284" w:name="_Hlt489169832"/>
      <w:r w:rsidRPr="00890B0C">
        <w:rPr>
          <w:rStyle w:val="ReferenceUserTable"/>
          <w:noProof/>
        </w:rPr>
        <w:t>d</w:t>
      </w:r>
      <w:bookmarkEnd w:id="1284"/>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1285" w:name="HL70456"/>
      <w:bookmarkStart w:id="1286" w:name="_Toc1882352"/>
      <w:bookmarkEnd w:id="1285"/>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1286"/>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4" w:anchor="HL70457" w:history="1">
        <w:r w:rsidRPr="00890B0C">
          <w:rPr>
            <w:rStyle w:val="ReferenceUserTable"/>
            <w:noProof/>
          </w:rPr>
          <w:t>User-define</w:t>
        </w:r>
        <w:bookmarkStart w:id="1287" w:name="_Hlt489170038"/>
        <w:r w:rsidRPr="00890B0C">
          <w:rPr>
            <w:rStyle w:val="ReferenceUserTable"/>
            <w:noProof/>
          </w:rPr>
          <w:t>d</w:t>
        </w:r>
        <w:bookmarkEnd w:id="1287"/>
        <w:r w:rsidRPr="00890B0C">
          <w:rPr>
            <w:rStyle w:val="ReferenceUserTable"/>
            <w:noProof/>
          </w:rPr>
          <w:t xml:space="preserve"> Table 04</w:t>
        </w:r>
        <w:bookmarkStart w:id="1288" w:name="_Hlt489170093"/>
        <w:r w:rsidRPr="00890B0C">
          <w:rPr>
            <w:rStyle w:val="ReferenceUserTable"/>
            <w:noProof/>
          </w:rPr>
          <w:t>5</w:t>
        </w:r>
        <w:bookmarkEnd w:id="1288"/>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1289" w:name="HL70457"/>
      <w:bookmarkStart w:id="1290" w:name="_Toc1882353"/>
      <w:bookmarkEnd w:id="1289"/>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1290"/>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5" w:anchor="HL70458" w:history="1">
        <w:r w:rsidRPr="00890B0C">
          <w:rPr>
            <w:rStyle w:val="ReferenceUserTable"/>
            <w:noProof/>
          </w:rPr>
          <w:t xml:space="preserve">User-defined Table 0458 - OCE </w:t>
        </w:r>
        <w:bookmarkStart w:id="1291" w:name="_Hlt819384"/>
        <w:r w:rsidRPr="00890B0C">
          <w:rPr>
            <w:rStyle w:val="ReferenceUserTable"/>
            <w:noProof/>
          </w:rPr>
          <w:t>E</w:t>
        </w:r>
        <w:bookmarkEnd w:id="1291"/>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1292" w:name="HL70458"/>
      <w:bookmarkStart w:id="1293" w:name="_Toc1882354"/>
      <w:bookmarkEnd w:id="1292"/>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293"/>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1294" w:name="_Toc1882355"/>
      <w:bookmarkStart w:id="1295" w:name="_Toc89062841"/>
      <w:bookmarkStart w:id="1296" w:name="_Toc20321561"/>
      <w:r w:rsidRPr="00890B0C">
        <w:rPr>
          <w:noProof/>
        </w:rPr>
        <w:t xml:space="preserve">GP2 </w:t>
      </w:r>
      <w:r w:rsidR="004F164C" w:rsidRPr="004F164C">
        <w:rPr>
          <w:noProof/>
        </w:rPr>
        <w:t xml:space="preserve">- </w:t>
      </w:r>
      <w:r w:rsidRPr="00890B0C">
        <w:rPr>
          <w:noProof/>
        </w:rPr>
        <w:t>Grouping</w:t>
      </w:r>
      <w:bookmarkStart w:id="1297" w:name="_Hlt1757863"/>
      <w:r w:rsidRPr="00890B0C">
        <w:rPr>
          <w:noProof/>
        </w:rPr>
        <w:t>/Reimbursement - Procedure Line Item Se</w:t>
      </w:r>
      <w:bookmarkEnd w:id="1297"/>
      <w:r w:rsidRPr="00890B0C">
        <w:rPr>
          <w:noProof/>
        </w:rPr>
        <w:t>gment</w:t>
      </w:r>
      <w:bookmarkEnd w:id="1294"/>
      <w:bookmarkEnd w:id="1295"/>
      <w:bookmarkEnd w:id="1296"/>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1298" w:name="GP2"/>
      <w:r w:rsidRPr="00890B0C">
        <w:rPr>
          <w:noProof/>
        </w:rPr>
        <w:t xml:space="preserve">HL7 Attribute Table - GP2 - Grouping/Reimbursement - Procedure Line Item </w:t>
      </w:r>
      <w:bookmarkEnd w:id="1298"/>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1299" w:name="_Toc1882356"/>
      <w:r w:rsidRPr="00890B0C">
        <w:rPr>
          <w:noProof/>
          <w:vanish/>
        </w:rPr>
        <w:t>GP2 Field Definitions</w:t>
      </w:r>
      <w:bookmarkEnd w:id="1299"/>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1300" w:name="_Toc1882357"/>
      <w:r w:rsidRPr="00890B0C">
        <w:rPr>
          <w:noProof/>
        </w:rPr>
        <w:t xml:space="preserve">GP2-1   </w:t>
      </w:r>
      <w:bookmarkStart w:id="1301" w:name="GP2_01"/>
      <w:r w:rsidRPr="00890B0C">
        <w:rPr>
          <w:noProof/>
        </w:rPr>
        <w:t>Revenue Code</w:t>
      </w:r>
      <w:bookmarkEnd w:id="1301"/>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1300"/>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6" w:anchor="HL70456" w:history="1">
        <w:r w:rsidRPr="00890B0C">
          <w:rPr>
            <w:rStyle w:val="ReferenceUserTable"/>
            <w:noProof/>
          </w:rPr>
          <w:t xml:space="preserve">User-defined Table </w:t>
        </w:r>
        <w:bookmarkStart w:id="1302" w:name="_Hlt489172987"/>
        <w:r w:rsidRPr="00890B0C">
          <w:rPr>
            <w:rStyle w:val="ReferenceUserTable"/>
            <w:noProof/>
          </w:rPr>
          <w:t xml:space="preserve">0456 </w:t>
        </w:r>
        <w:bookmarkEnd w:id="1302"/>
        <w:r w:rsidRPr="00890B0C">
          <w:rPr>
            <w:rStyle w:val="ReferenceUserTable"/>
            <w:noProof/>
          </w:rPr>
          <w:t>- Rev</w:t>
        </w:r>
        <w:bookmarkStart w:id="1303" w:name="_Hlt489173027"/>
        <w:r w:rsidRPr="00890B0C">
          <w:rPr>
            <w:rStyle w:val="ReferenceUserTable"/>
            <w:noProof/>
          </w:rPr>
          <w:t>e</w:t>
        </w:r>
        <w:bookmarkEnd w:id="1303"/>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1304"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1304"/>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1305"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1305"/>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1306"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1306"/>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7" w:anchor="HL70459" w:history="1">
        <w:r w:rsidRPr="00890B0C">
          <w:rPr>
            <w:rStyle w:val="ReferenceUserTable"/>
            <w:noProof/>
          </w:rPr>
          <w:t>Us</w:t>
        </w:r>
        <w:bookmarkStart w:id="1307" w:name="_Hlt489173208"/>
        <w:r w:rsidRPr="00890B0C">
          <w:rPr>
            <w:rStyle w:val="ReferenceUserTable"/>
            <w:noProof/>
          </w:rPr>
          <w:t>e</w:t>
        </w:r>
        <w:bookmarkEnd w:id="1307"/>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1308" w:name="HL70459"/>
      <w:bookmarkStart w:id="1309" w:name="_Toc1882361"/>
      <w:bookmarkEnd w:id="1308"/>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1309"/>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58"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1310" w:name="HL70460"/>
      <w:bookmarkStart w:id="1311" w:name="GP2_06"/>
      <w:bookmarkStart w:id="1312" w:name="_Toc1882362"/>
      <w:bookmarkEnd w:id="1310"/>
      <w:r w:rsidRPr="00A41C0E">
        <w:rPr>
          <w:noProof/>
          <w:lang w:val="fr-FR"/>
        </w:rPr>
        <w:lastRenderedPageBreak/>
        <w:t>GP2-6   OCE Edit Code</w:t>
      </w:r>
      <w:bookmarkEnd w:id="1311"/>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1312"/>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1313"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1314" w:name="_Hlt489173362"/>
      <w:r w:rsidRPr="00890B0C">
        <w:rPr>
          <w:rStyle w:val="ReferenceUserTable"/>
          <w:noProof/>
        </w:rPr>
        <w:t>O</w:t>
      </w:r>
      <w:bookmarkEnd w:id="1314"/>
      <w:r w:rsidRPr="00890B0C">
        <w:rPr>
          <w:rStyle w:val="ReferenceUserTable"/>
          <w:noProof/>
        </w:rPr>
        <w:t>CE Edit Code</w:t>
      </w:r>
      <w:r w:rsidR="005B65F4" w:rsidRPr="00890B0C">
        <w:rPr>
          <w:rStyle w:val="ReferenceUserTable"/>
          <w:noProof/>
        </w:rPr>
        <w:fldChar w:fldCharType="end"/>
      </w:r>
      <w:bookmarkEnd w:id="1313"/>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1315"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1315"/>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59"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1316" w:name="HL70466"/>
      <w:bookmarkStart w:id="1317" w:name="_Toc1882364"/>
      <w:bookmarkEnd w:id="1316"/>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1317"/>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0" w:anchor="HL70467" w:history="1">
        <w:r w:rsidRPr="00890B0C">
          <w:rPr>
            <w:rStyle w:val="ReferenceUserTable"/>
            <w:noProof/>
          </w:rPr>
          <w:t xml:space="preserve">User-defined table 0467 - </w:t>
        </w:r>
        <w:bookmarkStart w:id="1318" w:name="_Hlt489173669"/>
        <w:r w:rsidRPr="00890B0C">
          <w:rPr>
            <w:rStyle w:val="ReferenceUserTable"/>
            <w:noProof/>
          </w:rPr>
          <w:t>M</w:t>
        </w:r>
        <w:bookmarkEnd w:id="1318"/>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1319"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1319"/>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1"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1320" w:name="HL70468"/>
      <w:bookmarkStart w:id="1321" w:name="_Toc1882366"/>
      <w:bookmarkEnd w:id="1320"/>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1321"/>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2"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1322" w:name="HL70469"/>
      <w:bookmarkStart w:id="1323" w:name="_Toc1882367"/>
      <w:bookmarkEnd w:id="1322"/>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1323"/>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1324"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1324"/>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3" w:anchor="HL70470" w:history="1">
        <w:r w:rsidRPr="00890B0C">
          <w:rPr>
            <w:rStyle w:val="ReferenceUserTable"/>
            <w:noProof/>
          </w:rPr>
          <w:t>User-define</w:t>
        </w:r>
        <w:bookmarkStart w:id="1325" w:name="_Hlt494915322"/>
        <w:r w:rsidRPr="00890B0C">
          <w:rPr>
            <w:rStyle w:val="ReferenceUserTable"/>
            <w:noProof/>
          </w:rPr>
          <w:t>d</w:t>
        </w:r>
        <w:bookmarkEnd w:id="1325"/>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1326" w:name="HL70470"/>
      <w:bookmarkStart w:id="1327" w:name="_Toc1882369"/>
      <w:bookmarkEnd w:id="1326"/>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1327"/>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1328"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1328"/>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1329" w:name="_Toc1882371"/>
      <w:bookmarkStart w:id="1330" w:name="_Toc89062842"/>
      <w:bookmarkStart w:id="1331" w:name="_Toc20321562"/>
      <w:r w:rsidRPr="00890B0C">
        <w:rPr>
          <w:noProof/>
        </w:rPr>
        <w:t>EXAMPLE TRANSACTIONS</w:t>
      </w:r>
      <w:bookmarkEnd w:id="1215"/>
      <w:bookmarkEnd w:id="1216"/>
      <w:bookmarkEnd w:id="1217"/>
      <w:bookmarkEnd w:id="1221"/>
      <w:bookmarkEnd w:id="1222"/>
      <w:bookmarkEnd w:id="1223"/>
      <w:bookmarkEnd w:id="1224"/>
      <w:bookmarkEnd w:id="1225"/>
      <w:bookmarkEnd w:id="1329"/>
      <w:bookmarkEnd w:id="1330"/>
      <w:bookmarkEnd w:id="1331"/>
    </w:p>
    <w:p w14:paraId="4BA93F0C" w14:textId="6743D01A" w:rsidR="009E61BC" w:rsidRPr="00890B0C" w:rsidRDefault="009E61BC">
      <w:pPr>
        <w:pStyle w:val="Heading3"/>
        <w:rPr>
          <w:noProof/>
        </w:rPr>
      </w:pPr>
      <w:bookmarkStart w:id="1332" w:name="_Toc346777018"/>
      <w:bookmarkStart w:id="1333" w:name="_Toc346777055"/>
      <w:bookmarkStart w:id="1334" w:name="_Toc348245491"/>
      <w:bookmarkStart w:id="1335" w:name="_Toc348245561"/>
      <w:bookmarkStart w:id="1336" w:name="_Toc348259076"/>
      <w:bookmarkStart w:id="1337" w:name="_Toc348340230"/>
      <w:bookmarkStart w:id="1338" w:name="_Toc359236273"/>
      <w:bookmarkStart w:id="1339" w:name="_Toc1882372"/>
      <w:bookmarkStart w:id="1340" w:name="_Toc89062843"/>
      <w:bookmarkStart w:id="1341" w:name="_Toc20321563"/>
      <w:r w:rsidRPr="00890B0C">
        <w:rPr>
          <w:noProof/>
        </w:rPr>
        <w:t>Create a patient billing/accounts receivable record</w:t>
      </w:r>
      <w:bookmarkEnd w:id="1332"/>
      <w:bookmarkEnd w:id="1333"/>
      <w:bookmarkEnd w:id="1334"/>
      <w:bookmarkEnd w:id="1335"/>
      <w:bookmarkEnd w:id="1336"/>
      <w:bookmarkEnd w:id="1337"/>
      <w:bookmarkEnd w:id="1338"/>
      <w:bookmarkEnd w:id="1339"/>
      <w:bookmarkEnd w:id="1340"/>
      <w:bookmarkEnd w:id="1341"/>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1342" w:name="_Toc346777019"/>
      <w:bookmarkStart w:id="1343" w:name="_Toc346777056"/>
      <w:bookmarkStart w:id="1344" w:name="_Toc348245492"/>
      <w:bookmarkStart w:id="1345" w:name="_Toc348245562"/>
      <w:bookmarkStart w:id="1346" w:name="_Toc348259077"/>
      <w:bookmarkStart w:id="1347" w:name="_Toc348340231"/>
      <w:bookmarkStart w:id="1348" w:name="_Toc359236274"/>
      <w:bookmarkStart w:id="1349" w:name="_Toc1882373"/>
      <w:bookmarkStart w:id="1350" w:name="_Toc89062844"/>
      <w:bookmarkStart w:id="1351" w:name="_Toc20321564"/>
      <w:bookmarkStart w:id="1352" w:name="_Toc346777020"/>
      <w:bookmarkStart w:id="1353" w:name="_Toc346777057"/>
      <w:r w:rsidRPr="00890B0C">
        <w:rPr>
          <w:noProof/>
        </w:rPr>
        <w:lastRenderedPageBreak/>
        <w:t>Post a charge to a patient</w:t>
      </w:r>
      <w:r>
        <w:rPr>
          <w:noProof/>
        </w:rPr>
        <w:t>'</w:t>
      </w:r>
      <w:r w:rsidRPr="00890B0C">
        <w:rPr>
          <w:noProof/>
        </w:rPr>
        <w:t>s account</w:t>
      </w:r>
      <w:bookmarkEnd w:id="1342"/>
      <w:bookmarkEnd w:id="1343"/>
      <w:bookmarkEnd w:id="1344"/>
      <w:bookmarkEnd w:id="1345"/>
      <w:bookmarkEnd w:id="1346"/>
      <w:bookmarkEnd w:id="1347"/>
      <w:bookmarkEnd w:id="1348"/>
      <w:bookmarkEnd w:id="1349"/>
      <w:bookmarkEnd w:id="1350"/>
      <w:bookmarkEnd w:id="1351"/>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1354" w:name="_Toc348245493"/>
      <w:bookmarkStart w:id="1355" w:name="_Toc348245563"/>
      <w:bookmarkStart w:id="1356" w:name="_Toc348259078"/>
      <w:bookmarkStart w:id="1357" w:name="_Toc348340232"/>
      <w:bookmarkStart w:id="1358" w:name="_Toc359236275"/>
      <w:bookmarkStart w:id="1359" w:name="_Toc1882374"/>
      <w:bookmarkStart w:id="1360" w:name="_Toc89062845"/>
      <w:bookmarkStart w:id="1361" w:name="_Toc20321565"/>
      <w:r w:rsidRPr="00890B0C">
        <w:rPr>
          <w:noProof/>
        </w:rPr>
        <w:t>Update patient accounts - update UB1 information</w:t>
      </w:r>
      <w:bookmarkEnd w:id="1352"/>
      <w:bookmarkEnd w:id="1353"/>
      <w:bookmarkEnd w:id="1354"/>
      <w:bookmarkEnd w:id="1355"/>
      <w:bookmarkEnd w:id="1356"/>
      <w:bookmarkEnd w:id="1357"/>
      <w:bookmarkEnd w:id="1358"/>
      <w:bookmarkEnd w:id="1359"/>
      <w:bookmarkEnd w:id="1360"/>
      <w:bookmarkEnd w:id="1361"/>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1362" w:name="_Toc346777021"/>
      <w:bookmarkStart w:id="1363" w:name="_Toc346777058"/>
      <w:bookmarkStart w:id="1364" w:name="_Toc348245494"/>
      <w:bookmarkStart w:id="1365" w:name="_Toc348245564"/>
      <w:bookmarkStart w:id="1366" w:name="_Toc348259079"/>
      <w:bookmarkStart w:id="1367" w:name="_Toc348340233"/>
      <w:bookmarkStart w:id="1368" w:name="_Toc359236276"/>
      <w:bookmarkStart w:id="1369" w:name="_Toc1882375"/>
      <w:bookmarkStart w:id="1370" w:name="_Toc89062846"/>
      <w:bookmarkStart w:id="1371" w:name="_Toc20321566"/>
      <w:r w:rsidRPr="00890B0C">
        <w:rPr>
          <w:noProof/>
        </w:rPr>
        <w:t>Update patient accounts - update diagnosis and DRG information</w:t>
      </w:r>
      <w:bookmarkEnd w:id="1362"/>
      <w:bookmarkEnd w:id="1363"/>
      <w:bookmarkEnd w:id="1364"/>
      <w:bookmarkEnd w:id="1365"/>
      <w:bookmarkEnd w:id="1366"/>
      <w:bookmarkEnd w:id="1367"/>
      <w:bookmarkEnd w:id="1368"/>
      <w:bookmarkEnd w:id="1369"/>
      <w:bookmarkEnd w:id="1370"/>
      <w:bookmarkEnd w:id="1371"/>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4"/>
      <w:headerReference w:type="default" r:id="rId365"/>
      <w:footerReference w:type="even" r:id="rId366"/>
      <w:footerReference w:type="default" r:id="rId367"/>
      <w:footerReference w:type="first" r:id="rId36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95CB" w14:textId="77777777" w:rsidR="00371DA5" w:rsidRDefault="00371DA5" w:rsidP="009E61BC">
      <w:pPr>
        <w:spacing w:after="0" w:line="240" w:lineRule="auto"/>
      </w:pPr>
      <w:r>
        <w:separator/>
      </w:r>
    </w:p>
  </w:endnote>
  <w:endnote w:type="continuationSeparator" w:id="0">
    <w:p w14:paraId="086836EF" w14:textId="77777777" w:rsidR="00371DA5" w:rsidRDefault="00371DA5"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157ABA6A"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1372" w:author="Lynn Laakso" w:date="2022-08-29T16:33:00Z">
      <w:r w:rsidRPr="00ED3B18" w:rsidDel="00D762CA">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ins w:id="1373" w:author="Lynn Laakso" w:date="2022-08-29T16:33:00Z">
      <w:r w:rsidR="00D762CA">
        <w:t>2.9.1</w:t>
      </w:r>
    </w:ins>
    <w:del w:id="1374" w:author="Lynn Laakso" w:date="2022-08-29T16:33:00Z">
      <w:r w:rsidDel="00D762CA">
        <w:delText>2.9</w:delText>
      </w:r>
    </w:del>
    <w:r w:rsidRPr="00887E0C">
      <w:fldChar w:fldCharType="end"/>
    </w:r>
    <w:r w:rsidRPr="00ED3B18">
      <w:t xml:space="preserve"> </w:t>
    </w:r>
    <w:del w:id="1375" w:author="Lynn Laakso" w:date="2022-08-29T16:34:00Z">
      <w:r w:rsidRPr="00ED3B18" w:rsidDel="00D762CA">
        <w:delText xml:space="preserve">© </w:delText>
      </w:r>
      <w:r w:rsidRPr="00887E0C" w:rsidDel="00D762CA">
        <w:fldChar w:fldCharType="begin"/>
      </w:r>
      <w:r w:rsidRPr="00ED3B18" w:rsidDel="00D762CA">
        <w:delInstrText xml:space="preserve"> DOCPROPERTY release_year \* MERGEFORMAT </w:delInstrText>
      </w:r>
      <w:r w:rsidRPr="00887E0C" w:rsidDel="00D762CA">
        <w:fldChar w:fldCharType="separate"/>
      </w:r>
      <w:r w:rsidR="00D762CA" w:rsidDel="00D762CA">
        <w:delText>2022</w:delText>
      </w:r>
      <w:r w:rsidRPr="00887E0C" w:rsidDel="00D762CA">
        <w:fldChar w:fldCharType="end"/>
      </w:r>
      <w:r w:rsidRPr="00ED3B18" w:rsidDel="00D762CA">
        <w:delText>.  All rights reserved.</w:delText>
      </w:r>
    </w:del>
  </w:p>
  <w:p w14:paraId="0F241D55" w14:textId="2D74AE48" w:rsidR="00E80CDA" w:rsidRPr="00ED3B18" w:rsidRDefault="00D762CA" w:rsidP="005B656B">
    <w:pPr>
      <w:pStyle w:val="Footer"/>
      <w:spacing w:after="0"/>
    </w:pPr>
    <w:ins w:id="1376" w:author="Lynn Laakso" w:date="2022-08-29T16:34:00Z">
      <w:r w:rsidRPr="00ED3B18">
        <w:t xml:space="preserve">© </w:t>
      </w:r>
      <w:r w:rsidRPr="00887E0C">
        <w:fldChar w:fldCharType="begin"/>
      </w:r>
      <w:r w:rsidRPr="00ED3B18">
        <w:instrText xml:space="preserve"> DOCPROPERTY release_year \* MERGEFORMAT </w:instrText>
      </w:r>
      <w:r w:rsidRPr="00887E0C">
        <w:fldChar w:fldCharType="separate"/>
      </w:r>
      <w:r>
        <w:t>2022</w:t>
      </w:r>
      <w:r w:rsidRPr="00887E0C">
        <w:fldChar w:fldCharType="end"/>
      </w:r>
      <w:r w:rsidRPr="00ED3B18">
        <w:t xml:space="preserve"> </w:t>
      </w:r>
    </w:ins>
    <w:ins w:id="1377" w:author="Lynn Laakso" w:date="2022-08-29T16:33:00Z">
      <w:r w:rsidRPr="00ED3B18">
        <w:t>Health Level Seven,</w:t>
      </w:r>
    </w:ins>
    <w:ins w:id="1378" w:author="Lynn Laakso" w:date="2022-08-29T16:34:00Z">
      <w:r>
        <w:t xml:space="preserve"> International. </w:t>
      </w:r>
      <w:r w:rsidRPr="00ED3B18">
        <w:t>All rights reserved</w:t>
      </w:r>
      <w:r>
        <w:tab/>
      </w:r>
    </w:ins>
    <w:fldSimple w:instr=" DOCPROPERTY release_month \* MERGEFORMAT ">
      <w:ins w:id="1379" w:author="Lynn Laakso" w:date="2022-08-29T16:33:00Z">
        <w:r>
          <w:t>September</w:t>
        </w:r>
      </w:ins>
      <w:del w:id="1380" w:author="Lynn Laakso" w:date="2022-08-29T16:33:00Z">
        <w:r w:rsidR="00E80CDA" w:rsidDel="00D762CA">
          <w:delText>December</w:delText>
        </w:r>
      </w:del>
    </w:fldSimple>
    <w:r w:rsidR="00E80CDA" w:rsidRPr="00ED3B18">
      <w:t xml:space="preserve"> </w:t>
    </w:r>
    <w:del w:id="1381" w:author="Lynn Laakso" w:date="2022-08-29T16:34:00Z">
      <w:r w:rsidR="00E80CDA" w:rsidRPr="00ED3B18" w:rsidDel="00D762CA">
        <w:delText xml:space="preserve"> </w:delText>
      </w:r>
    </w:del>
    <w:r w:rsidR="00E80CDA" w:rsidRPr="00887E0C">
      <w:fldChar w:fldCharType="begin"/>
    </w:r>
    <w:r w:rsidR="00E80CDA" w:rsidRPr="00ED3B18">
      <w:instrText xml:space="preserve"> DOCPROPERTY release_year \* MERGEFORMAT </w:instrText>
    </w:r>
    <w:r w:rsidR="00E80CDA" w:rsidRPr="00887E0C">
      <w:fldChar w:fldCharType="separate"/>
    </w:r>
    <w:r>
      <w:t>2022</w:t>
    </w:r>
    <w:r w:rsidR="00E80CDA" w:rsidRPr="00887E0C">
      <w:fldChar w:fldCharType="end"/>
    </w:r>
    <w:ins w:id="1382" w:author="Lynn Laakso" w:date="2022-08-29T16:33:00Z">
      <w:r>
        <w:t xml:space="preserve"> </w:t>
      </w:r>
    </w:ins>
    <w:del w:id="1383" w:author="Lynn Laakso" w:date="2022-08-29T16:33:00Z">
      <w:r w:rsidR="00E80CDA" w:rsidRPr="00ED3B18" w:rsidDel="00D762CA">
        <w:tab/>
      </w:r>
    </w:del>
    <w:r w:rsidR="00E80CDA" w:rsidRPr="00887E0C">
      <w:fldChar w:fldCharType="begin"/>
    </w:r>
    <w:r w:rsidR="00E80CDA" w:rsidRPr="00ED3B18">
      <w:instrText xml:space="preserve"> DOCPROPERTY release_status \* MERGEFORMAT </w:instrText>
    </w:r>
    <w:r w:rsidR="00E80CDA" w:rsidRPr="00887E0C">
      <w:fldChar w:fldCharType="separate"/>
    </w:r>
    <w:ins w:id="1384" w:author="Lynn Laakso" w:date="2022-08-29T16:33:00Z">
      <w:r>
        <w:t>Normative Ballot</w:t>
      </w:r>
    </w:ins>
    <w:del w:id="1385" w:author="Lynn Laakso" w:date="2022-08-29T16:33:00Z">
      <w:r w:rsidR="00E80CDA" w:rsidDel="00D762CA">
        <w:delText>Normative Publication</w:delText>
      </w:r>
    </w:del>
    <w:r w:rsidR="00E80CDA"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DDDB" w14:textId="0DD7BBA5" w:rsidR="00D762CA" w:rsidRPr="00ED3B18" w:rsidRDefault="00D762CA" w:rsidP="00D762CA">
    <w:pPr>
      <w:pStyle w:val="Footer"/>
      <w:spacing w:after="0"/>
      <w:rPr>
        <w:ins w:id="1386" w:author="Lynn Laakso" w:date="2022-08-29T16:34:00Z"/>
      </w:rPr>
    </w:pPr>
    <w:ins w:id="1387" w:author="Lynn Laakso" w:date="2022-08-29T16:34:00Z">
      <w:r w:rsidRPr="00ED3B18">
        <w:t xml:space="preserve">Version </w:t>
      </w:r>
      <w:r w:rsidRPr="00887E0C">
        <w:fldChar w:fldCharType="begin"/>
      </w:r>
      <w:r w:rsidRPr="00ED3B18">
        <w:instrText xml:space="preserve"> DOCPROPERTY release_version \* MERGEFORMAT </w:instrText>
      </w:r>
      <w:r w:rsidRPr="00887E0C">
        <w:fldChar w:fldCharType="separate"/>
      </w:r>
      <w:r>
        <w:t>2.9.1</w:t>
      </w:r>
      <w:r w:rsidRPr="00887E0C">
        <w:fldChar w:fldCharType="end"/>
      </w:r>
      <w:r w:rsidRPr="00ED3B18">
        <w:t xml:space="preserve"> </w:t>
      </w:r>
      <w:r>
        <w:tab/>
      </w: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kern w:val="16"/>
          <w:sz w:val="16"/>
        </w:rPr>
        <w:t>3</w:t>
      </w:r>
      <w:r w:rsidRPr="00887E0C">
        <w:rPr>
          <w:rStyle w:val="PageNumber"/>
          <w:kern w:val="16"/>
          <w:sz w:val="16"/>
        </w:rPr>
        <w:fldChar w:fldCharType="end"/>
      </w:r>
    </w:ins>
  </w:p>
  <w:p w14:paraId="6BB2F319" w14:textId="6BDAD2FE" w:rsidR="00E80CDA" w:rsidDel="00D762CA" w:rsidRDefault="00D762CA" w:rsidP="00E73E25">
    <w:pPr>
      <w:pStyle w:val="Footer"/>
      <w:spacing w:after="0"/>
      <w:rPr>
        <w:del w:id="1388" w:author="Lynn Laakso" w:date="2022-08-29T16:34:00Z"/>
      </w:rPr>
    </w:pPr>
    <w:ins w:id="1389" w:author="Lynn Laakso" w:date="2022-08-29T16:34:00Z">
      <w:r w:rsidRPr="00ED3B18">
        <w:t xml:space="preserve">© </w:t>
      </w:r>
      <w:r w:rsidRPr="00887E0C">
        <w:fldChar w:fldCharType="begin"/>
      </w:r>
      <w:r w:rsidRPr="00ED3B18">
        <w:instrText xml:space="preserve"> DOCPROPERTY release_year \* MERGEFORMAT </w:instrText>
      </w:r>
      <w:r w:rsidRPr="00887E0C">
        <w:fldChar w:fldCharType="separate"/>
      </w:r>
      <w:r>
        <w:t>2022</w:t>
      </w:r>
      <w:r w:rsidRPr="00887E0C">
        <w:fldChar w:fldCharType="end"/>
      </w:r>
      <w:r w:rsidRPr="00ED3B18">
        <w:t xml:space="preserve"> Health Level Seven,</w:t>
      </w:r>
      <w:r>
        <w:t xml:space="preserve"> International. </w:t>
      </w:r>
      <w:r w:rsidRPr="00ED3B18">
        <w:t>All rights reserved</w:t>
      </w:r>
      <w:r>
        <w:tab/>
      </w:r>
      <w:r>
        <w:fldChar w:fldCharType="begin"/>
      </w:r>
      <w:r>
        <w:instrText xml:space="preserve"> DOCPROPERTY release_month \* MERGEFORMAT </w:instrText>
      </w:r>
      <w:r>
        <w:fldChar w:fldCharType="separate"/>
      </w:r>
      <w:r>
        <w:t>September</w:t>
      </w:r>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r>
        <w:t>2022</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t>Normative Ballot</w:t>
      </w:r>
      <w:r w:rsidRPr="00887E0C">
        <w:fldChar w:fldCharType="end"/>
      </w:r>
    </w:ins>
    <w:del w:id="1390" w:author="Lynn Laakso" w:date="2022-08-29T16:34:00Z">
      <w:r w:rsidR="00E80CDA" w:rsidDel="00D762CA">
        <w:delText xml:space="preserve">Health Level Seven, Version </w:delText>
      </w:r>
      <w:r w:rsidR="00000000" w:rsidDel="00D762CA">
        <w:fldChar w:fldCharType="begin"/>
      </w:r>
      <w:r w:rsidR="00000000" w:rsidDel="00D762CA">
        <w:delInstrText xml:space="preserve"> DOCPROPERTY release_version \* MERGEFORMAT </w:delInstrText>
      </w:r>
      <w:r w:rsidR="00000000" w:rsidDel="00D762CA">
        <w:fldChar w:fldCharType="separate"/>
      </w:r>
      <w:r w:rsidR="00E80CDA" w:rsidDel="00D762CA">
        <w:delText>2.9</w:delText>
      </w:r>
      <w:r w:rsidR="00000000" w:rsidDel="00D762CA">
        <w:fldChar w:fldCharType="end"/>
      </w:r>
      <w:r w:rsidR="00E80CDA" w:rsidDel="00D762CA">
        <w:delText xml:space="preserve"> © </w:delText>
      </w:r>
      <w:r w:rsidR="00000000" w:rsidDel="00D762CA">
        <w:fldChar w:fldCharType="begin"/>
      </w:r>
      <w:r w:rsidR="00000000" w:rsidDel="00D762CA">
        <w:delInstrText xml:space="preserve"> DOCPROPERTY release_year \* MERGEFORMAT </w:delInstrText>
      </w:r>
      <w:r w:rsidR="00000000" w:rsidDel="00D762CA">
        <w:fldChar w:fldCharType="separate"/>
      </w:r>
      <w:r w:rsidR="00E80CDA" w:rsidDel="00D762CA">
        <w:delText>2019</w:delText>
      </w:r>
      <w:r w:rsidR="00000000" w:rsidDel="00D762CA">
        <w:fldChar w:fldCharType="end"/>
      </w:r>
      <w:r w:rsidR="00E80CDA" w:rsidDel="00D762CA">
        <w:delText>.  All rights reserved.</w:delText>
      </w:r>
      <w:r w:rsidR="00E80CDA" w:rsidDel="00D762CA">
        <w:tab/>
        <w:delText xml:space="preserve">Page </w:delText>
      </w:r>
      <w:r w:rsidR="00E80CDA" w:rsidDel="00D762CA">
        <w:rPr>
          <w:rStyle w:val="PageNumber"/>
        </w:rPr>
        <w:fldChar w:fldCharType="begin"/>
      </w:r>
      <w:r w:rsidR="00E80CDA" w:rsidDel="00D762CA">
        <w:rPr>
          <w:rStyle w:val="PageNumber"/>
        </w:rPr>
        <w:delInstrText xml:space="preserve"> PAGE </w:delInstrText>
      </w:r>
      <w:r w:rsidR="00E80CDA" w:rsidDel="00D762CA">
        <w:rPr>
          <w:rStyle w:val="PageNumber"/>
        </w:rPr>
        <w:fldChar w:fldCharType="separate"/>
      </w:r>
      <w:r w:rsidR="00204B2B" w:rsidDel="00D762CA">
        <w:rPr>
          <w:rStyle w:val="PageNumber"/>
          <w:noProof/>
        </w:rPr>
        <w:delText>19</w:delText>
      </w:r>
      <w:r w:rsidR="00E80CDA" w:rsidDel="00D762CA">
        <w:rPr>
          <w:rStyle w:val="PageNumber"/>
        </w:rPr>
        <w:fldChar w:fldCharType="end"/>
      </w:r>
    </w:del>
  </w:p>
  <w:p w14:paraId="4B24E744" w14:textId="19F829A8" w:rsidR="00E80CDA" w:rsidRPr="00B64408" w:rsidRDefault="00E80CDA" w:rsidP="00E73E25">
    <w:pPr>
      <w:pStyle w:val="Footer"/>
      <w:spacing w:after="0"/>
    </w:pPr>
    <w:del w:id="1391" w:author="Lynn Laakso" w:date="2022-08-29T16:34:00Z">
      <w:r w:rsidDel="00D762CA">
        <w:rPr>
          <w:bCs/>
        </w:rPr>
        <w:fldChar w:fldCharType="begin"/>
      </w:r>
      <w:r w:rsidDel="00D762CA">
        <w:rPr>
          <w:bCs/>
        </w:rPr>
        <w:delInstrText xml:space="preserve"> DOCPROPERTY release_status \* MERGEFORMAT </w:delInstrText>
      </w:r>
      <w:r w:rsidDel="00D762CA">
        <w:rPr>
          <w:bCs/>
        </w:rPr>
        <w:fldChar w:fldCharType="separate"/>
      </w:r>
      <w:r w:rsidDel="00D762CA">
        <w:rPr>
          <w:bCs/>
        </w:rPr>
        <w:delText>Normative Publication</w:delText>
      </w:r>
      <w:r w:rsidDel="00D762CA">
        <w:fldChar w:fldCharType="end"/>
      </w:r>
      <w:r w:rsidDel="00D762CA">
        <w:tab/>
      </w:r>
      <w:r w:rsidDel="00D762CA">
        <w:rPr>
          <w:bCs/>
        </w:rPr>
        <w:fldChar w:fldCharType="begin"/>
      </w:r>
      <w:r w:rsidDel="00D762CA">
        <w:rPr>
          <w:bCs/>
        </w:rPr>
        <w:delInstrText xml:space="preserve"> DOCPROPERTY release_month \* MERGEFORMAT </w:delInstrText>
      </w:r>
      <w:r w:rsidDel="00D762CA">
        <w:rPr>
          <w:bCs/>
        </w:rPr>
        <w:fldChar w:fldCharType="separate"/>
      </w:r>
      <w:r w:rsidDel="00D762CA">
        <w:rPr>
          <w:bCs/>
        </w:rPr>
        <w:delText>December</w:delText>
      </w:r>
      <w:r w:rsidDel="00D762CA">
        <w:rPr>
          <w:bCs/>
        </w:rPr>
        <w:fldChar w:fldCharType="end"/>
      </w:r>
      <w:r w:rsidDel="00D762CA">
        <w:delText xml:space="preserve">  </w:delText>
      </w:r>
      <w:r w:rsidDel="00D762CA">
        <w:rPr>
          <w:bCs/>
        </w:rPr>
        <w:fldChar w:fldCharType="begin"/>
      </w:r>
      <w:r w:rsidDel="00D762CA">
        <w:rPr>
          <w:bCs/>
        </w:rPr>
        <w:delInstrText xml:space="preserve"> DOCPROPERTY release_year \* MERGEFORMAT </w:delInstrText>
      </w:r>
      <w:r w:rsidDel="00D762CA">
        <w:rPr>
          <w:bCs/>
        </w:rPr>
        <w:fldChar w:fldCharType="separate"/>
      </w:r>
      <w:r w:rsidDel="00D762CA">
        <w:rPr>
          <w:bCs/>
        </w:rPr>
        <w:delText>2019</w:delText>
      </w:r>
      <w:r w:rsidDel="00D762CA">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47EA6F6" w:rsidR="00E80CDA" w:rsidRPr="00ED3B18" w:rsidRDefault="00E80CDA" w:rsidP="00E73E25">
    <w:pPr>
      <w:pStyle w:val="Footer"/>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ins w:id="1392" w:author="Lynn Laakso" w:date="2022-08-29T16:33:00Z">
      <w:r w:rsidR="00D762CA">
        <w:t>2.9.1</w:t>
      </w:r>
    </w:ins>
    <w:del w:id="1393" w:author="Lynn Laakso" w:date="2022-08-29T16:33:00Z">
      <w:r w:rsidDel="00D762CA">
        <w:delText>2.9</w:delText>
      </w:r>
    </w:del>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D762CA">
      <w:t>2022</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6167C58F" w:rsidR="00E80CDA" w:rsidRPr="00ED3B18" w:rsidRDefault="00E80CDA" w:rsidP="00E73E25">
    <w:pPr>
      <w:pStyle w:val="Footer"/>
      <w:tabs>
        <w:tab w:val="left" w:pos="5940"/>
      </w:tabs>
      <w:spacing w:after="0"/>
    </w:pPr>
    <w:r w:rsidRPr="00887E0C">
      <w:fldChar w:fldCharType="begin"/>
    </w:r>
    <w:r w:rsidRPr="00ED3B18">
      <w:instrText xml:space="preserve"> DOCPROPERTY release_status \* MERGEFORMAT </w:instrText>
    </w:r>
    <w:r w:rsidRPr="00887E0C">
      <w:fldChar w:fldCharType="separate"/>
    </w:r>
    <w:ins w:id="1394" w:author="Lynn Laakso" w:date="2022-08-29T16:33:00Z">
      <w:r w:rsidR="00D762CA">
        <w:t>Normative Ballot</w:t>
      </w:r>
    </w:ins>
    <w:del w:id="1395" w:author="Lynn Laakso" w:date="2022-08-29T16:33:00Z">
      <w:r w:rsidDel="00D762CA">
        <w:delText>Normative Publication</w:delText>
      </w:r>
    </w:del>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id="1396" w:author="Lynn Laakso" w:date="2022-08-29T16:33:00Z">
      <w:r w:rsidR="00D762CA">
        <w:rPr>
          <w:bCs/>
        </w:rPr>
        <w:t>September</w:t>
      </w:r>
    </w:ins>
    <w:del w:id="1397" w:author="Lynn Laakso" w:date="2022-08-29T16:33:00Z">
      <w:r w:rsidDel="00D762CA">
        <w:rPr>
          <w:bCs/>
        </w:rPr>
        <w:delText>December</w:delText>
      </w:r>
    </w:del>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D762CA">
      <w:rPr>
        <w:bCs/>
      </w:rPr>
      <w:t>2022</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8FE4" w14:textId="77777777" w:rsidR="00371DA5" w:rsidRDefault="00371DA5" w:rsidP="009E61BC">
      <w:pPr>
        <w:spacing w:after="0" w:line="240" w:lineRule="auto"/>
      </w:pPr>
      <w:r>
        <w:separator/>
      </w:r>
    </w:p>
  </w:footnote>
  <w:footnote w:type="continuationSeparator" w:id="0">
    <w:p w14:paraId="46A75235" w14:textId="77777777" w:rsidR="00371DA5" w:rsidRDefault="00371DA5"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831986769">
    <w:abstractNumId w:val="13"/>
  </w:num>
  <w:num w:numId="2" w16cid:durableId="1518076885">
    <w:abstractNumId w:val="2"/>
  </w:num>
  <w:num w:numId="3" w16cid:durableId="1741977425">
    <w:abstractNumId w:val="9"/>
  </w:num>
  <w:num w:numId="4" w16cid:durableId="767195485">
    <w:abstractNumId w:val="0"/>
  </w:num>
  <w:num w:numId="5" w16cid:durableId="262812328">
    <w:abstractNumId w:val="4"/>
  </w:num>
  <w:num w:numId="6" w16cid:durableId="856576856">
    <w:abstractNumId w:val="5"/>
  </w:num>
  <w:num w:numId="7" w16cid:durableId="1089278727">
    <w:abstractNumId w:val="8"/>
  </w:num>
  <w:num w:numId="8" w16cid:durableId="1500345447">
    <w:abstractNumId w:val="7"/>
  </w:num>
  <w:num w:numId="9" w16cid:durableId="1958901298">
    <w:abstractNumId w:val="1"/>
  </w:num>
  <w:num w:numId="10" w16cid:durableId="608046867">
    <w:abstractNumId w:val="15"/>
  </w:num>
  <w:num w:numId="11" w16cid:durableId="148254551">
    <w:abstractNumId w:val="11"/>
  </w:num>
  <w:num w:numId="12" w16cid:durableId="1183324673">
    <w:abstractNumId w:val="16"/>
  </w:num>
  <w:num w:numId="13" w16cid:durableId="1832867297">
    <w:abstractNumId w:val="6"/>
  </w:num>
  <w:num w:numId="14" w16cid:durableId="1952782590">
    <w:abstractNumId w:val="12"/>
  </w:num>
  <w:num w:numId="15" w16cid:durableId="1356809024">
    <w:abstractNumId w:val="10"/>
  </w:num>
  <w:num w:numId="16" w16cid:durableId="1473714098">
    <w:abstractNumId w:val="3"/>
  </w:num>
  <w:num w:numId="17" w16cid:durableId="487094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9197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6E85"/>
    <w:rsid w:val="00264490"/>
    <w:rsid w:val="00286458"/>
    <w:rsid w:val="002948CA"/>
    <w:rsid w:val="00296270"/>
    <w:rsid w:val="0029681F"/>
    <w:rsid w:val="002C0143"/>
    <w:rsid w:val="002D0A53"/>
    <w:rsid w:val="002D0B13"/>
    <w:rsid w:val="002D1E6A"/>
    <w:rsid w:val="002D2EEE"/>
    <w:rsid w:val="002F2AFA"/>
    <w:rsid w:val="00314F10"/>
    <w:rsid w:val="00315673"/>
    <w:rsid w:val="0032138B"/>
    <w:rsid w:val="003265D5"/>
    <w:rsid w:val="003403F9"/>
    <w:rsid w:val="0035182D"/>
    <w:rsid w:val="0035398F"/>
    <w:rsid w:val="00371DA5"/>
    <w:rsid w:val="00374B55"/>
    <w:rsid w:val="00376807"/>
    <w:rsid w:val="00376F3F"/>
    <w:rsid w:val="003775ED"/>
    <w:rsid w:val="00393000"/>
    <w:rsid w:val="003A7935"/>
    <w:rsid w:val="003B30F0"/>
    <w:rsid w:val="003C3904"/>
    <w:rsid w:val="003D3E4B"/>
    <w:rsid w:val="003E48B2"/>
    <w:rsid w:val="00403B56"/>
    <w:rsid w:val="004151E0"/>
    <w:rsid w:val="00420866"/>
    <w:rsid w:val="004217DA"/>
    <w:rsid w:val="00422B4E"/>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17034"/>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280B"/>
    <w:rsid w:val="00834733"/>
    <w:rsid w:val="00834A05"/>
    <w:rsid w:val="008422A3"/>
    <w:rsid w:val="00843BF9"/>
    <w:rsid w:val="008676CD"/>
    <w:rsid w:val="00874907"/>
    <w:rsid w:val="008763AE"/>
    <w:rsid w:val="00882C3A"/>
    <w:rsid w:val="00887E0C"/>
    <w:rsid w:val="008938EC"/>
    <w:rsid w:val="00893E86"/>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6D13"/>
    <w:rsid w:val="00AB0781"/>
    <w:rsid w:val="00AB0F5D"/>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156B5"/>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37DF0"/>
    <w:rsid w:val="00D52EF7"/>
    <w:rsid w:val="00D762CA"/>
    <w:rsid w:val="00D87E1E"/>
    <w:rsid w:val="00D96593"/>
    <w:rsid w:val="00DB45D1"/>
    <w:rsid w:val="00DC05E4"/>
    <w:rsid w:val="00DC3F50"/>
    <w:rsid w:val="00DD5D9B"/>
    <w:rsid w:val="00DF0F93"/>
    <w:rsid w:val="00DF3871"/>
    <w:rsid w:val="00DF7D11"/>
    <w:rsid w:val="00E01D4D"/>
    <w:rsid w:val="00E33E43"/>
    <w:rsid w:val="00E41496"/>
    <w:rsid w:val="00E4513B"/>
    <w:rsid w:val="00E73E25"/>
    <w:rsid w:val="00E80CDA"/>
    <w:rsid w:val="00EB2600"/>
    <w:rsid w:val="00ED3B18"/>
    <w:rsid w:val="00EE12C6"/>
    <w:rsid w:val="00EE7573"/>
    <w:rsid w:val="00EF25A2"/>
    <w:rsid w:val="00EF291B"/>
    <w:rsid w:val="00EF2D42"/>
    <w:rsid w:val="00F067A3"/>
    <w:rsid w:val="00F26585"/>
    <w:rsid w:val="00F44CF4"/>
    <w:rsid w:val="00F524DE"/>
    <w:rsid w:val="00F564EB"/>
    <w:rsid w:val="00F579BD"/>
    <w:rsid w:val="00F7169B"/>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CodeTables.doc"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footer" Target="footer1.xm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E:\V2\V29_CH02C_Tables.docx"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footer" Target="footer3.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http://www/hcfa.gov/stats/icd10.icd10.htm"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microsoft.com/office/2011/relationships/people" Target="people.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36" Type="http://schemas.openxmlformats.org/officeDocument/2006/relationships/hyperlink" Target="http://www/hcfa.gov/stats/icd10.icd10.htm"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theme" Target="theme/theme1.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CodeTables.doc"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eader" Target="header1.xm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eader" Target="header2.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file:///E:\V2\V29_CH02C_Tables.docx"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E:\V2\V29_CH02C_Tables.docx"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footer" Target="footer2.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E:\V2\V29_CH02C_Tables.docx"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ntTable" Target="fontTable.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155</Pages>
  <Words>83944</Words>
  <Characters>478482</Characters>
  <Application>Microsoft Office Word</Application>
  <DocSecurity>0</DocSecurity>
  <Lines>3987</Lines>
  <Paragraphs>1122</Paragraphs>
  <ScaleCrop>false</ScaleCrop>
  <HeadingPairs>
    <vt:vector size="2" baseType="variant">
      <vt:variant>
        <vt:lpstr>Title</vt:lpstr>
      </vt:variant>
      <vt:variant>
        <vt:i4>1</vt:i4>
      </vt:variant>
    </vt:vector>
  </HeadingPairs>
  <TitlesOfParts>
    <vt:vector size="1" baseType="lpstr">
      <vt:lpstr>V2.9 Chapter 6 - Financial Management</vt:lpstr>
    </vt:vector>
  </TitlesOfParts>
  <Company>AMG</Company>
  <LinksUpToDate>false</LinksUpToDate>
  <CharactersWithSpaces>561304</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Peter Gilbert</dc:creator>
  <cp:keywords/>
  <dc:description/>
  <cp:lastModifiedBy>Lynn Laakso</cp:lastModifiedBy>
  <cp:revision>3</cp:revision>
  <cp:lastPrinted>2015-07-06T13:37:00Z</cp:lastPrinted>
  <dcterms:created xsi:type="dcterms:W3CDTF">2022-08-29T16:42:00Z</dcterms:created>
  <dcterms:modified xsi:type="dcterms:W3CDTF">2022-08-29T20:35:00Z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vt:lpwstr>
  </property>
  <property fmtid="{D5CDD505-2E9C-101B-9397-08002B2CF9AE}" pid="5" name="release_version">
    <vt:lpwstr>2.9.1</vt:lpwstr>
  </property>
  <property fmtid="{D5CDD505-2E9C-101B-9397-08002B2CF9AE}" pid="6" name="fo_checked">
    <vt:filetime>2019-12-01T10:00:00Z</vt:filetime>
  </property>
</Properties>
</file>