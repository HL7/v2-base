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6254" w14:textId="46E34B73" w:rsidR="00AD5173" w:rsidRPr="002D1532" w:rsidRDefault="001E5369" w:rsidP="00AD5173">
      <w:pPr>
        <w:pStyle w:val="ANSIdesignation"/>
        <w:rPr>
          <w:rFonts w:ascii="Arial Narrow" w:hAnsi="Arial Narrow"/>
          <w:bCs w:val="0"/>
          <w:rPrChange w:id="0" w:author="Lynn Laakso" w:date="2022-08-29T12:31:00Z">
            <w:rPr>
              <w:rFonts w:ascii="Arial Narrow" w:hAnsi="Arial Narrow"/>
              <w:b/>
            </w:rPr>
          </w:rPrChange>
        </w:rPr>
      </w:pPr>
      <w:bookmarkStart w:id="1" w:name="_Ref32380017"/>
      <w:bookmarkStart w:id="2" w:name="_Toc25579082"/>
      <w:bookmarkStart w:id="3" w:name="_Toc25585447"/>
      <w:bookmarkStart w:id="4" w:name="_Ref536837458"/>
      <w:bookmarkEnd w:id="1"/>
      <w:r w:rsidRPr="002D1532">
        <w:rPr>
          <w:bC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ins w:id="5" w:author="Lynn Laakso" w:date="2022-08-29T12:31:00Z">
        <w:r w:rsidR="002D1532" w:rsidRPr="002D1532">
          <w:rPr>
            <w:rFonts w:ascii="Arial Narrow" w:hAnsi="Arial Narrow"/>
            <w:bCs w:val="0"/>
            <w:rPrChange w:id="6" w:author="Lynn Laakso" w:date="2022-08-29T12:31:00Z">
              <w:rPr>
                <w:rFonts w:ascii="Arial Narrow" w:hAnsi="Arial Narrow"/>
                <w:b/>
              </w:rPr>
            </w:rPrChange>
          </w:rPr>
          <w:t>V291_R1_N1_2022SEP</w:t>
        </w:r>
      </w:ins>
      <w:del w:id="7" w:author="Lynn Laakso" w:date="2022-08-29T12:31:00Z">
        <w:r w:rsidR="00AD5173" w:rsidRPr="002D1532" w:rsidDel="002D1532">
          <w:rPr>
            <w:rFonts w:ascii="Arial Narrow" w:hAnsi="Arial Narrow"/>
            <w:bCs w:val="0"/>
            <w:noProof/>
            <w:rPrChange w:id="8" w:author="Lynn Laakso" w:date="2022-08-29T12:31:00Z">
              <w:rPr>
                <w:rFonts w:ascii="Arial Narrow" w:hAnsi="Arial Narrow"/>
                <w:b/>
                <w:noProof/>
              </w:rPr>
            </w:rPrChange>
          </w:rPr>
          <w:drawing>
            <wp:inline distT="0" distB="0" distL="0" distR="0" wp14:anchorId="28517E67" wp14:editId="43EE8BB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058FF54E" w14:textId="56E50FF2" w:rsidR="00AD5173" w:rsidDel="002D1532" w:rsidRDefault="00AD5173" w:rsidP="00265CC8">
      <w:pPr>
        <w:pStyle w:val="Heading1"/>
        <w:rPr>
          <w:del w:id="9" w:author="Lynn Laakso" w:date="2022-08-29T12:31:00Z"/>
          <w:rFonts w:ascii="Garamond" w:hAnsi="Garamond"/>
          <w:sz w:val="32"/>
        </w:rPr>
      </w:pPr>
      <w:del w:id="10" w:author="Lynn Laakso" w:date="2022-08-29T12:31:00Z">
        <w:r w:rsidRPr="00980037" w:rsidDel="002D1532">
          <w:rPr>
            <w:rFonts w:ascii="Garamond" w:hAnsi="Garamond"/>
            <w:sz w:val="32"/>
          </w:rPr>
          <w:delText>ANSI/HL7 V2.9-2019</w:delText>
        </w:r>
      </w:del>
    </w:p>
    <w:p w14:paraId="2CA1AC54" w14:textId="77777777" w:rsidR="002D1532" w:rsidRPr="002D1532" w:rsidRDefault="002D1532">
      <w:pPr>
        <w:rPr>
          <w:ins w:id="11" w:author="Lynn Laakso" w:date="2022-08-29T12:31:00Z"/>
          <w:lang w:eastAsia="ja-JP"/>
          <w:rPrChange w:id="12" w:author="Lynn Laakso" w:date="2022-08-29T12:31:00Z">
            <w:rPr>
              <w:ins w:id="13" w:author="Lynn Laakso" w:date="2022-08-29T12:31:00Z"/>
              <w:rFonts w:ascii="Garamond" w:hAnsi="Garamond"/>
              <w:b/>
              <w:sz w:val="32"/>
            </w:rPr>
          </w:rPrChange>
        </w:rPr>
        <w:pPrChange w:id="14" w:author="Lynn Laakso" w:date="2022-08-29T12:31:00Z">
          <w:pPr>
            <w:spacing w:after="0"/>
            <w:jc w:val="right"/>
          </w:pPr>
        </w:pPrChange>
      </w:pPr>
    </w:p>
    <w:p w14:paraId="7EC25B11" w14:textId="72FD5FF2" w:rsidR="00AD5173" w:rsidRPr="00B83364" w:rsidDel="002D1532" w:rsidRDefault="00AD5173" w:rsidP="00AD5173">
      <w:pPr>
        <w:spacing w:after="0"/>
        <w:jc w:val="right"/>
        <w:rPr>
          <w:del w:id="15" w:author="Lynn Laakso" w:date="2022-08-29T12:31:00Z"/>
        </w:rPr>
      </w:pPr>
      <w:del w:id="16" w:author="Lynn Laakso" w:date="2022-08-29T12:31:00Z">
        <w:r w:rsidDel="002D1532">
          <w:rPr>
            <w:rFonts w:ascii="Garamond" w:hAnsi="Garamond"/>
            <w:b/>
            <w:sz w:val="32"/>
          </w:rPr>
          <w:delText>12/9/2019</w:delText>
        </w:r>
      </w:del>
    </w:p>
    <w:p w14:paraId="581FF377" w14:textId="77777777" w:rsidR="00007D82" w:rsidRPr="00E418FD" w:rsidRDefault="00007D82" w:rsidP="00265CC8">
      <w:pPr>
        <w:pStyle w:val="Heading1"/>
      </w:pPr>
      <w:r w:rsidRPr="00732CB8">
        <w:rPr>
          <w:noProof/>
        </w:rPr>
        <w:t>.</w:t>
      </w:r>
      <w:r w:rsidRPr="00732CB8">
        <w:rPr>
          <w:noProof/>
        </w:rPr>
        <w:br/>
      </w:r>
      <w:r w:rsidRPr="00E418FD">
        <w:t>Master Files</w:t>
      </w:r>
      <w:bookmarkEnd w:id="4"/>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4F52FC5E" w:rsidR="00026A26" w:rsidRPr="002B7FDC" w:rsidRDefault="00007D82" w:rsidP="00E2223B">
            <w:pPr>
              <w:pStyle w:val="EndnoteText"/>
              <w:spacing w:before="0"/>
              <w:rPr>
                <w:noProof/>
                <w:kern w:val="20"/>
                <w:lang w:eastAsia="en-US"/>
              </w:rPr>
            </w:pPr>
            <w:del w:id="17" w:author="Scott Robertson" w:date="2022-07-18T08:58:00Z">
              <w:r w:rsidRPr="002B7FDC" w:rsidDel="00D954B6">
                <w:rPr>
                  <w:noProof/>
                  <w:kern w:val="20"/>
                  <w:lang w:eastAsia="en-US"/>
                </w:rPr>
                <w:delText>Dave Shaver</w:delText>
              </w:r>
              <w:r w:rsidRPr="002B7FDC" w:rsidDel="00D954B6">
                <w:rPr>
                  <w:noProof/>
                  <w:kern w:val="20"/>
                  <w:lang w:eastAsia="en-US"/>
                </w:rPr>
                <w:br/>
                <w:delText>Corepoint Health</w:delText>
              </w:r>
            </w:del>
            <w:ins w:id="18" w:author="Scott Robertson" w:date="2022-07-18T08:58:00Z">
              <w:r w:rsidR="00D954B6" w:rsidRPr="002B7FDC">
                <w:rPr>
                  <w:noProof/>
                  <w:kern w:val="20"/>
                  <w:lang w:eastAsia="en-US"/>
                </w:rPr>
                <w:t>Nick Radov</w:t>
              </w:r>
              <w:r w:rsidR="00026A26" w:rsidRPr="002B7FDC">
                <w:rPr>
                  <w:noProof/>
                  <w:kern w:val="20"/>
                  <w:lang w:eastAsia="en-US"/>
                </w:rPr>
                <w:br/>
                <w:t>UnitedHealthcare</w:t>
              </w:r>
            </w:ins>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292F5F31" w:rsidR="00007D82" w:rsidRPr="002B7FDC" w:rsidRDefault="00007D82">
            <w:pPr>
              <w:pStyle w:val="EndnoteText"/>
              <w:spacing w:before="0"/>
              <w:rPr>
                <w:noProof/>
                <w:kern w:val="20"/>
                <w:lang w:eastAsia="en-US"/>
              </w:rPr>
            </w:pPr>
            <w:del w:id="19" w:author="Scott Robertson" w:date="2022-07-18T08:58:00Z">
              <w:r w:rsidRPr="002B7FDC" w:rsidDel="00026A26">
                <w:rPr>
                  <w:noProof/>
                  <w:kern w:val="20"/>
                  <w:lang w:eastAsia="en-US"/>
                </w:rPr>
                <w:delText>Sandra Stuart</w:delText>
              </w:r>
              <w:r w:rsidRPr="002B7FDC" w:rsidDel="00026A26">
                <w:rPr>
                  <w:noProof/>
                  <w:kern w:val="20"/>
                  <w:lang w:eastAsia="en-US"/>
                </w:rPr>
                <w:br/>
                <w:delText>Kaiser Permanente</w:delText>
              </w:r>
            </w:del>
            <w:ins w:id="20" w:author="Scott Robertson" w:date="2022-07-18T08:58:00Z">
              <w:r w:rsidR="00026A26" w:rsidRPr="002B7FDC">
                <w:rPr>
                  <w:noProof/>
                  <w:kern w:val="20"/>
                  <w:lang w:eastAsia="en-US"/>
                </w:rPr>
                <w:t>Isaac Vetter</w:t>
              </w:r>
              <w:r w:rsidR="00026A26" w:rsidRPr="002B7FDC">
                <w:rPr>
                  <w:noProof/>
                  <w:kern w:val="20"/>
                  <w:lang w:eastAsia="en-US"/>
                </w:rPr>
                <w:br/>
                <w:t>Epic</w:t>
              </w:r>
            </w:ins>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10"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rsidP="00AD5173">
            <w:pPr>
              <w:spacing w:after="0"/>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Pr>
        <w:rPr>
          <w:ins w:id="21" w:author="Scott Robertson" w:date="2022-07-18T09:09:00Z"/>
        </w:rPr>
      </w:pPr>
    </w:p>
    <w:p w14:paraId="5E4783D6" w14:textId="256CA717" w:rsidR="00A67555" w:rsidRDefault="00A67555" w:rsidP="00F975A5">
      <w:pPr>
        <w:pStyle w:val="NormalListBullets"/>
        <w:keepNext/>
        <w:ind w:left="346"/>
        <w:jc w:val="center"/>
        <w:rPr>
          <w:ins w:id="22" w:author="Scott Robertson" w:date="2022-07-15T22:42:00Z"/>
        </w:rPr>
      </w:pPr>
      <w:ins w:id="23" w:author="Scott Robertson" w:date="2022-07-15T22:42:00Z">
        <w:r>
          <w:rPr>
            <w:b/>
            <w:sz w:val="28"/>
            <w:u w:val="single"/>
          </w:rPr>
          <w:t>Notes to Balloters</w:t>
        </w:r>
      </w:ins>
    </w:p>
    <w:p w14:paraId="78998187" w14:textId="77777777" w:rsidR="00A67555" w:rsidRDefault="00A67555" w:rsidP="00A67555">
      <w:pPr>
        <w:pStyle w:val="NormalListBullets"/>
        <w:ind w:left="349"/>
        <w:rPr>
          <w:ins w:id="24" w:author="Scott Robertson" w:date="2022-07-15T22:42:00Z"/>
        </w:rPr>
      </w:pPr>
      <w:ins w:id="25" w:author="Scott Robertson" w:date="2022-07-15T22:42:00Z">
        <w:r>
          <w:t>This is the First Normative Ballot for Version 2.9.1.</w:t>
        </w:r>
      </w:ins>
    </w:p>
    <w:p w14:paraId="340B219D" w14:textId="77777777" w:rsidR="00A67555" w:rsidRDefault="00A67555" w:rsidP="00A67555">
      <w:pPr>
        <w:pStyle w:val="NormalListBullets"/>
        <w:ind w:left="349"/>
        <w:rPr>
          <w:ins w:id="26" w:author="Scott Robertson" w:date="2022-07-15T22:42:00Z"/>
        </w:rPr>
      </w:pPr>
      <w:ins w:id="27" w:author="Scott Robertson" w:date="2022-07-15T22:42:00Z">
        <w: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2A154A65" w14:textId="77777777" w:rsidR="00A67555" w:rsidRDefault="00A67555" w:rsidP="00A67555">
      <w:pPr>
        <w:pStyle w:val="NormalListBullets"/>
        <w:ind w:left="349"/>
        <w:rPr>
          <w:ins w:id="28" w:author="Scott Robertson" w:date="2022-07-15T22:42:00Z"/>
        </w:rPr>
      </w:pPr>
      <w:ins w:id="29" w:author="Scott Robertson" w:date="2022-07-15T22:42:00Z">
        <w:r>
          <w:lastRenderedPageBreak/>
          <w:t>The following table itemizes the changes that have been applied to the chapter.</w:t>
        </w:r>
      </w:ins>
    </w:p>
    <w:p w14:paraId="0DD3CDAD" w14:textId="77777777" w:rsidR="00A67555" w:rsidRDefault="00A67555" w:rsidP="00A67555">
      <w:pPr>
        <w:pStyle w:val="NormalListBullets"/>
        <w:ind w:left="349"/>
        <w:rPr>
          <w:ins w:id="30" w:author="Scott Robertson" w:date="2022-07-15T22:42:00Z"/>
        </w:rPr>
      </w:pPr>
      <w:ins w:id="31" w:author="Scott Robertson" w:date="2022-07-15T22:42:00Z">
        <w:r w:rsidRPr="009A5FA6">
          <w:t xml:space="preserve">HL7 HQ, the Work Group Chairs and the International Affiliates thank you for your consideration! </w:t>
        </w:r>
      </w:ins>
    </w:p>
    <w:p w14:paraId="1186162E" w14:textId="77777777" w:rsidR="00A67555" w:rsidRPr="009A5FA6" w:rsidRDefault="00A67555" w:rsidP="00A67555">
      <w:pPr>
        <w:pStyle w:val="NormalListBullets"/>
        <w:ind w:left="349"/>
        <w:rPr>
          <w:ins w:id="32" w:author="Scott Robertson" w:date="2022-07-15T22:42:00Z"/>
        </w:rPr>
      </w:pPr>
    </w:p>
    <w:p w14:paraId="619F69B7" w14:textId="56988BC4" w:rsidR="00007D82" w:rsidRDefault="00007D82" w:rsidP="00E2223B">
      <w:pPr>
        <w:rPr>
          <w:ins w:id="33" w:author="Scott Robertson" w:date="2022-07-15T22:4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34" w:author="Scott Robertson" w:date="2022-07-18T09: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0"/>
        <w:gridCol w:w="2306"/>
        <w:gridCol w:w="3060"/>
        <w:gridCol w:w="1070"/>
        <w:gridCol w:w="1268"/>
        <w:gridCol w:w="716"/>
        <w:tblGridChange w:id="35">
          <w:tblGrid>
            <w:gridCol w:w="930"/>
            <w:gridCol w:w="2306"/>
            <w:gridCol w:w="3060"/>
            <w:gridCol w:w="1070"/>
            <w:gridCol w:w="1268"/>
            <w:gridCol w:w="716"/>
          </w:tblGrid>
        </w:tblGridChange>
      </w:tblGrid>
      <w:tr w:rsidR="007B2FBB" w14:paraId="3CAEADC7" w14:textId="77777777" w:rsidTr="006424A7">
        <w:trPr>
          <w:trHeight w:val="530"/>
          <w:ins w:id="36" w:author="Scott Robertson" w:date="2022-07-15T22:47:00Z"/>
          <w:trPrChange w:id="37" w:author="Scott Robertson" w:date="2022-07-18T09:06:00Z">
            <w:trPr>
              <w:trHeight w:val="530"/>
            </w:trPr>
          </w:trPrChange>
        </w:trPr>
        <w:tc>
          <w:tcPr>
            <w:tcW w:w="930" w:type="dxa"/>
            <w:shd w:val="clear" w:color="auto" w:fill="D9D9D9"/>
            <w:tcPrChange w:id="38" w:author="Scott Robertson" w:date="2022-07-18T09:06:00Z">
              <w:tcPr>
                <w:tcW w:w="931" w:type="dxa"/>
                <w:shd w:val="clear" w:color="auto" w:fill="D9D9D9"/>
              </w:tcPr>
            </w:tcPrChange>
          </w:tcPr>
          <w:p w14:paraId="11CEB22F" w14:textId="77777777" w:rsidR="001C1A10" w:rsidRDefault="001C1A10" w:rsidP="003A550C">
            <w:pPr>
              <w:widowControl w:val="0"/>
              <w:autoSpaceDE w:val="0"/>
              <w:autoSpaceDN w:val="0"/>
              <w:adjustRightInd w:val="0"/>
              <w:spacing w:before="110"/>
              <w:rPr>
                <w:ins w:id="39" w:author="Scott Robertson" w:date="2022-07-15T22:47:00Z"/>
                <w:rFonts w:ascii="Arial" w:hAnsi="Arial"/>
              </w:rPr>
            </w:pPr>
            <w:ins w:id="40" w:author="Scott Robertson" w:date="2022-07-15T22:47:00Z">
              <w:r>
                <w:rPr>
                  <w:b/>
                  <w:bCs/>
                  <w:i/>
                  <w:iCs/>
                  <w:color w:val="000080"/>
                </w:rPr>
                <w:t>Section</w:t>
              </w:r>
            </w:ins>
          </w:p>
        </w:tc>
        <w:tc>
          <w:tcPr>
            <w:tcW w:w="2306" w:type="dxa"/>
            <w:shd w:val="clear" w:color="auto" w:fill="D9D9D9"/>
            <w:tcPrChange w:id="41" w:author="Scott Robertson" w:date="2022-07-18T09:06:00Z">
              <w:tcPr>
                <w:tcW w:w="2330" w:type="dxa"/>
                <w:shd w:val="clear" w:color="auto" w:fill="D9D9D9"/>
              </w:tcPr>
            </w:tcPrChange>
          </w:tcPr>
          <w:p w14:paraId="41967B95" w14:textId="77777777" w:rsidR="001C1A10" w:rsidRDefault="001C1A10" w:rsidP="003A550C">
            <w:pPr>
              <w:widowControl w:val="0"/>
              <w:autoSpaceDE w:val="0"/>
              <w:autoSpaceDN w:val="0"/>
              <w:adjustRightInd w:val="0"/>
              <w:spacing w:before="110"/>
              <w:rPr>
                <w:ins w:id="42" w:author="Scott Robertson" w:date="2022-07-15T22:47:00Z"/>
                <w:rFonts w:ascii="Arial" w:hAnsi="Arial"/>
              </w:rPr>
            </w:pPr>
            <w:ins w:id="43" w:author="Scott Robertson" w:date="2022-07-15T22:47:00Z">
              <w:r>
                <w:rPr>
                  <w:b/>
                  <w:bCs/>
                  <w:i/>
                  <w:iCs/>
                  <w:color w:val="000080"/>
                </w:rPr>
                <w:t>Section Name</w:t>
              </w:r>
            </w:ins>
          </w:p>
        </w:tc>
        <w:tc>
          <w:tcPr>
            <w:tcW w:w="3060" w:type="dxa"/>
            <w:shd w:val="clear" w:color="auto" w:fill="D9D9D9"/>
            <w:tcPrChange w:id="44" w:author="Scott Robertson" w:date="2022-07-18T09:06:00Z">
              <w:tcPr>
                <w:tcW w:w="3147" w:type="dxa"/>
                <w:shd w:val="clear" w:color="auto" w:fill="D9D9D9"/>
              </w:tcPr>
            </w:tcPrChange>
          </w:tcPr>
          <w:p w14:paraId="450FDA0C" w14:textId="77777777" w:rsidR="001C1A10" w:rsidRDefault="001C1A10" w:rsidP="003A550C">
            <w:pPr>
              <w:widowControl w:val="0"/>
              <w:autoSpaceDE w:val="0"/>
              <w:autoSpaceDN w:val="0"/>
              <w:adjustRightInd w:val="0"/>
              <w:spacing w:before="110"/>
              <w:rPr>
                <w:ins w:id="45" w:author="Scott Robertson" w:date="2022-07-15T22:47:00Z"/>
                <w:rFonts w:ascii="Arial" w:hAnsi="Arial"/>
              </w:rPr>
            </w:pPr>
            <w:ins w:id="46" w:author="Scott Robertson" w:date="2022-07-15T22:47:00Z">
              <w:r>
                <w:rPr>
                  <w:b/>
                  <w:bCs/>
                  <w:i/>
                  <w:iCs/>
                  <w:color w:val="000080"/>
                </w:rPr>
                <w:t>Change  Type</w:t>
              </w:r>
            </w:ins>
          </w:p>
        </w:tc>
        <w:tc>
          <w:tcPr>
            <w:tcW w:w="1070" w:type="dxa"/>
            <w:shd w:val="clear" w:color="auto" w:fill="D9D9D9"/>
            <w:tcPrChange w:id="47" w:author="Scott Robertson" w:date="2022-07-18T09:06:00Z">
              <w:tcPr>
                <w:tcW w:w="1072" w:type="dxa"/>
                <w:shd w:val="clear" w:color="auto" w:fill="D9D9D9"/>
              </w:tcPr>
            </w:tcPrChange>
          </w:tcPr>
          <w:p w14:paraId="0C2CCCD0" w14:textId="77777777" w:rsidR="001C1A10" w:rsidRPr="005E5A1E" w:rsidRDefault="001C1A10" w:rsidP="003A550C">
            <w:pPr>
              <w:widowControl w:val="0"/>
              <w:autoSpaceDE w:val="0"/>
              <w:autoSpaceDN w:val="0"/>
              <w:adjustRightInd w:val="0"/>
              <w:spacing w:before="110"/>
              <w:rPr>
                <w:ins w:id="48" w:author="Scott Robertson" w:date="2022-07-15T22:47:00Z"/>
                <w:b/>
                <w:bCs/>
                <w:i/>
                <w:iCs/>
                <w:color w:val="000080"/>
              </w:rPr>
            </w:pPr>
            <w:ins w:id="49" w:author="Scott Robertson" w:date="2022-07-15T22:47:00Z">
              <w:r w:rsidRPr="005E5A1E">
                <w:rPr>
                  <w:b/>
                  <w:bCs/>
                  <w:i/>
                  <w:iCs/>
                  <w:color w:val="000080"/>
                </w:rPr>
                <w:t>Proposal #</w:t>
              </w:r>
            </w:ins>
          </w:p>
        </w:tc>
        <w:tc>
          <w:tcPr>
            <w:tcW w:w="1268" w:type="dxa"/>
            <w:shd w:val="clear" w:color="auto" w:fill="D9D9D9"/>
            <w:tcPrChange w:id="50" w:author="Scott Robertson" w:date="2022-07-18T09:06:00Z">
              <w:tcPr>
                <w:tcW w:w="1268" w:type="dxa"/>
                <w:shd w:val="clear" w:color="auto" w:fill="D9D9D9"/>
              </w:tcPr>
            </w:tcPrChange>
          </w:tcPr>
          <w:p w14:paraId="2DBA01DC" w14:textId="77777777" w:rsidR="001C1A10" w:rsidRDefault="001C1A10" w:rsidP="003A550C">
            <w:pPr>
              <w:widowControl w:val="0"/>
              <w:autoSpaceDE w:val="0"/>
              <w:autoSpaceDN w:val="0"/>
              <w:adjustRightInd w:val="0"/>
              <w:spacing w:before="110"/>
              <w:jc w:val="center"/>
              <w:rPr>
                <w:ins w:id="51" w:author="Scott Robertson" w:date="2022-07-15T22:47:00Z"/>
                <w:b/>
                <w:bCs/>
                <w:i/>
                <w:iCs/>
                <w:color w:val="000080"/>
                <w:sz w:val="28"/>
                <w:szCs w:val="28"/>
              </w:rPr>
            </w:pPr>
            <w:ins w:id="52" w:author="Scott Robertson" w:date="2022-07-15T22:47:00Z">
              <w:r>
                <w:rPr>
                  <w:b/>
                  <w:bCs/>
                  <w:i/>
                  <w:iCs/>
                  <w:color w:val="000080"/>
                </w:rPr>
                <w:t>Substantive</w:t>
              </w:r>
              <w:r>
                <w:rPr>
                  <w:b/>
                  <w:bCs/>
                  <w:i/>
                  <w:iCs/>
                  <w:color w:val="000080"/>
                </w:rPr>
                <w:br/>
                <w:t>Y/N</w:t>
              </w:r>
            </w:ins>
          </w:p>
        </w:tc>
        <w:tc>
          <w:tcPr>
            <w:tcW w:w="716" w:type="dxa"/>
            <w:shd w:val="clear" w:color="auto" w:fill="D9D9D9"/>
            <w:tcPrChange w:id="53" w:author="Scott Robertson" w:date="2022-07-18T09:06:00Z">
              <w:tcPr>
                <w:tcW w:w="720" w:type="dxa"/>
                <w:shd w:val="clear" w:color="auto" w:fill="D9D9D9"/>
              </w:tcPr>
            </w:tcPrChange>
          </w:tcPr>
          <w:p w14:paraId="53E61489" w14:textId="77777777" w:rsidR="001C1A10" w:rsidRDefault="001C1A10" w:rsidP="003A550C">
            <w:pPr>
              <w:widowControl w:val="0"/>
              <w:autoSpaceDE w:val="0"/>
              <w:autoSpaceDN w:val="0"/>
              <w:adjustRightInd w:val="0"/>
              <w:spacing w:before="110"/>
              <w:jc w:val="center"/>
              <w:rPr>
                <w:ins w:id="54" w:author="Scott Robertson" w:date="2022-07-15T22:47:00Z"/>
                <w:b/>
                <w:bCs/>
                <w:i/>
                <w:iCs/>
                <w:color w:val="000080"/>
                <w:sz w:val="28"/>
                <w:szCs w:val="28"/>
              </w:rPr>
            </w:pPr>
            <w:ins w:id="55" w:author="Scott Robertson" w:date="2022-07-15T22:47:00Z">
              <w:r>
                <w:rPr>
                  <w:b/>
                  <w:bCs/>
                  <w:i/>
                  <w:iCs/>
                  <w:color w:val="000080"/>
                </w:rPr>
                <w:t>Line</w:t>
              </w:r>
              <w:r>
                <w:rPr>
                  <w:b/>
                  <w:bCs/>
                  <w:i/>
                  <w:iCs/>
                  <w:color w:val="000080"/>
                </w:rPr>
                <w:br/>
                <w:t>Item</w:t>
              </w:r>
            </w:ins>
          </w:p>
        </w:tc>
      </w:tr>
      <w:tr w:rsidR="007B2FBB" w14:paraId="7C57D805" w14:textId="77777777" w:rsidTr="006424A7">
        <w:trPr>
          <w:trHeight w:val="530"/>
          <w:ins w:id="56" w:author="Scott Robertson" w:date="2022-07-15T22:47:00Z"/>
          <w:trPrChange w:id="57" w:author="Scott Robertson" w:date="2022-07-18T09:06:00Z">
            <w:trPr>
              <w:trHeight w:val="530"/>
            </w:trPr>
          </w:trPrChange>
        </w:trPr>
        <w:tc>
          <w:tcPr>
            <w:tcW w:w="930" w:type="dxa"/>
            <w:shd w:val="clear" w:color="auto" w:fill="D9D9D9"/>
            <w:tcPrChange w:id="58" w:author="Scott Robertson" w:date="2022-07-18T09:06:00Z">
              <w:tcPr>
                <w:tcW w:w="931" w:type="dxa"/>
                <w:shd w:val="clear" w:color="auto" w:fill="D9D9D9"/>
              </w:tcPr>
            </w:tcPrChange>
          </w:tcPr>
          <w:p w14:paraId="144D7540" w14:textId="0D5F94CB" w:rsidR="001C1A10" w:rsidRDefault="00886B56" w:rsidP="003A550C">
            <w:pPr>
              <w:widowControl w:val="0"/>
              <w:autoSpaceDE w:val="0"/>
              <w:autoSpaceDN w:val="0"/>
              <w:adjustRightInd w:val="0"/>
              <w:spacing w:before="110"/>
              <w:rPr>
                <w:ins w:id="59" w:author="Scott Robertson" w:date="2022-07-15T22:47:00Z"/>
                <w:b/>
                <w:bCs/>
                <w:i/>
                <w:iCs/>
                <w:color w:val="000080"/>
              </w:rPr>
            </w:pPr>
            <w:ins w:id="60" w:author="Scott Robertson" w:date="2022-07-18T09:00:00Z">
              <w:r>
                <w:rPr>
                  <w:b/>
                  <w:bCs/>
                  <w:i/>
                  <w:iCs/>
                  <w:color w:val="000080"/>
                </w:rPr>
                <w:t>8.7.1</w:t>
              </w:r>
            </w:ins>
          </w:p>
        </w:tc>
        <w:tc>
          <w:tcPr>
            <w:tcW w:w="2306" w:type="dxa"/>
            <w:shd w:val="clear" w:color="auto" w:fill="D9D9D9"/>
            <w:tcPrChange w:id="61" w:author="Scott Robertson" w:date="2022-07-18T09:06:00Z">
              <w:tcPr>
                <w:tcW w:w="2330" w:type="dxa"/>
                <w:shd w:val="clear" w:color="auto" w:fill="D9D9D9"/>
              </w:tcPr>
            </w:tcPrChange>
          </w:tcPr>
          <w:p w14:paraId="7A97D670" w14:textId="443E09E9" w:rsidR="001C1A10" w:rsidRPr="00810A3C" w:rsidRDefault="00823AC3" w:rsidP="003A550C">
            <w:pPr>
              <w:widowControl w:val="0"/>
              <w:autoSpaceDE w:val="0"/>
              <w:autoSpaceDN w:val="0"/>
              <w:adjustRightInd w:val="0"/>
              <w:spacing w:before="110"/>
              <w:rPr>
                <w:ins w:id="62" w:author="Scott Robertson" w:date="2022-07-15T22:47:00Z"/>
                <w:bCs/>
                <w:i/>
                <w:iCs/>
                <w:noProof/>
              </w:rPr>
            </w:pPr>
            <w:ins w:id="63" w:author="Scott Robertson" w:date="2022-07-18T09:01:00Z">
              <w:r w:rsidRPr="00823AC3">
                <w:rPr>
                  <w:bCs/>
                  <w:i/>
                  <w:iCs/>
                  <w:noProof/>
                </w:rPr>
                <w:t>MFN/MFK - Staff/Practitioner Master File Message (Event M02)</w:t>
              </w:r>
            </w:ins>
          </w:p>
        </w:tc>
        <w:tc>
          <w:tcPr>
            <w:tcW w:w="3060" w:type="dxa"/>
            <w:shd w:val="clear" w:color="auto" w:fill="D9D9D9"/>
            <w:tcPrChange w:id="64" w:author="Scott Robertson" w:date="2022-07-18T09:06:00Z">
              <w:tcPr>
                <w:tcW w:w="3147" w:type="dxa"/>
                <w:shd w:val="clear" w:color="auto" w:fill="D9D9D9"/>
              </w:tcPr>
            </w:tcPrChange>
          </w:tcPr>
          <w:p w14:paraId="22A4102D" w14:textId="77777777" w:rsidR="007B2FBB" w:rsidRDefault="00823AC3" w:rsidP="003A550C">
            <w:pPr>
              <w:widowControl w:val="0"/>
              <w:autoSpaceDE w:val="0"/>
              <w:autoSpaceDN w:val="0"/>
              <w:adjustRightInd w:val="0"/>
              <w:spacing w:before="110"/>
              <w:rPr>
                <w:ins w:id="65" w:author="Scott Robertson" w:date="2022-07-18T09:01:00Z"/>
                <w:color w:val="000080"/>
              </w:rPr>
            </w:pPr>
            <w:ins w:id="66" w:author="Scott Robertson" w:date="2022-07-18T09:01:00Z">
              <w:r>
                <w:rPr>
                  <w:color w:val="000080"/>
                </w:rPr>
                <w:t xml:space="preserve">Updated narrative </w:t>
              </w:r>
              <w:r w:rsidR="007B2FBB">
                <w:rPr>
                  <w:color w:val="000080"/>
                </w:rPr>
                <w:t>to reflect SOGI additions.</w:t>
              </w:r>
            </w:ins>
          </w:p>
          <w:p w14:paraId="2E0A7DC0" w14:textId="1464A8D4" w:rsidR="001C1A10" w:rsidRPr="00810A3C" w:rsidRDefault="001C1A10" w:rsidP="003A550C">
            <w:pPr>
              <w:widowControl w:val="0"/>
              <w:autoSpaceDE w:val="0"/>
              <w:autoSpaceDN w:val="0"/>
              <w:adjustRightInd w:val="0"/>
              <w:spacing w:before="110"/>
              <w:rPr>
                <w:ins w:id="67" w:author="Scott Robertson" w:date="2022-07-15T22:47:00Z"/>
                <w:color w:val="000080"/>
              </w:rPr>
            </w:pPr>
            <w:ins w:id="68" w:author="Scott Robertson" w:date="2022-07-15T22:47:00Z">
              <w:r>
                <w:rPr>
                  <w:color w:val="000080"/>
                </w:rPr>
                <w:t>Added segments GSP</w:t>
              </w:r>
            </w:ins>
            <w:ins w:id="69" w:author="Merrick, Riki | APHL" w:date="2022-07-25T09:47:00Z">
              <w:r w:rsidR="006D2B53">
                <w:rPr>
                  <w:color w:val="000080"/>
                </w:rPr>
                <w:t xml:space="preserve"> and</w:t>
              </w:r>
            </w:ins>
            <w:ins w:id="70" w:author="Scott Robertson" w:date="2022-07-15T22:47:00Z">
              <w:del w:id="71" w:author="Merrick, Riki | APHL" w:date="2022-07-25T09:47:00Z">
                <w:r w:rsidDel="006D2B53">
                  <w:rPr>
                    <w:color w:val="000080"/>
                  </w:rPr>
                  <w:delText>,</w:delText>
                </w:r>
              </w:del>
              <w:r>
                <w:rPr>
                  <w:color w:val="000080"/>
                </w:rPr>
                <w:t xml:space="preserve"> GSR </w:t>
              </w:r>
              <w:del w:id="72" w:author="Merrick, Riki | APHL" w:date="2022-07-25T09:47:00Z">
                <w:r w:rsidDel="006D2B53">
                  <w:rPr>
                    <w:color w:val="000080"/>
                  </w:rPr>
                  <w:delText xml:space="preserve">and GSC </w:delText>
                </w:r>
              </w:del>
              <w:r>
                <w:rPr>
                  <w:color w:val="000080"/>
                </w:rPr>
                <w:t>to message structure</w:t>
              </w:r>
            </w:ins>
          </w:p>
        </w:tc>
        <w:tc>
          <w:tcPr>
            <w:tcW w:w="1070" w:type="dxa"/>
            <w:shd w:val="clear" w:color="auto" w:fill="D9D9D9"/>
            <w:tcPrChange w:id="73" w:author="Scott Robertson" w:date="2022-07-18T09:06:00Z">
              <w:tcPr>
                <w:tcW w:w="1072" w:type="dxa"/>
                <w:shd w:val="clear" w:color="auto" w:fill="D9D9D9"/>
              </w:tcPr>
            </w:tcPrChange>
          </w:tcPr>
          <w:p w14:paraId="6386FA5A" w14:textId="77777777" w:rsidR="001C1A10" w:rsidRPr="00810A3C" w:rsidRDefault="001C1A10" w:rsidP="003A550C">
            <w:pPr>
              <w:widowControl w:val="0"/>
              <w:autoSpaceDE w:val="0"/>
              <w:autoSpaceDN w:val="0"/>
              <w:adjustRightInd w:val="0"/>
              <w:spacing w:before="110"/>
              <w:rPr>
                <w:ins w:id="74" w:author="Scott Robertson" w:date="2022-07-15T22:47:00Z"/>
              </w:rPr>
            </w:pPr>
            <w:ins w:id="75" w:author="Scott Robertson" w:date="2022-07-15T22:47:00Z">
              <w:r>
                <w:t>SOGI</w:t>
              </w:r>
            </w:ins>
          </w:p>
        </w:tc>
        <w:tc>
          <w:tcPr>
            <w:tcW w:w="1268" w:type="dxa"/>
            <w:shd w:val="clear" w:color="auto" w:fill="D9D9D9"/>
            <w:tcPrChange w:id="76" w:author="Scott Robertson" w:date="2022-07-18T09:06:00Z">
              <w:tcPr>
                <w:tcW w:w="1268" w:type="dxa"/>
                <w:shd w:val="clear" w:color="auto" w:fill="D9D9D9"/>
              </w:tcPr>
            </w:tcPrChange>
          </w:tcPr>
          <w:p w14:paraId="4C3F3319" w14:textId="77777777" w:rsidR="001C1A10" w:rsidRPr="0069575B" w:rsidRDefault="001C1A10" w:rsidP="003A550C">
            <w:pPr>
              <w:widowControl w:val="0"/>
              <w:autoSpaceDE w:val="0"/>
              <w:autoSpaceDN w:val="0"/>
              <w:adjustRightInd w:val="0"/>
              <w:spacing w:before="110"/>
              <w:rPr>
                <w:ins w:id="77" w:author="Scott Robertson" w:date="2022-07-15T22:47:00Z"/>
                <w:b/>
                <w:bCs/>
                <w:i/>
                <w:iCs/>
                <w:color w:val="000080"/>
              </w:rPr>
            </w:pPr>
            <w:ins w:id="78" w:author="Scott Robertson" w:date="2022-07-15T22:47:00Z">
              <w:r>
                <w:rPr>
                  <w:b/>
                  <w:bCs/>
                  <w:i/>
                  <w:iCs/>
                  <w:color w:val="000080"/>
                </w:rPr>
                <w:t>Yes</w:t>
              </w:r>
            </w:ins>
          </w:p>
        </w:tc>
        <w:tc>
          <w:tcPr>
            <w:tcW w:w="716" w:type="dxa"/>
            <w:shd w:val="clear" w:color="auto" w:fill="D9D9D9"/>
            <w:tcPrChange w:id="79" w:author="Scott Robertson" w:date="2022-07-18T09:06:00Z">
              <w:tcPr>
                <w:tcW w:w="720" w:type="dxa"/>
                <w:shd w:val="clear" w:color="auto" w:fill="D9D9D9"/>
              </w:tcPr>
            </w:tcPrChange>
          </w:tcPr>
          <w:p w14:paraId="2F982F35" w14:textId="77777777" w:rsidR="001C1A10" w:rsidRPr="0069575B" w:rsidRDefault="001C1A10" w:rsidP="003A550C">
            <w:pPr>
              <w:widowControl w:val="0"/>
              <w:autoSpaceDE w:val="0"/>
              <w:autoSpaceDN w:val="0"/>
              <w:adjustRightInd w:val="0"/>
              <w:spacing w:before="110"/>
              <w:rPr>
                <w:ins w:id="80" w:author="Scott Robertson" w:date="2022-07-15T22:47:00Z"/>
                <w:b/>
                <w:bCs/>
                <w:i/>
                <w:iCs/>
                <w:color w:val="000080"/>
              </w:rPr>
            </w:pPr>
          </w:p>
        </w:tc>
      </w:tr>
      <w:tr w:rsidR="007B2FBB" w14:paraId="32C19E09" w14:textId="77777777" w:rsidTr="006424A7">
        <w:trPr>
          <w:trHeight w:val="530"/>
          <w:ins w:id="81" w:author="Scott Robertson" w:date="2022-07-18T09:01:00Z"/>
          <w:trPrChange w:id="82" w:author="Scott Robertson" w:date="2022-07-18T09:06:00Z">
            <w:trPr>
              <w:trHeight w:val="530"/>
            </w:trPr>
          </w:trPrChange>
        </w:trPr>
        <w:tc>
          <w:tcPr>
            <w:tcW w:w="930" w:type="dxa"/>
            <w:shd w:val="clear" w:color="auto" w:fill="D9D9D9"/>
            <w:tcPrChange w:id="83" w:author="Scott Robertson" w:date="2022-07-18T09:06:00Z">
              <w:tcPr>
                <w:tcW w:w="931" w:type="dxa"/>
                <w:shd w:val="clear" w:color="auto" w:fill="D9D9D9"/>
              </w:tcPr>
            </w:tcPrChange>
          </w:tcPr>
          <w:p w14:paraId="33B8AB96" w14:textId="4DB6009C" w:rsidR="007B2FBB" w:rsidRDefault="007B2FBB" w:rsidP="003A550C">
            <w:pPr>
              <w:widowControl w:val="0"/>
              <w:autoSpaceDE w:val="0"/>
              <w:autoSpaceDN w:val="0"/>
              <w:adjustRightInd w:val="0"/>
              <w:spacing w:before="110"/>
              <w:rPr>
                <w:ins w:id="84" w:author="Scott Robertson" w:date="2022-07-18T09:01:00Z"/>
                <w:b/>
                <w:bCs/>
                <w:i/>
                <w:iCs/>
                <w:color w:val="000080"/>
              </w:rPr>
            </w:pPr>
            <w:ins w:id="85" w:author="Scott Robertson" w:date="2022-07-18T09:01:00Z">
              <w:r>
                <w:rPr>
                  <w:b/>
                  <w:bCs/>
                  <w:i/>
                  <w:iCs/>
                  <w:color w:val="000080"/>
                </w:rPr>
                <w:t>8</w:t>
              </w:r>
            </w:ins>
            <w:ins w:id="86" w:author="Scott Robertson" w:date="2022-07-18T09:02:00Z">
              <w:r>
                <w:rPr>
                  <w:b/>
                  <w:bCs/>
                  <w:i/>
                  <w:iCs/>
                  <w:color w:val="000080"/>
                </w:rPr>
                <w:t>.7.2</w:t>
              </w:r>
            </w:ins>
          </w:p>
        </w:tc>
        <w:tc>
          <w:tcPr>
            <w:tcW w:w="2306" w:type="dxa"/>
            <w:shd w:val="clear" w:color="auto" w:fill="D9D9D9"/>
            <w:tcPrChange w:id="87" w:author="Scott Robertson" w:date="2022-07-18T09:06:00Z">
              <w:tcPr>
                <w:tcW w:w="2330" w:type="dxa"/>
                <w:shd w:val="clear" w:color="auto" w:fill="D9D9D9"/>
              </w:tcPr>
            </w:tcPrChange>
          </w:tcPr>
          <w:p w14:paraId="4E9B7175" w14:textId="43A56516" w:rsidR="007B2FBB" w:rsidRPr="00823AC3" w:rsidRDefault="007B2FBB" w:rsidP="003A550C">
            <w:pPr>
              <w:widowControl w:val="0"/>
              <w:autoSpaceDE w:val="0"/>
              <w:autoSpaceDN w:val="0"/>
              <w:adjustRightInd w:val="0"/>
              <w:spacing w:before="110"/>
              <w:rPr>
                <w:ins w:id="88" w:author="Scott Robertson" w:date="2022-07-18T09:01:00Z"/>
                <w:bCs/>
                <w:i/>
                <w:iCs/>
                <w:noProof/>
              </w:rPr>
            </w:pPr>
            <w:ins w:id="89" w:author="Scott Robertson" w:date="2022-07-18T09:02:00Z">
              <w:r w:rsidRPr="007B2FBB">
                <w:rPr>
                  <w:bCs/>
                  <w:i/>
                  <w:iCs/>
                  <w:noProof/>
                </w:rPr>
                <w:t>Example:  Staff and Health Practitioner Master File MFN Message</w:t>
              </w:r>
            </w:ins>
          </w:p>
        </w:tc>
        <w:tc>
          <w:tcPr>
            <w:tcW w:w="3060" w:type="dxa"/>
            <w:shd w:val="clear" w:color="auto" w:fill="D9D9D9"/>
            <w:tcPrChange w:id="90" w:author="Scott Robertson" w:date="2022-07-18T09:06:00Z">
              <w:tcPr>
                <w:tcW w:w="3147" w:type="dxa"/>
                <w:shd w:val="clear" w:color="auto" w:fill="D9D9D9"/>
              </w:tcPr>
            </w:tcPrChange>
          </w:tcPr>
          <w:p w14:paraId="3C5C78C9" w14:textId="261B7744" w:rsidR="007B2FBB" w:rsidRDefault="007B2FBB" w:rsidP="003A550C">
            <w:pPr>
              <w:widowControl w:val="0"/>
              <w:autoSpaceDE w:val="0"/>
              <w:autoSpaceDN w:val="0"/>
              <w:adjustRightInd w:val="0"/>
              <w:spacing w:before="110"/>
              <w:rPr>
                <w:ins w:id="91" w:author="Scott Robertson" w:date="2022-07-18T09:01:00Z"/>
                <w:color w:val="000080"/>
              </w:rPr>
            </w:pPr>
            <w:ins w:id="92" w:author="Scott Robertson" w:date="2022-07-18T09:02:00Z">
              <w:r>
                <w:rPr>
                  <w:color w:val="000080"/>
                </w:rPr>
                <w:t xml:space="preserve">Added 2 GSP segments to </w:t>
              </w:r>
              <w:r w:rsidR="00D047FA">
                <w:rPr>
                  <w:color w:val="000080"/>
                </w:rPr>
                <w:t>the example</w:t>
              </w:r>
            </w:ins>
          </w:p>
        </w:tc>
        <w:tc>
          <w:tcPr>
            <w:tcW w:w="1070" w:type="dxa"/>
            <w:shd w:val="clear" w:color="auto" w:fill="D9D9D9"/>
            <w:tcPrChange w:id="93" w:author="Scott Robertson" w:date="2022-07-18T09:06:00Z">
              <w:tcPr>
                <w:tcW w:w="1072" w:type="dxa"/>
                <w:shd w:val="clear" w:color="auto" w:fill="D9D9D9"/>
              </w:tcPr>
            </w:tcPrChange>
          </w:tcPr>
          <w:p w14:paraId="42928458" w14:textId="5CC774E1" w:rsidR="007B2FBB" w:rsidRDefault="00D047FA" w:rsidP="003A550C">
            <w:pPr>
              <w:widowControl w:val="0"/>
              <w:autoSpaceDE w:val="0"/>
              <w:autoSpaceDN w:val="0"/>
              <w:adjustRightInd w:val="0"/>
              <w:spacing w:before="110"/>
              <w:rPr>
                <w:ins w:id="94" w:author="Scott Robertson" w:date="2022-07-18T09:01:00Z"/>
              </w:rPr>
            </w:pPr>
            <w:ins w:id="95" w:author="Scott Robertson" w:date="2022-07-18T09:02:00Z">
              <w:r>
                <w:t>SOGI</w:t>
              </w:r>
            </w:ins>
          </w:p>
        </w:tc>
        <w:tc>
          <w:tcPr>
            <w:tcW w:w="1268" w:type="dxa"/>
            <w:shd w:val="clear" w:color="auto" w:fill="D9D9D9"/>
            <w:tcPrChange w:id="96" w:author="Scott Robertson" w:date="2022-07-18T09:06:00Z">
              <w:tcPr>
                <w:tcW w:w="1268" w:type="dxa"/>
                <w:shd w:val="clear" w:color="auto" w:fill="D9D9D9"/>
              </w:tcPr>
            </w:tcPrChange>
          </w:tcPr>
          <w:p w14:paraId="09EC0F32" w14:textId="0D1EDA6B" w:rsidR="007B2FBB" w:rsidRDefault="00D047FA" w:rsidP="003A550C">
            <w:pPr>
              <w:widowControl w:val="0"/>
              <w:autoSpaceDE w:val="0"/>
              <w:autoSpaceDN w:val="0"/>
              <w:adjustRightInd w:val="0"/>
              <w:spacing w:before="110"/>
              <w:rPr>
                <w:ins w:id="97" w:author="Scott Robertson" w:date="2022-07-18T09:01:00Z"/>
                <w:b/>
                <w:bCs/>
                <w:i/>
                <w:iCs/>
                <w:color w:val="000080"/>
              </w:rPr>
            </w:pPr>
            <w:ins w:id="98" w:author="Scott Robertson" w:date="2022-07-18T09:02:00Z">
              <w:r>
                <w:rPr>
                  <w:b/>
                  <w:bCs/>
                  <w:i/>
                  <w:iCs/>
                  <w:color w:val="000080"/>
                </w:rPr>
                <w:t>No</w:t>
              </w:r>
            </w:ins>
          </w:p>
        </w:tc>
        <w:tc>
          <w:tcPr>
            <w:tcW w:w="716" w:type="dxa"/>
            <w:shd w:val="clear" w:color="auto" w:fill="D9D9D9"/>
            <w:tcPrChange w:id="99" w:author="Scott Robertson" w:date="2022-07-18T09:06:00Z">
              <w:tcPr>
                <w:tcW w:w="720" w:type="dxa"/>
                <w:shd w:val="clear" w:color="auto" w:fill="D9D9D9"/>
              </w:tcPr>
            </w:tcPrChange>
          </w:tcPr>
          <w:p w14:paraId="400FA1DE" w14:textId="77777777" w:rsidR="007B2FBB" w:rsidRPr="0069575B" w:rsidRDefault="007B2FBB" w:rsidP="003A550C">
            <w:pPr>
              <w:widowControl w:val="0"/>
              <w:autoSpaceDE w:val="0"/>
              <w:autoSpaceDN w:val="0"/>
              <w:adjustRightInd w:val="0"/>
              <w:spacing w:before="110"/>
              <w:rPr>
                <w:ins w:id="100" w:author="Scott Robertson" w:date="2022-07-18T09:01:00Z"/>
                <w:b/>
                <w:bCs/>
                <w:i/>
                <w:iCs/>
                <w:color w:val="000080"/>
              </w:rPr>
            </w:pPr>
          </w:p>
        </w:tc>
      </w:tr>
    </w:tbl>
    <w:p w14:paraId="3536C920" w14:textId="77777777" w:rsidR="001C1A10" w:rsidRDefault="001C1A10" w:rsidP="00E2223B"/>
    <w:p w14:paraId="0C6386D6" w14:textId="77777777" w:rsidR="00BE380D" w:rsidRDefault="00BE380D">
      <w:pPr>
        <w:spacing w:after="0" w:line="240" w:lineRule="auto"/>
        <w:rPr>
          <w:ins w:id="101" w:author="Scott Robertson" w:date="2022-07-18T09:06:00Z"/>
          <w:rFonts w:ascii="Arial" w:hAnsi="Arial"/>
          <w:b/>
          <w:bCs/>
          <w:iCs/>
          <w:noProof/>
          <w:sz w:val="28"/>
          <w:szCs w:val="28"/>
          <w:lang w:eastAsia="ja-JP"/>
        </w:rPr>
      </w:pPr>
      <w:bookmarkStart w:id="102" w:name="_Toc34319658"/>
      <w:ins w:id="103" w:author="Scott Robertson" w:date="2022-07-18T09:06:00Z">
        <w:r>
          <w:rPr>
            <w:noProof/>
          </w:rPr>
          <w:br w:type="page"/>
        </w:r>
      </w:ins>
    </w:p>
    <w:p w14:paraId="23A439BE" w14:textId="1721F292" w:rsidR="00007D82" w:rsidRPr="00732CB8" w:rsidRDefault="00007D82" w:rsidP="00E2223B">
      <w:pPr>
        <w:pStyle w:val="Heading2"/>
        <w:rPr>
          <w:noProof/>
        </w:rPr>
      </w:pPr>
      <w:r w:rsidRPr="00732CB8">
        <w:rPr>
          <w:noProof/>
        </w:rPr>
        <w:lastRenderedPageBreak/>
        <w:t>CHAPTER 8 CONTENTS</w:t>
      </w:r>
      <w:bookmarkEnd w:id="102"/>
    </w:p>
    <w:p w14:paraId="2F34CBCC" w14:textId="208AFC02" w:rsidR="006918CE" w:rsidRDefault="000F625A">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w:instrText>
      </w:r>
      <w:r>
        <w:rPr>
          <w:b w:val="0"/>
          <w:smallCaps w:val="0"/>
        </w:rPr>
        <w:fldChar w:fldCharType="separate"/>
      </w:r>
      <w:hyperlink w:anchor="_Toc34319658" w:history="1">
        <w:r w:rsidR="006918CE" w:rsidRPr="004C6BE3">
          <w:rPr>
            <w:rStyle w:val="Hyperlink"/>
          </w:rPr>
          <w:t>8.1</w:t>
        </w:r>
        <w:r w:rsidR="006918CE">
          <w:rPr>
            <w:rFonts w:asciiTheme="minorHAnsi" w:eastAsiaTheme="minorEastAsia" w:hAnsiTheme="minorHAnsi" w:cstheme="minorBidi"/>
            <w:b w:val="0"/>
            <w:smallCaps w:val="0"/>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6918CE">
          <w:rPr>
            <w:webHidden/>
          </w:rPr>
          <w:t>2</w:t>
        </w:r>
        <w:r w:rsidR="006918CE">
          <w:rPr>
            <w:webHidden/>
          </w:rPr>
          <w:fldChar w:fldCharType="end"/>
        </w:r>
      </w:hyperlink>
    </w:p>
    <w:p w14:paraId="177B167F" w14:textId="7778E7B8" w:rsidR="006918CE" w:rsidRDefault="00000000">
      <w:pPr>
        <w:pStyle w:val="TOC2"/>
        <w:rPr>
          <w:rFonts w:asciiTheme="minorHAnsi" w:eastAsiaTheme="minorEastAsia" w:hAnsiTheme="minorHAnsi" w:cstheme="minorBidi"/>
          <w:b w:val="0"/>
          <w:smallCaps w:val="0"/>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b w:val="0"/>
            <w:smallCaps w:val="0"/>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6918CE">
          <w:rPr>
            <w:webHidden/>
          </w:rPr>
          <w:t>3</w:t>
        </w:r>
        <w:r w:rsidR="006918CE">
          <w:rPr>
            <w:webHidden/>
          </w:rPr>
          <w:fldChar w:fldCharType="end"/>
        </w:r>
      </w:hyperlink>
    </w:p>
    <w:p w14:paraId="681AC141" w14:textId="263C4FFE" w:rsidR="006918CE" w:rsidRDefault="00000000">
      <w:pPr>
        <w:pStyle w:val="TOC2"/>
        <w:rPr>
          <w:rFonts w:asciiTheme="minorHAnsi" w:eastAsiaTheme="minorEastAsia" w:hAnsiTheme="minorHAnsi" w:cstheme="minorBidi"/>
          <w:b w:val="0"/>
          <w:smallCaps w:val="0"/>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b w:val="0"/>
            <w:smallCaps w:val="0"/>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6918CE">
          <w:rPr>
            <w:webHidden/>
          </w:rPr>
          <w:t>5</w:t>
        </w:r>
        <w:r w:rsidR="006918CE">
          <w:rPr>
            <w:webHidden/>
          </w:rPr>
          <w:fldChar w:fldCharType="end"/>
        </w:r>
      </w:hyperlink>
    </w:p>
    <w:p w14:paraId="6574C084" w14:textId="59F07638" w:rsidR="006918CE" w:rsidRDefault="00000000">
      <w:pPr>
        <w:pStyle w:val="TOC2"/>
        <w:rPr>
          <w:rFonts w:asciiTheme="minorHAnsi" w:eastAsiaTheme="minorEastAsia" w:hAnsiTheme="minorHAnsi" w:cstheme="minorBidi"/>
          <w:b w:val="0"/>
          <w:smallCaps w:val="0"/>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b w:val="0"/>
            <w:smallCaps w:val="0"/>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6918CE">
          <w:rPr>
            <w:webHidden/>
          </w:rPr>
          <w:t>6</w:t>
        </w:r>
        <w:r w:rsidR="006918CE">
          <w:rPr>
            <w:webHidden/>
          </w:rPr>
          <w:fldChar w:fldCharType="end"/>
        </w:r>
      </w:hyperlink>
    </w:p>
    <w:p w14:paraId="4B0A62FE" w14:textId="4C983744" w:rsidR="006918CE" w:rsidRDefault="00000000">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6918CE">
          <w:rPr>
            <w:noProof/>
            <w:webHidden/>
          </w:rPr>
          <w:t>6</w:t>
        </w:r>
        <w:r w:rsidR="006918CE">
          <w:rPr>
            <w:noProof/>
            <w:webHidden/>
          </w:rPr>
          <w:fldChar w:fldCharType="end"/>
        </w:r>
      </w:hyperlink>
    </w:p>
    <w:p w14:paraId="68847859" w14:textId="587DE45F" w:rsidR="006918CE" w:rsidRDefault="00000000">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6918CE">
          <w:rPr>
            <w:noProof/>
            <w:webHidden/>
          </w:rPr>
          <w:t>6</w:t>
        </w:r>
        <w:r w:rsidR="006918CE">
          <w:rPr>
            <w:noProof/>
            <w:webHidden/>
          </w:rPr>
          <w:fldChar w:fldCharType="end"/>
        </w:r>
      </w:hyperlink>
    </w:p>
    <w:p w14:paraId="3D09D283" w14:textId="1D23759C" w:rsidR="006918CE" w:rsidRDefault="00000000">
      <w:pPr>
        <w:pStyle w:val="TOC3"/>
        <w:rPr>
          <w:rFonts w:asciiTheme="minorHAnsi" w:eastAsiaTheme="minorEastAsia" w:hAnsiTheme="minorHAnsi" w:cstheme="minorBidi"/>
          <w:noProof/>
          <w:sz w:val="22"/>
        </w:rPr>
      </w:pPr>
      <w:hyperlink w:anchor="_Toc34319664" w:history="1">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6918CE">
          <w:rPr>
            <w:noProof/>
            <w:webHidden/>
          </w:rPr>
          <w:t>7</w:t>
        </w:r>
        <w:r w:rsidR="006918CE">
          <w:rPr>
            <w:noProof/>
            <w:webHidden/>
          </w:rPr>
          <w:fldChar w:fldCharType="end"/>
        </w:r>
      </w:hyperlink>
    </w:p>
    <w:p w14:paraId="3CDDBFCF" w14:textId="3603D339" w:rsidR="006918CE" w:rsidRDefault="00000000">
      <w:pPr>
        <w:pStyle w:val="TOC3"/>
        <w:rPr>
          <w:rFonts w:asciiTheme="minorHAnsi" w:eastAsiaTheme="minorEastAsia" w:hAnsiTheme="minorHAnsi" w:cstheme="minorBidi"/>
          <w:noProof/>
          <w:sz w:val="22"/>
        </w:rPr>
      </w:pPr>
      <w:hyperlink w:anchor="_Toc34319665" w:history="1">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6918CE">
          <w:rPr>
            <w:noProof/>
            <w:webHidden/>
          </w:rPr>
          <w:t>9</w:t>
        </w:r>
        <w:r w:rsidR="006918CE">
          <w:rPr>
            <w:noProof/>
            <w:webHidden/>
          </w:rPr>
          <w:fldChar w:fldCharType="end"/>
        </w:r>
      </w:hyperlink>
    </w:p>
    <w:p w14:paraId="22144856" w14:textId="590D3605" w:rsidR="006918CE" w:rsidRDefault="00000000">
      <w:pPr>
        <w:pStyle w:val="TOC2"/>
        <w:rPr>
          <w:rFonts w:asciiTheme="minorHAnsi" w:eastAsiaTheme="minorEastAsia" w:hAnsiTheme="minorHAnsi" w:cstheme="minorBidi"/>
          <w:b w:val="0"/>
          <w:smallCaps w:val="0"/>
          <w:kern w:val="0"/>
          <w:sz w:val="22"/>
          <w:szCs w:val="22"/>
        </w:rPr>
      </w:pPr>
      <w:hyperlink w:anchor="_Toc34319666" w:history="1">
        <w:r w:rsidR="006918CE" w:rsidRPr="004C6BE3">
          <w:rPr>
            <w:rStyle w:val="Hyperlink"/>
          </w:rPr>
          <w:t>8.5</w:t>
        </w:r>
        <w:r w:rsidR="006918CE">
          <w:rPr>
            <w:rFonts w:asciiTheme="minorHAnsi" w:eastAsiaTheme="minorEastAsia" w:hAnsiTheme="minorHAnsi" w:cstheme="minorBidi"/>
            <w:b w:val="0"/>
            <w:smallCaps w:val="0"/>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6918CE">
          <w:rPr>
            <w:webHidden/>
          </w:rPr>
          <w:t>9</w:t>
        </w:r>
        <w:r w:rsidR="006918CE">
          <w:rPr>
            <w:webHidden/>
          </w:rPr>
          <w:fldChar w:fldCharType="end"/>
        </w:r>
      </w:hyperlink>
    </w:p>
    <w:p w14:paraId="7F27C070" w14:textId="50B38B74" w:rsidR="006918CE" w:rsidRDefault="00000000">
      <w:pPr>
        <w:pStyle w:val="TOC3"/>
        <w:rPr>
          <w:rFonts w:asciiTheme="minorHAnsi" w:eastAsiaTheme="minorEastAsia" w:hAnsiTheme="minorHAnsi" w:cstheme="minorBidi"/>
          <w:noProof/>
          <w:sz w:val="22"/>
        </w:rPr>
      </w:pPr>
      <w:hyperlink w:anchor="_Toc34319667" w:history="1">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6918CE">
          <w:rPr>
            <w:noProof/>
            <w:webHidden/>
          </w:rPr>
          <w:t>9</w:t>
        </w:r>
        <w:r w:rsidR="006918CE">
          <w:rPr>
            <w:noProof/>
            <w:webHidden/>
          </w:rPr>
          <w:fldChar w:fldCharType="end"/>
        </w:r>
      </w:hyperlink>
    </w:p>
    <w:p w14:paraId="330E878B" w14:textId="3816EE36" w:rsidR="006918CE" w:rsidRDefault="00000000">
      <w:pPr>
        <w:pStyle w:val="TOC3"/>
        <w:rPr>
          <w:rFonts w:asciiTheme="minorHAnsi" w:eastAsiaTheme="minorEastAsia" w:hAnsiTheme="minorHAnsi" w:cstheme="minorBidi"/>
          <w:noProof/>
          <w:sz w:val="22"/>
        </w:rPr>
      </w:pPr>
      <w:hyperlink w:anchor="_Toc34319668" w:history="1">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6918CE">
          <w:rPr>
            <w:noProof/>
            <w:webHidden/>
          </w:rPr>
          <w:t>10</w:t>
        </w:r>
        <w:r w:rsidR="006918CE">
          <w:rPr>
            <w:noProof/>
            <w:webHidden/>
          </w:rPr>
          <w:fldChar w:fldCharType="end"/>
        </w:r>
      </w:hyperlink>
    </w:p>
    <w:p w14:paraId="4F72A6E7" w14:textId="2CA47546" w:rsidR="006918CE" w:rsidRDefault="00000000">
      <w:pPr>
        <w:pStyle w:val="TOC3"/>
        <w:rPr>
          <w:rFonts w:asciiTheme="minorHAnsi" w:eastAsiaTheme="minorEastAsia" w:hAnsiTheme="minorHAnsi" w:cstheme="minorBidi"/>
          <w:noProof/>
          <w:sz w:val="22"/>
        </w:rPr>
      </w:pPr>
      <w:hyperlink w:anchor="_Toc34319669" w:history="1">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6918CE">
          <w:rPr>
            <w:noProof/>
            <w:webHidden/>
          </w:rPr>
          <w:t>12</w:t>
        </w:r>
        <w:r w:rsidR="006918CE">
          <w:rPr>
            <w:noProof/>
            <w:webHidden/>
          </w:rPr>
          <w:fldChar w:fldCharType="end"/>
        </w:r>
      </w:hyperlink>
    </w:p>
    <w:p w14:paraId="7C79C9BA" w14:textId="1823603C" w:rsidR="006918CE" w:rsidRDefault="00000000">
      <w:pPr>
        <w:pStyle w:val="TOC2"/>
        <w:rPr>
          <w:rFonts w:asciiTheme="minorHAnsi" w:eastAsiaTheme="minorEastAsia" w:hAnsiTheme="minorHAnsi" w:cstheme="minorBidi"/>
          <w:b w:val="0"/>
          <w:smallCaps w:val="0"/>
          <w:kern w:val="0"/>
          <w:sz w:val="22"/>
          <w:szCs w:val="22"/>
        </w:rPr>
      </w:pPr>
      <w:hyperlink w:anchor="_Toc34319670" w:history="1">
        <w:r w:rsidR="006918CE" w:rsidRPr="004C6BE3">
          <w:rPr>
            <w:rStyle w:val="Hyperlink"/>
          </w:rPr>
          <w:t>8.6</w:t>
        </w:r>
        <w:r w:rsidR="006918CE">
          <w:rPr>
            <w:rFonts w:asciiTheme="minorHAnsi" w:eastAsiaTheme="minorEastAsia" w:hAnsiTheme="minorHAnsi" w:cstheme="minorBidi"/>
            <w:b w:val="0"/>
            <w:smallCaps w:val="0"/>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6918CE">
          <w:rPr>
            <w:webHidden/>
          </w:rPr>
          <w:t>14</w:t>
        </w:r>
        <w:r w:rsidR="006918CE">
          <w:rPr>
            <w:webHidden/>
          </w:rPr>
          <w:fldChar w:fldCharType="end"/>
        </w:r>
      </w:hyperlink>
    </w:p>
    <w:p w14:paraId="673CCE4B" w14:textId="3A77FEA8" w:rsidR="006918CE" w:rsidRDefault="00000000">
      <w:pPr>
        <w:pStyle w:val="TOC3"/>
        <w:rPr>
          <w:rFonts w:asciiTheme="minorHAnsi" w:eastAsiaTheme="minorEastAsia" w:hAnsiTheme="minorHAnsi" w:cstheme="minorBidi"/>
          <w:noProof/>
          <w:sz w:val="22"/>
        </w:rPr>
      </w:pPr>
      <w:hyperlink w:anchor="_Toc34319671" w:history="1">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6918CE">
          <w:rPr>
            <w:noProof/>
            <w:webHidden/>
          </w:rPr>
          <w:t>14</w:t>
        </w:r>
        <w:r w:rsidR="006918CE">
          <w:rPr>
            <w:noProof/>
            <w:webHidden/>
          </w:rPr>
          <w:fldChar w:fldCharType="end"/>
        </w:r>
      </w:hyperlink>
    </w:p>
    <w:p w14:paraId="22C2F87A" w14:textId="67956311" w:rsidR="006918CE" w:rsidRDefault="00000000">
      <w:pPr>
        <w:pStyle w:val="TOC3"/>
        <w:rPr>
          <w:rFonts w:asciiTheme="minorHAnsi" w:eastAsiaTheme="minorEastAsia" w:hAnsiTheme="minorHAnsi" w:cstheme="minorBidi"/>
          <w:noProof/>
          <w:sz w:val="22"/>
        </w:rPr>
      </w:pPr>
      <w:hyperlink w:anchor="_Toc34319672" w:history="1">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6918CE">
          <w:rPr>
            <w:noProof/>
            <w:webHidden/>
          </w:rPr>
          <w:t>14</w:t>
        </w:r>
        <w:r w:rsidR="006918CE">
          <w:rPr>
            <w:noProof/>
            <w:webHidden/>
          </w:rPr>
          <w:fldChar w:fldCharType="end"/>
        </w:r>
      </w:hyperlink>
    </w:p>
    <w:p w14:paraId="2CC32302" w14:textId="72A6D3F8" w:rsidR="006918CE" w:rsidRDefault="00000000">
      <w:pPr>
        <w:pStyle w:val="TOC3"/>
        <w:rPr>
          <w:rFonts w:asciiTheme="minorHAnsi" w:eastAsiaTheme="minorEastAsia" w:hAnsiTheme="minorHAnsi" w:cstheme="minorBidi"/>
          <w:noProof/>
          <w:sz w:val="22"/>
        </w:rPr>
      </w:pPr>
      <w:hyperlink w:anchor="_Toc34319673" w:history="1">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6918CE">
          <w:rPr>
            <w:noProof/>
            <w:webHidden/>
          </w:rPr>
          <w:t>15</w:t>
        </w:r>
        <w:r w:rsidR="006918CE">
          <w:rPr>
            <w:noProof/>
            <w:webHidden/>
          </w:rPr>
          <w:fldChar w:fldCharType="end"/>
        </w:r>
      </w:hyperlink>
    </w:p>
    <w:p w14:paraId="5522D087" w14:textId="0C8AE913" w:rsidR="006918CE" w:rsidRDefault="00000000">
      <w:pPr>
        <w:pStyle w:val="TOC2"/>
        <w:rPr>
          <w:rFonts w:asciiTheme="minorHAnsi" w:eastAsiaTheme="minorEastAsia" w:hAnsiTheme="minorHAnsi" w:cstheme="minorBidi"/>
          <w:b w:val="0"/>
          <w:smallCaps w:val="0"/>
          <w:kern w:val="0"/>
          <w:sz w:val="22"/>
          <w:szCs w:val="22"/>
        </w:rPr>
      </w:pPr>
      <w:hyperlink w:anchor="_Toc34319674" w:history="1">
        <w:r w:rsidR="006918CE" w:rsidRPr="004C6BE3">
          <w:rPr>
            <w:rStyle w:val="Hyperlink"/>
          </w:rPr>
          <w:t>8.7</w:t>
        </w:r>
        <w:r w:rsidR="006918CE">
          <w:rPr>
            <w:rFonts w:asciiTheme="minorHAnsi" w:eastAsiaTheme="minorEastAsia" w:hAnsiTheme="minorHAnsi" w:cstheme="minorBidi"/>
            <w:b w:val="0"/>
            <w:smallCaps w:val="0"/>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6918CE">
          <w:rPr>
            <w:webHidden/>
          </w:rPr>
          <w:t>16</w:t>
        </w:r>
        <w:r w:rsidR="006918CE">
          <w:rPr>
            <w:webHidden/>
          </w:rPr>
          <w:fldChar w:fldCharType="end"/>
        </w:r>
      </w:hyperlink>
    </w:p>
    <w:p w14:paraId="33A6ABDA" w14:textId="46D7E6FA" w:rsidR="006918CE" w:rsidRDefault="00000000">
      <w:pPr>
        <w:pStyle w:val="TOC3"/>
        <w:rPr>
          <w:rFonts w:asciiTheme="minorHAnsi" w:eastAsiaTheme="minorEastAsia" w:hAnsiTheme="minorHAnsi" w:cstheme="minorBidi"/>
          <w:noProof/>
          <w:sz w:val="22"/>
        </w:rPr>
      </w:pPr>
      <w:hyperlink w:anchor="_Toc34319675" w:history="1">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6918CE">
          <w:rPr>
            <w:noProof/>
            <w:webHidden/>
          </w:rPr>
          <w:t>16</w:t>
        </w:r>
        <w:r w:rsidR="006918CE">
          <w:rPr>
            <w:noProof/>
            <w:webHidden/>
          </w:rPr>
          <w:fldChar w:fldCharType="end"/>
        </w:r>
      </w:hyperlink>
    </w:p>
    <w:p w14:paraId="1C1B97C0" w14:textId="64BFAA5C" w:rsidR="006918CE" w:rsidRDefault="00000000">
      <w:pPr>
        <w:pStyle w:val="TOC3"/>
        <w:rPr>
          <w:rFonts w:asciiTheme="minorHAnsi" w:eastAsiaTheme="minorEastAsia" w:hAnsiTheme="minorHAnsi" w:cstheme="minorBidi"/>
          <w:noProof/>
          <w:sz w:val="22"/>
        </w:rPr>
      </w:pPr>
      <w:hyperlink w:anchor="_Toc34319676" w:history="1">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6918CE">
          <w:rPr>
            <w:noProof/>
            <w:webHidden/>
          </w:rPr>
          <w:t>18</w:t>
        </w:r>
        <w:r w:rsidR="006918CE">
          <w:rPr>
            <w:noProof/>
            <w:webHidden/>
          </w:rPr>
          <w:fldChar w:fldCharType="end"/>
        </w:r>
      </w:hyperlink>
    </w:p>
    <w:p w14:paraId="69995426" w14:textId="3B0A18C5" w:rsidR="006918CE" w:rsidRDefault="00000000">
      <w:pPr>
        <w:pStyle w:val="TOC2"/>
        <w:rPr>
          <w:rFonts w:asciiTheme="minorHAnsi" w:eastAsiaTheme="minorEastAsia" w:hAnsiTheme="minorHAnsi" w:cstheme="minorBidi"/>
          <w:b w:val="0"/>
          <w:smallCaps w:val="0"/>
          <w:kern w:val="0"/>
          <w:sz w:val="22"/>
          <w:szCs w:val="22"/>
        </w:rPr>
      </w:pPr>
      <w:hyperlink w:anchor="_Toc34319677" w:history="1">
        <w:r w:rsidR="006918CE" w:rsidRPr="004C6BE3">
          <w:rPr>
            <w:rStyle w:val="Hyperlink"/>
          </w:rPr>
          <w:t>8.8</w:t>
        </w:r>
        <w:r w:rsidR="006918CE">
          <w:rPr>
            <w:rFonts w:asciiTheme="minorHAnsi" w:eastAsiaTheme="minorEastAsia" w:hAnsiTheme="minorHAnsi" w:cstheme="minorBidi"/>
            <w:b w:val="0"/>
            <w:smallCaps w:val="0"/>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6918CE">
          <w:rPr>
            <w:webHidden/>
          </w:rPr>
          <w:t>18</w:t>
        </w:r>
        <w:r w:rsidR="006918CE">
          <w:rPr>
            <w:webHidden/>
          </w:rPr>
          <w:fldChar w:fldCharType="end"/>
        </w:r>
      </w:hyperlink>
    </w:p>
    <w:p w14:paraId="3A3E26DF" w14:textId="29396F02" w:rsidR="006918CE" w:rsidRDefault="00000000">
      <w:pPr>
        <w:pStyle w:val="TOC3"/>
        <w:rPr>
          <w:rFonts w:asciiTheme="minorHAnsi" w:eastAsiaTheme="minorEastAsia" w:hAnsiTheme="minorHAnsi" w:cstheme="minorBidi"/>
          <w:noProof/>
          <w:sz w:val="22"/>
        </w:rPr>
      </w:pPr>
      <w:hyperlink w:anchor="_Toc34319678" w:history="1">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6918CE">
          <w:rPr>
            <w:noProof/>
            <w:webHidden/>
          </w:rPr>
          <w:t>18</w:t>
        </w:r>
        <w:r w:rsidR="006918CE">
          <w:rPr>
            <w:noProof/>
            <w:webHidden/>
          </w:rPr>
          <w:fldChar w:fldCharType="end"/>
        </w:r>
      </w:hyperlink>
    </w:p>
    <w:p w14:paraId="7D661685" w14:textId="5942C0B6" w:rsidR="006918CE" w:rsidRDefault="00000000">
      <w:pPr>
        <w:pStyle w:val="TOC3"/>
        <w:rPr>
          <w:rFonts w:asciiTheme="minorHAnsi" w:eastAsiaTheme="minorEastAsia" w:hAnsiTheme="minorHAnsi" w:cstheme="minorBidi"/>
          <w:noProof/>
          <w:sz w:val="22"/>
        </w:rPr>
      </w:pPr>
      <w:hyperlink w:anchor="_Toc34319679" w:history="1">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6918CE">
          <w:rPr>
            <w:noProof/>
            <w:webHidden/>
          </w:rPr>
          <w:t>19</w:t>
        </w:r>
        <w:r w:rsidR="006918CE">
          <w:rPr>
            <w:noProof/>
            <w:webHidden/>
          </w:rPr>
          <w:fldChar w:fldCharType="end"/>
        </w:r>
      </w:hyperlink>
    </w:p>
    <w:p w14:paraId="507AE088" w14:textId="1331377F" w:rsidR="006918CE" w:rsidRDefault="00000000">
      <w:pPr>
        <w:pStyle w:val="TOC3"/>
        <w:rPr>
          <w:rFonts w:asciiTheme="minorHAnsi" w:eastAsiaTheme="minorEastAsia" w:hAnsiTheme="minorHAnsi" w:cstheme="minorBidi"/>
          <w:noProof/>
          <w:sz w:val="22"/>
        </w:rPr>
      </w:pPr>
      <w:hyperlink w:anchor="_Toc34319680" w:history="1">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6918CE">
          <w:rPr>
            <w:noProof/>
            <w:webHidden/>
          </w:rPr>
          <w:t>19</w:t>
        </w:r>
        <w:r w:rsidR="006918CE">
          <w:rPr>
            <w:noProof/>
            <w:webHidden/>
          </w:rPr>
          <w:fldChar w:fldCharType="end"/>
        </w:r>
      </w:hyperlink>
    </w:p>
    <w:p w14:paraId="150490C2" w14:textId="7AD59915" w:rsidR="006918CE" w:rsidRDefault="00000000">
      <w:pPr>
        <w:pStyle w:val="TOC3"/>
        <w:rPr>
          <w:rFonts w:asciiTheme="minorHAnsi" w:eastAsiaTheme="minorEastAsia" w:hAnsiTheme="minorHAnsi" w:cstheme="minorBidi"/>
          <w:noProof/>
          <w:sz w:val="22"/>
        </w:rPr>
      </w:pPr>
      <w:hyperlink w:anchor="_Toc34319681" w:history="1">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6918CE">
          <w:rPr>
            <w:noProof/>
            <w:webHidden/>
          </w:rPr>
          <w:t>21</w:t>
        </w:r>
        <w:r w:rsidR="006918CE">
          <w:rPr>
            <w:noProof/>
            <w:webHidden/>
          </w:rPr>
          <w:fldChar w:fldCharType="end"/>
        </w:r>
      </w:hyperlink>
    </w:p>
    <w:p w14:paraId="6B3223A9" w14:textId="7B4CB11D" w:rsidR="006918CE" w:rsidRDefault="00000000">
      <w:pPr>
        <w:pStyle w:val="TOC3"/>
        <w:rPr>
          <w:rFonts w:asciiTheme="minorHAnsi" w:eastAsiaTheme="minorEastAsia" w:hAnsiTheme="minorHAnsi" w:cstheme="minorBidi"/>
          <w:noProof/>
          <w:sz w:val="22"/>
        </w:rPr>
      </w:pPr>
      <w:hyperlink w:anchor="_Toc34319682" w:history="1">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6918CE">
          <w:rPr>
            <w:noProof/>
            <w:webHidden/>
          </w:rPr>
          <w:t>23</w:t>
        </w:r>
        <w:r w:rsidR="006918CE">
          <w:rPr>
            <w:noProof/>
            <w:webHidden/>
          </w:rPr>
          <w:fldChar w:fldCharType="end"/>
        </w:r>
      </w:hyperlink>
    </w:p>
    <w:p w14:paraId="7D8F0BA4" w14:textId="39BD55BF" w:rsidR="006918CE" w:rsidRDefault="00000000">
      <w:pPr>
        <w:pStyle w:val="TOC3"/>
        <w:rPr>
          <w:rFonts w:asciiTheme="minorHAnsi" w:eastAsiaTheme="minorEastAsia" w:hAnsiTheme="minorHAnsi" w:cstheme="minorBidi"/>
          <w:noProof/>
          <w:sz w:val="22"/>
        </w:rPr>
      </w:pPr>
      <w:hyperlink w:anchor="_Toc34319683" w:history="1">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6918CE">
          <w:rPr>
            <w:noProof/>
            <w:webHidden/>
          </w:rPr>
          <w:t>24</w:t>
        </w:r>
        <w:r w:rsidR="006918CE">
          <w:rPr>
            <w:noProof/>
            <w:webHidden/>
          </w:rPr>
          <w:fldChar w:fldCharType="end"/>
        </w:r>
      </w:hyperlink>
    </w:p>
    <w:p w14:paraId="73BE9F84" w14:textId="02710A63" w:rsidR="006918CE" w:rsidRDefault="00000000">
      <w:pPr>
        <w:pStyle w:val="TOC3"/>
        <w:rPr>
          <w:rFonts w:asciiTheme="minorHAnsi" w:eastAsiaTheme="minorEastAsia" w:hAnsiTheme="minorHAnsi" w:cstheme="minorBidi"/>
          <w:noProof/>
          <w:sz w:val="22"/>
        </w:rPr>
      </w:pPr>
      <w:hyperlink w:anchor="_Toc34319684" w:history="1">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6918CE">
          <w:rPr>
            <w:noProof/>
            <w:webHidden/>
          </w:rPr>
          <w:t>26</w:t>
        </w:r>
        <w:r w:rsidR="006918CE">
          <w:rPr>
            <w:noProof/>
            <w:webHidden/>
          </w:rPr>
          <w:fldChar w:fldCharType="end"/>
        </w:r>
      </w:hyperlink>
    </w:p>
    <w:p w14:paraId="72FA7E6A" w14:textId="09796EBA" w:rsidR="006918CE" w:rsidRDefault="00000000">
      <w:pPr>
        <w:pStyle w:val="TOC3"/>
        <w:rPr>
          <w:rFonts w:asciiTheme="minorHAnsi" w:eastAsiaTheme="minorEastAsia" w:hAnsiTheme="minorHAnsi" w:cstheme="minorBidi"/>
          <w:noProof/>
          <w:sz w:val="22"/>
        </w:rPr>
      </w:pPr>
      <w:hyperlink w:anchor="_Toc34319685" w:history="1">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6918CE">
          <w:rPr>
            <w:noProof/>
            <w:webHidden/>
          </w:rPr>
          <w:t>27</w:t>
        </w:r>
        <w:r w:rsidR="006918CE">
          <w:rPr>
            <w:noProof/>
            <w:webHidden/>
          </w:rPr>
          <w:fldChar w:fldCharType="end"/>
        </w:r>
      </w:hyperlink>
    </w:p>
    <w:p w14:paraId="0ED0A544" w14:textId="03E7A488" w:rsidR="006918CE" w:rsidRDefault="00000000">
      <w:pPr>
        <w:pStyle w:val="TOC3"/>
        <w:rPr>
          <w:rFonts w:asciiTheme="minorHAnsi" w:eastAsiaTheme="minorEastAsia" w:hAnsiTheme="minorHAnsi" w:cstheme="minorBidi"/>
          <w:noProof/>
          <w:sz w:val="22"/>
        </w:rPr>
      </w:pPr>
      <w:hyperlink w:anchor="_Toc34319686" w:history="1">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6918CE">
          <w:rPr>
            <w:noProof/>
            <w:webHidden/>
          </w:rPr>
          <w:t>29</w:t>
        </w:r>
        <w:r w:rsidR="006918CE">
          <w:rPr>
            <w:noProof/>
            <w:webHidden/>
          </w:rPr>
          <w:fldChar w:fldCharType="end"/>
        </w:r>
      </w:hyperlink>
    </w:p>
    <w:p w14:paraId="7560E5CF" w14:textId="7E8C1C37" w:rsidR="006918CE" w:rsidRDefault="00000000">
      <w:pPr>
        <w:pStyle w:val="TOC3"/>
        <w:rPr>
          <w:rFonts w:asciiTheme="minorHAnsi" w:eastAsiaTheme="minorEastAsia" w:hAnsiTheme="minorHAnsi" w:cstheme="minorBidi"/>
          <w:noProof/>
          <w:sz w:val="22"/>
        </w:rPr>
      </w:pPr>
      <w:hyperlink w:anchor="_Toc34319687" w:history="1">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6918CE">
          <w:rPr>
            <w:noProof/>
            <w:webHidden/>
          </w:rPr>
          <w:t>47</w:t>
        </w:r>
        <w:r w:rsidR="006918CE">
          <w:rPr>
            <w:noProof/>
            <w:webHidden/>
          </w:rPr>
          <w:fldChar w:fldCharType="end"/>
        </w:r>
      </w:hyperlink>
    </w:p>
    <w:p w14:paraId="215D3AAD" w14:textId="07CB53B5" w:rsidR="006918CE" w:rsidRDefault="00000000">
      <w:pPr>
        <w:pStyle w:val="TOC3"/>
        <w:rPr>
          <w:rFonts w:asciiTheme="minorHAnsi" w:eastAsiaTheme="minorEastAsia" w:hAnsiTheme="minorHAnsi" w:cstheme="minorBidi"/>
          <w:noProof/>
          <w:sz w:val="22"/>
        </w:rPr>
      </w:pPr>
      <w:hyperlink w:anchor="_Toc34319688" w:history="1">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6918CE">
          <w:rPr>
            <w:noProof/>
            <w:webHidden/>
          </w:rPr>
          <w:t>50</w:t>
        </w:r>
        <w:r w:rsidR="006918CE">
          <w:rPr>
            <w:noProof/>
            <w:webHidden/>
          </w:rPr>
          <w:fldChar w:fldCharType="end"/>
        </w:r>
      </w:hyperlink>
    </w:p>
    <w:p w14:paraId="10A0B7B9" w14:textId="168F25C1" w:rsidR="006918CE" w:rsidRDefault="00000000">
      <w:pPr>
        <w:pStyle w:val="TOC3"/>
        <w:rPr>
          <w:rFonts w:asciiTheme="minorHAnsi" w:eastAsiaTheme="minorEastAsia" w:hAnsiTheme="minorHAnsi" w:cstheme="minorBidi"/>
          <w:noProof/>
          <w:sz w:val="22"/>
        </w:rPr>
      </w:pPr>
      <w:hyperlink w:anchor="_Toc34319689" w:history="1">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6918CE">
          <w:rPr>
            <w:noProof/>
            <w:webHidden/>
          </w:rPr>
          <w:t>52</w:t>
        </w:r>
        <w:r w:rsidR="006918CE">
          <w:rPr>
            <w:noProof/>
            <w:webHidden/>
          </w:rPr>
          <w:fldChar w:fldCharType="end"/>
        </w:r>
      </w:hyperlink>
    </w:p>
    <w:p w14:paraId="00B4E284" w14:textId="4F9D55ED" w:rsidR="006918CE" w:rsidRDefault="00000000">
      <w:pPr>
        <w:pStyle w:val="TOC3"/>
        <w:rPr>
          <w:rFonts w:asciiTheme="minorHAnsi" w:eastAsiaTheme="minorEastAsia" w:hAnsiTheme="minorHAnsi" w:cstheme="minorBidi"/>
          <w:noProof/>
          <w:sz w:val="22"/>
        </w:rPr>
      </w:pPr>
      <w:hyperlink w:anchor="_Toc34319690" w:history="1">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6918CE">
          <w:rPr>
            <w:noProof/>
            <w:webHidden/>
          </w:rPr>
          <w:t>57</w:t>
        </w:r>
        <w:r w:rsidR="006918CE">
          <w:rPr>
            <w:noProof/>
            <w:webHidden/>
          </w:rPr>
          <w:fldChar w:fldCharType="end"/>
        </w:r>
      </w:hyperlink>
    </w:p>
    <w:p w14:paraId="36629F2C" w14:textId="0BA37A37" w:rsidR="006918CE" w:rsidRDefault="00000000">
      <w:pPr>
        <w:pStyle w:val="TOC3"/>
        <w:rPr>
          <w:rFonts w:asciiTheme="minorHAnsi" w:eastAsiaTheme="minorEastAsia" w:hAnsiTheme="minorHAnsi" w:cstheme="minorBidi"/>
          <w:noProof/>
          <w:sz w:val="22"/>
        </w:rPr>
      </w:pPr>
      <w:hyperlink w:anchor="_Toc34319691" w:history="1">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6918CE">
          <w:rPr>
            <w:noProof/>
            <w:webHidden/>
          </w:rPr>
          <w:t>58</w:t>
        </w:r>
        <w:r w:rsidR="006918CE">
          <w:rPr>
            <w:noProof/>
            <w:webHidden/>
          </w:rPr>
          <w:fldChar w:fldCharType="end"/>
        </w:r>
      </w:hyperlink>
    </w:p>
    <w:p w14:paraId="00811DD3" w14:textId="462F3875" w:rsidR="006918CE" w:rsidRDefault="00000000">
      <w:pPr>
        <w:pStyle w:val="TOC3"/>
        <w:rPr>
          <w:rFonts w:asciiTheme="minorHAnsi" w:eastAsiaTheme="minorEastAsia" w:hAnsiTheme="minorHAnsi" w:cstheme="minorBidi"/>
          <w:noProof/>
          <w:sz w:val="22"/>
        </w:rPr>
      </w:pPr>
      <w:hyperlink w:anchor="_Toc34319692" w:history="1">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6918CE">
          <w:rPr>
            <w:noProof/>
            <w:webHidden/>
          </w:rPr>
          <w:t>59</w:t>
        </w:r>
        <w:r w:rsidR="006918CE">
          <w:rPr>
            <w:noProof/>
            <w:webHidden/>
          </w:rPr>
          <w:fldChar w:fldCharType="end"/>
        </w:r>
      </w:hyperlink>
    </w:p>
    <w:p w14:paraId="7461E77D" w14:textId="0B5CAB2F" w:rsidR="006918CE" w:rsidRDefault="00000000">
      <w:pPr>
        <w:pStyle w:val="TOC3"/>
        <w:rPr>
          <w:rFonts w:asciiTheme="minorHAnsi" w:eastAsiaTheme="minorEastAsia" w:hAnsiTheme="minorHAnsi" w:cstheme="minorBidi"/>
          <w:noProof/>
          <w:sz w:val="22"/>
        </w:rPr>
      </w:pPr>
      <w:hyperlink w:anchor="_Toc34319693" w:history="1">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6918CE">
          <w:rPr>
            <w:noProof/>
            <w:webHidden/>
          </w:rPr>
          <w:t>64</w:t>
        </w:r>
        <w:r w:rsidR="006918CE">
          <w:rPr>
            <w:noProof/>
            <w:webHidden/>
          </w:rPr>
          <w:fldChar w:fldCharType="end"/>
        </w:r>
      </w:hyperlink>
    </w:p>
    <w:p w14:paraId="6AFA9D52" w14:textId="398C954D" w:rsidR="006918CE" w:rsidRDefault="00000000">
      <w:pPr>
        <w:pStyle w:val="TOC3"/>
        <w:rPr>
          <w:rFonts w:asciiTheme="minorHAnsi" w:eastAsiaTheme="minorEastAsia" w:hAnsiTheme="minorHAnsi" w:cstheme="minorBidi"/>
          <w:noProof/>
          <w:sz w:val="22"/>
        </w:rPr>
      </w:pPr>
      <w:hyperlink w:anchor="_Toc34319694" w:history="1">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6918CE">
          <w:rPr>
            <w:noProof/>
            <w:webHidden/>
          </w:rPr>
          <w:t>67</w:t>
        </w:r>
        <w:r w:rsidR="006918CE">
          <w:rPr>
            <w:noProof/>
            <w:webHidden/>
          </w:rPr>
          <w:fldChar w:fldCharType="end"/>
        </w:r>
      </w:hyperlink>
    </w:p>
    <w:p w14:paraId="2B72425C" w14:textId="3055F65C" w:rsidR="006918CE" w:rsidRDefault="00000000">
      <w:pPr>
        <w:pStyle w:val="TOC3"/>
        <w:rPr>
          <w:rFonts w:asciiTheme="minorHAnsi" w:eastAsiaTheme="minorEastAsia" w:hAnsiTheme="minorHAnsi" w:cstheme="minorBidi"/>
          <w:noProof/>
          <w:sz w:val="22"/>
        </w:rPr>
      </w:pPr>
      <w:hyperlink w:anchor="_Toc34319695" w:history="1">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6918CE">
          <w:rPr>
            <w:noProof/>
            <w:webHidden/>
          </w:rPr>
          <w:t>74</w:t>
        </w:r>
        <w:r w:rsidR="006918CE">
          <w:rPr>
            <w:noProof/>
            <w:webHidden/>
          </w:rPr>
          <w:fldChar w:fldCharType="end"/>
        </w:r>
      </w:hyperlink>
    </w:p>
    <w:p w14:paraId="596888BB" w14:textId="2A0B6877" w:rsidR="006918CE" w:rsidRDefault="00000000">
      <w:pPr>
        <w:pStyle w:val="TOC3"/>
        <w:rPr>
          <w:rFonts w:asciiTheme="minorHAnsi" w:eastAsiaTheme="minorEastAsia" w:hAnsiTheme="minorHAnsi" w:cstheme="minorBidi"/>
          <w:noProof/>
          <w:sz w:val="22"/>
        </w:rPr>
      </w:pPr>
      <w:hyperlink w:anchor="_Toc34319696" w:history="1">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6918CE">
          <w:rPr>
            <w:noProof/>
            <w:webHidden/>
          </w:rPr>
          <w:t>75</w:t>
        </w:r>
        <w:r w:rsidR="006918CE">
          <w:rPr>
            <w:noProof/>
            <w:webHidden/>
          </w:rPr>
          <w:fldChar w:fldCharType="end"/>
        </w:r>
      </w:hyperlink>
    </w:p>
    <w:p w14:paraId="1A524873" w14:textId="38FCD55A" w:rsidR="006918CE" w:rsidRDefault="00000000">
      <w:pPr>
        <w:pStyle w:val="TOC2"/>
        <w:rPr>
          <w:rFonts w:asciiTheme="minorHAnsi" w:eastAsiaTheme="minorEastAsia" w:hAnsiTheme="minorHAnsi" w:cstheme="minorBidi"/>
          <w:b w:val="0"/>
          <w:smallCaps w:val="0"/>
          <w:kern w:val="0"/>
          <w:sz w:val="22"/>
          <w:szCs w:val="22"/>
        </w:rPr>
      </w:pPr>
      <w:hyperlink w:anchor="_Toc34319697" w:history="1">
        <w:r w:rsidR="006918CE" w:rsidRPr="004C6BE3">
          <w:rPr>
            <w:rStyle w:val="Hyperlink"/>
          </w:rPr>
          <w:t>8.9</w:t>
        </w:r>
        <w:r w:rsidR="006918CE">
          <w:rPr>
            <w:rFonts w:asciiTheme="minorHAnsi" w:eastAsiaTheme="minorEastAsia" w:hAnsiTheme="minorHAnsi" w:cstheme="minorBidi"/>
            <w:b w:val="0"/>
            <w:smallCaps w:val="0"/>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6918CE">
          <w:rPr>
            <w:webHidden/>
          </w:rPr>
          <w:t>77</w:t>
        </w:r>
        <w:r w:rsidR="006918CE">
          <w:rPr>
            <w:webHidden/>
          </w:rPr>
          <w:fldChar w:fldCharType="end"/>
        </w:r>
      </w:hyperlink>
    </w:p>
    <w:p w14:paraId="61B22770" w14:textId="30C9FF80" w:rsidR="006918CE" w:rsidRDefault="00000000">
      <w:pPr>
        <w:pStyle w:val="TOC3"/>
        <w:rPr>
          <w:rFonts w:asciiTheme="minorHAnsi" w:eastAsiaTheme="minorEastAsia" w:hAnsiTheme="minorHAnsi" w:cstheme="minorBidi"/>
          <w:noProof/>
          <w:sz w:val="22"/>
        </w:rPr>
      </w:pPr>
      <w:hyperlink w:anchor="_Toc34319698" w:history="1">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6918CE">
          <w:rPr>
            <w:noProof/>
            <w:webHidden/>
          </w:rPr>
          <w:t>77</w:t>
        </w:r>
        <w:r w:rsidR="006918CE">
          <w:rPr>
            <w:noProof/>
            <w:webHidden/>
          </w:rPr>
          <w:fldChar w:fldCharType="end"/>
        </w:r>
      </w:hyperlink>
    </w:p>
    <w:p w14:paraId="0A9FCE5B" w14:textId="21BFAE73" w:rsidR="006918CE" w:rsidRDefault="00000000">
      <w:pPr>
        <w:pStyle w:val="TOC3"/>
        <w:rPr>
          <w:rFonts w:asciiTheme="minorHAnsi" w:eastAsiaTheme="minorEastAsia" w:hAnsiTheme="minorHAnsi" w:cstheme="minorBidi"/>
          <w:noProof/>
          <w:sz w:val="22"/>
        </w:rPr>
      </w:pPr>
      <w:hyperlink w:anchor="_Toc34319699" w:history="1">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6918CE">
          <w:rPr>
            <w:noProof/>
            <w:webHidden/>
          </w:rPr>
          <w:t>78</w:t>
        </w:r>
        <w:r w:rsidR="006918CE">
          <w:rPr>
            <w:noProof/>
            <w:webHidden/>
          </w:rPr>
          <w:fldChar w:fldCharType="end"/>
        </w:r>
      </w:hyperlink>
    </w:p>
    <w:p w14:paraId="2FBC244B" w14:textId="30489438" w:rsidR="006918CE" w:rsidRDefault="00000000">
      <w:pPr>
        <w:pStyle w:val="TOC3"/>
        <w:rPr>
          <w:rFonts w:asciiTheme="minorHAnsi" w:eastAsiaTheme="minorEastAsia" w:hAnsiTheme="minorHAnsi" w:cstheme="minorBidi"/>
          <w:noProof/>
          <w:sz w:val="22"/>
        </w:rPr>
      </w:pPr>
      <w:hyperlink w:anchor="_Toc34319700" w:history="1">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6918CE">
          <w:rPr>
            <w:noProof/>
            <w:webHidden/>
          </w:rPr>
          <w:t>82</w:t>
        </w:r>
        <w:r w:rsidR="006918CE">
          <w:rPr>
            <w:noProof/>
            <w:webHidden/>
          </w:rPr>
          <w:fldChar w:fldCharType="end"/>
        </w:r>
      </w:hyperlink>
    </w:p>
    <w:p w14:paraId="5FC923AA" w14:textId="4F6F47E2" w:rsidR="006918CE" w:rsidRDefault="00000000">
      <w:pPr>
        <w:pStyle w:val="TOC3"/>
        <w:rPr>
          <w:rFonts w:asciiTheme="minorHAnsi" w:eastAsiaTheme="minorEastAsia" w:hAnsiTheme="minorHAnsi" w:cstheme="minorBidi"/>
          <w:noProof/>
          <w:sz w:val="22"/>
        </w:rPr>
      </w:pPr>
      <w:hyperlink w:anchor="_Toc34319701" w:history="1">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6918CE">
          <w:rPr>
            <w:noProof/>
            <w:webHidden/>
          </w:rPr>
          <w:t>85</w:t>
        </w:r>
        <w:r w:rsidR="006918CE">
          <w:rPr>
            <w:noProof/>
            <w:webHidden/>
          </w:rPr>
          <w:fldChar w:fldCharType="end"/>
        </w:r>
      </w:hyperlink>
    </w:p>
    <w:p w14:paraId="426A2978" w14:textId="1D8F1388" w:rsidR="006918CE" w:rsidRDefault="00000000">
      <w:pPr>
        <w:pStyle w:val="TOC3"/>
        <w:rPr>
          <w:rFonts w:asciiTheme="minorHAnsi" w:eastAsiaTheme="minorEastAsia" w:hAnsiTheme="minorHAnsi" w:cstheme="minorBidi"/>
          <w:noProof/>
          <w:sz w:val="22"/>
        </w:rPr>
      </w:pPr>
      <w:hyperlink w:anchor="_Toc34319702" w:history="1">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6918CE">
          <w:rPr>
            <w:noProof/>
            <w:webHidden/>
          </w:rPr>
          <w:t>87</w:t>
        </w:r>
        <w:r w:rsidR="006918CE">
          <w:rPr>
            <w:noProof/>
            <w:webHidden/>
          </w:rPr>
          <w:fldChar w:fldCharType="end"/>
        </w:r>
      </w:hyperlink>
    </w:p>
    <w:p w14:paraId="7DC5ABF8" w14:textId="456DFA1D" w:rsidR="006918CE" w:rsidRDefault="00000000">
      <w:pPr>
        <w:pStyle w:val="TOC3"/>
        <w:rPr>
          <w:rFonts w:asciiTheme="minorHAnsi" w:eastAsiaTheme="minorEastAsia" w:hAnsiTheme="minorHAnsi" w:cstheme="minorBidi"/>
          <w:noProof/>
          <w:sz w:val="22"/>
        </w:rPr>
      </w:pPr>
      <w:hyperlink w:anchor="_Toc34319703" w:history="1">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6918CE">
          <w:rPr>
            <w:noProof/>
            <w:webHidden/>
          </w:rPr>
          <w:t>91</w:t>
        </w:r>
        <w:r w:rsidR="006918CE">
          <w:rPr>
            <w:noProof/>
            <w:webHidden/>
          </w:rPr>
          <w:fldChar w:fldCharType="end"/>
        </w:r>
      </w:hyperlink>
    </w:p>
    <w:p w14:paraId="23633EF5" w14:textId="4A730370" w:rsidR="006918CE" w:rsidRDefault="00000000">
      <w:pPr>
        <w:pStyle w:val="TOC2"/>
        <w:rPr>
          <w:rFonts w:asciiTheme="minorHAnsi" w:eastAsiaTheme="minorEastAsia" w:hAnsiTheme="minorHAnsi" w:cstheme="minorBidi"/>
          <w:b w:val="0"/>
          <w:smallCaps w:val="0"/>
          <w:kern w:val="0"/>
          <w:sz w:val="22"/>
          <w:szCs w:val="22"/>
        </w:rPr>
      </w:pPr>
      <w:hyperlink w:anchor="_Toc34319704" w:history="1">
        <w:r w:rsidR="006918CE" w:rsidRPr="004C6BE3">
          <w:rPr>
            <w:rStyle w:val="Hyperlink"/>
          </w:rPr>
          <w:t>8.10</w:t>
        </w:r>
        <w:r w:rsidR="006918CE">
          <w:rPr>
            <w:rFonts w:asciiTheme="minorHAnsi" w:eastAsiaTheme="minorEastAsia" w:hAnsiTheme="minorHAnsi" w:cstheme="minorBidi"/>
            <w:b w:val="0"/>
            <w:smallCaps w:val="0"/>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6918CE">
          <w:rPr>
            <w:webHidden/>
          </w:rPr>
          <w:t>93</w:t>
        </w:r>
        <w:r w:rsidR="006918CE">
          <w:rPr>
            <w:webHidden/>
          </w:rPr>
          <w:fldChar w:fldCharType="end"/>
        </w:r>
      </w:hyperlink>
    </w:p>
    <w:p w14:paraId="31730C34" w14:textId="23F43BD5" w:rsidR="006918CE" w:rsidRDefault="00000000">
      <w:pPr>
        <w:pStyle w:val="TOC3"/>
        <w:rPr>
          <w:rFonts w:asciiTheme="minorHAnsi" w:eastAsiaTheme="minorEastAsia" w:hAnsiTheme="minorHAnsi" w:cstheme="minorBidi"/>
          <w:noProof/>
          <w:sz w:val="22"/>
        </w:rPr>
      </w:pPr>
      <w:hyperlink w:anchor="_Toc34319705" w:history="1">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6918CE">
          <w:rPr>
            <w:noProof/>
            <w:webHidden/>
          </w:rPr>
          <w:t>93</w:t>
        </w:r>
        <w:r w:rsidR="006918CE">
          <w:rPr>
            <w:noProof/>
            <w:webHidden/>
          </w:rPr>
          <w:fldChar w:fldCharType="end"/>
        </w:r>
      </w:hyperlink>
    </w:p>
    <w:p w14:paraId="25A80082" w14:textId="29EC43BA" w:rsidR="006918CE" w:rsidRDefault="00000000">
      <w:pPr>
        <w:pStyle w:val="TOC3"/>
        <w:rPr>
          <w:rFonts w:asciiTheme="minorHAnsi" w:eastAsiaTheme="minorEastAsia" w:hAnsiTheme="minorHAnsi" w:cstheme="minorBidi"/>
          <w:noProof/>
          <w:sz w:val="22"/>
        </w:rPr>
      </w:pPr>
      <w:hyperlink w:anchor="_Toc34319706" w:history="1">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6918CE">
          <w:rPr>
            <w:noProof/>
            <w:webHidden/>
          </w:rPr>
          <w:t>94</w:t>
        </w:r>
        <w:r w:rsidR="006918CE">
          <w:rPr>
            <w:noProof/>
            <w:webHidden/>
          </w:rPr>
          <w:fldChar w:fldCharType="end"/>
        </w:r>
      </w:hyperlink>
    </w:p>
    <w:p w14:paraId="392837FF" w14:textId="413A241B" w:rsidR="006918CE" w:rsidRDefault="00000000">
      <w:pPr>
        <w:pStyle w:val="TOC3"/>
        <w:rPr>
          <w:rFonts w:asciiTheme="minorHAnsi" w:eastAsiaTheme="minorEastAsia" w:hAnsiTheme="minorHAnsi" w:cstheme="minorBidi"/>
          <w:noProof/>
          <w:sz w:val="22"/>
        </w:rPr>
      </w:pPr>
      <w:hyperlink w:anchor="_Toc34319707" w:history="1">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6918CE">
          <w:rPr>
            <w:noProof/>
            <w:webHidden/>
          </w:rPr>
          <w:t>98</w:t>
        </w:r>
        <w:r w:rsidR="006918CE">
          <w:rPr>
            <w:noProof/>
            <w:webHidden/>
          </w:rPr>
          <w:fldChar w:fldCharType="end"/>
        </w:r>
      </w:hyperlink>
    </w:p>
    <w:p w14:paraId="56F8F106" w14:textId="040E1613" w:rsidR="006918CE" w:rsidRDefault="00000000">
      <w:pPr>
        <w:pStyle w:val="TOC3"/>
        <w:rPr>
          <w:rFonts w:asciiTheme="minorHAnsi" w:eastAsiaTheme="minorEastAsia" w:hAnsiTheme="minorHAnsi" w:cstheme="minorBidi"/>
          <w:noProof/>
          <w:sz w:val="22"/>
        </w:rPr>
      </w:pPr>
      <w:hyperlink w:anchor="_Toc34319708" w:history="1">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6918CE">
          <w:rPr>
            <w:noProof/>
            <w:webHidden/>
          </w:rPr>
          <w:t>103</w:t>
        </w:r>
        <w:r w:rsidR="006918CE">
          <w:rPr>
            <w:noProof/>
            <w:webHidden/>
          </w:rPr>
          <w:fldChar w:fldCharType="end"/>
        </w:r>
      </w:hyperlink>
    </w:p>
    <w:p w14:paraId="274366A5" w14:textId="6A582B3B" w:rsidR="006918CE" w:rsidRDefault="00000000">
      <w:pPr>
        <w:pStyle w:val="TOC2"/>
        <w:rPr>
          <w:rFonts w:asciiTheme="minorHAnsi" w:eastAsiaTheme="minorEastAsia" w:hAnsiTheme="minorHAnsi" w:cstheme="minorBidi"/>
          <w:b w:val="0"/>
          <w:smallCaps w:val="0"/>
          <w:kern w:val="0"/>
          <w:sz w:val="22"/>
          <w:szCs w:val="22"/>
        </w:rPr>
      </w:pPr>
      <w:hyperlink w:anchor="_Toc34319709" w:history="1">
        <w:r w:rsidR="006918CE" w:rsidRPr="004C6BE3">
          <w:rPr>
            <w:rStyle w:val="Hyperlink"/>
          </w:rPr>
          <w:t>8.11</w:t>
        </w:r>
        <w:r w:rsidR="006918CE">
          <w:rPr>
            <w:rFonts w:asciiTheme="minorHAnsi" w:eastAsiaTheme="minorEastAsia" w:hAnsiTheme="minorHAnsi" w:cstheme="minorBidi"/>
            <w:b w:val="0"/>
            <w:smallCaps w:val="0"/>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6918CE">
          <w:rPr>
            <w:webHidden/>
          </w:rPr>
          <w:t>103</w:t>
        </w:r>
        <w:r w:rsidR="006918CE">
          <w:rPr>
            <w:webHidden/>
          </w:rPr>
          <w:fldChar w:fldCharType="end"/>
        </w:r>
      </w:hyperlink>
    </w:p>
    <w:p w14:paraId="5FC59E42" w14:textId="6228544E" w:rsidR="006918CE" w:rsidRDefault="00000000">
      <w:pPr>
        <w:pStyle w:val="TOC3"/>
        <w:rPr>
          <w:rFonts w:asciiTheme="minorHAnsi" w:eastAsiaTheme="minorEastAsia" w:hAnsiTheme="minorHAnsi" w:cstheme="minorBidi"/>
          <w:noProof/>
          <w:sz w:val="22"/>
        </w:rPr>
      </w:pPr>
      <w:hyperlink w:anchor="_Toc34319710" w:history="1">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6918CE">
          <w:rPr>
            <w:noProof/>
            <w:webHidden/>
          </w:rPr>
          <w:t>103</w:t>
        </w:r>
        <w:r w:rsidR="006918CE">
          <w:rPr>
            <w:noProof/>
            <w:webHidden/>
          </w:rPr>
          <w:fldChar w:fldCharType="end"/>
        </w:r>
      </w:hyperlink>
    </w:p>
    <w:p w14:paraId="3B552D68" w14:textId="56D30266" w:rsidR="006918CE" w:rsidRDefault="00000000">
      <w:pPr>
        <w:pStyle w:val="TOC3"/>
        <w:rPr>
          <w:rFonts w:asciiTheme="minorHAnsi" w:eastAsiaTheme="minorEastAsia" w:hAnsiTheme="minorHAnsi" w:cstheme="minorBidi"/>
          <w:noProof/>
          <w:sz w:val="22"/>
        </w:rPr>
      </w:pPr>
      <w:hyperlink w:anchor="_Toc34319711" w:history="1">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6918CE">
          <w:rPr>
            <w:noProof/>
            <w:webHidden/>
          </w:rPr>
          <w:t>105</w:t>
        </w:r>
        <w:r w:rsidR="006918CE">
          <w:rPr>
            <w:noProof/>
            <w:webHidden/>
          </w:rPr>
          <w:fldChar w:fldCharType="end"/>
        </w:r>
      </w:hyperlink>
    </w:p>
    <w:p w14:paraId="4DBBCA0B" w14:textId="48112F01" w:rsidR="006918CE" w:rsidRDefault="00000000">
      <w:pPr>
        <w:pStyle w:val="TOC3"/>
        <w:rPr>
          <w:rFonts w:asciiTheme="minorHAnsi" w:eastAsiaTheme="minorEastAsia" w:hAnsiTheme="minorHAnsi" w:cstheme="minorBidi"/>
          <w:noProof/>
          <w:sz w:val="22"/>
        </w:rPr>
      </w:pPr>
      <w:hyperlink w:anchor="_Toc34319712" w:history="1">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6918CE">
          <w:rPr>
            <w:noProof/>
            <w:webHidden/>
          </w:rPr>
          <w:t>110</w:t>
        </w:r>
        <w:r w:rsidR="006918CE">
          <w:rPr>
            <w:noProof/>
            <w:webHidden/>
          </w:rPr>
          <w:fldChar w:fldCharType="end"/>
        </w:r>
      </w:hyperlink>
    </w:p>
    <w:p w14:paraId="3842EAFA" w14:textId="0B8D0492" w:rsidR="006918CE" w:rsidRDefault="00000000">
      <w:pPr>
        <w:pStyle w:val="TOC3"/>
        <w:rPr>
          <w:rFonts w:asciiTheme="minorHAnsi" w:eastAsiaTheme="minorEastAsia" w:hAnsiTheme="minorHAnsi" w:cstheme="minorBidi"/>
          <w:noProof/>
          <w:sz w:val="22"/>
        </w:rPr>
      </w:pPr>
      <w:hyperlink w:anchor="_Toc34319713" w:history="1">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6918CE">
          <w:rPr>
            <w:noProof/>
            <w:webHidden/>
          </w:rPr>
          <w:t>111</w:t>
        </w:r>
        <w:r w:rsidR="006918CE">
          <w:rPr>
            <w:noProof/>
            <w:webHidden/>
          </w:rPr>
          <w:fldChar w:fldCharType="end"/>
        </w:r>
      </w:hyperlink>
    </w:p>
    <w:p w14:paraId="7A3D50A2" w14:textId="2478FDBE" w:rsidR="006918CE" w:rsidRDefault="00000000">
      <w:pPr>
        <w:pStyle w:val="TOC2"/>
        <w:rPr>
          <w:rFonts w:asciiTheme="minorHAnsi" w:eastAsiaTheme="minorEastAsia" w:hAnsiTheme="minorHAnsi" w:cstheme="minorBidi"/>
          <w:b w:val="0"/>
          <w:smallCaps w:val="0"/>
          <w:kern w:val="0"/>
          <w:sz w:val="22"/>
          <w:szCs w:val="22"/>
        </w:rPr>
      </w:pPr>
      <w:hyperlink w:anchor="_Toc34319714" w:history="1">
        <w:r w:rsidR="006918CE" w:rsidRPr="004C6BE3">
          <w:rPr>
            <w:rStyle w:val="Hyperlink"/>
          </w:rPr>
          <w:t>8.12</w:t>
        </w:r>
        <w:r w:rsidR="006918CE">
          <w:rPr>
            <w:rFonts w:asciiTheme="minorHAnsi" w:eastAsiaTheme="minorEastAsia" w:hAnsiTheme="minorHAnsi" w:cstheme="minorBidi"/>
            <w:b w:val="0"/>
            <w:smallCaps w:val="0"/>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6918CE">
          <w:rPr>
            <w:webHidden/>
          </w:rPr>
          <w:t>112</w:t>
        </w:r>
        <w:r w:rsidR="006918CE">
          <w:rPr>
            <w:webHidden/>
          </w:rPr>
          <w:fldChar w:fldCharType="end"/>
        </w:r>
      </w:hyperlink>
    </w:p>
    <w:p w14:paraId="1D4B5290" w14:textId="29A4CE1D" w:rsidR="006918CE" w:rsidRDefault="00000000">
      <w:pPr>
        <w:pStyle w:val="TOC3"/>
        <w:rPr>
          <w:rFonts w:asciiTheme="minorHAnsi" w:eastAsiaTheme="minorEastAsia" w:hAnsiTheme="minorHAnsi" w:cstheme="minorBidi"/>
          <w:noProof/>
          <w:sz w:val="22"/>
        </w:rPr>
      </w:pPr>
      <w:hyperlink w:anchor="_Toc34319715" w:history="1">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6918CE">
          <w:rPr>
            <w:noProof/>
            <w:webHidden/>
          </w:rPr>
          <w:t>112</w:t>
        </w:r>
        <w:r w:rsidR="006918CE">
          <w:rPr>
            <w:noProof/>
            <w:webHidden/>
          </w:rPr>
          <w:fldChar w:fldCharType="end"/>
        </w:r>
      </w:hyperlink>
    </w:p>
    <w:p w14:paraId="6DAB0D97" w14:textId="19F8C8D1" w:rsidR="006918CE" w:rsidRDefault="00000000">
      <w:pPr>
        <w:pStyle w:val="TOC3"/>
        <w:rPr>
          <w:rFonts w:asciiTheme="minorHAnsi" w:eastAsiaTheme="minorEastAsia" w:hAnsiTheme="minorHAnsi" w:cstheme="minorBidi"/>
          <w:noProof/>
          <w:sz w:val="22"/>
        </w:rPr>
      </w:pPr>
      <w:hyperlink w:anchor="_Toc34319716" w:history="1">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6918CE">
          <w:rPr>
            <w:noProof/>
            <w:webHidden/>
          </w:rPr>
          <w:t>113</w:t>
        </w:r>
        <w:r w:rsidR="006918CE">
          <w:rPr>
            <w:noProof/>
            <w:webHidden/>
          </w:rPr>
          <w:fldChar w:fldCharType="end"/>
        </w:r>
      </w:hyperlink>
    </w:p>
    <w:p w14:paraId="56354B4C" w14:textId="338E5675" w:rsidR="006918CE" w:rsidRDefault="00000000">
      <w:pPr>
        <w:pStyle w:val="TOC2"/>
        <w:rPr>
          <w:rFonts w:asciiTheme="minorHAnsi" w:eastAsiaTheme="minorEastAsia" w:hAnsiTheme="minorHAnsi" w:cstheme="minorBidi"/>
          <w:b w:val="0"/>
          <w:smallCaps w:val="0"/>
          <w:kern w:val="0"/>
          <w:sz w:val="22"/>
          <w:szCs w:val="22"/>
        </w:rPr>
      </w:pPr>
      <w:hyperlink w:anchor="_Toc34319717" w:history="1">
        <w:r w:rsidR="006918CE" w:rsidRPr="004C6BE3">
          <w:rPr>
            <w:rStyle w:val="Hyperlink"/>
          </w:rPr>
          <w:t>8.13</w:t>
        </w:r>
        <w:r w:rsidR="006918CE">
          <w:rPr>
            <w:rFonts w:asciiTheme="minorHAnsi" w:eastAsiaTheme="minorEastAsia" w:hAnsiTheme="minorHAnsi" w:cstheme="minorBidi"/>
            <w:b w:val="0"/>
            <w:smallCaps w:val="0"/>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6918CE">
          <w:rPr>
            <w:webHidden/>
          </w:rPr>
          <w:t>116</w:t>
        </w:r>
        <w:r w:rsidR="006918CE">
          <w:rPr>
            <w:webHidden/>
          </w:rPr>
          <w:fldChar w:fldCharType="end"/>
        </w:r>
      </w:hyperlink>
    </w:p>
    <w:p w14:paraId="55967CBF" w14:textId="765D00B3" w:rsidR="006918CE" w:rsidRDefault="00000000">
      <w:pPr>
        <w:pStyle w:val="TOC3"/>
        <w:rPr>
          <w:rFonts w:asciiTheme="minorHAnsi" w:eastAsiaTheme="minorEastAsia" w:hAnsiTheme="minorHAnsi" w:cstheme="minorBidi"/>
          <w:noProof/>
          <w:sz w:val="22"/>
        </w:rPr>
      </w:pPr>
      <w:hyperlink w:anchor="_Toc34319718" w:history="1">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6918CE">
          <w:rPr>
            <w:noProof/>
            <w:webHidden/>
          </w:rPr>
          <w:t>116</w:t>
        </w:r>
        <w:r w:rsidR="006918CE">
          <w:rPr>
            <w:noProof/>
            <w:webHidden/>
          </w:rPr>
          <w:fldChar w:fldCharType="end"/>
        </w:r>
      </w:hyperlink>
    </w:p>
    <w:p w14:paraId="093C98F0" w14:textId="4BF0F853" w:rsidR="006918CE" w:rsidRDefault="00000000">
      <w:pPr>
        <w:pStyle w:val="TOC3"/>
        <w:rPr>
          <w:rFonts w:asciiTheme="minorHAnsi" w:eastAsiaTheme="minorEastAsia" w:hAnsiTheme="minorHAnsi" w:cstheme="minorBidi"/>
          <w:noProof/>
          <w:sz w:val="22"/>
        </w:rPr>
      </w:pPr>
      <w:hyperlink w:anchor="_Toc34319719" w:history="1">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6918CE">
          <w:rPr>
            <w:noProof/>
            <w:webHidden/>
          </w:rPr>
          <w:t>117</w:t>
        </w:r>
        <w:r w:rsidR="006918CE">
          <w:rPr>
            <w:noProof/>
            <w:webHidden/>
          </w:rPr>
          <w:fldChar w:fldCharType="end"/>
        </w:r>
      </w:hyperlink>
    </w:p>
    <w:p w14:paraId="74C3D1BA" w14:textId="6B4B4D5C" w:rsidR="006918CE" w:rsidRDefault="00000000">
      <w:pPr>
        <w:pStyle w:val="TOC2"/>
        <w:rPr>
          <w:rFonts w:asciiTheme="minorHAnsi" w:eastAsiaTheme="minorEastAsia" w:hAnsiTheme="minorHAnsi" w:cstheme="minorBidi"/>
          <w:b w:val="0"/>
          <w:smallCaps w:val="0"/>
          <w:kern w:val="0"/>
          <w:sz w:val="22"/>
          <w:szCs w:val="22"/>
        </w:rPr>
      </w:pPr>
      <w:hyperlink w:anchor="_Toc34319720" w:history="1">
        <w:r w:rsidR="006918CE" w:rsidRPr="004C6BE3">
          <w:rPr>
            <w:rStyle w:val="Hyperlink"/>
            <w:caps/>
          </w:rPr>
          <w:t>8.14</w:t>
        </w:r>
        <w:r w:rsidR="006918CE">
          <w:rPr>
            <w:rFonts w:asciiTheme="minorHAnsi" w:eastAsiaTheme="minorEastAsia" w:hAnsiTheme="minorHAnsi" w:cstheme="minorBidi"/>
            <w:b w:val="0"/>
            <w:smallCaps w:val="0"/>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6918CE">
          <w:rPr>
            <w:webHidden/>
          </w:rPr>
          <w:t>119</w:t>
        </w:r>
        <w:r w:rsidR="006918CE">
          <w:rPr>
            <w:webHidden/>
          </w:rPr>
          <w:fldChar w:fldCharType="end"/>
        </w:r>
      </w:hyperlink>
    </w:p>
    <w:p w14:paraId="1751C2A9" w14:textId="57FC5583" w:rsidR="006918CE" w:rsidRDefault="00000000">
      <w:pPr>
        <w:pStyle w:val="TOC3"/>
        <w:rPr>
          <w:rFonts w:asciiTheme="minorHAnsi" w:eastAsiaTheme="minorEastAsia" w:hAnsiTheme="minorHAnsi" w:cstheme="minorBidi"/>
          <w:noProof/>
          <w:sz w:val="22"/>
        </w:rPr>
      </w:pPr>
      <w:hyperlink w:anchor="_Toc34319721" w:history="1">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6918CE">
          <w:rPr>
            <w:noProof/>
            <w:webHidden/>
          </w:rPr>
          <w:t>119</w:t>
        </w:r>
        <w:r w:rsidR="006918CE">
          <w:rPr>
            <w:noProof/>
            <w:webHidden/>
          </w:rPr>
          <w:fldChar w:fldCharType="end"/>
        </w:r>
      </w:hyperlink>
    </w:p>
    <w:p w14:paraId="36A58B10" w14:textId="15D2BBEE" w:rsidR="006918CE" w:rsidRDefault="00000000">
      <w:pPr>
        <w:pStyle w:val="TOC3"/>
        <w:rPr>
          <w:rFonts w:asciiTheme="minorHAnsi" w:eastAsiaTheme="minorEastAsia" w:hAnsiTheme="minorHAnsi" w:cstheme="minorBidi"/>
          <w:noProof/>
          <w:sz w:val="22"/>
        </w:rPr>
      </w:pPr>
      <w:hyperlink w:anchor="_Toc34319722" w:history="1">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6918CE">
          <w:rPr>
            <w:noProof/>
            <w:webHidden/>
          </w:rPr>
          <w:t>121</w:t>
        </w:r>
        <w:r w:rsidR="006918CE">
          <w:rPr>
            <w:noProof/>
            <w:webHidden/>
          </w:rPr>
          <w:fldChar w:fldCharType="end"/>
        </w:r>
      </w:hyperlink>
    </w:p>
    <w:p w14:paraId="07D4AB19" w14:textId="00E9F4EC" w:rsidR="006918CE" w:rsidRDefault="00000000">
      <w:pPr>
        <w:pStyle w:val="TOC2"/>
        <w:rPr>
          <w:rFonts w:asciiTheme="minorHAnsi" w:eastAsiaTheme="minorEastAsia" w:hAnsiTheme="minorHAnsi" w:cstheme="minorBidi"/>
          <w:b w:val="0"/>
          <w:smallCaps w:val="0"/>
          <w:kern w:val="0"/>
          <w:sz w:val="22"/>
          <w:szCs w:val="22"/>
        </w:rPr>
      </w:pPr>
      <w:hyperlink w:anchor="_Toc34319723" w:history="1">
        <w:r w:rsidR="006918CE" w:rsidRPr="004C6BE3">
          <w:rPr>
            <w:rStyle w:val="Hyperlink"/>
          </w:rPr>
          <w:t>8.15</w:t>
        </w:r>
        <w:r w:rsidR="006918CE">
          <w:rPr>
            <w:rFonts w:asciiTheme="minorHAnsi" w:eastAsiaTheme="minorEastAsia" w:hAnsiTheme="minorHAnsi" w:cstheme="minorBidi"/>
            <w:b w:val="0"/>
            <w:smallCaps w:val="0"/>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6918CE">
          <w:rPr>
            <w:webHidden/>
          </w:rPr>
          <w:t>125</w:t>
        </w:r>
        <w:r w:rsidR="006918CE">
          <w:rPr>
            <w:webHidden/>
          </w:rPr>
          <w:fldChar w:fldCharType="end"/>
        </w:r>
      </w:hyperlink>
    </w:p>
    <w:p w14:paraId="04B4A019" w14:textId="3C911A12" w:rsidR="006918CE" w:rsidRDefault="00000000">
      <w:pPr>
        <w:pStyle w:val="TOC3"/>
        <w:rPr>
          <w:rFonts w:asciiTheme="minorHAnsi" w:eastAsiaTheme="minorEastAsia" w:hAnsiTheme="minorHAnsi" w:cstheme="minorBidi"/>
          <w:noProof/>
          <w:sz w:val="22"/>
        </w:rPr>
      </w:pPr>
      <w:hyperlink w:anchor="_Toc34319724" w:history="1">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6918CE">
          <w:rPr>
            <w:noProof/>
            <w:webHidden/>
          </w:rPr>
          <w:t>125</w:t>
        </w:r>
        <w:r w:rsidR="006918CE">
          <w:rPr>
            <w:noProof/>
            <w:webHidden/>
          </w:rPr>
          <w:fldChar w:fldCharType="end"/>
        </w:r>
      </w:hyperlink>
    </w:p>
    <w:p w14:paraId="206E9389" w14:textId="2DAD5B64" w:rsidR="006918CE" w:rsidRDefault="00000000">
      <w:pPr>
        <w:pStyle w:val="TOC2"/>
        <w:rPr>
          <w:rFonts w:asciiTheme="minorHAnsi" w:eastAsiaTheme="minorEastAsia" w:hAnsiTheme="minorHAnsi" w:cstheme="minorBidi"/>
          <w:b w:val="0"/>
          <w:smallCaps w:val="0"/>
          <w:kern w:val="0"/>
          <w:sz w:val="22"/>
          <w:szCs w:val="22"/>
        </w:rPr>
      </w:pPr>
      <w:hyperlink w:anchor="_Toc34319725" w:history="1">
        <w:r w:rsidR="006918CE" w:rsidRPr="004C6BE3">
          <w:rPr>
            <w:rStyle w:val="Hyperlink"/>
          </w:rPr>
          <w:t>8.16</w:t>
        </w:r>
        <w:r w:rsidR="006918CE">
          <w:rPr>
            <w:rFonts w:asciiTheme="minorHAnsi" w:eastAsiaTheme="minorEastAsia" w:hAnsiTheme="minorHAnsi" w:cstheme="minorBidi"/>
            <w:b w:val="0"/>
            <w:smallCaps w:val="0"/>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6918CE">
          <w:rPr>
            <w:webHidden/>
          </w:rPr>
          <w:t>126</w:t>
        </w:r>
        <w:r w:rsidR="006918CE">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104" w:name="_Toc495681910"/>
      <w:bookmarkStart w:id="105" w:name="_Toc2163311"/>
      <w:bookmarkStart w:id="106" w:name="_Toc175540928"/>
      <w:bookmarkStart w:id="107" w:name="_Toc191975470"/>
      <w:bookmarkStart w:id="108" w:name="_Toc34319659"/>
      <w:r w:rsidRPr="00732CB8">
        <w:rPr>
          <w:noProof/>
        </w:rPr>
        <w:t>PURPOSE</w:t>
      </w:r>
      <w:bookmarkEnd w:id="104"/>
      <w:bookmarkEnd w:id="105"/>
      <w:bookmarkEnd w:id="106"/>
      <w:bookmarkEnd w:id="107"/>
      <w:bookmarkEnd w:id="108"/>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09" w:name="_Toc348247044"/>
      <w:bookmarkStart w:id="110" w:name="_Toc348256124"/>
      <w:bookmarkStart w:id="111" w:name="_Toc348259772"/>
      <w:bookmarkStart w:id="112" w:name="_Toc348344731"/>
      <w:bookmarkStart w:id="113" w:name="_Toc359236353"/>
      <w:bookmarkStart w:id="114" w:name="_Toc495681911"/>
      <w:bookmarkStart w:id="115" w:name="_Toc2163312"/>
      <w:bookmarkStart w:id="116" w:name="_Toc175540929"/>
      <w:bookmarkStart w:id="117" w:name="_Toc191975471"/>
      <w:bookmarkStart w:id="118" w:name="_Toc34319660"/>
      <w:r w:rsidRPr="00732CB8">
        <w:rPr>
          <w:noProof/>
        </w:rPr>
        <w:t>TRIGGER EVENTS</w:t>
      </w:r>
      <w:bookmarkEnd w:id="109"/>
      <w:bookmarkEnd w:id="110"/>
      <w:bookmarkEnd w:id="111"/>
      <w:bookmarkEnd w:id="112"/>
      <w:bookmarkEnd w:id="113"/>
      <w:bookmarkEnd w:id="114"/>
      <w:bookmarkEnd w:id="115"/>
      <w:bookmarkEnd w:id="116"/>
      <w:bookmarkEnd w:id="117"/>
      <w:bookmarkEnd w:id="118"/>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lastRenderedPageBreak/>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D2B53"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F2BFE" w:rsidRDefault="00007D82">
            <w:pPr>
              <w:pStyle w:val="OtherTableBody"/>
              <w:rPr>
                <w:noProof/>
                <w:lang w:val="fr-FR"/>
              </w:rPr>
            </w:pPr>
            <w:r w:rsidRPr="000F2BFE">
              <w:rPr>
                <w:noProof/>
                <w:lang w:val="fr-FR"/>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119" w:name="_Toc348247045"/>
      <w:bookmarkStart w:id="120" w:name="_Toc348256125"/>
      <w:bookmarkStart w:id="121" w:name="_Toc348259773"/>
      <w:bookmarkStart w:id="122" w:name="_Toc348344732"/>
      <w:bookmarkStart w:id="123" w:name="_Ref358430375"/>
      <w:bookmarkStart w:id="124" w:name="_Toc359236354"/>
      <w:bookmarkStart w:id="125" w:name="_Toc495681912"/>
      <w:bookmarkStart w:id="126" w:name="_Toc2163313"/>
      <w:bookmarkStart w:id="127" w:name="_Toc175540938"/>
      <w:bookmarkStart w:id="128" w:name="_Toc191975472"/>
      <w:bookmarkStart w:id="129" w:name="_Toc34319661"/>
      <w:r w:rsidRPr="00732CB8">
        <w:rPr>
          <w:noProof/>
        </w:rPr>
        <w:t>MESSAGES</w:t>
      </w:r>
      <w:bookmarkEnd w:id="119"/>
      <w:bookmarkEnd w:id="120"/>
      <w:bookmarkEnd w:id="121"/>
      <w:bookmarkEnd w:id="122"/>
      <w:bookmarkEnd w:id="123"/>
      <w:bookmarkEnd w:id="124"/>
      <w:bookmarkEnd w:id="125"/>
      <w:bookmarkEnd w:id="126"/>
      <w:bookmarkEnd w:id="127"/>
      <w:bookmarkEnd w:id="128"/>
      <w:bookmarkEnd w:id="129"/>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130" w:name="_Toc348247046"/>
      <w:bookmarkStart w:id="131" w:name="_Toc348256126"/>
      <w:bookmarkStart w:id="132" w:name="_Toc348259774"/>
      <w:bookmarkStart w:id="133" w:name="_Toc348344733"/>
      <w:bookmarkStart w:id="134" w:name="_Ref358429942"/>
      <w:bookmarkStart w:id="135" w:name="_Toc359236355"/>
      <w:bookmarkStart w:id="136" w:name="_Ref373551731"/>
      <w:bookmarkStart w:id="137" w:name="_Toc495681913"/>
      <w:bookmarkStart w:id="138" w:name="_Toc2163314"/>
      <w:bookmarkStart w:id="139" w:name="_Toc175540939"/>
      <w:bookmarkStart w:id="140" w:name="_Ref176159565"/>
      <w:bookmarkStart w:id="141" w:name="_Ref176159593"/>
      <w:bookmarkStart w:id="142" w:name="_Toc191975473"/>
      <w:bookmarkStart w:id="143" w:name="_Toc34319662"/>
      <w:r w:rsidRPr="00732CB8">
        <w:rPr>
          <w:noProof/>
        </w:rPr>
        <w:t>MFN/MFK - Master File Notification</w:t>
      </w:r>
      <w:bookmarkEnd w:id="130"/>
      <w:bookmarkEnd w:id="131"/>
      <w:bookmarkEnd w:id="132"/>
      <w:bookmarkEnd w:id="133"/>
      <w:bookmarkEnd w:id="134"/>
      <w:bookmarkEnd w:id="135"/>
      <w:bookmarkEnd w:id="136"/>
      <w:bookmarkEnd w:id="137"/>
      <w:r w:rsidRPr="00732CB8">
        <w:rPr>
          <w:noProof/>
        </w:rPr>
        <w:t xml:space="preserve"> [WITHDRAWN] (Event M01)</w:t>
      </w:r>
      <w:bookmarkEnd w:id="138"/>
      <w:bookmarkEnd w:id="139"/>
      <w:bookmarkEnd w:id="140"/>
      <w:bookmarkEnd w:id="141"/>
      <w:bookmarkEnd w:id="142"/>
      <w:bookmarkEnd w:id="14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144" w:name="_Toc191975516"/>
      <w:bookmarkStart w:id="145" w:name="_Toc191975552"/>
      <w:bookmarkStart w:id="146" w:name="_Ref536837651"/>
      <w:bookmarkStart w:id="147" w:name="_Toc2163318"/>
      <w:bookmarkStart w:id="148" w:name="_Toc175540943"/>
      <w:bookmarkStart w:id="149" w:name="_Toc191975560"/>
      <w:bookmarkStart w:id="150" w:name="_Toc34319663"/>
      <w:bookmarkStart w:id="151" w:name="_Toc348247047"/>
      <w:bookmarkStart w:id="152" w:name="_Toc348256127"/>
      <w:bookmarkStart w:id="153" w:name="_Toc348259775"/>
      <w:bookmarkStart w:id="154" w:name="_Toc348344734"/>
      <w:bookmarkStart w:id="155" w:name="_Toc359236356"/>
      <w:bookmarkStart w:id="156" w:name="_Toc495681914"/>
      <w:bookmarkEnd w:id="144"/>
      <w:bookmarkEnd w:id="145"/>
      <w:r w:rsidRPr="00732CB8">
        <w:rPr>
          <w:noProof/>
        </w:rPr>
        <w:t>MFN/MFK - Master File Notification - General (Event M13)</w:t>
      </w:r>
      <w:bookmarkEnd w:id="146"/>
      <w:bookmarkEnd w:id="147"/>
      <w:bookmarkEnd w:id="148"/>
      <w:bookmarkEnd w:id="149"/>
      <w:bookmarkEnd w:id="15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lastRenderedPageBreak/>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lastRenderedPageBreak/>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157" w:name="_Toc2163319"/>
      <w:bookmarkStart w:id="158" w:name="_Toc175540944"/>
      <w:bookmarkStart w:id="159" w:name="_Toc27825986"/>
      <w:bookmarkEnd w:id="157"/>
      <w:bookmarkEnd w:id="158"/>
      <w:bookmarkEnd w:id="159"/>
    </w:p>
    <w:p w14:paraId="45A10E64" w14:textId="77777777" w:rsidR="00007D82" w:rsidRPr="00732CB8" w:rsidRDefault="00007D82" w:rsidP="00E2223B">
      <w:pPr>
        <w:pStyle w:val="Heading4"/>
        <w:rPr>
          <w:noProof/>
        </w:rPr>
      </w:pPr>
      <w:bookmarkStart w:id="160" w:name="_Toc2163320"/>
      <w:bookmarkStart w:id="161" w:name="_Toc175540945"/>
      <w:r w:rsidRPr="00732CB8">
        <w:rPr>
          <w:noProof/>
        </w:rPr>
        <w:t>MFK use notes</w:t>
      </w:r>
      <w:bookmarkEnd w:id="160"/>
      <w:bookmarkEnd w:id="161"/>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162" w:name="_Ref536837583"/>
      <w:bookmarkStart w:id="163" w:name="_Toc2163321"/>
      <w:bookmarkStart w:id="164" w:name="_Toc175541012"/>
      <w:bookmarkStart w:id="165" w:name="_Toc191975561"/>
      <w:bookmarkStart w:id="166" w:name="_Toc34319664"/>
      <w:r w:rsidRPr="00732CB8">
        <w:rPr>
          <w:noProof/>
        </w:rPr>
        <w:t>MFN/MFK - Master File Notification - Site Defined (Event M14)</w:t>
      </w:r>
      <w:bookmarkEnd w:id="162"/>
      <w:bookmarkEnd w:id="163"/>
      <w:bookmarkEnd w:id="164"/>
      <w:bookmarkEnd w:id="165"/>
      <w:bookmarkEnd w:id="16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lastRenderedPageBreak/>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167" w:name="_Toc2163322"/>
      <w:bookmarkStart w:id="168" w:name="_Toc175541013"/>
      <w:bookmarkStart w:id="169" w:name="_Toc27825989"/>
      <w:bookmarkEnd w:id="167"/>
      <w:bookmarkEnd w:id="168"/>
      <w:bookmarkEnd w:id="169"/>
    </w:p>
    <w:p w14:paraId="208337F9" w14:textId="77777777" w:rsidR="00007D82" w:rsidRPr="00732CB8" w:rsidRDefault="00007D82" w:rsidP="00E2223B">
      <w:pPr>
        <w:pStyle w:val="Heading4"/>
        <w:rPr>
          <w:noProof/>
        </w:rPr>
      </w:pPr>
      <w:bookmarkStart w:id="170" w:name="_Toc2163323"/>
      <w:bookmarkStart w:id="171" w:name="_Toc175541014"/>
      <w:r w:rsidRPr="00732CB8">
        <w:rPr>
          <w:noProof/>
        </w:rPr>
        <w:t>MFN use notes</w:t>
      </w:r>
      <w:bookmarkEnd w:id="170"/>
      <w:bookmarkEnd w:id="171"/>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172" w:name="_Toc2163324"/>
      <w:bookmarkStart w:id="173" w:name="_Toc175541015"/>
      <w:r w:rsidRPr="00732CB8">
        <w:rPr>
          <w:noProof/>
        </w:rPr>
        <w:lastRenderedPageBreak/>
        <w:t>MFK use notes</w:t>
      </w:r>
      <w:bookmarkEnd w:id="172"/>
      <w:bookmarkEnd w:id="173"/>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174" w:name="_Toc348247048"/>
      <w:bookmarkStart w:id="175" w:name="_Toc348256128"/>
      <w:bookmarkStart w:id="176" w:name="_Toc348259776"/>
      <w:bookmarkStart w:id="177" w:name="_Toc348344735"/>
      <w:bookmarkStart w:id="178" w:name="_Ref358429960"/>
      <w:bookmarkStart w:id="179" w:name="_Toc359236357"/>
      <w:bookmarkStart w:id="180" w:name="_Ref373551764"/>
      <w:bookmarkStart w:id="181" w:name="_Toc495681915"/>
      <w:bookmarkStart w:id="182" w:name="_Toc2163326"/>
      <w:bookmarkStart w:id="183" w:name="_Toc175541016"/>
      <w:bookmarkStart w:id="184" w:name="_Ref176159579"/>
      <w:bookmarkStart w:id="185" w:name="_Ref176159606"/>
      <w:bookmarkStart w:id="186" w:name="_Toc191975562"/>
      <w:bookmarkStart w:id="187" w:name="_Toc34319665"/>
      <w:bookmarkEnd w:id="151"/>
      <w:bookmarkEnd w:id="152"/>
      <w:bookmarkEnd w:id="153"/>
      <w:bookmarkEnd w:id="154"/>
      <w:bookmarkEnd w:id="155"/>
      <w:bookmarkEnd w:id="156"/>
      <w:r w:rsidRPr="00732CB8">
        <w:rPr>
          <w:noProof/>
        </w:rPr>
        <w:t>MFQ/MFR - Master Files Query</w:t>
      </w:r>
      <w:bookmarkEnd w:id="174"/>
      <w:bookmarkEnd w:id="175"/>
      <w:bookmarkEnd w:id="176"/>
      <w:bookmarkEnd w:id="177"/>
      <w:bookmarkEnd w:id="178"/>
      <w:bookmarkEnd w:id="179"/>
      <w:bookmarkEnd w:id="180"/>
      <w:bookmarkEnd w:id="181"/>
      <w:r w:rsidRPr="00732CB8">
        <w:rPr>
          <w:noProof/>
        </w:rPr>
        <w:t xml:space="preserve"> [WITHDRAWN] (Event M01-M17)</w:t>
      </w:r>
      <w:bookmarkEnd w:id="182"/>
      <w:bookmarkEnd w:id="183"/>
      <w:bookmarkEnd w:id="184"/>
      <w:bookmarkEnd w:id="185"/>
      <w:bookmarkEnd w:id="186"/>
      <w:bookmarkEnd w:id="187"/>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188" w:name="_Toc191975601"/>
      <w:bookmarkStart w:id="189" w:name="_Toc495681916"/>
      <w:bookmarkStart w:id="190" w:name="_Toc1111184"/>
      <w:bookmarkStart w:id="191" w:name="_Toc2163327"/>
      <w:bookmarkStart w:id="192" w:name="_Toc175541017"/>
      <w:bookmarkStart w:id="193" w:name="_Toc191975677"/>
      <w:bookmarkStart w:id="194" w:name="_Example_Conformance_Based"/>
      <w:bookmarkStart w:id="195" w:name="_Toc348247049"/>
      <w:bookmarkStart w:id="196" w:name="_Toc348256129"/>
      <w:bookmarkStart w:id="197" w:name="_Toc348259777"/>
      <w:bookmarkStart w:id="198" w:name="_Toc348344736"/>
      <w:bookmarkStart w:id="199" w:name="_Ref358430413"/>
      <w:bookmarkStart w:id="200" w:name="_Toc359236358"/>
      <w:bookmarkStart w:id="201" w:name="_Ref423831238"/>
      <w:bookmarkStart w:id="202" w:name="_Toc495681918"/>
      <w:bookmarkStart w:id="203" w:name="_Ref536779580"/>
      <w:bookmarkStart w:id="204" w:name="_Toc2163333"/>
      <w:bookmarkStart w:id="205" w:name="_Toc175541023"/>
      <w:bookmarkStart w:id="206" w:name="_Toc191975681"/>
      <w:bookmarkStart w:id="207" w:name="_Toc34319666"/>
      <w:bookmarkEnd w:id="188"/>
      <w:bookmarkEnd w:id="189"/>
      <w:bookmarkEnd w:id="190"/>
      <w:bookmarkEnd w:id="191"/>
      <w:bookmarkEnd w:id="192"/>
      <w:bookmarkEnd w:id="193"/>
      <w:bookmarkEnd w:id="194"/>
      <w:r w:rsidRPr="00732CB8">
        <w:rPr>
          <w:noProof/>
        </w:rPr>
        <w:t>GENERAL MASTER FILE SEGMENTS</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208" w:name="_MFI___master"/>
      <w:bookmarkStart w:id="209" w:name="_Toc348247050"/>
      <w:bookmarkStart w:id="210" w:name="_Toc348256130"/>
      <w:bookmarkStart w:id="211" w:name="_Toc348259778"/>
      <w:bookmarkStart w:id="212" w:name="_Toc348344737"/>
      <w:bookmarkStart w:id="213" w:name="_Toc359236359"/>
      <w:bookmarkStart w:id="214" w:name="_Toc495681919"/>
      <w:bookmarkStart w:id="215" w:name="_Toc2163334"/>
      <w:bookmarkStart w:id="216" w:name="_Toc175541024"/>
      <w:bookmarkStart w:id="217" w:name="_Ref176145134"/>
      <w:bookmarkStart w:id="218" w:name="_Ref176145157"/>
      <w:bookmarkStart w:id="219" w:name="_Toc191975682"/>
      <w:bookmarkStart w:id="220" w:name="_Toc34319667"/>
      <w:bookmarkEnd w:id="208"/>
      <w:r w:rsidRPr="00732CB8">
        <w:rPr>
          <w:noProof/>
        </w:rPr>
        <w:t>MFI - Master File Identification Segment</w:t>
      </w:r>
      <w:bookmarkEnd w:id="209"/>
      <w:bookmarkEnd w:id="210"/>
      <w:bookmarkEnd w:id="211"/>
      <w:bookmarkEnd w:id="212"/>
      <w:bookmarkEnd w:id="213"/>
      <w:bookmarkEnd w:id="214"/>
      <w:bookmarkEnd w:id="215"/>
      <w:bookmarkEnd w:id="216"/>
      <w:bookmarkEnd w:id="217"/>
      <w:bookmarkEnd w:id="218"/>
      <w:bookmarkEnd w:id="219"/>
      <w:bookmarkEnd w:id="220"/>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221"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21"/>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1"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2"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3"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4"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222" w:name="_Ref447425333"/>
      <w:bookmarkStart w:id="223" w:name="_Toc495681920"/>
      <w:bookmarkStart w:id="224" w:name="_Toc2163335"/>
      <w:bookmarkStart w:id="225" w:name="_Toc175541025"/>
      <w:bookmarkStart w:id="226" w:name="_Ref358427807"/>
      <w:r w:rsidRPr="00732CB8">
        <w:rPr>
          <w:noProof/>
          <w:vanish/>
        </w:rPr>
        <w:t xml:space="preserve">MFI </w:t>
      </w:r>
      <w:bookmarkEnd w:id="222"/>
      <w:bookmarkEnd w:id="223"/>
      <w:bookmarkEnd w:id="224"/>
      <w:r w:rsidRPr="00732CB8">
        <w:rPr>
          <w:noProof/>
          <w:vanish/>
        </w:rPr>
        <w:t>Field Definitions</w:t>
      </w:r>
      <w:bookmarkEnd w:id="225"/>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227" w:name="_Toc27825995"/>
      <w:bookmarkEnd w:id="227"/>
    </w:p>
    <w:p w14:paraId="42F06EBA" w14:textId="77777777" w:rsidR="00007D82" w:rsidRPr="00732CB8" w:rsidRDefault="00007D82" w:rsidP="00E2223B">
      <w:pPr>
        <w:pStyle w:val="Heading4"/>
        <w:rPr>
          <w:noProof/>
        </w:rPr>
      </w:pPr>
      <w:bookmarkStart w:id="228" w:name="_Toc495681921"/>
      <w:bookmarkStart w:id="229" w:name="_Toc2163336"/>
      <w:bookmarkStart w:id="230"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226"/>
      <w:bookmarkEnd w:id="228"/>
      <w:bookmarkEnd w:id="229"/>
      <w:bookmarkEnd w:id="230"/>
    </w:p>
    <w:p w14:paraId="1CD4B2EF" w14:textId="77777777" w:rsidR="00007D82" w:rsidRDefault="00007D82" w:rsidP="00477F56">
      <w:pPr>
        <w:pStyle w:val="Components"/>
        <w:rPr>
          <w:noProof/>
        </w:rPr>
      </w:pPr>
      <w:bookmarkStart w:id="23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1"/>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5"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232" w:name="HL70175"/>
      <w:bookmarkStart w:id="233" w:name="_Toc495681922"/>
      <w:bookmarkStart w:id="234" w:name="_Toc2163337"/>
      <w:bookmarkStart w:id="235" w:name="_Toc175541027"/>
      <w:bookmarkEnd w:id="232"/>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233"/>
      <w:bookmarkEnd w:id="234"/>
      <w:bookmarkEnd w:id="235"/>
    </w:p>
    <w:p w14:paraId="29EC6A2F" w14:textId="77777777" w:rsidR="00007D82" w:rsidRDefault="00007D82" w:rsidP="00477F56">
      <w:pPr>
        <w:pStyle w:val="Components"/>
      </w:pPr>
      <w:bookmarkStart w:id="236" w:name="HDComponent"/>
      <w:r>
        <w:t>Components:  &lt;Namespace ID (IS)&gt; ^ &lt;Universal ID (ST)&gt; ^ &lt;Universal ID Type (ID)&gt;</w:t>
      </w:r>
      <w:bookmarkEnd w:id="236"/>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6"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237" w:name="_MFI_3___File_Level_Event_Code____ID"/>
      <w:bookmarkStart w:id="238" w:name="_Toc495681923"/>
      <w:bookmarkStart w:id="239" w:name="_Toc2163338"/>
      <w:bookmarkStart w:id="240" w:name="_Toc175541028"/>
      <w:bookmarkEnd w:id="237"/>
      <w:r w:rsidRPr="00732CB8">
        <w:rPr>
          <w:noProof/>
        </w:rPr>
        <w:lastRenderedPageBreak/>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238"/>
      <w:bookmarkEnd w:id="239"/>
      <w:bookmarkEnd w:id="240"/>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7"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241" w:name="HL70178"/>
      <w:bookmarkEnd w:id="241"/>
      <w:r w:rsidRPr="00732CB8">
        <w:rPr>
          <w:rStyle w:val="Strong"/>
          <w:bCs/>
          <w:noProof/>
          <w:szCs w:val="20"/>
        </w:rPr>
        <w:t>Note</w:t>
      </w:r>
      <w:r w:rsidRPr="00732CB8">
        <w:rPr>
          <w:noProof/>
        </w:rPr>
        <w:t xml:space="preserve">:  </w:t>
      </w:r>
      <w:bookmarkStart w:id="242"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243" w:name="_Toc2163339"/>
      <w:bookmarkStart w:id="244"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42"/>
      <w:bookmarkEnd w:id="243"/>
      <w:bookmarkEnd w:id="244"/>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245" w:name="_Toc495681925"/>
      <w:bookmarkStart w:id="246" w:name="_Toc2163340"/>
      <w:bookmarkStart w:id="247"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245"/>
      <w:bookmarkEnd w:id="246"/>
      <w:bookmarkEnd w:id="247"/>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248" w:name="_Toc495681926"/>
      <w:bookmarkStart w:id="249" w:name="_Toc2163341"/>
      <w:bookmarkStart w:id="250"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248"/>
      <w:bookmarkEnd w:id="249"/>
      <w:bookmarkEnd w:id="250"/>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8"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251" w:name="HL70179"/>
      <w:bookmarkStart w:id="252" w:name="_Toc191367009"/>
      <w:bookmarkStart w:id="253" w:name="_Toc191367245"/>
      <w:bookmarkStart w:id="254" w:name="_Toc191975683"/>
      <w:bookmarkStart w:id="255" w:name="_MFE___master"/>
      <w:bookmarkStart w:id="256" w:name="_Toc348247051"/>
      <w:bookmarkStart w:id="257" w:name="_Toc348256131"/>
      <w:bookmarkStart w:id="258" w:name="_Toc348259779"/>
      <w:bookmarkStart w:id="259" w:name="_Toc348344738"/>
      <w:bookmarkStart w:id="260" w:name="_Toc359236360"/>
      <w:bookmarkStart w:id="261" w:name="_Toc495681927"/>
      <w:bookmarkStart w:id="262" w:name="_Toc2163342"/>
      <w:bookmarkStart w:id="263" w:name="_Toc175541032"/>
      <w:bookmarkStart w:id="264" w:name="_Toc191975704"/>
      <w:bookmarkStart w:id="265" w:name="_Toc34319668"/>
      <w:bookmarkEnd w:id="251"/>
      <w:bookmarkEnd w:id="252"/>
      <w:bookmarkEnd w:id="253"/>
      <w:bookmarkEnd w:id="254"/>
      <w:bookmarkEnd w:id="255"/>
      <w:r w:rsidRPr="00732CB8">
        <w:rPr>
          <w:noProof/>
        </w:rPr>
        <w:t>MFE - Master File Entry Segment</w:t>
      </w:r>
      <w:bookmarkEnd w:id="256"/>
      <w:bookmarkEnd w:id="257"/>
      <w:bookmarkEnd w:id="258"/>
      <w:bookmarkEnd w:id="259"/>
      <w:bookmarkEnd w:id="260"/>
      <w:bookmarkEnd w:id="261"/>
      <w:bookmarkEnd w:id="262"/>
      <w:bookmarkEnd w:id="263"/>
      <w:bookmarkEnd w:id="264"/>
      <w:bookmarkEnd w:id="265"/>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266"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66"/>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9"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20"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267" w:name="_Toc495681928"/>
      <w:bookmarkStart w:id="268" w:name="_Toc2163343"/>
      <w:bookmarkStart w:id="269" w:name="_Toc175541033"/>
      <w:r w:rsidRPr="00732CB8">
        <w:rPr>
          <w:noProof/>
          <w:vanish/>
        </w:rPr>
        <w:t xml:space="preserve">MFE </w:t>
      </w:r>
      <w:bookmarkEnd w:id="267"/>
      <w:bookmarkEnd w:id="268"/>
      <w:r w:rsidRPr="00732CB8">
        <w:rPr>
          <w:noProof/>
          <w:vanish/>
        </w:rPr>
        <w:t>Field Definitions</w:t>
      </w:r>
      <w:bookmarkEnd w:id="269"/>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270" w:name="_Toc27826003"/>
      <w:bookmarkEnd w:id="270"/>
    </w:p>
    <w:p w14:paraId="1698BC90" w14:textId="77777777" w:rsidR="00007D82" w:rsidRPr="00732CB8" w:rsidRDefault="00007D82" w:rsidP="00E2223B">
      <w:pPr>
        <w:pStyle w:val="Heading4"/>
        <w:rPr>
          <w:noProof/>
        </w:rPr>
      </w:pPr>
      <w:bookmarkStart w:id="271" w:name="_MFE_1___Record_Level_Event_Code____"/>
      <w:bookmarkStart w:id="272" w:name="_Toc495681929"/>
      <w:bookmarkStart w:id="273" w:name="_Toc2163344"/>
      <w:bookmarkStart w:id="274" w:name="_Toc175541034"/>
      <w:bookmarkEnd w:id="271"/>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72"/>
      <w:bookmarkEnd w:id="273"/>
      <w:bookmarkEnd w:id="274"/>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1"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275" w:name="HL70180"/>
      <w:bookmarkEnd w:id="275"/>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276" w:name="_Toc495681930"/>
      <w:bookmarkStart w:id="277" w:name="_Toc2163345"/>
      <w:bookmarkStart w:id="278"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76"/>
      <w:bookmarkEnd w:id="277"/>
      <w:bookmarkEnd w:id="278"/>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279" w:name="_Toc495681931"/>
      <w:bookmarkStart w:id="280" w:name="_Toc2163346"/>
      <w:bookmarkStart w:id="281"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279"/>
      <w:bookmarkEnd w:id="280"/>
      <w:bookmarkEnd w:id="281"/>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282" w:name="_Toc495681932"/>
      <w:bookmarkStart w:id="283" w:name="_Toc2163347"/>
      <w:bookmarkStart w:id="284" w:name="_Toc175541037"/>
      <w:bookmarkStart w:id="285"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282"/>
      <w:bookmarkEnd w:id="283"/>
      <w:bookmarkEnd w:id="284"/>
    </w:p>
    <w:bookmarkEnd w:id="285"/>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2"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286" w:name="_Toc495681933"/>
      <w:bookmarkStart w:id="287" w:name="_Toc2163348"/>
      <w:bookmarkStart w:id="288"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286"/>
      <w:bookmarkEnd w:id="287"/>
      <w:bookmarkEnd w:id="288"/>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3"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289" w:name="HL70355"/>
      <w:bookmarkStart w:id="290" w:name="_MFA___master"/>
      <w:bookmarkStart w:id="291" w:name="_Toc175541039"/>
      <w:bookmarkStart w:id="292" w:name="_Toc348247052"/>
      <w:bookmarkStart w:id="293" w:name="_Toc348256132"/>
      <w:bookmarkStart w:id="294" w:name="_Toc348259780"/>
      <w:bookmarkStart w:id="295" w:name="_Toc348344739"/>
      <w:bookmarkStart w:id="296" w:name="_Toc359236361"/>
      <w:bookmarkEnd w:id="289"/>
      <w:bookmarkEnd w:id="290"/>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91"/>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297"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297"/>
    </w:p>
    <w:p w14:paraId="05E7E2C8" w14:textId="77777777" w:rsidR="00007D82" w:rsidRDefault="00007D82" w:rsidP="00477F56">
      <w:pPr>
        <w:pStyle w:val="Components"/>
      </w:pPr>
      <w:bookmarkStart w:id="29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8"/>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99" w:name="_Toc495681934"/>
      <w:bookmarkStart w:id="300" w:name="_Toc2163349"/>
      <w:bookmarkStart w:id="301" w:name="_Toc175541041"/>
      <w:bookmarkStart w:id="302" w:name="_Toc191975705"/>
      <w:bookmarkStart w:id="303" w:name="_Toc34319669"/>
      <w:r w:rsidRPr="00732CB8">
        <w:rPr>
          <w:noProof/>
        </w:rPr>
        <w:t>MFA - Master File Acknowledgment Segment</w:t>
      </w:r>
      <w:bookmarkEnd w:id="292"/>
      <w:bookmarkEnd w:id="293"/>
      <w:bookmarkEnd w:id="294"/>
      <w:bookmarkEnd w:id="295"/>
      <w:bookmarkEnd w:id="296"/>
      <w:bookmarkEnd w:id="299"/>
      <w:bookmarkEnd w:id="300"/>
      <w:bookmarkEnd w:id="301"/>
      <w:bookmarkEnd w:id="302"/>
      <w:bookmarkEnd w:id="303"/>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304"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04"/>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4"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5"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6"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305" w:name="_Toc495681935"/>
      <w:bookmarkStart w:id="306" w:name="_Toc2163350"/>
      <w:bookmarkStart w:id="307" w:name="_Toc175541042"/>
      <w:r w:rsidRPr="00732CB8">
        <w:rPr>
          <w:noProof/>
          <w:vanish/>
        </w:rPr>
        <w:t xml:space="preserve">MFA </w:t>
      </w:r>
      <w:bookmarkEnd w:id="305"/>
      <w:bookmarkEnd w:id="306"/>
      <w:r w:rsidRPr="00732CB8">
        <w:rPr>
          <w:noProof/>
          <w:vanish/>
        </w:rPr>
        <w:t>Field Definitions</w:t>
      </w:r>
      <w:bookmarkEnd w:id="307"/>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308" w:name="_Toc27826012"/>
      <w:bookmarkEnd w:id="308"/>
    </w:p>
    <w:p w14:paraId="7F696253" w14:textId="77777777" w:rsidR="00007D82" w:rsidRPr="00732CB8" w:rsidRDefault="00007D82" w:rsidP="00E2223B">
      <w:pPr>
        <w:pStyle w:val="Heading4"/>
        <w:rPr>
          <w:noProof/>
        </w:rPr>
      </w:pPr>
      <w:bookmarkStart w:id="309" w:name="_Toc495681936"/>
      <w:bookmarkStart w:id="310" w:name="_Toc2163351"/>
      <w:bookmarkStart w:id="311"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09"/>
      <w:bookmarkEnd w:id="310"/>
      <w:bookmarkEnd w:id="311"/>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7"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312" w:name="_Toc495681937"/>
      <w:r w:rsidRPr="00732CB8">
        <w:rPr>
          <w:rStyle w:val="Strong"/>
          <w:bCs/>
          <w:noProof/>
          <w:szCs w:val="20"/>
        </w:rPr>
        <w:lastRenderedPageBreak/>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313" w:name="_Toc2163352"/>
      <w:bookmarkStart w:id="314"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12"/>
      <w:bookmarkEnd w:id="313"/>
      <w:bookmarkEnd w:id="314"/>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315" w:name="_Toc495681938"/>
      <w:bookmarkStart w:id="316" w:name="_Toc2163353"/>
      <w:bookmarkStart w:id="317"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315"/>
      <w:bookmarkEnd w:id="316"/>
      <w:bookmarkEnd w:id="317"/>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318" w:name="_Toc495681939"/>
      <w:bookmarkStart w:id="319" w:name="_Toc2163354"/>
      <w:bookmarkStart w:id="320"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318"/>
      <w:bookmarkEnd w:id="319"/>
      <w:bookmarkEnd w:id="320"/>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8"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321" w:name="HL70181"/>
      <w:bookmarkStart w:id="322" w:name="_Toc495681940"/>
      <w:bookmarkStart w:id="323" w:name="_Toc2163355"/>
      <w:bookmarkStart w:id="324" w:name="_Toc175541047"/>
      <w:bookmarkEnd w:id="321"/>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322"/>
      <w:bookmarkEnd w:id="323"/>
      <w:bookmarkEnd w:id="324"/>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9"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325" w:name="_Toc495681941"/>
      <w:bookmarkStart w:id="326" w:name="_Toc2163356"/>
      <w:bookmarkStart w:id="327"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325"/>
      <w:bookmarkEnd w:id="326"/>
      <w:bookmarkEnd w:id="327"/>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30"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328" w:name="_Toc348247053"/>
      <w:bookmarkStart w:id="329" w:name="_Toc348256133"/>
      <w:bookmarkStart w:id="330" w:name="_Toc348259781"/>
      <w:bookmarkStart w:id="331" w:name="_Toc348344740"/>
      <w:bookmarkStart w:id="332" w:name="_Toc359236362"/>
      <w:bookmarkStart w:id="333" w:name="_Toc495681942"/>
      <w:bookmarkStart w:id="334" w:name="_Toc2163357"/>
      <w:bookmarkStart w:id="335" w:name="_Toc175541049"/>
      <w:bookmarkStart w:id="336" w:name="_Toc191975706"/>
      <w:bookmarkStart w:id="337" w:name="_Toc34319670"/>
      <w:r w:rsidRPr="00732CB8">
        <w:rPr>
          <w:noProof/>
        </w:rPr>
        <w:t>GENERIC MASTER FILE EXAMPLES</w:t>
      </w:r>
      <w:bookmarkEnd w:id="328"/>
      <w:bookmarkEnd w:id="329"/>
      <w:bookmarkEnd w:id="330"/>
      <w:bookmarkEnd w:id="331"/>
      <w:bookmarkEnd w:id="332"/>
      <w:bookmarkEnd w:id="333"/>
      <w:bookmarkEnd w:id="334"/>
      <w:bookmarkEnd w:id="335"/>
      <w:bookmarkEnd w:id="336"/>
      <w:bookmarkEnd w:id="337"/>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w:t>
      </w:r>
      <w:r w:rsidRPr="00732CB8">
        <w:rPr>
          <w:noProof/>
        </w:rPr>
        <w:lastRenderedPageBreak/>
        <w:t xml:space="preserve">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1"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338" w:name="_Toc348247054"/>
      <w:bookmarkStart w:id="339" w:name="_Toc348256134"/>
      <w:bookmarkStart w:id="340" w:name="_Toc348259782"/>
      <w:bookmarkStart w:id="341" w:name="_Toc348344741"/>
      <w:bookmarkStart w:id="342" w:name="_Toc359236363"/>
      <w:bookmarkStart w:id="343" w:name="_Toc495681943"/>
      <w:bookmarkStart w:id="344" w:name="_Toc2163358"/>
      <w:bookmarkStart w:id="345" w:name="_Toc175541050"/>
      <w:bookmarkStart w:id="346" w:name="_Toc191975707"/>
      <w:bookmarkStart w:id="347" w:name="_Toc34319671"/>
      <w:r w:rsidRPr="00732CB8">
        <w:rPr>
          <w:noProof/>
        </w:rPr>
        <w:t>ZL7 Segment (Proposed Example Only)</w:t>
      </w:r>
      <w:bookmarkEnd w:id="338"/>
      <w:bookmarkEnd w:id="339"/>
      <w:bookmarkEnd w:id="340"/>
      <w:bookmarkEnd w:id="341"/>
      <w:bookmarkEnd w:id="342"/>
      <w:bookmarkEnd w:id="343"/>
      <w:bookmarkEnd w:id="344"/>
      <w:bookmarkEnd w:id="345"/>
      <w:bookmarkEnd w:id="346"/>
      <w:bookmarkEnd w:id="347"/>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348" w:name="ZL7"/>
      <w:bookmarkEnd w:id="348"/>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349" w:name="_Toc495681944"/>
      <w:bookmarkStart w:id="350" w:name="_Toc2163359"/>
      <w:bookmarkStart w:id="351" w:name="_Toc175541051"/>
      <w:r w:rsidRPr="000C426D">
        <w:rPr>
          <w:noProof/>
          <w:vanish/>
        </w:rPr>
        <w:t xml:space="preserve">ZL7 </w:t>
      </w:r>
      <w:bookmarkEnd w:id="349"/>
      <w:bookmarkEnd w:id="350"/>
      <w:r w:rsidRPr="000C426D">
        <w:rPr>
          <w:noProof/>
          <w:vanish/>
        </w:rPr>
        <w:t>Field Definitions</w:t>
      </w:r>
      <w:bookmarkStart w:id="352" w:name="_Toc27826021"/>
      <w:bookmarkEnd w:id="351"/>
      <w:bookmarkEnd w:id="352"/>
    </w:p>
    <w:p w14:paraId="36C6B5FC" w14:textId="77777777" w:rsidR="00007D82" w:rsidRPr="00732CB8" w:rsidRDefault="00007D82" w:rsidP="00E2223B">
      <w:pPr>
        <w:pStyle w:val="Heading4"/>
        <w:rPr>
          <w:noProof/>
        </w:rPr>
      </w:pPr>
      <w:bookmarkStart w:id="353" w:name="_Toc495681945"/>
      <w:bookmarkStart w:id="354" w:name="_Toc2163360"/>
      <w:bookmarkStart w:id="355" w:name="_Toc175541052"/>
      <w:r w:rsidRPr="00732CB8">
        <w:rPr>
          <w:noProof/>
        </w:rPr>
        <w:t>ZL7-1   Primary Key Value - ZL7   (CWE)</w:t>
      </w:r>
      <w:bookmarkEnd w:id="353"/>
      <w:bookmarkEnd w:id="354"/>
      <w:bookmarkEnd w:id="355"/>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356" w:name="_Toc495681946"/>
      <w:bookmarkStart w:id="357" w:name="_Toc2163361"/>
      <w:bookmarkStart w:id="358" w:name="_Toc175541053"/>
      <w:r w:rsidRPr="00732CB8">
        <w:rPr>
          <w:noProof/>
        </w:rPr>
        <w:t>ZL7-2   Display-Sort-Key   (NM)</w:t>
      </w:r>
      <w:bookmarkEnd w:id="356"/>
      <w:bookmarkEnd w:id="357"/>
      <w:bookmarkEnd w:id="358"/>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359" w:name="_Toc348247055"/>
      <w:bookmarkStart w:id="360" w:name="_Toc348256135"/>
      <w:bookmarkStart w:id="361" w:name="_Toc348259783"/>
      <w:bookmarkStart w:id="362" w:name="_Toc348344742"/>
      <w:bookmarkStart w:id="363" w:name="_Toc359236364"/>
      <w:bookmarkStart w:id="364" w:name="_Toc495681947"/>
      <w:bookmarkStart w:id="365" w:name="_Toc2163362"/>
      <w:bookmarkStart w:id="366" w:name="_Toc175541054"/>
      <w:bookmarkStart w:id="367" w:name="_Toc191975708"/>
      <w:bookmarkStart w:id="368" w:name="_Toc34319672"/>
      <w:r w:rsidRPr="00732CB8">
        <w:rPr>
          <w:noProof/>
        </w:rPr>
        <w:t>MFN Message with Original Acknowledgment Mode</w:t>
      </w:r>
      <w:bookmarkEnd w:id="359"/>
      <w:bookmarkEnd w:id="360"/>
      <w:bookmarkEnd w:id="361"/>
      <w:bookmarkEnd w:id="362"/>
      <w:bookmarkEnd w:id="363"/>
      <w:bookmarkEnd w:id="364"/>
      <w:bookmarkEnd w:id="365"/>
      <w:bookmarkEnd w:id="366"/>
      <w:bookmarkEnd w:id="367"/>
      <w:bookmarkEnd w:id="368"/>
    </w:p>
    <w:p w14:paraId="78223A57" w14:textId="77777777" w:rsidR="00007D82" w:rsidRPr="000C426D" w:rsidRDefault="00007D82" w:rsidP="00E2223B">
      <w:pPr>
        <w:pStyle w:val="Heading4"/>
        <w:rPr>
          <w:noProof/>
          <w:vanish/>
        </w:rPr>
      </w:pPr>
      <w:r w:rsidRPr="000C426D">
        <w:rPr>
          <w:noProof/>
          <w:vanish/>
        </w:rPr>
        <w:t>hiddentext</w:t>
      </w:r>
      <w:bookmarkStart w:id="369" w:name="_Toc2163363"/>
      <w:bookmarkStart w:id="370" w:name="_Toc175541055"/>
      <w:bookmarkStart w:id="371" w:name="_Toc27826025"/>
      <w:bookmarkEnd w:id="369"/>
      <w:bookmarkEnd w:id="370"/>
      <w:bookmarkEnd w:id="371"/>
    </w:p>
    <w:p w14:paraId="54252134" w14:textId="77777777" w:rsidR="00007D82" w:rsidRPr="00732CB8" w:rsidRDefault="00007D82" w:rsidP="00E2223B">
      <w:pPr>
        <w:pStyle w:val="Heading4"/>
        <w:rPr>
          <w:noProof/>
        </w:rPr>
      </w:pPr>
      <w:bookmarkStart w:id="372" w:name="_Toc2163364"/>
      <w:bookmarkStart w:id="373" w:name="_Toc175541056"/>
      <w:r w:rsidRPr="00732CB8">
        <w:rPr>
          <w:noProof/>
        </w:rPr>
        <w:t>Example message</w:t>
      </w:r>
      <w:bookmarkEnd w:id="372"/>
      <w:bookmarkEnd w:id="373"/>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lastRenderedPageBreak/>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374" w:name="_Toc348247056"/>
      <w:bookmarkStart w:id="375" w:name="_Toc348256136"/>
      <w:bookmarkStart w:id="376" w:name="_Toc348259784"/>
      <w:bookmarkStart w:id="377" w:name="_Toc348344743"/>
      <w:bookmarkStart w:id="378" w:name="_Toc359236365"/>
      <w:bookmarkStart w:id="379" w:name="_Toc495681948"/>
      <w:bookmarkStart w:id="380" w:name="_Toc2163365"/>
      <w:bookmarkStart w:id="381" w:name="_Toc175541057"/>
      <w:bookmarkStart w:id="382" w:name="_Toc191975709"/>
      <w:bookmarkStart w:id="383" w:name="_Toc34319673"/>
      <w:r w:rsidRPr="00732CB8">
        <w:rPr>
          <w:noProof/>
        </w:rPr>
        <w:t>MFN message with enhanced Mode Application-Level Acknowledgment</w:t>
      </w:r>
      <w:bookmarkEnd w:id="374"/>
      <w:bookmarkEnd w:id="375"/>
      <w:bookmarkEnd w:id="376"/>
      <w:bookmarkEnd w:id="377"/>
      <w:bookmarkEnd w:id="378"/>
      <w:bookmarkEnd w:id="379"/>
      <w:bookmarkEnd w:id="380"/>
      <w:bookmarkEnd w:id="381"/>
      <w:bookmarkEnd w:id="382"/>
      <w:bookmarkEnd w:id="383"/>
    </w:p>
    <w:p w14:paraId="5CF050A5" w14:textId="77777777" w:rsidR="00007D82" w:rsidRPr="000C426D" w:rsidRDefault="00007D82" w:rsidP="00E2223B">
      <w:pPr>
        <w:pStyle w:val="Heading4"/>
        <w:rPr>
          <w:noProof/>
          <w:vanish/>
        </w:rPr>
      </w:pPr>
      <w:r w:rsidRPr="000C426D">
        <w:rPr>
          <w:noProof/>
          <w:vanish/>
        </w:rPr>
        <w:t>hiddentext</w:t>
      </w:r>
      <w:bookmarkStart w:id="384" w:name="_Toc495681949"/>
      <w:bookmarkStart w:id="385" w:name="_Toc1111223"/>
      <w:bookmarkStart w:id="386" w:name="_Toc2163366"/>
      <w:bookmarkStart w:id="387" w:name="_Toc175541058"/>
      <w:bookmarkStart w:id="388" w:name="_Toc27826028"/>
      <w:bookmarkEnd w:id="384"/>
      <w:bookmarkEnd w:id="385"/>
      <w:bookmarkEnd w:id="386"/>
      <w:bookmarkEnd w:id="387"/>
      <w:bookmarkEnd w:id="388"/>
    </w:p>
    <w:p w14:paraId="0A52BCA9" w14:textId="77777777" w:rsidR="00007D82" w:rsidRPr="00732CB8" w:rsidRDefault="00007D82" w:rsidP="00E2223B">
      <w:pPr>
        <w:pStyle w:val="Heading4"/>
        <w:rPr>
          <w:noProof/>
        </w:rPr>
      </w:pPr>
      <w:bookmarkStart w:id="389" w:name="_Toc495681950"/>
      <w:bookmarkStart w:id="390" w:name="_Toc2163367"/>
      <w:bookmarkStart w:id="391" w:name="_Toc175541059"/>
      <w:r w:rsidRPr="00732CB8">
        <w:rPr>
          <w:noProof/>
        </w:rPr>
        <w:t>Example message</w:t>
      </w:r>
      <w:bookmarkEnd w:id="389"/>
      <w:bookmarkEnd w:id="390"/>
      <w:bookmarkEnd w:id="391"/>
    </w:p>
    <w:p w14:paraId="231C5665" w14:textId="77777777" w:rsidR="00007D82" w:rsidRPr="00732CB8" w:rsidRDefault="00007D82">
      <w:pPr>
        <w:pStyle w:val="NormalIndented"/>
        <w:rPr>
          <w:noProof/>
        </w:rPr>
      </w:pPr>
      <w:bookmarkStart w:id="392" w:name="_Toc348247057"/>
      <w:bookmarkStart w:id="393" w:name="_Toc348256137"/>
      <w:bookmarkStart w:id="394" w:name="_Toc348259785"/>
      <w:bookmarkStart w:id="395" w:name="_Toc348344744"/>
      <w:bookmarkStart w:id="396" w:name="_Toc359236366"/>
      <w:bookmarkStart w:id="397"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lastRenderedPageBreak/>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98" w:name="_Ref358427606"/>
      <w:bookmarkStart w:id="399" w:name="_Toc359236367"/>
      <w:bookmarkStart w:id="400" w:name="_Ref373551488"/>
      <w:bookmarkStart w:id="401" w:name="_Toc495681956"/>
      <w:bookmarkStart w:id="402" w:name="_Ref536837468"/>
      <w:bookmarkStart w:id="403" w:name="_Ref536856423"/>
      <w:bookmarkStart w:id="404" w:name="_Toc2163371"/>
      <w:bookmarkStart w:id="405" w:name="_Toc175541060"/>
      <w:bookmarkStart w:id="406" w:name="_Toc191975710"/>
      <w:bookmarkEnd w:id="392"/>
      <w:bookmarkEnd w:id="393"/>
      <w:bookmarkEnd w:id="394"/>
      <w:bookmarkEnd w:id="395"/>
      <w:bookmarkEnd w:id="396"/>
      <w:bookmarkEnd w:id="397"/>
    </w:p>
    <w:p w14:paraId="2C260990" w14:textId="77777777" w:rsidR="00007D82" w:rsidRPr="00732CB8" w:rsidRDefault="00007D82" w:rsidP="00E2223B">
      <w:pPr>
        <w:pStyle w:val="Heading2"/>
        <w:rPr>
          <w:noProof/>
        </w:rPr>
      </w:pPr>
      <w:bookmarkStart w:id="407" w:name="_Toc34319674"/>
      <w:r w:rsidRPr="00732CB8">
        <w:rPr>
          <w:noProof/>
        </w:rPr>
        <w:t>STAFF AND PRACTITIONER</w:t>
      </w:r>
      <w:bookmarkEnd w:id="398"/>
      <w:r w:rsidRPr="00732CB8">
        <w:rPr>
          <w:noProof/>
        </w:rPr>
        <w:t xml:space="preserve"> MASTER FILES</w:t>
      </w:r>
      <w:bookmarkEnd w:id="399"/>
      <w:bookmarkEnd w:id="400"/>
      <w:bookmarkEnd w:id="401"/>
      <w:bookmarkEnd w:id="402"/>
      <w:bookmarkEnd w:id="403"/>
      <w:bookmarkEnd w:id="404"/>
      <w:bookmarkEnd w:id="405"/>
      <w:bookmarkEnd w:id="406"/>
      <w:bookmarkEnd w:id="407"/>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408" w:name="_Toc359236368"/>
      <w:bookmarkStart w:id="409" w:name="_Toc495681957"/>
      <w:bookmarkStart w:id="410" w:name="_Toc2163372"/>
      <w:bookmarkStart w:id="411" w:name="_Toc175541061"/>
      <w:bookmarkStart w:id="412" w:name="_Toc191975711"/>
      <w:bookmarkStart w:id="413" w:name="_Toc34319675"/>
      <w:r w:rsidRPr="00732CB8">
        <w:rPr>
          <w:noProof/>
        </w:rPr>
        <w:t>MFN/MFK - Staff/Practitioner Master File Message</w:t>
      </w:r>
      <w:bookmarkEnd w:id="408"/>
      <w:bookmarkEnd w:id="409"/>
      <w:r w:rsidRPr="00732CB8">
        <w:rPr>
          <w:noProof/>
        </w:rPr>
        <w:t xml:space="preserve"> (Event M02)</w:t>
      </w:r>
      <w:bookmarkEnd w:id="410"/>
      <w:bookmarkEnd w:id="411"/>
      <w:bookmarkEnd w:id="412"/>
      <w:bookmarkEnd w:id="413"/>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C55CFE2" w:rsidR="00007D82" w:rsidRPr="00732CB8" w:rsidRDefault="00007D82">
      <w:pPr>
        <w:pStyle w:val="NormalIndented"/>
        <w:rPr>
          <w:noProof/>
        </w:rPr>
      </w:pPr>
      <w:r w:rsidRPr="00732CB8">
        <w:rPr>
          <w:noProof/>
        </w:rPr>
        <w:t xml:space="preserve">The staff identification (STF), </w:t>
      </w:r>
      <w:ins w:id="414" w:author="Scott Robertson" w:date="2022-07-15T18:46:00Z">
        <w:r w:rsidR="0008091B">
          <w:rPr>
            <w:noProof/>
          </w:rPr>
          <w:t>person gen</w:t>
        </w:r>
        <w:r w:rsidR="000042E6">
          <w:rPr>
            <w:noProof/>
          </w:rPr>
          <w:t xml:space="preserve">der and </w:t>
        </w:r>
        <w:r w:rsidR="00B043D6">
          <w:rPr>
            <w:noProof/>
          </w:rPr>
          <w:t>sex (GSP)</w:t>
        </w:r>
      </w:ins>
      <w:ins w:id="415" w:author="Merrick, Riki | APHL" w:date="2022-07-25T09:48:00Z">
        <w:r w:rsidR="006D2B53">
          <w:rPr>
            <w:noProof/>
          </w:rPr>
          <w:t xml:space="preserve"> and </w:t>
        </w:r>
      </w:ins>
      <w:ins w:id="416" w:author="Scott Robertson" w:date="2022-07-15T18:46:00Z">
        <w:del w:id="417" w:author="Merrick, Riki | APHL" w:date="2022-07-25T09:48:00Z">
          <w:r w:rsidR="00B043D6" w:rsidDel="006D2B53">
            <w:rPr>
              <w:noProof/>
            </w:rPr>
            <w:delText xml:space="preserve">, </w:delText>
          </w:r>
        </w:del>
      </w:ins>
      <w:ins w:id="418" w:author="Scott Robertson" w:date="2022-07-15T18:47:00Z">
        <w:r w:rsidR="00B043D6">
          <w:rPr>
            <w:noProof/>
          </w:rPr>
          <w:t>recorded</w:t>
        </w:r>
        <w:del w:id="419" w:author="Merrick, Riki | APHL" w:date="2022-07-25T09:48:00Z">
          <w:r w:rsidR="00B043D6" w:rsidDel="006D2B53">
            <w:rPr>
              <w:noProof/>
            </w:rPr>
            <w:delText xml:space="preserve"> gender and sex (GSR), </w:delText>
          </w:r>
          <w:r w:rsidR="00085F30" w:rsidDel="006D2B53">
            <w:rPr>
              <w:noProof/>
            </w:rPr>
            <w:delText>sex for clinical use (GSC)</w:delText>
          </w:r>
        </w:del>
        <w:r w:rsidR="00085F30">
          <w:rPr>
            <w:noProof/>
          </w:rPr>
          <w:t xml:space="preserve">, </w:t>
        </w:r>
      </w:ins>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ins w:id="420" w:author="Scott Robertson" w:date="2022-07-15T18:47:00Z">
        <w:r w:rsidR="00085F30">
          <w:rPr>
            <w:noProof/>
          </w:rPr>
          <w:t>GSP, GSR, GS</w:t>
        </w:r>
      </w:ins>
      <w:ins w:id="421" w:author="Scott Robertson" w:date="2022-07-15T18:48:00Z">
        <w:r w:rsidR="009A23CB">
          <w:rPr>
            <w:noProof/>
          </w:rPr>
          <w:t xml:space="preserve">C, </w:t>
        </w:r>
      </w:ins>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ins w:id="422" w:author="Scott Robertson" w:date="2022-07-15T18:48:00Z">
        <w:r w:rsidR="005E6520">
          <w:rPr>
            <w:noProof/>
          </w:rPr>
          <w:t xml:space="preserve">GSP, GSR, GSC, </w:t>
        </w:r>
      </w:ins>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ins w:id="423" w:author="Scott Robertson" w:date="2022-07-15T18:40:00Z"/>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rPr>
                <w:ins w:id="424" w:author="Scott Robertson" w:date="2022-07-15T18:40:00Z"/>
              </w:rPr>
            </w:pPr>
            <w:ins w:id="425" w:author="Scott Robertson" w:date="2022-07-15T18:42:00Z">
              <w:r>
                <w:t xml:space="preserve">  </w:t>
              </w:r>
            </w:ins>
            <w:ins w:id="426" w:author="Scott Robertson" w:date="2022-07-15T18:40:00Z">
              <w:r w:rsidR="00FA2306">
                <w:t>[ { GSP } ]</w:t>
              </w:r>
            </w:ins>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ins w:id="427" w:author="Scott Robertson" w:date="2022-07-15T18:40:00Z"/>
                <w:noProof/>
              </w:rPr>
            </w:pPr>
            <w:ins w:id="428" w:author="Scott Robertson" w:date="2022-07-15T18:40: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ins w:id="429"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ins w:id="430" w:author="Scott Robertson" w:date="2022-07-15T18:40:00Z"/>
                <w:noProof/>
              </w:rPr>
            </w:pPr>
            <w:ins w:id="431" w:author="Scott Robertson" w:date="2022-07-15T18:40:00Z">
              <w:r>
                <w:rPr>
                  <w:noProof/>
                </w:rPr>
                <w:t>3</w:t>
              </w:r>
            </w:ins>
          </w:p>
        </w:tc>
      </w:tr>
      <w:tr w:rsidR="00FA2306" w:rsidRPr="00982364" w14:paraId="4B2DF774" w14:textId="77777777" w:rsidTr="003A550C">
        <w:tblPrEx>
          <w:tblCellMar>
            <w:left w:w="70" w:type="dxa"/>
            <w:right w:w="70" w:type="dxa"/>
          </w:tblCellMar>
        </w:tblPrEx>
        <w:trPr>
          <w:jc w:val="center"/>
          <w:ins w:id="432" w:author="Scott Robertson" w:date="2022-07-15T18:40:00Z"/>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rPr>
                <w:ins w:id="433" w:author="Scott Robertson" w:date="2022-07-15T18:40:00Z"/>
              </w:rPr>
            </w:pPr>
            <w:ins w:id="434" w:author="Scott Robertson" w:date="2022-07-15T18:42:00Z">
              <w:r>
                <w:t xml:space="preserve">  </w:t>
              </w:r>
            </w:ins>
            <w:ins w:id="435" w:author="Scott Robertson" w:date="2022-07-15T18:40:00Z">
              <w:r w:rsidR="00FA2306">
                <w:t>[ { GSR } ]</w:t>
              </w:r>
            </w:ins>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ins w:id="436" w:author="Scott Robertson" w:date="2022-07-15T18:40:00Z"/>
                <w:noProof/>
              </w:rPr>
            </w:pPr>
            <w:ins w:id="437" w:author="Scott Robertson" w:date="2022-07-15T18:40: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ins w:id="438"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ins w:id="439" w:author="Scott Robertson" w:date="2022-07-15T18:40:00Z"/>
                <w:noProof/>
              </w:rPr>
            </w:pPr>
            <w:ins w:id="440" w:author="Scott Robertson" w:date="2022-07-15T18:40:00Z">
              <w:r>
                <w:rPr>
                  <w:noProof/>
                </w:rPr>
                <w:t>3</w:t>
              </w:r>
            </w:ins>
          </w:p>
        </w:tc>
      </w:tr>
      <w:tr w:rsidR="00FA2306" w:rsidRPr="00982364" w:rsidDel="006D2B53" w14:paraId="26647C75" w14:textId="7279AB2F" w:rsidTr="003A550C">
        <w:tblPrEx>
          <w:tblCellMar>
            <w:left w:w="70" w:type="dxa"/>
            <w:right w:w="70" w:type="dxa"/>
          </w:tblCellMar>
        </w:tblPrEx>
        <w:trPr>
          <w:jc w:val="center"/>
          <w:ins w:id="441" w:author="Scott Robertson" w:date="2022-07-15T18:40:00Z"/>
          <w:del w:id="442" w:author="Merrick, Riki | APHL" w:date="2022-07-25T09:48:00Z"/>
        </w:trPr>
        <w:tc>
          <w:tcPr>
            <w:tcW w:w="2880" w:type="dxa"/>
            <w:tcBorders>
              <w:top w:val="dotted" w:sz="4" w:space="0" w:color="auto"/>
              <w:left w:val="nil"/>
              <w:bottom w:val="dotted" w:sz="4" w:space="0" w:color="auto"/>
              <w:right w:val="nil"/>
            </w:tcBorders>
            <w:shd w:val="clear" w:color="auto" w:fill="FFFFFF"/>
          </w:tcPr>
          <w:p w14:paraId="3D7AEFA3" w14:textId="0A61C296" w:rsidR="00FA2306" w:rsidDel="006D2B53" w:rsidRDefault="007D62ED" w:rsidP="003A550C">
            <w:pPr>
              <w:pStyle w:val="MsgTableBody"/>
              <w:rPr>
                <w:ins w:id="443" w:author="Scott Robertson" w:date="2022-07-15T18:40:00Z"/>
                <w:del w:id="444" w:author="Merrick, Riki | APHL" w:date="2022-07-25T09:48:00Z"/>
              </w:rPr>
            </w:pPr>
            <w:ins w:id="445" w:author="Scott Robertson" w:date="2022-07-15T18:42:00Z">
              <w:del w:id="446" w:author="Merrick, Riki | APHL" w:date="2022-07-25T09:48:00Z">
                <w:r w:rsidDel="006D2B53">
                  <w:delText xml:space="preserve">  </w:delText>
                </w:r>
              </w:del>
            </w:ins>
            <w:ins w:id="447" w:author="Scott Robertson" w:date="2022-07-15T18:40:00Z">
              <w:del w:id="448" w:author="Merrick, Riki | APHL" w:date="2022-07-25T09:48:00Z">
                <w:r w:rsidR="00FA2306" w:rsidDel="006D2B53">
                  <w:delText>[ { GSC } ]</w:delText>
                </w:r>
              </w:del>
            </w:ins>
          </w:p>
        </w:tc>
        <w:tc>
          <w:tcPr>
            <w:tcW w:w="4320" w:type="dxa"/>
            <w:tcBorders>
              <w:top w:val="dotted" w:sz="4" w:space="0" w:color="auto"/>
              <w:left w:val="nil"/>
              <w:bottom w:val="dotted" w:sz="4" w:space="0" w:color="auto"/>
              <w:right w:val="nil"/>
            </w:tcBorders>
            <w:shd w:val="clear" w:color="auto" w:fill="FFFFFF"/>
          </w:tcPr>
          <w:p w14:paraId="30481988" w14:textId="6372B6A7" w:rsidR="00FA2306" w:rsidDel="006D2B53" w:rsidRDefault="00FA2306" w:rsidP="003A550C">
            <w:pPr>
              <w:pStyle w:val="MsgTableBody"/>
              <w:rPr>
                <w:ins w:id="449" w:author="Scott Robertson" w:date="2022-07-15T18:40:00Z"/>
                <w:del w:id="450" w:author="Merrick, Riki | APHL" w:date="2022-07-25T09:48:00Z"/>
                <w:noProof/>
              </w:rPr>
            </w:pPr>
            <w:ins w:id="451" w:author="Scott Robertson" w:date="2022-07-15T18:40:00Z">
              <w:del w:id="452" w:author="Merrick, Riki | APHL" w:date="2022-07-25T09:48:00Z">
                <w:r w:rsidDel="006D2B53">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59083DA9" w14:textId="42D60D6B" w:rsidR="00FA2306" w:rsidRPr="00E80B34" w:rsidDel="006D2B53" w:rsidRDefault="00FA2306" w:rsidP="003A550C">
            <w:pPr>
              <w:pStyle w:val="MsgTableBody"/>
              <w:jc w:val="center"/>
              <w:rPr>
                <w:ins w:id="453" w:author="Scott Robertson" w:date="2022-07-15T18:40:00Z"/>
                <w:del w:id="454" w:author="Merrick, Riki | APHL" w:date="2022-07-25T09:48:00Z"/>
                <w:noProof/>
              </w:rPr>
            </w:pPr>
          </w:p>
        </w:tc>
        <w:tc>
          <w:tcPr>
            <w:tcW w:w="1008" w:type="dxa"/>
            <w:tcBorders>
              <w:top w:val="dotted" w:sz="4" w:space="0" w:color="auto"/>
              <w:left w:val="nil"/>
              <w:bottom w:val="dotted" w:sz="4" w:space="0" w:color="auto"/>
              <w:right w:val="nil"/>
            </w:tcBorders>
            <w:shd w:val="clear" w:color="auto" w:fill="FFFFFF"/>
          </w:tcPr>
          <w:p w14:paraId="2C3272A2" w14:textId="28CD992A" w:rsidR="00FA2306" w:rsidDel="006D2B53" w:rsidRDefault="00FA2306" w:rsidP="003A550C">
            <w:pPr>
              <w:pStyle w:val="MsgTableBody"/>
              <w:jc w:val="center"/>
              <w:rPr>
                <w:ins w:id="455" w:author="Scott Robertson" w:date="2022-07-15T18:40:00Z"/>
                <w:del w:id="456" w:author="Merrick, Riki | APHL" w:date="2022-07-25T09:48:00Z"/>
                <w:noProof/>
              </w:rPr>
            </w:pPr>
            <w:ins w:id="457" w:author="Scott Robertson" w:date="2022-07-15T18:40:00Z">
              <w:del w:id="458" w:author="Merrick, Riki | APHL" w:date="2022-07-25T09:48:00Z">
                <w:r w:rsidDel="006D2B53">
                  <w:rPr>
                    <w:noProof/>
                  </w:rPr>
                  <w:delText>3</w:delText>
                </w:r>
              </w:del>
            </w:ins>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lastRenderedPageBreak/>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ins w:id="459" w:author="Merrick, Riki | APHL" w:date="2022-07-25T09:49:00Z">
              <w:r w:rsidR="006D2B53">
                <w:t>e</w:t>
              </w:r>
            </w:ins>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460" w:name="_Toc138660797"/>
      <w:bookmarkStart w:id="461" w:name="_Toc191975713"/>
      <w:bookmarkStart w:id="462" w:name="_Toc191975715"/>
      <w:bookmarkStart w:id="463" w:name="_Toc138660800"/>
      <w:bookmarkStart w:id="464" w:name="_Toc191975717"/>
      <w:bookmarkStart w:id="465" w:name="_Toc348247115"/>
      <w:bookmarkStart w:id="466" w:name="_Toc348256244"/>
      <w:bookmarkStart w:id="467" w:name="_Toc348256454"/>
      <w:bookmarkStart w:id="468" w:name="_Toc348256619"/>
      <w:bookmarkStart w:id="469" w:name="_Toc348259931"/>
      <w:bookmarkStart w:id="470" w:name="_Toc348344992"/>
      <w:bookmarkStart w:id="471" w:name="_Toc359236371"/>
      <w:bookmarkStart w:id="472" w:name="_Toc495681958"/>
      <w:bookmarkStart w:id="473" w:name="_Toc2163373"/>
      <w:bookmarkStart w:id="474" w:name="_Toc175541062"/>
      <w:bookmarkStart w:id="475" w:name="_Toc191975727"/>
      <w:bookmarkStart w:id="476" w:name="_Toc34319676"/>
      <w:bookmarkEnd w:id="460"/>
      <w:bookmarkEnd w:id="461"/>
      <w:bookmarkEnd w:id="462"/>
      <w:bookmarkEnd w:id="463"/>
      <w:bookmarkEnd w:id="464"/>
      <w:r w:rsidRPr="00732CB8">
        <w:rPr>
          <w:noProof/>
        </w:rPr>
        <w:lastRenderedPageBreak/>
        <w:t>Example:  Staff and Health Practitioner Master File MFN Message</w:t>
      </w:r>
      <w:bookmarkEnd w:id="465"/>
      <w:bookmarkEnd w:id="466"/>
      <w:bookmarkEnd w:id="467"/>
      <w:bookmarkEnd w:id="468"/>
      <w:bookmarkEnd w:id="469"/>
      <w:bookmarkEnd w:id="470"/>
      <w:bookmarkEnd w:id="471"/>
      <w:bookmarkEnd w:id="472"/>
      <w:bookmarkEnd w:id="473"/>
      <w:bookmarkEnd w:id="474"/>
      <w:bookmarkEnd w:id="475"/>
      <w:bookmarkEnd w:id="476"/>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22C37D12" w:rsidR="00ED2129" w:rsidRDefault="00ED2129" w:rsidP="00ED2129">
      <w:pPr>
        <w:pStyle w:val="Example"/>
        <w:rPr>
          <w:ins w:id="477" w:author="Scott Robertson" w:date="2022-07-15T18:44:00Z"/>
        </w:rPr>
      </w:pPr>
      <w:ins w:id="478" w:author="Scott Robertson" w:date="2022-07-15T18:44:00Z">
        <w:r>
          <w:t>GSP|1|S||76691-5^Gender identity^LN</w:t>
        </w:r>
        <w:del w:id="479" w:author="Merrick, Riki | APHL" w:date="2022-07-25T09:49:00Z">
          <w:r w:rsidDel="006D2B53">
            <w:delText xml:space="preserve"> </w:delText>
          </w:r>
        </w:del>
        <w:r>
          <w:t>|446151000124109^Identifies as male gender^SCT|20210101</w:t>
        </w:r>
      </w:ins>
    </w:p>
    <w:p w14:paraId="0C5EB07A" w14:textId="193A35FC" w:rsidR="00ED2129" w:rsidRDefault="00ED2129" w:rsidP="00ED2129">
      <w:pPr>
        <w:pStyle w:val="Example"/>
        <w:rPr>
          <w:ins w:id="480" w:author="Scott Robertson" w:date="2022-07-15T18:44:00Z"/>
        </w:rPr>
      </w:pPr>
      <w:ins w:id="481" w:author="Scott Robertson" w:date="2022-07-15T18:44:00Z">
        <w:r>
          <w:t>GSP|2|S||90778-2^Personal pronouns – Reported^LN</w:t>
        </w:r>
        <w:del w:id="482" w:author="Merrick, Riki | APHL" w:date="2022-07-25T09:49:00Z">
          <w:r w:rsidDel="006D2B53">
            <w:delText xml:space="preserve"> </w:delText>
          </w:r>
        </w:del>
        <w:r>
          <w:t>|LA29518-0^he/him/his/his/himself^LN|20210101</w:t>
        </w:r>
      </w:ins>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483" w:name="_Toc359236372"/>
      <w:bookmarkStart w:id="484" w:name="_Toc495681959"/>
      <w:bookmarkStart w:id="485" w:name="_Toc2163374"/>
      <w:bookmarkStart w:id="486" w:name="_Toc175541063"/>
      <w:bookmarkStart w:id="487" w:name="_Toc191975728"/>
      <w:bookmarkStart w:id="488" w:name="_Toc34319677"/>
      <w:r w:rsidRPr="00732CB8">
        <w:rPr>
          <w:noProof/>
        </w:rPr>
        <w:t>SERVICE/TEST/OBSERVATIONS MASTER FILES</w:t>
      </w:r>
      <w:bookmarkEnd w:id="483"/>
      <w:bookmarkEnd w:id="484"/>
      <w:bookmarkEnd w:id="485"/>
      <w:bookmarkEnd w:id="486"/>
      <w:bookmarkEnd w:id="487"/>
      <w:bookmarkEnd w:id="488"/>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489" w:name="_Toc348247153"/>
      <w:bookmarkStart w:id="490" w:name="_Toc348247240"/>
      <w:bookmarkStart w:id="491" w:name="_Toc348260026"/>
      <w:bookmarkStart w:id="492" w:name="_Toc348345342"/>
      <w:bookmarkStart w:id="493" w:name="_Toc359236373"/>
      <w:bookmarkStart w:id="494" w:name="_Toc495681960"/>
      <w:bookmarkStart w:id="495" w:name="_Toc2163375"/>
      <w:bookmarkStart w:id="496" w:name="_Toc175541064"/>
      <w:bookmarkStart w:id="497" w:name="_Toc191975729"/>
      <w:bookmarkStart w:id="498" w:name="_Toc34319678"/>
      <w:r w:rsidRPr="00732CB8">
        <w:rPr>
          <w:noProof/>
        </w:rPr>
        <w:t>General Approach</w:t>
      </w:r>
      <w:bookmarkEnd w:id="489"/>
      <w:bookmarkEnd w:id="490"/>
      <w:bookmarkEnd w:id="491"/>
      <w:bookmarkEnd w:id="492"/>
      <w:bookmarkEnd w:id="493"/>
      <w:r w:rsidRPr="00732CB8">
        <w:rPr>
          <w:noProof/>
        </w:rPr>
        <w:t xml:space="preserve"> of Service/Test/Observation Master Files</w:t>
      </w:r>
      <w:bookmarkEnd w:id="494"/>
      <w:bookmarkEnd w:id="495"/>
      <w:bookmarkEnd w:id="496"/>
      <w:bookmarkEnd w:id="497"/>
      <w:bookmarkEnd w:id="498"/>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lastRenderedPageBreak/>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499" w:name="_Toc359236374"/>
      <w:bookmarkStart w:id="500" w:name="_Toc495681961"/>
      <w:bookmarkStart w:id="501" w:name="_Toc2163376"/>
      <w:bookmarkStart w:id="502" w:name="_Toc175541065"/>
      <w:bookmarkStart w:id="503" w:name="_Toc191975730"/>
      <w:bookmarkStart w:id="504" w:name="_Toc34319679"/>
      <w:r w:rsidRPr="00732CB8">
        <w:rPr>
          <w:noProof/>
        </w:rPr>
        <w:t>MFN/MFK - Master File</w:t>
      </w:r>
      <w:bookmarkEnd w:id="499"/>
      <w:bookmarkEnd w:id="500"/>
      <w:r w:rsidRPr="00732CB8">
        <w:rPr>
          <w:noProof/>
        </w:rPr>
        <w:t xml:space="preserve"> Notification - Test/Observation [WITHDRAWN</w:t>
      </w:r>
      <w:r>
        <w:rPr>
          <w:noProof/>
        </w:rPr>
        <w:t>]</w:t>
      </w:r>
      <w:r w:rsidRPr="00732CB8">
        <w:rPr>
          <w:noProof/>
        </w:rPr>
        <w:t xml:space="preserve"> (Event M03)</w:t>
      </w:r>
      <w:bookmarkEnd w:id="501"/>
      <w:bookmarkEnd w:id="502"/>
      <w:bookmarkEnd w:id="503"/>
      <w:bookmarkEnd w:id="50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505" w:name="_Toc138660814"/>
      <w:bookmarkStart w:id="506" w:name="_Toc175541066"/>
      <w:bookmarkStart w:id="507" w:name="_Toc175543615"/>
      <w:bookmarkStart w:id="508" w:name="_Toc2163377"/>
      <w:bookmarkStart w:id="509" w:name="_Toc175541148"/>
      <w:bookmarkStart w:id="510" w:name="_Toc191975815"/>
      <w:bookmarkStart w:id="511" w:name="_Toc34319680"/>
      <w:bookmarkEnd w:id="505"/>
      <w:bookmarkEnd w:id="506"/>
      <w:bookmarkEnd w:id="507"/>
      <w:r w:rsidRPr="00732CB8">
        <w:rPr>
          <w:noProof/>
        </w:rPr>
        <w:t>MFN/MFK - Master File Notification - Test/Observation (Numeric) (Event M08)</w:t>
      </w:r>
      <w:bookmarkEnd w:id="508"/>
      <w:bookmarkEnd w:id="509"/>
      <w:bookmarkEnd w:id="510"/>
      <w:bookmarkEnd w:id="51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512" w:name="_Toc2163378"/>
      <w:bookmarkStart w:id="513" w:name="_Toc175541149"/>
      <w:bookmarkStart w:id="514"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515" w:name="_Toc34319681"/>
      <w:r w:rsidRPr="00732CB8">
        <w:rPr>
          <w:noProof/>
        </w:rPr>
        <w:t>MFN/MFK - Master File Notification - Test/Observation (Categorical) (Event M09)</w:t>
      </w:r>
      <w:bookmarkEnd w:id="512"/>
      <w:bookmarkEnd w:id="513"/>
      <w:bookmarkEnd w:id="514"/>
      <w:bookmarkEnd w:id="51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lastRenderedPageBreak/>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516" w:name="_Toc2163379"/>
      <w:bookmarkStart w:id="517" w:name="_Toc175541150"/>
      <w:bookmarkStart w:id="518"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519" w:name="_Toc34319682"/>
      <w:r w:rsidRPr="00732CB8">
        <w:rPr>
          <w:noProof/>
        </w:rPr>
        <w:lastRenderedPageBreak/>
        <w:t>MFN/MFK - Master File Notification - Test/Observation Batteries (Event M10)</w:t>
      </w:r>
      <w:bookmarkEnd w:id="516"/>
      <w:bookmarkEnd w:id="517"/>
      <w:bookmarkEnd w:id="518"/>
      <w:bookmarkEnd w:id="51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520" w:name="_Toc2163380"/>
      <w:bookmarkStart w:id="521" w:name="_Toc175541151"/>
      <w:bookmarkStart w:id="522"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523" w:name="_Toc34319683"/>
      <w:r w:rsidRPr="00732CB8">
        <w:rPr>
          <w:noProof/>
        </w:rPr>
        <w:t>MFN/MFK - Master File Notification - Test/Calculated Observations (Event M11)</w:t>
      </w:r>
      <w:bookmarkEnd w:id="520"/>
      <w:bookmarkEnd w:id="521"/>
      <w:bookmarkEnd w:id="522"/>
      <w:bookmarkEnd w:id="52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lastRenderedPageBreak/>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524" w:name="_Toc2163381"/>
      <w:bookmarkStart w:id="525" w:name="_Toc175541152"/>
      <w:bookmarkStart w:id="52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527" w:name="_Toc34319684"/>
      <w:r w:rsidRPr="00732CB8">
        <w:rPr>
          <w:noProof/>
        </w:rPr>
        <w:t>MFN/MFK - Master File Notification - Additional Basic Observation/Service Attributes (Event M12)</w:t>
      </w:r>
      <w:bookmarkEnd w:id="524"/>
      <w:bookmarkEnd w:id="525"/>
      <w:bookmarkEnd w:id="526"/>
      <w:bookmarkEnd w:id="52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528" w:name="_Toc348247155"/>
      <w:bookmarkStart w:id="529" w:name="_Toc348247242"/>
      <w:bookmarkStart w:id="530" w:name="_Toc348260028"/>
      <w:bookmarkStart w:id="531" w:name="_Toc348345344"/>
      <w:bookmarkStart w:id="532" w:name="_Toc359236375"/>
      <w:bookmarkStart w:id="53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534" w:name="_Toc2163382"/>
      <w:bookmarkStart w:id="535" w:name="_Toc175541153"/>
      <w:bookmarkStart w:id="53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537" w:name="_Toc34319685"/>
      <w:r>
        <w:rPr>
          <w:noProof/>
        </w:rPr>
        <w:t>MFN/MFK – Master File Notification – Test/Observation (Payer) (Event M18</w:t>
      </w:r>
      <w:r w:rsidRPr="00732CB8">
        <w:rPr>
          <w:noProof/>
        </w:rPr>
        <w:t>)</w:t>
      </w:r>
      <w:bookmarkEnd w:id="537"/>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lastRenderedPageBreak/>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538" w:name="_Toc34319686"/>
      <w:r w:rsidRPr="00732CB8">
        <w:rPr>
          <w:noProof/>
        </w:rPr>
        <w:t>OM1 - General Segment (Fields That Apply to Most Observations)</w:t>
      </w:r>
      <w:bookmarkEnd w:id="528"/>
      <w:bookmarkEnd w:id="529"/>
      <w:bookmarkEnd w:id="530"/>
      <w:bookmarkEnd w:id="531"/>
      <w:bookmarkEnd w:id="532"/>
      <w:bookmarkEnd w:id="533"/>
      <w:bookmarkEnd w:id="534"/>
      <w:bookmarkEnd w:id="535"/>
      <w:bookmarkEnd w:id="536"/>
      <w:bookmarkEnd w:id="538"/>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539"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539"/>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lastRenderedPageBreak/>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5"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6"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7"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8"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9"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40"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1" w:anchor="HL70256" w:history="1">
              <w:r w:rsidR="00007D82" w:rsidRPr="00732CB8">
                <w:rPr>
                  <w:rStyle w:val="HyperlinkTable"/>
                  <w:noProof/>
                </w:rPr>
                <w:t>0256</w:t>
              </w:r>
            </w:hyperlink>
            <w:r w:rsidR="00007D82" w:rsidRPr="00732CB8">
              <w:rPr>
                <w:noProof/>
              </w:rPr>
              <w:t xml:space="preserve">/ </w:t>
            </w:r>
            <w:hyperlink r:id="rId42"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3"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4"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5"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6"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744984EE" w:rsidR="00007D82" w:rsidRPr="004F2E10" w:rsidRDefault="00000000">
            <w:pPr>
              <w:pStyle w:val="AttributeTableBody"/>
              <w:rPr>
                <w:rStyle w:val="HyperlinkTable"/>
              </w:rPr>
            </w:pPr>
            <w:hyperlink r:id="rId47"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53A4FCE" w:rsidR="00A60BC4" w:rsidRPr="00732CB8" w:rsidRDefault="00007D82" w:rsidP="00A60BC4">
            <w:pPr>
              <w:pStyle w:val="AttributeTableBody"/>
              <w:rPr>
                <w:noProof/>
              </w:rPr>
            </w:pPr>
            <w:r>
              <w:rPr>
                <w:noProof/>
              </w:rPr>
              <w:t>0001</w:t>
            </w:r>
            <w:ins w:id="540" w:author="Scott Robertson" w:date="2022-07-18T09:11:00Z">
              <w:r w:rsidR="00F61503">
                <w:rPr>
                  <w:noProof/>
                </w:rPr>
                <w:t>/</w:t>
              </w:r>
            </w:ins>
            <w:ins w:id="541" w:author="Scott Robertson" w:date="2022-07-18T09:12:00Z">
              <w:r w:rsidR="00000286">
                <w:rPr>
                  <w:noProof/>
                </w:rPr>
                <w:t xml:space="preserve"> </w:t>
              </w:r>
            </w:ins>
            <w:commentRangeStart w:id="542"/>
            <w:commentRangeStart w:id="543"/>
            <w:ins w:id="544" w:author="Scott Robertson" w:date="2022-07-18T09:11:00Z">
              <w:r w:rsidR="00000286">
                <w:rPr>
                  <w:noProof/>
                </w:rPr>
                <w:t>nnn</w:t>
              </w:r>
            </w:ins>
            <w:ins w:id="545" w:author="Scott Robertson" w:date="2022-07-18T09:12:00Z">
              <w:r w:rsidR="00000286">
                <w:rPr>
                  <w:noProof/>
                </w:rPr>
                <w:t>n</w:t>
              </w:r>
              <w:commentRangeEnd w:id="542"/>
              <w:r w:rsidR="00000286">
                <w:rPr>
                  <w:rStyle w:val="CommentReference"/>
                  <w:rFonts w:ascii="Times New Roman" w:hAnsi="Times New Roman"/>
                  <w:kern w:val="0"/>
                  <w:lang w:eastAsia="ja-JP"/>
                </w:rPr>
                <w:commentReference w:id="542"/>
              </w:r>
            </w:ins>
            <w:commentRangeEnd w:id="543"/>
            <w:r w:rsidR="00535443">
              <w:rPr>
                <w:rStyle w:val="CommentReference"/>
                <w:rFonts w:ascii="Times New Roman" w:hAnsi="Times New Roman"/>
                <w:kern w:val="0"/>
                <w:lang w:eastAsia="ja-JP"/>
              </w:rPr>
              <w:commentReference w:id="543"/>
            </w:r>
            <w:ins w:id="546" w:author="Scott M Robertson" w:date="2022-07-18T09:57:00Z">
              <w:r w:rsidR="00A60BC4">
                <w:rPr>
                  <w:noProof/>
                </w:rPr>
                <w:t>/ n</w:t>
              </w:r>
            </w:ins>
            <w:ins w:id="547" w:author="Scott M Robertson" w:date="2022-07-18T09:58:00Z">
              <w:r w:rsidR="00A60BC4">
                <w:rPr>
                  <w:noProof/>
                </w:rPr>
                <w:t>nnn</w:t>
              </w:r>
            </w:ins>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548" w:name="_Toc495681963"/>
      <w:bookmarkStart w:id="549" w:name="_Toc2163383"/>
      <w:bookmarkStart w:id="550" w:name="_Toc175541154"/>
      <w:r w:rsidRPr="00732CB8">
        <w:rPr>
          <w:noProof/>
          <w:vanish/>
        </w:rPr>
        <w:t>OM1 Field Definitions</w:t>
      </w:r>
      <w:bookmarkEnd w:id="548"/>
      <w:bookmarkEnd w:id="549"/>
      <w:bookmarkEnd w:id="550"/>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551" w:name="_Toc27826043"/>
      <w:bookmarkEnd w:id="551"/>
    </w:p>
    <w:p w14:paraId="3B57FBDA" w14:textId="77777777" w:rsidR="00007D82" w:rsidRPr="00732CB8" w:rsidRDefault="00007D82" w:rsidP="00E2223B">
      <w:pPr>
        <w:pStyle w:val="Heading4"/>
        <w:rPr>
          <w:noProof/>
        </w:rPr>
      </w:pPr>
      <w:bookmarkStart w:id="552" w:name="_Toc495681964"/>
      <w:bookmarkStart w:id="553" w:name="_Toc2163384"/>
      <w:bookmarkStart w:id="554"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52"/>
      <w:bookmarkEnd w:id="553"/>
      <w:bookmarkEnd w:id="554"/>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555" w:name="_Toc495681965"/>
      <w:bookmarkStart w:id="556" w:name="_Toc2163385"/>
      <w:bookmarkStart w:id="557"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555"/>
      <w:bookmarkEnd w:id="556"/>
      <w:bookmarkEnd w:id="557"/>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558" w:name="_Toc495681966"/>
      <w:bookmarkStart w:id="559" w:name="_Toc2163386"/>
      <w:bookmarkStart w:id="560" w:name="_Toc175541157"/>
      <w:r w:rsidRPr="00732CB8">
        <w:rPr>
          <w:noProof/>
        </w:rPr>
        <w:lastRenderedPageBreak/>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558"/>
      <w:bookmarkEnd w:id="559"/>
      <w:bookmarkEnd w:id="560"/>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2"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561" w:name="_Toc495681967"/>
      <w:bookmarkStart w:id="562" w:name="_Toc2163387"/>
      <w:bookmarkStart w:id="563"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561"/>
      <w:bookmarkEnd w:id="562"/>
      <w:bookmarkEnd w:id="563"/>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3"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564" w:name="_Toc495681968"/>
      <w:bookmarkStart w:id="565" w:name="_Toc2163388"/>
      <w:bookmarkStart w:id="566"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564"/>
      <w:bookmarkEnd w:id="565"/>
      <w:bookmarkEnd w:id="566"/>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567" w:name="_Toc495681969"/>
      <w:bookmarkStart w:id="568" w:name="_Toc2163389"/>
      <w:bookmarkStart w:id="569"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567"/>
      <w:bookmarkEnd w:id="568"/>
      <w:bookmarkEnd w:id="569"/>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570" w:name="_Toc495681970"/>
      <w:bookmarkStart w:id="571" w:name="_Toc2163390"/>
      <w:bookmarkStart w:id="572"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570"/>
      <w:bookmarkEnd w:id="571"/>
      <w:bookmarkEnd w:id="572"/>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w:t>
      </w:r>
      <w:r w:rsidRPr="00732CB8">
        <w:rPr>
          <w:noProof/>
        </w:rPr>
        <w:lastRenderedPageBreak/>
        <w:t xml:space="preserve">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573" w:name="_Toc495681971"/>
      <w:bookmarkStart w:id="574" w:name="_Toc2163391"/>
      <w:bookmarkStart w:id="575"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573"/>
      <w:bookmarkEnd w:id="574"/>
      <w:bookmarkEnd w:id="575"/>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576" w:name="_Toc495681972"/>
      <w:bookmarkStart w:id="577" w:name="_Toc2163392"/>
      <w:bookmarkStart w:id="578"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576"/>
      <w:bookmarkEnd w:id="577"/>
      <w:bookmarkEnd w:id="578"/>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579" w:name="_Toc495681973"/>
      <w:bookmarkStart w:id="580" w:name="_Toc2163393"/>
      <w:bookmarkStart w:id="581"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579"/>
      <w:bookmarkEnd w:id="580"/>
      <w:bookmarkEnd w:id="581"/>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582" w:name="_Toc495681974"/>
      <w:bookmarkStart w:id="583" w:name="_Toc2163394"/>
      <w:bookmarkStart w:id="584"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582"/>
      <w:bookmarkEnd w:id="583"/>
      <w:bookmarkEnd w:id="584"/>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585" w:name="_Toc495681975"/>
      <w:bookmarkStart w:id="586" w:name="_Toc2163395"/>
      <w:bookmarkStart w:id="587"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585"/>
      <w:bookmarkEnd w:id="586"/>
      <w:bookmarkEnd w:id="587"/>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588" w:name="_Toc495681976"/>
      <w:bookmarkStart w:id="589" w:name="_Toc2163396"/>
      <w:bookmarkStart w:id="590"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588"/>
      <w:bookmarkEnd w:id="589"/>
      <w:bookmarkEnd w:id="590"/>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 xml:space="preserve">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w:t>
      </w:r>
      <w:r w:rsidRPr="00732CB8">
        <w:rPr>
          <w:noProof/>
        </w:rPr>
        <w:lastRenderedPageBreak/>
        <w:t>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591" w:name="_Toc495681977"/>
      <w:bookmarkStart w:id="592" w:name="_Toc2163397"/>
      <w:bookmarkStart w:id="593"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591"/>
      <w:bookmarkEnd w:id="592"/>
      <w:bookmarkEnd w:id="593"/>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594" w:name="_Toc495681978"/>
      <w:bookmarkStart w:id="595" w:name="_Toc2163398"/>
      <w:bookmarkStart w:id="596"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594"/>
      <w:bookmarkEnd w:id="595"/>
      <w:bookmarkEnd w:id="596"/>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5"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597" w:name="_Toc495681979"/>
      <w:bookmarkStart w:id="598" w:name="_Toc2163399"/>
      <w:bookmarkStart w:id="599"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597"/>
      <w:bookmarkEnd w:id="598"/>
      <w:bookmarkEnd w:id="599"/>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600" w:name="_Toc495681980"/>
      <w:bookmarkStart w:id="601" w:name="_Toc2163400"/>
      <w:bookmarkStart w:id="602"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600"/>
      <w:bookmarkEnd w:id="601"/>
      <w:bookmarkEnd w:id="602"/>
    </w:p>
    <w:p w14:paraId="12C60F34" w14:textId="77777777" w:rsidR="00007D82" w:rsidRDefault="00007D82" w:rsidP="00477F56">
      <w:pPr>
        <w:pStyle w:val="Components"/>
      </w:pPr>
      <w:bookmarkStart w:id="60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603"/>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604" w:name="_Toc495681981"/>
      <w:bookmarkStart w:id="605" w:name="_Toc2163401"/>
      <w:bookmarkStart w:id="606"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604"/>
      <w:bookmarkEnd w:id="605"/>
      <w:bookmarkEnd w:id="606"/>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6"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607" w:name="HL70174"/>
      <w:bookmarkStart w:id="608" w:name="_Toc495681982"/>
      <w:bookmarkStart w:id="609" w:name="_Toc2163402"/>
      <w:bookmarkStart w:id="610" w:name="_Toc175541173"/>
      <w:bookmarkEnd w:id="607"/>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608"/>
      <w:bookmarkEnd w:id="609"/>
      <w:bookmarkEnd w:id="610"/>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 xml:space="preserve">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t>
      </w:r>
      <w:r w:rsidRPr="00732CB8">
        <w:rPr>
          <w:noProof/>
        </w:rPr>
        <w:lastRenderedPageBreak/>
        <w:t>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611" w:name="_Toc495681983"/>
      <w:bookmarkStart w:id="612" w:name="_Toc2163403"/>
      <w:bookmarkStart w:id="613"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611"/>
      <w:bookmarkEnd w:id="612"/>
      <w:bookmarkEnd w:id="613"/>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614" w:name="_Toc495681984"/>
      <w:bookmarkStart w:id="615" w:name="_Toc2163404"/>
      <w:bookmarkStart w:id="616"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614"/>
      <w:bookmarkEnd w:id="615"/>
      <w:bookmarkEnd w:id="616"/>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617" w:name="_Toc495681985"/>
      <w:bookmarkStart w:id="618" w:name="_Toc2163405"/>
      <w:bookmarkStart w:id="619"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617"/>
      <w:bookmarkEnd w:id="618"/>
      <w:bookmarkEnd w:id="619"/>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620" w:name="_Toc495681986"/>
      <w:bookmarkStart w:id="621" w:name="_Toc2163406"/>
      <w:bookmarkStart w:id="622"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620"/>
      <w:bookmarkEnd w:id="621"/>
      <w:bookmarkEnd w:id="622"/>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623" w:name="_Toc495681987"/>
      <w:bookmarkStart w:id="624" w:name="_Toc2163407"/>
      <w:bookmarkStart w:id="625"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623"/>
      <w:bookmarkEnd w:id="624"/>
      <w:bookmarkEnd w:id="625"/>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626" w:name="_Toc495681988"/>
      <w:bookmarkStart w:id="627" w:name="_Toc2163408"/>
      <w:bookmarkStart w:id="628"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626"/>
      <w:bookmarkEnd w:id="627"/>
      <w:bookmarkEnd w:id="628"/>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7"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629" w:name="HL70168"/>
      <w:bookmarkEnd w:id="629"/>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630" w:name="_Toc495681989"/>
      <w:bookmarkStart w:id="631" w:name="_Toc2163409"/>
      <w:bookmarkStart w:id="632"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630"/>
      <w:bookmarkEnd w:id="631"/>
      <w:bookmarkEnd w:id="632"/>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8"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633" w:name="HL70169"/>
      <w:bookmarkStart w:id="634" w:name="_Toc495681990"/>
      <w:bookmarkStart w:id="635" w:name="_Toc2163410"/>
      <w:bookmarkStart w:id="636" w:name="_Toc175541181"/>
      <w:bookmarkEnd w:id="633"/>
      <w:r w:rsidRPr="00732CB8">
        <w:rPr>
          <w:noProof/>
        </w:rPr>
        <w:lastRenderedPageBreak/>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634"/>
      <w:bookmarkEnd w:id="635"/>
      <w:bookmarkEnd w:id="636"/>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637" w:name="_Toc495681991"/>
      <w:bookmarkStart w:id="638" w:name="_Toc2163411"/>
      <w:bookmarkStart w:id="639"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637"/>
      <w:bookmarkEnd w:id="638"/>
      <w:bookmarkEnd w:id="639"/>
    </w:p>
    <w:p w14:paraId="3F87C135" w14:textId="77777777" w:rsidR="00007D82" w:rsidRDefault="00007D82" w:rsidP="00477F56">
      <w:pPr>
        <w:pStyle w:val="Components"/>
      </w:pPr>
      <w:bookmarkStart w:id="64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640"/>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641" w:name="_Toc495681992"/>
      <w:bookmarkStart w:id="642" w:name="_Toc2163412"/>
      <w:bookmarkStart w:id="643"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641"/>
      <w:bookmarkEnd w:id="642"/>
      <w:bookmarkEnd w:id="643"/>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644" w:name="_Toc495681993"/>
      <w:bookmarkStart w:id="645" w:name="_Toc2163413"/>
      <w:bookmarkStart w:id="646" w:name="_Toc175541184"/>
      <w:r w:rsidRPr="00732CB8">
        <w:rPr>
          <w:noProof/>
        </w:rPr>
        <w:lastRenderedPageBreak/>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644"/>
      <w:bookmarkEnd w:id="645"/>
      <w:bookmarkEnd w:id="646"/>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9"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647" w:name="HL70177"/>
      <w:bookmarkStart w:id="648" w:name="_Toc495681994"/>
      <w:bookmarkStart w:id="649" w:name="_Toc2163414"/>
      <w:bookmarkStart w:id="650" w:name="_Toc175541185"/>
      <w:bookmarkEnd w:id="647"/>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648"/>
      <w:bookmarkEnd w:id="649"/>
      <w:bookmarkEnd w:id="650"/>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651" w:name="_Toc495681995"/>
      <w:bookmarkStart w:id="652" w:name="_Toc2163415"/>
      <w:bookmarkStart w:id="653"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651"/>
      <w:bookmarkEnd w:id="652"/>
      <w:bookmarkEnd w:id="653"/>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654" w:name="_Toc495681996"/>
      <w:bookmarkStart w:id="655" w:name="_Toc2163416"/>
      <w:bookmarkStart w:id="656"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654"/>
      <w:bookmarkEnd w:id="655"/>
      <w:bookmarkEnd w:id="656"/>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w:t>
      </w:r>
      <w:r w:rsidRPr="00732CB8">
        <w:rPr>
          <w:noProof/>
        </w:rPr>
        <w:lastRenderedPageBreak/>
        <w:t>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657" w:name="_Toc495681997"/>
      <w:bookmarkStart w:id="658" w:name="_Toc2163417"/>
      <w:bookmarkStart w:id="659"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657"/>
      <w:bookmarkEnd w:id="658"/>
      <w:bookmarkEnd w:id="659"/>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660" w:name="_Toc495681998"/>
      <w:bookmarkStart w:id="661" w:name="_Toc2163418"/>
      <w:bookmarkStart w:id="662"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660"/>
      <w:bookmarkEnd w:id="661"/>
      <w:bookmarkEnd w:id="662"/>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663" w:name="_Toc495681999"/>
      <w:bookmarkStart w:id="664" w:name="_Toc2163419"/>
      <w:bookmarkStart w:id="665"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663"/>
      <w:bookmarkEnd w:id="664"/>
      <w:bookmarkEnd w:id="665"/>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666" w:name="_Toc495682000"/>
      <w:bookmarkStart w:id="667" w:name="_Toc2163420"/>
      <w:bookmarkStart w:id="668"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666"/>
      <w:bookmarkEnd w:id="667"/>
      <w:bookmarkEnd w:id="668"/>
    </w:p>
    <w:p w14:paraId="4AD99766" w14:textId="77777777" w:rsidR="00007D82" w:rsidRPr="00732CB8" w:rsidRDefault="00007D82">
      <w:pPr>
        <w:pStyle w:val="NormalIndented"/>
        <w:rPr>
          <w:noProof/>
        </w:rPr>
      </w:pPr>
      <w:r w:rsidRPr="00732CB8">
        <w:rPr>
          <w:noProof/>
        </w:rPr>
        <w:t xml:space="preserve">Definition:  This field contains the tests or observations that require special patient preparation, diet, or medications.  For GI contrast studies, this field would contain the pretest diet, e.g., low residue for two </w:t>
      </w:r>
      <w:r w:rsidRPr="00732CB8">
        <w:rPr>
          <w:noProof/>
        </w:rPr>
        <w:lastRenderedPageBreak/>
        <w:t>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669" w:name="_Toc495682001"/>
      <w:bookmarkStart w:id="670" w:name="_Toc2163421"/>
      <w:bookmarkStart w:id="671"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669"/>
      <w:bookmarkEnd w:id="670"/>
      <w:bookmarkEnd w:id="671"/>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672" w:name="_Toc495682002"/>
      <w:bookmarkStart w:id="673" w:name="_Toc2163422"/>
      <w:bookmarkStart w:id="674"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672"/>
      <w:bookmarkEnd w:id="673"/>
      <w:bookmarkEnd w:id="674"/>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675" w:name="_Toc495682003"/>
      <w:bookmarkStart w:id="676" w:name="_Toc2163423"/>
      <w:bookmarkStart w:id="677"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675"/>
      <w:bookmarkEnd w:id="676"/>
      <w:bookmarkEnd w:id="677"/>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678" w:name="_Toc495682004"/>
      <w:bookmarkStart w:id="679" w:name="_Toc2163424"/>
      <w:bookmarkStart w:id="680"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678"/>
      <w:bookmarkEnd w:id="679"/>
      <w:bookmarkEnd w:id="680"/>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681" w:name="_Toc495682005"/>
      <w:bookmarkStart w:id="682" w:name="_Toc2163425"/>
      <w:bookmarkStart w:id="683" w:name="_Toc175541196"/>
      <w:r w:rsidRPr="00732CB8">
        <w:rPr>
          <w:noProof/>
        </w:rPr>
        <w:lastRenderedPageBreak/>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681"/>
      <w:bookmarkEnd w:id="682"/>
      <w:bookmarkEnd w:id="683"/>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60"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684" w:name="HL70254"/>
      <w:bookmarkStart w:id="685" w:name="_Toc495682006"/>
      <w:bookmarkStart w:id="686" w:name="_Toc2163426"/>
      <w:bookmarkStart w:id="687" w:name="_Toc175541197"/>
      <w:bookmarkEnd w:id="684"/>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685"/>
      <w:bookmarkEnd w:id="686"/>
      <w:bookmarkEnd w:id="687"/>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lastRenderedPageBreak/>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1"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688" w:name="HL70255"/>
      <w:bookmarkStart w:id="689" w:name="_Toc495682007"/>
      <w:bookmarkStart w:id="690" w:name="_Toc2163427"/>
      <w:bookmarkStart w:id="691" w:name="_Toc175541198"/>
      <w:bookmarkEnd w:id="688"/>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689"/>
      <w:bookmarkEnd w:id="690"/>
      <w:bookmarkEnd w:id="691"/>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2"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3"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4"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692" w:name="HL70257"/>
      <w:bookmarkStart w:id="693" w:name="_Toc495682008"/>
      <w:bookmarkStart w:id="694" w:name="_Toc2163428"/>
      <w:bookmarkStart w:id="695" w:name="_Toc175541199"/>
      <w:bookmarkEnd w:id="692"/>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693"/>
      <w:bookmarkEnd w:id="694"/>
      <w:bookmarkEnd w:id="695"/>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lastRenderedPageBreak/>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5"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696" w:name="HL70258"/>
      <w:bookmarkStart w:id="697" w:name="_Toc495682009"/>
      <w:bookmarkStart w:id="698" w:name="_Toc2163429"/>
      <w:bookmarkStart w:id="699" w:name="_Toc175541200"/>
      <w:bookmarkEnd w:id="696"/>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697"/>
      <w:bookmarkEnd w:id="698"/>
      <w:bookmarkEnd w:id="699"/>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700" w:name="_Toc495682010"/>
      <w:bookmarkStart w:id="701" w:name="_Toc2163430"/>
      <w:bookmarkStart w:id="702"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700"/>
      <w:bookmarkEnd w:id="701"/>
      <w:bookmarkEnd w:id="702"/>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6"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7"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lastRenderedPageBreak/>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8"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AFCBDA2"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9" w:anchor="HL70446" w:history="1">
        <w:r w:rsidRPr="000229F9">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lastRenderedPageBreak/>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lastRenderedPageBreak/>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0F2BFE" w:rsidRDefault="00007D82" w:rsidP="007316F0">
      <w:pPr>
        <w:pStyle w:val="Components"/>
        <w:rPr>
          <w:lang w:val="fr-FR"/>
        </w:rPr>
      </w:pPr>
      <w:r w:rsidRPr="000F2BFE">
        <w:rPr>
          <w:lang w:val="fr-FR"/>
        </w:rPr>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ins w:id="703" w:author="Scott Robertson" w:date="2022-07-18T09:20:00Z"/>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05ABBB6D" w:rsidR="00007D82" w:rsidRDefault="00232746" w:rsidP="00981FA8">
      <w:pPr>
        <w:pStyle w:val="NormalIndented"/>
        <w:rPr>
          <w:ins w:id="704" w:author="Scott Robertson" w:date="2022-07-18T09:20:00Z"/>
          <w:noProof/>
        </w:rPr>
      </w:pPr>
      <w:ins w:id="705" w:author="Scott Robertson" w:date="2022-07-18T09:52:00Z">
        <w:r>
          <w:rPr>
            <w:noProof/>
          </w:rPr>
          <w:t>Gender restricti</w:t>
        </w:r>
      </w:ins>
      <w:ins w:id="706" w:author="Scott Robertson" w:date="2022-07-18T09:53:00Z">
        <w:r>
          <w:rPr>
            <w:noProof/>
          </w:rPr>
          <w:t xml:space="preserve">on may be based </w:t>
        </w:r>
        <w:commentRangeStart w:id="707"/>
        <w:r>
          <w:rPr>
            <w:noProof/>
          </w:rPr>
          <w:t xml:space="preserve">upon Administrative Sex/Gender, </w:t>
        </w:r>
      </w:ins>
      <w:ins w:id="708" w:author="Scott Robertson" w:date="2022-07-18T09:54:00Z">
        <w:r w:rsidR="0069622D">
          <w:rPr>
            <w:noProof/>
          </w:rPr>
          <w:t>Rec</w:t>
        </w:r>
        <w:r w:rsidR="00CE697F">
          <w:rPr>
            <w:noProof/>
          </w:rPr>
          <w:t xml:space="preserve">orded </w:t>
        </w:r>
        <w:del w:id="709" w:author="Scott M Robertson" w:date="2022-07-18T10:14:00Z">
          <w:r w:rsidR="00CE697F" w:rsidDel="001B626C">
            <w:rPr>
              <w:noProof/>
            </w:rPr>
            <w:delText>Ge</w:delText>
          </w:r>
        </w:del>
      </w:ins>
      <w:ins w:id="710" w:author="Scott Robertson" w:date="2022-07-18T09:55:00Z">
        <w:del w:id="711" w:author="Scott M Robertson" w:date="2022-07-18T10:14:00Z">
          <w:r w:rsidR="00CE697F" w:rsidDel="001B626C">
            <w:rPr>
              <w:noProof/>
            </w:rPr>
            <w:delText xml:space="preserve">nder and </w:delText>
          </w:r>
        </w:del>
        <w:r w:rsidR="00CE697F">
          <w:rPr>
            <w:noProof/>
          </w:rPr>
          <w:t>Sex</w:t>
        </w:r>
      </w:ins>
      <w:ins w:id="712" w:author="Scott M Robertson" w:date="2022-07-18T10:14:00Z">
        <w:r w:rsidR="00953A70">
          <w:rPr>
            <w:noProof/>
          </w:rPr>
          <w:t>/Gende</w:t>
        </w:r>
      </w:ins>
      <w:ins w:id="713" w:author="Scott M Robertson" w:date="2022-07-18T10:15:00Z">
        <w:r w:rsidR="00953A70">
          <w:rPr>
            <w:noProof/>
          </w:rPr>
          <w:t>r</w:t>
        </w:r>
      </w:ins>
      <w:ins w:id="714" w:author="Scott Robertson" w:date="2022-07-18T09:55:00Z">
        <w:r w:rsidR="00CE697F">
          <w:rPr>
            <w:noProof/>
          </w:rPr>
          <w:t>, or Sex for Clinical Use</w:t>
        </w:r>
      </w:ins>
      <w:commentRangeEnd w:id="707"/>
      <w:r w:rsidR="00535443">
        <w:rPr>
          <w:rStyle w:val="CommentReference"/>
          <w:kern w:val="0"/>
          <w:lang w:eastAsia="ja-JP"/>
        </w:rPr>
        <w:commentReference w:id="707"/>
      </w:r>
      <w:ins w:id="715" w:author="Scott Robertson" w:date="2022-07-18T09:55:00Z">
        <w:r w:rsidR="00CE697F">
          <w:rPr>
            <w:noProof/>
          </w:rPr>
          <w:t>.</w:t>
        </w:r>
        <w:r w:rsidR="00FC5EC5">
          <w:rPr>
            <w:noProof/>
          </w:rPr>
          <w:t xml:space="preserve">  </w:t>
        </w:r>
      </w:ins>
      <w:r w:rsidR="00007D82" w:rsidRPr="00732CB8">
        <w:rPr>
          <w:noProof/>
        </w:rPr>
        <w:t xml:space="preserve">Refer to User-defined </w:t>
      </w:r>
      <w:r w:rsidR="00007D82">
        <w:rPr>
          <w:noProof/>
        </w:rPr>
        <w:t>Table 0001</w:t>
      </w:r>
      <w:r w:rsidR="00007D82" w:rsidRPr="00732CB8">
        <w:rPr>
          <w:noProof/>
        </w:rPr>
        <w:t xml:space="preserve"> </w:t>
      </w:r>
      <w:r w:rsidR="00007D82">
        <w:rPr>
          <w:noProof/>
        </w:rPr>
        <w:t>–</w:t>
      </w:r>
      <w:r w:rsidR="00007D82" w:rsidRPr="00732CB8">
        <w:rPr>
          <w:noProof/>
        </w:rPr>
        <w:t xml:space="preserve"> </w:t>
      </w:r>
      <w:r w:rsidR="00007D82">
        <w:rPr>
          <w:noProof/>
        </w:rPr>
        <w:t>Administrative Sex</w:t>
      </w:r>
      <w:ins w:id="716" w:author="Scott Robertson" w:date="2022-07-18T09:55:00Z">
        <w:r w:rsidR="00FC5EC5">
          <w:rPr>
            <w:noProof/>
          </w:rPr>
          <w:t xml:space="preserve">, Table </w:t>
        </w:r>
      </w:ins>
      <w:commentRangeStart w:id="717"/>
      <w:ins w:id="718" w:author="Scott Robertson" w:date="2022-07-18T09:56:00Z">
        <w:r w:rsidR="002C6F0A">
          <w:rPr>
            <w:noProof/>
          </w:rPr>
          <w:t>nnnn</w:t>
        </w:r>
      </w:ins>
      <w:ins w:id="719" w:author="Scott Robertson" w:date="2022-07-18T09:55:00Z">
        <w:r w:rsidR="00FC5EC5" w:rsidRPr="00732CB8">
          <w:rPr>
            <w:noProof/>
          </w:rPr>
          <w:t xml:space="preserve"> </w:t>
        </w:r>
      </w:ins>
      <w:commentRangeEnd w:id="717"/>
      <w:ins w:id="720" w:author="Scott Robertson" w:date="2022-07-18T09:57:00Z">
        <w:r w:rsidR="006752C3">
          <w:rPr>
            <w:rStyle w:val="CommentReference"/>
            <w:kern w:val="0"/>
            <w:lang w:eastAsia="ja-JP"/>
          </w:rPr>
          <w:commentReference w:id="717"/>
        </w:r>
      </w:ins>
      <w:ins w:id="721" w:author="Scott Robertson" w:date="2022-07-18T09:55:00Z">
        <w:r w:rsidR="00FC5EC5">
          <w:rPr>
            <w:noProof/>
          </w:rPr>
          <w:t>–</w:t>
        </w:r>
        <w:r w:rsidR="00FC5EC5" w:rsidRPr="00732CB8">
          <w:rPr>
            <w:noProof/>
          </w:rPr>
          <w:t xml:space="preserve"> </w:t>
        </w:r>
      </w:ins>
      <w:ins w:id="722" w:author="Scott Robertson" w:date="2022-07-18T09:56:00Z">
        <w:r w:rsidR="002C6F0A">
          <w:rPr>
            <w:noProof/>
          </w:rPr>
          <w:t>Recorded Gender</w:t>
        </w:r>
      </w:ins>
      <w:ins w:id="723" w:author="Scott Robertson" w:date="2022-07-18T09:55:00Z">
        <w:r w:rsidR="00FC5EC5">
          <w:rPr>
            <w:noProof/>
          </w:rPr>
          <w:t xml:space="preserve">, </w:t>
        </w:r>
      </w:ins>
      <w:ins w:id="724" w:author="Scott Robertson" w:date="2022-07-18T09:56:00Z">
        <w:r w:rsidR="002C6F0A">
          <w:rPr>
            <w:noProof/>
          </w:rPr>
          <w:t xml:space="preserve">and </w:t>
        </w:r>
      </w:ins>
      <w:ins w:id="725" w:author="Scott Robertson" w:date="2022-07-18T09:55:00Z">
        <w:r w:rsidR="00FC5EC5">
          <w:rPr>
            <w:noProof/>
          </w:rPr>
          <w:t xml:space="preserve">Table </w:t>
        </w:r>
      </w:ins>
      <w:commentRangeStart w:id="726"/>
      <w:ins w:id="727" w:author="Scott Robertson" w:date="2022-07-18T09:56:00Z">
        <w:r w:rsidR="002C6F0A">
          <w:rPr>
            <w:noProof/>
          </w:rPr>
          <w:t>nnnn</w:t>
        </w:r>
      </w:ins>
      <w:ins w:id="728" w:author="Scott Robertson" w:date="2022-07-18T09:55:00Z">
        <w:r w:rsidR="00FC5EC5" w:rsidRPr="00732CB8">
          <w:rPr>
            <w:noProof/>
          </w:rPr>
          <w:t xml:space="preserve"> </w:t>
        </w:r>
      </w:ins>
      <w:commentRangeEnd w:id="726"/>
      <w:r w:rsidR="00A60BC4">
        <w:rPr>
          <w:rStyle w:val="CommentReference"/>
          <w:kern w:val="0"/>
          <w:lang w:eastAsia="ja-JP"/>
        </w:rPr>
        <w:commentReference w:id="726"/>
      </w:r>
      <w:ins w:id="729" w:author="Scott Robertson" w:date="2022-07-18T09:55:00Z">
        <w:r w:rsidR="00FC5EC5">
          <w:rPr>
            <w:noProof/>
          </w:rPr>
          <w:t>–</w:t>
        </w:r>
        <w:r w:rsidR="00FC5EC5" w:rsidRPr="00732CB8">
          <w:rPr>
            <w:noProof/>
          </w:rPr>
          <w:t xml:space="preserve"> </w:t>
        </w:r>
      </w:ins>
      <w:ins w:id="730" w:author="Scott Robertson" w:date="2022-07-18T09:56:00Z">
        <w:r w:rsidR="002C6F0A">
          <w:rPr>
            <w:noProof/>
          </w:rPr>
          <w:t>Sex for Clinical Use</w:t>
        </w:r>
      </w:ins>
      <w:r w:rsidR="00007D82" w:rsidRPr="00732CB8">
        <w:rPr>
          <w:noProof/>
        </w:rPr>
        <w:t xml:space="preserve"> </w:t>
      </w:r>
      <w:r w:rsidR="00007D82">
        <w:rPr>
          <w:noProof/>
        </w:rPr>
        <w:t xml:space="preserve">in Chapter 2C, Code Tables, </w:t>
      </w:r>
      <w:r w:rsidR="00007D82" w:rsidRPr="00732CB8">
        <w:rPr>
          <w:noProof/>
        </w:rPr>
        <w:t>for suggested values.</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731" w:name="HL70259"/>
      <w:bookmarkStart w:id="732" w:name="_Toc191367048"/>
      <w:bookmarkStart w:id="733" w:name="_Toc191367284"/>
      <w:bookmarkStart w:id="734" w:name="_Toc191975825"/>
      <w:bookmarkStart w:id="735" w:name="_OM2___numeric"/>
      <w:bookmarkStart w:id="736" w:name="_Toc348247156"/>
      <w:bookmarkStart w:id="737" w:name="_Toc348247243"/>
      <w:bookmarkStart w:id="738" w:name="_Toc348260029"/>
      <w:bookmarkStart w:id="739" w:name="_Toc348345345"/>
      <w:bookmarkStart w:id="740" w:name="_Toc359236376"/>
      <w:bookmarkStart w:id="741" w:name="_Toc495682011"/>
      <w:bookmarkStart w:id="742" w:name="_Toc2163431"/>
      <w:bookmarkStart w:id="743" w:name="_Toc175541202"/>
      <w:bookmarkStart w:id="744" w:name="_Toc191975934"/>
      <w:bookmarkStart w:id="745" w:name="_Toc34319687"/>
      <w:bookmarkEnd w:id="731"/>
      <w:bookmarkEnd w:id="732"/>
      <w:bookmarkEnd w:id="733"/>
      <w:bookmarkEnd w:id="734"/>
      <w:bookmarkEnd w:id="735"/>
      <w:r w:rsidRPr="00732CB8">
        <w:rPr>
          <w:noProof/>
        </w:rPr>
        <w:t>OM2 - Numeric Observation Segment</w:t>
      </w:r>
      <w:bookmarkEnd w:id="736"/>
      <w:bookmarkEnd w:id="737"/>
      <w:bookmarkEnd w:id="738"/>
      <w:bookmarkEnd w:id="739"/>
      <w:bookmarkEnd w:id="740"/>
      <w:bookmarkEnd w:id="741"/>
      <w:bookmarkEnd w:id="742"/>
      <w:bookmarkEnd w:id="743"/>
      <w:bookmarkEnd w:id="744"/>
      <w:bookmarkEnd w:id="745"/>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746" w:name="_Hlt480772502"/>
      <w:bookmarkStart w:id="747" w:name="OM2"/>
      <w:bookmarkEnd w:id="746"/>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47"/>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748" w:name="_Toc495682012"/>
      <w:bookmarkStart w:id="749" w:name="_Toc2163432"/>
      <w:bookmarkStart w:id="750" w:name="_Toc175541203"/>
      <w:r w:rsidRPr="00732CB8">
        <w:rPr>
          <w:noProof/>
          <w:vanish/>
        </w:rPr>
        <w:t>OM2 Field Definitions</w:t>
      </w:r>
      <w:bookmarkEnd w:id="748"/>
      <w:bookmarkEnd w:id="749"/>
      <w:bookmarkEnd w:id="750"/>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751" w:name="_Toc27826104"/>
      <w:bookmarkEnd w:id="751"/>
    </w:p>
    <w:p w14:paraId="7FC82DD8" w14:textId="77777777" w:rsidR="00007D82" w:rsidRPr="00732CB8" w:rsidRDefault="00007D82" w:rsidP="00E2223B">
      <w:pPr>
        <w:pStyle w:val="Heading4"/>
        <w:rPr>
          <w:noProof/>
        </w:rPr>
      </w:pPr>
      <w:bookmarkStart w:id="752" w:name="_Toc495682013"/>
      <w:bookmarkStart w:id="753" w:name="_Toc2163433"/>
      <w:bookmarkStart w:id="754"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52"/>
      <w:bookmarkEnd w:id="753"/>
      <w:bookmarkEnd w:id="754"/>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755" w:name="_Toc495682014"/>
      <w:bookmarkStart w:id="756" w:name="_Toc2163434"/>
      <w:bookmarkStart w:id="757"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755"/>
      <w:bookmarkEnd w:id="756"/>
      <w:bookmarkEnd w:id="757"/>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758" w:name="_Toc495682015"/>
      <w:bookmarkStart w:id="759" w:name="_Toc2163435"/>
      <w:bookmarkStart w:id="760" w:name="_Toc175541206"/>
      <w:r w:rsidRPr="00732CB8">
        <w:rPr>
          <w:noProof/>
        </w:rPr>
        <w:lastRenderedPageBreak/>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758"/>
      <w:bookmarkEnd w:id="759"/>
      <w:bookmarkEnd w:id="760"/>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761" w:name="_Toc495682016"/>
      <w:bookmarkStart w:id="762" w:name="_Toc2163436"/>
      <w:bookmarkStart w:id="763"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761"/>
      <w:bookmarkEnd w:id="762"/>
      <w:bookmarkEnd w:id="763"/>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764" w:name="_Toc495682017"/>
      <w:bookmarkStart w:id="765" w:name="_Toc2163437"/>
      <w:bookmarkStart w:id="766"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764"/>
      <w:bookmarkEnd w:id="765"/>
      <w:bookmarkEnd w:id="766"/>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767" w:name="_Toc495682018"/>
      <w:bookmarkStart w:id="768" w:name="_Toc2163438"/>
      <w:bookmarkStart w:id="769"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767"/>
      <w:bookmarkEnd w:id="768"/>
      <w:bookmarkEnd w:id="769"/>
    </w:p>
    <w:p w14:paraId="62E994FF" w14:textId="77777777" w:rsidR="00007D82" w:rsidRDefault="00007D82" w:rsidP="00477F56">
      <w:pPr>
        <w:pStyle w:val="Components"/>
      </w:pPr>
      <w:bookmarkStart w:id="770"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770"/>
    </w:p>
    <w:p w14:paraId="115EA435" w14:textId="77777777" w:rsidR="00007D82" w:rsidRPr="00732CB8" w:rsidRDefault="00007D82">
      <w:pPr>
        <w:pStyle w:val="NormalIndented"/>
        <w:rPr>
          <w:noProof/>
        </w:rPr>
      </w:pPr>
      <w:r w:rsidRPr="00732CB8">
        <w:rPr>
          <w:noProof/>
        </w:rPr>
        <w:lastRenderedPageBreak/>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771" w:name="_Toc495682027"/>
      <w:bookmarkStart w:id="772" w:name="_Toc2163439"/>
      <w:bookmarkStart w:id="773"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771"/>
      <w:bookmarkEnd w:id="772"/>
      <w:bookmarkEnd w:id="773"/>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774" w:name="_Toc495682028"/>
      <w:bookmarkStart w:id="775" w:name="_Toc2163440"/>
      <w:bookmarkStart w:id="776"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774"/>
      <w:bookmarkEnd w:id="775"/>
      <w:bookmarkEnd w:id="776"/>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777" w:name="_Toc495682029"/>
      <w:bookmarkStart w:id="778" w:name="_Toc2163441"/>
      <w:bookmarkStart w:id="779"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777"/>
      <w:bookmarkEnd w:id="778"/>
      <w:bookmarkEnd w:id="779"/>
    </w:p>
    <w:p w14:paraId="3648414C" w14:textId="77777777" w:rsidR="00007D82" w:rsidRDefault="00007D82" w:rsidP="00477F56">
      <w:pPr>
        <w:pStyle w:val="Components"/>
      </w:pPr>
      <w:bookmarkStart w:id="780"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780"/>
    </w:p>
    <w:p w14:paraId="7DE0EB6B" w14:textId="77777777" w:rsidR="00007D82" w:rsidRPr="00732CB8" w:rsidRDefault="00007D82">
      <w:pPr>
        <w:pStyle w:val="NormalIndented"/>
        <w:rPr>
          <w:noProof/>
        </w:rPr>
      </w:pPr>
      <w:r w:rsidRPr="00732CB8">
        <w:rPr>
          <w:noProof/>
        </w:rPr>
        <w:lastRenderedPageBreak/>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781" w:name="_Toc495682030"/>
      <w:bookmarkStart w:id="782" w:name="_Toc2163442"/>
      <w:bookmarkStart w:id="783"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781"/>
      <w:bookmarkEnd w:id="782"/>
      <w:bookmarkEnd w:id="783"/>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784" w:name="_OM3___categorical"/>
      <w:bookmarkStart w:id="785" w:name="_Toc348247157"/>
      <w:bookmarkStart w:id="786" w:name="_Toc348247244"/>
      <w:bookmarkStart w:id="787" w:name="_Toc348260030"/>
      <w:bookmarkStart w:id="788" w:name="_Toc348345346"/>
      <w:bookmarkStart w:id="789" w:name="_Toc359236377"/>
      <w:bookmarkStart w:id="790" w:name="_Toc495682031"/>
      <w:bookmarkStart w:id="791" w:name="_Toc2163443"/>
      <w:bookmarkStart w:id="792" w:name="_Toc175541214"/>
      <w:bookmarkStart w:id="793" w:name="_Toc191975935"/>
      <w:bookmarkStart w:id="794" w:name="_Toc34319688"/>
      <w:bookmarkEnd w:id="784"/>
      <w:r w:rsidRPr="00732CB8">
        <w:rPr>
          <w:noProof/>
        </w:rPr>
        <w:t>OM3 - Categorical Service/Test/Observation Segment</w:t>
      </w:r>
      <w:bookmarkEnd w:id="785"/>
      <w:bookmarkEnd w:id="786"/>
      <w:bookmarkEnd w:id="787"/>
      <w:bookmarkEnd w:id="788"/>
      <w:bookmarkEnd w:id="789"/>
      <w:bookmarkEnd w:id="790"/>
      <w:bookmarkEnd w:id="791"/>
      <w:bookmarkEnd w:id="792"/>
      <w:bookmarkEnd w:id="793"/>
      <w:bookmarkEnd w:id="794"/>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795"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95"/>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796" w:name="_Toc495682032"/>
      <w:bookmarkStart w:id="797" w:name="_Toc2163444"/>
      <w:bookmarkStart w:id="798" w:name="_Toc175541215"/>
      <w:r w:rsidRPr="00732CB8">
        <w:rPr>
          <w:noProof/>
          <w:vanish/>
        </w:rPr>
        <w:t>OM3 Field Definitions</w:t>
      </w:r>
      <w:bookmarkEnd w:id="796"/>
      <w:bookmarkEnd w:id="797"/>
      <w:bookmarkEnd w:id="798"/>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799" w:name="_Toc27826116"/>
      <w:bookmarkEnd w:id="799"/>
    </w:p>
    <w:p w14:paraId="7FED857C" w14:textId="77777777" w:rsidR="00007D82" w:rsidRPr="00732CB8" w:rsidRDefault="00007D82" w:rsidP="00E2223B">
      <w:pPr>
        <w:pStyle w:val="Heading4"/>
        <w:rPr>
          <w:noProof/>
        </w:rPr>
      </w:pPr>
      <w:bookmarkStart w:id="800" w:name="_Toc495682033"/>
      <w:bookmarkStart w:id="801" w:name="_Toc2163445"/>
      <w:bookmarkStart w:id="802"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00"/>
      <w:bookmarkEnd w:id="801"/>
      <w:bookmarkEnd w:id="802"/>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803" w:name="_Toc495682034"/>
      <w:bookmarkStart w:id="804" w:name="_Toc2163446"/>
      <w:bookmarkStart w:id="805" w:name="_Toc175541217"/>
      <w:r w:rsidRPr="00732CB8">
        <w:rPr>
          <w:noProof/>
        </w:rPr>
        <w:lastRenderedPageBreak/>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803"/>
      <w:bookmarkEnd w:id="804"/>
      <w:bookmarkEnd w:id="805"/>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806" w:name="_Toc495682035"/>
      <w:bookmarkStart w:id="807" w:name="_Toc2163447"/>
      <w:bookmarkStart w:id="808"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806"/>
      <w:bookmarkEnd w:id="807"/>
      <w:bookmarkEnd w:id="808"/>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809" w:name="_Toc495682036"/>
      <w:bookmarkStart w:id="810" w:name="_Toc2163448"/>
      <w:bookmarkStart w:id="811"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809"/>
      <w:bookmarkEnd w:id="810"/>
      <w:bookmarkEnd w:id="811"/>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812" w:name="_Toc495682037"/>
      <w:bookmarkStart w:id="813" w:name="_Toc2163449"/>
      <w:bookmarkStart w:id="814" w:name="_Toc175541220"/>
      <w:r w:rsidRPr="00732CB8">
        <w:rPr>
          <w:noProof/>
        </w:rPr>
        <w:lastRenderedPageBreak/>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812"/>
      <w:bookmarkEnd w:id="813"/>
      <w:bookmarkEnd w:id="814"/>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815" w:name="_Toc495682038"/>
      <w:bookmarkStart w:id="816" w:name="_Toc2163450"/>
      <w:bookmarkStart w:id="817"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815"/>
      <w:bookmarkEnd w:id="816"/>
      <w:bookmarkEnd w:id="817"/>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818" w:name="_Toc495682039"/>
      <w:bookmarkStart w:id="819" w:name="_Toc2163451"/>
      <w:bookmarkStart w:id="820"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818"/>
      <w:bookmarkEnd w:id="819"/>
      <w:bookmarkEnd w:id="820"/>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70"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821" w:name="_OM4___observations"/>
      <w:bookmarkStart w:id="822" w:name="_Toc348247158"/>
      <w:bookmarkStart w:id="823" w:name="_Toc348247245"/>
      <w:bookmarkStart w:id="824" w:name="_Toc348260031"/>
      <w:bookmarkStart w:id="825" w:name="_Toc348345347"/>
      <w:bookmarkStart w:id="826" w:name="_Toc359236378"/>
      <w:bookmarkStart w:id="827" w:name="_Toc495682040"/>
      <w:bookmarkStart w:id="828" w:name="_Toc2163452"/>
      <w:bookmarkStart w:id="829" w:name="_Toc175541223"/>
      <w:bookmarkStart w:id="830" w:name="_Toc191975936"/>
      <w:bookmarkStart w:id="831" w:name="_Toc34319689"/>
      <w:bookmarkEnd w:id="821"/>
      <w:r w:rsidRPr="00732CB8">
        <w:rPr>
          <w:noProof/>
        </w:rPr>
        <w:t>OM4 - Observations That Require Specimens Segment</w:t>
      </w:r>
      <w:bookmarkEnd w:id="822"/>
      <w:bookmarkEnd w:id="823"/>
      <w:bookmarkEnd w:id="824"/>
      <w:bookmarkEnd w:id="825"/>
      <w:bookmarkEnd w:id="826"/>
      <w:bookmarkEnd w:id="827"/>
      <w:bookmarkEnd w:id="828"/>
      <w:bookmarkEnd w:id="829"/>
      <w:bookmarkEnd w:id="830"/>
      <w:bookmarkEnd w:id="831"/>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832"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32"/>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71"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2"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3"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4"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5"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833" w:name="_Toc495682041"/>
      <w:bookmarkStart w:id="834" w:name="_Toc2163453"/>
      <w:bookmarkStart w:id="835" w:name="_Toc175541224"/>
      <w:r w:rsidRPr="00732CB8">
        <w:rPr>
          <w:noProof/>
          <w:vanish/>
        </w:rPr>
        <w:t>OM4 Field Definitions</w:t>
      </w:r>
      <w:bookmarkEnd w:id="833"/>
      <w:bookmarkEnd w:id="834"/>
      <w:bookmarkEnd w:id="835"/>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836" w:name="_Toc27826125"/>
      <w:bookmarkEnd w:id="836"/>
    </w:p>
    <w:p w14:paraId="4BEA13B3" w14:textId="77777777" w:rsidR="00007D82" w:rsidRPr="00732CB8" w:rsidRDefault="00007D82" w:rsidP="00E2223B">
      <w:pPr>
        <w:pStyle w:val="Heading4"/>
        <w:rPr>
          <w:noProof/>
        </w:rPr>
      </w:pPr>
      <w:bookmarkStart w:id="837" w:name="_Toc495682042"/>
      <w:bookmarkStart w:id="838" w:name="_Toc2163454"/>
      <w:bookmarkStart w:id="839"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37"/>
      <w:bookmarkEnd w:id="838"/>
      <w:bookmarkEnd w:id="839"/>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F57094" w:rsidRDefault="00007D82" w:rsidP="0047628D">
      <w:pPr>
        <w:pStyle w:val="Example"/>
      </w:pPr>
      <w:r w:rsidRPr="00F57094">
        <w:t xml:space="preserve">MFE|A|...&lt;cr&gt; </w:t>
      </w:r>
    </w:p>
    <w:p w14:paraId="3276FBF1" w14:textId="77777777" w:rsidR="00007D82" w:rsidRPr="00F57094" w:rsidRDefault="00007D82" w:rsidP="0047628D">
      <w:pPr>
        <w:pStyle w:val="Example"/>
      </w:pPr>
      <w:r w:rsidRPr="00F57094">
        <w:t xml:space="preserve">OM1|1|...&lt;cr&gt; </w:t>
      </w:r>
    </w:p>
    <w:p w14:paraId="19AC2DD0" w14:textId="77777777" w:rsidR="00007D82" w:rsidRPr="00F57094" w:rsidRDefault="00007D82" w:rsidP="0047628D">
      <w:pPr>
        <w:pStyle w:val="Example"/>
      </w:pPr>
      <w:r w:rsidRPr="00F57094">
        <w:t xml:space="preserve">OM2|1|...&lt;cr&gt; </w:t>
      </w:r>
    </w:p>
    <w:p w14:paraId="7D663AB2" w14:textId="77777777" w:rsidR="00007D82" w:rsidRPr="00F57094" w:rsidRDefault="00007D82" w:rsidP="0047628D">
      <w:pPr>
        <w:pStyle w:val="Example"/>
      </w:pPr>
      <w:r w:rsidRPr="00F57094">
        <w:t xml:space="preserve">OM3|1|...&lt;cr&gt; </w:t>
      </w:r>
    </w:p>
    <w:p w14:paraId="55E6B4B6" w14:textId="77777777" w:rsidR="00007D82" w:rsidRPr="00F57094" w:rsidRDefault="00007D82" w:rsidP="0047628D">
      <w:pPr>
        <w:pStyle w:val="Example"/>
      </w:pPr>
      <w:r w:rsidRPr="00F57094">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F57094" w:rsidRDefault="00007D82" w:rsidP="0047628D">
      <w:pPr>
        <w:pStyle w:val="Example"/>
      </w:pPr>
      <w:r w:rsidRPr="00F57094">
        <w:t xml:space="preserve">MFE|A|...&lt;cr&gt; </w:t>
      </w:r>
    </w:p>
    <w:p w14:paraId="72C59D8B" w14:textId="77777777" w:rsidR="00007D82" w:rsidRPr="00F57094" w:rsidRDefault="00007D82" w:rsidP="0047628D">
      <w:pPr>
        <w:pStyle w:val="Example"/>
      </w:pPr>
      <w:r w:rsidRPr="00F57094">
        <w:t xml:space="preserve">OM1|2|...&lt;cr&gt; </w:t>
      </w:r>
    </w:p>
    <w:p w14:paraId="2239C965" w14:textId="77777777" w:rsidR="00007D82" w:rsidRPr="00F57094" w:rsidRDefault="00007D82" w:rsidP="0047628D">
      <w:pPr>
        <w:pStyle w:val="Example"/>
      </w:pPr>
      <w:r w:rsidRPr="00F57094">
        <w:t xml:space="preserve">OM2|2|...&lt;cr&gt; </w:t>
      </w:r>
    </w:p>
    <w:p w14:paraId="1DEFF0C0" w14:textId="77777777" w:rsidR="00007D82" w:rsidRPr="00F57094" w:rsidRDefault="00007D82" w:rsidP="0047628D">
      <w:pPr>
        <w:pStyle w:val="Example"/>
      </w:pPr>
      <w:r w:rsidRPr="00F57094">
        <w:t xml:space="preserve">OM3|2|...&lt;cr&gt; </w:t>
      </w:r>
    </w:p>
    <w:p w14:paraId="18F3AD0D" w14:textId="77777777" w:rsidR="00007D82" w:rsidRPr="00F57094" w:rsidRDefault="00007D82" w:rsidP="0047628D">
      <w:pPr>
        <w:pStyle w:val="Example"/>
      </w:pPr>
      <w:r w:rsidRPr="00F57094">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840" w:name="_Toc495682043"/>
      <w:bookmarkStart w:id="841" w:name="_Toc2163455"/>
      <w:bookmarkStart w:id="842"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840"/>
      <w:bookmarkEnd w:id="841"/>
      <w:bookmarkEnd w:id="842"/>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w:t>
      </w:r>
      <w:r w:rsidRPr="00732CB8">
        <w:rPr>
          <w:noProof/>
        </w:rPr>
        <w:lastRenderedPageBreak/>
        <w:t xml:space="preserve">sensitivities). The parents (e.g., blood culture) and children (e.g., penicillin MIC) are identified in such cases. Refer to </w:t>
      </w:r>
      <w:hyperlink r:id="rId76"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843" w:name="HL70170"/>
      <w:bookmarkStart w:id="844" w:name="_Toc495682044"/>
      <w:bookmarkStart w:id="845" w:name="_Toc2163456"/>
      <w:bookmarkStart w:id="846" w:name="_Toc175541227"/>
      <w:bookmarkEnd w:id="843"/>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844"/>
      <w:bookmarkEnd w:id="845"/>
      <w:bookmarkEnd w:id="846"/>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847" w:name="_Toc495682045"/>
      <w:bookmarkStart w:id="848" w:name="_Toc2163457"/>
      <w:bookmarkStart w:id="849"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847"/>
      <w:bookmarkEnd w:id="848"/>
      <w:bookmarkEnd w:id="849"/>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850" w:name="_Toc495682046"/>
      <w:bookmarkStart w:id="851" w:name="_Toc2163458"/>
      <w:bookmarkStart w:id="852"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850"/>
      <w:bookmarkEnd w:id="851"/>
      <w:bookmarkEnd w:id="852"/>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853" w:name="_Toc495682047"/>
      <w:bookmarkStart w:id="854" w:name="_Toc2163459"/>
      <w:bookmarkStart w:id="855"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853"/>
      <w:bookmarkEnd w:id="854"/>
      <w:bookmarkEnd w:id="855"/>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856" w:name="_Toc495682048"/>
      <w:bookmarkStart w:id="857" w:name="_Toc2163460"/>
      <w:bookmarkStart w:id="858" w:name="_Toc175541231"/>
      <w:r w:rsidRPr="00732CB8">
        <w:rPr>
          <w:noProof/>
        </w:rPr>
        <w:lastRenderedPageBreak/>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856"/>
      <w:bookmarkEnd w:id="857"/>
      <w:bookmarkEnd w:id="858"/>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7"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859" w:name="HL70371"/>
      <w:bookmarkEnd w:id="859"/>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860" w:name="_Toc495682049"/>
      <w:bookmarkStart w:id="861" w:name="_Toc2163461"/>
      <w:bookmarkStart w:id="862"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860"/>
      <w:bookmarkEnd w:id="861"/>
      <w:bookmarkEnd w:id="862"/>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863" w:name="_Toc495682050"/>
      <w:bookmarkStart w:id="864" w:name="_Toc2163462"/>
      <w:bookmarkStart w:id="865"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863"/>
      <w:bookmarkEnd w:id="864"/>
      <w:bookmarkEnd w:id="865"/>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866" w:name="_Toc495682051"/>
      <w:bookmarkStart w:id="867" w:name="_Toc2163463"/>
      <w:bookmarkStart w:id="868"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866"/>
      <w:bookmarkEnd w:id="867"/>
      <w:bookmarkEnd w:id="868"/>
    </w:p>
    <w:p w14:paraId="17844641" w14:textId="77777777" w:rsidR="00007D82" w:rsidRPr="006D2B53" w:rsidRDefault="00007D82" w:rsidP="00477F56">
      <w:pPr>
        <w:pStyle w:val="Components"/>
        <w:rPr>
          <w:lang w:val="fr-FR"/>
          <w:rPrChange w:id="869" w:author="Merrick, Riki | APHL" w:date="2022-07-25T09:47:00Z">
            <w:rPr/>
          </w:rPrChange>
        </w:rPr>
      </w:pPr>
      <w:bookmarkStart w:id="870" w:name="CQComponent"/>
      <w:r w:rsidRPr="006D2B53">
        <w:rPr>
          <w:lang w:val="fr-FR"/>
          <w:rPrChange w:id="871" w:author="Merrick, Riki | APHL" w:date="2022-07-25T09:47:00Z">
            <w:rPr/>
          </w:rPrChange>
        </w:rPr>
        <w:t>Components:  &lt;Quantity (NM)&gt; ^ &lt;Units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70"/>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872" w:name="_Toc495682052"/>
      <w:bookmarkStart w:id="873" w:name="_Toc2163464"/>
      <w:bookmarkStart w:id="874"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872"/>
      <w:bookmarkEnd w:id="873"/>
      <w:bookmarkEnd w:id="874"/>
    </w:p>
    <w:p w14:paraId="28CF6B70" w14:textId="77777777" w:rsidR="00007D82" w:rsidRPr="006D2B53" w:rsidRDefault="00007D82" w:rsidP="00477F56">
      <w:pPr>
        <w:pStyle w:val="Components"/>
        <w:rPr>
          <w:lang w:val="fr-FR"/>
          <w:rPrChange w:id="875" w:author="Merrick, Riki | APHL" w:date="2022-07-25T09:47:00Z">
            <w:rPr/>
          </w:rPrChange>
        </w:rPr>
      </w:pPr>
      <w:r w:rsidRPr="006D2B53">
        <w:rPr>
          <w:lang w:val="fr-FR"/>
          <w:rPrChange w:id="876" w:author="Merrick, Riki | APHL" w:date="2022-07-25T09:47:00Z">
            <w:rPr/>
          </w:rPrChange>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lastRenderedPageBreak/>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877" w:name="_Toc495682053"/>
      <w:bookmarkStart w:id="878" w:name="_Toc2163465"/>
      <w:bookmarkStart w:id="879"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877"/>
      <w:bookmarkEnd w:id="878"/>
      <w:bookmarkEnd w:id="879"/>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880" w:name="_Toc495682054"/>
      <w:bookmarkStart w:id="881" w:name="_Toc2163466"/>
      <w:bookmarkStart w:id="882"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880"/>
      <w:bookmarkEnd w:id="881"/>
      <w:bookmarkEnd w:id="882"/>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8"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883" w:name="HL70027"/>
      <w:bookmarkStart w:id="884" w:name="_Toc495682055"/>
      <w:bookmarkStart w:id="885" w:name="_Toc2163467"/>
      <w:bookmarkStart w:id="886" w:name="_Toc175541238"/>
      <w:bookmarkEnd w:id="883"/>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884"/>
      <w:bookmarkEnd w:id="885"/>
      <w:bookmarkEnd w:id="886"/>
    </w:p>
    <w:p w14:paraId="27574764" w14:textId="77777777" w:rsidR="00007D82" w:rsidRPr="006D2B53" w:rsidRDefault="00007D82" w:rsidP="00477F56">
      <w:pPr>
        <w:pStyle w:val="Components"/>
        <w:rPr>
          <w:lang w:val="fr-FR"/>
          <w:rPrChange w:id="887" w:author="Merrick, Riki | APHL" w:date="2022-07-25T09:47:00Z">
            <w:rPr/>
          </w:rPrChange>
        </w:rPr>
      </w:pPr>
      <w:r w:rsidRPr="006D2B53">
        <w:rPr>
          <w:lang w:val="fr-FR"/>
          <w:rPrChange w:id="888" w:author="Merrick, Riki | APHL" w:date="2022-07-25T09:47:00Z">
            <w:rPr/>
          </w:rPrChange>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9"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889" w:name="_OM5___observation"/>
      <w:bookmarkStart w:id="890" w:name="_Toc348247159"/>
      <w:bookmarkStart w:id="891" w:name="_Toc348247246"/>
      <w:bookmarkStart w:id="892" w:name="_Toc348260032"/>
      <w:bookmarkStart w:id="893" w:name="_Toc348345348"/>
      <w:bookmarkStart w:id="894" w:name="_Toc359236379"/>
      <w:bookmarkStart w:id="895" w:name="_Toc495682056"/>
      <w:bookmarkStart w:id="896" w:name="_Toc2163468"/>
      <w:bookmarkStart w:id="897" w:name="_Toc175541239"/>
      <w:bookmarkStart w:id="898" w:name="_Toc191975937"/>
      <w:bookmarkEnd w:id="889"/>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80"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lastRenderedPageBreak/>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899" w:name="_Toc34319690"/>
      <w:r w:rsidRPr="00732CB8">
        <w:rPr>
          <w:noProof/>
        </w:rPr>
        <w:t>OM5 - Observation Batteries (Sets)  Segment</w:t>
      </w:r>
      <w:bookmarkEnd w:id="890"/>
      <w:bookmarkEnd w:id="891"/>
      <w:bookmarkEnd w:id="892"/>
      <w:bookmarkEnd w:id="893"/>
      <w:bookmarkEnd w:id="894"/>
      <w:bookmarkEnd w:id="895"/>
      <w:bookmarkEnd w:id="896"/>
      <w:bookmarkEnd w:id="897"/>
      <w:bookmarkEnd w:id="898"/>
      <w:bookmarkEnd w:id="899"/>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900" w:name="OM5"/>
      <w:r w:rsidRPr="00732CB8">
        <w:rPr>
          <w:noProof/>
        </w:rPr>
        <w:lastRenderedPageBreak/>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0"/>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901" w:name="_Toc495682057"/>
      <w:bookmarkStart w:id="902" w:name="_Toc2163469"/>
      <w:bookmarkStart w:id="903" w:name="_Toc175541240"/>
      <w:r w:rsidRPr="00732CB8">
        <w:rPr>
          <w:noProof/>
          <w:vanish/>
        </w:rPr>
        <w:t>OM5 Field Definitions</w:t>
      </w:r>
      <w:bookmarkEnd w:id="901"/>
      <w:bookmarkEnd w:id="902"/>
      <w:bookmarkEnd w:id="903"/>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904" w:name="_Toc27826145"/>
      <w:bookmarkEnd w:id="904"/>
    </w:p>
    <w:p w14:paraId="0575E405" w14:textId="77777777" w:rsidR="00007D82" w:rsidRPr="00732CB8" w:rsidRDefault="00007D82" w:rsidP="00E2223B">
      <w:pPr>
        <w:pStyle w:val="Heading4"/>
        <w:rPr>
          <w:noProof/>
        </w:rPr>
      </w:pPr>
      <w:bookmarkStart w:id="905" w:name="_Toc495682058"/>
      <w:bookmarkStart w:id="906" w:name="_Toc2163470"/>
      <w:bookmarkStart w:id="907"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05"/>
      <w:bookmarkEnd w:id="906"/>
      <w:bookmarkEnd w:id="907"/>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908" w:name="_Toc495682059"/>
      <w:bookmarkStart w:id="909" w:name="_Toc2163471"/>
      <w:bookmarkStart w:id="910"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908"/>
      <w:bookmarkEnd w:id="909"/>
      <w:bookmarkEnd w:id="910"/>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911" w:name="_Toc495682060"/>
      <w:bookmarkStart w:id="912" w:name="_Toc2163472"/>
      <w:bookmarkStart w:id="913"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911"/>
      <w:bookmarkEnd w:id="912"/>
      <w:bookmarkEnd w:id="913"/>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914" w:name="_OM6___Observations"/>
      <w:bookmarkStart w:id="915" w:name="_Toc348247160"/>
      <w:bookmarkStart w:id="916" w:name="_Toc348247247"/>
      <w:bookmarkStart w:id="917" w:name="_Toc348260033"/>
      <w:bookmarkStart w:id="918" w:name="_Toc348345349"/>
      <w:bookmarkStart w:id="919" w:name="_Toc359236380"/>
      <w:bookmarkStart w:id="920" w:name="_Toc495682061"/>
      <w:bookmarkStart w:id="921" w:name="_Toc2163473"/>
      <w:bookmarkStart w:id="922" w:name="_Toc175541244"/>
      <w:bookmarkStart w:id="923" w:name="_Toc191975938"/>
      <w:bookmarkStart w:id="924" w:name="_Toc34319691"/>
      <w:bookmarkEnd w:id="914"/>
      <w:r w:rsidRPr="00732CB8">
        <w:rPr>
          <w:noProof/>
        </w:rPr>
        <w:t>OM6 - Observations that are Calculated from Other Observations Segment</w:t>
      </w:r>
      <w:bookmarkEnd w:id="915"/>
      <w:bookmarkEnd w:id="916"/>
      <w:bookmarkEnd w:id="917"/>
      <w:bookmarkEnd w:id="918"/>
      <w:bookmarkEnd w:id="919"/>
      <w:bookmarkEnd w:id="920"/>
      <w:bookmarkEnd w:id="921"/>
      <w:bookmarkEnd w:id="922"/>
      <w:bookmarkEnd w:id="923"/>
      <w:bookmarkEnd w:id="924"/>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lastRenderedPageBreak/>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925"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25"/>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926" w:name="_Toc495682062"/>
      <w:bookmarkStart w:id="927" w:name="_Toc2163474"/>
      <w:bookmarkStart w:id="928" w:name="_Toc175541245"/>
      <w:r w:rsidRPr="00732CB8">
        <w:rPr>
          <w:noProof/>
          <w:vanish/>
        </w:rPr>
        <w:t xml:space="preserve">OM6 </w:t>
      </w:r>
      <w:bookmarkEnd w:id="926"/>
      <w:bookmarkEnd w:id="927"/>
      <w:r w:rsidRPr="00732CB8">
        <w:rPr>
          <w:noProof/>
          <w:vanish/>
        </w:rPr>
        <w:t>Field Definitions</w:t>
      </w:r>
      <w:bookmarkEnd w:id="928"/>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929" w:name="_Toc27826150"/>
      <w:bookmarkEnd w:id="929"/>
    </w:p>
    <w:p w14:paraId="4888B6CC" w14:textId="77777777" w:rsidR="00007D82" w:rsidRPr="00732CB8" w:rsidRDefault="00007D82" w:rsidP="00E2223B">
      <w:pPr>
        <w:pStyle w:val="Heading4"/>
        <w:rPr>
          <w:noProof/>
        </w:rPr>
      </w:pPr>
      <w:bookmarkStart w:id="930" w:name="_Toc495682063"/>
      <w:bookmarkStart w:id="931" w:name="_Toc2163475"/>
      <w:bookmarkStart w:id="932"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930"/>
      <w:bookmarkEnd w:id="931"/>
      <w:bookmarkEnd w:id="932"/>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933" w:name="_Toc495682064"/>
      <w:bookmarkStart w:id="934" w:name="_Toc2163476"/>
      <w:bookmarkStart w:id="935"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933"/>
      <w:bookmarkEnd w:id="934"/>
      <w:bookmarkEnd w:id="935"/>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936" w:name="_OM7___additional"/>
      <w:bookmarkStart w:id="937" w:name="_Toc495682065"/>
      <w:bookmarkStart w:id="938" w:name="_Toc2163477"/>
      <w:bookmarkStart w:id="939" w:name="_Toc175541248"/>
      <w:bookmarkStart w:id="940" w:name="_Toc191975939"/>
      <w:bookmarkStart w:id="941" w:name="_Toc34319692"/>
      <w:bookmarkEnd w:id="936"/>
      <w:r w:rsidRPr="00732CB8">
        <w:rPr>
          <w:noProof/>
        </w:rPr>
        <w:t>OM7 - Additional Basic Attributes</w:t>
      </w:r>
      <w:r w:rsidR="006918CE">
        <w:rPr>
          <w:noProof/>
        </w:rPr>
        <w:t xml:space="preserve"> Segment</w:t>
      </w:r>
      <w:r w:rsidRPr="00732CB8">
        <w:rPr>
          <w:noProof/>
        </w:rPr>
        <w:t xml:space="preserve"> (Fields That Apply to Most Observations/Services)</w:t>
      </w:r>
      <w:bookmarkEnd w:id="937"/>
      <w:bookmarkEnd w:id="938"/>
      <w:bookmarkEnd w:id="939"/>
      <w:bookmarkEnd w:id="940"/>
      <w:bookmarkEnd w:id="941"/>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942"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42"/>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81"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D2B53"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6D2B53" w:rsidRDefault="00007D82">
            <w:pPr>
              <w:pStyle w:val="AttributeTableBody"/>
              <w:jc w:val="left"/>
              <w:rPr>
                <w:noProof/>
                <w:lang w:val="fr-FR"/>
                <w:rPrChange w:id="943" w:author="Merrick, Riki | APHL" w:date="2022-07-25T09:47:00Z">
                  <w:rPr>
                    <w:noProof/>
                  </w:rPr>
                </w:rPrChange>
              </w:rPr>
            </w:pPr>
            <w:r w:rsidRPr="006D2B53">
              <w:rPr>
                <w:noProof/>
                <w:lang w:val="fr-FR"/>
                <w:rPrChange w:id="944" w:author="Merrick, Riki | APHL" w:date="2022-07-25T09:47:00Z">
                  <w:rPr>
                    <w:noProof/>
                  </w:rPr>
                </w:rPrChange>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2"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3"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4"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5"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6"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7"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945" w:name="_Toc495682066"/>
      <w:bookmarkStart w:id="946" w:name="_Toc2163478"/>
      <w:bookmarkStart w:id="947" w:name="_Toc175541249"/>
      <w:r w:rsidRPr="000C426D">
        <w:rPr>
          <w:noProof/>
          <w:vanish/>
        </w:rPr>
        <w:t xml:space="preserve">OM7 </w:t>
      </w:r>
      <w:bookmarkEnd w:id="945"/>
      <w:bookmarkEnd w:id="946"/>
      <w:r w:rsidRPr="000C426D">
        <w:rPr>
          <w:noProof/>
          <w:vanish/>
        </w:rPr>
        <w:t>Field Definitions</w:t>
      </w:r>
      <w:bookmarkEnd w:id="947"/>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948" w:name="_Toc27826154"/>
      <w:bookmarkEnd w:id="948"/>
    </w:p>
    <w:p w14:paraId="187DCC9B" w14:textId="77777777" w:rsidR="00007D82" w:rsidRPr="00C21932" w:rsidRDefault="00007D82" w:rsidP="00E2223B">
      <w:pPr>
        <w:pStyle w:val="Heading4"/>
        <w:rPr>
          <w:noProof/>
        </w:rPr>
      </w:pPr>
      <w:bookmarkStart w:id="949" w:name="_Toc495682067"/>
      <w:bookmarkStart w:id="950" w:name="_Toc2163479"/>
      <w:bookmarkStart w:id="951"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949"/>
      <w:bookmarkEnd w:id="950"/>
      <w:bookmarkEnd w:id="951"/>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952" w:name="_Toc495682068"/>
      <w:bookmarkStart w:id="953" w:name="_Toc2163480"/>
      <w:bookmarkStart w:id="954"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952"/>
      <w:bookmarkEnd w:id="953"/>
      <w:bookmarkEnd w:id="954"/>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955" w:name="_Toc495682069"/>
      <w:bookmarkStart w:id="956" w:name="_Toc2163481"/>
      <w:bookmarkStart w:id="957"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955"/>
      <w:bookmarkEnd w:id="956"/>
      <w:bookmarkEnd w:id="957"/>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8"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958" w:name="HL70412"/>
      <w:bookmarkStart w:id="959" w:name="_Toc495682070"/>
      <w:bookmarkStart w:id="960" w:name="_Toc2163482"/>
      <w:bookmarkStart w:id="961" w:name="_Toc175541253"/>
      <w:bookmarkEnd w:id="958"/>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959"/>
      <w:bookmarkEnd w:id="960"/>
      <w:bookmarkEnd w:id="961"/>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962" w:name="_Toc495682071"/>
      <w:bookmarkStart w:id="963" w:name="_Toc2163483"/>
      <w:bookmarkStart w:id="964"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962"/>
      <w:bookmarkEnd w:id="963"/>
      <w:bookmarkEnd w:id="964"/>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965" w:name="_Toc495682072"/>
      <w:bookmarkStart w:id="966" w:name="_Toc2163484"/>
      <w:bookmarkStart w:id="967" w:name="_Toc175541255"/>
      <w:r w:rsidRPr="00732CB8">
        <w:rPr>
          <w:noProof/>
        </w:rPr>
        <w:lastRenderedPageBreak/>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965"/>
      <w:bookmarkEnd w:id="966"/>
      <w:bookmarkEnd w:id="967"/>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968" w:name="_Toc495682073"/>
      <w:bookmarkStart w:id="969" w:name="_Toc2163485"/>
      <w:bookmarkStart w:id="970"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968"/>
      <w:bookmarkEnd w:id="969"/>
      <w:bookmarkEnd w:id="970"/>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971" w:name="_Toc495682074"/>
      <w:bookmarkStart w:id="972" w:name="_Toc2163486"/>
      <w:bookmarkStart w:id="973"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971"/>
      <w:bookmarkEnd w:id="972"/>
      <w:bookmarkEnd w:id="973"/>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974" w:name="_Toc495682075"/>
      <w:bookmarkStart w:id="975" w:name="_Toc2163487"/>
      <w:bookmarkStart w:id="976"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974"/>
      <w:bookmarkEnd w:id="975"/>
      <w:bookmarkEnd w:id="976"/>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977" w:name="_Toc495682076"/>
      <w:bookmarkStart w:id="978" w:name="_Toc2163488"/>
      <w:bookmarkStart w:id="979"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977"/>
      <w:bookmarkEnd w:id="978"/>
      <w:bookmarkEnd w:id="979"/>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980" w:name="_Toc495682077"/>
      <w:bookmarkStart w:id="981" w:name="_Toc2163489"/>
      <w:bookmarkStart w:id="982"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980"/>
      <w:bookmarkEnd w:id="981"/>
      <w:bookmarkEnd w:id="982"/>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9"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983" w:name="_Toc495682078"/>
      <w:bookmarkStart w:id="984" w:name="_Toc2163490"/>
      <w:bookmarkStart w:id="985"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983"/>
      <w:bookmarkEnd w:id="984"/>
      <w:bookmarkEnd w:id="985"/>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lastRenderedPageBreak/>
        <w:t xml:space="preserve">Definition: This field contains the identifier for the consent specified for the service item. Refer to </w:t>
      </w:r>
      <w:hyperlink r:id="rId90"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986" w:name="HL70413"/>
      <w:bookmarkStart w:id="987" w:name="_Toc495682079"/>
      <w:bookmarkStart w:id="988" w:name="_Toc2163491"/>
      <w:bookmarkStart w:id="989" w:name="_Toc175541262"/>
      <w:bookmarkEnd w:id="986"/>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987"/>
      <w:bookmarkEnd w:id="988"/>
      <w:bookmarkEnd w:id="989"/>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990" w:name="_Toc495682080"/>
      <w:bookmarkStart w:id="991" w:name="_Toc2163492"/>
      <w:bookmarkStart w:id="992"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990"/>
      <w:bookmarkEnd w:id="991"/>
      <w:bookmarkEnd w:id="992"/>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993" w:name="_Toc495682081"/>
      <w:bookmarkStart w:id="994" w:name="_Toc2163493"/>
      <w:bookmarkStart w:id="995"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993"/>
      <w:bookmarkEnd w:id="994"/>
      <w:bookmarkEnd w:id="995"/>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996" w:name="_Toc495682082"/>
      <w:bookmarkStart w:id="997" w:name="_Toc2163494"/>
      <w:bookmarkStart w:id="998"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996"/>
      <w:bookmarkEnd w:id="997"/>
      <w:bookmarkEnd w:id="998"/>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999"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999"/>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1000" w:name="HL70414"/>
      <w:bookmarkEnd w:id="1000"/>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1001" w:name="_Toc495682083"/>
      <w:bookmarkStart w:id="1002" w:name="_Toc2163495"/>
      <w:bookmarkStart w:id="1003"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1001"/>
      <w:bookmarkEnd w:id="1002"/>
      <w:bookmarkEnd w:id="1003"/>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1004" w:name="_Toc495682084"/>
      <w:bookmarkStart w:id="1005" w:name="_Toc2163496"/>
      <w:bookmarkStart w:id="1006"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1004"/>
      <w:bookmarkEnd w:id="1005"/>
      <w:bookmarkEnd w:id="1006"/>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91"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1007" w:name="_Toc495682085"/>
      <w:bookmarkStart w:id="1008" w:name="_Toc2163497"/>
      <w:bookmarkStart w:id="1009"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1007"/>
      <w:bookmarkEnd w:id="1008"/>
      <w:bookmarkEnd w:id="1009"/>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1010" w:name="_Toc495682086"/>
      <w:bookmarkStart w:id="1011" w:name="_Toc2163498"/>
      <w:bookmarkStart w:id="1012" w:name="_Toc175541269"/>
      <w:r w:rsidRPr="00732CB8">
        <w:rPr>
          <w:noProof/>
        </w:rPr>
        <w:lastRenderedPageBreak/>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010"/>
      <w:bookmarkEnd w:id="1011"/>
      <w:bookmarkEnd w:id="1012"/>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lastRenderedPageBreak/>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1013" w:name="_Toc495682087"/>
      <w:bookmarkStart w:id="1014" w:name="_Toc2163499"/>
      <w:bookmarkStart w:id="1015"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1013"/>
      <w:bookmarkEnd w:id="1014"/>
      <w:bookmarkEnd w:id="1015"/>
    </w:p>
    <w:p w14:paraId="086B5992" w14:textId="77777777" w:rsidR="00007D82" w:rsidRDefault="00007D82" w:rsidP="00477F56">
      <w:pPr>
        <w:pStyle w:val="Components"/>
      </w:pPr>
      <w:bookmarkStart w:id="101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1016"/>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1017" w:name="_Toc495682088"/>
      <w:bookmarkStart w:id="1018" w:name="_Toc2163500"/>
      <w:bookmarkStart w:id="1019"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1017"/>
      <w:bookmarkEnd w:id="1018"/>
      <w:bookmarkEnd w:id="1019"/>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2"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1020" w:name="_Toc495682089"/>
      <w:bookmarkStart w:id="1021" w:name="_Toc2163501"/>
      <w:bookmarkStart w:id="1022"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1020"/>
      <w:bookmarkEnd w:id="1021"/>
      <w:bookmarkEnd w:id="1022"/>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1023" w:name="_Toc495682090"/>
      <w:bookmarkStart w:id="1024" w:name="_Toc2163502"/>
      <w:bookmarkStart w:id="1025" w:name="_Toc175541273"/>
      <w:r w:rsidRPr="00732CB8">
        <w:rPr>
          <w:noProof/>
        </w:rPr>
        <w:lastRenderedPageBreak/>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023"/>
      <w:bookmarkEnd w:id="1024"/>
      <w:bookmarkEnd w:id="1025"/>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1026" w:name="_Toc34319693"/>
      <w:r>
        <w:rPr>
          <w:noProof/>
          <w:snapToGrid w:val="0"/>
        </w:rPr>
        <w:t>OMC - Supporting Clinical Information Segment</w:t>
      </w:r>
      <w:bookmarkEnd w:id="1026"/>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1027" w:name="OMC"/>
      <w:bookmarkEnd w:id="1027"/>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1028" w:name="_Toc27826180"/>
      <w:bookmarkEnd w:id="1028"/>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6D2B53" w:rsidRDefault="00007D82" w:rsidP="00A513D0">
      <w:pPr>
        <w:pStyle w:val="Heading4"/>
        <w:rPr>
          <w:noProof/>
          <w:lang w:val="fr-FR"/>
          <w:rPrChange w:id="1029" w:author="Merrick, Riki | APHL" w:date="2022-07-25T09:47:00Z">
            <w:rPr>
              <w:noProof/>
            </w:rPr>
          </w:rPrChange>
        </w:rPr>
      </w:pPr>
      <w:r w:rsidRPr="006D2B53">
        <w:rPr>
          <w:noProof/>
          <w:lang w:val="fr-FR"/>
          <w:rPrChange w:id="1030" w:author="Merrick, Riki | APHL" w:date="2022-07-25T09:47:00Z">
            <w:rPr>
              <w:noProof/>
            </w:rPr>
          </w:rPrChange>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6D2B53" w:rsidRDefault="00007D82" w:rsidP="00744DC3">
      <w:pPr>
        <w:pStyle w:val="Components"/>
        <w:rPr>
          <w:lang w:val="fr-FR"/>
          <w:rPrChange w:id="1031" w:author="Merrick, Riki | APHL" w:date="2022-07-25T09:47:00Z">
            <w:rPr/>
          </w:rPrChange>
        </w:rPr>
      </w:pPr>
      <w:r w:rsidRPr="006D2B53">
        <w:rPr>
          <w:lang w:val="fr-FR"/>
          <w:rPrChange w:id="1032" w:author="Merrick, Riki | APHL" w:date="2022-07-25T09:47:00Z">
            <w:rPr/>
          </w:rPrChange>
        </w:rPr>
        <w:t>Components:  &lt;Quantity (NM)&gt; ^ &lt;Units (CWE)&gt;</w:t>
      </w:r>
    </w:p>
    <w:p w14:paraId="0DE3A364" w14:textId="77777777" w:rsidR="00007D82" w:rsidRDefault="00007D82" w:rsidP="005D347E">
      <w:pPr>
        <w:pStyle w:val="NormalIndented"/>
        <w:rPr>
          <w:noProof/>
        </w:rPr>
      </w:pPr>
      <w:r>
        <w:rPr>
          <w:noProof/>
        </w:rPr>
        <w:lastRenderedPageBreak/>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6D2B53" w:rsidRDefault="00007D82" w:rsidP="006745C2">
      <w:pPr>
        <w:pStyle w:val="Heading4"/>
        <w:rPr>
          <w:noProof/>
          <w:lang w:val="fr-FR"/>
          <w:rPrChange w:id="1033" w:author="Merrick, Riki | APHL" w:date="2022-07-25T09:47:00Z">
            <w:rPr>
              <w:noProof/>
            </w:rPr>
          </w:rPrChange>
        </w:rPr>
      </w:pPr>
      <w:r w:rsidRPr="006D2B53">
        <w:rPr>
          <w:noProof/>
          <w:lang w:val="fr-FR"/>
          <w:rPrChange w:id="1034" w:author="Merrick, Riki | APHL" w:date="2022-07-25T09:47:00Z">
            <w:rPr>
              <w:noProof/>
            </w:rPr>
          </w:rPrChange>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lastRenderedPageBreak/>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4"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1035" w:name="_PM1_–_Payer"/>
      <w:bookmarkStart w:id="1036" w:name="_Toc34319694"/>
      <w:bookmarkEnd w:id="1035"/>
      <w:r>
        <w:rPr>
          <w:noProof/>
        </w:rPr>
        <w:t>PM1 – Payer Master File Segment</w:t>
      </w:r>
      <w:bookmarkEnd w:id="1036"/>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1037" w:name="PM1"/>
      <w:bookmarkEnd w:id="1037"/>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lastRenderedPageBreak/>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1038" w:name="_Toc27826195"/>
      <w:bookmarkEnd w:id="1038"/>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5"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1039"/>
      <w:commentRangeStart w:id="1040"/>
      <w:r>
        <w:t xml:space="preserve">Gender </w:t>
      </w:r>
      <w:commentRangeEnd w:id="1039"/>
      <w:r w:rsidR="005D13E7">
        <w:rPr>
          <w:rStyle w:val="CommentReference"/>
          <w:rFonts w:ascii="Times New Roman" w:eastAsia="MS Mincho" w:hAnsi="Times New Roman"/>
          <w:bCs w:val="0"/>
          <w:i w:val="0"/>
        </w:rPr>
        <w:commentReference w:id="1039"/>
      </w:r>
      <w:commentRangeEnd w:id="1040"/>
      <w:r w:rsidR="00535443">
        <w:rPr>
          <w:rStyle w:val="CommentReference"/>
          <w:rFonts w:ascii="Times New Roman" w:eastAsia="MS Mincho" w:hAnsi="Times New Roman"/>
          <w:bCs w:val="0"/>
          <w:i w:val="0"/>
        </w:rPr>
        <w:commentReference w:id="1040"/>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6"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7"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8"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9"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lastRenderedPageBreak/>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100"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101"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2"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3"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4"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5"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6"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lastRenderedPageBreak/>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1041" w:name="_MCP_–_Master"/>
      <w:bookmarkStart w:id="1042" w:name="_Toc34319695"/>
      <w:bookmarkEnd w:id="1041"/>
      <w:r>
        <w:rPr>
          <w:noProof/>
        </w:rPr>
        <w:t>MCP – Master File Coverage Policy Segment</w:t>
      </w:r>
      <w:bookmarkEnd w:id="1042"/>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1043" w:name="MCP"/>
      <w:bookmarkEnd w:id="1043"/>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1044" w:name="_Toc27826221"/>
      <w:bookmarkEnd w:id="1044"/>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lastRenderedPageBreak/>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1045" w:name="_DPS_–_Diagnosis"/>
      <w:bookmarkStart w:id="1046" w:name="_Toc34319696"/>
      <w:bookmarkEnd w:id="1045"/>
      <w:r>
        <w:rPr>
          <w:noProof/>
        </w:rPr>
        <w:t>DPS – Diagnosis and Procedure Code Segment</w:t>
      </w:r>
      <w:bookmarkEnd w:id="1046"/>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lastRenderedPageBreak/>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1047" w:name="DPS"/>
      <w:bookmarkEnd w:id="1047"/>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1048" w:name="_Toc27826228"/>
      <w:bookmarkEnd w:id="1048"/>
    </w:p>
    <w:p w14:paraId="1CAD954F" w14:textId="77777777" w:rsidR="00007D82" w:rsidRPr="006D2B53" w:rsidRDefault="00007D82" w:rsidP="00347FB5">
      <w:pPr>
        <w:pStyle w:val="Heading4"/>
        <w:rPr>
          <w:lang w:val="fr-FR"/>
          <w:rPrChange w:id="1049" w:author="Merrick, Riki | APHL" w:date="2022-07-25T09:48:00Z">
            <w:rPr/>
          </w:rPrChange>
        </w:rPr>
      </w:pPr>
      <w:r w:rsidRPr="006D2B53">
        <w:rPr>
          <w:lang w:val="fr-FR"/>
          <w:rPrChange w:id="1050" w:author="Merrick, Riki | APHL" w:date="2022-07-25T09:48:00Z">
            <w:rPr/>
          </w:rPrChange>
        </w:rP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1051"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1051"/>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lastRenderedPageBreak/>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1052" w:name="_Toc359236381"/>
      <w:bookmarkStart w:id="1053" w:name="_Toc495682091"/>
      <w:bookmarkStart w:id="1054" w:name="_Toc2163503"/>
      <w:bookmarkStart w:id="1055" w:name="_Toc175541274"/>
      <w:bookmarkStart w:id="1056" w:name="_Ref176146142"/>
      <w:bookmarkStart w:id="1057" w:name="_Ref176146156"/>
      <w:bookmarkStart w:id="1058" w:name="_Toc191975940"/>
      <w:bookmarkStart w:id="1059" w:name="_Toc348247058"/>
      <w:bookmarkStart w:id="1060" w:name="_Toc348256138"/>
      <w:bookmarkStart w:id="1061" w:name="_Toc348259786"/>
      <w:bookmarkStart w:id="1062"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1063" w:name="_Toc34319697"/>
      <w:r w:rsidRPr="00732CB8">
        <w:rPr>
          <w:noProof/>
        </w:rPr>
        <w:t>LOCATION MASTER FILES</w:t>
      </w:r>
      <w:bookmarkEnd w:id="1052"/>
      <w:bookmarkEnd w:id="1053"/>
      <w:bookmarkEnd w:id="1054"/>
      <w:bookmarkEnd w:id="1055"/>
      <w:bookmarkEnd w:id="1056"/>
      <w:bookmarkEnd w:id="1057"/>
      <w:bookmarkEnd w:id="1058"/>
      <w:bookmarkEnd w:id="1063"/>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1064" w:name="_Toc348247297"/>
      <w:bookmarkStart w:id="1065" w:name="_Toc348260133"/>
      <w:bookmarkStart w:id="1066" w:name="_Toc348345561"/>
      <w:bookmarkStart w:id="1067" w:name="_Toc359236382"/>
      <w:bookmarkStart w:id="1068" w:name="_Toc495682092"/>
      <w:bookmarkStart w:id="1069" w:name="_Toc2163504"/>
      <w:bookmarkStart w:id="1070" w:name="_Toc175541275"/>
      <w:bookmarkStart w:id="1071" w:name="_Toc191975941"/>
      <w:bookmarkStart w:id="1072" w:name="_Toc34319698"/>
      <w:r w:rsidRPr="008116E1">
        <w:rPr>
          <w:noProof/>
        </w:rPr>
        <w:t>MFN/MFK - Patient Location Master File Message</w:t>
      </w:r>
      <w:bookmarkEnd w:id="1064"/>
      <w:bookmarkEnd w:id="1065"/>
      <w:bookmarkEnd w:id="1066"/>
      <w:r w:rsidRPr="008116E1">
        <w:rPr>
          <w:noProof/>
        </w:rPr>
        <w:t xml:space="preserve"> (event M05)</w:t>
      </w:r>
      <w:bookmarkEnd w:id="1067"/>
      <w:bookmarkEnd w:id="1068"/>
      <w:bookmarkEnd w:id="1069"/>
      <w:bookmarkEnd w:id="1070"/>
      <w:bookmarkEnd w:id="1071"/>
      <w:bookmarkEnd w:id="1072"/>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6D2B53" w:rsidRDefault="00007D82">
      <w:pPr>
        <w:pStyle w:val="MsgTableCaption"/>
        <w:rPr>
          <w:noProof/>
          <w:lang w:val="fr-FR"/>
          <w:rPrChange w:id="1073" w:author="Merrick, Riki | APHL" w:date="2022-07-25T09:48:00Z">
            <w:rPr>
              <w:noProof/>
            </w:rPr>
          </w:rPrChange>
        </w:rPr>
      </w:pPr>
      <w:r w:rsidRPr="006D2B53">
        <w:rPr>
          <w:noProof/>
          <w:lang w:val="fr-FR"/>
          <w:rPrChange w:id="1074" w:author="Merrick, Riki | APHL" w:date="2022-07-25T09:48:00Z">
            <w:rPr>
              <w:noProof/>
            </w:rPr>
          </w:rPrChange>
        </w:rPr>
        <w:t>MFN^M05^MFN_M05: Master File Notification - Patient Location</w:t>
      </w:r>
      <w:r w:rsidR="004168E5" w:rsidRPr="008116E1">
        <w:rPr>
          <w:noProof/>
        </w:rPr>
        <w:fldChar w:fldCharType="begin"/>
      </w:r>
      <w:r w:rsidRPr="006D2B53">
        <w:rPr>
          <w:noProof/>
          <w:lang w:val="fr-FR"/>
          <w:rPrChange w:id="1075" w:author="Merrick, Riki | APHL" w:date="2022-07-25T09:48:00Z">
            <w:rPr>
              <w:noProof/>
            </w:rPr>
          </w:rPrChange>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1076" w:name="_Toc191975942"/>
      <w:bookmarkStart w:id="1077" w:name="_LOC___location"/>
      <w:bookmarkStart w:id="1078" w:name="_Toc191976053"/>
      <w:bookmarkStart w:id="1079" w:name="_Toc348247298"/>
      <w:bookmarkStart w:id="1080" w:name="_Toc348260134"/>
      <w:bookmarkStart w:id="1081" w:name="_Toc348345562"/>
      <w:bookmarkStart w:id="1082" w:name="_Ref358539243"/>
      <w:bookmarkStart w:id="1083" w:name="_Toc359236383"/>
      <w:bookmarkStart w:id="1084" w:name="_Ref373551935"/>
      <w:bookmarkStart w:id="1085" w:name="_Toc495682093"/>
      <w:bookmarkStart w:id="1086" w:name="_Toc2163505"/>
      <w:bookmarkStart w:id="1087" w:name="_Ref89587276"/>
      <w:bookmarkStart w:id="1088" w:name="_Toc175541276"/>
      <w:bookmarkStart w:id="1089" w:name="_Toc191976054"/>
      <w:bookmarkEnd w:id="1076"/>
      <w:bookmarkEnd w:id="1077"/>
      <w:bookmarkEnd w:id="10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1090"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1079"/>
      <w:bookmarkEnd w:id="1080"/>
      <w:bookmarkEnd w:id="1081"/>
      <w:bookmarkEnd w:id="1082"/>
      <w:bookmarkEnd w:id="1083"/>
      <w:bookmarkEnd w:id="1084"/>
      <w:bookmarkEnd w:id="1085"/>
      <w:bookmarkEnd w:id="1086"/>
      <w:bookmarkEnd w:id="1087"/>
      <w:bookmarkEnd w:id="1088"/>
      <w:bookmarkEnd w:id="1089"/>
      <w:bookmarkEnd w:id="1090"/>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lastRenderedPageBreak/>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1091"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91"/>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7"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8"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9"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10"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1092" w:name="_Toc495682094"/>
      <w:bookmarkStart w:id="1093" w:name="_Toc2163506"/>
      <w:bookmarkStart w:id="1094" w:name="_Toc175541277"/>
      <w:r w:rsidRPr="00732CB8">
        <w:rPr>
          <w:noProof/>
          <w:vanish/>
        </w:rPr>
        <w:t xml:space="preserve">LOC </w:t>
      </w:r>
      <w:bookmarkEnd w:id="1092"/>
      <w:bookmarkEnd w:id="1093"/>
      <w:r w:rsidRPr="00732CB8">
        <w:rPr>
          <w:noProof/>
          <w:vanish/>
        </w:rPr>
        <w:t>Field Definitions</w:t>
      </w:r>
      <w:bookmarkEnd w:id="1094"/>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1095" w:name="_Toc27826237"/>
      <w:bookmarkEnd w:id="1095"/>
    </w:p>
    <w:p w14:paraId="45D21184" w14:textId="77777777" w:rsidR="00007D82" w:rsidRPr="00732CB8" w:rsidRDefault="00007D82" w:rsidP="00E2223B">
      <w:pPr>
        <w:pStyle w:val="Heading4"/>
        <w:rPr>
          <w:noProof/>
        </w:rPr>
      </w:pPr>
      <w:bookmarkStart w:id="1096" w:name="_Toc495682095"/>
      <w:bookmarkStart w:id="1097" w:name="_Toc2163507"/>
      <w:bookmarkStart w:id="1098"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1096"/>
      <w:bookmarkEnd w:id="1097"/>
      <w:bookmarkEnd w:id="1098"/>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1099" w:name="_Toc495682096"/>
      <w:bookmarkStart w:id="1100" w:name="_Toc2163508"/>
      <w:bookmarkStart w:id="1101"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1099"/>
      <w:bookmarkEnd w:id="1100"/>
      <w:bookmarkEnd w:id="1101"/>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1102" w:name="_Toc495682097"/>
      <w:bookmarkStart w:id="1103" w:name="_Toc2163509"/>
      <w:bookmarkStart w:id="1104" w:name="_Toc175541280"/>
      <w:r w:rsidRPr="008116E1">
        <w:rPr>
          <w:noProof/>
        </w:rPr>
        <w:lastRenderedPageBreak/>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1102"/>
      <w:bookmarkEnd w:id="1103"/>
      <w:bookmarkEnd w:id="1104"/>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11"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1105" w:name="HL70260"/>
      <w:bookmarkStart w:id="1106" w:name="_Toc495682098"/>
      <w:bookmarkStart w:id="1107" w:name="_Toc2163510"/>
      <w:bookmarkStart w:id="1108" w:name="_Toc175541281"/>
      <w:bookmarkEnd w:id="1105"/>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1106"/>
      <w:bookmarkEnd w:id="1107"/>
      <w:bookmarkEnd w:id="1108"/>
    </w:p>
    <w:p w14:paraId="1D263188" w14:textId="77777777" w:rsidR="00007D82" w:rsidRDefault="00007D82" w:rsidP="00477F56">
      <w:pPr>
        <w:pStyle w:val="Components"/>
      </w:pPr>
      <w:bookmarkStart w:id="110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1109"/>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1110" w:name="_Toc495682099"/>
      <w:bookmarkStart w:id="1111" w:name="_Toc2163511"/>
      <w:bookmarkStart w:id="1112"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1110"/>
      <w:bookmarkEnd w:id="1111"/>
      <w:bookmarkEnd w:id="1112"/>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1113" w:name="_Toc495682100"/>
      <w:bookmarkStart w:id="1114" w:name="_Toc2163512"/>
      <w:bookmarkStart w:id="1115"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1113"/>
      <w:bookmarkEnd w:id="1114"/>
      <w:bookmarkEnd w:id="1115"/>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1116" w:name="_Toc495682101"/>
      <w:bookmarkStart w:id="1117" w:name="_Toc2163513"/>
      <w:bookmarkStart w:id="1118"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1116"/>
      <w:bookmarkEnd w:id="1117"/>
      <w:bookmarkEnd w:id="1118"/>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2"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1119" w:name="HL70461"/>
      <w:bookmarkStart w:id="1120" w:name="_Toc495682102"/>
      <w:bookmarkStart w:id="1121" w:name="_Toc2163514"/>
      <w:bookmarkStart w:id="1122" w:name="_Toc175541285"/>
      <w:bookmarkEnd w:id="1119"/>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1120"/>
      <w:bookmarkEnd w:id="1121"/>
      <w:bookmarkEnd w:id="1122"/>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3"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6D2B53" w:rsidRDefault="00007D82" w:rsidP="00E2223B">
      <w:pPr>
        <w:pStyle w:val="Heading4"/>
        <w:rPr>
          <w:noProof/>
          <w:lang w:val="fr-FR"/>
          <w:rPrChange w:id="1123" w:author="Merrick, Riki | APHL" w:date="2022-07-25T09:48:00Z">
            <w:rPr>
              <w:noProof/>
            </w:rPr>
          </w:rPrChange>
        </w:rPr>
      </w:pPr>
      <w:bookmarkStart w:id="1124" w:name="HL70261"/>
      <w:bookmarkStart w:id="1125" w:name="_Toc495682103"/>
      <w:bookmarkStart w:id="1126" w:name="_Toc2163515"/>
      <w:bookmarkStart w:id="1127" w:name="_Toc175541286"/>
      <w:bookmarkStart w:id="1128" w:name="_Toc359236384"/>
      <w:bookmarkEnd w:id="1124"/>
      <w:r w:rsidRPr="006D2B53">
        <w:rPr>
          <w:noProof/>
          <w:lang w:val="fr-FR"/>
          <w:rPrChange w:id="1129" w:author="Merrick, Riki | APHL" w:date="2022-07-25T09:48:00Z">
            <w:rPr>
              <w:noProof/>
            </w:rPr>
          </w:rPrChange>
        </w:rPr>
        <w:t>LOC-9   Location Service Code</w:t>
      </w:r>
      <w:r w:rsidR="004168E5" w:rsidRPr="008116E1">
        <w:rPr>
          <w:noProof/>
        </w:rPr>
        <w:fldChar w:fldCharType="begin"/>
      </w:r>
      <w:r w:rsidRPr="006D2B53">
        <w:rPr>
          <w:noProof/>
          <w:lang w:val="fr-FR"/>
          <w:rPrChange w:id="1130" w:author="Merrick, Riki | APHL" w:date="2022-07-25T09:48:00Z">
            <w:rPr>
              <w:noProof/>
            </w:rPr>
          </w:rPrChange>
        </w:rPr>
        <w:instrText>xe "Location service code"</w:instrText>
      </w:r>
      <w:r w:rsidR="004168E5" w:rsidRPr="008116E1">
        <w:rPr>
          <w:noProof/>
        </w:rPr>
        <w:fldChar w:fldCharType="end"/>
      </w:r>
      <w:r w:rsidRPr="006D2B53">
        <w:rPr>
          <w:noProof/>
          <w:lang w:val="fr-FR"/>
          <w:rPrChange w:id="1131" w:author="Merrick, Riki | APHL" w:date="2022-07-25T09:48:00Z">
            <w:rPr>
              <w:noProof/>
            </w:rPr>
          </w:rPrChange>
        </w:rPr>
        <w:t xml:space="preserve">   (CWE)   01583</w:t>
      </w:r>
      <w:bookmarkEnd w:id="1125"/>
      <w:bookmarkEnd w:id="1126"/>
      <w:bookmarkEnd w:id="1127"/>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4"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1132" w:name="HL70442"/>
      <w:bookmarkStart w:id="1133" w:name="_Toc191367166"/>
      <w:bookmarkStart w:id="1134" w:name="_Toc191367402"/>
      <w:bookmarkStart w:id="1135" w:name="_Toc191976055"/>
      <w:bookmarkStart w:id="1136" w:name="_LCH___location"/>
      <w:bookmarkStart w:id="1137" w:name="_Toc495682104"/>
      <w:bookmarkStart w:id="1138" w:name="_Toc2163516"/>
      <w:bookmarkStart w:id="1139" w:name="_Toc175541287"/>
      <w:bookmarkStart w:id="1140" w:name="_Toc191976076"/>
      <w:bookmarkStart w:id="1141" w:name="_Toc34319700"/>
      <w:bookmarkEnd w:id="1132"/>
      <w:bookmarkEnd w:id="1133"/>
      <w:bookmarkEnd w:id="1134"/>
      <w:bookmarkEnd w:id="1135"/>
      <w:bookmarkEnd w:id="1136"/>
      <w:r w:rsidRPr="00732CB8">
        <w:rPr>
          <w:noProof/>
        </w:rPr>
        <w:lastRenderedPageBreak/>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1128"/>
      <w:bookmarkEnd w:id="1137"/>
      <w:bookmarkEnd w:id="1138"/>
      <w:bookmarkEnd w:id="1139"/>
      <w:bookmarkEnd w:id="1140"/>
      <w:bookmarkEnd w:id="1141"/>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1142"/>
      <w:commentRangeStart w:id="1143"/>
      <w:r w:rsidRPr="00732CB8">
        <w:rPr>
          <w:noProof/>
        </w:rPr>
        <w:t>gender</w:t>
      </w:r>
      <w:commentRangeEnd w:id="1142"/>
      <w:r w:rsidR="00A223D6">
        <w:rPr>
          <w:rStyle w:val="CommentReference"/>
          <w:kern w:val="0"/>
          <w:lang w:eastAsia="ja-JP"/>
        </w:rPr>
        <w:commentReference w:id="1142"/>
      </w:r>
      <w:commentRangeEnd w:id="1143"/>
      <w:r w:rsidR="00535443">
        <w:rPr>
          <w:rStyle w:val="CommentReference"/>
          <w:kern w:val="0"/>
          <w:lang w:eastAsia="ja-JP"/>
        </w:rPr>
        <w:commentReference w:id="1143"/>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1144"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144"/>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5"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6"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7"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8" w:anchor="HL70262" w:history="1">
              <w:r w:rsidR="00007D82" w:rsidRPr="00732CB8">
                <w:rPr>
                  <w:rStyle w:val="HyperlinkTable"/>
                  <w:noProof/>
                </w:rPr>
                <w:t>0262</w:t>
              </w:r>
            </w:hyperlink>
            <w:r w:rsidR="00007D82" w:rsidRPr="00732CB8">
              <w:rPr>
                <w:noProof/>
              </w:rPr>
              <w:t>/</w:t>
            </w:r>
            <w:r w:rsidR="00007D82" w:rsidRPr="00732CB8">
              <w:rPr>
                <w:noProof/>
              </w:rPr>
              <w:br/>
            </w:r>
            <w:hyperlink r:id="rId119"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1145" w:name="_Toc495682105"/>
      <w:bookmarkStart w:id="1146" w:name="_Toc2163517"/>
      <w:bookmarkStart w:id="1147" w:name="_Toc175541288"/>
      <w:r w:rsidRPr="00732CB8">
        <w:rPr>
          <w:noProof/>
          <w:vanish/>
        </w:rPr>
        <w:t xml:space="preserve">LCH </w:t>
      </w:r>
      <w:bookmarkEnd w:id="1145"/>
      <w:bookmarkEnd w:id="1146"/>
      <w:r w:rsidRPr="00732CB8">
        <w:rPr>
          <w:noProof/>
          <w:vanish/>
        </w:rPr>
        <w:t>Field Definitions</w:t>
      </w:r>
      <w:bookmarkEnd w:id="1147"/>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1148" w:name="_Toc27826248"/>
      <w:bookmarkEnd w:id="1148"/>
    </w:p>
    <w:p w14:paraId="01DFBF6E" w14:textId="77777777" w:rsidR="00007D82" w:rsidRPr="00732CB8" w:rsidRDefault="00007D82" w:rsidP="00E2223B">
      <w:pPr>
        <w:pStyle w:val="Heading4"/>
        <w:rPr>
          <w:noProof/>
        </w:rPr>
      </w:pPr>
      <w:bookmarkStart w:id="1149" w:name="_Toc495682106"/>
      <w:bookmarkStart w:id="1150" w:name="_Toc2163518"/>
      <w:bookmarkStart w:id="1151" w:name="_Toc175541289"/>
      <w:bookmarkStart w:id="1152"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1149"/>
      <w:bookmarkEnd w:id="1150"/>
      <w:bookmarkEnd w:id="1151"/>
    </w:p>
    <w:bookmarkEnd w:id="1152"/>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1153" w:name="_Toc495682107"/>
      <w:bookmarkStart w:id="1154" w:name="_Toc2163519"/>
      <w:bookmarkStart w:id="1155" w:name="_Toc175541290"/>
      <w:r w:rsidRPr="008116E1">
        <w:rPr>
          <w:noProof/>
        </w:rPr>
        <w:lastRenderedPageBreak/>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1153"/>
      <w:bookmarkEnd w:id="1154"/>
      <w:bookmarkEnd w:id="1155"/>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156"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20"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1157" w:name="_Toc495682108"/>
      <w:bookmarkStart w:id="1158" w:name="_Toc2163520"/>
      <w:bookmarkStart w:id="1159"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157"/>
      <w:bookmarkEnd w:id="1158"/>
      <w:bookmarkEnd w:id="1159"/>
    </w:p>
    <w:p w14:paraId="39250AE3" w14:textId="77777777" w:rsidR="00007D82" w:rsidRDefault="00007D82" w:rsidP="00477F56">
      <w:pPr>
        <w:pStyle w:val="Components"/>
      </w:pPr>
      <w:bookmarkStart w:id="1160" w:name="EIComponent"/>
      <w:r>
        <w:t>Components:  &lt;Entity Identifier (ST)&gt; ^ &lt;Namespace ID (IS)&gt; ^ &lt;Universal ID (ST)&gt; ^ &lt;Universal ID Type (ID)&gt;</w:t>
      </w:r>
      <w:bookmarkEnd w:id="1160"/>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1161" w:name="_Toc495682109"/>
      <w:bookmarkStart w:id="1162" w:name="_Toc2163521"/>
      <w:bookmarkStart w:id="1163"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1161"/>
      <w:bookmarkEnd w:id="1162"/>
      <w:bookmarkEnd w:id="1163"/>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21"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1164" w:name="HL70324"/>
      <w:bookmarkStart w:id="1165" w:name="_Toc495682110"/>
      <w:bookmarkStart w:id="1166" w:name="_Toc2163522"/>
      <w:bookmarkStart w:id="1167" w:name="_Toc175541293"/>
      <w:bookmarkEnd w:id="1164"/>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1165"/>
      <w:bookmarkEnd w:id="1166"/>
      <w:bookmarkEnd w:id="1167"/>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3"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1168" w:name="HL70262"/>
      <w:bookmarkEnd w:id="1168"/>
      <w:r w:rsidRPr="00732CB8">
        <w:rPr>
          <w:noProof/>
        </w:rPr>
        <w:lastRenderedPageBreak/>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4"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1169" w:name="HL70263"/>
      <w:bookmarkEnd w:id="1169"/>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7"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8"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1170" w:name="_LRL___location"/>
      <w:bookmarkStart w:id="1171" w:name="_Toc359236385"/>
      <w:bookmarkStart w:id="1172" w:name="_Toc495682111"/>
      <w:bookmarkStart w:id="1173" w:name="_Toc2163523"/>
      <w:bookmarkStart w:id="1174" w:name="_Toc175541294"/>
      <w:bookmarkStart w:id="1175" w:name="_Toc191976077"/>
      <w:bookmarkStart w:id="1176" w:name="_Toc34319701"/>
      <w:bookmarkEnd w:id="1170"/>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1171"/>
      <w:bookmarkEnd w:id="1172"/>
      <w:bookmarkEnd w:id="1173"/>
      <w:bookmarkEnd w:id="1174"/>
      <w:bookmarkEnd w:id="1175"/>
      <w:bookmarkEnd w:id="1176"/>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1177"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177"/>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9"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30"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1178" w:name="_Toc495682112"/>
      <w:bookmarkStart w:id="1179" w:name="_Toc2163524"/>
      <w:bookmarkStart w:id="1180" w:name="_Toc175541295"/>
      <w:r w:rsidRPr="00732CB8">
        <w:rPr>
          <w:noProof/>
          <w:vanish/>
        </w:rPr>
        <w:t xml:space="preserve">LRL </w:t>
      </w:r>
      <w:bookmarkEnd w:id="1178"/>
      <w:bookmarkEnd w:id="1179"/>
      <w:r w:rsidRPr="00732CB8">
        <w:rPr>
          <w:noProof/>
          <w:vanish/>
        </w:rPr>
        <w:t>Field Definitions</w:t>
      </w:r>
      <w:bookmarkEnd w:id="1180"/>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1181" w:name="_Toc27826255"/>
      <w:bookmarkEnd w:id="1181"/>
    </w:p>
    <w:p w14:paraId="7D8C842A" w14:textId="77777777" w:rsidR="00007D82" w:rsidRPr="00732CB8" w:rsidRDefault="00007D82" w:rsidP="00E2223B">
      <w:pPr>
        <w:pStyle w:val="Heading4"/>
        <w:rPr>
          <w:noProof/>
        </w:rPr>
      </w:pPr>
      <w:bookmarkStart w:id="1182" w:name="_Toc495682113"/>
      <w:bookmarkStart w:id="1183" w:name="_Toc2163525"/>
      <w:bookmarkStart w:id="1184"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1182"/>
      <w:bookmarkEnd w:id="1183"/>
      <w:bookmarkEnd w:id="1184"/>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lastRenderedPageBreak/>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6D2B53" w:rsidRDefault="00007D82" w:rsidP="00E2223B">
      <w:pPr>
        <w:pStyle w:val="Heading4"/>
        <w:rPr>
          <w:noProof/>
          <w:lang w:val="fr-FR"/>
          <w:rPrChange w:id="1185" w:author="Merrick, Riki | APHL" w:date="2022-07-25T09:48:00Z">
            <w:rPr>
              <w:noProof/>
            </w:rPr>
          </w:rPrChange>
        </w:rPr>
      </w:pPr>
      <w:bookmarkStart w:id="1186" w:name="_Toc495682114"/>
      <w:bookmarkStart w:id="1187" w:name="_Toc2163526"/>
      <w:bookmarkStart w:id="1188" w:name="_Toc175541297"/>
      <w:r w:rsidRPr="006D2B53">
        <w:rPr>
          <w:noProof/>
          <w:lang w:val="fr-FR"/>
          <w:rPrChange w:id="1189" w:author="Merrick, Riki | APHL" w:date="2022-07-25T09:48:00Z">
            <w:rPr>
              <w:noProof/>
            </w:rPr>
          </w:rPrChange>
        </w:rPr>
        <w:t>LRL-2   Segment Action Code</w:t>
      </w:r>
      <w:r w:rsidR="004168E5" w:rsidRPr="008116E1">
        <w:rPr>
          <w:noProof/>
        </w:rPr>
        <w:fldChar w:fldCharType="begin"/>
      </w:r>
      <w:r w:rsidRPr="006D2B53">
        <w:rPr>
          <w:noProof/>
          <w:lang w:val="fr-FR"/>
          <w:rPrChange w:id="1190" w:author="Merrick, Riki | APHL" w:date="2022-07-25T09:48:00Z">
            <w:rPr>
              <w:noProof/>
            </w:rPr>
          </w:rPrChange>
        </w:rPr>
        <w:instrText>xe "Segment action code"</w:instrText>
      </w:r>
      <w:r w:rsidR="004168E5" w:rsidRPr="008116E1">
        <w:rPr>
          <w:noProof/>
        </w:rPr>
        <w:fldChar w:fldCharType="end"/>
      </w:r>
      <w:r w:rsidRPr="006D2B53">
        <w:rPr>
          <w:noProof/>
          <w:lang w:val="fr-FR"/>
          <w:rPrChange w:id="1191" w:author="Merrick, Riki | APHL" w:date="2022-07-25T09:48:00Z">
            <w:rPr>
              <w:noProof/>
            </w:rPr>
          </w:rPrChange>
        </w:rPr>
        <w:t xml:space="preserve">   (ID)   00763</w:t>
      </w:r>
      <w:bookmarkEnd w:id="1186"/>
      <w:bookmarkEnd w:id="1187"/>
      <w:bookmarkEnd w:id="1188"/>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192"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31"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1193" w:name="_Toc495682115"/>
      <w:bookmarkStart w:id="1194" w:name="_Toc2163527"/>
      <w:bookmarkStart w:id="1195"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193"/>
      <w:bookmarkEnd w:id="1194"/>
      <w:bookmarkEnd w:id="1195"/>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196" w:name="_Toc495682116"/>
      <w:bookmarkStart w:id="1197" w:name="_Toc2163528"/>
      <w:bookmarkStart w:id="1198"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196"/>
      <w:bookmarkEnd w:id="1197"/>
      <w:bookmarkEnd w:id="1198"/>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2"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199" w:name="HL70325"/>
      <w:bookmarkStart w:id="1200" w:name="_Toc495682117"/>
      <w:bookmarkStart w:id="1201" w:name="_Toc2163529"/>
      <w:bookmarkStart w:id="1202" w:name="_Toc175541300"/>
      <w:bookmarkEnd w:id="1199"/>
      <w:r w:rsidRPr="00732CB8">
        <w:rPr>
          <w:noProof/>
        </w:rPr>
        <w:lastRenderedPageBreak/>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200"/>
      <w:bookmarkEnd w:id="1201"/>
      <w:bookmarkEnd w:id="1202"/>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203" w:name="_Toc495682118"/>
      <w:bookmarkStart w:id="1204" w:name="_Toc2163530"/>
      <w:bookmarkStart w:id="1205"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203"/>
      <w:bookmarkEnd w:id="1204"/>
      <w:bookmarkEnd w:id="1205"/>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w:t>
      </w:r>
      <w:r w:rsidRPr="00732CB8">
        <w:rPr>
          <w:noProof/>
        </w:rPr>
        <w:lastRenderedPageBreak/>
        <w:t xml:space="preserve">Not intended to be used for multiple designations of the same physical location, but for identifying the larger physical locations (supersets) which include this physical location as a subset. </w:t>
      </w:r>
      <w:bookmarkStart w:id="1206" w:name="_Toc348247299"/>
      <w:bookmarkStart w:id="1207" w:name="_Toc348260135"/>
      <w:bookmarkStart w:id="1208" w:name="_Toc348345563"/>
      <w:bookmarkStart w:id="1209" w:name="_Toc359236386"/>
    </w:p>
    <w:p w14:paraId="753431C1" w14:textId="77777777" w:rsidR="00007D82" w:rsidRPr="00732CB8" w:rsidRDefault="00007D82" w:rsidP="00E2223B">
      <w:pPr>
        <w:pStyle w:val="Heading3"/>
        <w:rPr>
          <w:noProof/>
        </w:rPr>
      </w:pPr>
      <w:bookmarkStart w:id="1210" w:name="_LDP___location"/>
      <w:bookmarkStart w:id="1211" w:name="_Toc495682119"/>
      <w:bookmarkStart w:id="1212" w:name="_Toc2163531"/>
      <w:bookmarkStart w:id="1213" w:name="_Toc175541302"/>
      <w:bookmarkStart w:id="1214" w:name="_Toc191976078"/>
      <w:bookmarkStart w:id="1215" w:name="_Toc34319702"/>
      <w:bookmarkEnd w:id="1210"/>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206"/>
      <w:bookmarkEnd w:id="1207"/>
      <w:bookmarkEnd w:id="1208"/>
      <w:bookmarkEnd w:id="1209"/>
      <w:bookmarkEnd w:id="1211"/>
      <w:bookmarkEnd w:id="1212"/>
      <w:bookmarkEnd w:id="1213"/>
      <w:bookmarkEnd w:id="1214"/>
      <w:bookmarkEnd w:id="1215"/>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216"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216"/>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3"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4"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5"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6"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7"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8"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9"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217" w:name="_Toc495682120"/>
      <w:bookmarkStart w:id="1218" w:name="_Toc2163532"/>
      <w:bookmarkStart w:id="1219" w:name="_Toc175541303"/>
      <w:r w:rsidRPr="00732CB8">
        <w:rPr>
          <w:noProof/>
          <w:vanish/>
        </w:rPr>
        <w:t xml:space="preserve">LDP </w:t>
      </w:r>
      <w:bookmarkEnd w:id="1217"/>
      <w:bookmarkEnd w:id="1218"/>
      <w:r w:rsidRPr="00732CB8">
        <w:rPr>
          <w:noProof/>
          <w:vanish/>
        </w:rPr>
        <w:t>Field Definitions</w:t>
      </w:r>
      <w:bookmarkEnd w:id="1219"/>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220" w:name="_Toc27826263"/>
      <w:bookmarkEnd w:id="1220"/>
    </w:p>
    <w:p w14:paraId="7781DAB6" w14:textId="77777777" w:rsidR="00007D82" w:rsidRPr="00732CB8" w:rsidRDefault="00007D82" w:rsidP="00E2223B">
      <w:pPr>
        <w:pStyle w:val="Heading4"/>
        <w:rPr>
          <w:noProof/>
        </w:rPr>
      </w:pPr>
      <w:bookmarkStart w:id="1221" w:name="_Toc495682121"/>
      <w:bookmarkStart w:id="1222" w:name="_Toc2163533"/>
      <w:bookmarkStart w:id="1223"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221"/>
      <w:bookmarkEnd w:id="1222"/>
      <w:bookmarkEnd w:id="1223"/>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w:t>
      </w:r>
      <w:r w:rsidRPr="00732CB8">
        <w:rPr>
          <w:noProof/>
        </w:rPr>
        <w:lastRenderedPageBreak/>
        <w:t>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224" w:name="_Toc495682122"/>
      <w:bookmarkStart w:id="1225" w:name="_Toc2163534"/>
      <w:bookmarkStart w:id="1226"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224"/>
      <w:bookmarkEnd w:id="1225"/>
      <w:bookmarkEnd w:id="1226"/>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40"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227" w:name="HL70264"/>
      <w:bookmarkStart w:id="1228" w:name="_Toc495682123"/>
      <w:bookmarkStart w:id="1229" w:name="_Toc2163535"/>
      <w:bookmarkStart w:id="1230" w:name="_Toc175541306"/>
      <w:bookmarkEnd w:id="1227"/>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228"/>
      <w:bookmarkEnd w:id="1229"/>
      <w:bookmarkEnd w:id="1230"/>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41"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231" w:name="HL70069"/>
      <w:bookmarkStart w:id="1232" w:name="_Toc495682124"/>
      <w:bookmarkStart w:id="1233" w:name="_Toc2163536"/>
      <w:bookmarkStart w:id="1234" w:name="_Toc175541307"/>
      <w:bookmarkEnd w:id="1231"/>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232"/>
      <w:bookmarkEnd w:id="1233"/>
      <w:bookmarkEnd w:id="1234"/>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2"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6D2B53" w:rsidRDefault="00007D82" w:rsidP="00E2223B">
      <w:pPr>
        <w:pStyle w:val="Heading4"/>
        <w:rPr>
          <w:noProof/>
          <w:lang w:val="fr-FR"/>
          <w:rPrChange w:id="1235" w:author="Merrick, Riki | APHL" w:date="2022-07-25T09:48:00Z">
            <w:rPr>
              <w:noProof/>
            </w:rPr>
          </w:rPrChange>
        </w:rPr>
      </w:pPr>
      <w:bookmarkStart w:id="1236" w:name="HL70265"/>
      <w:bookmarkStart w:id="1237" w:name="_Toc495682125"/>
      <w:bookmarkStart w:id="1238" w:name="_Toc2163537"/>
      <w:bookmarkStart w:id="1239" w:name="_Toc175541308"/>
      <w:bookmarkEnd w:id="1236"/>
      <w:r w:rsidRPr="006D2B53">
        <w:rPr>
          <w:noProof/>
          <w:lang w:val="fr-FR"/>
          <w:rPrChange w:id="1240" w:author="Merrick, Riki | APHL" w:date="2022-07-25T09:48:00Z">
            <w:rPr>
              <w:noProof/>
            </w:rPr>
          </w:rPrChange>
        </w:rPr>
        <w:lastRenderedPageBreak/>
        <w:t>LDP-5   Valid Patient Classes</w:t>
      </w:r>
      <w:r w:rsidR="004168E5" w:rsidRPr="008116E1">
        <w:rPr>
          <w:noProof/>
        </w:rPr>
        <w:fldChar w:fldCharType="begin"/>
      </w:r>
      <w:r w:rsidRPr="006D2B53">
        <w:rPr>
          <w:noProof/>
          <w:lang w:val="fr-FR"/>
          <w:rPrChange w:id="1241" w:author="Merrick, Riki | APHL" w:date="2022-07-25T09:48:00Z">
            <w:rPr>
              <w:noProof/>
            </w:rPr>
          </w:rPrChange>
        </w:rPr>
        <w:instrText>xe "Valid patient classes"</w:instrText>
      </w:r>
      <w:r w:rsidR="004168E5" w:rsidRPr="008116E1">
        <w:rPr>
          <w:noProof/>
        </w:rPr>
        <w:fldChar w:fldCharType="end"/>
      </w:r>
      <w:r w:rsidRPr="006D2B53">
        <w:rPr>
          <w:noProof/>
          <w:lang w:val="fr-FR"/>
          <w:rPrChange w:id="1242" w:author="Merrick, Riki | APHL" w:date="2022-07-25T09:48:00Z">
            <w:rPr>
              <w:noProof/>
            </w:rPr>
          </w:rPrChange>
        </w:rPr>
        <w:t xml:space="preserve">   (CWE)   00967</w:t>
      </w:r>
      <w:bookmarkEnd w:id="1237"/>
      <w:bookmarkEnd w:id="1238"/>
      <w:bookmarkEnd w:id="1239"/>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3"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243" w:name="_Toc495682126"/>
      <w:bookmarkStart w:id="1244" w:name="_Toc2163538"/>
      <w:bookmarkStart w:id="1245"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243"/>
      <w:bookmarkEnd w:id="1244"/>
      <w:bookmarkEnd w:id="1245"/>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4"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246" w:name="_Toc495682127"/>
      <w:bookmarkStart w:id="1247" w:name="_Toc2163539"/>
      <w:bookmarkStart w:id="1248"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246"/>
      <w:bookmarkEnd w:id="1247"/>
      <w:bookmarkEnd w:id="1248"/>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249" w:name="_Toc495682128"/>
      <w:bookmarkStart w:id="1250" w:name="_Toc2163540"/>
      <w:bookmarkStart w:id="1251"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249"/>
      <w:bookmarkEnd w:id="1250"/>
      <w:bookmarkEnd w:id="1251"/>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252" w:name="_Toc495682129"/>
      <w:bookmarkStart w:id="1253" w:name="_Toc2163541"/>
      <w:bookmarkStart w:id="1254"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252"/>
      <w:bookmarkEnd w:id="1253"/>
      <w:bookmarkEnd w:id="1254"/>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255" w:name="_Toc495682130"/>
      <w:bookmarkStart w:id="1256" w:name="_Toc2163542"/>
      <w:bookmarkStart w:id="1257"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255"/>
      <w:bookmarkEnd w:id="1256"/>
      <w:bookmarkEnd w:id="1257"/>
    </w:p>
    <w:p w14:paraId="35902AB0" w14:textId="77777777" w:rsidR="00007D82" w:rsidRDefault="00007D82" w:rsidP="00477F56">
      <w:pPr>
        <w:pStyle w:val="Components"/>
      </w:pPr>
      <w:bookmarkStart w:id="1258" w:name="VHComponent"/>
      <w:r>
        <w:t>Components:  &lt;Start Day Range (ID)&gt; ^ &lt;End Day Range (ID)&gt; ^ &lt;Start Hour Range (TM)&gt; ^ &lt;End Hour Range (TM)&gt;</w:t>
      </w:r>
      <w:bookmarkEnd w:id="1258"/>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5"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259" w:name="HL70267"/>
      <w:bookmarkStart w:id="1260" w:name="_Toc495682131"/>
      <w:bookmarkStart w:id="1261" w:name="_Toc2163543"/>
      <w:bookmarkStart w:id="1262" w:name="_Toc175541314"/>
      <w:bookmarkEnd w:id="1259"/>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260"/>
      <w:bookmarkEnd w:id="1261"/>
      <w:bookmarkEnd w:id="1262"/>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263" w:name="_Toc495682132"/>
      <w:bookmarkStart w:id="1264" w:name="_Toc2163544"/>
      <w:bookmarkStart w:id="1265"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263"/>
      <w:bookmarkEnd w:id="1264"/>
      <w:bookmarkEnd w:id="1265"/>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6"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6D2B53" w:rsidRDefault="00007D82" w:rsidP="00E2223B">
      <w:pPr>
        <w:pStyle w:val="Heading3"/>
        <w:rPr>
          <w:noProof/>
          <w:lang w:val="fr-FR"/>
          <w:rPrChange w:id="1266" w:author="Merrick, Riki | APHL" w:date="2022-07-25T09:48:00Z">
            <w:rPr>
              <w:noProof/>
            </w:rPr>
          </w:rPrChange>
        </w:rPr>
      </w:pPr>
      <w:bookmarkStart w:id="1267" w:name="HL70462"/>
      <w:bookmarkStart w:id="1268" w:name="_Toc191367190"/>
      <w:bookmarkStart w:id="1269" w:name="_Toc191367426"/>
      <w:bookmarkStart w:id="1270" w:name="_Toc191976079"/>
      <w:bookmarkStart w:id="1271" w:name="_Toc191367195"/>
      <w:bookmarkStart w:id="1272" w:name="_Toc191367431"/>
      <w:bookmarkStart w:id="1273" w:name="_Toc191976084"/>
      <w:bookmarkStart w:id="1274" w:name="_LCC___location"/>
      <w:bookmarkStart w:id="1275" w:name="_Toc348247300"/>
      <w:bookmarkStart w:id="1276" w:name="_Toc348260136"/>
      <w:bookmarkStart w:id="1277" w:name="_Toc348345564"/>
      <w:bookmarkStart w:id="1278" w:name="_Ref358539300"/>
      <w:bookmarkStart w:id="1279" w:name="_Toc359236387"/>
      <w:bookmarkStart w:id="1280" w:name="_Ref373552012"/>
      <w:bookmarkStart w:id="1281" w:name="_Ref373201380"/>
      <w:bookmarkStart w:id="1282" w:name="_Toc495682133"/>
      <w:bookmarkStart w:id="1283" w:name="_Toc2163545"/>
      <w:bookmarkStart w:id="1284" w:name="_Toc175541316"/>
      <w:bookmarkStart w:id="1285" w:name="_Toc191976088"/>
      <w:bookmarkStart w:id="1286" w:name="_Toc34319703"/>
      <w:bookmarkEnd w:id="1267"/>
      <w:bookmarkEnd w:id="1268"/>
      <w:bookmarkEnd w:id="1269"/>
      <w:bookmarkEnd w:id="1270"/>
      <w:bookmarkEnd w:id="1271"/>
      <w:bookmarkEnd w:id="1272"/>
      <w:bookmarkEnd w:id="1273"/>
      <w:bookmarkEnd w:id="1274"/>
      <w:r w:rsidRPr="006D2B53">
        <w:rPr>
          <w:noProof/>
          <w:lang w:val="fr-FR"/>
          <w:rPrChange w:id="1287" w:author="Merrick, Riki | APHL" w:date="2022-07-25T09:48:00Z">
            <w:rPr>
              <w:noProof/>
            </w:rPr>
          </w:rPrChange>
        </w:rPr>
        <w:t>LCC</w:t>
      </w:r>
      <w:r w:rsidR="004168E5" w:rsidRPr="008116E1">
        <w:rPr>
          <w:noProof/>
        </w:rPr>
        <w:fldChar w:fldCharType="begin"/>
      </w:r>
      <w:r w:rsidRPr="006D2B53">
        <w:rPr>
          <w:noProof/>
          <w:lang w:val="fr-FR"/>
          <w:rPrChange w:id="1288" w:author="Merrick, Riki | APHL" w:date="2022-07-25T09:48:00Z">
            <w:rPr>
              <w:noProof/>
            </w:rPr>
          </w:rPrChange>
        </w:rPr>
        <w:instrText>xe "LCC"</w:instrText>
      </w:r>
      <w:r w:rsidR="004168E5" w:rsidRPr="008116E1">
        <w:rPr>
          <w:noProof/>
        </w:rPr>
        <w:fldChar w:fldCharType="end"/>
      </w:r>
      <w:r w:rsidRPr="006D2B53">
        <w:rPr>
          <w:noProof/>
          <w:lang w:val="fr-FR"/>
          <w:rPrChange w:id="1289" w:author="Merrick, Riki | APHL" w:date="2022-07-25T09:48:00Z">
            <w:rPr>
              <w:noProof/>
            </w:rPr>
          </w:rPrChange>
        </w:rPr>
        <w:t xml:space="preserve"> - </w:t>
      </w:r>
      <w:r w:rsidR="004168E5" w:rsidRPr="008116E1">
        <w:rPr>
          <w:noProof/>
        </w:rPr>
        <w:fldChar w:fldCharType="begin"/>
      </w:r>
      <w:r w:rsidRPr="006D2B53">
        <w:rPr>
          <w:noProof/>
          <w:lang w:val="fr-FR"/>
          <w:rPrChange w:id="1290" w:author="Merrick, Riki | APHL" w:date="2022-07-25T09:48:00Z">
            <w:rPr>
              <w:noProof/>
            </w:rPr>
          </w:rPrChange>
        </w:rPr>
        <w:instrText>xe "Segments:LCC"</w:instrText>
      </w:r>
      <w:r w:rsidR="004168E5" w:rsidRPr="008116E1">
        <w:rPr>
          <w:noProof/>
        </w:rPr>
        <w:fldChar w:fldCharType="end"/>
      </w:r>
      <w:r w:rsidRPr="006D2B53">
        <w:rPr>
          <w:noProof/>
          <w:lang w:val="fr-FR"/>
          <w:rPrChange w:id="1291" w:author="Merrick, Riki | APHL" w:date="2022-07-25T09:48:00Z">
            <w:rPr>
              <w:noProof/>
            </w:rPr>
          </w:rPrChange>
        </w:rPr>
        <w:t>Location Charge Code Segment</w:t>
      </w:r>
      <w:bookmarkEnd w:id="1275"/>
      <w:bookmarkEnd w:id="1276"/>
      <w:bookmarkEnd w:id="1277"/>
      <w:bookmarkEnd w:id="1278"/>
      <w:bookmarkEnd w:id="1279"/>
      <w:bookmarkEnd w:id="1280"/>
      <w:bookmarkEnd w:id="1281"/>
      <w:bookmarkEnd w:id="1282"/>
      <w:bookmarkEnd w:id="1283"/>
      <w:bookmarkEnd w:id="1284"/>
      <w:bookmarkEnd w:id="1285"/>
      <w:bookmarkEnd w:id="1286"/>
      <w:r w:rsidR="004168E5" w:rsidRPr="008116E1">
        <w:rPr>
          <w:noProof/>
        </w:rPr>
        <w:fldChar w:fldCharType="begin"/>
      </w:r>
      <w:r w:rsidRPr="006D2B53">
        <w:rPr>
          <w:noProof/>
          <w:lang w:val="fr-FR"/>
          <w:rPrChange w:id="1292" w:author="Merrick, Riki | APHL" w:date="2022-07-25T09:48:00Z">
            <w:rPr>
              <w:noProof/>
            </w:rPr>
          </w:rPrChange>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6D2B53" w:rsidRDefault="00007D82">
      <w:pPr>
        <w:pStyle w:val="AttributeTableCaption"/>
        <w:rPr>
          <w:noProof/>
          <w:lang w:val="fr-FR"/>
          <w:rPrChange w:id="1293" w:author="Merrick, Riki | APHL" w:date="2022-07-25T09:48:00Z">
            <w:rPr>
              <w:noProof/>
            </w:rPr>
          </w:rPrChange>
        </w:rPr>
      </w:pPr>
      <w:bookmarkStart w:id="1294" w:name="LCC"/>
      <w:r w:rsidRPr="006D2B53">
        <w:rPr>
          <w:noProof/>
          <w:lang w:val="fr-FR"/>
          <w:rPrChange w:id="1295" w:author="Merrick, Riki | APHL" w:date="2022-07-25T09:48:00Z">
            <w:rPr>
              <w:noProof/>
            </w:rPr>
          </w:rPrChange>
        </w:rPr>
        <w:t>HL7 Attribute Table - LCC - Location Charge Code</w:t>
      </w:r>
      <w:r w:rsidR="004168E5" w:rsidRPr="008116E1">
        <w:rPr>
          <w:noProof/>
        </w:rPr>
        <w:fldChar w:fldCharType="begin"/>
      </w:r>
      <w:r w:rsidRPr="006D2B53">
        <w:rPr>
          <w:noProof/>
          <w:lang w:val="fr-FR"/>
          <w:rPrChange w:id="1296" w:author="Merrick, Riki | APHL" w:date="2022-07-25T09:48:00Z">
            <w:rPr>
              <w:noProof/>
            </w:rPr>
          </w:rPrChange>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294"/>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7"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8"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297" w:name="_Toc495682134"/>
      <w:bookmarkStart w:id="1298" w:name="_Toc2163546"/>
      <w:bookmarkStart w:id="1299" w:name="_Toc175541317"/>
      <w:r w:rsidRPr="00732CB8">
        <w:rPr>
          <w:noProof/>
          <w:vanish/>
        </w:rPr>
        <w:t xml:space="preserve">LCC </w:t>
      </w:r>
      <w:bookmarkEnd w:id="1297"/>
      <w:bookmarkEnd w:id="1298"/>
      <w:r w:rsidRPr="00732CB8">
        <w:rPr>
          <w:noProof/>
          <w:vanish/>
        </w:rPr>
        <w:t>Field Definitions</w:t>
      </w:r>
      <w:bookmarkEnd w:id="1299"/>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300" w:name="_Toc27826277"/>
      <w:bookmarkEnd w:id="1300"/>
    </w:p>
    <w:p w14:paraId="5BE8AAF6" w14:textId="77777777" w:rsidR="00007D82" w:rsidRPr="00732CB8" w:rsidRDefault="00007D82" w:rsidP="00E2223B">
      <w:pPr>
        <w:pStyle w:val="Heading4"/>
        <w:rPr>
          <w:noProof/>
        </w:rPr>
      </w:pPr>
      <w:bookmarkStart w:id="1301" w:name="_Toc495682135"/>
      <w:bookmarkStart w:id="1302" w:name="_Toc2163547"/>
      <w:bookmarkStart w:id="1303"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301"/>
      <w:bookmarkEnd w:id="1302"/>
      <w:bookmarkEnd w:id="1303"/>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lastRenderedPageBreak/>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304" w:name="_Toc495682136"/>
      <w:bookmarkStart w:id="1305" w:name="_Toc2163548"/>
      <w:bookmarkStart w:id="1306"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304"/>
      <w:bookmarkEnd w:id="1305"/>
      <w:bookmarkEnd w:id="1306"/>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50"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307" w:name="_Toc495682137"/>
      <w:bookmarkStart w:id="1308" w:name="_Toc2163549"/>
      <w:bookmarkStart w:id="1309"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307"/>
      <w:bookmarkEnd w:id="1308"/>
      <w:bookmarkEnd w:id="1309"/>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51"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310" w:name="HL70129"/>
      <w:bookmarkStart w:id="1311" w:name="_Toc495682138"/>
      <w:bookmarkStart w:id="1312" w:name="_Toc2163550"/>
      <w:bookmarkStart w:id="1313" w:name="_Toc175541321"/>
      <w:bookmarkEnd w:id="1310"/>
      <w:r w:rsidRPr="00732CB8">
        <w:rPr>
          <w:noProof/>
        </w:rPr>
        <w:lastRenderedPageBreak/>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311"/>
      <w:bookmarkEnd w:id="1312"/>
      <w:bookmarkEnd w:id="1313"/>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2"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314" w:name="_Toc348247301"/>
      <w:bookmarkStart w:id="1315" w:name="_Toc348260137"/>
      <w:bookmarkStart w:id="1316" w:name="_Toc348345565"/>
      <w:bookmarkStart w:id="1317" w:name="_Toc359236388"/>
      <w:bookmarkStart w:id="1318" w:name="_Toc495682139"/>
      <w:bookmarkStart w:id="1319" w:name="_Toc2163551"/>
      <w:bookmarkStart w:id="1320" w:name="_Toc175541322"/>
      <w:bookmarkStart w:id="1321" w:name="_Toc191976089"/>
      <w:r>
        <w:rPr>
          <w:noProof/>
        </w:rPr>
        <w:br w:type="page"/>
      </w:r>
      <w:bookmarkStart w:id="1322" w:name="_Toc446598803"/>
      <w:bookmarkStart w:id="1323" w:name="_Toc489474430"/>
      <w:bookmarkStart w:id="1324" w:name="_Toc489474816"/>
      <w:bookmarkStart w:id="1325" w:name="_Toc446598815"/>
      <w:bookmarkStart w:id="1326" w:name="_Toc489474442"/>
      <w:bookmarkStart w:id="1327" w:name="_Toc489474828"/>
      <w:bookmarkStart w:id="1328" w:name="_Toc446598816"/>
      <w:bookmarkStart w:id="1329" w:name="_Toc489474443"/>
      <w:bookmarkStart w:id="1330" w:name="_Toc489474829"/>
      <w:bookmarkStart w:id="1331" w:name="_Toc446598819"/>
      <w:bookmarkStart w:id="1332" w:name="_Toc489474446"/>
      <w:bookmarkStart w:id="1333" w:name="_Toc489474832"/>
      <w:bookmarkStart w:id="1334" w:name="_Toc446598820"/>
      <w:bookmarkStart w:id="1335" w:name="_Toc489474447"/>
      <w:bookmarkStart w:id="1336" w:name="_Toc489474833"/>
      <w:bookmarkStart w:id="1337" w:name="_Toc446598821"/>
      <w:bookmarkStart w:id="1338" w:name="_Toc489474448"/>
      <w:bookmarkStart w:id="1339" w:name="_Toc489474834"/>
      <w:bookmarkStart w:id="1340" w:name="_Toc446598825"/>
      <w:bookmarkStart w:id="1341" w:name="_Toc489474452"/>
      <w:bookmarkStart w:id="1342" w:name="_Toc489474838"/>
      <w:bookmarkStart w:id="1343" w:name="_Toc446598829"/>
      <w:bookmarkStart w:id="1344" w:name="_Toc489474456"/>
      <w:bookmarkStart w:id="1345" w:name="_Toc489474842"/>
      <w:bookmarkStart w:id="1346" w:name="_Toc446598830"/>
      <w:bookmarkStart w:id="1347" w:name="_Toc489474457"/>
      <w:bookmarkStart w:id="1348" w:name="_Toc489474843"/>
      <w:bookmarkStart w:id="1349" w:name="_Toc446598831"/>
      <w:bookmarkStart w:id="1350" w:name="_Toc489474458"/>
      <w:bookmarkStart w:id="1351" w:name="_Toc489474844"/>
      <w:bookmarkStart w:id="1352" w:name="_Toc446598835"/>
      <w:bookmarkStart w:id="1353" w:name="_Toc489474462"/>
      <w:bookmarkStart w:id="1354" w:name="_Toc489474848"/>
      <w:bookmarkStart w:id="1355" w:name="_Toc446598836"/>
      <w:bookmarkStart w:id="1356" w:name="_Toc489474463"/>
      <w:bookmarkStart w:id="1357" w:name="_Toc489474849"/>
      <w:bookmarkStart w:id="1358" w:name="_Toc446598839"/>
      <w:bookmarkStart w:id="1359" w:name="_Toc489474466"/>
      <w:bookmarkStart w:id="1360" w:name="_Toc489474852"/>
      <w:bookmarkStart w:id="1361" w:name="_Toc446598841"/>
      <w:bookmarkStart w:id="1362" w:name="_Toc489474468"/>
      <w:bookmarkStart w:id="1363" w:name="_Toc489474854"/>
      <w:bookmarkStart w:id="1364" w:name="_Toc446598845"/>
      <w:bookmarkStart w:id="1365" w:name="_Toc489474472"/>
      <w:bookmarkStart w:id="1366" w:name="_Toc489474858"/>
      <w:bookmarkStart w:id="1367" w:name="_Toc446598846"/>
      <w:bookmarkStart w:id="1368" w:name="_Toc489474473"/>
      <w:bookmarkStart w:id="1369" w:name="_Toc489474859"/>
      <w:bookmarkStart w:id="1370" w:name="_Toc446598849"/>
      <w:bookmarkStart w:id="1371" w:name="_Toc489474476"/>
      <w:bookmarkStart w:id="1372" w:name="_Toc489474862"/>
      <w:bookmarkStart w:id="1373" w:name="_Toc446598850"/>
      <w:bookmarkStart w:id="1374" w:name="_Toc489474477"/>
      <w:bookmarkStart w:id="1375" w:name="_Toc489474863"/>
      <w:bookmarkStart w:id="1376" w:name="_Toc446598851"/>
      <w:bookmarkStart w:id="1377" w:name="_Toc489474478"/>
      <w:bookmarkStart w:id="1378" w:name="_Toc489474864"/>
      <w:bookmarkStart w:id="1379" w:name="_Toc446598855"/>
      <w:bookmarkStart w:id="1380" w:name="_Toc489474482"/>
      <w:bookmarkStart w:id="1381" w:name="_Toc489474868"/>
      <w:bookmarkStart w:id="1382" w:name="_Toc446598856"/>
      <w:bookmarkStart w:id="1383" w:name="_Toc489474483"/>
      <w:bookmarkStart w:id="1384" w:name="_Toc489474869"/>
      <w:bookmarkStart w:id="1385" w:name="_Toc446598859"/>
      <w:bookmarkStart w:id="1386" w:name="_Toc489474486"/>
      <w:bookmarkStart w:id="1387" w:name="_Toc489474872"/>
      <w:bookmarkStart w:id="1388" w:name="_Toc446598860"/>
      <w:bookmarkStart w:id="1389" w:name="_Toc489474487"/>
      <w:bookmarkStart w:id="1390" w:name="_Toc489474873"/>
      <w:bookmarkStart w:id="1391" w:name="_Toc446598861"/>
      <w:bookmarkStart w:id="1392" w:name="_Toc489474488"/>
      <w:bookmarkStart w:id="1393" w:name="_Toc489474874"/>
      <w:bookmarkStart w:id="1394" w:name="_Toc446598865"/>
      <w:bookmarkStart w:id="1395" w:name="_Toc489474492"/>
      <w:bookmarkStart w:id="1396" w:name="_Toc489474878"/>
      <w:bookmarkStart w:id="1397" w:name="_Toc446598866"/>
      <w:bookmarkStart w:id="1398" w:name="_Toc489474493"/>
      <w:bookmarkStart w:id="1399" w:name="_Toc489474879"/>
      <w:bookmarkStart w:id="1400" w:name="_Toc446598869"/>
      <w:bookmarkStart w:id="1401" w:name="_Toc489474496"/>
      <w:bookmarkStart w:id="1402" w:name="_Toc489474882"/>
      <w:bookmarkStart w:id="1403" w:name="_Toc446598870"/>
      <w:bookmarkStart w:id="1404" w:name="_Toc489474497"/>
      <w:bookmarkStart w:id="1405" w:name="_Toc489474883"/>
      <w:bookmarkStart w:id="1406" w:name="_Toc446598871"/>
      <w:bookmarkStart w:id="1407" w:name="_Toc489474498"/>
      <w:bookmarkStart w:id="1408" w:name="_Toc489474884"/>
      <w:bookmarkStart w:id="1409" w:name="_Toc446598875"/>
      <w:bookmarkStart w:id="1410" w:name="_Toc489474502"/>
      <w:bookmarkStart w:id="1411" w:name="_Toc489474888"/>
      <w:bookmarkStart w:id="1412" w:name="_Toc446598876"/>
      <w:bookmarkStart w:id="1413" w:name="_Toc489474503"/>
      <w:bookmarkStart w:id="1414" w:name="_Toc489474889"/>
      <w:bookmarkStart w:id="1415" w:name="_Toc446598879"/>
      <w:bookmarkStart w:id="1416" w:name="_Toc489474506"/>
      <w:bookmarkStart w:id="1417" w:name="_Toc489474892"/>
      <w:bookmarkStart w:id="1418" w:name="_Toc446598880"/>
      <w:bookmarkStart w:id="1419" w:name="_Toc489474507"/>
      <w:bookmarkStart w:id="1420" w:name="_Toc489474893"/>
      <w:bookmarkStart w:id="1421" w:name="_Toc446598881"/>
      <w:bookmarkStart w:id="1422" w:name="_Toc489474508"/>
      <w:bookmarkStart w:id="1423" w:name="_Toc489474894"/>
      <w:bookmarkStart w:id="1424" w:name="_Toc446598885"/>
      <w:bookmarkStart w:id="1425" w:name="_Toc489474512"/>
      <w:bookmarkStart w:id="1426" w:name="_Toc489474898"/>
      <w:bookmarkStart w:id="1427" w:name="_Toc446598886"/>
      <w:bookmarkStart w:id="1428" w:name="_Toc489474513"/>
      <w:bookmarkStart w:id="1429" w:name="_Toc489474899"/>
      <w:bookmarkStart w:id="1430" w:name="_Toc446598889"/>
      <w:bookmarkStart w:id="1431" w:name="_Toc489474516"/>
      <w:bookmarkStart w:id="1432" w:name="_Toc489474902"/>
      <w:bookmarkStart w:id="1433" w:name="_Toc446598891"/>
      <w:bookmarkStart w:id="1434" w:name="_Toc489474518"/>
      <w:bookmarkStart w:id="1435" w:name="_Toc489474904"/>
      <w:bookmarkStart w:id="1436" w:name="_Toc446598896"/>
      <w:bookmarkStart w:id="1437" w:name="_Toc489474523"/>
      <w:bookmarkStart w:id="1438" w:name="_Toc489474909"/>
      <w:bookmarkStart w:id="1439" w:name="_Toc446598897"/>
      <w:bookmarkStart w:id="1440" w:name="_Toc489474524"/>
      <w:bookmarkStart w:id="1441" w:name="_Toc489474910"/>
      <w:bookmarkStart w:id="1442" w:name="_Toc446598900"/>
      <w:bookmarkStart w:id="1443" w:name="_Toc489474527"/>
      <w:bookmarkStart w:id="1444" w:name="_Toc489474913"/>
      <w:bookmarkStart w:id="1445" w:name="_Toc446598901"/>
      <w:bookmarkStart w:id="1446" w:name="_Toc489474528"/>
      <w:bookmarkStart w:id="1447" w:name="_Toc489474914"/>
      <w:bookmarkStart w:id="1448" w:name="_Toc446598902"/>
      <w:bookmarkStart w:id="1449" w:name="_Toc489474529"/>
      <w:bookmarkStart w:id="1450" w:name="_Toc489474915"/>
      <w:bookmarkStart w:id="1451" w:name="_Toc446598904"/>
      <w:bookmarkStart w:id="1452" w:name="_Toc489474531"/>
      <w:bookmarkStart w:id="1453" w:name="_Toc489474917"/>
      <w:bookmarkStart w:id="1454" w:name="_Toc446598906"/>
      <w:bookmarkStart w:id="1455" w:name="_Toc489474533"/>
      <w:bookmarkStart w:id="1456" w:name="_Toc489474919"/>
      <w:bookmarkStart w:id="1457" w:name="_Toc446598908"/>
      <w:bookmarkStart w:id="1458" w:name="_Toc489474535"/>
      <w:bookmarkStart w:id="1459" w:name="_Toc489474921"/>
      <w:bookmarkStart w:id="1460" w:name="_Toc446598909"/>
      <w:bookmarkStart w:id="1461" w:name="_Toc489474536"/>
      <w:bookmarkStart w:id="1462" w:name="_Toc489474922"/>
      <w:bookmarkStart w:id="1463" w:name="_Toc446598912"/>
      <w:bookmarkStart w:id="1464" w:name="_Toc489474539"/>
      <w:bookmarkStart w:id="1465" w:name="_Toc489474925"/>
      <w:bookmarkStart w:id="1466" w:name="_Toc446598914"/>
      <w:bookmarkStart w:id="1467" w:name="_Toc489474541"/>
      <w:bookmarkStart w:id="1468" w:name="_Toc489474927"/>
      <w:bookmarkStart w:id="1469" w:name="_Toc446598915"/>
      <w:bookmarkStart w:id="1470" w:name="_Toc489474542"/>
      <w:bookmarkStart w:id="1471" w:name="_Toc489474928"/>
      <w:bookmarkStart w:id="1472" w:name="_Toc446598919"/>
      <w:bookmarkStart w:id="1473" w:name="_Toc489474546"/>
      <w:bookmarkStart w:id="1474" w:name="_Toc489474932"/>
      <w:bookmarkStart w:id="1475" w:name="_Toc446598920"/>
      <w:bookmarkStart w:id="1476" w:name="_Toc489474547"/>
      <w:bookmarkStart w:id="1477" w:name="_Toc489474933"/>
      <w:bookmarkStart w:id="1478" w:name="_Toc446598923"/>
      <w:bookmarkStart w:id="1479" w:name="_Toc489474550"/>
      <w:bookmarkStart w:id="1480" w:name="_Toc489474936"/>
      <w:bookmarkStart w:id="1481" w:name="_Toc446598924"/>
      <w:bookmarkStart w:id="1482" w:name="_Toc489474551"/>
      <w:bookmarkStart w:id="1483" w:name="_Toc489474937"/>
      <w:bookmarkStart w:id="1484" w:name="_Toc446598925"/>
      <w:bookmarkStart w:id="1485" w:name="_Toc489474552"/>
      <w:bookmarkStart w:id="1486" w:name="_Toc489474938"/>
      <w:bookmarkStart w:id="1487" w:name="_Toc446598928"/>
      <w:bookmarkStart w:id="1488" w:name="_Toc489474555"/>
      <w:bookmarkStart w:id="1489" w:name="_Toc489474941"/>
      <w:bookmarkStart w:id="1490" w:name="_Toc446598930"/>
      <w:bookmarkStart w:id="1491" w:name="_Toc489474557"/>
      <w:bookmarkStart w:id="1492" w:name="_Toc489474943"/>
      <w:bookmarkStart w:id="1493" w:name="_Toc446598931"/>
      <w:bookmarkStart w:id="1494" w:name="_Toc489474558"/>
      <w:bookmarkStart w:id="1495" w:name="_Toc489474944"/>
      <w:bookmarkStart w:id="1496" w:name="_Toc446598934"/>
      <w:bookmarkStart w:id="1497" w:name="_Toc489474561"/>
      <w:bookmarkStart w:id="1498" w:name="_Toc489474947"/>
      <w:bookmarkStart w:id="1499" w:name="_Toc446598935"/>
      <w:bookmarkStart w:id="1500" w:name="_Toc489474562"/>
      <w:bookmarkStart w:id="1501" w:name="_Toc489474948"/>
      <w:bookmarkStart w:id="1502" w:name="_Toc446598936"/>
      <w:bookmarkStart w:id="1503" w:name="_Toc489474563"/>
      <w:bookmarkStart w:id="1504" w:name="_Toc489474949"/>
      <w:bookmarkStart w:id="1505" w:name="_Toc446598939"/>
      <w:bookmarkStart w:id="1506" w:name="_Toc489474566"/>
      <w:bookmarkStart w:id="1507" w:name="_Toc489474952"/>
      <w:bookmarkStart w:id="1508" w:name="_Toc446598941"/>
      <w:bookmarkStart w:id="1509" w:name="_Toc489474568"/>
      <w:bookmarkStart w:id="1510" w:name="_Toc489474954"/>
      <w:bookmarkStart w:id="1511" w:name="_Toc446598942"/>
      <w:bookmarkStart w:id="1512" w:name="_Toc489474569"/>
      <w:bookmarkStart w:id="1513" w:name="_Toc489474955"/>
      <w:bookmarkStart w:id="1514" w:name="_Toc446598944"/>
      <w:bookmarkStart w:id="1515" w:name="_Toc489474571"/>
      <w:bookmarkStart w:id="1516" w:name="_Toc489474957"/>
      <w:bookmarkStart w:id="1517" w:name="_Toc446598945"/>
      <w:bookmarkStart w:id="1518" w:name="_Toc489474572"/>
      <w:bookmarkStart w:id="1519" w:name="_Toc489474958"/>
      <w:bookmarkStart w:id="1520" w:name="_Toc446598946"/>
      <w:bookmarkStart w:id="1521" w:name="_Toc489474573"/>
      <w:bookmarkStart w:id="1522" w:name="_Toc489474959"/>
      <w:bookmarkStart w:id="1523" w:name="_Toc446598947"/>
      <w:bookmarkStart w:id="1524" w:name="_Toc489474574"/>
      <w:bookmarkStart w:id="1525" w:name="_Toc489474960"/>
      <w:bookmarkStart w:id="1526" w:name="_Toc446598949"/>
      <w:bookmarkStart w:id="1527" w:name="_Toc489474576"/>
      <w:bookmarkStart w:id="1528" w:name="_Toc489474962"/>
      <w:bookmarkStart w:id="1529" w:name="_Toc446598950"/>
      <w:bookmarkStart w:id="1530" w:name="_Toc489474577"/>
      <w:bookmarkStart w:id="1531" w:name="_Toc489474963"/>
      <w:bookmarkStart w:id="1532" w:name="_Toc446598951"/>
      <w:bookmarkStart w:id="1533" w:name="_Toc489474578"/>
      <w:bookmarkStart w:id="1534" w:name="_Toc489474964"/>
      <w:bookmarkStart w:id="1535" w:name="_Toc446598952"/>
      <w:bookmarkStart w:id="1536" w:name="_Toc489474579"/>
      <w:bookmarkStart w:id="1537" w:name="_Toc489474965"/>
      <w:bookmarkStart w:id="1538" w:name="_Toc446598953"/>
      <w:bookmarkStart w:id="1539" w:name="_Toc489474580"/>
      <w:bookmarkStart w:id="1540" w:name="_Toc489474966"/>
      <w:bookmarkStart w:id="1541" w:name="_Toc446598954"/>
      <w:bookmarkStart w:id="1542" w:name="_Toc489474581"/>
      <w:bookmarkStart w:id="1543" w:name="_Toc489474967"/>
      <w:bookmarkStart w:id="1544" w:name="_Toc446598955"/>
      <w:bookmarkStart w:id="1545" w:name="_Toc489474582"/>
      <w:bookmarkStart w:id="1546" w:name="_Toc489474968"/>
      <w:bookmarkStart w:id="1547" w:name="_Toc446598956"/>
      <w:bookmarkStart w:id="1548" w:name="_Toc489474583"/>
      <w:bookmarkStart w:id="1549" w:name="_Toc489474969"/>
      <w:bookmarkStart w:id="1550" w:name="_Toc446598957"/>
      <w:bookmarkStart w:id="1551" w:name="_Toc489474584"/>
      <w:bookmarkStart w:id="1552" w:name="_Toc489474970"/>
      <w:bookmarkStart w:id="1553" w:name="_Toc446598958"/>
      <w:bookmarkStart w:id="1554" w:name="_Toc489474585"/>
      <w:bookmarkStart w:id="1555" w:name="_Toc489474971"/>
      <w:bookmarkStart w:id="1556" w:name="_Toc446598959"/>
      <w:bookmarkStart w:id="1557" w:name="_Toc489474586"/>
      <w:bookmarkStart w:id="1558" w:name="_Toc489474972"/>
      <w:bookmarkStart w:id="1559" w:name="_Toc446598961"/>
      <w:bookmarkStart w:id="1560" w:name="_Toc489474588"/>
      <w:bookmarkStart w:id="1561" w:name="_Toc489474974"/>
      <w:bookmarkStart w:id="1562" w:name="_Toc446598962"/>
      <w:bookmarkStart w:id="1563" w:name="_Toc489474589"/>
      <w:bookmarkStart w:id="1564" w:name="_Toc489474975"/>
      <w:bookmarkStart w:id="1565" w:name="_Toc446598965"/>
      <w:bookmarkStart w:id="1566" w:name="_Toc489474592"/>
      <w:bookmarkStart w:id="1567" w:name="_Toc489474978"/>
      <w:bookmarkStart w:id="1568" w:name="_Toc446598966"/>
      <w:bookmarkStart w:id="1569" w:name="_Toc489474593"/>
      <w:bookmarkStart w:id="1570" w:name="_Toc489474979"/>
      <w:bookmarkStart w:id="1571" w:name="_Toc446598967"/>
      <w:bookmarkStart w:id="1572" w:name="_Toc489474594"/>
      <w:bookmarkStart w:id="1573" w:name="_Toc489474980"/>
      <w:bookmarkStart w:id="1574" w:name="_Toc446598971"/>
      <w:bookmarkStart w:id="1575" w:name="_Toc489474598"/>
      <w:bookmarkStart w:id="1576" w:name="_Toc489474984"/>
      <w:bookmarkStart w:id="1577" w:name="_Toc446598972"/>
      <w:bookmarkStart w:id="1578" w:name="_Toc489474599"/>
      <w:bookmarkStart w:id="1579" w:name="_Toc489474985"/>
      <w:bookmarkStart w:id="1580" w:name="_Toc446598975"/>
      <w:bookmarkStart w:id="1581" w:name="_Toc489474602"/>
      <w:bookmarkStart w:id="1582" w:name="_Toc489474988"/>
      <w:bookmarkStart w:id="1583" w:name="_Toc446598976"/>
      <w:bookmarkStart w:id="1584" w:name="_Toc489474603"/>
      <w:bookmarkStart w:id="1585" w:name="_Toc489474989"/>
      <w:bookmarkStart w:id="1586" w:name="_Toc446598977"/>
      <w:bookmarkStart w:id="1587" w:name="_Toc489474604"/>
      <w:bookmarkStart w:id="1588" w:name="_Toc489474990"/>
      <w:bookmarkStart w:id="1589" w:name="_Toc446598978"/>
      <w:bookmarkStart w:id="1590" w:name="_Toc489474605"/>
      <w:bookmarkStart w:id="1591" w:name="_Toc489474991"/>
      <w:bookmarkStart w:id="1592" w:name="_Toc446598982"/>
      <w:bookmarkStart w:id="1593" w:name="_Toc489474609"/>
      <w:bookmarkStart w:id="1594" w:name="_Toc489474995"/>
      <w:bookmarkStart w:id="1595" w:name="_Toc446598983"/>
      <w:bookmarkStart w:id="1596" w:name="_Toc489474610"/>
      <w:bookmarkStart w:id="1597" w:name="_Toc489474996"/>
      <w:bookmarkStart w:id="1598" w:name="_Toc446598985"/>
      <w:bookmarkStart w:id="1599" w:name="_Toc489474612"/>
      <w:bookmarkStart w:id="1600" w:name="_Toc489474998"/>
      <w:bookmarkStart w:id="1601" w:name="_Toc446598987"/>
      <w:bookmarkStart w:id="1602" w:name="_Toc489474614"/>
      <w:bookmarkStart w:id="1603" w:name="_Toc489475000"/>
      <w:bookmarkStart w:id="1604" w:name="_Toc446598988"/>
      <w:bookmarkStart w:id="1605" w:name="_Toc489474615"/>
      <w:bookmarkStart w:id="1606" w:name="_Toc489475001"/>
      <w:bookmarkStart w:id="1607" w:name="_Toc446598989"/>
      <w:bookmarkStart w:id="1608" w:name="_Toc489474616"/>
      <w:bookmarkStart w:id="1609" w:name="_Toc489475002"/>
      <w:bookmarkStart w:id="1610" w:name="_Toc446598990"/>
      <w:bookmarkStart w:id="1611" w:name="_Toc489474617"/>
      <w:bookmarkStart w:id="1612" w:name="_Toc489475003"/>
      <w:bookmarkStart w:id="1613" w:name="_Toc446598991"/>
      <w:bookmarkStart w:id="1614" w:name="_Toc489474618"/>
      <w:bookmarkStart w:id="1615" w:name="_Toc489475004"/>
      <w:bookmarkStart w:id="1616" w:name="_Toc446598995"/>
      <w:bookmarkStart w:id="1617" w:name="_Toc489474622"/>
      <w:bookmarkStart w:id="1618" w:name="_Toc489475008"/>
      <w:bookmarkStart w:id="1619" w:name="_Toc446598996"/>
      <w:bookmarkStart w:id="1620" w:name="_Toc489474623"/>
      <w:bookmarkStart w:id="1621" w:name="_Toc489475009"/>
      <w:bookmarkStart w:id="1622" w:name="_Toc446598999"/>
      <w:bookmarkStart w:id="1623" w:name="_Toc489474626"/>
      <w:bookmarkStart w:id="1624" w:name="_Toc489475012"/>
      <w:bookmarkStart w:id="1625" w:name="_Toc446599000"/>
      <w:bookmarkStart w:id="1626" w:name="_Toc489474627"/>
      <w:bookmarkStart w:id="1627" w:name="_Toc489475013"/>
      <w:bookmarkStart w:id="1628" w:name="_Toc446599001"/>
      <w:bookmarkStart w:id="1629" w:name="_Toc489474628"/>
      <w:bookmarkStart w:id="1630" w:name="_Toc489475014"/>
      <w:bookmarkStart w:id="1631" w:name="_Toc446599005"/>
      <w:bookmarkStart w:id="1632" w:name="_Toc489474632"/>
      <w:bookmarkStart w:id="1633" w:name="_Toc489475018"/>
      <w:bookmarkStart w:id="1634" w:name="_Toc446599006"/>
      <w:bookmarkStart w:id="1635" w:name="_Toc489474633"/>
      <w:bookmarkStart w:id="1636" w:name="_Toc489475019"/>
      <w:bookmarkStart w:id="1637" w:name="_Toc446599009"/>
      <w:bookmarkStart w:id="1638" w:name="_Toc489474636"/>
      <w:bookmarkStart w:id="1639" w:name="_Toc489475022"/>
      <w:bookmarkStart w:id="1640" w:name="_Toc446599010"/>
      <w:bookmarkStart w:id="1641" w:name="_Toc489474637"/>
      <w:bookmarkStart w:id="1642" w:name="_Toc489475023"/>
      <w:bookmarkStart w:id="1643" w:name="_Toc446599011"/>
      <w:bookmarkStart w:id="1644" w:name="_Toc489474638"/>
      <w:bookmarkStart w:id="1645" w:name="_Toc489475024"/>
      <w:bookmarkStart w:id="1646" w:name="_Toc446599015"/>
      <w:bookmarkStart w:id="1647" w:name="_Toc489474642"/>
      <w:bookmarkStart w:id="1648" w:name="_Toc489475028"/>
      <w:bookmarkStart w:id="1649" w:name="_Toc446599016"/>
      <w:bookmarkStart w:id="1650" w:name="_Toc489474643"/>
      <w:bookmarkStart w:id="1651" w:name="_Toc489475029"/>
      <w:bookmarkStart w:id="1652" w:name="_Toc446599019"/>
      <w:bookmarkStart w:id="1653" w:name="_Toc489474646"/>
      <w:bookmarkStart w:id="1654" w:name="_Toc489475032"/>
      <w:bookmarkStart w:id="1655" w:name="_Toc446599020"/>
      <w:bookmarkStart w:id="1656" w:name="_Toc489474647"/>
      <w:bookmarkStart w:id="1657" w:name="_Toc489475033"/>
      <w:bookmarkStart w:id="1658" w:name="_Toc446599021"/>
      <w:bookmarkStart w:id="1659" w:name="_Toc489474648"/>
      <w:bookmarkStart w:id="1660" w:name="_Toc489475034"/>
      <w:bookmarkStart w:id="1661" w:name="_Toc446599025"/>
      <w:bookmarkStart w:id="1662" w:name="_Toc489474652"/>
      <w:bookmarkStart w:id="1663" w:name="_Toc489475038"/>
      <w:bookmarkStart w:id="1664" w:name="_Toc446599026"/>
      <w:bookmarkStart w:id="1665" w:name="_Toc489474653"/>
      <w:bookmarkStart w:id="1666" w:name="_Toc489475039"/>
      <w:bookmarkStart w:id="1667" w:name="_Toc446599029"/>
      <w:bookmarkStart w:id="1668" w:name="_Toc489474656"/>
      <w:bookmarkStart w:id="1669" w:name="_Toc489475042"/>
      <w:bookmarkStart w:id="1670" w:name="_Toc446599031"/>
      <w:bookmarkStart w:id="1671" w:name="_Toc489474658"/>
      <w:bookmarkStart w:id="1672" w:name="_Toc489475044"/>
      <w:bookmarkStart w:id="1673" w:name="_Toc446599035"/>
      <w:bookmarkStart w:id="1674" w:name="_Toc489474662"/>
      <w:bookmarkStart w:id="1675" w:name="_Toc489475048"/>
      <w:bookmarkStart w:id="1676" w:name="_Toc446599036"/>
      <w:bookmarkStart w:id="1677" w:name="_Toc489474663"/>
      <w:bookmarkStart w:id="1678" w:name="_Toc489475049"/>
      <w:bookmarkStart w:id="1679" w:name="_Toc446599039"/>
      <w:bookmarkStart w:id="1680" w:name="_Toc489474666"/>
      <w:bookmarkStart w:id="1681" w:name="_Toc489475052"/>
      <w:bookmarkStart w:id="1682" w:name="_Toc446599040"/>
      <w:bookmarkStart w:id="1683" w:name="_Toc489474667"/>
      <w:bookmarkStart w:id="1684" w:name="_Toc489475053"/>
      <w:bookmarkStart w:id="1685" w:name="_Toc446599041"/>
      <w:bookmarkStart w:id="1686" w:name="_Toc489474668"/>
      <w:bookmarkStart w:id="1687" w:name="_Toc489475054"/>
      <w:bookmarkStart w:id="1688" w:name="_Toc446599044"/>
      <w:bookmarkStart w:id="1689" w:name="_Toc489474671"/>
      <w:bookmarkStart w:id="1690" w:name="_Toc489475057"/>
      <w:bookmarkStart w:id="1691" w:name="_Toc446599045"/>
      <w:bookmarkStart w:id="1692" w:name="_Toc489474672"/>
      <w:bookmarkStart w:id="1693" w:name="_Toc489475058"/>
      <w:bookmarkStart w:id="1694" w:name="_Toc446599062"/>
      <w:bookmarkStart w:id="1695" w:name="_Toc489474689"/>
      <w:bookmarkStart w:id="1696" w:name="_Toc489475075"/>
      <w:bookmarkStart w:id="1697" w:name="_Toc446599066"/>
      <w:bookmarkStart w:id="1698" w:name="_Toc489474693"/>
      <w:bookmarkStart w:id="1699" w:name="_Toc489475079"/>
      <w:bookmarkStart w:id="1700" w:name="_Toc446599073"/>
      <w:bookmarkStart w:id="1701" w:name="_Toc489474700"/>
      <w:bookmarkStart w:id="1702" w:name="_Toc489475086"/>
      <w:bookmarkStart w:id="1703" w:name="_Toc446599075"/>
      <w:bookmarkStart w:id="1704" w:name="_Toc489474702"/>
      <w:bookmarkStart w:id="1705" w:name="_Toc489475088"/>
      <w:bookmarkStart w:id="1706" w:name="_Toc446599088"/>
      <w:bookmarkStart w:id="1707" w:name="_Toc489474715"/>
      <w:bookmarkStart w:id="1708" w:name="_Toc489475101"/>
      <w:bookmarkStart w:id="1709" w:name="_Toc446599095"/>
      <w:bookmarkStart w:id="1710" w:name="_Toc489474722"/>
      <w:bookmarkStart w:id="1711" w:name="_Toc489475108"/>
      <w:bookmarkStart w:id="1712" w:name="_Toc446599100"/>
      <w:bookmarkStart w:id="1713" w:name="_Toc489474727"/>
      <w:bookmarkStart w:id="1714" w:name="_Toc489475113"/>
      <w:bookmarkStart w:id="1715" w:name="_Toc359236389"/>
      <w:bookmarkStart w:id="1716" w:name="_Toc495682140"/>
      <w:bookmarkStart w:id="1717" w:name="_Toc2163552"/>
      <w:bookmarkStart w:id="1718" w:name="_Toc175541323"/>
      <w:bookmarkStart w:id="1719" w:name="_Toc191976090"/>
      <w:bookmarkStart w:id="1720" w:name="_Toc34319704"/>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r w:rsidR="00007D82" w:rsidRPr="00732CB8">
        <w:rPr>
          <w:noProof/>
        </w:rPr>
        <w:lastRenderedPageBreak/>
        <w:t>CHARGE DESCRIPTION MASTER FILES</w:t>
      </w:r>
      <w:bookmarkEnd w:id="1715"/>
      <w:bookmarkEnd w:id="1716"/>
      <w:bookmarkEnd w:id="1717"/>
      <w:bookmarkEnd w:id="1718"/>
      <w:bookmarkEnd w:id="1719"/>
      <w:bookmarkEnd w:id="1720"/>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721" w:name="_Toc359236390"/>
      <w:bookmarkStart w:id="1722" w:name="_Toc495682141"/>
      <w:bookmarkStart w:id="1723" w:name="_Toc2163553"/>
      <w:bookmarkStart w:id="1724" w:name="_Toc175541324"/>
      <w:bookmarkStart w:id="1725" w:name="_Toc191976091"/>
      <w:bookmarkStart w:id="1726" w:name="_Toc34319705"/>
      <w:r w:rsidRPr="00732CB8">
        <w:rPr>
          <w:noProof/>
        </w:rPr>
        <w:t>MFN/MFK - Charge Description Master File Message (Event M04)</w:t>
      </w:r>
      <w:bookmarkEnd w:id="1721"/>
      <w:bookmarkEnd w:id="1722"/>
      <w:bookmarkEnd w:id="1723"/>
      <w:bookmarkEnd w:id="1724"/>
      <w:bookmarkEnd w:id="1725"/>
      <w:bookmarkEnd w:id="172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727" w:name="_CDM___"/>
      <w:bookmarkStart w:id="1728" w:name="_Toc348247343"/>
      <w:bookmarkStart w:id="1729" w:name="_Toc348260222"/>
      <w:bookmarkStart w:id="1730" w:name="_Toc348345694"/>
      <w:bookmarkStart w:id="1731" w:name="_Toc359236391"/>
      <w:bookmarkStart w:id="1732" w:name="_Toc495682142"/>
      <w:bookmarkStart w:id="1733" w:name="_Toc2163554"/>
      <w:bookmarkEnd w:id="1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734" w:name="_Toc175541325"/>
      <w:bookmarkStart w:id="1735" w:name="_Toc191976092"/>
      <w:bookmarkStart w:id="1736"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728"/>
      <w:bookmarkEnd w:id="1729"/>
      <w:bookmarkEnd w:id="1730"/>
      <w:bookmarkEnd w:id="1731"/>
      <w:bookmarkEnd w:id="1732"/>
      <w:bookmarkEnd w:id="1733"/>
      <w:bookmarkEnd w:id="1734"/>
      <w:bookmarkEnd w:id="1735"/>
      <w:bookmarkEnd w:id="1736"/>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737"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737"/>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3"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5"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6"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7"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8"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9"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6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738" w:name="_Toc495682143"/>
      <w:bookmarkStart w:id="1739" w:name="_Toc2163555"/>
      <w:bookmarkStart w:id="1740" w:name="_Toc175541326"/>
      <w:r w:rsidRPr="00732CB8">
        <w:rPr>
          <w:noProof/>
          <w:vanish/>
        </w:rPr>
        <w:t xml:space="preserve">CDM </w:t>
      </w:r>
      <w:bookmarkEnd w:id="1738"/>
      <w:bookmarkEnd w:id="1739"/>
      <w:r w:rsidRPr="00732CB8">
        <w:rPr>
          <w:noProof/>
          <w:vanish/>
        </w:rPr>
        <w:t>Field Definitions</w:t>
      </w:r>
      <w:bookmarkEnd w:id="1740"/>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741" w:name="_Toc27826285"/>
      <w:bookmarkEnd w:id="1741"/>
    </w:p>
    <w:p w14:paraId="6FBEE1C4" w14:textId="77777777" w:rsidR="00007D82" w:rsidRPr="00732CB8" w:rsidRDefault="00007D82" w:rsidP="00E2223B">
      <w:pPr>
        <w:pStyle w:val="Heading4"/>
        <w:rPr>
          <w:noProof/>
        </w:rPr>
      </w:pPr>
      <w:bookmarkStart w:id="1742" w:name="_Toc495682144"/>
      <w:bookmarkStart w:id="1743" w:name="_Toc2163556"/>
      <w:bookmarkStart w:id="1744"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742"/>
      <w:bookmarkEnd w:id="1743"/>
      <w:bookmarkEnd w:id="1744"/>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61"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6D2B53" w:rsidRDefault="00007D82" w:rsidP="00E2223B">
      <w:pPr>
        <w:pStyle w:val="Heading4"/>
        <w:rPr>
          <w:noProof/>
          <w:lang w:val="fr-FR"/>
          <w:rPrChange w:id="1745" w:author="Merrick, Riki | APHL" w:date="2022-07-25T09:48:00Z">
            <w:rPr>
              <w:noProof/>
            </w:rPr>
          </w:rPrChange>
        </w:rPr>
      </w:pPr>
      <w:bookmarkStart w:id="1746" w:name="_Toc495682145"/>
      <w:bookmarkStart w:id="1747" w:name="_Toc2163557"/>
      <w:bookmarkStart w:id="1748" w:name="_Toc175541328"/>
      <w:r w:rsidRPr="006D2B53">
        <w:rPr>
          <w:noProof/>
          <w:lang w:val="fr-FR"/>
          <w:rPrChange w:id="1749" w:author="Merrick, Riki | APHL" w:date="2022-07-25T09:48:00Z">
            <w:rPr>
              <w:noProof/>
            </w:rPr>
          </w:rPrChange>
        </w:rPr>
        <w:t>CDM-2   Charge Code Alias</w:t>
      </w:r>
      <w:r w:rsidR="004168E5" w:rsidRPr="008116E1">
        <w:rPr>
          <w:noProof/>
        </w:rPr>
        <w:fldChar w:fldCharType="begin"/>
      </w:r>
      <w:r w:rsidRPr="006D2B53">
        <w:rPr>
          <w:noProof/>
          <w:lang w:val="fr-FR"/>
          <w:rPrChange w:id="1750" w:author="Merrick, Riki | APHL" w:date="2022-07-25T09:48:00Z">
            <w:rPr>
              <w:noProof/>
            </w:rPr>
          </w:rPrChange>
        </w:rPr>
        <w:instrText>xe "Charge code alias"</w:instrText>
      </w:r>
      <w:r w:rsidR="004168E5" w:rsidRPr="008116E1">
        <w:rPr>
          <w:noProof/>
        </w:rPr>
        <w:fldChar w:fldCharType="end"/>
      </w:r>
      <w:r w:rsidRPr="006D2B53">
        <w:rPr>
          <w:noProof/>
          <w:lang w:val="fr-FR"/>
          <w:rPrChange w:id="1751" w:author="Merrick, Riki | APHL" w:date="2022-07-25T09:48:00Z">
            <w:rPr>
              <w:noProof/>
            </w:rPr>
          </w:rPrChange>
        </w:rPr>
        <w:t xml:space="preserve">   (CWE)   00983</w:t>
      </w:r>
      <w:bookmarkEnd w:id="1746"/>
      <w:bookmarkEnd w:id="1747"/>
      <w:bookmarkEnd w:id="1748"/>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2"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752" w:name="_Toc495682146"/>
      <w:bookmarkStart w:id="1753" w:name="_Toc2163558"/>
      <w:bookmarkStart w:id="1754"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752"/>
      <w:bookmarkEnd w:id="1753"/>
      <w:bookmarkEnd w:id="1754"/>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755" w:name="_Toc495682147"/>
      <w:bookmarkStart w:id="1756" w:name="_Toc2163559"/>
      <w:bookmarkStart w:id="1757"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755"/>
      <w:bookmarkEnd w:id="1756"/>
      <w:bookmarkEnd w:id="1757"/>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758" w:name="_Toc495682148"/>
      <w:bookmarkStart w:id="1759" w:name="_Toc2163560"/>
      <w:bookmarkStart w:id="1760"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758"/>
      <w:bookmarkEnd w:id="1759"/>
      <w:bookmarkEnd w:id="1760"/>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3"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761" w:name="HL70268"/>
      <w:bookmarkStart w:id="1762" w:name="_Toc495682149"/>
      <w:bookmarkStart w:id="1763" w:name="_Toc2163561"/>
      <w:bookmarkStart w:id="1764" w:name="_Toc175541332"/>
      <w:bookmarkEnd w:id="1761"/>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762"/>
      <w:bookmarkEnd w:id="1763"/>
      <w:bookmarkEnd w:id="1764"/>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4"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765" w:name="_Toc495682150"/>
      <w:bookmarkStart w:id="1766" w:name="_Toc2163562"/>
      <w:bookmarkStart w:id="1767"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765"/>
      <w:bookmarkEnd w:id="1766"/>
      <w:bookmarkEnd w:id="1767"/>
    </w:p>
    <w:p w14:paraId="14D63AD7" w14:textId="77777777" w:rsidR="00007D82" w:rsidRDefault="00007D82" w:rsidP="00477F56">
      <w:pPr>
        <w:pStyle w:val="Components"/>
        <w:rPr>
          <w:noProof/>
        </w:rPr>
      </w:pPr>
      <w:bookmarkStart w:id="176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68"/>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5"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769" w:name="_Toc495682151"/>
      <w:bookmarkStart w:id="1770" w:name="_Toc2163563"/>
      <w:bookmarkStart w:id="1771"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769"/>
      <w:bookmarkEnd w:id="1770"/>
      <w:bookmarkEnd w:id="1771"/>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6"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772" w:name="_Toc495682152"/>
      <w:bookmarkStart w:id="1773" w:name="_Toc2163564"/>
      <w:bookmarkStart w:id="1774"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772"/>
      <w:bookmarkEnd w:id="1773"/>
      <w:bookmarkEnd w:id="1774"/>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7" w:anchor="HL70463" w:history="1">
        <w:r w:rsidRPr="00732CB8">
          <w:rPr>
            <w:noProof/>
          </w:rPr>
          <w:t>User-defined Tabl</w:t>
        </w:r>
        <w:bookmarkStart w:id="1775" w:name="_Hlt490387970"/>
        <w:r w:rsidRPr="00732CB8">
          <w:rPr>
            <w:noProof/>
          </w:rPr>
          <w:t>e</w:t>
        </w:r>
        <w:bookmarkEnd w:id="1775"/>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776" w:name="HL70463"/>
      <w:bookmarkStart w:id="1777" w:name="_Toc495682153"/>
      <w:bookmarkStart w:id="1778" w:name="_Toc2163565"/>
      <w:bookmarkStart w:id="1779" w:name="_Toc175541336"/>
      <w:bookmarkEnd w:id="1776"/>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777"/>
      <w:bookmarkEnd w:id="1778"/>
      <w:bookmarkEnd w:id="1779"/>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780" w:name="_Toc495682154"/>
      <w:bookmarkStart w:id="1781" w:name="_Toc2163566"/>
      <w:bookmarkStart w:id="1782"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780"/>
      <w:bookmarkEnd w:id="1781"/>
      <w:bookmarkEnd w:id="1782"/>
    </w:p>
    <w:p w14:paraId="1D314186" w14:textId="77777777" w:rsidR="00007D82" w:rsidRDefault="00007D82" w:rsidP="00477F56">
      <w:pPr>
        <w:pStyle w:val="Components"/>
      </w:pPr>
      <w:bookmarkStart w:id="178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83"/>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784" w:name="_Toc495682155"/>
      <w:bookmarkStart w:id="1785" w:name="_Toc2163567"/>
      <w:bookmarkStart w:id="1786"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784"/>
      <w:bookmarkEnd w:id="1785"/>
      <w:bookmarkEnd w:id="1786"/>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787" w:name="_Toc495682156"/>
      <w:bookmarkStart w:id="1788" w:name="_Toc2163568"/>
      <w:bookmarkStart w:id="1789"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787"/>
      <w:bookmarkEnd w:id="1788"/>
      <w:bookmarkEnd w:id="1789"/>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8"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790" w:name="_PRC___"/>
      <w:bookmarkStart w:id="1791" w:name="_Toc348247344"/>
      <w:bookmarkStart w:id="1792" w:name="_Toc348260223"/>
      <w:bookmarkStart w:id="1793" w:name="_Toc348345695"/>
      <w:bookmarkStart w:id="1794" w:name="_Toc359236392"/>
      <w:bookmarkStart w:id="1795" w:name="_Toc495682157"/>
      <w:bookmarkStart w:id="1796" w:name="_Toc2163569"/>
      <w:bookmarkStart w:id="1797" w:name="_Toc175541340"/>
      <w:bookmarkStart w:id="1798" w:name="_Toc191976093"/>
      <w:bookmarkStart w:id="1799" w:name="_Toc34319707"/>
      <w:bookmarkEnd w:id="1790"/>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791"/>
      <w:bookmarkEnd w:id="1792"/>
      <w:bookmarkEnd w:id="1793"/>
      <w:bookmarkEnd w:id="1794"/>
      <w:bookmarkEnd w:id="1795"/>
      <w:bookmarkEnd w:id="1796"/>
      <w:bookmarkEnd w:id="1797"/>
      <w:bookmarkEnd w:id="1798"/>
      <w:bookmarkEnd w:id="179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80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80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9"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70"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71"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2"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4"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7"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801" w:name="_Toc495682158"/>
      <w:bookmarkStart w:id="1802" w:name="_Toc2163570"/>
      <w:bookmarkStart w:id="1803" w:name="_Toc175541341"/>
      <w:r w:rsidRPr="00732CB8">
        <w:rPr>
          <w:noProof/>
          <w:vanish/>
        </w:rPr>
        <w:t>PRC fields definitions</w:t>
      </w:r>
      <w:bookmarkEnd w:id="1801"/>
      <w:bookmarkEnd w:id="1802"/>
      <w:bookmarkEnd w:id="1803"/>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804" w:name="_Toc27826300"/>
      <w:bookmarkEnd w:id="1804"/>
    </w:p>
    <w:p w14:paraId="60D94C3E" w14:textId="77777777" w:rsidR="00007D82" w:rsidRPr="00732CB8" w:rsidRDefault="00007D82" w:rsidP="00E2223B">
      <w:pPr>
        <w:pStyle w:val="Heading4"/>
        <w:rPr>
          <w:noProof/>
        </w:rPr>
      </w:pPr>
      <w:bookmarkStart w:id="1805" w:name="_Toc495682159"/>
      <w:bookmarkStart w:id="1806" w:name="_Toc2163571"/>
      <w:bookmarkStart w:id="1807"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805"/>
      <w:bookmarkEnd w:id="1806"/>
      <w:bookmarkEnd w:id="1807"/>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8"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808" w:name="_Toc495682160"/>
      <w:bookmarkStart w:id="1809" w:name="_Toc2163572"/>
      <w:bookmarkStart w:id="1810"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808"/>
      <w:bookmarkEnd w:id="1809"/>
      <w:bookmarkEnd w:id="1810"/>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9"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811" w:name="HL70464"/>
      <w:bookmarkStart w:id="1812" w:name="_Toc495682161"/>
      <w:bookmarkStart w:id="1813" w:name="_Toc2163573"/>
      <w:bookmarkStart w:id="1814" w:name="_Toc175541344"/>
      <w:bookmarkEnd w:id="1811"/>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812"/>
      <w:bookmarkEnd w:id="1813"/>
      <w:bookmarkEnd w:id="1814"/>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80"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815" w:name="_Toc495682162"/>
      <w:bookmarkStart w:id="1816" w:name="_Toc2163574"/>
      <w:bookmarkStart w:id="1817"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815"/>
      <w:bookmarkEnd w:id="1816"/>
      <w:bookmarkEnd w:id="1817"/>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81"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818" w:name="_Toc495682163"/>
      <w:bookmarkStart w:id="1819" w:name="_Toc2163575"/>
      <w:bookmarkStart w:id="1820"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818"/>
      <w:bookmarkEnd w:id="1819"/>
      <w:bookmarkEnd w:id="1820"/>
    </w:p>
    <w:p w14:paraId="0ED18CBA" w14:textId="77777777" w:rsidR="00007D82" w:rsidRDefault="00007D82" w:rsidP="00477F56">
      <w:pPr>
        <w:pStyle w:val="Components"/>
      </w:pPr>
      <w:bookmarkStart w:id="1821"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21"/>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822" w:name="_Toc495682164"/>
      <w:bookmarkStart w:id="1823" w:name="_Toc2163576"/>
      <w:bookmarkStart w:id="1824"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822"/>
      <w:bookmarkEnd w:id="1823"/>
      <w:bookmarkEnd w:id="1824"/>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825" w:name="_Toc495682165"/>
      <w:bookmarkStart w:id="1826" w:name="_Toc2163577"/>
      <w:bookmarkStart w:id="1827"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825"/>
      <w:bookmarkEnd w:id="1826"/>
      <w:bookmarkEnd w:id="1827"/>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828" w:name="_Toc495682166"/>
      <w:bookmarkStart w:id="1829" w:name="_Toc2163578"/>
      <w:bookmarkStart w:id="1830"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828"/>
      <w:bookmarkEnd w:id="1829"/>
      <w:bookmarkEnd w:id="1830"/>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831" w:name="_Toc495682167"/>
      <w:bookmarkStart w:id="1832" w:name="_Toc2163579"/>
      <w:bookmarkStart w:id="1833"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831"/>
      <w:bookmarkEnd w:id="1832"/>
      <w:bookmarkEnd w:id="1833"/>
    </w:p>
    <w:p w14:paraId="17DD6A45" w14:textId="77777777" w:rsidR="00007D82" w:rsidRDefault="00007D82" w:rsidP="00477F56">
      <w:pPr>
        <w:pStyle w:val="Components"/>
      </w:pPr>
      <w:bookmarkStart w:id="1834" w:name="MOComponent"/>
      <w:r>
        <w:t>Components:  &lt;Quantity (NM)&gt; ^ &lt;Denomination (ID)&gt;</w:t>
      </w:r>
      <w:bookmarkEnd w:id="1834"/>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835" w:name="_Toc495682168"/>
      <w:bookmarkStart w:id="1836" w:name="_Toc2163580"/>
      <w:bookmarkStart w:id="1837"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835"/>
      <w:bookmarkEnd w:id="1836"/>
      <w:bookmarkEnd w:id="1837"/>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838" w:name="_Toc495682169"/>
      <w:bookmarkStart w:id="1839" w:name="_Toc2163581"/>
      <w:bookmarkStart w:id="1840"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838"/>
      <w:bookmarkEnd w:id="1839"/>
      <w:bookmarkEnd w:id="1840"/>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841" w:name="_Toc495682170"/>
      <w:bookmarkStart w:id="1842" w:name="_Toc2163582"/>
      <w:bookmarkStart w:id="1843"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841"/>
      <w:bookmarkEnd w:id="1842"/>
      <w:bookmarkEnd w:id="1843"/>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844" w:name="_Toc495682171"/>
      <w:bookmarkStart w:id="1845" w:name="_Toc2163583"/>
      <w:bookmarkStart w:id="1846"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844"/>
      <w:bookmarkEnd w:id="1845"/>
      <w:bookmarkEnd w:id="1846"/>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2"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847" w:name="_Toc495682172"/>
      <w:bookmarkStart w:id="1848" w:name="_Toc2163584"/>
      <w:bookmarkStart w:id="1849"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847"/>
      <w:bookmarkEnd w:id="1848"/>
      <w:bookmarkEnd w:id="1849"/>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3"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850" w:name="HL70293"/>
      <w:bookmarkStart w:id="1851" w:name="_Toc495682173"/>
      <w:bookmarkStart w:id="1852" w:name="_Toc2163585"/>
      <w:bookmarkStart w:id="1853" w:name="_Toc175541356"/>
      <w:bookmarkEnd w:id="1850"/>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851"/>
      <w:bookmarkEnd w:id="1852"/>
      <w:bookmarkEnd w:id="1853"/>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854" w:name="_Toc495682174"/>
      <w:bookmarkStart w:id="1855" w:name="_Toc2163586"/>
      <w:bookmarkStart w:id="1856"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854"/>
      <w:bookmarkEnd w:id="1855"/>
      <w:bookmarkEnd w:id="1856"/>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5"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857" w:name="_Toc495682175"/>
      <w:bookmarkStart w:id="1858" w:name="_Toc2163587"/>
      <w:bookmarkStart w:id="1859"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857"/>
      <w:bookmarkEnd w:id="1858"/>
      <w:bookmarkEnd w:id="1859"/>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860" w:name="_Toc495682176"/>
      <w:bookmarkStart w:id="1861" w:name="_Toc2163588"/>
      <w:bookmarkStart w:id="1862"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860"/>
      <w:bookmarkEnd w:id="1861"/>
      <w:bookmarkEnd w:id="1862"/>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6"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863" w:name="HL70269"/>
      <w:bookmarkStart w:id="1864" w:name="_Toc191367205"/>
      <w:bookmarkStart w:id="1865" w:name="_Toc191367441"/>
      <w:bookmarkStart w:id="1866" w:name="_Toc191976094"/>
      <w:bookmarkStart w:id="1867" w:name="_Toc348247345"/>
      <w:bookmarkStart w:id="1868" w:name="_Toc348260224"/>
      <w:bookmarkStart w:id="1869" w:name="_Toc348345696"/>
      <w:bookmarkStart w:id="1870" w:name="_Toc359236393"/>
      <w:bookmarkStart w:id="1871" w:name="_Toc495682177"/>
      <w:bookmarkStart w:id="1872" w:name="_Toc2163589"/>
      <w:bookmarkStart w:id="1873" w:name="_Toc175541360"/>
      <w:bookmarkStart w:id="1874" w:name="_Toc191976107"/>
      <w:bookmarkStart w:id="1875" w:name="_Toc34319708"/>
      <w:bookmarkEnd w:id="1863"/>
      <w:bookmarkEnd w:id="1864"/>
      <w:bookmarkEnd w:id="1865"/>
      <w:bookmarkEnd w:id="1866"/>
      <w:r w:rsidRPr="00732CB8">
        <w:rPr>
          <w:noProof/>
        </w:rPr>
        <w:lastRenderedPageBreak/>
        <w:t>Example:  MFN Message Charge Description Master File</w:t>
      </w:r>
      <w:bookmarkEnd w:id="1867"/>
      <w:bookmarkEnd w:id="1868"/>
      <w:bookmarkEnd w:id="1869"/>
      <w:bookmarkEnd w:id="1870"/>
      <w:bookmarkEnd w:id="1871"/>
      <w:bookmarkEnd w:id="1872"/>
      <w:bookmarkEnd w:id="1873"/>
      <w:bookmarkEnd w:id="1874"/>
      <w:bookmarkEnd w:id="187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876" w:name="_Ref358427710"/>
      <w:bookmarkStart w:id="1877" w:name="_Toc359236394"/>
      <w:bookmarkStart w:id="1878" w:name="_Ref373551545"/>
      <w:bookmarkStart w:id="1879" w:name="_Toc495682178"/>
      <w:bookmarkStart w:id="1880" w:name="_Ref536779910"/>
      <w:bookmarkStart w:id="1881" w:name="_Toc2163590"/>
      <w:bookmarkStart w:id="1882" w:name="_Toc175541361"/>
      <w:bookmarkStart w:id="1883" w:name="_Toc191976108"/>
      <w:bookmarkStart w:id="1884" w:name="_Toc34319709"/>
      <w:r w:rsidRPr="00732CB8">
        <w:rPr>
          <w:noProof/>
        </w:rPr>
        <w:t>CLINICAL TRIALS</w:t>
      </w:r>
      <w:bookmarkEnd w:id="1876"/>
      <w:r w:rsidRPr="00732CB8">
        <w:rPr>
          <w:noProof/>
        </w:rPr>
        <w:t xml:space="preserve"> MASTER FILES</w:t>
      </w:r>
      <w:bookmarkEnd w:id="1877"/>
      <w:bookmarkEnd w:id="1878"/>
      <w:bookmarkEnd w:id="1879"/>
      <w:bookmarkEnd w:id="1880"/>
      <w:bookmarkEnd w:id="1881"/>
      <w:bookmarkEnd w:id="1882"/>
      <w:bookmarkEnd w:id="1883"/>
      <w:bookmarkEnd w:id="188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885" w:name="_Toc359236395"/>
      <w:bookmarkStart w:id="1886" w:name="_Toc495682179"/>
      <w:bookmarkStart w:id="1887" w:name="_Toc2163591"/>
      <w:bookmarkStart w:id="1888" w:name="_Toc175541362"/>
      <w:bookmarkStart w:id="1889" w:name="_Toc191976109"/>
      <w:bookmarkStart w:id="1890" w:name="_Toc34319710"/>
      <w:r w:rsidRPr="00732CB8">
        <w:rPr>
          <w:noProof/>
        </w:rPr>
        <w:t>MFN/MFK - Clinical Trials Master File Message (Event M06-M07)</w:t>
      </w:r>
      <w:bookmarkEnd w:id="1885"/>
      <w:bookmarkEnd w:id="1886"/>
      <w:bookmarkEnd w:id="1887"/>
      <w:bookmarkEnd w:id="1888"/>
      <w:bookmarkEnd w:id="1889"/>
      <w:bookmarkEnd w:id="189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6D2B53" w:rsidRDefault="00007D82">
      <w:pPr>
        <w:pStyle w:val="NormalIndented"/>
        <w:rPr>
          <w:noProof/>
          <w:lang w:val="fr-FR"/>
          <w:rPrChange w:id="1891" w:author="Merrick, Riki | APHL" w:date="2022-07-25T09:48:00Z">
            <w:rPr>
              <w:noProof/>
            </w:rPr>
          </w:rPrChange>
        </w:rPr>
      </w:pPr>
      <w:r w:rsidRPr="006D2B53">
        <w:rPr>
          <w:rStyle w:val="ReferenceAttribute"/>
          <w:noProof/>
          <w:lang w:val="fr-FR"/>
          <w:rPrChange w:id="1892" w:author="Merrick, Riki | APHL" w:date="2022-07-25T09:48:00Z">
            <w:rPr>
              <w:rStyle w:val="ReferenceAttribute"/>
              <w:noProof/>
            </w:rPr>
          </w:rPrChange>
        </w:rPr>
        <w:t>MFI-1 - Master File Identifier Code</w:t>
      </w:r>
      <w:r w:rsidRPr="006D2B53">
        <w:rPr>
          <w:noProof/>
          <w:lang w:val="fr-FR"/>
          <w:rPrChange w:id="1893" w:author="Merrick, Riki | APHL" w:date="2022-07-25T09:48:00Z">
            <w:rPr>
              <w:noProof/>
            </w:rPr>
          </w:rPrChange>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6D2B53" w:rsidRDefault="00007D82">
      <w:pPr>
        <w:pStyle w:val="NormalIndented"/>
        <w:rPr>
          <w:noProof/>
          <w:lang w:val="fr-FR"/>
          <w:rPrChange w:id="1894" w:author="Merrick, Riki | APHL" w:date="2022-07-25T09:48:00Z">
            <w:rPr>
              <w:noProof/>
            </w:rPr>
          </w:rPrChange>
        </w:rPr>
      </w:pPr>
      <w:r w:rsidRPr="006D2B53">
        <w:rPr>
          <w:rStyle w:val="ReferenceAttribute"/>
          <w:noProof/>
          <w:lang w:val="fr-FR"/>
          <w:rPrChange w:id="1895" w:author="Merrick, Riki | APHL" w:date="2022-07-25T09:48:00Z">
            <w:rPr>
              <w:rStyle w:val="ReferenceAttribute"/>
              <w:noProof/>
            </w:rPr>
          </w:rPrChange>
        </w:rPr>
        <w:t>MFI-1 - Master File Identifier Code</w:t>
      </w:r>
      <w:r w:rsidRPr="006D2B53">
        <w:rPr>
          <w:noProof/>
          <w:lang w:val="fr-FR"/>
          <w:rPrChange w:id="1896" w:author="Merrick, Riki | APHL" w:date="2022-07-25T09:48:00Z">
            <w:rPr>
              <w:noProof/>
            </w:rPr>
          </w:rPrChange>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897" w:name="_CM0___clinical"/>
      <w:bookmarkStart w:id="1898" w:name="_Toc348247406"/>
      <w:bookmarkStart w:id="1899" w:name="_Toc348260320"/>
      <w:bookmarkStart w:id="1900" w:name="_Toc348345799"/>
      <w:bookmarkStart w:id="1901" w:name="_Toc359236396"/>
      <w:bookmarkStart w:id="1902" w:name="_Toc495682180"/>
      <w:bookmarkStart w:id="1903" w:name="_Toc2163592"/>
      <w:bookmarkStart w:id="1904" w:name="_Toc175541363"/>
      <w:bookmarkStart w:id="1905" w:name="_Toc191976186"/>
      <w:bookmarkEnd w:id="18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906"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898"/>
      <w:bookmarkEnd w:id="1899"/>
      <w:bookmarkEnd w:id="1900"/>
      <w:bookmarkEnd w:id="1901"/>
      <w:bookmarkEnd w:id="1902"/>
      <w:bookmarkEnd w:id="1903"/>
      <w:bookmarkEnd w:id="1904"/>
      <w:bookmarkEnd w:id="1905"/>
      <w:bookmarkEnd w:id="1906"/>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907"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07"/>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908" w:name="_Toc495682181"/>
      <w:bookmarkStart w:id="1909" w:name="_Toc2163593"/>
      <w:bookmarkStart w:id="1910" w:name="_Toc175541364"/>
      <w:r w:rsidRPr="00732CB8">
        <w:rPr>
          <w:noProof/>
          <w:vanish/>
        </w:rPr>
        <w:t xml:space="preserve">CM0 </w:t>
      </w:r>
      <w:bookmarkEnd w:id="1908"/>
      <w:bookmarkEnd w:id="1909"/>
      <w:r w:rsidRPr="00732CB8">
        <w:rPr>
          <w:noProof/>
          <w:vanish/>
        </w:rPr>
        <w:t>Field Definitions</w:t>
      </w:r>
      <w:bookmarkEnd w:id="1910"/>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911" w:name="_Toc27826323"/>
      <w:bookmarkEnd w:id="1911"/>
    </w:p>
    <w:p w14:paraId="3FAF4DFC" w14:textId="77777777" w:rsidR="00007D82" w:rsidRPr="00732CB8" w:rsidRDefault="00007D82" w:rsidP="00E2223B">
      <w:pPr>
        <w:pStyle w:val="Heading4"/>
        <w:rPr>
          <w:noProof/>
        </w:rPr>
      </w:pPr>
      <w:bookmarkStart w:id="1912" w:name="_Toc495682182"/>
      <w:bookmarkStart w:id="1913" w:name="_Toc2163594"/>
      <w:bookmarkStart w:id="1914"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912"/>
      <w:bookmarkEnd w:id="1913"/>
      <w:bookmarkEnd w:id="1914"/>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915" w:name="_Toc495682183"/>
      <w:bookmarkStart w:id="1916" w:name="_Toc2163595"/>
      <w:bookmarkStart w:id="1917"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915"/>
      <w:bookmarkEnd w:id="1916"/>
      <w:bookmarkEnd w:id="1917"/>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918" w:name="_Toc495682184"/>
      <w:bookmarkStart w:id="1919" w:name="_Toc2163596"/>
      <w:bookmarkStart w:id="1920" w:name="_Toc175541367"/>
      <w:r w:rsidRPr="00732CB8">
        <w:rPr>
          <w:noProof/>
        </w:rPr>
        <w:t>CM0-3   Alternate Study ID   (EI)   01036</w:t>
      </w:r>
      <w:bookmarkEnd w:id="1918"/>
      <w:bookmarkEnd w:id="1919"/>
      <w:bookmarkEnd w:id="1920"/>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921" w:name="_Toc495682185"/>
      <w:bookmarkStart w:id="1922" w:name="_Toc2163597"/>
      <w:bookmarkStart w:id="1923"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921"/>
      <w:bookmarkEnd w:id="1922"/>
      <w:bookmarkEnd w:id="1923"/>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924" w:name="_Toc495682186"/>
      <w:bookmarkStart w:id="1925" w:name="_Toc2163598"/>
      <w:bookmarkStart w:id="1926"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924"/>
      <w:bookmarkEnd w:id="1925"/>
      <w:bookmarkEnd w:id="1926"/>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927" w:name="_Toc495682187"/>
      <w:bookmarkStart w:id="1928" w:name="_Toc2163599"/>
      <w:bookmarkStart w:id="1929"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927"/>
      <w:bookmarkEnd w:id="1928"/>
      <w:bookmarkEnd w:id="1929"/>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930" w:name="_Toc495682188"/>
      <w:bookmarkStart w:id="1931" w:name="_Toc2163600"/>
      <w:bookmarkStart w:id="1932"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930"/>
      <w:bookmarkEnd w:id="1931"/>
      <w:bookmarkEnd w:id="1932"/>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933" w:name="_Toc495682189"/>
      <w:bookmarkStart w:id="1934" w:name="_Toc2163601"/>
      <w:bookmarkStart w:id="1935"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933"/>
      <w:bookmarkEnd w:id="1934"/>
      <w:bookmarkEnd w:id="1935"/>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936" w:name="_Toc495682190"/>
      <w:bookmarkStart w:id="1937" w:name="_Toc2163602"/>
      <w:bookmarkStart w:id="1938"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936"/>
      <w:bookmarkEnd w:id="1937"/>
      <w:bookmarkEnd w:id="1938"/>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939" w:name="_Toc495682191"/>
      <w:bookmarkStart w:id="1940" w:name="_Toc2163603"/>
      <w:bookmarkStart w:id="1941"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939"/>
      <w:bookmarkEnd w:id="1940"/>
      <w:bookmarkEnd w:id="1941"/>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942" w:name="_Toc495682192"/>
      <w:bookmarkStart w:id="1943" w:name="_Toc2163604"/>
      <w:bookmarkStart w:id="1944"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942"/>
      <w:bookmarkEnd w:id="1943"/>
      <w:bookmarkEnd w:id="1944"/>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945" w:name="_CM1___clinical"/>
      <w:bookmarkStart w:id="1946" w:name="_Toc348247407"/>
      <w:bookmarkStart w:id="1947" w:name="_Toc348260321"/>
      <w:bookmarkStart w:id="1948" w:name="_Toc348345800"/>
      <w:bookmarkStart w:id="1949" w:name="_Toc359236397"/>
      <w:bookmarkStart w:id="1950" w:name="_Toc495682193"/>
      <w:bookmarkStart w:id="1951" w:name="_Toc2163605"/>
      <w:bookmarkStart w:id="1952" w:name="_Toc175541376"/>
      <w:bookmarkStart w:id="1953" w:name="_Toc191976187"/>
      <w:bookmarkStart w:id="1954" w:name="_Toc34319712"/>
      <w:bookmarkEnd w:id="1945"/>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946"/>
      <w:bookmarkEnd w:id="1947"/>
      <w:bookmarkEnd w:id="1948"/>
      <w:bookmarkEnd w:id="1949"/>
      <w:bookmarkEnd w:id="1950"/>
      <w:bookmarkEnd w:id="1951"/>
      <w:bookmarkEnd w:id="1952"/>
      <w:bookmarkEnd w:id="1953"/>
      <w:bookmarkEnd w:id="1954"/>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955"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955"/>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956" w:name="_Toc495682194"/>
      <w:bookmarkStart w:id="1957" w:name="_Toc2163606"/>
      <w:bookmarkStart w:id="1958" w:name="_Toc175541377"/>
      <w:r w:rsidRPr="00732CB8">
        <w:rPr>
          <w:noProof/>
          <w:vanish/>
        </w:rPr>
        <w:t xml:space="preserve">CM1 </w:t>
      </w:r>
      <w:bookmarkEnd w:id="1956"/>
      <w:bookmarkEnd w:id="1957"/>
      <w:r w:rsidRPr="00732CB8">
        <w:rPr>
          <w:noProof/>
          <w:vanish/>
        </w:rPr>
        <w:t>Field Definitions</w:t>
      </w:r>
      <w:bookmarkEnd w:id="1958"/>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959" w:name="_Toc27826336"/>
      <w:bookmarkEnd w:id="1959"/>
    </w:p>
    <w:p w14:paraId="2E3B08CB" w14:textId="77777777" w:rsidR="00007D82" w:rsidRPr="00732CB8" w:rsidRDefault="00007D82" w:rsidP="00E2223B">
      <w:pPr>
        <w:pStyle w:val="Heading4"/>
        <w:rPr>
          <w:noProof/>
        </w:rPr>
      </w:pPr>
      <w:bookmarkStart w:id="1960" w:name="_Toc495682195"/>
      <w:bookmarkStart w:id="1961" w:name="_Toc2163607"/>
      <w:bookmarkStart w:id="1962"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960"/>
      <w:bookmarkEnd w:id="1961"/>
      <w:bookmarkEnd w:id="1962"/>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963" w:name="_Toc495682196"/>
      <w:bookmarkStart w:id="1964" w:name="_Toc2163608"/>
      <w:bookmarkStart w:id="1965"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963"/>
      <w:bookmarkEnd w:id="1964"/>
      <w:bookmarkEnd w:id="1965"/>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966" w:name="_Toc495682197"/>
      <w:bookmarkStart w:id="1967" w:name="_Toc2163609"/>
      <w:bookmarkStart w:id="1968"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966"/>
      <w:bookmarkEnd w:id="1967"/>
      <w:bookmarkEnd w:id="1968"/>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969" w:name="_CM2___clinical"/>
      <w:bookmarkStart w:id="1970" w:name="_Toc348247408"/>
      <w:bookmarkStart w:id="1971" w:name="_Toc348260322"/>
      <w:bookmarkStart w:id="1972" w:name="_Toc348345801"/>
      <w:bookmarkStart w:id="1973" w:name="_Toc359236398"/>
      <w:bookmarkStart w:id="1974" w:name="_Toc495682198"/>
      <w:bookmarkStart w:id="1975" w:name="_Toc2163610"/>
      <w:bookmarkStart w:id="1976" w:name="_Toc175541381"/>
      <w:bookmarkStart w:id="1977" w:name="_Toc191976188"/>
      <w:bookmarkStart w:id="1978" w:name="_Toc34319713"/>
      <w:bookmarkEnd w:id="1969"/>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970"/>
      <w:bookmarkEnd w:id="1971"/>
      <w:bookmarkEnd w:id="1972"/>
      <w:bookmarkEnd w:id="1973"/>
      <w:bookmarkEnd w:id="1974"/>
      <w:bookmarkEnd w:id="1975"/>
      <w:bookmarkEnd w:id="1976"/>
      <w:bookmarkEnd w:id="1977"/>
      <w:bookmarkEnd w:id="1978"/>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979"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979"/>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980" w:name="_Toc495682199"/>
      <w:bookmarkStart w:id="1981" w:name="_Toc2163611"/>
      <w:bookmarkStart w:id="1982" w:name="_Toc175541382"/>
      <w:r w:rsidRPr="00732CB8">
        <w:rPr>
          <w:noProof/>
          <w:vanish/>
        </w:rPr>
        <w:t xml:space="preserve">CM2 </w:t>
      </w:r>
      <w:bookmarkEnd w:id="1980"/>
      <w:bookmarkEnd w:id="1981"/>
      <w:r w:rsidRPr="00732CB8">
        <w:rPr>
          <w:noProof/>
          <w:vanish/>
        </w:rPr>
        <w:t>Field Definitions</w:t>
      </w:r>
      <w:bookmarkEnd w:id="1982"/>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983" w:name="_Toc27826341"/>
      <w:bookmarkEnd w:id="1983"/>
    </w:p>
    <w:p w14:paraId="78877AF4" w14:textId="77777777" w:rsidR="00007D82" w:rsidRPr="00732CB8" w:rsidRDefault="00007D82" w:rsidP="00E2223B">
      <w:pPr>
        <w:pStyle w:val="Heading4"/>
        <w:rPr>
          <w:noProof/>
        </w:rPr>
      </w:pPr>
      <w:bookmarkStart w:id="1984" w:name="_Toc495682200"/>
      <w:bookmarkStart w:id="1985" w:name="_Toc2163612"/>
      <w:bookmarkStart w:id="1986"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984"/>
      <w:bookmarkEnd w:id="1985"/>
      <w:bookmarkEnd w:id="1986"/>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987" w:name="_Toc495682201"/>
      <w:bookmarkStart w:id="1988" w:name="_Toc2163613"/>
      <w:bookmarkStart w:id="1989"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987"/>
      <w:bookmarkEnd w:id="1988"/>
      <w:bookmarkEnd w:id="1989"/>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990" w:name="_Toc495682202"/>
      <w:bookmarkStart w:id="1991" w:name="_Toc2163614"/>
      <w:bookmarkStart w:id="1992"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990"/>
      <w:bookmarkEnd w:id="1991"/>
      <w:bookmarkEnd w:id="1992"/>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993" w:name="_Toc495682203"/>
      <w:bookmarkStart w:id="1994" w:name="_Toc2163615"/>
      <w:bookmarkStart w:id="1995"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993"/>
      <w:bookmarkEnd w:id="1994"/>
      <w:bookmarkEnd w:id="1995"/>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996" w:name="_Service_item_master"/>
      <w:bookmarkStart w:id="1997" w:name="_Toc2163616"/>
      <w:bookmarkStart w:id="1998" w:name="_Toc175541387"/>
      <w:bookmarkStart w:id="1999" w:name="_Toc191976189"/>
      <w:bookmarkStart w:id="2000" w:name="_Toc34319714"/>
      <w:bookmarkStart w:id="2001" w:name="_Ref466709595"/>
      <w:bookmarkStart w:id="2002" w:name="_Toc495682204"/>
      <w:bookmarkEnd w:id="1996"/>
      <w:r w:rsidRPr="00732CB8">
        <w:rPr>
          <w:noProof/>
        </w:rPr>
        <w:t>INVENTORY ITEM MASTER FILES</w:t>
      </w:r>
      <w:bookmarkEnd w:id="1997"/>
      <w:bookmarkEnd w:id="1998"/>
      <w:bookmarkEnd w:id="1999"/>
      <w:bookmarkEnd w:id="2000"/>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2003" w:name="_Toc2163617"/>
      <w:bookmarkStart w:id="2004" w:name="_Toc175541388"/>
      <w:bookmarkStart w:id="2005" w:name="_Toc191976190"/>
      <w:bookmarkStart w:id="2006" w:name="_Toc34319715"/>
      <w:r w:rsidRPr="00732CB8">
        <w:rPr>
          <w:noProof/>
        </w:rPr>
        <w:t>MFN/MFK - Inventory Item Master File Message (Event M15)</w:t>
      </w:r>
      <w:bookmarkEnd w:id="2003"/>
      <w:bookmarkEnd w:id="2004"/>
      <w:bookmarkEnd w:id="2005"/>
      <w:bookmarkEnd w:id="200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2007" w:name="_Toc175541389"/>
      <w:bookmarkStart w:id="2008"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2007"/>
    </w:p>
    <w:p w14:paraId="6FE2D869" w14:textId="77777777" w:rsidR="00007D82" w:rsidRPr="00732CB8" w:rsidRDefault="00007D82" w:rsidP="00E2223B">
      <w:pPr>
        <w:pStyle w:val="Heading3"/>
        <w:rPr>
          <w:noProof/>
        </w:rPr>
      </w:pPr>
      <w:bookmarkStart w:id="2009" w:name="_Toc175541460"/>
      <w:bookmarkStart w:id="2010" w:name="_Toc191976191"/>
      <w:bookmarkStart w:id="2011" w:name="_Toc34319716"/>
      <w:r w:rsidRPr="00732CB8">
        <w:rPr>
          <w:noProof/>
        </w:rPr>
        <w:t>MFN/MFK - Inventory Item Master File Message – Enhanced (Event M16)</w:t>
      </w:r>
      <w:bookmarkEnd w:id="2009"/>
      <w:bookmarkEnd w:id="2010"/>
      <w:bookmarkEnd w:id="201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lastRenderedPageBreak/>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2012" w:name="_Toc175541809"/>
      <w:bookmarkStart w:id="2013" w:name="_Toc2163635"/>
      <w:bookmarkEnd w:id="20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2014" w:name="_Toc191976192"/>
      <w:bookmarkStart w:id="2015" w:name="_Toc34319717"/>
      <w:r w:rsidRPr="00732CB8">
        <w:rPr>
          <w:noProof/>
        </w:rPr>
        <w:t>DRG MASTER FILES</w:t>
      </w:r>
      <w:bookmarkEnd w:id="2012"/>
      <w:bookmarkEnd w:id="2014"/>
      <w:bookmarkEnd w:id="2015"/>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2016" w:name="_Toc175541810"/>
      <w:bookmarkStart w:id="2017" w:name="_Toc191976193"/>
      <w:bookmarkStart w:id="2018" w:name="_Toc34319718"/>
      <w:r w:rsidRPr="0047628D">
        <w:rPr>
          <w:noProof/>
          <w:lang w:val="de-DE"/>
        </w:rPr>
        <w:t>MFN/MFK - DRG Master File Message (Event M17)</w:t>
      </w:r>
      <w:bookmarkEnd w:id="2016"/>
      <w:bookmarkEnd w:id="2017"/>
      <w:bookmarkEnd w:id="2018"/>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2019"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2020" w:name="_Toc191976194"/>
      <w:bookmarkStart w:id="2021"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2019"/>
      <w:bookmarkEnd w:id="2020"/>
      <w:bookmarkEnd w:id="2021"/>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lastRenderedPageBreak/>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7"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8"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2022" w:name="_Toc175541883"/>
      <w:r w:rsidRPr="00732CB8">
        <w:rPr>
          <w:noProof/>
          <w:vanish/>
        </w:rPr>
        <w:t>DMI field definitions</w:t>
      </w:r>
      <w:bookmarkEnd w:id="2022"/>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2023" w:name="_Toc27826352"/>
      <w:bookmarkEnd w:id="2023"/>
    </w:p>
    <w:p w14:paraId="16185EB1" w14:textId="77777777" w:rsidR="00007D82" w:rsidRPr="00732CB8" w:rsidRDefault="00007D82" w:rsidP="00E2223B">
      <w:pPr>
        <w:pStyle w:val="Heading4"/>
        <w:rPr>
          <w:noProof/>
        </w:rPr>
      </w:pPr>
      <w:bookmarkStart w:id="2024"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2024"/>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9"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2025"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2025"/>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90"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2026" w:name="_Toc175541886"/>
      <w:bookmarkStart w:id="2027" w:name="_Toc175544223"/>
      <w:bookmarkStart w:id="2028" w:name="_Toc175541895"/>
      <w:bookmarkStart w:id="2029" w:name="OLE_LINK1"/>
      <w:bookmarkStart w:id="2030" w:name="_Toc175541896"/>
      <w:bookmarkEnd w:id="2026"/>
      <w:bookmarkEnd w:id="2027"/>
      <w:bookmarkEnd w:id="2028"/>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2029"/>
      <w:r w:rsidRPr="00732CB8">
        <w:rPr>
          <w:noProof/>
        </w:rPr>
        <w:t>(NR)   02231</w:t>
      </w:r>
      <w:bookmarkEnd w:id="2030"/>
    </w:p>
    <w:p w14:paraId="3073D79A" w14:textId="77777777" w:rsidR="00007D82" w:rsidRDefault="00007D82" w:rsidP="00477F56">
      <w:pPr>
        <w:pStyle w:val="Components"/>
      </w:pPr>
      <w:bookmarkStart w:id="2031" w:name="NRComponent"/>
      <w:r>
        <w:t>Components:  &lt;Low Value (NM)&gt; ^ &lt;High Value (NM)&gt;</w:t>
      </w:r>
      <w:bookmarkEnd w:id="2031"/>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2032" w:name="_MON_1147074514"/>
    <w:bookmarkStart w:id="2033" w:name="_MON_1146247786"/>
    <w:bookmarkStart w:id="2034" w:name="_MON_1146248659"/>
    <w:bookmarkEnd w:id="2032"/>
    <w:bookmarkEnd w:id="2033"/>
    <w:bookmarkEnd w:id="2034"/>
    <w:bookmarkStart w:id="2035" w:name="_MON_1146319638"/>
    <w:bookmarkEnd w:id="2035"/>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32.3pt" o:ole="">
            <v:imagedata r:id="rId191" o:title=""/>
          </v:shape>
          <o:OLEObject Type="Embed" ProgID="Word.Picture.8" ShapeID="_x0000_i1025" DrawAspect="Content" ObjectID="_1723296358" r:id="rId192"/>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2036"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2036"/>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2037"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2037"/>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2038" w:name="_Toc34319720"/>
      <w:r w:rsidRPr="009C0934">
        <w:rPr>
          <w:caps/>
        </w:rPr>
        <w:t>Contract Master File</w:t>
      </w:r>
      <w:r>
        <w:rPr>
          <w:caps/>
        </w:rPr>
        <w:t>s</w:t>
      </w:r>
      <w:bookmarkEnd w:id="2038"/>
    </w:p>
    <w:p w14:paraId="3679531D" w14:textId="77777777" w:rsidR="0008693D" w:rsidRDefault="0008693D" w:rsidP="0008693D">
      <w:pPr>
        <w:pStyle w:val="Heading3"/>
        <w:rPr>
          <w:noProof/>
        </w:rPr>
      </w:pPr>
      <w:bookmarkStart w:id="2039" w:name="_Toc34319721"/>
      <w:r w:rsidRPr="00732CB8">
        <w:rPr>
          <w:noProof/>
        </w:rPr>
        <w:t xml:space="preserve">MFN/MFK - </w:t>
      </w:r>
      <w:r>
        <w:rPr>
          <w:noProof/>
        </w:rPr>
        <w:t>Contract Master File – [Event  M19]</w:t>
      </w:r>
      <w:bookmarkEnd w:id="2039"/>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3"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4"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2040" w:name="_Toc34319722"/>
      <w:r>
        <w:rPr>
          <w:noProof/>
        </w:rPr>
        <w:t xml:space="preserve">CTR – </w:t>
      </w:r>
      <w:r w:rsidR="0008693D">
        <w:rPr>
          <w:noProof/>
        </w:rPr>
        <w:t>Contract Master Outbound</w:t>
      </w:r>
      <w:r w:rsidR="006918CE">
        <w:rPr>
          <w:noProof/>
        </w:rPr>
        <w:t xml:space="preserve"> Segment</w:t>
      </w:r>
      <w:bookmarkEnd w:id="2040"/>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5"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6"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7"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8" w:anchor="HL70532" w:history="1">
        <w:r w:rsidRPr="004B1A5B">
          <w:t>HL7 Table 0532 - Expanded Yes/no Indicator</w:t>
        </w:r>
      </w:hyperlink>
      <w:r>
        <w:t xml:space="preserve"> in Chapter 2C, Code Tables, for valid values.</w:t>
      </w:r>
    </w:p>
    <w:p w14:paraId="62365832" w14:textId="77777777" w:rsidR="0008693D" w:rsidRPr="006D2B53" w:rsidRDefault="0008693D" w:rsidP="0008693D">
      <w:pPr>
        <w:pStyle w:val="Heading4"/>
        <w:rPr>
          <w:noProof/>
          <w:rPrChange w:id="2041" w:author="Merrick, Riki | APHL" w:date="2022-07-25T09:48:00Z">
            <w:rPr>
              <w:noProof/>
              <w:lang w:val="fr-FR"/>
            </w:rPr>
          </w:rPrChange>
        </w:rPr>
      </w:pPr>
      <w:r>
        <w:rPr>
          <w:noProof/>
        </w:rPr>
        <w:t>CTR</w:t>
      </w:r>
      <w:r w:rsidRPr="006D2B53">
        <w:rPr>
          <w:noProof/>
          <w:rPrChange w:id="2042" w:author="Merrick, Riki | APHL" w:date="2022-07-25T09:48:00Z">
            <w:rPr>
              <w:noProof/>
              <w:lang w:val="fr-FR"/>
            </w:rPr>
          </w:rPrChange>
        </w:rPr>
        <w:t xml:space="preserve"> -13   Group Purchasing Organization</w:t>
      </w:r>
      <w:r w:rsidR="004168E5">
        <w:rPr>
          <w:noProof/>
        </w:rPr>
        <w:fldChar w:fldCharType="begin"/>
      </w:r>
      <w:r w:rsidRPr="006D2B53">
        <w:rPr>
          <w:noProof/>
          <w:rPrChange w:id="2043" w:author="Merrick, Riki | APHL" w:date="2022-07-25T09:48:00Z">
            <w:rPr>
              <w:noProof/>
              <w:lang w:val="fr-FR"/>
            </w:rPr>
          </w:rPrChange>
        </w:rPr>
        <w:instrText xml:space="preserve"> XE "Group Purchasing Organization" </w:instrText>
      </w:r>
      <w:r w:rsidR="004168E5">
        <w:rPr>
          <w:noProof/>
        </w:rPr>
        <w:fldChar w:fldCharType="end"/>
      </w:r>
      <w:r w:rsidRPr="006D2B53">
        <w:rPr>
          <w:noProof/>
          <w:rPrChange w:id="2044" w:author="Merrick, Riki | APHL" w:date="2022-07-25T09:48:00Z">
            <w:rPr>
              <w:noProof/>
              <w:lang w:val="fr-FR"/>
            </w:rPr>
          </w:rPrChange>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9"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2045" w:name="_Toc175541899"/>
      <w:bookmarkStart w:id="2046" w:name="_Toc191976195"/>
      <w:bookmarkStart w:id="2047" w:name="_Toc34319723"/>
      <w:r w:rsidRPr="00732CB8">
        <w:rPr>
          <w:noProof/>
        </w:rPr>
        <w:t>Examples</w:t>
      </w:r>
      <w:bookmarkEnd w:id="2001"/>
      <w:bookmarkEnd w:id="2002"/>
      <w:bookmarkEnd w:id="2013"/>
      <w:bookmarkEnd w:id="2045"/>
      <w:bookmarkEnd w:id="2046"/>
      <w:bookmarkEnd w:id="2047"/>
    </w:p>
    <w:p w14:paraId="52871FE7" w14:textId="77777777" w:rsidR="00007D82" w:rsidRPr="00732CB8" w:rsidRDefault="00007D82" w:rsidP="00E2223B">
      <w:pPr>
        <w:pStyle w:val="Heading3"/>
        <w:rPr>
          <w:noProof/>
        </w:rPr>
      </w:pPr>
      <w:bookmarkStart w:id="2048" w:name="_Toc348257298"/>
      <w:bookmarkStart w:id="2049" w:name="_Toc348257634"/>
      <w:bookmarkStart w:id="2050" w:name="_Toc348263256"/>
      <w:bookmarkStart w:id="2051" w:name="_Toc348336585"/>
      <w:bookmarkStart w:id="2052" w:name="_Toc348770073"/>
      <w:bookmarkStart w:id="2053" w:name="_Toc348856215"/>
      <w:bookmarkStart w:id="2054" w:name="_Toc348866636"/>
      <w:bookmarkStart w:id="2055" w:name="_Toc348947866"/>
      <w:bookmarkStart w:id="2056" w:name="_Toc349735447"/>
      <w:bookmarkStart w:id="2057" w:name="_Toc349735890"/>
      <w:bookmarkStart w:id="2058" w:name="_Toc349736044"/>
      <w:bookmarkStart w:id="2059" w:name="_Toc349803776"/>
      <w:bookmarkStart w:id="2060" w:name="_Toc359236114"/>
      <w:bookmarkStart w:id="2061" w:name="_Toc495682205"/>
      <w:bookmarkStart w:id="2062" w:name="_Toc2163636"/>
      <w:bookmarkStart w:id="2063" w:name="_Toc175541900"/>
      <w:bookmarkStart w:id="2064" w:name="_Toc191976196"/>
      <w:bookmarkStart w:id="2065" w:name="_Toc34319724"/>
      <w:r w:rsidRPr="00732CB8">
        <w:rPr>
          <w:noProof/>
        </w:rPr>
        <w:t>Master file update examples: with original and enhanced acknowledgment protocol</w:t>
      </w:r>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2066" w:name="_Ref374263539"/>
      <w:r w:rsidRPr="00732CB8">
        <w:rPr>
          <w:rStyle w:val="Strong"/>
          <w:bCs/>
          <w:noProof/>
        </w:rPr>
        <w:t>Original mode example:</w:t>
      </w:r>
      <w:bookmarkEnd w:id="2066"/>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2067" w:name="_Toc138661434"/>
      <w:bookmarkStart w:id="2068" w:name="_Toc138661443"/>
      <w:bookmarkStart w:id="2069" w:name="_Toc359236399"/>
      <w:bookmarkStart w:id="2070" w:name="_Toc495682206"/>
      <w:bookmarkStart w:id="2071" w:name="_Toc2163637"/>
      <w:bookmarkStart w:id="2072" w:name="_Toc175541921"/>
      <w:bookmarkStart w:id="2073" w:name="_Toc191976197"/>
      <w:bookmarkStart w:id="2074" w:name="_Toc34319725"/>
      <w:bookmarkEnd w:id="2067"/>
      <w:bookmarkEnd w:id="2068"/>
      <w:r w:rsidRPr="00732CB8">
        <w:rPr>
          <w:noProof/>
        </w:rPr>
        <w:t>OUTSTANDING ISSUES</w:t>
      </w:r>
      <w:bookmarkEnd w:id="1059"/>
      <w:bookmarkEnd w:id="1060"/>
      <w:bookmarkEnd w:id="1061"/>
      <w:bookmarkEnd w:id="1062"/>
      <w:bookmarkEnd w:id="2069"/>
      <w:bookmarkEnd w:id="2070"/>
      <w:bookmarkEnd w:id="2071"/>
      <w:bookmarkEnd w:id="2072"/>
      <w:bookmarkEnd w:id="2073"/>
      <w:bookmarkEnd w:id="2074"/>
    </w:p>
    <w:p w14:paraId="3F762194" w14:textId="77777777" w:rsidR="00007D82" w:rsidRPr="00732CB8" w:rsidRDefault="00007D82">
      <w:pPr>
        <w:rPr>
          <w:noProof/>
        </w:rPr>
      </w:pPr>
      <w:bookmarkStart w:id="2075" w:name="_Toc359236400"/>
      <w:r w:rsidRPr="00732CB8">
        <w:rPr>
          <w:noProof/>
        </w:rPr>
        <w:t>We invite proposals for the specification of other HL7-wide master files segments.</w:t>
      </w:r>
      <w:bookmarkEnd w:id="2075"/>
      <w:r w:rsidRPr="00732CB8">
        <w:rPr>
          <w:noProof/>
        </w:rPr>
        <w:t xml:space="preserve"> </w:t>
      </w:r>
    </w:p>
    <w:p w14:paraId="31F2F94B" w14:textId="77777777" w:rsidR="00007D82" w:rsidRPr="00732CB8" w:rsidRDefault="00007D82"/>
    <w:sectPr w:rsidR="00007D82" w:rsidRPr="00732CB8" w:rsidSect="009763ED">
      <w:headerReference w:type="even" r:id="rId200"/>
      <w:headerReference w:type="default" r:id="rId201"/>
      <w:footerReference w:type="even" r:id="rId202"/>
      <w:footerReference w:type="default" r:id="rId203"/>
      <w:headerReference w:type="first" r:id="rId204"/>
      <w:footerReference w:type="first" r:id="rId20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2"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543"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707" w:author="Merrick, Riki | APHL" w:date="2022-07-25T09:52:00Z" w:initials="MR|A">
    <w:p w14:paraId="7CA2724A" w14:textId="36F57997" w:rsidR="00535443" w:rsidRDefault="00535443">
      <w:pPr>
        <w:pStyle w:val="CommentText"/>
      </w:pPr>
      <w:r>
        <w:rPr>
          <w:rStyle w:val="CommentReference"/>
        </w:rPr>
        <w:annotationRef/>
      </w:r>
      <w:r>
        <w:t>I think since this is for the test, this should be ONLY based on sex for Clinical Use (maybe we need to leave Administrative Sex here, for backwards compatibility, but from a scientific perspective, I think this should only be sex for clinical use.</w:t>
      </w:r>
    </w:p>
  </w:comment>
  <w:comment w:id="717" w:author="Scott Robertson" w:date="2022-07-18T09:57:00Z" w:initials="SMR">
    <w:p w14:paraId="52C4BBF3" w14:textId="7FE895B9" w:rsidR="006752C3" w:rsidRDefault="006752C3">
      <w:pPr>
        <w:pStyle w:val="CommentText"/>
      </w:pPr>
      <w:r>
        <w:rPr>
          <w:rStyle w:val="CommentReference"/>
        </w:rPr>
        <w:annotationRef/>
      </w:r>
      <w:r>
        <w:t>Need table name/number</w:t>
      </w:r>
    </w:p>
  </w:comment>
  <w:comment w:id="726" w:author="Scott Robertson" w:date="2022-07-18T09:57:00Z" w:initials="SMR">
    <w:p w14:paraId="19065341" w14:textId="2411FBD9" w:rsidR="00A60BC4" w:rsidRDefault="00A60BC4">
      <w:pPr>
        <w:pStyle w:val="CommentText"/>
      </w:pPr>
      <w:r>
        <w:rPr>
          <w:rStyle w:val="CommentReference"/>
        </w:rPr>
        <w:annotationRef/>
      </w:r>
      <w:r>
        <w:t>Need table name/number</w:t>
      </w:r>
    </w:p>
  </w:comment>
  <w:comment w:id="1039"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1040"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1142"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1143"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0"/>
  <w15:commentEx w15:paraId="204D5589" w15:paraIdParent="1B23FAE7" w15:done="0"/>
  <w15:commentEx w15:paraId="7CA2724A" w15:done="0"/>
  <w15:commentEx w15:paraId="52C4BBF3" w15:done="0"/>
  <w15:commentEx w15:paraId="19065341" w15:done="0"/>
  <w15:commentEx w15:paraId="304D4030" w15:done="0"/>
  <w15:commentEx w15:paraId="51B38808" w15:paraIdParent="304D4030" w15:done="0"/>
  <w15:commentEx w15:paraId="0B7EB0A3" w15:done="0"/>
  <w15:commentEx w15:paraId="6B19957C" w15:paraIdParent="0B7EB0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8E655" w16cex:dateUtc="2022-07-25T13:52:00Z"/>
  <w16cex:commentExtensible w16cex:durableId="267FACF5" w16cex:dateUtc="2022-07-18T16:57:00Z"/>
  <w16cex:commentExtensible w16cex:durableId="267FAD08" w16cex:dateUtc="2022-07-18T16:57: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7CA2724A" w16cid:durableId="2688E655"/>
  <w16cid:commentId w16cid:paraId="52C4BBF3" w16cid:durableId="267FACF5"/>
  <w16cid:commentId w16cid:paraId="19065341" w16cid:durableId="267FAD08"/>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D152E" w14:textId="77777777" w:rsidR="0014493E" w:rsidRDefault="0014493E" w:rsidP="00DE775D">
      <w:pPr>
        <w:spacing w:after="0" w:line="240" w:lineRule="auto"/>
      </w:pPr>
      <w:r>
        <w:separator/>
      </w:r>
    </w:p>
  </w:endnote>
  <w:endnote w:type="continuationSeparator" w:id="0">
    <w:p w14:paraId="029BAAF7" w14:textId="77777777" w:rsidR="0014493E" w:rsidRDefault="0014493E"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1F29BF4"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r>
    <w:ins w:id="2076" w:author="Lynn Laakso" w:date="2022-08-29T16:37:00Z">
      <w:r w:rsidR="00723774" w:rsidRPr="00667A3D">
        <w:t xml:space="preserve">Version </w:t>
      </w:r>
      <w:r w:rsidR="00723774">
        <w:fldChar w:fldCharType="begin"/>
      </w:r>
      <w:r w:rsidR="00723774">
        <w:instrText xml:space="preserve"> DOCPROPERTY release_version \* MERGEFORMAT </w:instrText>
      </w:r>
      <w:r w:rsidR="00723774">
        <w:fldChar w:fldCharType="separate"/>
      </w:r>
      <w:r w:rsidR="00723774">
        <w:t>2.9.1</w:t>
      </w:r>
      <w:r w:rsidR="00723774">
        <w:fldChar w:fldCharType="end"/>
      </w:r>
    </w:ins>
    <w:del w:id="2077" w:author="Lynn Laakso" w:date="2022-08-29T16:37:00Z">
      <w:r w:rsidRPr="00667A3D" w:rsidDel="00723774">
        <w:delText xml:space="preserve">Health Level Seven, </w:delText>
      </w:r>
    </w:del>
    <w:del w:id="2078" w:author="Lynn Laakso" w:date="2022-08-29T12:25:00Z">
      <w:r w:rsidRPr="00667A3D" w:rsidDel="009763ED">
        <w:delText xml:space="preserve">Version </w:delText>
      </w:r>
      <w:r w:rsidDel="009763ED">
        <w:fldChar w:fldCharType="begin"/>
      </w:r>
      <w:r w:rsidDel="009763ED">
        <w:delInstrText xml:space="preserve"> DOCPROPERTY release_version \* MERGEFORMAT </w:delInstrText>
      </w:r>
      <w:r w:rsidDel="009763ED">
        <w:fldChar w:fldCharType="separate"/>
      </w:r>
      <w:r w:rsidRPr="00667A3D" w:rsidDel="009763ED">
        <w:delText>2.9</w:delText>
      </w:r>
      <w:r w:rsidDel="009763ED">
        <w:fldChar w:fldCharType="end"/>
      </w:r>
    </w:del>
    <w:ins w:id="2079" w:author="Scott Robertson" w:date="2022-07-15T19:03:00Z">
      <w:del w:id="2080" w:author="Lynn Laakso" w:date="2022-08-29T12:25:00Z">
        <w:r w:rsidR="00E43320" w:rsidDel="009763ED">
          <w:delText>.1</w:delText>
        </w:r>
      </w:del>
    </w:ins>
    <w:del w:id="2081" w:author="Lynn Laakso" w:date="2022-08-29T12:25:00Z">
      <w:r w:rsidRPr="00667A3D" w:rsidDel="009763ED">
        <w:delText xml:space="preserve"> © </w:delText>
      </w:r>
      <w:r w:rsidDel="009763ED">
        <w:fldChar w:fldCharType="begin"/>
      </w:r>
      <w:r w:rsidDel="009763ED">
        <w:delInstrText xml:space="preserve"> DOCPROPERTY release_year \* MERGEFORMAT </w:delInstrText>
      </w:r>
      <w:r w:rsidDel="009763ED">
        <w:fldChar w:fldCharType="separate"/>
      </w:r>
      <w:r w:rsidRPr="00667A3D" w:rsidDel="009763ED">
        <w:delText>20</w:delText>
      </w:r>
    </w:del>
    <w:ins w:id="2082" w:author="Scott Robertson" w:date="2022-07-15T19:03:00Z">
      <w:del w:id="2083" w:author="Lynn Laakso" w:date="2022-08-29T12:25:00Z">
        <w:r w:rsidR="00E43320" w:rsidDel="009763ED">
          <w:delText>22</w:delText>
        </w:r>
      </w:del>
    </w:ins>
    <w:del w:id="2084" w:author="Lynn Laakso" w:date="2022-08-29T12:25:00Z">
      <w:r w:rsidRPr="00667A3D" w:rsidDel="009763ED">
        <w:delText>19</w:delText>
      </w:r>
      <w:r w:rsidDel="009763ED">
        <w:fldChar w:fldCharType="end"/>
      </w:r>
    </w:del>
    <w:del w:id="2085" w:author="Lynn Laakso" w:date="2022-08-29T16:37:00Z">
      <w:r w:rsidRPr="00667A3D" w:rsidDel="00723774">
        <w:delText>.  All rights reserved.</w:delText>
      </w:r>
    </w:del>
  </w:p>
  <w:p w14:paraId="7B06F613" w14:textId="6CB74249" w:rsidR="00D30450" w:rsidRPr="00C92926" w:rsidRDefault="00723774" w:rsidP="00667A3D">
    <w:pPr>
      <w:pStyle w:val="Footer"/>
    </w:pPr>
    <w:ins w:id="2086" w:author="Lynn Laakso" w:date="2022-08-29T16:36:00Z">
      <w:r>
        <w:fldChar w:fldCharType="begin"/>
      </w:r>
      <w:r>
        <w:instrText xml:space="preserve"> DOCPROPERTY  release_month  \* MERGEFORMAT </w:instrText>
      </w:r>
    </w:ins>
    <w:r>
      <w:fldChar w:fldCharType="separate"/>
    </w:r>
    <w:ins w:id="2087" w:author="Lynn Laakso" w:date="2022-08-29T16:36:00Z">
      <w:r>
        <w:t>September</w:t>
      </w:r>
      <w:r>
        <w:fldChar w:fldCharType="end"/>
      </w:r>
    </w:ins>
    <w:del w:id="2088" w:author="Lynn Laakso" w:date="2022-08-29T16:36:00Z">
      <w:r w:rsidR="00000000" w:rsidDel="00723774">
        <w:fldChar w:fldCharType="begin"/>
      </w:r>
      <w:r w:rsidR="00000000" w:rsidDel="00723774">
        <w:delInstrText xml:space="preserve"> DOCPROPERTY  release_month  \* MERGEFORMAT </w:delInstrText>
      </w:r>
      <w:r w:rsidR="00000000" w:rsidDel="00723774">
        <w:fldChar w:fldCharType="separate"/>
      </w:r>
      <w:r w:rsidR="00C204D4" w:rsidDel="00723774">
        <w:delText>Dec</w:delText>
      </w:r>
    </w:del>
    <w:ins w:id="2089" w:author="Scott Robertson" w:date="2022-07-15T19:03:00Z">
      <w:del w:id="2090" w:author="Lynn Laakso" w:date="2022-08-29T16:36:00Z">
        <w:r w:rsidR="00B924D1" w:rsidDel="00723774">
          <w:delText>September</w:delText>
        </w:r>
      </w:del>
    </w:ins>
    <w:del w:id="2091" w:author="Lynn Laakso" w:date="2022-08-29T16:36:00Z">
      <w:r w:rsidR="00C204D4" w:rsidDel="00723774">
        <w:delText>ember</w:delText>
      </w:r>
      <w:r w:rsidR="00000000" w:rsidDel="00723774">
        <w:fldChar w:fldCharType="end"/>
      </w:r>
    </w:del>
    <w:r w:rsidR="00D30450" w:rsidRPr="00485709">
      <w:t xml:space="preserve"> </w:t>
    </w:r>
    <w:ins w:id="2092" w:author="Lynn Laakso" w:date="2022-08-29T16:37:00Z">
      <w:r>
        <w:fldChar w:fldCharType="begin"/>
      </w:r>
      <w:r>
        <w:instrText xml:space="preserve"> DOCPROPERTY  release_year  \* MERGEFORMAT </w:instrText>
      </w:r>
    </w:ins>
    <w:r>
      <w:fldChar w:fldCharType="separate"/>
    </w:r>
    <w:ins w:id="2093" w:author="Lynn Laakso" w:date="2022-08-29T16:37:00Z">
      <w:r>
        <w:t>2022</w:t>
      </w:r>
      <w:r>
        <w:fldChar w:fldCharType="end"/>
      </w:r>
      <w:r>
        <w:t xml:space="preserve"> </w:t>
      </w:r>
      <w:r>
        <w:fldChar w:fldCharType="begin"/>
      </w:r>
      <w:r>
        <w:instrText xml:space="preserve"> DOCPROPERTY  release_status  \* MERGEFORMAT </w:instrText>
      </w:r>
    </w:ins>
    <w:r>
      <w:fldChar w:fldCharType="separate"/>
    </w:r>
    <w:ins w:id="2094" w:author="Lynn Laakso" w:date="2022-08-29T16:37:00Z">
      <w:r>
        <w:t>Normative Ballot</w:t>
      </w:r>
      <w:r>
        <w:fldChar w:fldCharType="end"/>
      </w:r>
      <w:r>
        <w:t xml:space="preserve"> </w:t>
      </w:r>
    </w:ins>
    <w:del w:id="2095" w:author="Lynn Laakso" w:date="2022-08-29T16:37:00Z">
      <w:r w:rsidR="00000000" w:rsidDel="00723774">
        <w:fldChar w:fldCharType="begin"/>
      </w:r>
      <w:r w:rsidR="00000000" w:rsidDel="00723774">
        <w:delInstrText xml:space="preserve"> DOCPROPERTY release_year \* MERGEFORMAT </w:delInstrText>
      </w:r>
      <w:r w:rsidR="00000000" w:rsidDel="00723774">
        <w:fldChar w:fldCharType="separate"/>
      </w:r>
    </w:del>
    <w:del w:id="2096" w:author="Lynn Laakso" w:date="2022-08-29T16:36:00Z">
      <w:r w:rsidR="00D30450" w:rsidDel="00723774">
        <w:delText>20</w:delText>
      </w:r>
    </w:del>
    <w:ins w:id="2097" w:author="Scott Robertson" w:date="2022-07-15T19:03:00Z">
      <w:del w:id="2098" w:author="Lynn Laakso" w:date="2022-08-29T16:36:00Z">
        <w:r w:rsidR="00E43320" w:rsidDel="00723774">
          <w:delText>22</w:delText>
        </w:r>
      </w:del>
    </w:ins>
    <w:del w:id="2099" w:author="Lynn Laakso" w:date="2022-08-29T16:36:00Z">
      <w:r w:rsidR="00D30450" w:rsidDel="00723774">
        <w:delText>19</w:delText>
      </w:r>
    </w:del>
    <w:del w:id="2100" w:author="Lynn Laakso" w:date="2022-08-29T16:37:00Z">
      <w:r w:rsidR="00000000" w:rsidDel="00723774">
        <w:fldChar w:fldCharType="end"/>
      </w:r>
    </w:del>
    <w:del w:id="2101" w:author="Lynn Laakso" w:date="2022-08-29T12:25:00Z">
      <w:r w:rsidR="00D30450" w:rsidRPr="00C92926" w:rsidDel="009763ED">
        <w:delText>.</w:delText>
      </w:r>
    </w:del>
    <w:r w:rsidR="00D30450" w:rsidRPr="00C92926">
      <w:tab/>
    </w:r>
    <w:ins w:id="2102" w:author="Lynn Laakso" w:date="2022-08-29T16:37:00Z">
      <w:r w:rsidRPr="00667A3D">
        <w:t xml:space="preserve">© </w:t>
      </w:r>
      <w:r>
        <w:fldChar w:fldCharType="begin"/>
      </w:r>
      <w:r>
        <w:instrText xml:space="preserve"> DOCPROPERTY release_year \* MERGEFORMAT </w:instrText>
      </w:r>
      <w:r>
        <w:fldChar w:fldCharType="separate"/>
      </w:r>
      <w:r>
        <w:t>2022</w:t>
      </w:r>
      <w:r>
        <w:fldChar w:fldCharType="end"/>
      </w:r>
      <w:r>
        <w:t xml:space="preserve"> </w:t>
      </w:r>
      <w:r w:rsidRPr="00667A3D">
        <w:t xml:space="preserve">Health Level Seven, </w:t>
      </w:r>
      <w:r>
        <w:t>International</w:t>
      </w:r>
      <w:r w:rsidRPr="00667A3D">
        <w:t>.  All rights reserved.</w:t>
      </w:r>
    </w:ins>
    <w:ins w:id="2103" w:author="Lynn Laakso" w:date="2022-08-29T12:25:00Z">
      <w:r w:rsidR="009763ED" w:rsidRPr="00667A3D">
        <w:t xml:space="preserve"> </w:t>
      </w:r>
    </w:ins>
    <w:del w:id="2104" w:author="Lynn Laakso" w:date="2022-08-29T12:25:00Z">
      <w:r w:rsidR="00000000" w:rsidDel="009763ED">
        <w:fldChar w:fldCharType="begin"/>
      </w:r>
      <w:r w:rsidR="00000000" w:rsidDel="009763ED">
        <w:delInstrText xml:space="preserve"> DOCPROPERTY release_status \* MERGEFORMAT </w:delInstrText>
      </w:r>
      <w:r w:rsidR="00000000" w:rsidDel="009763ED">
        <w:fldChar w:fldCharType="separate"/>
      </w:r>
      <w:r w:rsidR="00D30450" w:rsidDel="009763ED">
        <w:delText>Normative</w:delText>
      </w:r>
    </w:del>
    <w:ins w:id="2105" w:author="Scott Robertson" w:date="2022-07-15T19:04:00Z">
      <w:del w:id="2106" w:author="Lynn Laakso" w:date="2022-08-29T12:25:00Z">
        <w:r w:rsidR="00D43BDB" w:rsidDel="009763ED">
          <w:delText>Ballot #1</w:delText>
        </w:r>
      </w:del>
    </w:ins>
    <w:del w:id="2107" w:author="Lynn Laakso" w:date="2022-08-29T12:25:00Z">
      <w:r w:rsidR="00D30450" w:rsidDel="009763ED">
        <w:delText xml:space="preserve"> </w:delText>
      </w:r>
      <w:r w:rsidR="00D30450" w:rsidRPr="00667A3D" w:rsidDel="009763ED">
        <w:delText>Publication</w:delText>
      </w:r>
      <w:r w:rsidR="00000000" w:rsidDel="009763ED">
        <w:fldChar w:fldCharType="end"/>
      </w:r>
      <w:r w:rsidR="00D30450" w:rsidRPr="00C92926" w:rsidDel="009763ED">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CC25" w14:textId="1D4C9545" w:rsidR="00D30450" w:rsidRPr="00667A3D" w:rsidRDefault="00F4554A" w:rsidP="00667A3D">
    <w:pPr>
      <w:pStyle w:val="Footer"/>
    </w:pPr>
    <w:ins w:id="2108" w:author="Lynn Laakso" w:date="2022-08-29T16:38:00Z">
      <w:r w:rsidRPr="00667A3D">
        <w:t xml:space="preserve">Version </w:t>
      </w:r>
    </w:ins>
    <w:ins w:id="2109" w:author="Lynn Laakso" w:date="2022-08-29T16:39:00Z">
      <w:r>
        <w:fldChar w:fldCharType="begin"/>
      </w:r>
      <w:r>
        <w:instrText xml:space="preserve"> DOCPROPERTY  release_version  \* MERGEFORMAT </w:instrText>
      </w:r>
    </w:ins>
    <w:r>
      <w:fldChar w:fldCharType="separate"/>
    </w:r>
    <w:ins w:id="2110" w:author="Lynn Laakso" w:date="2022-08-29T16:39:00Z">
      <w:r>
        <w:t>2.9.1</w:t>
      </w:r>
      <w:r>
        <w:fldChar w:fldCharType="end"/>
      </w:r>
    </w:ins>
    <w:del w:id="2111" w:author="Lynn Laakso" w:date="2022-08-29T16:38:00Z">
      <w:r w:rsidR="00D30450" w:rsidRPr="00667A3D" w:rsidDel="00F4554A">
        <w:delText>Health Level Seven,</w:delText>
      </w:r>
    </w:del>
    <w:del w:id="2112" w:author="Lynn Laakso" w:date="2022-08-29T12:24:00Z">
      <w:r w:rsidR="00D30450" w:rsidRPr="00667A3D" w:rsidDel="009763ED">
        <w:delText xml:space="preserve"> Version </w:delText>
      </w:r>
      <w:r w:rsidR="009763ED" w:rsidDel="009763ED">
        <w:fldChar w:fldCharType="begin"/>
      </w:r>
      <w:r w:rsidR="009763ED" w:rsidDel="009763ED">
        <w:delInstrText xml:space="preserve"> DOCPROPERTY release_version \* MERGEFORMAT </w:delInstrText>
      </w:r>
      <w:r w:rsidR="009763ED" w:rsidDel="009763ED">
        <w:fldChar w:fldCharType="separate"/>
      </w:r>
      <w:r w:rsidR="00D30450" w:rsidRPr="00667A3D" w:rsidDel="009763ED">
        <w:delText>2.9</w:delText>
      </w:r>
      <w:r w:rsidR="009763ED" w:rsidDel="009763ED">
        <w:fldChar w:fldCharType="end"/>
      </w:r>
    </w:del>
    <w:ins w:id="2113" w:author="Scott Robertson" w:date="2022-07-15T19:10:00Z">
      <w:del w:id="2114" w:author="Lynn Laakso" w:date="2022-08-29T12:24:00Z">
        <w:r w:rsidR="00D9448A" w:rsidDel="009763ED">
          <w:delText>.1</w:delText>
        </w:r>
      </w:del>
    </w:ins>
    <w:del w:id="2115" w:author="Lynn Laakso" w:date="2022-08-29T12:24:00Z">
      <w:r w:rsidR="00D30450" w:rsidRPr="00667A3D" w:rsidDel="009763ED">
        <w:delText xml:space="preserve"> © </w:delText>
      </w:r>
      <w:r w:rsidR="009763ED" w:rsidDel="009763ED">
        <w:fldChar w:fldCharType="begin"/>
      </w:r>
      <w:r w:rsidR="009763ED" w:rsidDel="009763ED">
        <w:delInstrText xml:space="preserve"> DOCPROPERTY release_year \* MERGEFORMAT </w:delInstrText>
      </w:r>
      <w:r w:rsidR="009763ED" w:rsidDel="009763ED">
        <w:fldChar w:fldCharType="separate"/>
      </w:r>
      <w:r w:rsidR="00D30450" w:rsidRPr="00667A3D" w:rsidDel="009763ED">
        <w:delText>20</w:delText>
      </w:r>
    </w:del>
    <w:ins w:id="2116" w:author="Scott Robertson" w:date="2022-07-15T22:38:00Z">
      <w:del w:id="2117" w:author="Lynn Laakso" w:date="2022-08-29T12:24:00Z">
        <w:r w:rsidR="005B59BF" w:rsidDel="009763ED">
          <w:delText>22</w:delText>
        </w:r>
      </w:del>
    </w:ins>
    <w:del w:id="2118" w:author="Lynn Laakso" w:date="2022-08-29T12:24:00Z">
      <w:r w:rsidR="00D30450" w:rsidRPr="00667A3D" w:rsidDel="009763ED">
        <w:delText>19</w:delText>
      </w:r>
      <w:r w:rsidR="009763ED" w:rsidDel="009763ED">
        <w:fldChar w:fldCharType="end"/>
      </w:r>
    </w:del>
    <w:del w:id="2119" w:author="Lynn Laakso" w:date="2022-08-29T16:38:00Z">
      <w:r w:rsidR="00D30450" w:rsidRPr="00667A3D" w:rsidDel="00F4554A">
        <w:delText>.  All rights reserved.</w:delText>
      </w:r>
    </w:del>
    <w:r w:rsidR="00D30450" w:rsidRPr="00667A3D">
      <w:tab/>
      <w:t xml:space="preserve">Page </w:t>
    </w:r>
    <w:r w:rsidR="00D30450" w:rsidRPr="00667A3D">
      <w:fldChar w:fldCharType="begin"/>
    </w:r>
    <w:r w:rsidR="00D30450" w:rsidRPr="00667A3D">
      <w:instrText xml:space="preserve"> PAGE </w:instrText>
    </w:r>
    <w:r w:rsidR="00D30450" w:rsidRPr="00667A3D">
      <w:fldChar w:fldCharType="separate"/>
    </w:r>
    <w:r w:rsidR="00D30450" w:rsidRPr="00667A3D">
      <w:t>129</w:t>
    </w:r>
    <w:r w:rsidR="00D30450" w:rsidRPr="00667A3D">
      <w:fldChar w:fldCharType="end"/>
    </w:r>
  </w:p>
  <w:p w14:paraId="3E715573" w14:textId="4201C491" w:rsidR="00D30450" w:rsidRPr="00667A3D" w:rsidRDefault="00F4554A" w:rsidP="00667A3D">
    <w:pPr>
      <w:pStyle w:val="Footer"/>
    </w:pPr>
    <w:ins w:id="2120" w:author="Lynn Laakso" w:date="2022-08-29T16:38:00Z">
      <w:r w:rsidRPr="00667A3D">
        <w:t xml:space="preserve">© </w:t>
      </w:r>
      <w:r>
        <w:fldChar w:fldCharType="begin"/>
      </w:r>
      <w:r>
        <w:instrText xml:space="preserve"> DOCPROPERTY release_year \* MERGEFORMAT </w:instrText>
      </w:r>
      <w:r>
        <w:fldChar w:fldCharType="separate"/>
      </w:r>
      <w:r w:rsidRPr="00667A3D">
        <w:t>20</w:t>
      </w:r>
      <w:r>
        <w:t>22</w:t>
      </w:r>
      <w:r>
        <w:fldChar w:fldCharType="end"/>
      </w:r>
      <w:r>
        <w:t xml:space="preserve"> </w:t>
      </w:r>
      <w:r w:rsidRPr="00667A3D">
        <w:t>Health Level Seven,</w:t>
      </w:r>
      <w:r>
        <w:t xml:space="preserve"> International</w:t>
      </w:r>
      <w:r w:rsidRPr="00667A3D">
        <w:t>.  All rights reserved</w:t>
      </w:r>
      <w:r w:rsidDel="009763ED">
        <w:t xml:space="preserve"> </w:t>
      </w:r>
    </w:ins>
    <w:del w:id="2121" w:author="Lynn Laakso" w:date="2022-08-29T12:24:00Z">
      <w:r w:rsidR="009763ED" w:rsidDel="009763ED">
        <w:fldChar w:fldCharType="begin"/>
      </w:r>
      <w:r w:rsidR="009763ED" w:rsidDel="009763ED">
        <w:delInstrText xml:space="preserve"> DOCPROPERTY  release_status  \* MERGEFORMAT </w:delInstrText>
      </w:r>
      <w:r w:rsidR="009763ED" w:rsidDel="009763ED">
        <w:fldChar w:fldCharType="separate"/>
      </w:r>
      <w:r w:rsidR="00D30450" w:rsidRPr="00667A3D" w:rsidDel="009763ED">
        <w:delText>N</w:delText>
      </w:r>
    </w:del>
    <w:ins w:id="2122" w:author="Scott Robertson" w:date="2022-07-15T22:38:00Z">
      <w:del w:id="2123" w:author="Lynn Laakso" w:date="2022-08-29T12:24:00Z">
        <w:r w:rsidR="00A67F22" w:rsidDel="009763ED">
          <w:delText>Ballot #1</w:delText>
        </w:r>
      </w:del>
    </w:ins>
    <w:del w:id="2124" w:author="Lynn Laakso" w:date="2022-08-29T12:24:00Z">
      <w:r w:rsidR="00D30450" w:rsidRPr="00667A3D" w:rsidDel="009763ED">
        <w:delText>ormative Publication</w:delText>
      </w:r>
      <w:r w:rsidR="009763ED" w:rsidDel="009763ED">
        <w:fldChar w:fldCharType="end"/>
      </w:r>
      <w:r w:rsidR="00D30450" w:rsidRPr="00667A3D" w:rsidDel="009763ED">
        <w:delText>.</w:delText>
      </w:r>
    </w:del>
    <w:r w:rsidR="00D30450" w:rsidRPr="00667A3D">
      <w:tab/>
    </w:r>
    <w:fldSimple w:instr=" DOCPROPERTY  release_month  \* MERGEFORMAT ">
      <w:ins w:id="2125" w:author="Scott Robertson" w:date="2022-07-15T22:39:00Z">
        <w:r w:rsidR="003C0B08">
          <w:t>September</w:t>
        </w:r>
      </w:ins>
      <w:del w:id="2126" w:author="Scott Robertson" w:date="2022-07-15T22:39:00Z">
        <w:r w:rsidR="00C204D4" w:rsidRPr="00667A3D" w:rsidDel="003C0B08">
          <w:delText>December</w:delText>
        </w:r>
      </w:del>
    </w:fldSimple>
    <w:r w:rsidR="00D30450" w:rsidRPr="00667A3D">
      <w:t xml:space="preserve"> </w:t>
    </w:r>
    <w:fldSimple w:instr=" DOCPROPERTY release_year \* MERGEFORMAT ">
      <w:r w:rsidR="00D30450" w:rsidRPr="00667A3D">
        <w:t>20</w:t>
      </w:r>
      <w:ins w:id="2127" w:author="Scott Robertson" w:date="2022-07-15T22:39:00Z">
        <w:r w:rsidR="003C0B08">
          <w:t>22</w:t>
        </w:r>
      </w:ins>
      <w:del w:id="2128" w:author="Scott Robertson" w:date="2022-07-15T22:39:00Z">
        <w:r w:rsidR="00D30450" w:rsidRPr="00667A3D" w:rsidDel="003C0B08">
          <w:delText>19</w:delText>
        </w:r>
      </w:del>
    </w:fldSimple>
    <w:ins w:id="2129" w:author="Lynn Laakso" w:date="2022-08-29T12:24:00Z">
      <w:r w:rsidR="009763ED">
        <w:t xml:space="preserve"> </w:t>
      </w:r>
    </w:ins>
    <w:ins w:id="2130" w:author="Lynn Laakso" w:date="2022-08-29T16:38:00Z">
      <w:r>
        <w:fldChar w:fldCharType="begin"/>
      </w:r>
      <w:r>
        <w:instrText xml:space="preserve"> DOCPROPERTY  release_status  \* MERGEFORMAT </w:instrText>
      </w:r>
    </w:ins>
    <w:r>
      <w:fldChar w:fldCharType="separate"/>
    </w:r>
    <w:ins w:id="2131" w:author="Lynn Laakso" w:date="2022-08-29T16:38:00Z">
      <w:r>
        <w:t>Normative Ballot</w:t>
      </w:r>
      <w:r>
        <w:fldChar w:fldCharType="end"/>
      </w:r>
    </w:ins>
    <w:r w:rsidR="00D30450" w:rsidRPr="00667A3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1B1E6B61" w:rsidR="00D30450" w:rsidRPr="00667A3D" w:rsidDel="009763ED" w:rsidRDefault="00D30450" w:rsidP="00667A3D">
    <w:pPr>
      <w:pStyle w:val="Footer"/>
      <w:rPr>
        <w:del w:id="2132" w:author="Lynn Laakso" w:date="2022-08-29T12:25:00Z"/>
      </w:rPr>
    </w:pPr>
    <w:del w:id="2133" w:author="Lynn Laakso" w:date="2022-08-29T12:25:00Z">
      <w:r w:rsidRPr="00667A3D" w:rsidDel="009763ED">
        <w:delText xml:space="preserve">Health Level Seven, Version </w:delText>
      </w:r>
      <w:r w:rsidDel="009763ED">
        <w:fldChar w:fldCharType="begin"/>
      </w:r>
      <w:r w:rsidDel="009763ED">
        <w:delInstrText xml:space="preserve"> DOCPROPERTY release_version \* MERGEFORMAT </w:delInstrText>
      </w:r>
      <w:r w:rsidDel="009763ED">
        <w:fldChar w:fldCharType="separate"/>
      </w:r>
      <w:r w:rsidRPr="00667A3D" w:rsidDel="009763ED">
        <w:delText>2.9</w:delText>
      </w:r>
      <w:r w:rsidDel="009763ED">
        <w:fldChar w:fldCharType="end"/>
      </w:r>
    </w:del>
    <w:ins w:id="2134" w:author="Scott Robertson" w:date="2022-07-15T19:02:00Z">
      <w:del w:id="2135" w:author="Lynn Laakso" w:date="2022-08-29T12:25:00Z">
        <w:r w:rsidR="009B3CC0" w:rsidDel="009763ED">
          <w:delText>.1</w:delText>
        </w:r>
      </w:del>
    </w:ins>
    <w:del w:id="2136" w:author="Lynn Laakso" w:date="2022-08-29T12:25:00Z">
      <w:r w:rsidRPr="00667A3D" w:rsidDel="009763ED">
        <w:delText xml:space="preserve"> © </w:delText>
      </w:r>
      <w:r w:rsidDel="009763ED">
        <w:fldChar w:fldCharType="begin"/>
      </w:r>
      <w:r w:rsidDel="009763ED">
        <w:delInstrText xml:space="preserve"> DOCPROPERTY release_year \* MERGEFORMAT </w:delInstrText>
      </w:r>
      <w:r w:rsidDel="009763ED">
        <w:fldChar w:fldCharType="separate"/>
      </w:r>
      <w:r w:rsidRPr="00667A3D" w:rsidDel="009763ED">
        <w:delText>20</w:delText>
      </w:r>
    </w:del>
    <w:ins w:id="2137" w:author="Scott Robertson" w:date="2022-07-15T19:02:00Z">
      <w:del w:id="2138" w:author="Lynn Laakso" w:date="2022-08-29T12:25:00Z">
        <w:r w:rsidR="00C60BA0" w:rsidDel="009763ED">
          <w:delText>22</w:delText>
        </w:r>
      </w:del>
    </w:ins>
    <w:del w:id="2139" w:author="Lynn Laakso" w:date="2022-08-29T12:25:00Z">
      <w:r w:rsidRPr="00667A3D" w:rsidDel="009763ED">
        <w:delText>19</w:delText>
      </w:r>
      <w:r w:rsidDel="009763ED">
        <w:fldChar w:fldCharType="end"/>
      </w:r>
      <w:r w:rsidRPr="00667A3D" w:rsidDel="009763ED">
        <w:delText>.  All rights reserved.</w:delText>
      </w:r>
      <w:r w:rsidRPr="00667A3D" w:rsidDel="009763ED">
        <w:tab/>
        <w:delText xml:space="preserve">Page </w:delText>
      </w:r>
      <w:r w:rsidRPr="00667A3D" w:rsidDel="009763ED">
        <w:fldChar w:fldCharType="begin"/>
      </w:r>
      <w:r w:rsidRPr="00667A3D" w:rsidDel="009763ED">
        <w:delInstrText xml:space="preserve"> PAGE </w:delInstrText>
      </w:r>
      <w:r w:rsidRPr="00667A3D" w:rsidDel="009763ED">
        <w:fldChar w:fldCharType="separate"/>
      </w:r>
      <w:r w:rsidRPr="00667A3D" w:rsidDel="009763ED">
        <w:delText>1</w:delText>
      </w:r>
      <w:r w:rsidRPr="00667A3D" w:rsidDel="009763ED">
        <w:fldChar w:fldCharType="end"/>
      </w:r>
    </w:del>
  </w:p>
  <w:p w14:paraId="2059BB64" w14:textId="0E5438F2" w:rsidR="00D30450" w:rsidRPr="00667A3D" w:rsidRDefault="008D6033" w:rsidP="00667A3D">
    <w:pPr>
      <w:pStyle w:val="Footer"/>
    </w:pPr>
    <w:del w:id="2140" w:author="Lynn Laakso" w:date="2022-08-29T12:25:00Z">
      <w:r w:rsidDel="009763ED">
        <w:fldChar w:fldCharType="begin"/>
      </w:r>
      <w:r w:rsidDel="009763ED">
        <w:delInstrText xml:space="preserve"> DOCPROPERTY  release_status  \* MERGEFORMAT </w:delInstrText>
      </w:r>
      <w:r w:rsidDel="009763ED">
        <w:fldChar w:fldCharType="separate"/>
      </w:r>
      <w:r w:rsidR="00D30450" w:rsidRPr="00667A3D" w:rsidDel="009763ED">
        <w:delText>Normative Publication</w:delText>
      </w:r>
      <w:r w:rsidDel="009763ED">
        <w:fldChar w:fldCharType="end"/>
      </w:r>
    </w:del>
    <w:ins w:id="2141" w:author="Scott Robertson" w:date="2022-07-15T19:02:00Z">
      <w:del w:id="2142" w:author="Lynn Laakso" w:date="2022-08-29T12:25:00Z">
        <w:r w:rsidR="00C60BA0" w:rsidDel="009763ED">
          <w:fldChar w:fldCharType="begin"/>
        </w:r>
        <w:r w:rsidR="00C60BA0" w:rsidDel="009763ED">
          <w:delInstrText xml:space="preserve"> DOCPROPERTY  release_status  \* MERGEFORMAT </w:delInstrText>
        </w:r>
        <w:r w:rsidR="00C60BA0" w:rsidDel="009763ED">
          <w:fldChar w:fldCharType="separate"/>
        </w:r>
        <w:r w:rsidR="00C60BA0" w:rsidDel="009763ED">
          <w:delText>Ballot #1</w:delText>
        </w:r>
        <w:r w:rsidR="00C60BA0" w:rsidDel="009763ED">
          <w:fldChar w:fldCharType="end"/>
        </w:r>
      </w:del>
    </w:ins>
    <w:del w:id="2143" w:author="Lynn Laakso" w:date="2022-08-29T12:25:00Z">
      <w:r w:rsidR="00D30450" w:rsidRPr="00667A3D" w:rsidDel="009763ED">
        <w:delText>.</w:delText>
      </w:r>
      <w:r w:rsidR="00D30450" w:rsidRPr="00667A3D" w:rsidDel="009763ED">
        <w:tab/>
      </w:r>
      <w:r w:rsidDel="009763ED">
        <w:fldChar w:fldCharType="begin"/>
      </w:r>
      <w:r w:rsidDel="009763ED">
        <w:delInstrText xml:space="preserve"> DOCPROPERTY  release_month  \* MERGEFORMAT </w:delInstrText>
      </w:r>
      <w:r w:rsidDel="009763ED">
        <w:fldChar w:fldCharType="separate"/>
      </w:r>
      <w:r w:rsidR="00C204D4" w:rsidRPr="00667A3D" w:rsidDel="009763ED">
        <w:delText>December</w:delText>
      </w:r>
      <w:r w:rsidDel="009763ED">
        <w:fldChar w:fldCharType="end"/>
      </w:r>
      <w:r w:rsidR="00D30450" w:rsidRPr="00667A3D" w:rsidDel="009763ED">
        <w:delText xml:space="preserve"> </w:delText>
      </w:r>
      <w:r w:rsidDel="009763ED">
        <w:fldChar w:fldCharType="begin"/>
      </w:r>
      <w:r w:rsidDel="009763ED">
        <w:delInstrText xml:space="preserve"> DOCPROPERTY release_year \* MERGEFORMAT </w:delInstrText>
      </w:r>
      <w:r w:rsidDel="009763ED">
        <w:fldChar w:fldCharType="separate"/>
      </w:r>
      <w:r w:rsidR="00D30450" w:rsidRPr="00667A3D" w:rsidDel="009763ED">
        <w:delText>2019</w:delText>
      </w:r>
      <w:r w:rsidDel="009763ED">
        <w:fldChar w:fldCharType="end"/>
      </w:r>
    </w:del>
    <w:ins w:id="2144" w:author="Scott Robertson" w:date="2022-07-15T19:02:00Z">
      <w:del w:id="2145" w:author="Lynn Laakso" w:date="2022-08-29T12:25:00Z">
        <w:r w:rsidR="00C60BA0" w:rsidDel="009763ED">
          <w:delText>Septem</w:delText>
        </w:r>
      </w:del>
    </w:ins>
    <w:ins w:id="2146" w:author="Scott Robertson" w:date="2022-07-15T19:03:00Z">
      <w:del w:id="2147" w:author="Lynn Laakso" w:date="2022-08-29T12:25:00Z">
        <w:r w:rsidR="00C60BA0" w:rsidDel="009763ED">
          <w:delText>ber 2022</w:delText>
        </w:r>
      </w:del>
    </w:ins>
    <w:del w:id="2148" w:author="Lynn Laakso" w:date="2022-08-29T12:25:00Z">
      <w:r w:rsidR="00D30450" w:rsidRPr="00667A3D" w:rsidDel="009763ED">
        <w:delTex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5D5B" w14:textId="77777777" w:rsidR="0014493E" w:rsidRDefault="0014493E" w:rsidP="00DE775D">
      <w:pPr>
        <w:spacing w:after="0" w:line="240" w:lineRule="auto"/>
      </w:pPr>
      <w:r>
        <w:separator/>
      </w:r>
    </w:p>
  </w:footnote>
  <w:footnote w:type="continuationSeparator" w:id="0">
    <w:p w14:paraId="67EF7B55" w14:textId="77777777" w:rsidR="0014493E" w:rsidRDefault="0014493E"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BE1BA" w14:textId="77777777" w:rsidR="00723774" w:rsidRDefault="00723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rson w15:author="Scott M Robertson">
    <w15:presenceInfo w15:providerId="AD" w15:userId="S::Scott.M.Robertson@kp.org::f2f15177-16c0-4407-91e4-24df11ee2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2BFE"/>
    <w:rsid w:val="000F625A"/>
    <w:rsid w:val="000F7952"/>
    <w:rsid w:val="00100377"/>
    <w:rsid w:val="00100382"/>
    <w:rsid w:val="0011116B"/>
    <w:rsid w:val="00114212"/>
    <w:rsid w:val="001177E9"/>
    <w:rsid w:val="00120123"/>
    <w:rsid w:val="00125726"/>
    <w:rsid w:val="00126C41"/>
    <w:rsid w:val="001311E5"/>
    <w:rsid w:val="00135288"/>
    <w:rsid w:val="00136662"/>
    <w:rsid w:val="001371ED"/>
    <w:rsid w:val="001373AA"/>
    <w:rsid w:val="00137873"/>
    <w:rsid w:val="0014493E"/>
    <w:rsid w:val="001512DD"/>
    <w:rsid w:val="00151920"/>
    <w:rsid w:val="001535A9"/>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1532"/>
    <w:rsid w:val="002D25DC"/>
    <w:rsid w:val="002D5106"/>
    <w:rsid w:val="002D70EB"/>
    <w:rsid w:val="002E2B20"/>
    <w:rsid w:val="003026EC"/>
    <w:rsid w:val="00310B12"/>
    <w:rsid w:val="003163AA"/>
    <w:rsid w:val="003267D8"/>
    <w:rsid w:val="00327754"/>
    <w:rsid w:val="003368D0"/>
    <w:rsid w:val="0034047E"/>
    <w:rsid w:val="003412D6"/>
    <w:rsid w:val="00344966"/>
    <w:rsid w:val="00347FB5"/>
    <w:rsid w:val="0035398F"/>
    <w:rsid w:val="00361126"/>
    <w:rsid w:val="0036130E"/>
    <w:rsid w:val="00362F35"/>
    <w:rsid w:val="00364AAA"/>
    <w:rsid w:val="003674A1"/>
    <w:rsid w:val="00367D45"/>
    <w:rsid w:val="00367E5D"/>
    <w:rsid w:val="00376E33"/>
    <w:rsid w:val="00393A91"/>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508F"/>
    <w:rsid w:val="004472C8"/>
    <w:rsid w:val="00452E62"/>
    <w:rsid w:val="00454555"/>
    <w:rsid w:val="00455598"/>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2383"/>
    <w:rsid w:val="004F2E10"/>
    <w:rsid w:val="004F5A3A"/>
    <w:rsid w:val="005005E3"/>
    <w:rsid w:val="00503884"/>
    <w:rsid w:val="005064F5"/>
    <w:rsid w:val="005101CC"/>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FAD"/>
    <w:rsid w:val="00625277"/>
    <w:rsid w:val="006253F3"/>
    <w:rsid w:val="0063012B"/>
    <w:rsid w:val="006304EF"/>
    <w:rsid w:val="00634F9F"/>
    <w:rsid w:val="0064031B"/>
    <w:rsid w:val="00641486"/>
    <w:rsid w:val="006424A7"/>
    <w:rsid w:val="0064402B"/>
    <w:rsid w:val="006466B7"/>
    <w:rsid w:val="00647EEB"/>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3774"/>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763ED"/>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223D6"/>
    <w:rsid w:val="00A3436A"/>
    <w:rsid w:val="00A3484F"/>
    <w:rsid w:val="00A46246"/>
    <w:rsid w:val="00A4689C"/>
    <w:rsid w:val="00A5069B"/>
    <w:rsid w:val="00A513D0"/>
    <w:rsid w:val="00A53F96"/>
    <w:rsid w:val="00A57F18"/>
    <w:rsid w:val="00A60BC4"/>
    <w:rsid w:val="00A64F89"/>
    <w:rsid w:val="00A67555"/>
    <w:rsid w:val="00A67F22"/>
    <w:rsid w:val="00A706CE"/>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F84"/>
    <w:rsid w:val="00AF7DA0"/>
    <w:rsid w:val="00B043D6"/>
    <w:rsid w:val="00B123AF"/>
    <w:rsid w:val="00B1428A"/>
    <w:rsid w:val="00B15BA3"/>
    <w:rsid w:val="00B238B3"/>
    <w:rsid w:val="00B244B1"/>
    <w:rsid w:val="00B247A3"/>
    <w:rsid w:val="00B32D1B"/>
    <w:rsid w:val="00B41256"/>
    <w:rsid w:val="00B71A57"/>
    <w:rsid w:val="00B7797F"/>
    <w:rsid w:val="00B80DE9"/>
    <w:rsid w:val="00B83740"/>
    <w:rsid w:val="00B86DFB"/>
    <w:rsid w:val="00B924D1"/>
    <w:rsid w:val="00B96D46"/>
    <w:rsid w:val="00BA0AA4"/>
    <w:rsid w:val="00BA2CAE"/>
    <w:rsid w:val="00BA38F2"/>
    <w:rsid w:val="00BA4310"/>
    <w:rsid w:val="00BA51AC"/>
    <w:rsid w:val="00BA6C4F"/>
    <w:rsid w:val="00BA6D34"/>
    <w:rsid w:val="00BB1E74"/>
    <w:rsid w:val="00BB3520"/>
    <w:rsid w:val="00BC6FEC"/>
    <w:rsid w:val="00BC741D"/>
    <w:rsid w:val="00BD2339"/>
    <w:rsid w:val="00BD3C41"/>
    <w:rsid w:val="00BE380D"/>
    <w:rsid w:val="00BE5D1E"/>
    <w:rsid w:val="00BE7321"/>
    <w:rsid w:val="00BF06EC"/>
    <w:rsid w:val="00BF2042"/>
    <w:rsid w:val="00BF43B2"/>
    <w:rsid w:val="00BF4487"/>
    <w:rsid w:val="00BF7985"/>
    <w:rsid w:val="00C204D4"/>
    <w:rsid w:val="00C21932"/>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D00A01"/>
    <w:rsid w:val="00D047FA"/>
    <w:rsid w:val="00D04E38"/>
    <w:rsid w:val="00D07770"/>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418FD"/>
    <w:rsid w:val="00E41C10"/>
    <w:rsid w:val="00E43320"/>
    <w:rsid w:val="00E51C74"/>
    <w:rsid w:val="00E54B01"/>
    <w:rsid w:val="00E551FD"/>
    <w:rsid w:val="00E555C3"/>
    <w:rsid w:val="00E65E47"/>
    <w:rsid w:val="00E740A3"/>
    <w:rsid w:val="00E807A3"/>
    <w:rsid w:val="00E85DC7"/>
    <w:rsid w:val="00EA026B"/>
    <w:rsid w:val="00EA710C"/>
    <w:rsid w:val="00EB0E86"/>
    <w:rsid w:val="00EB7859"/>
    <w:rsid w:val="00ED2129"/>
    <w:rsid w:val="00ED753D"/>
    <w:rsid w:val="00ED78E0"/>
    <w:rsid w:val="00EF19D9"/>
    <w:rsid w:val="00EF5C21"/>
    <w:rsid w:val="00EF75F5"/>
    <w:rsid w:val="00F0077C"/>
    <w:rsid w:val="00F0297D"/>
    <w:rsid w:val="00F06F90"/>
    <w:rsid w:val="00F12A8D"/>
    <w:rsid w:val="00F1317F"/>
    <w:rsid w:val="00F143AA"/>
    <w:rsid w:val="00F2344B"/>
    <w:rsid w:val="00F25C0F"/>
    <w:rsid w:val="00F2786C"/>
    <w:rsid w:val="00F323E4"/>
    <w:rsid w:val="00F37175"/>
    <w:rsid w:val="00F4554A"/>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E06447"/>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image" Target="media/image3.wmf"/><Relationship Id="rId205" Type="http://schemas.openxmlformats.org/officeDocument/2006/relationships/footer" Target="footer3.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D:\AppData\Local\Microsoft\AppData\Local\Microsoft\Windows\INetCache\Content.Outlook\0BI8VTYA\V282_CH02C_CodeTables.doc"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oleObject" Target="embeddings/oleObject1.bin"/><Relationship Id="rId206" Type="http://schemas.openxmlformats.org/officeDocument/2006/relationships/fontTable" Target="fontTable.xm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7" Type="http://schemas.microsoft.com/office/2011/relationships/people" Target="people.xm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99" Type="http://schemas.openxmlformats.org/officeDocument/2006/relationships/hyperlink" Target="file:///E:\V2\v2.9%20final%20Nov%20from%20Frank\V29_CH02C_Tables.docx" TargetMode="External"/><Relationship Id="rId203" Type="http://schemas.openxmlformats.org/officeDocument/2006/relationships/footer" Target="footer2.xml"/><Relationship Id="rId208"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microsoft.com/office/2018/08/relationships/commentsExtensible" Target="commentsExtensible.xm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eader" Target="header3.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eader" Target="head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comments" Target="comments.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eader" Target="head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1/relationships/commentsExtended" Target="commentsExtended.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footer" Target="footer1.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6/09/relationships/commentsIds" Target="commentsIds.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130</Pages>
  <Words>61866</Words>
  <Characters>352637</Characters>
  <Application>Microsoft Office Word</Application>
  <DocSecurity>0</DocSecurity>
  <Lines>2938</Lines>
  <Paragraphs>827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413676</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cp:lastModifiedBy>
  <cp:revision>6</cp:revision>
  <cp:lastPrinted>2018-04-05T21:19:00Z</cp:lastPrinted>
  <dcterms:created xsi:type="dcterms:W3CDTF">2022-08-29T16:23:00Z</dcterms:created>
  <dcterms:modified xsi:type="dcterms:W3CDTF">2022-08-29T20:39:00Z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vt:lpwstr>
  </property>
  <property fmtid="{D5CDD505-2E9C-101B-9397-08002B2CF9AE}" pid="5" name="release_version">
    <vt:lpwstr>2.9.1</vt:lpwstr>
  </property>
  <property fmtid="{D5CDD505-2E9C-101B-9397-08002B2CF9AE}" pid="6" name="fo_checked">
    <vt:filetime>2019-12-01T10:00:00Z</vt:filetime>
  </property>
</Properties>
</file>