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616D" w14:textId="77777777" w:rsidR="002A1701" w:rsidRPr="0065798E" w:rsidRDefault="00736E4A" w:rsidP="002A1701">
      <w:pPr>
        <w:pStyle w:val="ANSIdesignation"/>
        <w:spacing w:before="0" w:after="0"/>
        <w:rPr>
          <w:rFonts w:ascii="Arial Narrow" w:hAnsi="Arial Narrow"/>
          <w:b/>
        </w:rPr>
      </w:pPr>
      <w:bookmarkStart w:id="0" w:name="_Toc25579082"/>
      <w:bookmarkStart w:id="1" w:name="_Toc25585447"/>
      <w:r>
        <w:rPr>
          <w:noProof/>
        </w:rPr>
        <w:drawing>
          <wp:anchor distT="0" distB="0" distL="114300" distR="114300" simplePos="0" relativeHeight="251659264" behindDoc="0" locked="0" layoutInCell="1" allowOverlap="1" wp14:anchorId="7560CFC0" wp14:editId="1E0F0265">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2A1701">
        <w:rPr>
          <w:rFonts w:ascii="Arial Narrow" w:hAnsi="Arial Narrow"/>
          <w:b/>
          <w:noProof/>
        </w:rPr>
        <w:drawing>
          <wp:inline distT="0" distB="0" distL="0" distR="0" wp14:anchorId="025D55C1" wp14:editId="51AF88E8">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175070DC" w14:textId="565A2F83" w:rsidR="002A1701" w:rsidRDefault="002A1701" w:rsidP="002A1701">
      <w:pPr>
        <w:spacing w:after="0"/>
        <w:jc w:val="right"/>
        <w:rPr>
          <w:rFonts w:ascii="Garamond" w:hAnsi="Garamond"/>
          <w:b/>
          <w:sz w:val="32"/>
        </w:rPr>
      </w:pPr>
      <w:r w:rsidRPr="00980037">
        <w:rPr>
          <w:rFonts w:ascii="Garamond" w:hAnsi="Garamond"/>
          <w:b/>
          <w:sz w:val="32"/>
        </w:rPr>
        <w:t>ANSI/HL7 V2.9-20</w:t>
      </w:r>
      <w:del w:id="2" w:author="Amit Popat" w:date="2022-07-11T10:37:00Z">
        <w:r w:rsidRPr="00980037" w:rsidDel="00E56816">
          <w:rPr>
            <w:rFonts w:ascii="Garamond" w:hAnsi="Garamond"/>
            <w:b/>
            <w:sz w:val="32"/>
          </w:rPr>
          <w:delText>19</w:delText>
        </w:r>
      </w:del>
      <w:ins w:id="3" w:author="Amit Popat" w:date="2022-07-11T10:37:00Z">
        <w:r w:rsidR="00E56816">
          <w:rPr>
            <w:rFonts w:ascii="Garamond" w:hAnsi="Garamond"/>
            <w:b/>
            <w:sz w:val="32"/>
          </w:rPr>
          <w:t>22</w:t>
        </w:r>
      </w:ins>
    </w:p>
    <w:p w14:paraId="35CF8652" w14:textId="3CADD486" w:rsidR="00736E4A" w:rsidRPr="002A1701" w:rsidRDefault="002A1701" w:rsidP="002A1701">
      <w:pPr>
        <w:spacing w:after="0"/>
        <w:jc w:val="right"/>
      </w:pPr>
      <w:del w:id="4" w:author="Amit Popat" w:date="2022-07-11T10:37:00Z">
        <w:r w:rsidDel="00E56816">
          <w:rPr>
            <w:rFonts w:ascii="Garamond" w:hAnsi="Garamond"/>
            <w:b/>
            <w:sz w:val="32"/>
          </w:rPr>
          <w:delText>12/9/2019</w:delText>
        </w:r>
      </w:del>
      <w:ins w:id="5" w:author="Amit Popat" w:date="2022-07-11T10:37:00Z">
        <w:r w:rsidR="00E56816">
          <w:rPr>
            <w:rFonts w:ascii="Garamond" w:hAnsi="Garamond"/>
            <w:b/>
            <w:sz w:val="32"/>
          </w:rPr>
          <w:t>7/11/2022</w:t>
        </w:r>
      </w:ins>
    </w:p>
    <w:p w14:paraId="0BA5C702" w14:textId="77777777" w:rsidR="004C2D45" w:rsidRDefault="004C2D45" w:rsidP="00BA032C">
      <w:pPr>
        <w:pStyle w:val="Heading1"/>
        <w:rPr>
          <w:lang w:eastAsia="de-DE"/>
        </w:rPr>
      </w:pPr>
      <w:r>
        <w:rPr>
          <w:lang w:eastAsia="de-DE"/>
        </w:rPr>
        <w:t>.</w:t>
      </w:r>
      <w:r>
        <w:rPr>
          <w:lang w:eastAsia="de-DE"/>
        </w:rPr>
        <w:br/>
        <w:t>Patient Care</w:t>
      </w:r>
      <w:r w:rsidR="00FC31E4">
        <w:rPr>
          <w:lang w:eastAsia="de-DE"/>
        </w:rPr>
        <w:fldChar w:fldCharType="begin"/>
      </w:r>
      <w:r>
        <w:rPr>
          <w:lang w:eastAsia="de-DE"/>
        </w:rPr>
        <w:instrText xml:space="preserve"> XE "Patient Care" </w:instrText>
      </w:r>
      <w:r w:rsidR="00FC31E4">
        <w:rPr>
          <w:lang w:eastAsia="de-DE"/>
        </w:rPr>
        <w:fldChar w:fldCharType="end"/>
      </w:r>
    </w:p>
    <w:p w14:paraId="71D04E0C" w14:textId="1DB2F48A" w:rsidR="004C2D45" w:rsidRDefault="00CD504E">
      <w:pPr>
        <w:rPr>
          <w:noProof/>
        </w:rPr>
      </w:pPr>
      <w:r>
        <w:rPr>
          <w:vanish/>
        </w:rPr>
        <w:fldChar w:fldCharType="begin"/>
      </w:r>
      <w:r>
        <w:rPr>
          <w:vanish/>
        </w:rPr>
        <w:instrText xml:space="preserve"> SEQ Kapitel \r 12 \* MERGEFORMAT </w:instrText>
      </w:r>
      <w:r>
        <w:rPr>
          <w:vanish/>
        </w:rPr>
        <w:fldChar w:fldCharType="separate"/>
      </w:r>
      <w:r>
        <w:rPr>
          <w:noProof/>
          <w:vanish/>
        </w:rPr>
        <w:t>12</w:t>
      </w:r>
      <w:r>
        <w:rPr>
          <w:vanish/>
        </w:rPr>
        <w:fldChar w:fldCharType="end"/>
      </w:r>
    </w:p>
    <w:tbl>
      <w:tblPr>
        <w:tblW w:w="9576" w:type="dxa"/>
        <w:tblLayout w:type="fixed"/>
        <w:tblLook w:val="0000" w:firstRow="0" w:lastRow="0" w:firstColumn="0" w:lastColumn="0" w:noHBand="0" w:noVBand="0"/>
        <w:tblPrChange w:id="6" w:author="Amit Popat" w:date="2022-07-11T10:39:00Z">
          <w:tblPr>
            <w:tblW w:w="9576" w:type="dxa"/>
            <w:tblLayout w:type="fixed"/>
            <w:tblLook w:val="0000" w:firstRow="0" w:lastRow="0" w:firstColumn="0" w:lastColumn="0" w:noHBand="0" w:noVBand="0"/>
          </w:tblPr>
        </w:tblPrChange>
      </w:tblPr>
      <w:tblGrid>
        <w:gridCol w:w="3171"/>
        <w:gridCol w:w="6405"/>
        <w:tblGridChange w:id="7">
          <w:tblGrid>
            <w:gridCol w:w="3171"/>
            <w:gridCol w:w="6405"/>
          </w:tblGrid>
        </w:tblGridChange>
      </w:tblGrid>
      <w:tr w:rsidR="00E56816" w:rsidRPr="00573AF5" w14:paraId="7769CC64" w14:textId="77777777" w:rsidTr="00E56816">
        <w:trPr>
          <w:trHeight w:val="360"/>
          <w:trPrChange w:id="8" w:author="Amit Popat" w:date="2022-07-11T10:39:00Z">
            <w:trPr>
              <w:trHeight w:val="360"/>
            </w:trPr>
          </w:trPrChange>
        </w:trPr>
        <w:tc>
          <w:tcPr>
            <w:tcW w:w="3171" w:type="dxa"/>
            <w:tcPrChange w:id="9" w:author="Amit Popat" w:date="2022-07-11T10:39:00Z">
              <w:tcPr>
                <w:tcW w:w="3168" w:type="dxa"/>
              </w:tcPr>
            </w:tcPrChange>
          </w:tcPr>
          <w:p w14:paraId="14DA4BD4" w14:textId="77777777" w:rsidR="00E56816" w:rsidRPr="00573AF5" w:rsidRDefault="00E56816" w:rsidP="00F8714F">
            <w:pPr>
              <w:spacing w:after="0"/>
              <w:rPr>
                <w:noProof/>
              </w:rPr>
            </w:pPr>
            <w:r w:rsidRPr="00573AF5">
              <w:rPr>
                <w:noProof/>
              </w:rPr>
              <w:t>Chapter Chair:</w:t>
            </w:r>
          </w:p>
        </w:tc>
        <w:tc>
          <w:tcPr>
            <w:tcW w:w="6405" w:type="dxa"/>
            <w:tcPrChange w:id="10" w:author="Amit Popat" w:date="2022-07-11T10:39:00Z">
              <w:tcPr>
                <w:tcW w:w="6408" w:type="dxa"/>
              </w:tcPr>
            </w:tcPrChange>
          </w:tcPr>
          <w:p w14:paraId="159BAF8D" w14:textId="77777777" w:rsidR="00E56816" w:rsidRDefault="00E56816" w:rsidP="00F8714F">
            <w:pPr>
              <w:spacing w:before="0" w:after="0"/>
              <w:rPr>
                <w:noProof/>
              </w:rPr>
            </w:pPr>
            <w:r>
              <w:rPr>
                <w:noProof/>
              </w:rPr>
              <w:t>Stephen Chu</w:t>
            </w:r>
          </w:p>
          <w:p w14:paraId="10AA7C28" w14:textId="77777777" w:rsidR="00E56816" w:rsidRPr="00573AF5" w:rsidRDefault="00E56816" w:rsidP="00F8714F">
            <w:pPr>
              <w:spacing w:before="0" w:after="0"/>
              <w:rPr>
                <w:noProof/>
              </w:rPr>
            </w:pPr>
            <w:r>
              <w:rPr>
                <w:noProof/>
              </w:rPr>
              <w:t>Australian Digital Health Agency</w:t>
            </w:r>
          </w:p>
        </w:tc>
      </w:tr>
      <w:tr w:rsidR="00E56816" w:rsidRPr="00573AF5" w14:paraId="7497684F" w14:textId="77777777" w:rsidTr="00E56816">
        <w:trPr>
          <w:trHeight w:val="567"/>
          <w:trPrChange w:id="11" w:author="Amit Popat" w:date="2022-07-11T10:39:00Z">
            <w:trPr>
              <w:trHeight w:val="567"/>
            </w:trPr>
          </w:trPrChange>
        </w:trPr>
        <w:tc>
          <w:tcPr>
            <w:tcW w:w="3171" w:type="dxa"/>
            <w:tcPrChange w:id="12" w:author="Amit Popat" w:date="2022-07-11T10:39:00Z">
              <w:tcPr>
                <w:tcW w:w="3168" w:type="dxa"/>
              </w:tcPr>
            </w:tcPrChange>
          </w:tcPr>
          <w:p w14:paraId="30D30B92" w14:textId="77777777" w:rsidR="00E56816" w:rsidRPr="00573AF5" w:rsidRDefault="00E56816" w:rsidP="00F8714F">
            <w:pPr>
              <w:spacing w:after="0"/>
              <w:rPr>
                <w:noProof/>
              </w:rPr>
            </w:pPr>
            <w:r w:rsidRPr="00573AF5">
              <w:rPr>
                <w:noProof/>
              </w:rPr>
              <w:t>Chapter Chair:</w:t>
            </w:r>
          </w:p>
        </w:tc>
        <w:tc>
          <w:tcPr>
            <w:tcW w:w="6405" w:type="dxa"/>
            <w:tcPrChange w:id="13" w:author="Amit Popat" w:date="2022-07-11T10:39:00Z">
              <w:tcPr>
                <w:tcW w:w="6408" w:type="dxa"/>
              </w:tcPr>
            </w:tcPrChange>
          </w:tcPr>
          <w:p w14:paraId="2B6FA19A" w14:textId="77777777" w:rsidR="00E56816" w:rsidRPr="00573AF5" w:rsidRDefault="00E56816" w:rsidP="00F8714F">
            <w:pPr>
              <w:spacing w:after="0"/>
              <w:rPr>
                <w:noProof/>
              </w:rPr>
            </w:pPr>
            <w:r>
              <w:rPr>
                <w:noProof/>
              </w:rPr>
              <w:t>Laura Heermann Langford</w:t>
            </w:r>
            <w:r w:rsidRPr="00573AF5">
              <w:rPr>
                <w:noProof/>
              </w:rPr>
              <w:t xml:space="preserve"> </w:t>
            </w:r>
            <w:r w:rsidRPr="00573AF5">
              <w:rPr>
                <w:noProof/>
              </w:rPr>
              <w:br/>
            </w:r>
            <w:r>
              <w:rPr>
                <w:noProof/>
              </w:rPr>
              <w:t>Graphite Health Inc.</w:t>
            </w:r>
          </w:p>
        </w:tc>
      </w:tr>
      <w:tr w:rsidR="00E56816" w:rsidRPr="00573AF5" w14:paraId="6B66E2C7" w14:textId="77777777" w:rsidTr="00E56816">
        <w:trPr>
          <w:trHeight w:val="567"/>
          <w:trPrChange w:id="14" w:author="Amit Popat" w:date="2022-07-11T10:39:00Z">
            <w:trPr>
              <w:trHeight w:val="567"/>
            </w:trPr>
          </w:trPrChange>
        </w:trPr>
        <w:tc>
          <w:tcPr>
            <w:tcW w:w="3171" w:type="dxa"/>
            <w:tcPrChange w:id="15" w:author="Amit Popat" w:date="2022-07-11T10:39:00Z">
              <w:tcPr>
                <w:tcW w:w="3168" w:type="dxa"/>
              </w:tcPr>
            </w:tcPrChange>
          </w:tcPr>
          <w:p w14:paraId="6F8996F5" w14:textId="77777777" w:rsidR="00E56816" w:rsidRPr="00573AF5" w:rsidRDefault="00E56816" w:rsidP="00F8714F">
            <w:pPr>
              <w:spacing w:after="0"/>
              <w:rPr>
                <w:noProof/>
              </w:rPr>
            </w:pPr>
            <w:r w:rsidRPr="00573AF5">
              <w:rPr>
                <w:noProof/>
              </w:rPr>
              <w:t>Chapter Chair:</w:t>
            </w:r>
          </w:p>
        </w:tc>
        <w:tc>
          <w:tcPr>
            <w:tcW w:w="6405" w:type="dxa"/>
            <w:tcPrChange w:id="16" w:author="Amit Popat" w:date="2022-07-11T10:39:00Z">
              <w:tcPr>
                <w:tcW w:w="6408" w:type="dxa"/>
              </w:tcPr>
            </w:tcPrChange>
          </w:tcPr>
          <w:p w14:paraId="0C712360" w14:textId="77777777" w:rsidR="00E56816" w:rsidRPr="00573AF5" w:rsidRDefault="00E56816" w:rsidP="00F8714F">
            <w:pPr>
              <w:rPr>
                <w:noProof/>
              </w:rPr>
            </w:pPr>
            <w:r>
              <w:rPr>
                <w:noProof/>
              </w:rPr>
              <w:t>Emma Jones</w:t>
            </w:r>
            <w:r w:rsidRPr="00573AF5">
              <w:rPr>
                <w:noProof/>
              </w:rPr>
              <w:t xml:space="preserve"> </w:t>
            </w:r>
            <w:r w:rsidRPr="00573AF5">
              <w:rPr>
                <w:noProof/>
              </w:rPr>
              <w:br/>
            </w:r>
            <w:r>
              <w:rPr>
                <w:noProof/>
              </w:rPr>
              <w:t>EMI Advisors LLC</w:t>
            </w:r>
          </w:p>
        </w:tc>
      </w:tr>
      <w:tr w:rsidR="00E56816" w:rsidRPr="00573AF5" w14:paraId="5BD1C6B5" w14:textId="77777777" w:rsidTr="00E56816">
        <w:trPr>
          <w:trHeight w:val="567"/>
          <w:trPrChange w:id="17" w:author="Amit Popat" w:date="2022-07-11T10:39:00Z">
            <w:trPr>
              <w:trHeight w:val="567"/>
            </w:trPr>
          </w:trPrChange>
        </w:trPr>
        <w:tc>
          <w:tcPr>
            <w:tcW w:w="3171" w:type="dxa"/>
            <w:tcPrChange w:id="18" w:author="Amit Popat" w:date="2022-07-11T10:39:00Z">
              <w:tcPr>
                <w:tcW w:w="3168" w:type="dxa"/>
              </w:tcPr>
            </w:tcPrChange>
          </w:tcPr>
          <w:p w14:paraId="6516E261" w14:textId="77777777" w:rsidR="00E56816" w:rsidRPr="00573AF5" w:rsidRDefault="00E56816" w:rsidP="00F8714F">
            <w:pPr>
              <w:spacing w:after="0"/>
              <w:rPr>
                <w:noProof/>
              </w:rPr>
            </w:pPr>
            <w:r w:rsidRPr="00573AF5">
              <w:rPr>
                <w:noProof/>
              </w:rPr>
              <w:t>Chapter Chair:</w:t>
            </w:r>
          </w:p>
        </w:tc>
        <w:tc>
          <w:tcPr>
            <w:tcW w:w="6405" w:type="dxa"/>
            <w:tcPrChange w:id="19" w:author="Amit Popat" w:date="2022-07-11T10:39:00Z">
              <w:tcPr>
                <w:tcW w:w="6408" w:type="dxa"/>
              </w:tcPr>
            </w:tcPrChange>
          </w:tcPr>
          <w:p w14:paraId="39F78745" w14:textId="77777777" w:rsidR="00E56816" w:rsidRDefault="00E56816" w:rsidP="00F8714F">
            <w:pPr>
              <w:spacing w:before="0" w:after="0"/>
              <w:rPr>
                <w:noProof/>
              </w:rPr>
            </w:pPr>
            <w:r>
              <w:rPr>
                <w:noProof/>
              </w:rPr>
              <w:t>Jay Lyle</w:t>
            </w:r>
          </w:p>
          <w:p w14:paraId="680D2859" w14:textId="77777777" w:rsidR="00E56816" w:rsidRPr="00573AF5" w:rsidRDefault="00E56816" w:rsidP="00F8714F">
            <w:pPr>
              <w:spacing w:before="0" w:after="0"/>
              <w:rPr>
                <w:noProof/>
              </w:rPr>
            </w:pPr>
            <w:r>
              <w:rPr>
                <w:noProof/>
              </w:rPr>
              <w:t>U.S. Department of Veterans Affairs</w:t>
            </w:r>
            <w:r w:rsidRPr="00573AF5">
              <w:rPr>
                <w:noProof/>
              </w:rPr>
              <w:t xml:space="preserve"> </w:t>
            </w:r>
            <w:r w:rsidRPr="00573AF5">
              <w:rPr>
                <w:noProof/>
              </w:rPr>
              <w:br/>
            </w:r>
          </w:p>
        </w:tc>
      </w:tr>
      <w:tr w:rsidR="00E56816" w:rsidRPr="00573AF5" w14:paraId="5540FBCC" w14:textId="77777777" w:rsidTr="00E56816">
        <w:trPr>
          <w:trHeight w:val="567"/>
          <w:trPrChange w:id="20" w:author="Amit Popat" w:date="2022-07-11T10:39:00Z">
            <w:trPr>
              <w:trHeight w:val="567"/>
            </w:trPr>
          </w:trPrChange>
        </w:trPr>
        <w:tc>
          <w:tcPr>
            <w:tcW w:w="3171" w:type="dxa"/>
            <w:tcPrChange w:id="21" w:author="Amit Popat" w:date="2022-07-11T10:39:00Z">
              <w:tcPr>
                <w:tcW w:w="3168" w:type="dxa"/>
              </w:tcPr>
            </w:tcPrChange>
          </w:tcPr>
          <w:p w14:paraId="19C0E892" w14:textId="77777777" w:rsidR="00E56816" w:rsidRPr="00573AF5" w:rsidRDefault="00E56816" w:rsidP="00F8714F">
            <w:pPr>
              <w:spacing w:after="0"/>
              <w:rPr>
                <w:noProof/>
              </w:rPr>
            </w:pPr>
            <w:r w:rsidRPr="00573AF5">
              <w:rPr>
                <w:noProof/>
              </w:rPr>
              <w:t>Chapter Chair:</w:t>
            </w:r>
          </w:p>
        </w:tc>
        <w:tc>
          <w:tcPr>
            <w:tcW w:w="6405" w:type="dxa"/>
            <w:tcPrChange w:id="22" w:author="Amit Popat" w:date="2022-07-11T10:39:00Z">
              <w:tcPr>
                <w:tcW w:w="6408" w:type="dxa"/>
              </w:tcPr>
            </w:tcPrChange>
          </w:tcPr>
          <w:p w14:paraId="18A6E236" w14:textId="77777777" w:rsidR="00E56816" w:rsidRPr="00573AF5" w:rsidRDefault="00E56816" w:rsidP="00F8714F">
            <w:pPr>
              <w:spacing w:before="0" w:after="0"/>
              <w:rPr>
                <w:noProof/>
              </w:rPr>
            </w:pPr>
            <w:r>
              <w:rPr>
                <w:noProof/>
              </w:rPr>
              <w:t>Michelle Miller</w:t>
            </w:r>
            <w:r w:rsidRPr="00573AF5">
              <w:rPr>
                <w:noProof/>
              </w:rPr>
              <w:t xml:space="preserve"> </w:t>
            </w:r>
            <w:r w:rsidRPr="00573AF5">
              <w:rPr>
                <w:noProof/>
              </w:rPr>
              <w:br/>
            </w:r>
            <w:r>
              <w:rPr>
                <w:noProof/>
              </w:rPr>
              <w:t>Optum</w:t>
            </w:r>
          </w:p>
        </w:tc>
      </w:tr>
      <w:tr w:rsidR="00E56816" w:rsidRPr="00573AF5" w14:paraId="0D876283" w14:textId="77777777" w:rsidTr="00E56816">
        <w:trPr>
          <w:trHeight w:val="567"/>
          <w:trPrChange w:id="23" w:author="Amit Popat" w:date="2022-07-11T10:39:00Z">
            <w:trPr>
              <w:trHeight w:val="567"/>
            </w:trPr>
          </w:trPrChange>
        </w:trPr>
        <w:tc>
          <w:tcPr>
            <w:tcW w:w="3171" w:type="dxa"/>
            <w:tcPrChange w:id="24" w:author="Amit Popat" w:date="2022-07-11T10:39:00Z">
              <w:tcPr>
                <w:tcW w:w="3168" w:type="dxa"/>
              </w:tcPr>
            </w:tcPrChange>
          </w:tcPr>
          <w:p w14:paraId="39089435" w14:textId="77777777" w:rsidR="00E56816" w:rsidRPr="00573AF5" w:rsidRDefault="00E56816" w:rsidP="00F8714F">
            <w:pPr>
              <w:spacing w:after="0"/>
              <w:rPr>
                <w:noProof/>
              </w:rPr>
            </w:pPr>
            <w:r w:rsidRPr="00573AF5">
              <w:rPr>
                <w:noProof/>
              </w:rPr>
              <w:t>Chapter Chair:</w:t>
            </w:r>
          </w:p>
        </w:tc>
        <w:tc>
          <w:tcPr>
            <w:tcW w:w="6405" w:type="dxa"/>
            <w:tcPrChange w:id="25" w:author="Amit Popat" w:date="2022-07-11T10:39:00Z">
              <w:tcPr>
                <w:tcW w:w="6408" w:type="dxa"/>
              </w:tcPr>
            </w:tcPrChange>
          </w:tcPr>
          <w:p w14:paraId="192A7997" w14:textId="77777777" w:rsidR="00E56816" w:rsidRPr="00573AF5" w:rsidRDefault="00E56816" w:rsidP="00F8714F">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E56816" w:rsidRPr="00573AF5" w14:paraId="0C545665" w14:textId="77777777" w:rsidTr="00E56816">
        <w:trPr>
          <w:trHeight w:val="567"/>
          <w:trPrChange w:id="26" w:author="Amit Popat" w:date="2022-07-11T10:39:00Z">
            <w:trPr>
              <w:trHeight w:val="567"/>
            </w:trPr>
          </w:trPrChange>
        </w:trPr>
        <w:tc>
          <w:tcPr>
            <w:tcW w:w="3171" w:type="dxa"/>
            <w:tcPrChange w:id="27" w:author="Amit Popat" w:date="2022-07-11T10:39:00Z">
              <w:tcPr>
                <w:tcW w:w="3168" w:type="dxa"/>
              </w:tcPr>
            </w:tcPrChange>
          </w:tcPr>
          <w:p w14:paraId="1DDAE81A" w14:textId="77777777" w:rsidR="00E56816" w:rsidRPr="00573AF5" w:rsidRDefault="00E56816" w:rsidP="00F8714F">
            <w:pPr>
              <w:spacing w:after="0"/>
              <w:rPr>
                <w:noProof/>
              </w:rPr>
            </w:pPr>
            <w:r w:rsidRPr="00573AF5">
              <w:rPr>
                <w:noProof/>
              </w:rPr>
              <w:t>Chapter Chair:</w:t>
            </w:r>
          </w:p>
        </w:tc>
        <w:tc>
          <w:tcPr>
            <w:tcW w:w="6405" w:type="dxa"/>
            <w:tcPrChange w:id="28" w:author="Amit Popat" w:date="2022-07-11T10:39:00Z">
              <w:tcPr>
                <w:tcW w:w="6408" w:type="dxa"/>
              </w:tcPr>
            </w:tcPrChange>
          </w:tcPr>
          <w:p w14:paraId="7206DCDF" w14:textId="77777777" w:rsidR="00E56816" w:rsidRPr="00573AF5" w:rsidRDefault="00E56816" w:rsidP="00F8714F">
            <w:pPr>
              <w:spacing w:after="0"/>
              <w:rPr>
                <w:noProof/>
              </w:rPr>
            </w:pPr>
            <w:r>
              <w:rPr>
                <w:noProof/>
              </w:rPr>
              <w:t>Michael Tan</w:t>
            </w:r>
            <w:r w:rsidRPr="00573AF5">
              <w:rPr>
                <w:noProof/>
              </w:rPr>
              <w:t xml:space="preserve"> </w:t>
            </w:r>
            <w:r w:rsidRPr="00573AF5">
              <w:rPr>
                <w:noProof/>
              </w:rPr>
              <w:br/>
            </w:r>
            <w:r>
              <w:rPr>
                <w:noProof/>
              </w:rPr>
              <w:t>NICTIZ</w:t>
            </w:r>
          </w:p>
        </w:tc>
      </w:tr>
      <w:tr w:rsidR="00E56816" w:rsidRPr="00573AF5" w14:paraId="4A037572" w14:textId="77777777" w:rsidTr="00E56816">
        <w:trPr>
          <w:trHeight w:val="360"/>
          <w:trPrChange w:id="29" w:author="Amit Popat" w:date="2022-07-11T10:39:00Z">
            <w:trPr>
              <w:trHeight w:val="360"/>
            </w:trPr>
          </w:trPrChange>
        </w:trPr>
        <w:tc>
          <w:tcPr>
            <w:tcW w:w="3171" w:type="dxa"/>
            <w:tcPrChange w:id="30" w:author="Amit Popat" w:date="2022-07-11T10:39:00Z">
              <w:tcPr>
                <w:tcW w:w="3168" w:type="dxa"/>
              </w:tcPr>
            </w:tcPrChange>
          </w:tcPr>
          <w:p w14:paraId="1A830C14" w14:textId="77777777" w:rsidR="00E56816" w:rsidRPr="00573AF5" w:rsidRDefault="00E56816" w:rsidP="00F8714F">
            <w:pPr>
              <w:spacing w:after="0"/>
              <w:rPr>
                <w:noProof/>
              </w:rPr>
            </w:pPr>
            <w:r w:rsidRPr="00573AF5">
              <w:rPr>
                <w:noProof/>
              </w:rPr>
              <w:t>Chapter Editor:</w:t>
            </w:r>
          </w:p>
        </w:tc>
        <w:tc>
          <w:tcPr>
            <w:tcW w:w="6405" w:type="dxa"/>
            <w:tcPrChange w:id="31" w:author="Amit Popat" w:date="2022-07-11T10:39:00Z">
              <w:tcPr>
                <w:tcW w:w="6408" w:type="dxa"/>
              </w:tcPr>
            </w:tcPrChange>
          </w:tcPr>
          <w:p w14:paraId="30731543" w14:textId="77777777" w:rsidR="00E56816" w:rsidRPr="00573AF5" w:rsidRDefault="00E56816" w:rsidP="00F8714F">
            <w:pPr>
              <w:spacing w:after="0"/>
              <w:rPr>
                <w:noProof/>
              </w:rPr>
            </w:pPr>
            <w:r>
              <w:rPr>
                <w:noProof/>
              </w:rPr>
              <w:t>Amit Popat</w:t>
            </w:r>
            <w:r w:rsidRPr="00573AF5">
              <w:rPr>
                <w:noProof/>
              </w:rPr>
              <w:t xml:space="preserve"> </w:t>
            </w:r>
            <w:r w:rsidRPr="00573AF5">
              <w:rPr>
                <w:noProof/>
              </w:rPr>
              <w:br/>
            </w:r>
            <w:r>
              <w:rPr>
                <w:noProof/>
              </w:rPr>
              <w:t>Epic</w:t>
            </w:r>
            <w:r w:rsidRPr="00573AF5">
              <w:rPr>
                <w:noProof/>
              </w:rPr>
              <w:t xml:space="preserve"> </w:t>
            </w:r>
          </w:p>
        </w:tc>
      </w:tr>
      <w:tr w:rsidR="00E56816" w:rsidRPr="00573AF5" w14:paraId="409AFAEC" w14:textId="77777777" w:rsidTr="00E56816">
        <w:trPr>
          <w:trHeight w:val="360"/>
          <w:trPrChange w:id="32" w:author="Amit Popat" w:date="2022-07-11T10:39:00Z">
            <w:trPr>
              <w:trHeight w:val="360"/>
            </w:trPr>
          </w:trPrChange>
        </w:trPr>
        <w:tc>
          <w:tcPr>
            <w:tcW w:w="3171" w:type="dxa"/>
            <w:tcPrChange w:id="33" w:author="Amit Popat" w:date="2022-07-11T10:39:00Z">
              <w:tcPr>
                <w:tcW w:w="3168" w:type="dxa"/>
              </w:tcPr>
            </w:tcPrChange>
          </w:tcPr>
          <w:p w14:paraId="01BD628C" w14:textId="77777777" w:rsidR="00E56816" w:rsidRPr="00573AF5" w:rsidRDefault="00E56816" w:rsidP="00F8714F">
            <w:pPr>
              <w:spacing w:after="0"/>
              <w:rPr>
                <w:noProof/>
              </w:rPr>
            </w:pPr>
            <w:r w:rsidRPr="00573AF5">
              <w:rPr>
                <w:noProof/>
              </w:rPr>
              <w:t>Sponsoring Work Group</w:t>
            </w:r>
          </w:p>
        </w:tc>
        <w:tc>
          <w:tcPr>
            <w:tcW w:w="6405" w:type="dxa"/>
            <w:tcPrChange w:id="34" w:author="Amit Popat" w:date="2022-07-11T10:39:00Z">
              <w:tcPr>
                <w:tcW w:w="6408" w:type="dxa"/>
              </w:tcPr>
            </w:tcPrChange>
          </w:tcPr>
          <w:p w14:paraId="597A36F3" w14:textId="77777777" w:rsidR="00E56816" w:rsidRPr="00573AF5" w:rsidDel="006E213F" w:rsidRDefault="00E56816" w:rsidP="00F8714F">
            <w:pPr>
              <w:spacing w:after="0"/>
              <w:rPr>
                <w:noProof/>
              </w:rPr>
            </w:pPr>
            <w:r w:rsidRPr="00573AF5">
              <w:rPr>
                <w:noProof/>
              </w:rPr>
              <w:t>Patient Care</w:t>
            </w:r>
          </w:p>
        </w:tc>
      </w:tr>
      <w:tr w:rsidR="00E56816" w:rsidRPr="00573AF5" w14:paraId="62B1C5BC" w14:textId="77777777" w:rsidTr="00E56816">
        <w:trPr>
          <w:trHeight w:val="360"/>
          <w:trPrChange w:id="35" w:author="Amit Popat" w:date="2022-07-11T10:39:00Z">
            <w:trPr>
              <w:trHeight w:val="360"/>
            </w:trPr>
          </w:trPrChange>
        </w:trPr>
        <w:tc>
          <w:tcPr>
            <w:tcW w:w="3171" w:type="dxa"/>
            <w:tcPrChange w:id="36" w:author="Amit Popat" w:date="2022-07-11T10:39:00Z">
              <w:tcPr>
                <w:tcW w:w="3168" w:type="dxa"/>
              </w:tcPr>
            </w:tcPrChange>
          </w:tcPr>
          <w:p w14:paraId="1498F6C5" w14:textId="77777777" w:rsidR="00E56816" w:rsidRPr="00573AF5" w:rsidRDefault="00E56816" w:rsidP="00F8714F">
            <w:pPr>
              <w:rPr>
                <w:noProof/>
              </w:rPr>
            </w:pPr>
            <w:r w:rsidRPr="00573AF5">
              <w:rPr>
                <w:noProof/>
              </w:rPr>
              <w:t>List Server</w:t>
            </w:r>
          </w:p>
        </w:tc>
        <w:tc>
          <w:tcPr>
            <w:tcW w:w="6405" w:type="dxa"/>
            <w:tcPrChange w:id="37" w:author="Amit Popat" w:date="2022-07-11T10:39:00Z">
              <w:tcPr>
                <w:tcW w:w="6408" w:type="dxa"/>
              </w:tcPr>
            </w:tcPrChange>
          </w:tcPr>
          <w:p w14:paraId="4B3F9E89" w14:textId="77777777" w:rsidR="00E56816" w:rsidRPr="00573AF5" w:rsidRDefault="00E56816" w:rsidP="00F8714F">
            <w:pPr>
              <w:rPr>
                <w:noProof/>
              </w:rPr>
            </w:pPr>
            <w:r>
              <w:fldChar w:fldCharType="begin"/>
            </w:r>
            <w:r>
              <w:instrText>HYPERLINK "mailto:patientcare@lists.hl7.org"</w:instrText>
            </w:r>
            <w:r>
              <w:fldChar w:fldCharType="separate"/>
            </w:r>
            <w:r w:rsidRPr="00A92C76">
              <w:rPr>
                <w:rStyle w:val="Hyperlink"/>
                <w:rFonts w:ascii="Times New Roman" w:hAnsi="Times New Roman"/>
                <w:noProof/>
                <w:kern w:val="0"/>
                <w:sz w:val="22"/>
              </w:rPr>
              <w:t>patientcare@lists.hl7.org</w:t>
            </w:r>
            <w:r>
              <w:rPr>
                <w:rStyle w:val="Hyperlink"/>
                <w:rFonts w:ascii="Times New Roman" w:hAnsi="Times New Roman"/>
                <w:noProof/>
                <w:kern w:val="0"/>
                <w:sz w:val="22"/>
              </w:rPr>
              <w:fldChar w:fldCharType="end"/>
            </w:r>
            <w:r w:rsidRPr="00A92C76">
              <w:rPr>
                <w:noProof/>
              </w:rPr>
              <w:t xml:space="preserve"> </w:t>
            </w:r>
          </w:p>
        </w:tc>
      </w:tr>
      <w:tr w:rsidR="00E56816" w:rsidRPr="00573AF5" w14:paraId="2AB82C94" w14:textId="77777777" w:rsidTr="00E56816">
        <w:trPr>
          <w:trHeight w:val="360"/>
          <w:trPrChange w:id="38" w:author="Amit Popat" w:date="2022-07-11T10:39:00Z">
            <w:trPr>
              <w:trHeight w:val="360"/>
            </w:trPr>
          </w:trPrChange>
        </w:trPr>
        <w:tc>
          <w:tcPr>
            <w:tcW w:w="3171" w:type="dxa"/>
            <w:tcPrChange w:id="39" w:author="Amit Popat" w:date="2022-07-11T10:39:00Z">
              <w:tcPr>
                <w:tcW w:w="3168" w:type="dxa"/>
              </w:tcPr>
            </w:tcPrChange>
          </w:tcPr>
          <w:p w14:paraId="58FBA093" w14:textId="77777777" w:rsidR="00E56816" w:rsidRPr="00573AF5" w:rsidRDefault="00E56816" w:rsidP="00F8714F">
            <w:pPr>
              <w:rPr>
                <w:noProof/>
              </w:rPr>
            </w:pPr>
          </w:p>
        </w:tc>
        <w:tc>
          <w:tcPr>
            <w:tcW w:w="6405" w:type="dxa"/>
            <w:tcPrChange w:id="40" w:author="Amit Popat" w:date="2022-07-11T10:39:00Z">
              <w:tcPr>
                <w:tcW w:w="6408" w:type="dxa"/>
              </w:tcPr>
            </w:tcPrChange>
          </w:tcPr>
          <w:p w14:paraId="484C1B17" w14:textId="77777777" w:rsidR="00E56816" w:rsidRPr="00A92C76" w:rsidRDefault="00E56816" w:rsidP="00F8714F">
            <w:pPr>
              <w:rPr>
                <w:noProof/>
              </w:rPr>
            </w:pPr>
          </w:p>
        </w:tc>
      </w:tr>
    </w:tbl>
    <w:p w14:paraId="2CF48A28" w14:textId="1E74A8EA" w:rsidR="004C2D45" w:rsidRDefault="004C2D45">
      <w:pPr>
        <w:rPr>
          <w:ins w:id="41" w:author="Amit Popat" w:date="2022-07-11T10:39:00Z"/>
          <w:noProof/>
        </w:rPr>
      </w:pPr>
      <w:bookmarkStart w:id="42" w:name="_Toc348247661"/>
      <w:bookmarkStart w:id="43" w:name="_Toc348260767"/>
      <w:bookmarkStart w:id="44" w:name="_Toc348346694"/>
      <w:bookmarkStart w:id="45" w:name="_Toc349103316"/>
      <w:bookmarkStart w:id="46" w:name="_Toc349538269"/>
      <w:bookmarkStart w:id="47" w:name="_Toc349538297"/>
      <w:bookmarkStart w:id="48" w:name="_Toc349538360"/>
    </w:p>
    <w:p w14:paraId="7C80E355" w14:textId="5D29BBE8" w:rsidR="00E56816" w:rsidRDefault="00E56816">
      <w:pPr>
        <w:rPr>
          <w:ins w:id="49" w:author="Amit Popat" w:date="2022-07-11T10:39:00Z"/>
          <w:noProof/>
        </w:rPr>
      </w:pPr>
    </w:p>
    <w:p w14:paraId="251AA6BF" w14:textId="77777777" w:rsidR="00E56816" w:rsidRDefault="00E56816">
      <w:pPr>
        <w:rPr>
          <w:noProof/>
        </w:rPr>
      </w:pPr>
    </w:p>
    <w:p w14:paraId="3C64DBCD" w14:textId="369CBDBF" w:rsidR="004C2D45" w:rsidRDefault="004064CB">
      <w:pPr>
        <w:pStyle w:val="Heading2"/>
        <w:rPr>
          <w:noProof/>
          <w:lang w:val="fr-FR"/>
        </w:rPr>
      </w:pPr>
      <w:bookmarkStart w:id="50" w:name="_Toc29038657"/>
      <w:r>
        <w:rPr>
          <w:noProof/>
          <w:lang w:val="fr-FR"/>
        </w:rPr>
        <w:lastRenderedPageBreak/>
        <w:t>C</w:t>
      </w:r>
      <w:r w:rsidR="004C2D45">
        <w:rPr>
          <w:noProof/>
          <w:lang w:val="fr-FR"/>
        </w:rPr>
        <w:t xml:space="preserve">hapter 12 </w:t>
      </w:r>
      <w:r>
        <w:rPr>
          <w:noProof/>
          <w:lang w:val="fr-FR"/>
        </w:rPr>
        <w:t>C</w:t>
      </w:r>
      <w:r w:rsidR="004C2D45">
        <w:rPr>
          <w:noProof/>
          <w:lang w:val="fr-FR"/>
        </w:rPr>
        <w:t>ontents</w:t>
      </w:r>
      <w:bookmarkEnd w:id="50"/>
    </w:p>
    <w:p w14:paraId="29603CA5" w14:textId="2ED1EC29" w:rsidR="007A791D" w:rsidRDefault="007A791D">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9038657" w:history="1">
        <w:r w:rsidRPr="00E536DA">
          <w:rPr>
            <w:rStyle w:val="Hyperlink"/>
            <w:lang w:val="fr-FR"/>
          </w:rPr>
          <w:t>12.1</w:t>
        </w:r>
        <w:r>
          <w:rPr>
            <w:rFonts w:asciiTheme="minorHAnsi" w:eastAsiaTheme="minorEastAsia" w:hAnsiTheme="minorHAnsi" w:cstheme="minorBidi"/>
            <w:b w:val="0"/>
            <w:kern w:val="0"/>
            <w:sz w:val="22"/>
            <w:szCs w:val="22"/>
          </w:rPr>
          <w:tab/>
        </w:r>
        <w:r w:rsidRPr="00E536DA">
          <w:rPr>
            <w:rStyle w:val="Hyperlink"/>
            <w:lang w:val="fr-FR"/>
          </w:rPr>
          <w:t>Chapter 12 Contents</w:t>
        </w:r>
        <w:r>
          <w:rPr>
            <w:webHidden/>
          </w:rPr>
          <w:tab/>
        </w:r>
        <w:r>
          <w:rPr>
            <w:webHidden/>
          </w:rPr>
          <w:fldChar w:fldCharType="begin"/>
        </w:r>
        <w:r>
          <w:rPr>
            <w:webHidden/>
          </w:rPr>
          <w:instrText xml:space="preserve"> PAGEREF _Toc29038657 \h </w:instrText>
        </w:r>
        <w:r>
          <w:rPr>
            <w:webHidden/>
          </w:rPr>
        </w:r>
        <w:r>
          <w:rPr>
            <w:webHidden/>
          </w:rPr>
          <w:fldChar w:fldCharType="separate"/>
        </w:r>
        <w:r>
          <w:rPr>
            <w:webHidden/>
          </w:rPr>
          <w:t>1</w:t>
        </w:r>
        <w:r>
          <w:rPr>
            <w:webHidden/>
          </w:rPr>
          <w:fldChar w:fldCharType="end"/>
        </w:r>
      </w:hyperlink>
    </w:p>
    <w:p w14:paraId="6C035331" w14:textId="4D52152B" w:rsidR="007A791D" w:rsidRDefault="006D70F9">
      <w:pPr>
        <w:pStyle w:val="TOC2"/>
        <w:rPr>
          <w:rFonts w:asciiTheme="minorHAnsi" w:eastAsiaTheme="minorEastAsia" w:hAnsiTheme="minorHAnsi" w:cstheme="minorBidi"/>
          <w:b w:val="0"/>
          <w:kern w:val="0"/>
          <w:sz w:val="22"/>
          <w:szCs w:val="22"/>
        </w:rPr>
      </w:pPr>
      <w:hyperlink w:anchor="_Toc29038658" w:history="1">
        <w:r w:rsidR="007A791D" w:rsidRPr="00E536DA">
          <w:rPr>
            <w:rStyle w:val="Hyperlink"/>
          </w:rPr>
          <w:t>12.2</w:t>
        </w:r>
        <w:r w:rsidR="007A791D">
          <w:rPr>
            <w:rFonts w:asciiTheme="minorHAnsi" w:eastAsiaTheme="minorEastAsia" w:hAnsiTheme="minorHAnsi" w:cstheme="minorBidi"/>
            <w:b w:val="0"/>
            <w:kern w:val="0"/>
            <w:sz w:val="22"/>
            <w:szCs w:val="22"/>
          </w:rPr>
          <w:tab/>
        </w:r>
        <w:r w:rsidR="007A791D" w:rsidRPr="00E536DA">
          <w:rPr>
            <w:rStyle w:val="Hyperlink"/>
          </w:rPr>
          <w:t>INTRODUCTION AND OVERVIEW</w:t>
        </w:r>
        <w:r w:rsidR="007A791D">
          <w:rPr>
            <w:webHidden/>
          </w:rPr>
          <w:tab/>
        </w:r>
        <w:r w:rsidR="007A791D">
          <w:rPr>
            <w:webHidden/>
          </w:rPr>
          <w:fldChar w:fldCharType="begin"/>
        </w:r>
        <w:r w:rsidR="007A791D">
          <w:rPr>
            <w:webHidden/>
          </w:rPr>
          <w:instrText xml:space="preserve"> PAGEREF _Toc29038658 \h </w:instrText>
        </w:r>
        <w:r w:rsidR="007A791D">
          <w:rPr>
            <w:webHidden/>
          </w:rPr>
        </w:r>
        <w:r w:rsidR="007A791D">
          <w:rPr>
            <w:webHidden/>
          </w:rPr>
          <w:fldChar w:fldCharType="separate"/>
        </w:r>
        <w:r w:rsidR="007A791D">
          <w:rPr>
            <w:webHidden/>
          </w:rPr>
          <w:t>2</w:t>
        </w:r>
        <w:r w:rsidR="007A791D">
          <w:rPr>
            <w:webHidden/>
          </w:rPr>
          <w:fldChar w:fldCharType="end"/>
        </w:r>
      </w:hyperlink>
    </w:p>
    <w:p w14:paraId="569B630E" w14:textId="3AA50D60" w:rsidR="007A791D" w:rsidRDefault="006D70F9">
      <w:pPr>
        <w:pStyle w:val="TOC3"/>
        <w:rPr>
          <w:rFonts w:asciiTheme="minorHAnsi" w:eastAsiaTheme="minorEastAsia" w:hAnsiTheme="minorHAnsi" w:cstheme="minorBidi"/>
          <w:smallCaps w:val="0"/>
          <w:kern w:val="0"/>
          <w:sz w:val="22"/>
          <w:szCs w:val="22"/>
        </w:rPr>
      </w:pPr>
      <w:hyperlink w:anchor="_Toc29038659" w:history="1">
        <w:r w:rsidR="007A791D" w:rsidRPr="00E536DA">
          <w:rPr>
            <w:rStyle w:val="Hyperlink"/>
          </w:rPr>
          <w:t>12.2.1</w:t>
        </w:r>
        <w:r w:rsidR="007A791D">
          <w:rPr>
            <w:rFonts w:asciiTheme="minorHAnsi" w:eastAsiaTheme="minorEastAsia" w:hAnsiTheme="minorHAnsi" w:cstheme="minorBidi"/>
            <w:smallCaps w:val="0"/>
            <w:kern w:val="0"/>
            <w:sz w:val="22"/>
            <w:szCs w:val="22"/>
          </w:rPr>
          <w:tab/>
        </w:r>
        <w:r w:rsidR="007A791D" w:rsidRPr="00E536DA">
          <w:rPr>
            <w:rStyle w:val="Hyperlink"/>
          </w:rPr>
          <w:t>Glossary</w:t>
        </w:r>
        <w:r w:rsidR="007A791D">
          <w:rPr>
            <w:webHidden/>
          </w:rPr>
          <w:tab/>
        </w:r>
        <w:r w:rsidR="007A791D">
          <w:rPr>
            <w:webHidden/>
          </w:rPr>
          <w:fldChar w:fldCharType="begin"/>
        </w:r>
        <w:r w:rsidR="007A791D">
          <w:rPr>
            <w:webHidden/>
          </w:rPr>
          <w:instrText xml:space="preserve"> PAGEREF _Toc29038659 \h </w:instrText>
        </w:r>
        <w:r w:rsidR="007A791D">
          <w:rPr>
            <w:webHidden/>
          </w:rPr>
        </w:r>
        <w:r w:rsidR="007A791D">
          <w:rPr>
            <w:webHidden/>
          </w:rPr>
          <w:fldChar w:fldCharType="separate"/>
        </w:r>
        <w:r w:rsidR="007A791D">
          <w:rPr>
            <w:webHidden/>
          </w:rPr>
          <w:t>3</w:t>
        </w:r>
        <w:r w:rsidR="007A791D">
          <w:rPr>
            <w:webHidden/>
          </w:rPr>
          <w:fldChar w:fldCharType="end"/>
        </w:r>
      </w:hyperlink>
    </w:p>
    <w:p w14:paraId="2233EB6D" w14:textId="745007BC" w:rsidR="007A791D" w:rsidRDefault="006D70F9">
      <w:pPr>
        <w:pStyle w:val="TOC3"/>
        <w:rPr>
          <w:rFonts w:asciiTheme="minorHAnsi" w:eastAsiaTheme="minorEastAsia" w:hAnsiTheme="minorHAnsi" w:cstheme="minorBidi"/>
          <w:smallCaps w:val="0"/>
          <w:kern w:val="0"/>
          <w:sz w:val="22"/>
          <w:szCs w:val="22"/>
        </w:rPr>
      </w:pPr>
      <w:hyperlink w:anchor="_Toc29038660" w:history="1">
        <w:r w:rsidR="007A791D" w:rsidRPr="00E536DA">
          <w:rPr>
            <w:rStyle w:val="Hyperlink"/>
          </w:rPr>
          <w:t>12.2.2</w:t>
        </w:r>
        <w:r w:rsidR="007A791D">
          <w:rPr>
            <w:rFonts w:asciiTheme="minorHAnsi" w:eastAsiaTheme="minorEastAsia" w:hAnsiTheme="minorHAnsi" w:cstheme="minorBidi"/>
            <w:smallCaps w:val="0"/>
            <w:kern w:val="0"/>
            <w:sz w:val="22"/>
            <w:szCs w:val="22"/>
          </w:rPr>
          <w:tab/>
        </w:r>
        <w:r w:rsidR="007A791D" w:rsidRPr="00E536DA">
          <w:rPr>
            <w:rStyle w:val="Hyperlink"/>
          </w:rPr>
          <w:t>Scenario Descriptions</w:t>
        </w:r>
        <w:r w:rsidR="007A791D">
          <w:rPr>
            <w:webHidden/>
          </w:rPr>
          <w:tab/>
        </w:r>
        <w:r w:rsidR="007A791D">
          <w:rPr>
            <w:webHidden/>
          </w:rPr>
          <w:fldChar w:fldCharType="begin"/>
        </w:r>
        <w:r w:rsidR="007A791D">
          <w:rPr>
            <w:webHidden/>
          </w:rPr>
          <w:instrText xml:space="preserve"> PAGEREF _Toc29038660 \h </w:instrText>
        </w:r>
        <w:r w:rsidR="007A791D">
          <w:rPr>
            <w:webHidden/>
          </w:rPr>
        </w:r>
        <w:r w:rsidR="007A791D">
          <w:rPr>
            <w:webHidden/>
          </w:rPr>
          <w:fldChar w:fldCharType="separate"/>
        </w:r>
        <w:r w:rsidR="007A791D">
          <w:rPr>
            <w:webHidden/>
          </w:rPr>
          <w:t>3</w:t>
        </w:r>
        <w:r w:rsidR="007A791D">
          <w:rPr>
            <w:webHidden/>
          </w:rPr>
          <w:fldChar w:fldCharType="end"/>
        </w:r>
      </w:hyperlink>
    </w:p>
    <w:p w14:paraId="3CDB782F" w14:textId="06EF62D4" w:rsidR="007A791D" w:rsidRDefault="006D70F9">
      <w:pPr>
        <w:pStyle w:val="TOC3"/>
        <w:rPr>
          <w:rFonts w:asciiTheme="minorHAnsi" w:eastAsiaTheme="minorEastAsia" w:hAnsiTheme="minorHAnsi" w:cstheme="minorBidi"/>
          <w:smallCaps w:val="0"/>
          <w:kern w:val="0"/>
          <w:sz w:val="22"/>
          <w:szCs w:val="22"/>
        </w:rPr>
      </w:pPr>
      <w:hyperlink w:anchor="_Toc29038661" w:history="1">
        <w:r w:rsidR="007A791D" w:rsidRPr="00E536DA">
          <w:rPr>
            <w:rStyle w:val="Hyperlink"/>
          </w:rPr>
          <w:t>12.2.3</w:t>
        </w:r>
        <w:r w:rsidR="007A791D">
          <w:rPr>
            <w:rFonts w:asciiTheme="minorHAnsi" w:eastAsiaTheme="minorEastAsia" w:hAnsiTheme="minorHAnsi" w:cstheme="minorBidi"/>
            <w:smallCaps w:val="0"/>
            <w:kern w:val="0"/>
            <w:sz w:val="22"/>
            <w:szCs w:val="22"/>
          </w:rPr>
          <w:tab/>
        </w:r>
        <w:r w:rsidR="007A791D" w:rsidRPr="00E536DA">
          <w:rPr>
            <w:rStyle w:val="Hyperlink"/>
          </w:rPr>
          <w:t>Trigger Events</w:t>
        </w:r>
        <w:r w:rsidR="007A791D">
          <w:rPr>
            <w:webHidden/>
          </w:rPr>
          <w:tab/>
        </w:r>
        <w:r w:rsidR="007A791D">
          <w:rPr>
            <w:webHidden/>
          </w:rPr>
          <w:fldChar w:fldCharType="begin"/>
        </w:r>
        <w:r w:rsidR="007A791D">
          <w:rPr>
            <w:webHidden/>
          </w:rPr>
          <w:instrText xml:space="preserve"> PAGEREF _Toc29038661 \h </w:instrText>
        </w:r>
        <w:r w:rsidR="007A791D">
          <w:rPr>
            <w:webHidden/>
          </w:rPr>
        </w:r>
        <w:r w:rsidR="007A791D">
          <w:rPr>
            <w:webHidden/>
          </w:rPr>
          <w:fldChar w:fldCharType="separate"/>
        </w:r>
        <w:r w:rsidR="007A791D">
          <w:rPr>
            <w:webHidden/>
          </w:rPr>
          <w:t>4</w:t>
        </w:r>
        <w:r w:rsidR="007A791D">
          <w:rPr>
            <w:webHidden/>
          </w:rPr>
          <w:fldChar w:fldCharType="end"/>
        </w:r>
      </w:hyperlink>
    </w:p>
    <w:p w14:paraId="4A9E76C5" w14:textId="160F9146" w:rsidR="007A791D" w:rsidRDefault="006D70F9">
      <w:pPr>
        <w:pStyle w:val="TOC3"/>
        <w:rPr>
          <w:rFonts w:asciiTheme="minorHAnsi" w:eastAsiaTheme="minorEastAsia" w:hAnsiTheme="minorHAnsi" w:cstheme="minorBidi"/>
          <w:smallCaps w:val="0"/>
          <w:kern w:val="0"/>
          <w:sz w:val="22"/>
          <w:szCs w:val="22"/>
        </w:rPr>
      </w:pPr>
      <w:hyperlink w:anchor="_Toc29038662" w:history="1">
        <w:r w:rsidR="007A791D" w:rsidRPr="00E536DA">
          <w:rPr>
            <w:rStyle w:val="Hyperlink"/>
          </w:rPr>
          <w:t>12.2.4</w:t>
        </w:r>
        <w:r w:rsidR="007A791D">
          <w:rPr>
            <w:rFonts w:asciiTheme="minorHAnsi" w:eastAsiaTheme="minorEastAsia" w:hAnsiTheme="minorHAnsi" w:cstheme="minorBidi"/>
            <w:smallCaps w:val="0"/>
            <w:kern w:val="0"/>
            <w:sz w:val="22"/>
            <w:szCs w:val="22"/>
          </w:rPr>
          <w:tab/>
        </w:r>
        <w:r w:rsidR="007A791D" w:rsidRPr="00E536DA">
          <w:rPr>
            <w:rStyle w:val="Hyperlink"/>
          </w:rPr>
          <w:t>Use of Action Codes</w:t>
        </w:r>
        <w:r w:rsidR="007A791D">
          <w:rPr>
            <w:webHidden/>
          </w:rPr>
          <w:tab/>
        </w:r>
        <w:r w:rsidR="007A791D">
          <w:rPr>
            <w:webHidden/>
          </w:rPr>
          <w:fldChar w:fldCharType="begin"/>
        </w:r>
        <w:r w:rsidR="007A791D">
          <w:rPr>
            <w:webHidden/>
          </w:rPr>
          <w:instrText xml:space="preserve"> PAGEREF _Toc29038662 \h </w:instrText>
        </w:r>
        <w:r w:rsidR="007A791D">
          <w:rPr>
            <w:webHidden/>
          </w:rPr>
        </w:r>
        <w:r w:rsidR="007A791D">
          <w:rPr>
            <w:webHidden/>
          </w:rPr>
          <w:fldChar w:fldCharType="separate"/>
        </w:r>
        <w:r w:rsidR="007A791D">
          <w:rPr>
            <w:webHidden/>
          </w:rPr>
          <w:t>4</w:t>
        </w:r>
        <w:r w:rsidR="007A791D">
          <w:rPr>
            <w:webHidden/>
          </w:rPr>
          <w:fldChar w:fldCharType="end"/>
        </w:r>
      </w:hyperlink>
    </w:p>
    <w:p w14:paraId="3C3F3949" w14:textId="0977E63E" w:rsidR="007A791D" w:rsidRDefault="006D70F9">
      <w:pPr>
        <w:pStyle w:val="TOC3"/>
        <w:rPr>
          <w:rFonts w:asciiTheme="minorHAnsi" w:eastAsiaTheme="minorEastAsia" w:hAnsiTheme="minorHAnsi" w:cstheme="minorBidi"/>
          <w:smallCaps w:val="0"/>
          <w:kern w:val="0"/>
          <w:sz w:val="22"/>
          <w:szCs w:val="22"/>
        </w:rPr>
      </w:pPr>
      <w:hyperlink w:anchor="_Toc29038663" w:history="1">
        <w:r w:rsidR="007A791D" w:rsidRPr="00E536DA">
          <w:rPr>
            <w:rStyle w:val="Hyperlink"/>
          </w:rPr>
          <w:t>12.2.5</w:t>
        </w:r>
        <w:r w:rsidR="007A791D">
          <w:rPr>
            <w:rFonts w:asciiTheme="minorHAnsi" w:eastAsiaTheme="minorEastAsia" w:hAnsiTheme="minorHAnsi" w:cstheme="minorBidi"/>
            <w:smallCaps w:val="0"/>
            <w:kern w:val="0"/>
            <w:sz w:val="22"/>
            <w:szCs w:val="22"/>
          </w:rPr>
          <w:tab/>
        </w:r>
        <w:r w:rsidR="007A791D" w:rsidRPr="00E536DA">
          <w:rPr>
            <w:rStyle w:val="Hyperlink"/>
          </w:rPr>
          <w:t>Message Construction Rules</w:t>
        </w:r>
        <w:r w:rsidR="007A791D">
          <w:rPr>
            <w:webHidden/>
          </w:rPr>
          <w:tab/>
        </w:r>
        <w:r w:rsidR="007A791D">
          <w:rPr>
            <w:webHidden/>
          </w:rPr>
          <w:fldChar w:fldCharType="begin"/>
        </w:r>
        <w:r w:rsidR="007A791D">
          <w:rPr>
            <w:webHidden/>
          </w:rPr>
          <w:instrText xml:space="preserve"> PAGEREF _Toc29038663 \h </w:instrText>
        </w:r>
        <w:r w:rsidR="007A791D">
          <w:rPr>
            <w:webHidden/>
          </w:rPr>
        </w:r>
        <w:r w:rsidR="007A791D">
          <w:rPr>
            <w:webHidden/>
          </w:rPr>
          <w:fldChar w:fldCharType="separate"/>
        </w:r>
        <w:r w:rsidR="007A791D">
          <w:rPr>
            <w:webHidden/>
          </w:rPr>
          <w:t>6</w:t>
        </w:r>
        <w:r w:rsidR="007A791D">
          <w:rPr>
            <w:webHidden/>
          </w:rPr>
          <w:fldChar w:fldCharType="end"/>
        </w:r>
      </w:hyperlink>
    </w:p>
    <w:p w14:paraId="60857790" w14:textId="715F5D22" w:rsidR="007A791D" w:rsidRDefault="006D70F9">
      <w:pPr>
        <w:pStyle w:val="TOC3"/>
        <w:rPr>
          <w:rFonts w:asciiTheme="minorHAnsi" w:eastAsiaTheme="minorEastAsia" w:hAnsiTheme="minorHAnsi" w:cstheme="minorBidi"/>
          <w:smallCaps w:val="0"/>
          <w:kern w:val="0"/>
          <w:sz w:val="22"/>
          <w:szCs w:val="22"/>
        </w:rPr>
      </w:pPr>
      <w:hyperlink w:anchor="_Toc29038664" w:history="1">
        <w:r w:rsidR="007A791D" w:rsidRPr="00E536DA">
          <w:rPr>
            <w:rStyle w:val="Hyperlink"/>
          </w:rPr>
          <w:t>12.2.6</w:t>
        </w:r>
        <w:r w:rsidR="007A791D">
          <w:rPr>
            <w:rFonts w:asciiTheme="minorHAnsi" w:eastAsiaTheme="minorEastAsia" w:hAnsiTheme="minorHAnsi" w:cstheme="minorBidi"/>
            <w:smallCaps w:val="0"/>
            <w:kern w:val="0"/>
            <w:sz w:val="22"/>
            <w:szCs w:val="22"/>
          </w:rPr>
          <w:tab/>
        </w:r>
        <w:r w:rsidR="007A791D" w:rsidRPr="00E536DA">
          <w:rPr>
            <w:rStyle w:val="Hyperlink"/>
          </w:rPr>
          <w:t>Acknowledgment Choreography</w:t>
        </w:r>
        <w:r w:rsidR="007A791D">
          <w:rPr>
            <w:webHidden/>
          </w:rPr>
          <w:tab/>
        </w:r>
        <w:r w:rsidR="007A791D">
          <w:rPr>
            <w:webHidden/>
          </w:rPr>
          <w:fldChar w:fldCharType="begin"/>
        </w:r>
        <w:r w:rsidR="007A791D">
          <w:rPr>
            <w:webHidden/>
          </w:rPr>
          <w:instrText xml:space="preserve"> PAGEREF _Toc29038664 \h </w:instrText>
        </w:r>
        <w:r w:rsidR="007A791D">
          <w:rPr>
            <w:webHidden/>
          </w:rPr>
        </w:r>
        <w:r w:rsidR="007A791D">
          <w:rPr>
            <w:webHidden/>
          </w:rPr>
          <w:fldChar w:fldCharType="separate"/>
        </w:r>
        <w:r w:rsidR="007A791D">
          <w:rPr>
            <w:webHidden/>
          </w:rPr>
          <w:t>7</w:t>
        </w:r>
        <w:r w:rsidR="007A791D">
          <w:rPr>
            <w:webHidden/>
          </w:rPr>
          <w:fldChar w:fldCharType="end"/>
        </w:r>
      </w:hyperlink>
    </w:p>
    <w:p w14:paraId="7B48CB8A" w14:textId="3D1C00AE" w:rsidR="007A791D" w:rsidRDefault="006D70F9">
      <w:pPr>
        <w:pStyle w:val="TOC2"/>
        <w:rPr>
          <w:rFonts w:asciiTheme="minorHAnsi" w:eastAsiaTheme="minorEastAsia" w:hAnsiTheme="minorHAnsi" w:cstheme="minorBidi"/>
          <w:b w:val="0"/>
          <w:kern w:val="0"/>
          <w:sz w:val="22"/>
          <w:szCs w:val="22"/>
        </w:rPr>
      </w:pPr>
      <w:hyperlink w:anchor="_Toc29038665" w:history="1">
        <w:r w:rsidR="007A791D" w:rsidRPr="00E536DA">
          <w:rPr>
            <w:rStyle w:val="Hyperlink"/>
          </w:rPr>
          <w:t>12.3</w:t>
        </w:r>
        <w:r w:rsidR="007A791D">
          <w:rPr>
            <w:rFonts w:asciiTheme="minorHAnsi" w:eastAsiaTheme="minorEastAsia" w:hAnsiTheme="minorHAnsi" w:cstheme="minorBidi"/>
            <w:b w:val="0"/>
            <w:kern w:val="0"/>
            <w:sz w:val="22"/>
            <w:szCs w:val="22"/>
          </w:rPr>
          <w:tab/>
        </w:r>
        <w:r w:rsidR="007A791D" w:rsidRPr="00E536DA">
          <w:rPr>
            <w:rStyle w:val="Hyperlink"/>
          </w:rPr>
          <w:t>MESSAGE DEFINITIONS</w:t>
        </w:r>
        <w:r w:rsidR="007A791D">
          <w:rPr>
            <w:webHidden/>
          </w:rPr>
          <w:tab/>
        </w:r>
        <w:r w:rsidR="007A791D">
          <w:rPr>
            <w:webHidden/>
          </w:rPr>
          <w:fldChar w:fldCharType="begin"/>
        </w:r>
        <w:r w:rsidR="007A791D">
          <w:rPr>
            <w:webHidden/>
          </w:rPr>
          <w:instrText xml:space="preserve"> PAGEREF _Toc29038665 \h </w:instrText>
        </w:r>
        <w:r w:rsidR="007A791D">
          <w:rPr>
            <w:webHidden/>
          </w:rPr>
        </w:r>
        <w:r w:rsidR="007A791D">
          <w:rPr>
            <w:webHidden/>
          </w:rPr>
          <w:fldChar w:fldCharType="separate"/>
        </w:r>
        <w:r w:rsidR="007A791D">
          <w:rPr>
            <w:webHidden/>
          </w:rPr>
          <w:t>7</w:t>
        </w:r>
        <w:r w:rsidR="007A791D">
          <w:rPr>
            <w:webHidden/>
          </w:rPr>
          <w:fldChar w:fldCharType="end"/>
        </w:r>
      </w:hyperlink>
    </w:p>
    <w:p w14:paraId="32B5737B" w14:textId="64D3F863" w:rsidR="007A791D" w:rsidRDefault="006D70F9">
      <w:pPr>
        <w:pStyle w:val="TOC3"/>
        <w:rPr>
          <w:rFonts w:asciiTheme="minorHAnsi" w:eastAsiaTheme="minorEastAsia" w:hAnsiTheme="minorHAnsi" w:cstheme="minorBidi"/>
          <w:smallCaps w:val="0"/>
          <w:kern w:val="0"/>
          <w:sz w:val="22"/>
          <w:szCs w:val="22"/>
        </w:rPr>
      </w:pPr>
      <w:hyperlink w:anchor="_Toc29038666" w:history="1">
        <w:r w:rsidR="007A791D" w:rsidRPr="00E536DA">
          <w:rPr>
            <w:rStyle w:val="Hyperlink"/>
          </w:rPr>
          <w:t>12.3.1</w:t>
        </w:r>
        <w:r w:rsidR="007A791D">
          <w:rPr>
            <w:rFonts w:asciiTheme="minorHAnsi" w:eastAsiaTheme="minorEastAsia" w:hAnsiTheme="minorHAnsi" w:cstheme="minorBidi"/>
            <w:smallCaps w:val="0"/>
            <w:kern w:val="0"/>
            <w:sz w:val="22"/>
            <w:szCs w:val="22"/>
          </w:rPr>
          <w:tab/>
        </w:r>
        <w:r w:rsidR="007A791D" w:rsidRPr="00E536DA">
          <w:rPr>
            <w:rStyle w:val="Hyperlink"/>
          </w:rPr>
          <w:t>PGL/ACK - Patient Goal Message (Events PC6, PC7, PC8)</w:t>
        </w:r>
        <w:r w:rsidR="007A791D">
          <w:rPr>
            <w:webHidden/>
          </w:rPr>
          <w:tab/>
        </w:r>
        <w:r w:rsidR="007A791D">
          <w:rPr>
            <w:webHidden/>
          </w:rPr>
          <w:fldChar w:fldCharType="begin"/>
        </w:r>
        <w:r w:rsidR="007A791D">
          <w:rPr>
            <w:webHidden/>
          </w:rPr>
          <w:instrText xml:space="preserve"> PAGEREF _Toc29038666 \h </w:instrText>
        </w:r>
        <w:r w:rsidR="007A791D">
          <w:rPr>
            <w:webHidden/>
          </w:rPr>
        </w:r>
        <w:r w:rsidR="007A791D">
          <w:rPr>
            <w:webHidden/>
          </w:rPr>
          <w:fldChar w:fldCharType="separate"/>
        </w:r>
        <w:r w:rsidR="007A791D">
          <w:rPr>
            <w:webHidden/>
          </w:rPr>
          <w:t>7</w:t>
        </w:r>
        <w:r w:rsidR="007A791D">
          <w:rPr>
            <w:webHidden/>
          </w:rPr>
          <w:fldChar w:fldCharType="end"/>
        </w:r>
      </w:hyperlink>
    </w:p>
    <w:p w14:paraId="761C0362" w14:textId="3B2E926B" w:rsidR="007A791D" w:rsidRDefault="006D70F9">
      <w:pPr>
        <w:pStyle w:val="TOC3"/>
        <w:rPr>
          <w:rFonts w:asciiTheme="minorHAnsi" w:eastAsiaTheme="minorEastAsia" w:hAnsiTheme="minorHAnsi" w:cstheme="minorBidi"/>
          <w:smallCaps w:val="0"/>
          <w:kern w:val="0"/>
          <w:sz w:val="22"/>
          <w:szCs w:val="22"/>
        </w:rPr>
      </w:pPr>
      <w:hyperlink w:anchor="_Toc29038667" w:history="1">
        <w:r w:rsidR="007A791D" w:rsidRPr="00E536DA">
          <w:rPr>
            <w:rStyle w:val="Hyperlink"/>
          </w:rPr>
          <w:t>12.3.2</w:t>
        </w:r>
        <w:r w:rsidR="007A791D">
          <w:rPr>
            <w:rFonts w:asciiTheme="minorHAnsi" w:eastAsiaTheme="minorEastAsia" w:hAnsiTheme="minorHAnsi" w:cstheme="minorBidi"/>
            <w:smallCaps w:val="0"/>
            <w:kern w:val="0"/>
            <w:sz w:val="22"/>
            <w:szCs w:val="22"/>
          </w:rPr>
          <w:tab/>
        </w:r>
        <w:r w:rsidR="007A791D" w:rsidRPr="00E536DA">
          <w:rPr>
            <w:rStyle w:val="Hyperlink"/>
          </w:rPr>
          <w:t>PPR/ACK - Patient Problem Message (Events PC1, PC2, PC3)</w:t>
        </w:r>
        <w:r w:rsidR="007A791D">
          <w:rPr>
            <w:webHidden/>
          </w:rPr>
          <w:tab/>
        </w:r>
        <w:r w:rsidR="007A791D">
          <w:rPr>
            <w:webHidden/>
          </w:rPr>
          <w:fldChar w:fldCharType="begin"/>
        </w:r>
        <w:r w:rsidR="007A791D">
          <w:rPr>
            <w:webHidden/>
          </w:rPr>
          <w:instrText xml:space="preserve"> PAGEREF _Toc29038667 \h </w:instrText>
        </w:r>
        <w:r w:rsidR="007A791D">
          <w:rPr>
            <w:webHidden/>
          </w:rPr>
        </w:r>
        <w:r w:rsidR="007A791D">
          <w:rPr>
            <w:webHidden/>
          </w:rPr>
          <w:fldChar w:fldCharType="separate"/>
        </w:r>
        <w:r w:rsidR="007A791D">
          <w:rPr>
            <w:webHidden/>
          </w:rPr>
          <w:t>10</w:t>
        </w:r>
        <w:r w:rsidR="007A791D">
          <w:rPr>
            <w:webHidden/>
          </w:rPr>
          <w:fldChar w:fldCharType="end"/>
        </w:r>
      </w:hyperlink>
    </w:p>
    <w:p w14:paraId="2BBAAE4E" w14:textId="6DB5E932" w:rsidR="007A791D" w:rsidRDefault="006D70F9">
      <w:pPr>
        <w:pStyle w:val="TOC3"/>
        <w:rPr>
          <w:rFonts w:asciiTheme="minorHAnsi" w:eastAsiaTheme="minorEastAsia" w:hAnsiTheme="minorHAnsi" w:cstheme="minorBidi"/>
          <w:smallCaps w:val="0"/>
          <w:kern w:val="0"/>
          <w:sz w:val="22"/>
          <w:szCs w:val="22"/>
        </w:rPr>
      </w:pPr>
      <w:hyperlink w:anchor="_Toc29038668" w:history="1">
        <w:r w:rsidR="007A791D" w:rsidRPr="00E536DA">
          <w:rPr>
            <w:rStyle w:val="Hyperlink"/>
          </w:rPr>
          <w:t>12.3.3</w:t>
        </w:r>
        <w:r w:rsidR="007A791D">
          <w:rPr>
            <w:rFonts w:asciiTheme="minorHAnsi" w:eastAsiaTheme="minorEastAsia" w:hAnsiTheme="minorHAnsi" w:cstheme="minorBidi"/>
            <w:smallCaps w:val="0"/>
            <w:kern w:val="0"/>
            <w:sz w:val="22"/>
            <w:szCs w:val="22"/>
          </w:rPr>
          <w:tab/>
        </w:r>
        <w:r w:rsidR="007A791D" w:rsidRPr="00E536DA">
          <w:rPr>
            <w:rStyle w:val="Hyperlink"/>
          </w:rPr>
          <w:t>PPP/ACK - Patient Pathway Message (Problem-Oriented) (Events PCB, PCC, PCD)</w:t>
        </w:r>
        <w:r w:rsidR="007A791D">
          <w:rPr>
            <w:webHidden/>
          </w:rPr>
          <w:tab/>
        </w:r>
        <w:r w:rsidR="007A791D">
          <w:rPr>
            <w:webHidden/>
          </w:rPr>
          <w:fldChar w:fldCharType="begin"/>
        </w:r>
        <w:r w:rsidR="007A791D">
          <w:rPr>
            <w:webHidden/>
          </w:rPr>
          <w:instrText xml:space="preserve"> PAGEREF _Toc29038668 \h </w:instrText>
        </w:r>
        <w:r w:rsidR="007A791D">
          <w:rPr>
            <w:webHidden/>
          </w:rPr>
        </w:r>
        <w:r w:rsidR="007A791D">
          <w:rPr>
            <w:webHidden/>
          </w:rPr>
          <w:fldChar w:fldCharType="separate"/>
        </w:r>
        <w:r w:rsidR="007A791D">
          <w:rPr>
            <w:webHidden/>
          </w:rPr>
          <w:t>12</w:t>
        </w:r>
        <w:r w:rsidR="007A791D">
          <w:rPr>
            <w:webHidden/>
          </w:rPr>
          <w:fldChar w:fldCharType="end"/>
        </w:r>
      </w:hyperlink>
    </w:p>
    <w:p w14:paraId="33BDA8CC" w14:textId="33349B94" w:rsidR="007A791D" w:rsidRDefault="006D70F9">
      <w:pPr>
        <w:pStyle w:val="TOC3"/>
        <w:rPr>
          <w:rFonts w:asciiTheme="minorHAnsi" w:eastAsiaTheme="minorEastAsia" w:hAnsiTheme="minorHAnsi" w:cstheme="minorBidi"/>
          <w:smallCaps w:val="0"/>
          <w:kern w:val="0"/>
          <w:sz w:val="22"/>
          <w:szCs w:val="22"/>
        </w:rPr>
      </w:pPr>
      <w:hyperlink w:anchor="_Toc29038669" w:history="1">
        <w:r w:rsidR="007A791D" w:rsidRPr="00E536DA">
          <w:rPr>
            <w:rStyle w:val="Hyperlink"/>
          </w:rPr>
          <w:t>12.3.4</w:t>
        </w:r>
        <w:r w:rsidR="007A791D">
          <w:rPr>
            <w:rFonts w:asciiTheme="minorHAnsi" w:eastAsiaTheme="minorEastAsia" w:hAnsiTheme="minorHAnsi" w:cstheme="minorBidi"/>
            <w:smallCaps w:val="0"/>
            <w:kern w:val="0"/>
            <w:sz w:val="22"/>
            <w:szCs w:val="22"/>
          </w:rPr>
          <w:tab/>
        </w:r>
        <w:r w:rsidR="007A791D" w:rsidRPr="00E536DA">
          <w:rPr>
            <w:rStyle w:val="Hyperlink"/>
          </w:rPr>
          <w:t>PPG/ACK - Patient Pathway Message (Goal-Oriented) (Events PCG, PCH, PCJ)</w:t>
        </w:r>
        <w:r w:rsidR="007A791D">
          <w:rPr>
            <w:webHidden/>
          </w:rPr>
          <w:tab/>
        </w:r>
        <w:r w:rsidR="007A791D">
          <w:rPr>
            <w:webHidden/>
          </w:rPr>
          <w:fldChar w:fldCharType="begin"/>
        </w:r>
        <w:r w:rsidR="007A791D">
          <w:rPr>
            <w:webHidden/>
          </w:rPr>
          <w:instrText xml:space="preserve"> PAGEREF _Toc29038669 \h </w:instrText>
        </w:r>
        <w:r w:rsidR="007A791D">
          <w:rPr>
            <w:webHidden/>
          </w:rPr>
        </w:r>
        <w:r w:rsidR="007A791D">
          <w:rPr>
            <w:webHidden/>
          </w:rPr>
          <w:fldChar w:fldCharType="separate"/>
        </w:r>
        <w:r w:rsidR="007A791D">
          <w:rPr>
            <w:webHidden/>
          </w:rPr>
          <w:t>15</w:t>
        </w:r>
        <w:r w:rsidR="007A791D">
          <w:rPr>
            <w:webHidden/>
          </w:rPr>
          <w:fldChar w:fldCharType="end"/>
        </w:r>
      </w:hyperlink>
    </w:p>
    <w:p w14:paraId="0E01785F" w14:textId="0B11FE0A" w:rsidR="007A791D" w:rsidRDefault="006D70F9">
      <w:pPr>
        <w:pStyle w:val="TOC3"/>
        <w:rPr>
          <w:rFonts w:asciiTheme="minorHAnsi" w:eastAsiaTheme="minorEastAsia" w:hAnsiTheme="minorHAnsi" w:cstheme="minorBidi"/>
          <w:smallCaps w:val="0"/>
          <w:kern w:val="0"/>
          <w:sz w:val="22"/>
          <w:szCs w:val="22"/>
        </w:rPr>
      </w:pPr>
      <w:hyperlink w:anchor="_Toc29038670" w:history="1">
        <w:r w:rsidR="007A791D" w:rsidRPr="00E536DA">
          <w:rPr>
            <w:rStyle w:val="Hyperlink"/>
          </w:rPr>
          <w:t>12.3.5</w:t>
        </w:r>
        <w:r w:rsidR="007A791D">
          <w:rPr>
            <w:rFonts w:asciiTheme="minorHAnsi" w:eastAsiaTheme="minorEastAsia" w:hAnsiTheme="minorHAnsi" w:cstheme="minorBidi"/>
            <w:smallCaps w:val="0"/>
            <w:kern w:val="0"/>
            <w:sz w:val="22"/>
            <w:szCs w:val="22"/>
          </w:rPr>
          <w:tab/>
        </w:r>
        <w:r w:rsidR="007A791D" w:rsidRPr="00E536DA">
          <w:rPr>
            <w:rStyle w:val="Hyperlink"/>
          </w:rPr>
          <w:t>QRY - Patient Care Problem Query (Event PC4)</w:t>
        </w:r>
        <w:r w:rsidR="007A791D">
          <w:rPr>
            <w:webHidden/>
          </w:rPr>
          <w:tab/>
        </w:r>
        <w:r w:rsidR="007A791D">
          <w:rPr>
            <w:webHidden/>
          </w:rPr>
          <w:fldChar w:fldCharType="begin"/>
        </w:r>
        <w:r w:rsidR="007A791D">
          <w:rPr>
            <w:webHidden/>
          </w:rPr>
          <w:instrText xml:space="preserve"> PAGEREF _Toc29038670 \h </w:instrText>
        </w:r>
        <w:r w:rsidR="007A791D">
          <w:rPr>
            <w:webHidden/>
          </w:rPr>
        </w:r>
        <w:r w:rsidR="007A791D">
          <w:rPr>
            <w:webHidden/>
          </w:rPr>
          <w:fldChar w:fldCharType="separate"/>
        </w:r>
        <w:r w:rsidR="007A791D">
          <w:rPr>
            <w:webHidden/>
          </w:rPr>
          <w:t>18</w:t>
        </w:r>
        <w:r w:rsidR="007A791D">
          <w:rPr>
            <w:webHidden/>
          </w:rPr>
          <w:fldChar w:fldCharType="end"/>
        </w:r>
      </w:hyperlink>
    </w:p>
    <w:p w14:paraId="69739B51" w14:textId="5DF5ABB6" w:rsidR="007A791D" w:rsidRDefault="006D70F9">
      <w:pPr>
        <w:pStyle w:val="TOC3"/>
        <w:rPr>
          <w:rFonts w:asciiTheme="minorHAnsi" w:eastAsiaTheme="minorEastAsia" w:hAnsiTheme="minorHAnsi" w:cstheme="minorBidi"/>
          <w:smallCaps w:val="0"/>
          <w:kern w:val="0"/>
          <w:sz w:val="22"/>
          <w:szCs w:val="22"/>
        </w:rPr>
      </w:pPr>
      <w:hyperlink w:anchor="_Toc29038671" w:history="1">
        <w:r w:rsidR="007A791D" w:rsidRPr="00E536DA">
          <w:rPr>
            <w:rStyle w:val="Hyperlink"/>
            <w:lang w:val="fr-FR"/>
          </w:rPr>
          <w:t>12.3.6</w:t>
        </w:r>
        <w:r w:rsidR="007A791D">
          <w:rPr>
            <w:rFonts w:asciiTheme="minorHAnsi" w:eastAsiaTheme="minorEastAsia" w:hAnsiTheme="minorHAnsi" w:cstheme="minorBidi"/>
            <w:smallCaps w:val="0"/>
            <w:kern w:val="0"/>
            <w:sz w:val="22"/>
            <w:szCs w:val="22"/>
          </w:rPr>
          <w:tab/>
        </w:r>
        <w:r w:rsidR="007A791D" w:rsidRPr="00E536DA">
          <w:rPr>
            <w:rStyle w:val="Hyperlink"/>
            <w:lang w:val="fr-FR"/>
          </w:rPr>
          <w:t>PRR - Patient Problem Response (Event PC5)</w:t>
        </w:r>
        <w:r w:rsidR="007A791D">
          <w:rPr>
            <w:webHidden/>
          </w:rPr>
          <w:tab/>
        </w:r>
        <w:r w:rsidR="007A791D">
          <w:rPr>
            <w:webHidden/>
          </w:rPr>
          <w:fldChar w:fldCharType="begin"/>
        </w:r>
        <w:r w:rsidR="007A791D">
          <w:rPr>
            <w:webHidden/>
          </w:rPr>
          <w:instrText xml:space="preserve"> PAGEREF _Toc29038671 \h </w:instrText>
        </w:r>
        <w:r w:rsidR="007A791D">
          <w:rPr>
            <w:webHidden/>
          </w:rPr>
        </w:r>
        <w:r w:rsidR="007A791D">
          <w:rPr>
            <w:webHidden/>
          </w:rPr>
          <w:fldChar w:fldCharType="separate"/>
        </w:r>
        <w:r w:rsidR="007A791D">
          <w:rPr>
            <w:webHidden/>
          </w:rPr>
          <w:t>18</w:t>
        </w:r>
        <w:r w:rsidR="007A791D">
          <w:rPr>
            <w:webHidden/>
          </w:rPr>
          <w:fldChar w:fldCharType="end"/>
        </w:r>
      </w:hyperlink>
    </w:p>
    <w:p w14:paraId="131A6538" w14:textId="298D7D8D" w:rsidR="007A791D" w:rsidRDefault="006D70F9">
      <w:pPr>
        <w:pStyle w:val="TOC3"/>
        <w:rPr>
          <w:rFonts w:asciiTheme="minorHAnsi" w:eastAsiaTheme="minorEastAsia" w:hAnsiTheme="minorHAnsi" w:cstheme="minorBidi"/>
          <w:smallCaps w:val="0"/>
          <w:kern w:val="0"/>
          <w:sz w:val="22"/>
          <w:szCs w:val="22"/>
        </w:rPr>
      </w:pPr>
      <w:hyperlink w:anchor="_Toc29038672" w:history="1">
        <w:r w:rsidR="007A791D" w:rsidRPr="00E536DA">
          <w:rPr>
            <w:rStyle w:val="Hyperlink"/>
          </w:rPr>
          <w:t>12.3.7</w:t>
        </w:r>
        <w:r w:rsidR="007A791D">
          <w:rPr>
            <w:rFonts w:asciiTheme="minorHAnsi" w:eastAsiaTheme="minorEastAsia" w:hAnsiTheme="minorHAnsi" w:cstheme="minorBidi"/>
            <w:smallCaps w:val="0"/>
            <w:kern w:val="0"/>
            <w:sz w:val="22"/>
            <w:szCs w:val="22"/>
          </w:rPr>
          <w:tab/>
        </w:r>
        <w:r w:rsidR="007A791D" w:rsidRPr="00E536DA">
          <w:rPr>
            <w:rStyle w:val="Hyperlink"/>
          </w:rPr>
          <w:t>QRY - Patient Goal Query (Event PC9)</w:t>
        </w:r>
        <w:r w:rsidR="007A791D">
          <w:rPr>
            <w:webHidden/>
          </w:rPr>
          <w:tab/>
        </w:r>
        <w:r w:rsidR="007A791D">
          <w:rPr>
            <w:webHidden/>
          </w:rPr>
          <w:fldChar w:fldCharType="begin"/>
        </w:r>
        <w:r w:rsidR="007A791D">
          <w:rPr>
            <w:webHidden/>
          </w:rPr>
          <w:instrText xml:space="preserve"> PAGEREF _Toc29038672 \h </w:instrText>
        </w:r>
        <w:r w:rsidR="007A791D">
          <w:rPr>
            <w:webHidden/>
          </w:rPr>
        </w:r>
        <w:r w:rsidR="007A791D">
          <w:rPr>
            <w:webHidden/>
          </w:rPr>
          <w:fldChar w:fldCharType="separate"/>
        </w:r>
        <w:r w:rsidR="007A791D">
          <w:rPr>
            <w:webHidden/>
          </w:rPr>
          <w:t>18</w:t>
        </w:r>
        <w:r w:rsidR="007A791D">
          <w:rPr>
            <w:webHidden/>
          </w:rPr>
          <w:fldChar w:fldCharType="end"/>
        </w:r>
      </w:hyperlink>
    </w:p>
    <w:p w14:paraId="76A9D34E" w14:textId="6AB2D07C" w:rsidR="007A791D" w:rsidRDefault="006D70F9">
      <w:pPr>
        <w:pStyle w:val="TOC3"/>
        <w:rPr>
          <w:rFonts w:asciiTheme="minorHAnsi" w:eastAsiaTheme="minorEastAsia" w:hAnsiTheme="minorHAnsi" w:cstheme="minorBidi"/>
          <w:smallCaps w:val="0"/>
          <w:kern w:val="0"/>
          <w:sz w:val="22"/>
          <w:szCs w:val="22"/>
        </w:rPr>
      </w:pPr>
      <w:hyperlink w:anchor="_Toc29038673" w:history="1">
        <w:r w:rsidR="007A791D" w:rsidRPr="00E536DA">
          <w:rPr>
            <w:rStyle w:val="Hyperlink"/>
          </w:rPr>
          <w:t>12.3.8</w:t>
        </w:r>
        <w:r w:rsidR="007A791D">
          <w:rPr>
            <w:rFonts w:asciiTheme="minorHAnsi" w:eastAsiaTheme="minorEastAsia" w:hAnsiTheme="minorHAnsi" w:cstheme="minorBidi"/>
            <w:smallCaps w:val="0"/>
            <w:kern w:val="0"/>
            <w:sz w:val="22"/>
            <w:szCs w:val="22"/>
          </w:rPr>
          <w:tab/>
        </w:r>
        <w:r w:rsidR="007A791D" w:rsidRPr="00E536DA">
          <w:rPr>
            <w:rStyle w:val="Hyperlink"/>
          </w:rPr>
          <w:t>PPV - Patient Goal Response (Event PCA)</w:t>
        </w:r>
        <w:r w:rsidR="007A791D">
          <w:rPr>
            <w:webHidden/>
          </w:rPr>
          <w:tab/>
        </w:r>
        <w:r w:rsidR="007A791D">
          <w:rPr>
            <w:webHidden/>
          </w:rPr>
          <w:fldChar w:fldCharType="begin"/>
        </w:r>
        <w:r w:rsidR="007A791D">
          <w:rPr>
            <w:webHidden/>
          </w:rPr>
          <w:instrText xml:space="preserve"> PAGEREF _Toc29038673 \h </w:instrText>
        </w:r>
        <w:r w:rsidR="007A791D">
          <w:rPr>
            <w:webHidden/>
          </w:rPr>
        </w:r>
        <w:r w:rsidR="007A791D">
          <w:rPr>
            <w:webHidden/>
          </w:rPr>
          <w:fldChar w:fldCharType="separate"/>
        </w:r>
        <w:r w:rsidR="007A791D">
          <w:rPr>
            <w:webHidden/>
          </w:rPr>
          <w:t>18</w:t>
        </w:r>
        <w:r w:rsidR="007A791D">
          <w:rPr>
            <w:webHidden/>
          </w:rPr>
          <w:fldChar w:fldCharType="end"/>
        </w:r>
      </w:hyperlink>
    </w:p>
    <w:p w14:paraId="6C1C5FDA" w14:textId="44A096E0" w:rsidR="007A791D" w:rsidRDefault="006D70F9">
      <w:pPr>
        <w:pStyle w:val="TOC3"/>
        <w:rPr>
          <w:rFonts w:asciiTheme="minorHAnsi" w:eastAsiaTheme="minorEastAsia" w:hAnsiTheme="minorHAnsi" w:cstheme="minorBidi"/>
          <w:smallCaps w:val="0"/>
          <w:kern w:val="0"/>
          <w:sz w:val="22"/>
          <w:szCs w:val="22"/>
        </w:rPr>
      </w:pPr>
      <w:hyperlink w:anchor="_Toc29038674" w:history="1">
        <w:r w:rsidR="007A791D" w:rsidRPr="00E536DA">
          <w:rPr>
            <w:rStyle w:val="Hyperlink"/>
          </w:rPr>
          <w:t>12.3.9</w:t>
        </w:r>
        <w:r w:rsidR="007A791D">
          <w:rPr>
            <w:rFonts w:asciiTheme="minorHAnsi" w:eastAsiaTheme="minorEastAsia" w:hAnsiTheme="minorHAnsi" w:cstheme="minorBidi"/>
            <w:smallCaps w:val="0"/>
            <w:kern w:val="0"/>
            <w:sz w:val="22"/>
            <w:szCs w:val="22"/>
          </w:rPr>
          <w:tab/>
        </w:r>
        <w:r w:rsidR="007A791D" w:rsidRPr="00E536DA">
          <w:rPr>
            <w:rStyle w:val="Hyperlink"/>
          </w:rPr>
          <w:t>QRY - Patient Pathway (Problem-Oriented) Query (Event PCE)</w:t>
        </w:r>
        <w:r w:rsidR="007A791D">
          <w:rPr>
            <w:webHidden/>
          </w:rPr>
          <w:tab/>
        </w:r>
        <w:r w:rsidR="007A791D">
          <w:rPr>
            <w:webHidden/>
          </w:rPr>
          <w:fldChar w:fldCharType="begin"/>
        </w:r>
        <w:r w:rsidR="007A791D">
          <w:rPr>
            <w:webHidden/>
          </w:rPr>
          <w:instrText xml:space="preserve"> PAGEREF _Toc29038674 \h </w:instrText>
        </w:r>
        <w:r w:rsidR="007A791D">
          <w:rPr>
            <w:webHidden/>
          </w:rPr>
        </w:r>
        <w:r w:rsidR="007A791D">
          <w:rPr>
            <w:webHidden/>
          </w:rPr>
          <w:fldChar w:fldCharType="separate"/>
        </w:r>
        <w:r w:rsidR="007A791D">
          <w:rPr>
            <w:webHidden/>
          </w:rPr>
          <w:t>18</w:t>
        </w:r>
        <w:r w:rsidR="007A791D">
          <w:rPr>
            <w:webHidden/>
          </w:rPr>
          <w:fldChar w:fldCharType="end"/>
        </w:r>
      </w:hyperlink>
    </w:p>
    <w:p w14:paraId="17962C9A" w14:textId="2ED0D4DD" w:rsidR="007A791D" w:rsidRDefault="006D70F9">
      <w:pPr>
        <w:pStyle w:val="TOC3"/>
        <w:rPr>
          <w:rFonts w:asciiTheme="minorHAnsi" w:eastAsiaTheme="minorEastAsia" w:hAnsiTheme="minorHAnsi" w:cstheme="minorBidi"/>
          <w:smallCaps w:val="0"/>
          <w:kern w:val="0"/>
          <w:sz w:val="22"/>
          <w:szCs w:val="22"/>
        </w:rPr>
      </w:pPr>
      <w:hyperlink w:anchor="_Toc29038675" w:history="1">
        <w:r w:rsidR="007A791D" w:rsidRPr="00E536DA">
          <w:rPr>
            <w:rStyle w:val="Hyperlink"/>
          </w:rPr>
          <w:t>12.3.10</w:t>
        </w:r>
        <w:r w:rsidR="007A791D">
          <w:rPr>
            <w:rFonts w:asciiTheme="minorHAnsi" w:eastAsiaTheme="minorEastAsia" w:hAnsiTheme="minorHAnsi" w:cstheme="minorBidi"/>
            <w:smallCaps w:val="0"/>
            <w:kern w:val="0"/>
            <w:sz w:val="22"/>
            <w:szCs w:val="22"/>
          </w:rPr>
          <w:tab/>
        </w:r>
        <w:r w:rsidR="007A791D" w:rsidRPr="00E536DA">
          <w:rPr>
            <w:rStyle w:val="Hyperlink"/>
          </w:rPr>
          <w:t>PTR - Patient Pathway (Problem-Oriented) Response (Event PCF)</w:t>
        </w:r>
        <w:r w:rsidR="007A791D">
          <w:rPr>
            <w:webHidden/>
          </w:rPr>
          <w:tab/>
        </w:r>
        <w:r w:rsidR="007A791D">
          <w:rPr>
            <w:webHidden/>
          </w:rPr>
          <w:fldChar w:fldCharType="begin"/>
        </w:r>
        <w:r w:rsidR="007A791D">
          <w:rPr>
            <w:webHidden/>
          </w:rPr>
          <w:instrText xml:space="preserve"> PAGEREF _Toc29038675 \h </w:instrText>
        </w:r>
        <w:r w:rsidR="007A791D">
          <w:rPr>
            <w:webHidden/>
          </w:rPr>
        </w:r>
        <w:r w:rsidR="007A791D">
          <w:rPr>
            <w:webHidden/>
          </w:rPr>
          <w:fldChar w:fldCharType="separate"/>
        </w:r>
        <w:r w:rsidR="007A791D">
          <w:rPr>
            <w:webHidden/>
          </w:rPr>
          <w:t>18</w:t>
        </w:r>
        <w:r w:rsidR="007A791D">
          <w:rPr>
            <w:webHidden/>
          </w:rPr>
          <w:fldChar w:fldCharType="end"/>
        </w:r>
      </w:hyperlink>
    </w:p>
    <w:p w14:paraId="7739D3E7" w14:textId="7207E6AD" w:rsidR="007A791D" w:rsidRDefault="006D70F9">
      <w:pPr>
        <w:pStyle w:val="TOC3"/>
        <w:rPr>
          <w:rFonts w:asciiTheme="minorHAnsi" w:eastAsiaTheme="minorEastAsia" w:hAnsiTheme="minorHAnsi" w:cstheme="minorBidi"/>
          <w:smallCaps w:val="0"/>
          <w:kern w:val="0"/>
          <w:sz w:val="22"/>
          <w:szCs w:val="22"/>
        </w:rPr>
      </w:pPr>
      <w:hyperlink w:anchor="_Toc29038676" w:history="1">
        <w:r w:rsidR="007A791D" w:rsidRPr="00E536DA">
          <w:rPr>
            <w:rStyle w:val="Hyperlink"/>
          </w:rPr>
          <w:t>12.3.11</w:t>
        </w:r>
        <w:r w:rsidR="007A791D">
          <w:rPr>
            <w:rFonts w:asciiTheme="minorHAnsi" w:eastAsiaTheme="minorEastAsia" w:hAnsiTheme="minorHAnsi" w:cstheme="minorBidi"/>
            <w:smallCaps w:val="0"/>
            <w:kern w:val="0"/>
            <w:sz w:val="22"/>
            <w:szCs w:val="22"/>
          </w:rPr>
          <w:tab/>
        </w:r>
        <w:r w:rsidR="007A791D" w:rsidRPr="00E536DA">
          <w:rPr>
            <w:rStyle w:val="Hyperlink"/>
          </w:rPr>
          <w:t>QRY - Patient Pathway (Goal-Oriented) Query (Event PCK)</w:t>
        </w:r>
        <w:r w:rsidR="007A791D">
          <w:rPr>
            <w:webHidden/>
          </w:rPr>
          <w:tab/>
        </w:r>
        <w:r w:rsidR="007A791D">
          <w:rPr>
            <w:webHidden/>
          </w:rPr>
          <w:fldChar w:fldCharType="begin"/>
        </w:r>
        <w:r w:rsidR="007A791D">
          <w:rPr>
            <w:webHidden/>
          </w:rPr>
          <w:instrText xml:space="preserve"> PAGEREF _Toc29038676 \h </w:instrText>
        </w:r>
        <w:r w:rsidR="007A791D">
          <w:rPr>
            <w:webHidden/>
          </w:rPr>
        </w:r>
        <w:r w:rsidR="007A791D">
          <w:rPr>
            <w:webHidden/>
          </w:rPr>
          <w:fldChar w:fldCharType="separate"/>
        </w:r>
        <w:r w:rsidR="007A791D">
          <w:rPr>
            <w:webHidden/>
          </w:rPr>
          <w:t>18</w:t>
        </w:r>
        <w:r w:rsidR="007A791D">
          <w:rPr>
            <w:webHidden/>
          </w:rPr>
          <w:fldChar w:fldCharType="end"/>
        </w:r>
      </w:hyperlink>
    </w:p>
    <w:p w14:paraId="00833B75" w14:textId="2C72F19F" w:rsidR="007A791D" w:rsidRDefault="006D70F9">
      <w:pPr>
        <w:pStyle w:val="TOC3"/>
        <w:rPr>
          <w:rFonts w:asciiTheme="minorHAnsi" w:eastAsiaTheme="minorEastAsia" w:hAnsiTheme="minorHAnsi" w:cstheme="minorBidi"/>
          <w:smallCaps w:val="0"/>
          <w:kern w:val="0"/>
          <w:sz w:val="22"/>
          <w:szCs w:val="22"/>
        </w:rPr>
      </w:pPr>
      <w:hyperlink w:anchor="_Toc29038677" w:history="1">
        <w:r w:rsidR="007A791D" w:rsidRPr="00E536DA">
          <w:rPr>
            <w:rStyle w:val="Hyperlink"/>
          </w:rPr>
          <w:t>12.3.12</w:t>
        </w:r>
        <w:r w:rsidR="007A791D">
          <w:rPr>
            <w:rFonts w:asciiTheme="minorHAnsi" w:eastAsiaTheme="minorEastAsia" w:hAnsiTheme="minorHAnsi" w:cstheme="minorBidi"/>
            <w:smallCaps w:val="0"/>
            <w:kern w:val="0"/>
            <w:sz w:val="22"/>
            <w:szCs w:val="22"/>
          </w:rPr>
          <w:tab/>
        </w:r>
        <w:r w:rsidR="007A791D" w:rsidRPr="00E536DA">
          <w:rPr>
            <w:rStyle w:val="Hyperlink"/>
          </w:rPr>
          <w:t>PPT - Patient Pathway (Goal-Oriented) Response (Event PCL)</w:t>
        </w:r>
        <w:r w:rsidR="007A791D">
          <w:rPr>
            <w:webHidden/>
          </w:rPr>
          <w:tab/>
        </w:r>
        <w:r w:rsidR="007A791D">
          <w:rPr>
            <w:webHidden/>
          </w:rPr>
          <w:fldChar w:fldCharType="begin"/>
        </w:r>
        <w:r w:rsidR="007A791D">
          <w:rPr>
            <w:webHidden/>
          </w:rPr>
          <w:instrText xml:space="preserve"> PAGEREF _Toc29038677 \h </w:instrText>
        </w:r>
        <w:r w:rsidR="007A791D">
          <w:rPr>
            <w:webHidden/>
          </w:rPr>
        </w:r>
        <w:r w:rsidR="007A791D">
          <w:rPr>
            <w:webHidden/>
          </w:rPr>
          <w:fldChar w:fldCharType="separate"/>
        </w:r>
        <w:r w:rsidR="007A791D">
          <w:rPr>
            <w:webHidden/>
          </w:rPr>
          <w:t>19</w:t>
        </w:r>
        <w:r w:rsidR="007A791D">
          <w:rPr>
            <w:webHidden/>
          </w:rPr>
          <w:fldChar w:fldCharType="end"/>
        </w:r>
      </w:hyperlink>
    </w:p>
    <w:p w14:paraId="458CB8C4" w14:textId="6AE374EC" w:rsidR="007A791D" w:rsidRDefault="006D70F9">
      <w:pPr>
        <w:pStyle w:val="TOC2"/>
        <w:rPr>
          <w:rFonts w:asciiTheme="minorHAnsi" w:eastAsiaTheme="minorEastAsia" w:hAnsiTheme="minorHAnsi" w:cstheme="minorBidi"/>
          <w:b w:val="0"/>
          <w:kern w:val="0"/>
          <w:sz w:val="22"/>
          <w:szCs w:val="22"/>
        </w:rPr>
      </w:pPr>
      <w:hyperlink w:anchor="_Toc29038678" w:history="1">
        <w:r w:rsidR="007A791D" w:rsidRPr="00E536DA">
          <w:rPr>
            <w:rStyle w:val="Hyperlink"/>
          </w:rPr>
          <w:t>12.4</w:t>
        </w:r>
        <w:r w:rsidR="007A791D">
          <w:rPr>
            <w:rFonts w:asciiTheme="minorHAnsi" w:eastAsiaTheme="minorEastAsia" w:hAnsiTheme="minorHAnsi" w:cstheme="minorBidi"/>
            <w:b w:val="0"/>
            <w:kern w:val="0"/>
            <w:sz w:val="22"/>
            <w:szCs w:val="22"/>
          </w:rPr>
          <w:tab/>
        </w:r>
        <w:r w:rsidR="007A791D" w:rsidRPr="00E536DA">
          <w:rPr>
            <w:rStyle w:val="Hyperlink"/>
          </w:rPr>
          <w:t>MESSAGE SEGMENTS</w:t>
        </w:r>
        <w:r w:rsidR="007A791D">
          <w:rPr>
            <w:webHidden/>
          </w:rPr>
          <w:tab/>
        </w:r>
        <w:r w:rsidR="007A791D">
          <w:rPr>
            <w:webHidden/>
          </w:rPr>
          <w:fldChar w:fldCharType="begin"/>
        </w:r>
        <w:r w:rsidR="007A791D">
          <w:rPr>
            <w:webHidden/>
          </w:rPr>
          <w:instrText xml:space="preserve"> PAGEREF _Toc29038678 \h </w:instrText>
        </w:r>
        <w:r w:rsidR="007A791D">
          <w:rPr>
            <w:webHidden/>
          </w:rPr>
        </w:r>
        <w:r w:rsidR="007A791D">
          <w:rPr>
            <w:webHidden/>
          </w:rPr>
          <w:fldChar w:fldCharType="separate"/>
        </w:r>
        <w:r w:rsidR="007A791D">
          <w:rPr>
            <w:webHidden/>
          </w:rPr>
          <w:t>19</w:t>
        </w:r>
        <w:r w:rsidR="007A791D">
          <w:rPr>
            <w:webHidden/>
          </w:rPr>
          <w:fldChar w:fldCharType="end"/>
        </w:r>
      </w:hyperlink>
    </w:p>
    <w:p w14:paraId="42991910" w14:textId="06CEC949" w:rsidR="007A791D" w:rsidRDefault="006D70F9">
      <w:pPr>
        <w:pStyle w:val="TOC3"/>
        <w:rPr>
          <w:rFonts w:asciiTheme="minorHAnsi" w:eastAsiaTheme="minorEastAsia" w:hAnsiTheme="minorHAnsi" w:cstheme="minorBidi"/>
          <w:smallCaps w:val="0"/>
          <w:kern w:val="0"/>
          <w:sz w:val="22"/>
          <w:szCs w:val="22"/>
        </w:rPr>
      </w:pPr>
      <w:hyperlink w:anchor="_Toc29038679" w:history="1">
        <w:r w:rsidR="007A791D" w:rsidRPr="00E536DA">
          <w:rPr>
            <w:rStyle w:val="Hyperlink"/>
          </w:rPr>
          <w:t>12.4.1</w:t>
        </w:r>
        <w:r w:rsidR="007A791D">
          <w:rPr>
            <w:rFonts w:asciiTheme="minorHAnsi" w:eastAsiaTheme="minorEastAsia" w:hAnsiTheme="minorHAnsi" w:cstheme="minorBidi"/>
            <w:smallCaps w:val="0"/>
            <w:kern w:val="0"/>
            <w:sz w:val="22"/>
            <w:szCs w:val="22"/>
          </w:rPr>
          <w:tab/>
        </w:r>
        <w:r w:rsidR="007A791D" w:rsidRPr="00E536DA">
          <w:rPr>
            <w:rStyle w:val="Hyperlink"/>
          </w:rPr>
          <w:t>GOL - Goal Detail Segment</w:t>
        </w:r>
        <w:r w:rsidR="007A791D">
          <w:rPr>
            <w:webHidden/>
          </w:rPr>
          <w:tab/>
        </w:r>
        <w:r w:rsidR="007A791D">
          <w:rPr>
            <w:webHidden/>
          </w:rPr>
          <w:fldChar w:fldCharType="begin"/>
        </w:r>
        <w:r w:rsidR="007A791D">
          <w:rPr>
            <w:webHidden/>
          </w:rPr>
          <w:instrText xml:space="preserve"> PAGEREF _Toc29038679 \h </w:instrText>
        </w:r>
        <w:r w:rsidR="007A791D">
          <w:rPr>
            <w:webHidden/>
          </w:rPr>
        </w:r>
        <w:r w:rsidR="007A791D">
          <w:rPr>
            <w:webHidden/>
          </w:rPr>
          <w:fldChar w:fldCharType="separate"/>
        </w:r>
        <w:r w:rsidR="007A791D">
          <w:rPr>
            <w:webHidden/>
          </w:rPr>
          <w:t>19</w:t>
        </w:r>
        <w:r w:rsidR="007A791D">
          <w:rPr>
            <w:webHidden/>
          </w:rPr>
          <w:fldChar w:fldCharType="end"/>
        </w:r>
      </w:hyperlink>
    </w:p>
    <w:p w14:paraId="0663424C" w14:textId="0B49DF25" w:rsidR="007A791D" w:rsidRDefault="006D70F9">
      <w:pPr>
        <w:pStyle w:val="TOC3"/>
        <w:rPr>
          <w:rFonts w:asciiTheme="minorHAnsi" w:eastAsiaTheme="minorEastAsia" w:hAnsiTheme="minorHAnsi" w:cstheme="minorBidi"/>
          <w:smallCaps w:val="0"/>
          <w:kern w:val="0"/>
          <w:sz w:val="22"/>
          <w:szCs w:val="22"/>
        </w:rPr>
      </w:pPr>
      <w:hyperlink w:anchor="_Toc29038680" w:history="1">
        <w:r w:rsidR="007A791D" w:rsidRPr="00E536DA">
          <w:rPr>
            <w:rStyle w:val="Hyperlink"/>
          </w:rPr>
          <w:t>12.4.2</w:t>
        </w:r>
        <w:r w:rsidR="007A791D">
          <w:rPr>
            <w:rFonts w:asciiTheme="minorHAnsi" w:eastAsiaTheme="minorEastAsia" w:hAnsiTheme="minorHAnsi" w:cstheme="minorBidi"/>
            <w:smallCaps w:val="0"/>
            <w:kern w:val="0"/>
            <w:sz w:val="22"/>
            <w:szCs w:val="22"/>
          </w:rPr>
          <w:tab/>
        </w:r>
        <w:r w:rsidR="007A791D" w:rsidRPr="00E536DA">
          <w:rPr>
            <w:rStyle w:val="Hyperlink"/>
          </w:rPr>
          <w:t>PRB - Problem Detail Segment</w:t>
        </w:r>
        <w:r w:rsidR="007A791D">
          <w:rPr>
            <w:webHidden/>
          </w:rPr>
          <w:tab/>
        </w:r>
        <w:r w:rsidR="007A791D">
          <w:rPr>
            <w:webHidden/>
          </w:rPr>
          <w:fldChar w:fldCharType="begin"/>
        </w:r>
        <w:r w:rsidR="007A791D">
          <w:rPr>
            <w:webHidden/>
          </w:rPr>
          <w:instrText xml:space="preserve"> PAGEREF _Toc29038680 \h </w:instrText>
        </w:r>
        <w:r w:rsidR="007A791D">
          <w:rPr>
            <w:webHidden/>
          </w:rPr>
        </w:r>
        <w:r w:rsidR="007A791D">
          <w:rPr>
            <w:webHidden/>
          </w:rPr>
          <w:fldChar w:fldCharType="separate"/>
        </w:r>
        <w:r w:rsidR="007A791D">
          <w:rPr>
            <w:webHidden/>
          </w:rPr>
          <w:t>23</w:t>
        </w:r>
        <w:r w:rsidR="007A791D">
          <w:rPr>
            <w:webHidden/>
          </w:rPr>
          <w:fldChar w:fldCharType="end"/>
        </w:r>
      </w:hyperlink>
    </w:p>
    <w:p w14:paraId="28F31C07" w14:textId="36962B48" w:rsidR="007A791D" w:rsidRDefault="006D70F9">
      <w:pPr>
        <w:pStyle w:val="TOC3"/>
        <w:rPr>
          <w:rFonts w:asciiTheme="minorHAnsi" w:eastAsiaTheme="minorEastAsia" w:hAnsiTheme="minorHAnsi" w:cstheme="minorBidi"/>
          <w:smallCaps w:val="0"/>
          <w:kern w:val="0"/>
          <w:sz w:val="22"/>
          <w:szCs w:val="22"/>
        </w:rPr>
      </w:pPr>
      <w:hyperlink w:anchor="_Toc29038681" w:history="1">
        <w:r w:rsidR="007A791D" w:rsidRPr="00E536DA">
          <w:rPr>
            <w:rStyle w:val="Hyperlink"/>
          </w:rPr>
          <w:t>12.4.3</w:t>
        </w:r>
        <w:r w:rsidR="007A791D">
          <w:rPr>
            <w:rFonts w:asciiTheme="minorHAnsi" w:eastAsiaTheme="minorEastAsia" w:hAnsiTheme="minorHAnsi" w:cstheme="minorBidi"/>
            <w:smallCaps w:val="0"/>
            <w:kern w:val="0"/>
            <w:sz w:val="22"/>
            <w:szCs w:val="22"/>
          </w:rPr>
          <w:tab/>
        </w:r>
        <w:r w:rsidR="007A791D" w:rsidRPr="00E536DA">
          <w:rPr>
            <w:rStyle w:val="Hyperlink"/>
          </w:rPr>
          <w:t>PTH - Pathway Segment</w:t>
        </w:r>
        <w:r w:rsidR="007A791D">
          <w:rPr>
            <w:webHidden/>
          </w:rPr>
          <w:tab/>
        </w:r>
        <w:r w:rsidR="007A791D">
          <w:rPr>
            <w:webHidden/>
          </w:rPr>
          <w:fldChar w:fldCharType="begin"/>
        </w:r>
        <w:r w:rsidR="007A791D">
          <w:rPr>
            <w:webHidden/>
          </w:rPr>
          <w:instrText xml:space="preserve"> PAGEREF _Toc29038681 \h </w:instrText>
        </w:r>
        <w:r w:rsidR="007A791D">
          <w:rPr>
            <w:webHidden/>
          </w:rPr>
        </w:r>
        <w:r w:rsidR="007A791D">
          <w:rPr>
            <w:webHidden/>
          </w:rPr>
          <w:fldChar w:fldCharType="separate"/>
        </w:r>
        <w:r w:rsidR="007A791D">
          <w:rPr>
            <w:webHidden/>
          </w:rPr>
          <w:t>29</w:t>
        </w:r>
        <w:r w:rsidR="007A791D">
          <w:rPr>
            <w:webHidden/>
          </w:rPr>
          <w:fldChar w:fldCharType="end"/>
        </w:r>
      </w:hyperlink>
    </w:p>
    <w:p w14:paraId="1186F7C9" w14:textId="4B285C91" w:rsidR="007A791D" w:rsidRDefault="006D70F9">
      <w:pPr>
        <w:pStyle w:val="TOC3"/>
        <w:rPr>
          <w:rFonts w:asciiTheme="minorHAnsi" w:eastAsiaTheme="minorEastAsia" w:hAnsiTheme="minorHAnsi" w:cstheme="minorBidi"/>
          <w:smallCaps w:val="0"/>
          <w:kern w:val="0"/>
          <w:sz w:val="22"/>
          <w:szCs w:val="22"/>
        </w:rPr>
      </w:pPr>
      <w:hyperlink w:anchor="_Toc29038682" w:history="1">
        <w:r w:rsidR="007A791D" w:rsidRPr="00E536DA">
          <w:rPr>
            <w:rStyle w:val="Hyperlink"/>
          </w:rPr>
          <w:t>12.4.4</w:t>
        </w:r>
        <w:r w:rsidR="007A791D">
          <w:rPr>
            <w:rFonts w:asciiTheme="minorHAnsi" w:eastAsiaTheme="minorEastAsia" w:hAnsiTheme="minorHAnsi" w:cstheme="minorBidi"/>
            <w:smallCaps w:val="0"/>
            <w:kern w:val="0"/>
            <w:sz w:val="22"/>
            <w:szCs w:val="22"/>
          </w:rPr>
          <w:tab/>
        </w:r>
        <w:r w:rsidR="007A791D" w:rsidRPr="00E536DA">
          <w:rPr>
            <w:rStyle w:val="Hyperlink"/>
          </w:rPr>
          <w:t>VAR - Variance Segment</w:t>
        </w:r>
        <w:r w:rsidR="007A791D">
          <w:rPr>
            <w:webHidden/>
          </w:rPr>
          <w:tab/>
        </w:r>
        <w:r w:rsidR="007A791D">
          <w:rPr>
            <w:webHidden/>
          </w:rPr>
          <w:fldChar w:fldCharType="begin"/>
        </w:r>
        <w:r w:rsidR="007A791D">
          <w:rPr>
            <w:webHidden/>
          </w:rPr>
          <w:instrText xml:space="preserve"> PAGEREF _Toc29038682 \h </w:instrText>
        </w:r>
        <w:r w:rsidR="007A791D">
          <w:rPr>
            <w:webHidden/>
          </w:rPr>
        </w:r>
        <w:r w:rsidR="007A791D">
          <w:rPr>
            <w:webHidden/>
          </w:rPr>
          <w:fldChar w:fldCharType="separate"/>
        </w:r>
        <w:r w:rsidR="007A791D">
          <w:rPr>
            <w:webHidden/>
          </w:rPr>
          <w:t>30</w:t>
        </w:r>
        <w:r w:rsidR="007A791D">
          <w:rPr>
            <w:webHidden/>
          </w:rPr>
          <w:fldChar w:fldCharType="end"/>
        </w:r>
      </w:hyperlink>
    </w:p>
    <w:p w14:paraId="01DC9930" w14:textId="33CD2B20" w:rsidR="007A791D" w:rsidRDefault="006D70F9">
      <w:pPr>
        <w:pStyle w:val="TOC3"/>
        <w:rPr>
          <w:rFonts w:asciiTheme="minorHAnsi" w:eastAsiaTheme="minorEastAsia" w:hAnsiTheme="minorHAnsi" w:cstheme="minorBidi"/>
          <w:smallCaps w:val="0"/>
          <w:kern w:val="0"/>
          <w:sz w:val="22"/>
          <w:szCs w:val="22"/>
        </w:rPr>
      </w:pPr>
      <w:hyperlink w:anchor="_Toc29038683" w:history="1">
        <w:r w:rsidR="007A791D" w:rsidRPr="00E536DA">
          <w:rPr>
            <w:rStyle w:val="Hyperlink"/>
          </w:rPr>
          <w:t>12.4.5</w:t>
        </w:r>
        <w:r w:rsidR="007A791D">
          <w:rPr>
            <w:rFonts w:asciiTheme="minorHAnsi" w:eastAsiaTheme="minorEastAsia" w:hAnsiTheme="minorHAnsi" w:cstheme="minorBidi"/>
            <w:smallCaps w:val="0"/>
            <w:kern w:val="0"/>
            <w:sz w:val="22"/>
            <w:szCs w:val="22"/>
          </w:rPr>
          <w:tab/>
        </w:r>
        <w:r w:rsidR="007A791D" w:rsidRPr="00E536DA">
          <w:rPr>
            <w:rStyle w:val="Hyperlink"/>
          </w:rPr>
          <w:t>REL - Clinical Relationship Segment</w:t>
        </w:r>
        <w:r w:rsidR="007A791D">
          <w:rPr>
            <w:webHidden/>
          </w:rPr>
          <w:tab/>
        </w:r>
        <w:r w:rsidR="007A791D">
          <w:rPr>
            <w:webHidden/>
          </w:rPr>
          <w:fldChar w:fldCharType="begin"/>
        </w:r>
        <w:r w:rsidR="007A791D">
          <w:rPr>
            <w:webHidden/>
          </w:rPr>
          <w:instrText xml:space="preserve"> PAGEREF _Toc29038683 \h </w:instrText>
        </w:r>
        <w:r w:rsidR="007A791D">
          <w:rPr>
            <w:webHidden/>
          </w:rPr>
        </w:r>
        <w:r w:rsidR="007A791D">
          <w:rPr>
            <w:webHidden/>
          </w:rPr>
          <w:fldChar w:fldCharType="separate"/>
        </w:r>
        <w:r w:rsidR="007A791D">
          <w:rPr>
            <w:webHidden/>
          </w:rPr>
          <w:t>32</w:t>
        </w:r>
        <w:r w:rsidR="007A791D">
          <w:rPr>
            <w:webHidden/>
          </w:rPr>
          <w:fldChar w:fldCharType="end"/>
        </w:r>
      </w:hyperlink>
    </w:p>
    <w:p w14:paraId="06ED7EA3" w14:textId="083BBF1C" w:rsidR="007A791D" w:rsidRDefault="006D70F9">
      <w:pPr>
        <w:pStyle w:val="TOC2"/>
        <w:rPr>
          <w:rFonts w:asciiTheme="minorHAnsi" w:eastAsiaTheme="minorEastAsia" w:hAnsiTheme="minorHAnsi" w:cstheme="minorBidi"/>
          <w:b w:val="0"/>
          <w:kern w:val="0"/>
          <w:sz w:val="22"/>
          <w:szCs w:val="22"/>
        </w:rPr>
      </w:pPr>
      <w:hyperlink w:anchor="_Toc29038684" w:history="1">
        <w:r w:rsidR="007A791D" w:rsidRPr="00E536DA">
          <w:rPr>
            <w:rStyle w:val="Hyperlink"/>
          </w:rPr>
          <w:t>12.5</w:t>
        </w:r>
        <w:r w:rsidR="007A791D">
          <w:rPr>
            <w:rFonts w:asciiTheme="minorHAnsi" w:eastAsiaTheme="minorEastAsia" w:hAnsiTheme="minorHAnsi" w:cstheme="minorBidi"/>
            <w:b w:val="0"/>
            <w:kern w:val="0"/>
            <w:sz w:val="22"/>
            <w:szCs w:val="22"/>
          </w:rPr>
          <w:tab/>
        </w:r>
        <w:r w:rsidR="007A791D" w:rsidRPr="00E536DA">
          <w:rPr>
            <w:rStyle w:val="Hyperlink"/>
          </w:rPr>
          <w:t>EXAMPLE TRANSACTIONS</w:t>
        </w:r>
        <w:r w:rsidR="007A791D">
          <w:rPr>
            <w:webHidden/>
          </w:rPr>
          <w:tab/>
        </w:r>
        <w:r w:rsidR="007A791D">
          <w:rPr>
            <w:webHidden/>
          </w:rPr>
          <w:fldChar w:fldCharType="begin"/>
        </w:r>
        <w:r w:rsidR="007A791D">
          <w:rPr>
            <w:webHidden/>
          </w:rPr>
          <w:instrText xml:space="preserve"> PAGEREF _Toc29038684 \h </w:instrText>
        </w:r>
        <w:r w:rsidR="007A791D">
          <w:rPr>
            <w:webHidden/>
          </w:rPr>
        </w:r>
        <w:r w:rsidR="007A791D">
          <w:rPr>
            <w:webHidden/>
          </w:rPr>
          <w:fldChar w:fldCharType="separate"/>
        </w:r>
        <w:r w:rsidR="007A791D">
          <w:rPr>
            <w:webHidden/>
          </w:rPr>
          <w:t>38</w:t>
        </w:r>
        <w:r w:rsidR="007A791D">
          <w:rPr>
            <w:webHidden/>
          </w:rPr>
          <w:fldChar w:fldCharType="end"/>
        </w:r>
      </w:hyperlink>
    </w:p>
    <w:p w14:paraId="601FEF88" w14:textId="4FF70F62" w:rsidR="007A791D" w:rsidRDefault="006D70F9">
      <w:pPr>
        <w:pStyle w:val="TOC2"/>
        <w:rPr>
          <w:rFonts w:asciiTheme="minorHAnsi" w:eastAsiaTheme="minorEastAsia" w:hAnsiTheme="minorHAnsi" w:cstheme="minorBidi"/>
          <w:b w:val="0"/>
          <w:kern w:val="0"/>
          <w:sz w:val="22"/>
          <w:szCs w:val="22"/>
        </w:rPr>
      </w:pPr>
      <w:hyperlink w:anchor="_Toc29038685" w:history="1">
        <w:r w:rsidR="007A791D" w:rsidRPr="00E536DA">
          <w:rPr>
            <w:rStyle w:val="Hyperlink"/>
          </w:rPr>
          <w:t>12.6</w:t>
        </w:r>
        <w:r w:rsidR="007A791D">
          <w:rPr>
            <w:rFonts w:asciiTheme="minorHAnsi" w:eastAsiaTheme="minorEastAsia" w:hAnsiTheme="minorHAnsi" w:cstheme="minorBidi"/>
            <w:b w:val="0"/>
            <w:kern w:val="0"/>
            <w:sz w:val="22"/>
            <w:szCs w:val="22"/>
          </w:rPr>
          <w:tab/>
        </w:r>
        <w:r w:rsidR="007A791D" w:rsidRPr="00E536DA">
          <w:rPr>
            <w:rStyle w:val="Hyperlink"/>
          </w:rPr>
          <w:t>IMPLEMENTATION CONSIDERATIONS</w:t>
        </w:r>
        <w:r w:rsidR="007A791D">
          <w:rPr>
            <w:webHidden/>
          </w:rPr>
          <w:tab/>
        </w:r>
        <w:r w:rsidR="007A791D">
          <w:rPr>
            <w:webHidden/>
          </w:rPr>
          <w:fldChar w:fldCharType="begin"/>
        </w:r>
        <w:r w:rsidR="007A791D">
          <w:rPr>
            <w:webHidden/>
          </w:rPr>
          <w:instrText xml:space="preserve"> PAGEREF _Toc29038685 \h </w:instrText>
        </w:r>
        <w:r w:rsidR="007A791D">
          <w:rPr>
            <w:webHidden/>
          </w:rPr>
        </w:r>
        <w:r w:rsidR="007A791D">
          <w:rPr>
            <w:webHidden/>
          </w:rPr>
          <w:fldChar w:fldCharType="separate"/>
        </w:r>
        <w:r w:rsidR="007A791D">
          <w:rPr>
            <w:webHidden/>
          </w:rPr>
          <w:t>39</w:t>
        </w:r>
        <w:r w:rsidR="007A791D">
          <w:rPr>
            <w:webHidden/>
          </w:rPr>
          <w:fldChar w:fldCharType="end"/>
        </w:r>
      </w:hyperlink>
    </w:p>
    <w:p w14:paraId="44352DB5" w14:textId="6074B115" w:rsidR="007A791D" w:rsidRDefault="006D70F9">
      <w:pPr>
        <w:pStyle w:val="TOC2"/>
        <w:rPr>
          <w:rFonts w:asciiTheme="minorHAnsi" w:eastAsiaTheme="minorEastAsia" w:hAnsiTheme="minorHAnsi" w:cstheme="minorBidi"/>
          <w:b w:val="0"/>
          <w:kern w:val="0"/>
          <w:sz w:val="22"/>
          <w:szCs w:val="22"/>
        </w:rPr>
      </w:pPr>
      <w:hyperlink w:anchor="_Toc29038686" w:history="1">
        <w:r w:rsidR="007A791D" w:rsidRPr="00E536DA">
          <w:rPr>
            <w:rStyle w:val="Hyperlink"/>
          </w:rPr>
          <w:t>12.7</w:t>
        </w:r>
        <w:r w:rsidR="007A791D">
          <w:rPr>
            <w:rFonts w:asciiTheme="minorHAnsi" w:eastAsiaTheme="minorEastAsia" w:hAnsiTheme="minorHAnsi" w:cstheme="minorBidi"/>
            <w:b w:val="0"/>
            <w:kern w:val="0"/>
            <w:sz w:val="22"/>
            <w:szCs w:val="22"/>
          </w:rPr>
          <w:tab/>
        </w:r>
        <w:r w:rsidR="007A791D" w:rsidRPr="00E536DA">
          <w:rPr>
            <w:rStyle w:val="Hyperlink"/>
          </w:rPr>
          <w:t>Outstanding Issues</w:t>
        </w:r>
        <w:r w:rsidR="007A791D">
          <w:rPr>
            <w:webHidden/>
          </w:rPr>
          <w:tab/>
        </w:r>
        <w:r w:rsidR="007A791D">
          <w:rPr>
            <w:webHidden/>
          </w:rPr>
          <w:fldChar w:fldCharType="begin"/>
        </w:r>
        <w:r w:rsidR="007A791D">
          <w:rPr>
            <w:webHidden/>
          </w:rPr>
          <w:instrText xml:space="preserve"> PAGEREF _Toc29038686 \h </w:instrText>
        </w:r>
        <w:r w:rsidR="007A791D">
          <w:rPr>
            <w:webHidden/>
          </w:rPr>
        </w:r>
        <w:r w:rsidR="007A791D">
          <w:rPr>
            <w:webHidden/>
          </w:rPr>
          <w:fldChar w:fldCharType="separate"/>
        </w:r>
        <w:r w:rsidR="007A791D">
          <w:rPr>
            <w:webHidden/>
          </w:rPr>
          <w:t>39</w:t>
        </w:r>
        <w:r w:rsidR="007A791D">
          <w:rPr>
            <w:webHidden/>
          </w:rPr>
          <w:fldChar w:fldCharType="end"/>
        </w:r>
      </w:hyperlink>
    </w:p>
    <w:p w14:paraId="3F737776" w14:textId="4727463B" w:rsidR="004C2D45" w:rsidRDefault="007A791D">
      <w:pPr>
        <w:rPr>
          <w:noProof/>
        </w:rPr>
      </w:pPr>
      <w:r>
        <w:rPr>
          <w:rFonts w:eastAsia="Calibri"/>
          <w:b/>
          <w:caps/>
          <w:noProof/>
          <w:kern w:val="20"/>
          <w:szCs w:val="20"/>
        </w:rPr>
        <w:fldChar w:fldCharType="end"/>
      </w:r>
    </w:p>
    <w:p w14:paraId="4BBAC222" w14:textId="77777777" w:rsidR="004C2D45" w:rsidRDefault="004C2D45">
      <w:pPr>
        <w:pStyle w:val="Heading2"/>
        <w:rPr>
          <w:noProof/>
        </w:rPr>
      </w:pPr>
      <w:bookmarkStart w:id="51" w:name="_Toc29038658"/>
      <w:r>
        <w:rPr>
          <w:noProof/>
        </w:rPr>
        <w:t>INTRODUCTION AND OVERVIEW</w:t>
      </w:r>
      <w:bookmarkEnd w:id="42"/>
      <w:bookmarkEnd w:id="43"/>
      <w:bookmarkEnd w:id="44"/>
      <w:bookmarkEnd w:id="45"/>
      <w:bookmarkEnd w:id="46"/>
      <w:bookmarkEnd w:id="47"/>
      <w:bookmarkEnd w:id="48"/>
      <w:bookmarkEnd w:id="51"/>
    </w:p>
    <w:p w14:paraId="3EA4E1E1" w14:textId="77777777" w:rsidR="004C2D45" w:rsidRDefault="004C2D45">
      <w:pPr>
        <w:rPr>
          <w:noProof/>
        </w:rPr>
      </w:pPr>
      <w:r>
        <w:rPr>
          <w:noProof/>
        </w:rPr>
        <w:t>The Patient Care</w:t>
      </w:r>
      <w:r>
        <w:rPr>
          <w:rStyle w:val="FootnoteReference"/>
          <w:noProof/>
        </w:rPr>
        <w:footnoteReference w:id="1"/>
      </w:r>
      <w:r>
        <w:rPr>
          <w:noProof/>
        </w:rPr>
        <w:t xml:space="preserve"> </w:t>
      </w:r>
      <w:r w:rsidR="002312EB">
        <w:rPr>
          <w:noProof/>
        </w:rPr>
        <w:t>Work Group</w:t>
      </w:r>
      <w:r>
        <w:rPr>
          <w:noProof/>
        </w:rPr>
        <w:t xml:space="preserve"> has designed the following messages to support the communication of problem-oriented records, including clinical problems, goals, and pathway information between computer systems.  The purpose of this chapter is to describe healthcare messages that need to be communicated between clinical applications for a given individual.  These message transactions can be sent in either batch or online mode.  As </w:t>
      </w:r>
      <w:r>
        <w:rPr>
          <w:noProof/>
        </w:rPr>
        <w:lastRenderedPageBreak/>
        <w:t>described in Chapter 2, multiple communication transactions may be grouped and sent between applications using a file transfer media or direct networked connection.</w:t>
      </w:r>
    </w:p>
    <w:p w14:paraId="567A3DB8" w14:textId="77777777" w:rsidR="004C2D45" w:rsidRDefault="004C2D45">
      <w:pPr>
        <w:rPr>
          <w:noProof/>
        </w:rPr>
      </w:pPr>
      <w:r>
        <w:rPr>
          <w:noProof/>
        </w:rPr>
        <w:t>This chapter defines the transactions that occur at the seventh OSI level, that is, abstract messages.  The examples of messages included in this chapter were constructed using the HL7 Encoding Rules.</w:t>
      </w:r>
    </w:p>
    <w:p w14:paraId="2A9E928A" w14:textId="77777777" w:rsidR="004C2D45" w:rsidRDefault="004C2D45">
      <w:pPr>
        <w:rPr>
          <w:noProof/>
        </w:rPr>
      </w:pPr>
      <w:r>
        <w:rPr>
          <w:noProof/>
        </w:rPr>
        <w:t xml:space="preserve">This chapter describes a Clinical Relationship segment which enables the run-time expression of relationships between information elements both inside and, where identifiable, by the application, outside the message. </w:t>
      </w:r>
    </w:p>
    <w:p w14:paraId="206871AE" w14:textId="77777777" w:rsidR="004C2D45" w:rsidRDefault="004C2D45">
      <w:pPr>
        <w:pStyle w:val="Heading3"/>
        <w:rPr>
          <w:noProof/>
        </w:rPr>
      </w:pPr>
      <w:bookmarkStart w:id="52" w:name="_Toc348247662"/>
      <w:bookmarkStart w:id="53" w:name="_Toc348260768"/>
      <w:bookmarkStart w:id="54" w:name="_Toc348346695"/>
      <w:bookmarkStart w:id="55" w:name="_Toc349103317"/>
      <w:bookmarkStart w:id="56" w:name="_Toc349538270"/>
      <w:bookmarkStart w:id="57" w:name="_Toc349538298"/>
      <w:bookmarkStart w:id="58" w:name="_Toc349538361"/>
      <w:bookmarkStart w:id="59" w:name="_Toc29038659"/>
      <w:r>
        <w:rPr>
          <w:noProof/>
        </w:rPr>
        <w:t>Glossary</w:t>
      </w:r>
      <w:bookmarkEnd w:id="52"/>
      <w:bookmarkEnd w:id="53"/>
      <w:bookmarkEnd w:id="54"/>
      <w:bookmarkEnd w:id="55"/>
      <w:bookmarkEnd w:id="56"/>
      <w:bookmarkEnd w:id="57"/>
      <w:bookmarkEnd w:id="58"/>
      <w:bookmarkEnd w:id="59"/>
    </w:p>
    <w:p w14:paraId="61DDE6DE" w14:textId="77777777" w:rsidR="004C2D45" w:rsidRDefault="004C2D45">
      <w:pPr>
        <w:pStyle w:val="NormalIndented"/>
        <w:rPr>
          <w:noProof/>
        </w:rPr>
      </w:pPr>
      <w:r>
        <w:rPr>
          <w:noProof/>
        </w:rPr>
        <w:t>The following definitions of key terms are used throughout this chapter:</w:t>
      </w:r>
    </w:p>
    <w:p w14:paraId="18EEB781" w14:textId="77777777" w:rsidR="004C2D45" w:rsidRDefault="004C2D45">
      <w:pPr>
        <w:pStyle w:val="Heading4"/>
        <w:rPr>
          <w:noProof/>
          <w:vanish/>
        </w:rPr>
      </w:pPr>
      <w:r>
        <w:rPr>
          <w:noProof/>
          <w:vanish/>
        </w:rPr>
        <w:t>hiddentext</w:t>
      </w:r>
    </w:p>
    <w:p w14:paraId="19029613" w14:textId="77777777" w:rsidR="004C2D45" w:rsidRDefault="004C2D45">
      <w:pPr>
        <w:pStyle w:val="Heading4"/>
        <w:rPr>
          <w:noProof/>
        </w:rPr>
      </w:pPr>
      <w:r>
        <w:rPr>
          <w:noProof/>
        </w:rPr>
        <w:t>Goal:</w:t>
      </w:r>
      <w:r w:rsidR="00FC31E4">
        <w:rPr>
          <w:noProof/>
        </w:rPr>
        <w:fldChar w:fldCharType="begin"/>
      </w:r>
      <w:r>
        <w:rPr>
          <w:noProof/>
        </w:rPr>
        <w:instrText xml:space="preserve"> XE "goal" </w:instrText>
      </w:r>
      <w:r w:rsidR="00FC31E4">
        <w:rPr>
          <w:noProof/>
        </w:rPr>
        <w:fldChar w:fldCharType="end"/>
      </w:r>
    </w:p>
    <w:p w14:paraId="134411F3" w14:textId="77777777" w:rsidR="004C2D45" w:rsidRDefault="004C2D45">
      <w:pPr>
        <w:pStyle w:val="NormalIndented"/>
        <w:rPr>
          <w:noProof/>
        </w:rPr>
      </w:pPr>
      <w:r>
        <w:rPr>
          <w:noProof/>
        </w:rPr>
        <w:t xml:space="preserve">A </w:t>
      </w:r>
      <w:r>
        <w:rPr>
          <w:rStyle w:val="Strong"/>
          <w:noProof/>
        </w:rPr>
        <w:t xml:space="preserve">goal </w:t>
      </w:r>
      <w:r>
        <w:rPr>
          <w:noProof/>
        </w:rPr>
        <w:t>refers to an objective to be achieved as a consequence of healthcare interventions applied to an individual.  Goals are set in many areas of the healthcare system, and include educational, behavior modification, and clinical goals such as reduced discomfort, improved circulation.  Goals are documented by a variety of healthcare professionals including physicians, nurses, and respiratory and other therapists. Goals are defined during patient visits and they may span one or multiple visits, encounters, or episodes of care.</w:t>
      </w:r>
    </w:p>
    <w:p w14:paraId="35714FD9" w14:textId="77777777" w:rsidR="004C2D45" w:rsidRDefault="004C2D45">
      <w:pPr>
        <w:pStyle w:val="Heading4"/>
        <w:rPr>
          <w:noProof/>
        </w:rPr>
      </w:pPr>
      <w:r>
        <w:rPr>
          <w:noProof/>
        </w:rPr>
        <w:t>Problem:</w:t>
      </w:r>
      <w:r w:rsidR="00FC31E4">
        <w:rPr>
          <w:noProof/>
        </w:rPr>
        <w:fldChar w:fldCharType="begin"/>
      </w:r>
      <w:r>
        <w:rPr>
          <w:noProof/>
        </w:rPr>
        <w:instrText xml:space="preserve"> XE "problem" </w:instrText>
      </w:r>
      <w:r w:rsidR="00FC31E4">
        <w:rPr>
          <w:noProof/>
        </w:rPr>
        <w:fldChar w:fldCharType="end"/>
      </w:r>
    </w:p>
    <w:p w14:paraId="571116FD" w14:textId="77777777" w:rsidR="004C2D45" w:rsidRDefault="004C2D45">
      <w:pPr>
        <w:pStyle w:val="NormalIndented"/>
        <w:rPr>
          <w:noProof/>
        </w:rPr>
      </w:pPr>
      <w:r>
        <w:rPr>
          <w:noProof/>
        </w:rPr>
        <w:t xml:space="preserve">A </w:t>
      </w:r>
      <w:r>
        <w:rPr>
          <w:rStyle w:val="Strong"/>
          <w:noProof/>
        </w:rPr>
        <w:t>problem</w:t>
      </w:r>
      <w:r>
        <w:rPr>
          <w:noProof/>
        </w:rPr>
        <w:t xml:space="preserve"> of a given individual can be described by formal diagnosis coding systems (such as DRGs, NANDA Nursing Diagnosis, ICD9, DSM, etc.) or by other professional descriptions of healthcare issues affecting an individual.  Problems can be short- or long-term in nature, chronic or acute, and have a status.  In a longitudinal record, all problems may be of importance in the overall long-term care of an individual, and may undergo changes in status repeatedly.  Problems are identified during patient visits, and may span multiple visits, encounters, or episodes of care.</w:t>
      </w:r>
    </w:p>
    <w:p w14:paraId="45ABDBF9" w14:textId="77777777" w:rsidR="004C2D45" w:rsidRDefault="004C2D45">
      <w:pPr>
        <w:pStyle w:val="Heading4"/>
        <w:rPr>
          <w:noProof/>
        </w:rPr>
      </w:pPr>
      <w:r>
        <w:rPr>
          <w:noProof/>
        </w:rPr>
        <w:t>Role:</w:t>
      </w:r>
      <w:r w:rsidR="00FC31E4">
        <w:rPr>
          <w:noProof/>
        </w:rPr>
        <w:fldChar w:fldCharType="begin"/>
      </w:r>
      <w:r>
        <w:rPr>
          <w:noProof/>
        </w:rPr>
        <w:instrText xml:space="preserve"> XE "role" </w:instrText>
      </w:r>
      <w:r w:rsidR="00FC31E4">
        <w:rPr>
          <w:noProof/>
        </w:rPr>
        <w:fldChar w:fldCharType="end"/>
      </w:r>
    </w:p>
    <w:p w14:paraId="6D22C728" w14:textId="77777777" w:rsidR="004C2D45" w:rsidRDefault="004C2D45">
      <w:pPr>
        <w:pStyle w:val="NormalIndented"/>
        <w:rPr>
          <w:noProof/>
        </w:rPr>
      </w:pPr>
      <w:r>
        <w:rPr>
          <w:noProof/>
        </w:rPr>
        <w:t xml:space="preserve">A </w:t>
      </w:r>
      <w:r>
        <w:rPr>
          <w:rStyle w:val="Strong"/>
          <w:noProof/>
        </w:rPr>
        <w:t>role</w:t>
      </w:r>
      <w:r>
        <w:rPr>
          <w:noProof/>
        </w:rPr>
        <w:t xml:space="preserve"> refers to the function or responsibility assumed by a person in the context of a healthcare event.  Role information documents a person's association with an identified healthcare activity.  Examples include primary care provider, transcriptionist, reviewer, and consulting physician.</w:t>
      </w:r>
    </w:p>
    <w:p w14:paraId="6A3F325B" w14:textId="77777777" w:rsidR="004C2D45" w:rsidRDefault="004C2D45">
      <w:pPr>
        <w:pStyle w:val="Heading4"/>
        <w:rPr>
          <w:noProof/>
        </w:rPr>
      </w:pPr>
      <w:r>
        <w:rPr>
          <w:noProof/>
        </w:rPr>
        <w:t xml:space="preserve">Clinical pathway: </w:t>
      </w:r>
      <w:r w:rsidR="00FC31E4">
        <w:rPr>
          <w:noProof/>
        </w:rPr>
        <w:fldChar w:fldCharType="begin"/>
      </w:r>
      <w:r>
        <w:rPr>
          <w:noProof/>
        </w:rPr>
        <w:instrText xml:space="preserve"> XE "clinical pathway" </w:instrText>
      </w:r>
      <w:r w:rsidR="00FC31E4">
        <w:rPr>
          <w:noProof/>
        </w:rPr>
        <w:fldChar w:fldCharType="end"/>
      </w:r>
    </w:p>
    <w:p w14:paraId="157BAB65" w14:textId="77777777" w:rsidR="004C2D45" w:rsidRDefault="004C2D45">
      <w:pPr>
        <w:pStyle w:val="NormalIndented"/>
        <w:rPr>
          <w:noProof/>
        </w:rPr>
      </w:pPr>
      <w:r>
        <w:rPr>
          <w:noProof/>
        </w:rPr>
        <w:t xml:space="preserve">A </w:t>
      </w:r>
      <w:r>
        <w:rPr>
          <w:rStyle w:val="Strong"/>
          <w:noProof/>
        </w:rPr>
        <w:t>clinical pathway</w:t>
      </w:r>
      <w:r>
        <w:rPr>
          <w:noProof/>
        </w:rPr>
        <w:t xml:space="preserve">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p w14:paraId="446B0F78" w14:textId="77777777" w:rsidR="004C2D45" w:rsidRDefault="004C2D45">
      <w:pPr>
        <w:pStyle w:val="Heading4"/>
        <w:rPr>
          <w:noProof/>
        </w:rPr>
      </w:pPr>
      <w:r>
        <w:rPr>
          <w:noProof/>
        </w:rPr>
        <w:t xml:space="preserve">Variance: </w:t>
      </w:r>
      <w:r w:rsidR="00FC31E4">
        <w:rPr>
          <w:noProof/>
        </w:rPr>
        <w:fldChar w:fldCharType="begin"/>
      </w:r>
      <w:r>
        <w:rPr>
          <w:noProof/>
        </w:rPr>
        <w:instrText xml:space="preserve"> XE "variance" </w:instrText>
      </w:r>
      <w:r w:rsidR="00FC31E4">
        <w:rPr>
          <w:noProof/>
        </w:rPr>
        <w:fldChar w:fldCharType="end"/>
      </w:r>
    </w:p>
    <w:p w14:paraId="5A3D36E6" w14:textId="77777777" w:rsidR="004C2D45" w:rsidRDefault="004C2D45">
      <w:pPr>
        <w:pStyle w:val="NormalIndented"/>
        <w:rPr>
          <w:noProof/>
        </w:rPr>
      </w:pPr>
      <w:r>
        <w:rPr>
          <w:rStyle w:val="Strong"/>
          <w:noProof/>
        </w:rPr>
        <w:t>Variances</w:t>
      </w:r>
      <w:r>
        <w:rPr>
          <w:noProof/>
        </w:rPr>
        <w:t xml:space="preserve"> are documented deviations, either positive or negative, from a pre-defined standard.  Variances are documented against expected outcomes, orders, or the patient's progress in general.</w:t>
      </w:r>
    </w:p>
    <w:p w14:paraId="796FFA41" w14:textId="77777777" w:rsidR="004C2D45" w:rsidRDefault="004C2D45">
      <w:pPr>
        <w:pStyle w:val="Heading3"/>
        <w:rPr>
          <w:noProof/>
        </w:rPr>
      </w:pPr>
      <w:bookmarkStart w:id="60" w:name="_Toc348247663"/>
      <w:bookmarkStart w:id="61" w:name="_Toc348260769"/>
      <w:bookmarkStart w:id="62" w:name="_Toc348346696"/>
      <w:bookmarkStart w:id="63" w:name="_Toc349103318"/>
      <w:bookmarkStart w:id="64" w:name="_Toc349538271"/>
      <w:bookmarkStart w:id="65" w:name="_Toc349538299"/>
      <w:bookmarkStart w:id="66" w:name="_Toc349538362"/>
      <w:bookmarkStart w:id="67" w:name="_Toc29038660"/>
      <w:r>
        <w:rPr>
          <w:noProof/>
        </w:rPr>
        <w:t>Scenario Descriptions</w:t>
      </w:r>
      <w:bookmarkEnd w:id="60"/>
      <w:bookmarkEnd w:id="61"/>
      <w:bookmarkEnd w:id="62"/>
      <w:bookmarkEnd w:id="63"/>
      <w:bookmarkEnd w:id="64"/>
      <w:bookmarkEnd w:id="65"/>
      <w:bookmarkEnd w:id="66"/>
      <w:bookmarkEnd w:id="67"/>
      <w:r w:rsidR="00FC31E4">
        <w:rPr>
          <w:noProof/>
        </w:rPr>
        <w:fldChar w:fldCharType="begin"/>
      </w:r>
      <w:r>
        <w:rPr>
          <w:noProof/>
        </w:rPr>
        <w:instrText xml:space="preserve"> XE "Scenarios" </w:instrText>
      </w:r>
      <w:r w:rsidR="00FC31E4">
        <w:rPr>
          <w:noProof/>
        </w:rPr>
        <w:fldChar w:fldCharType="end"/>
      </w:r>
    </w:p>
    <w:p w14:paraId="57E0949C" w14:textId="77777777" w:rsidR="004C2D45" w:rsidRDefault="004C2D45">
      <w:pPr>
        <w:pStyle w:val="Heading4"/>
        <w:rPr>
          <w:noProof/>
          <w:vanish/>
        </w:rPr>
      </w:pPr>
      <w:r>
        <w:rPr>
          <w:noProof/>
          <w:vanish/>
        </w:rPr>
        <w:t>hiddentext</w:t>
      </w:r>
    </w:p>
    <w:p w14:paraId="5DB20E65" w14:textId="77777777" w:rsidR="004C2D45" w:rsidRDefault="004C2D45">
      <w:pPr>
        <w:pStyle w:val="Heading4"/>
        <w:rPr>
          <w:noProof/>
        </w:rPr>
      </w:pPr>
      <w:r>
        <w:rPr>
          <w:noProof/>
        </w:rPr>
        <w:t>Patient pre-admission or patient admission</w:t>
      </w:r>
      <w:r w:rsidR="00FC31E4">
        <w:rPr>
          <w:noProof/>
        </w:rPr>
        <w:fldChar w:fldCharType="begin"/>
      </w:r>
      <w:r>
        <w:rPr>
          <w:noProof/>
        </w:rPr>
        <w:instrText xml:space="preserve"> XE "Scenarios: patient pre-admission or patient admission" </w:instrText>
      </w:r>
      <w:r w:rsidR="00FC31E4">
        <w:rPr>
          <w:noProof/>
        </w:rPr>
        <w:fldChar w:fldCharType="end"/>
      </w:r>
    </w:p>
    <w:p w14:paraId="12DF1DD9" w14:textId="77777777" w:rsidR="004C2D45" w:rsidRDefault="004C2D45">
      <w:pPr>
        <w:pStyle w:val="NormalIndented"/>
        <w:rPr>
          <w:noProof/>
        </w:rPr>
      </w:pPr>
      <w:r>
        <w:rPr>
          <w:noProof/>
        </w:rPr>
        <w:t xml:space="preserve">A physician's office is scheduling a patient for admission to the hospital.  The admitting diagnosis/problem list and admission information is sent by the physician's electronic information system to the hospital's Patient Administration system and longitudinal medical record.  The trigger event identifies the message as an "add problem" or update patient medical information to the Patient Administration and medical record system. </w:t>
      </w:r>
    </w:p>
    <w:p w14:paraId="1488C98E" w14:textId="77777777" w:rsidR="004C2D45" w:rsidRDefault="004C2D45">
      <w:pPr>
        <w:pStyle w:val="Heading4"/>
        <w:rPr>
          <w:noProof/>
        </w:rPr>
      </w:pPr>
      <w:r>
        <w:rPr>
          <w:noProof/>
        </w:rPr>
        <w:lastRenderedPageBreak/>
        <w:t>Consultation</w:t>
      </w:r>
      <w:r w:rsidR="00FC31E4">
        <w:rPr>
          <w:noProof/>
        </w:rPr>
        <w:fldChar w:fldCharType="begin"/>
      </w:r>
      <w:r>
        <w:rPr>
          <w:noProof/>
        </w:rPr>
        <w:instrText xml:space="preserve"> XE "Scenarios: consultation" </w:instrText>
      </w:r>
      <w:r w:rsidR="00FC31E4">
        <w:rPr>
          <w:noProof/>
        </w:rPr>
        <w:fldChar w:fldCharType="end"/>
      </w:r>
    </w:p>
    <w:p w14:paraId="5EA8F725" w14:textId="77777777" w:rsidR="004C2D45" w:rsidRDefault="004C2D45">
      <w:pPr>
        <w:pStyle w:val="NormalIndented"/>
        <w:rPr>
          <w:noProof/>
        </w:rPr>
      </w:pPr>
      <w:r>
        <w:rPr>
          <w:noProof/>
        </w:rPr>
        <w:t>A consultation is requested for an individual.  The information system generating the consultation triggers an unsolicited message containing the problem/diagnosis list that is transmitted to the consulting organization.  Goals and various kinds of role information are included with the transmission.  The trigger event identifies the message as an unchanged record.</w:t>
      </w:r>
    </w:p>
    <w:p w14:paraId="131E26E1" w14:textId="77777777" w:rsidR="004C2D45" w:rsidRDefault="004C2D45">
      <w:pPr>
        <w:pStyle w:val="Heading4"/>
        <w:rPr>
          <w:noProof/>
        </w:rPr>
      </w:pPr>
      <w:r>
        <w:rPr>
          <w:noProof/>
        </w:rPr>
        <w:t>Loading a clinical repository</w:t>
      </w:r>
      <w:r w:rsidR="00FC31E4">
        <w:rPr>
          <w:noProof/>
        </w:rPr>
        <w:fldChar w:fldCharType="begin"/>
      </w:r>
      <w:r>
        <w:rPr>
          <w:noProof/>
        </w:rPr>
        <w:instrText xml:space="preserve"> XE "Scenarios: clinical repository loading" </w:instrText>
      </w:r>
      <w:r w:rsidR="00FC31E4">
        <w:rPr>
          <w:noProof/>
        </w:rPr>
        <w:fldChar w:fldCharType="end"/>
      </w:r>
    </w:p>
    <w:p w14:paraId="06C63074" w14:textId="77777777" w:rsidR="004C2D45" w:rsidRDefault="004C2D45">
      <w:pPr>
        <w:pStyle w:val="NormalIndented"/>
        <w:rPr>
          <w:noProof/>
        </w:rPr>
      </w:pPr>
      <w:r>
        <w:rPr>
          <w:noProof/>
        </w:rPr>
        <w:t>Information from point of care, clinical practice management or ancillary systems regarding the creation or update of pathways, problems, diagnoses, or goals are communicated to the clinical repository.  Message triggers from the departmental systems may indicate adding, correcting, deleting, or updating records maintained in the clinical data repository.</w:t>
      </w:r>
    </w:p>
    <w:p w14:paraId="7C3D73C8" w14:textId="77777777" w:rsidR="004C2D45" w:rsidRDefault="004C2D45">
      <w:pPr>
        <w:pStyle w:val="Heading4"/>
        <w:rPr>
          <w:noProof/>
        </w:rPr>
      </w:pPr>
      <w:r>
        <w:rPr>
          <w:noProof/>
        </w:rPr>
        <w:t>Communicating clinical pathways and multidisciplinary plans of care</w:t>
      </w:r>
      <w:r w:rsidR="00FC31E4">
        <w:rPr>
          <w:noProof/>
        </w:rPr>
        <w:fldChar w:fldCharType="begin"/>
      </w:r>
      <w:r>
        <w:rPr>
          <w:noProof/>
        </w:rPr>
        <w:instrText xml:space="preserve"> XE "Scenarios: communicating clinical pathways and multidisciplinary plans of care" </w:instrText>
      </w:r>
      <w:r w:rsidR="00FC31E4">
        <w:rPr>
          <w:noProof/>
        </w:rPr>
        <w:fldChar w:fldCharType="end"/>
      </w:r>
    </w:p>
    <w:p w14:paraId="5C8FAED9" w14:textId="77777777" w:rsidR="004C2D45" w:rsidRDefault="004C2D45">
      <w:pPr>
        <w:pStyle w:val="NormalIndented"/>
        <w:rPr>
          <w:noProof/>
        </w:rPr>
      </w:pPr>
      <w:r>
        <w:rPr>
          <w:noProof/>
        </w:rPr>
        <w:t xml:space="preserve">The pathway is communicated between Quality Assurance, Point of Care Systems, Research Databases, and Clinical Order Entry Systems.  A point of care information system triggers a linkage between a problem and a set of ordered interventions initiated by the clinical order entry system. </w:t>
      </w:r>
    </w:p>
    <w:p w14:paraId="0F33A9F4" w14:textId="77777777" w:rsidR="004C2D45" w:rsidRDefault="004C2D45">
      <w:pPr>
        <w:pStyle w:val="Heading3"/>
        <w:rPr>
          <w:noProof/>
        </w:rPr>
      </w:pPr>
      <w:bookmarkStart w:id="68" w:name="_Toc29038661"/>
      <w:r>
        <w:rPr>
          <w:noProof/>
        </w:rPr>
        <w:t>Trigger Events</w:t>
      </w:r>
      <w:bookmarkEnd w:id="68"/>
      <w:r w:rsidR="00FC31E4">
        <w:rPr>
          <w:noProof/>
        </w:rPr>
        <w:fldChar w:fldCharType="begin"/>
      </w:r>
      <w:r>
        <w:rPr>
          <w:noProof/>
        </w:rPr>
        <w:instrText xml:space="preserve"> XE "trigger events" </w:instrText>
      </w:r>
      <w:r w:rsidR="00FC31E4">
        <w:rPr>
          <w:noProof/>
        </w:rPr>
        <w:fldChar w:fldCharType="end"/>
      </w:r>
    </w:p>
    <w:p w14:paraId="4C0BB76D" w14:textId="77777777" w:rsidR="004C2D45" w:rsidRDefault="004C2D45">
      <w:pPr>
        <w:pStyle w:val="NormalIndented"/>
        <w:rPr>
          <w:noProof/>
        </w:rPr>
      </w:pPr>
      <w:r>
        <w:rPr>
          <w:noProof/>
        </w:rPr>
        <w:t>The trigger events originate goal, problem and pathway messages.  Each trigger event is documented below, along with the appropriate form of the message exchange.  These are message-level event triggers, which are augmented by the action code fields contained in the pathway, problem and goal segments described below.  Action codes are required fields in patient care message segments (see Chapter 2 for further information regarding implementation issues).  Implementors need to apply the appropriate logic as part of their message construction (for example, logic would state that an "add" trigger event should not include segments with a "delete" action code).</w:t>
      </w:r>
    </w:p>
    <w:p w14:paraId="7888BCDE" w14:textId="73873C2A" w:rsidR="004C2D45" w:rsidRDefault="004C2D45">
      <w:pPr>
        <w:pStyle w:val="NormalIndented"/>
        <w:rPr>
          <w:noProof/>
        </w:rPr>
      </w:pPr>
      <w:r>
        <w:rPr>
          <w:noProof/>
        </w:rPr>
        <w:t>In order to accommodate these high-level events, the following patient care events are included in</w:t>
      </w:r>
      <w:r>
        <w:rPr>
          <w:rStyle w:val="Emphasis"/>
          <w:noProof/>
        </w:rPr>
        <w:t xml:space="preserve"> </w:t>
      </w:r>
      <w:hyperlink r:id="rId10" w:anchor="HL70003" w:history="1">
        <w:r>
          <w:rPr>
            <w:rStyle w:val="ReferenceHL7Table"/>
          </w:rPr>
          <w:t>HL7 Table 0003 – Event Type</w:t>
        </w:r>
      </w:hyperlink>
      <w:r>
        <w:rPr>
          <w:noProof/>
        </w:rPr>
        <w:t xml:space="preserve">. The added events are instantiated in </w:t>
      </w:r>
      <w:r>
        <w:rPr>
          <w:rStyle w:val="ReferenceAttribute"/>
          <w:noProof/>
        </w:rPr>
        <w:t>MSH-9 Message Type</w:t>
      </w:r>
      <w:r>
        <w:rPr>
          <w:noProof/>
        </w:rPr>
        <w:t xml:space="preserve"> and are used by the pathway, problem, and goal messages.  </w:t>
      </w:r>
      <w:r>
        <w:rPr>
          <w:rStyle w:val="ReferenceAttribute"/>
          <w:noProof/>
        </w:rPr>
        <w:t>MSH-9 Message Type</w:t>
      </w:r>
      <w:r>
        <w:rPr>
          <w:noProof/>
        </w:rPr>
        <w:t xml:space="preserve"> contains the message type and trigger event for the message.</w:t>
      </w:r>
    </w:p>
    <w:p w14:paraId="30C27C8C" w14:textId="77777777" w:rsidR="004C2D45" w:rsidRDefault="004C2D45">
      <w:pPr>
        <w:pStyle w:val="Heading3"/>
        <w:rPr>
          <w:noProof/>
        </w:rPr>
      </w:pPr>
      <w:bookmarkStart w:id="69" w:name="HL70003"/>
      <w:bookmarkStart w:id="70" w:name="_Toc138580186"/>
      <w:bookmarkStart w:id="71" w:name="_Toc176252449"/>
      <w:bookmarkStart w:id="72" w:name="_Toc29038662"/>
      <w:bookmarkStart w:id="73" w:name="_Toc348247664"/>
      <w:bookmarkStart w:id="74" w:name="_Toc348260770"/>
      <w:bookmarkStart w:id="75" w:name="_Toc348346697"/>
      <w:bookmarkStart w:id="76" w:name="_Toc349103319"/>
      <w:bookmarkStart w:id="77" w:name="_Toc349538272"/>
      <w:bookmarkStart w:id="78" w:name="_Toc349538300"/>
      <w:bookmarkStart w:id="79" w:name="_Toc349538363"/>
      <w:bookmarkEnd w:id="69"/>
      <w:bookmarkEnd w:id="70"/>
      <w:bookmarkEnd w:id="71"/>
      <w:r>
        <w:rPr>
          <w:noProof/>
        </w:rPr>
        <w:t>Use of Action Codes</w:t>
      </w:r>
      <w:bookmarkEnd w:id="72"/>
      <w:r w:rsidR="00FC31E4">
        <w:rPr>
          <w:noProof/>
        </w:rPr>
        <w:fldChar w:fldCharType="begin"/>
      </w:r>
      <w:r>
        <w:rPr>
          <w:noProof/>
        </w:rPr>
        <w:instrText xml:space="preserve"> XE "action code usage" </w:instrText>
      </w:r>
      <w:r w:rsidR="00FC31E4">
        <w:rPr>
          <w:noProof/>
        </w:rPr>
        <w:fldChar w:fldCharType="end"/>
      </w:r>
      <w:r>
        <w:rPr>
          <w:noProof/>
        </w:rPr>
        <w:t xml:space="preserve"> </w:t>
      </w:r>
      <w:bookmarkEnd w:id="73"/>
      <w:bookmarkEnd w:id="74"/>
      <w:bookmarkEnd w:id="75"/>
      <w:bookmarkEnd w:id="76"/>
      <w:bookmarkEnd w:id="77"/>
      <w:bookmarkEnd w:id="78"/>
      <w:bookmarkEnd w:id="79"/>
    </w:p>
    <w:p w14:paraId="3030CFEA" w14:textId="77777777" w:rsidR="004C2D45" w:rsidRDefault="004C2D45">
      <w:pPr>
        <w:pStyle w:val="NormalIndented"/>
        <w:rPr>
          <w:noProof/>
        </w:rPr>
      </w:pPr>
      <w:r>
        <w:rPr>
          <w:noProof/>
        </w:rPr>
        <w:t xml:space="preserve">Prior to Version 2.3 of the Standard, all repeating segments had to be sent in an update message, because there was no way to indicate which ones changed and which ones did not.  In this </w:t>
      </w:r>
      <w:r>
        <w:rPr>
          <w:rStyle w:val="Strong"/>
          <w:noProof/>
        </w:rPr>
        <w:t>snapshot</w:t>
      </w:r>
      <w:r>
        <w:rPr>
          <w:noProof/>
        </w:rPr>
        <w:t xml:space="preserve"> mode, all repeating segments must be sent with every subsequent message in the series of messages.</w:t>
      </w:r>
    </w:p>
    <w:p w14:paraId="5BA521AB" w14:textId="77777777" w:rsidR="004C2D45" w:rsidRDefault="004C2D45">
      <w:pPr>
        <w:pStyle w:val="NormalIndented"/>
        <w:rPr>
          <w:noProof/>
        </w:rPr>
      </w:pPr>
      <w:r>
        <w:rPr>
          <w:noProof/>
        </w:rPr>
        <w:t>To reduce the number of repeating segments, action codes may be employed.  Action codes (e.g., order control codes and result status codes) may be embedded within repeating segments and used by sophisticated application parsers to reduce the number of repetitions required for a complete record.</w:t>
      </w:r>
    </w:p>
    <w:p w14:paraId="690978E8" w14:textId="77777777" w:rsidR="004C2D45" w:rsidRDefault="004C2D45">
      <w:pPr>
        <w:pStyle w:val="NormalIndented"/>
        <w:rPr>
          <w:noProof/>
        </w:rPr>
      </w:pPr>
      <w:r>
        <w:rPr>
          <w:noProof/>
        </w:rPr>
        <w:t xml:space="preserve">In either event, for systems implementing Version 2.3 or higher, if a particular repeating segment can be updated by either of these two modes, the parties concerned determine by agreement on a site-specific basis whether an interface uses the </w:t>
      </w:r>
      <w:r>
        <w:rPr>
          <w:rStyle w:val="Strong"/>
          <w:noProof/>
        </w:rPr>
        <w:t>snapshot</w:t>
      </w:r>
      <w:r>
        <w:rPr>
          <w:noProof/>
        </w:rPr>
        <w:t xml:space="preserve"> mode or the </w:t>
      </w:r>
      <w:r>
        <w:rPr>
          <w:rStyle w:val="Strong"/>
          <w:noProof/>
        </w:rPr>
        <w:t>action code/unique identifier</w:t>
      </w:r>
      <w:r>
        <w:rPr>
          <w:noProof/>
        </w:rPr>
        <w:t xml:space="preserve"> mode.</w:t>
      </w:r>
    </w:p>
    <w:p w14:paraId="2B7049AE" w14:textId="77777777" w:rsidR="004C2D45" w:rsidRDefault="004C2D45">
      <w:pPr>
        <w:pStyle w:val="NormalIndented"/>
        <w:rPr>
          <w:noProof/>
        </w:rPr>
      </w:pPr>
      <w:r>
        <w:rPr>
          <w:noProof/>
        </w:rPr>
        <w:t>A description of valid action codes used in message segments originating in this chapter is given immediately below:</w:t>
      </w:r>
    </w:p>
    <w:p w14:paraId="0DC7532F" w14:textId="77777777" w:rsidR="004C2D45" w:rsidRDefault="004C2D45">
      <w:pPr>
        <w:pStyle w:val="NormalListAlpha"/>
        <w:numPr>
          <w:ilvl w:val="0"/>
          <w:numId w:val="11"/>
        </w:numPr>
        <w:tabs>
          <w:tab w:val="clear" w:pos="720"/>
          <w:tab w:val="left" w:pos="1080"/>
        </w:tabs>
        <w:ind w:left="1080"/>
        <w:rPr>
          <w:noProof/>
        </w:rPr>
      </w:pPr>
      <w:r>
        <w:rPr>
          <w:rStyle w:val="Strong"/>
          <w:noProof/>
        </w:rPr>
        <w:t>AD</w:t>
      </w:r>
      <w:r>
        <w:rPr>
          <w:noProof/>
        </w:rPr>
        <w:t xml:space="preserve"> (</w:t>
      </w:r>
      <w:r>
        <w:rPr>
          <w:rStyle w:val="Strong"/>
          <w:noProof/>
        </w:rPr>
        <w:t>ADD</w:t>
      </w:r>
      <w:r>
        <w:rPr>
          <w:noProof/>
        </w:rPr>
        <w:t>) - The object defined within the segment should be added to the set of objects that is linked to the previous object in the hierarchical structure of the message. (i.e., a goal under a problem is implicitly linked to the problem.  If the goals already exist, the segment placement indicates the addition of a new linkage between the goal and that problem.)</w:t>
      </w:r>
    </w:p>
    <w:p w14:paraId="32CEE3AE" w14:textId="77777777" w:rsidR="004C2D45" w:rsidRDefault="004C2D45">
      <w:pPr>
        <w:pStyle w:val="NormalListAlpha"/>
        <w:numPr>
          <w:ilvl w:val="0"/>
          <w:numId w:val="11"/>
        </w:numPr>
        <w:tabs>
          <w:tab w:val="clear" w:pos="720"/>
          <w:tab w:val="left" w:pos="1080"/>
        </w:tabs>
        <w:ind w:left="1080"/>
        <w:rPr>
          <w:noProof/>
        </w:rPr>
      </w:pPr>
      <w:r>
        <w:rPr>
          <w:rStyle w:val="Strong"/>
          <w:noProof/>
        </w:rPr>
        <w:t>CO</w:t>
      </w:r>
      <w:r>
        <w:rPr>
          <w:noProof/>
        </w:rPr>
        <w:t xml:space="preserve"> (</w:t>
      </w:r>
      <w:r>
        <w:rPr>
          <w:rStyle w:val="Strong"/>
          <w:noProof/>
        </w:rPr>
        <w:t>CORRECT</w:t>
      </w:r>
      <w:r>
        <w:rPr>
          <w:noProof/>
        </w:rPr>
        <w:t>) - The object attributes contained within the segment have been corrected.  This is not updated information, but information originally sent and later found to be in error.  The previous attributes should be replaced.</w:t>
      </w:r>
    </w:p>
    <w:p w14:paraId="46014721" w14:textId="77777777" w:rsidR="004C2D45" w:rsidRDefault="004C2D45">
      <w:pPr>
        <w:pStyle w:val="NormalListAlpha"/>
        <w:numPr>
          <w:ilvl w:val="0"/>
          <w:numId w:val="11"/>
        </w:numPr>
        <w:tabs>
          <w:tab w:val="clear" w:pos="720"/>
          <w:tab w:val="left" w:pos="1080"/>
        </w:tabs>
        <w:ind w:left="1080"/>
        <w:rPr>
          <w:noProof/>
        </w:rPr>
      </w:pPr>
      <w:r>
        <w:rPr>
          <w:rStyle w:val="Strong"/>
          <w:noProof/>
        </w:rPr>
        <w:t>UP</w:t>
      </w:r>
      <w:r>
        <w:rPr>
          <w:noProof/>
        </w:rPr>
        <w:t xml:space="preserve"> (</w:t>
      </w:r>
      <w:r>
        <w:rPr>
          <w:rStyle w:val="Strong"/>
          <w:noProof/>
        </w:rPr>
        <w:t>UPDATE</w:t>
      </w:r>
      <w:r>
        <w:rPr>
          <w:noProof/>
        </w:rPr>
        <w:t xml:space="preserve">) - The object attributes contained within the segment are an update of previously sent </w:t>
      </w:r>
      <w:r>
        <w:rPr>
          <w:noProof/>
        </w:rPr>
        <w:lastRenderedPageBreak/>
        <w:t>information.  The previous information was correct for the period of time in which it was sent.</w:t>
      </w:r>
    </w:p>
    <w:p w14:paraId="3A128A51" w14:textId="77777777" w:rsidR="004C2D45" w:rsidRDefault="004C2D45">
      <w:pPr>
        <w:pStyle w:val="NormalListAlpha"/>
        <w:numPr>
          <w:ilvl w:val="0"/>
          <w:numId w:val="11"/>
        </w:numPr>
        <w:tabs>
          <w:tab w:val="clear" w:pos="720"/>
          <w:tab w:val="left" w:pos="1080"/>
        </w:tabs>
        <w:ind w:left="1080"/>
        <w:rPr>
          <w:noProof/>
        </w:rPr>
      </w:pPr>
      <w:r>
        <w:rPr>
          <w:rStyle w:val="Strong"/>
          <w:noProof/>
        </w:rPr>
        <w:t>DE</w:t>
      </w:r>
      <w:r>
        <w:rPr>
          <w:noProof/>
        </w:rPr>
        <w:t xml:space="preserve"> (</w:t>
      </w:r>
      <w:r>
        <w:rPr>
          <w:rStyle w:val="Strong"/>
          <w:noProof/>
        </w:rPr>
        <w:t>DELETE</w:t>
      </w:r>
      <w:r>
        <w:rPr>
          <w:noProof/>
        </w:rPr>
        <w:t>) - This object should be deleted from the set of objects which are linked to the previous object in the message hierarchy.  An example might be a role deleted from the set of roles contained by the Goal object.  Delete presumes the original linkage was in error.</w:t>
      </w:r>
    </w:p>
    <w:p w14:paraId="74510A48" w14:textId="77777777" w:rsidR="004C2D45" w:rsidRDefault="004C2D45">
      <w:pPr>
        <w:pStyle w:val="NormalListAlpha"/>
        <w:numPr>
          <w:ilvl w:val="0"/>
          <w:numId w:val="11"/>
        </w:numPr>
        <w:tabs>
          <w:tab w:val="clear" w:pos="720"/>
          <w:tab w:val="left" w:pos="1080"/>
        </w:tabs>
        <w:ind w:left="1080"/>
        <w:rPr>
          <w:noProof/>
        </w:rPr>
      </w:pPr>
      <w:r>
        <w:rPr>
          <w:rStyle w:val="Strong"/>
          <w:noProof/>
        </w:rPr>
        <w:t>LI (LINK)</w:t>
      </w:r>
      <w:r>
        <w:rPr>
          <w:noProof/>
        </w:rPr>
        <w:t xml:space="preserve"> - This action code denotes that the object contained in the segment should be linked in a dependency relationship to the previous object in the hierarchy.  It is used to denote relationships and should not contain additional information other than those attributes necessary for specific identification.</w:t>
      </w:r>
    </w:p>
    <w:p w14:paraId="64046996" w14:textId="77777777" w:rsidR="004C2D45" w:rsidRDefault="004C2D45">
      <w:pPr>
        <w:pStyle w:val="NormalListAlpha"/>
        <w:numPr>
          <w:ilvl w:val="0"/>
          <w:numId w:val="11"/>
        </w:numPr>
        <w:tabs>
          <w:tab w:val="clear" w:pos="720"/>
          <w:tab w:val="left" w:pos="1080"/>
        </w:tabs>
        <w:ind w:left="1080"/>
        <w:rPr>
          <w:noProof/>
        </w:rPr>
      </w:pPr>
      <w:r>
        <w:rPr>
          <w:rStyle w:val="Strong"/>
          <w:noProof/>
        </w:rPr>
        <w:t>UN</w:t>
      </w:r>
      <w:r>
        <w:rPr>
          <w:noProof/>
        </w:rPr>
        <w:t xml:space="preserve"> (</w:t>
      </w:r>
      <w:r>
        <w:rPr>
          <w:rStyle w:val="Strong"/>
          <w:noProof/>
        </w:rPr>
        <w:t>UNLINK</w:t>
      </w:r>
      <w:r>
        <w:rPr>
          <w:noProof/>
        </w:rPr>
        <w:t xml:space="preserve">) - This is a request that the object be removed from the set of linked objects.  An example might be the dissolution of a relationship between a problem and a goal.  Unlink presumes the original linkage was correct, but due to life cycle changes the active linkage is no longer appropriate.  </w:t>
      </w:r>
    </w:p>
    <w:p w14:paraId="18537C08" w14:textId="77777777" w:rsidR="004C2D45" w:rsidRDefault="004C2D45">
      <w:pPr>
        <w:pStyle w:val="NormalListAlpha"/>
        <w:numPr>
          <w:ilvl w:val="0"/>
          <w:numId w:val="11"/>
        </w:numPr>
        <w:tabs>
          <w:tab w:val="clear" w:pos="720"/>
          <w:tab w:val="left" w:pos="1080"/>
        </w:tabs>
        <w:ind w:left="1080"/>
        <w:rPr>
          <w:noProof/>
        </w:rPr>
      </w:pPr>
      <w:r>
        <w:rPr>
          <w:rStyle w:val="Strong"/>
          <w:noProof/>
        </w:rPr>
        <w:t>UC</w:t>
      </w:r>
      <w:r>
        <w:rPr>
          <w:noProof/>
        </w:rPr>
        <w:t xml:space="preserve"> (</w:t>
      </w:r>
      <w:r>
        <w:rPr>
          <w:rStyle w:val="Strong"/>
          <w:noProof/>
        </w:rPr>
        <w:t>UNCHANGED</w:t>
      </w:r>
      <w:r>
        <w:rPr>
          <w:noProof/>
        </w:rPr>
        <w:t>) - This code signifies that the segment is being included for the purposes of hierarchical set identification.  It does not contain any changed or additional data.  Its purpose is to allow the identification of the collection set to which subsequent segments belong in the message structure.  An example might be the modification of role information requiring the previous goal segment to be appropriately identified.</w:t>
      </w:r>
    </w:p>
    <w:p w14:paraId="55C9FEE5" w14:textId="77777777" w:rsidR="004C2D45" w:rsidRDefault="004C2D45">
      <w:pPr>
        <w:pStyle w:val="Heading4"/>
        <w:rPr>
          <w:noProof/>
          <w:vanish/>
        </w:rPr>
      </w:pPr>
      <w:r>
        <w:rPr>
          <w:noProof/>
          <w:vanish/>
        </w:rPr>
        <w:t>hiddentext</w:t>
      </w:r>
    </w:p>
    <w:p w14:paraId="414475AD" w14:textId="77777777" w:rsidR="004C2D45" w:rsidRDefault="004C2D45">
      <w:pPr>
        <w:pStyle w:val="Heading4"/>
        <w:rPr>
          <w:noProof/>
        </w:rPr>
      </w:pPr>
      <w:r>
        <w:rPr>
          <w:noProof/>
        </w:rPr>
        <w:t>Examples of action code usage</w:t>
      </w:r>
    </w:p>
    <w:p w14:paraId="7A63498F" w14:textId="77777777" w:rsidR="004C2D45" w:rsidRDefault="004C2D45">
      <w:pPr>
        <w:pStyle w:val="NormalIndented"/>
        <w:rPr>
          <w:noProof/>
        </w:rPr>
      </w:pPr>
      <w:r>
        <w:rPr>
          <w:noProof/>
        </w:rPr>
        <w:t>A problem list and associated goals</w:t>
      </w:r>
      <w:r w:rsidR="00FC31E4">
        <w:rPr>
          <w:noProof/>
        </w:rPr>
        <w:fldChar w:fldCharType="begin"/>
      </w:r>
      <w:r>
        <w:rPr>
          <w:noProof/>
        </w:rPr>
        <w:instrText xml:space="preserve"> XE "problem list" </w:instrText>
      </w:r>
      <w:r w:rsidR="00FC31E4">
        <w:rPr>
          <w:noProof/>
        </w:rPr>
        <w:fldChar w:fldCharType="end"/>
      </w:r>
      <w:r>
        <w:rPr>
          <w:noProof/>
        </w:rPr>
        <w:t xml:space="preserve"> are generated in a Point of Care system</w:t>
      </w:r>
      <w:r w:rsidR="00FC31E4">
        <w:rPr>
          <w:noProof/>
        </w:rPr>
        <w:fldChar w:fldCharType="begin"/>
      </w:r>
      <w:r>
        <w:rPr>
          <w:noProof/>
        </w:rPr>
        <w:instrText xml:space="preserve"> XE "Point of Care system" </w:instrText>
      </w:r>
      <w:r w:rsidR="00FC31E4">
        <w:rPr>
          <w:noProof/>
        </w:rPr>
        <w:fldChar w:fldCharType="end"/>
      </w:r>
      <w:r>
        <w:rPr>
          <w:noProof/>
        </w:rPr>
        <w:t xml:space="preserve">.  This transaction is broadcast through an interface engine that determines which systems in the organization require the event information and then forwards the messages appropriately.  Each segment included in the original message contains the Action Code for </w:t>
      </w:r>
      <w:r>
        <w:rPr>
          <w:rStyle w:val="Strong"/>
          <w:noProof/>
        </w:rPr>
        <w:t>ADD</w:t>
      </w:r>
      <w:r>
        <w:rPr>
          <w:noProof/>
        </w:rPr>
        <w:t xml:space="preserve"> to signify an original message instance.</w:t>
      </w:r>
    </w:p>
    <w:p w14:paraId="4E09D960" w14:textId="77777777" w:rsidR="004C2D45" w:rsidRDefault="004C2D45">
      <w:pPr>
        <w:pStyle w:val="NormalListAlpha"/>
        <w:numPr>
          <w:ilvl w:val="0"/>
          <w:numId w:val="11"/>
        </w:numPr>
        <w:tabs>
          <w:tab w:val="clear" w:pos="720"/>
          <w:tab w:val="num" w:pos="1080"/>
        </w:tabs>
        <w:ind w:left="1080"/>
        <w:rPr>
          <w:noProof/>
        </w:rPr>
      </w:pPr>
      <w:r>
        <w:rPr>
          <w:noProof/>
        </w:rPr>
        <w:t xml:space="preserve">Upon subsequent review, it is determined that a role segment designates the wrong person as the transcribing clerk for a problem.  After the information is changed in the originating system, a new message is sent to provide synchronization.  The message includes the original PRB segment with the </w:t>
      </w:r>
      <w:r>
        <w:rPr>
          <w:rStyle w:val="ReferenceAttribute"/>
          <w:noProof/>
        </w:rPr>
        <w:t>PRB-1 Action Code</w:t>
      </w:r>
      <w:r>
        <w:rPr>
          <w:noProof/>
        </w:rPr>
        <w:t xml:space="preserve"> for </w:t>
      </w:r>
      <w:r>
        <w:rPr>
          <w:rStyle w:val="Strong"/>
          <w:noProof/>
        </w:rPr>
        <w:t>UNCHANGED</w:t>
      </w:r>
      <w:r>
        <w:rPr>
          <w:noProof/>
        </w:rPr>
        <w:t xml:space="preserve"> (to identify the problem for which the role is being changed).  This code signifies that the segment is included for the purposes of hierarchical linkage identification and that none of the information contained in it has been changed.  The accompanying role segment sent would include the role </w:t>
      </w:r>
      <w:r>
        <w:rPr>
          <w:rStyle w:val="Strong"/>
          <w:noProof/>
        </w:rPr>
        <w:t>transcriber</w:t>
      </w:r>
      <w:r>
        <w:rPr>
          <w:noProof/>
        </w:rPr>
        <w:t xml:space="preserve"> in </w:t>
      </w:r>
      <w:r>
        <w:rPr>
          <w:rStyle w:val="ReferenceAttribute"/>
          <w:noProof/>
        </w:rPr>
        <w:t>ROL-3  Role</w:t>
      </w:r>
      <w:r>
        <w:rPr>
          <w:noProof/>
        </w:rPr>
        <w:t xml:space="preserve">, the correct person in </w:t>
      </w:r>
      <w:r>
        <w:rPr>
          <w:rStyle w:val="ReferenceAttribute"/>
          <w:noProof/>
        </w:rPr>
        <w:t>ROL-4 Role Person</w:t>
      </w:r>
      <w:r>
        <w:rPr>
          <w:noProof/>
        </w:rPr>
        <w:t xml:space="preserve">, and the value for </w:t>
      </w:r>
      <w:r>
        <w:rPr>
          <w:rStyle w:val="Strong"/>
          <w:noProof/>
        </w:rPr>
        <w:t>CORRECT</w:t>
      </w:r>
      <w:r>
        <w:rPr>
          <w:noProof/>
        </w:rPr>
        <w:t xml:space="preserve"> in </w:t>
      </w:r>
      <w:r>
        <w:rPr>
          <w:rStyle w:val="ReferenceAttribute"/>
          <w:noProof/>
        </w:rPr>
        <w:t>ROL-2 Action Code</w:t>
      </w:r>
      <w:r>
        <w:rPr>
          <w:noProof/>
        </w:rPr>
        <w:t>.</w:t>
      </w:r>
    </w:p>
    <w:p w14:paraId="6AE51D67" w14:textId="77777777" w:rsidR="004C2D45" w:rsidRDefault="004C2D45">
      <w:pPr>
        <w:pStyle w:val="NormalListAlpha"/>
        <w:numPr>
          <w:ilvl w:val="0"/>
          <w:numId w:val="11"/>
        </w:numPr>
        <w:tabs>
          <w:tab w:val="clear" w:pos="720"/>
          <w:tab w:val="num" w:pos="1080"/>
        </w:tabs>
        <w:ind w:left="1080"/>
        <w:rPr>
          <w:noProof/>
        </w:rPr>
      </w:pPr>
      <w:r>
        <w:rPr>
          <w:noProof/>
        </w:rPr>
        <w:t xml:space="preserve">It is later decided that an additional goal must be added to a specific problem, and that an already existing goal that is currently supporting another problem should also be linked with this specific problem.  The message would be constructed with the problem (PRB) segment for identification (the value for </w:t>
      </w:r>
      <w:r>
        <w:rPr>
          <w:rStyle w:val="ReferenceAttribute"/>
          <w:noProof/>
        </w:rPr>
        <w:t>PRB-1 Action Code</w:t>
      </w:r>
      <w:r>
        <w:rPr>
          <w:noProof/>
        </w:rPr>
        <w:t xml:space="preserve"> is </w:t>
      </w:r>
      <w:r>
        <w:rPr>
          <w:rStyle w:val="Strong"/>
          <w:noProof/>
        </w:rPr>
        <w:t>UNCHANGED</w:t>
      </w:r>
      <w:r>
        <w:rPr>
          <w:noProof/>
        </w:rPr>
        <w:t xml:space="preserve">).  The goal segment (GOL) for the additional goal would include </w:t>
      </w:r>
      <w:r>
        <w:rPr>
          <w:rStyle w:val="ReferenceAttribute"/>
          <w:noProof/>
        </w:rPr>
        <w:t>GOL-1 Action Code</w:t>
      </w:r>
      <w:r>
        <w:rPr>
          <w:noProof/>
        </w:rPr>
        <w:t xml:space="preserve"> for </w:t>
      </w:r>
      <w:r>
        <w:rPr>
          <w:rStyle w:val="Strong"/>
          <w:noProof/>
        </w:rPr>
        <w:t>ADD</w:t>
      </w:r>
      <w:r>
        <w:rPr>
          <w:noProof/>
        </w:rPr>
        <w:t xml:space="preserve">.  The goals already included with the problem list that need to be linked to this problem would have to be included on additional GOL segments with the </w:t>
      </w:r>
      <w:r>
        <w:rPr>
          <w:rStyle w:val="ReferenceAttribute"/>
          <w:noProof/>
        </w:rPr>
        <w:t>GOL-1 Action Code</w:t>
      </w:r>
      <w:r>
        <w:rPr>
          <w:noProof/>
        </w:rPr>
        <w:t xml:space="preserve"> for </w:t>
      </w:r>
      <w:r>
        <w:rPr>
          <w:rStyle w:val="Strong"/>
          <w:noProof/>
        </w:rPr>
        <w:t>LINK</w:t>
      </w:r>
      <w:r>
        <w:rPr>
          <w:noProof/>
        </w:rPr>
        <w:t xml:space="preserve">. </w:t>
      </w:r>
      <w:r>
        <w:rPr>
          <w:noProof/>
        </w:rPr>
        <w:br/>
      </w:r>
      <w:r>
        <w:rPr>
          <w:noProof/>
        </w:rPr>
        <w:br/>
        <w:t>Once data regarding a Diagnosis/Problem or a Goal have been communicated to other systems, there are occasions on which the data may have to be amended.</w:t>
      </w:r>
    </w:p>
    <w:p w14:paraId="72A5D6FA" w14:textId="77777777" w:rsidR="004C2D45" w:rsidRDefault="004C2D45">
      <w:pPr>
        <w:pStyle w:val="NormalListAlpha"/>
        <w:numPr>
          <w:ilvl w:val="0"/>
          <w:numId w:val="11"/>
        </w:numPr>
        <w:tabs>
          <w:tab w:val="clear" w:pos="720"/>
          <w:tab w:val="num" w:pos="1080"/>
        </w:tabs>
        <w:ind w:left="1080"/>
        <w:rPr>
          <w:noProof/>
        </w:rPr>
      </w:pPr>
      <w:r>
        <w:rPr>
          <w:noProof/>
        </w:rPr>
        <w:t>New diagnoses/problems</w:t>
      </w:r>
      <w:r w:rsidR="00FC31E4">
        <w:rPr>
          <w:noProof/>
        </w:rPr>
        <w:fldChar w:fldCharType="begin"/>
      </w:r>
      <w:r>
        <w:rPr>
          <w:noProof/>
        </w:rPr>
        <w:instrText xml:space="preserve"> XE "New diagnoses/problems" </w:instrText>
      </w:r>
      <w:r w:rsidR="00FC31E4">
        <w:rPr>
          <w:noProof/>
        </w:rPr>
        <w:fldChar w:fldCharType="end"/>
      </w:r>
      <w:r>
        <w:rPr>
          <w:noProof/>
        </w:rPr>
        <w:t xml:space="preserve"> must be added to an individual's list.  The Problem message is sent with the appropriate Problem Instance ID.  All PRB segment(s) included in the message that contain the value for </w:t>
      </w:r>
      <w:r>
        <w:rPr>
          <w:rStyle w:val="Strong"/>
          <w:noProof/>
        </w:rPr>
        <w:t>ADD</w:t>
      </w:r>
      <w:r>
        <w:rPr>
          <w:noProof/>
        </w:rPr>
        <w:t xml:space="preserve"> in </w:t>
      </w:r>
      <w:r>
        <w:rPr>
          <w:rStyle w:val="ReferenceAttribute"/>
          <w:noProof/>
        </w:rPr>
        <w:t>PRB-1 Action Code</w:t>
      </w:r>
      <w:r>
        <w:rPr>
          <w:noProof/>
        </w:rPr>
        <w:t xml:space="preserve"> are processed as additions to the individual's problem list.</w:t>
      </w:r>
    </w:p>
    <w:p w14:paraId="5F3517A6" w14:textId="77777777" w:rsidR="004C2D45" w:rsidRDefault="004C2D45">
      <w:pPr>
        <w:pStyle w:val="NormalListAlpha"/>
        <w:numPr>
          <w:ilvl w:val="0"/>
          <w:numId w:val="11"/>
        </w:numPr>
        <w:tabs>
          <w:tab w:val="clear" w:pos="720"/>
          <w:tab w:val="num" w:pos="1080"/>
        </w:tabs>
        <w:ind w:left="1080"/>
        <w:rPr>
          <w:noProof/>
        </w:rPr>
      </w:pPr>
      <w:r>
        <w:rPr>
          <w:noProof/>
        </w:rPr>
        <w:t>New goals</w:t>
      </w:r>
      <w:r w:rsidR="00FC31E4">
        <w:rPr>
          <w:noProof/>
        </w:rPr>
        <w:fldChar w:fldCharType="begin"/>
      </w:r>
      <w:r>
        <w:rPr>
          <w:noProof/>
        </w:rPr>
        <w:instrText xml:space="preserve"> XE "New goals" </w:instrText>
      </w:r>
      <w:r w:rsidR="00FC31E4">
        <w:rPr>
          <w:noProof/>
        </w:rPr>
        <w:fldChar w:fldCharType="end"/>
      </w:r>
      <w:r>
        <w:rPr>
          <w:noProof/>
        </w:rPr>
        <w:t xml:space="preserve"> are added to the individual's record.  The Goal message is sent with the GOL segments indicating the value for </w:t>
      </w:r>
      <w:r>
        <w:rPr>
          <w:rStyle w:val="Strong"/>
          <w:noProof/>
        </w:rPr>
        <w:t>ADD</w:t>
      </w:r>
      <w:r>
        <w:rPr>
          <w:noProof/>
        </w:rPr>
        <w:t xml:space="preserve"> as </w:t>
      </w:r>
      <w:r>
        <w:rPr>
          <w:rStyle w:val="ReferenceAttribute"/>
          <w:noProof/>
        </w:rPr>
        <w:t>GOL-1 Action Code</w:t>
      </w:r>
      <w:r>
        <w:rPr>
          <w:noProof/>
        </w:rPr>
        <w:t xml:space="preserve"> in each segment occurrence.</w:t>
      </w:r>
    </w:p>
    <w:p w14:paraId="12D92BA0" w14:textId="77777777" w:rsidR="004C2D45" w:rsidRDefault="004C2D45">
      <w:pPr>
        <w:pStyle w:val="NormalListAlpha"/>
        <w:numPr>
          <w:ilvl w:val="0"/>
          <w:numId w:val="11"/>
        </w:numPr>
        <w:tabs>
          <w:tab w:val="clear" w:pos="720"/>
          <w:tab w:val="num" w:pos="1080"/>
        </w:tabs>
        <w:ind w:left="1080"/>
        <w:rPr>
          <w:noProof/>
        </w:rPr>
      </w:pPr>
      <w:r>
        <w:rPr>
          <w:noProof/>
        </w:rPr>
        <w:t xml:space="preserve">Changes are made to the attributes of a goal.  Examples include a change in the expected resolution date, a change in the life cycle status to reflect its successful conclusion, etc.  The Goal message is sent with the appropriate </w:t>
      </w:r>
      <w:r>
        <w:rPr>
          <w:rStyle w:val="ReferenceAttribute"/>
          <w:noProof/>
        </w:rPr>
        <w:t>GOL-4 Goal Instance ID</w:t>
      </w:r>
      <w:r>
        <w:rPr>
          <w:noProof/>
        </w:rPr>
        <w:t xml:space="preserve">.  The GOL segments of the Goal message would include the value for </w:t>
      </w:r>
      <w:r>
        <w:rPr>
          <w:rStyle w:val="Strong"/>
          <w:noProof/>
        </w:rPr>
        <w:t>UPDATE</w:t>
      </w:r>
      <w:r>
        <w:rPr>
          <w:noProof/>
        </w:rPr>
        <w:t xml:space="preserve"> in </w:t>
      </w:r>
      <w:r>
        <w:rPr>
          <w:rStyle w:val="ReferenceAttribute"/>
          <w:noProof/>
        </w:rPr>
        <w:t>GOL-1 Action Code</w:t>
      </w:r>
      <w:r>
        <w:rPr>
          <w:noProof/>
        </w:rPr>
        <w:t>.</w:t>
      </w:r>
    </w:p>
    <w:p w14:paraId="306B5751" w14:textId="77777777" w:rsidR="004C2D45" w:rsidRDefault="004C2D45">
      <w:pPr>
        <w:pStyle w:val="NormalListAlpha"/>
        <w:numPr>
          <w:ilvl w:val="0"/>
          <w:numId w:val="11"/>
        </w:numPr>
        <w:tabs>
          <w:tab w:val="clear" w:pos="720"/>
          <w:tab w:val="num" w:pos="1080"/>
        </w:tabs>
        <w:ind w:left="1080"/>
        <w:rPr>
          <w:noProof/>
        </w:rPr>
      </w:pPr>
      <w:r>
        <w:rPr>
          <w:noProof/>
        </w:rPr>
        <w:t xml:space="preserve">A new goal is attached to a problem already in the repository (e.g., the goal of "education on diabetes" for an individual diagnosed with "insulin-dependent diabetes").  A problem message would be sent </w:t>
      </w:r>
      <w:r>
        <w:rPr>
          <w:noProof/>
        </w:rPr>
        <w:lastRenderedPageBreak/>
        <w:t xml:space="preserve">with the PRB segment including the </w:t>
      </w:r>
      <w:r>
        <w:rPr>
          <w:rStyle w:val="ReferenceAttribute"/>
          <w:noProof/>
        </w:rPr>
        <w:t>PRB-4 Problem Instance ID</w:t>
      </w:r>
      <w:r>
        <w:rPr>
          <w:noProof/>
        </w:rPr>
        <w:t xml:space="preserve"> for the diabetes problem, and with the value </w:t>
      </w:r>
      <w:r>
        <w:rPr>
          <w:rStyle w:val="Strong"/>
          <w:noProof/>
        </w:rPr>
        <w:t>UNCHANGED</w:t>
      </w:r>
      <w:r>
        <w:rPr>
          <w:noProof/>
        </w:rPr>
        <w:t xml:space="preserve"> in </w:t>
      </w:r>
      <w:r>
        <w:rPr>
          <w:rStyle w:val="ReferenceAttribute"/>
          <w:noProof/>
        </w:rPr>
        <w:t>PRB-1 Action Code</w:t>
      </w:r>
      <w:r>
        <w:rPr>
          <w:noProof/>
        </w:rPr>
        <w:t xml:space="preserve">.  The attached GOL segment for the education goal would accompany the message and contain the value </w:t>
      </w:r>
      <w:r>
        <w:rPr>
          <w:rStyle w:val="Strong"/>
          <w:noProof/>
        </w:rPr>
        <w:t>ADD</w:t>
      </w:r>
      <w:r>
        <w:rPr>
          <w:noProof/>
        </w:rPr>
        <w:t xml:space="preserve"> in its </w:t>
      </w:r>
      <w:r>
        <w:rPr>
          <w:rStyle w:val="ReferenceAttribute"/>
          <w:noProof/>
        </w:rPr>
        <w:t>GOL-1 Action Code</w:t>
      </w:r>
      <w:r>
        <w:rPr>
          <w:noProof/>
        </w:rPr>
        <w:t xml:space="preserve"> field.</w:t>
      </w:r>
    </w:p>
    <w:p w14:paraId="21018F20" w14:textId="77777777" w:rsidR="004C2D45" w:rsidRDefault="004C2D45">
      <w:pPr>
        <w:pStyle w:val="NormalListAlpha"/>
        <w:numPr>
          <w:ilvl w:val="0"/>
          <w:numId w:val="11"/>
        </w:numPr>
        <w:tabs>
          <w:tab w:val="clear" w:pos="720"/>
          <w:tab w:val="num" w:pos="1080"/>
        </w:tabs>
        <w:ind w:left="1080"/>
        <w:rPr>
          <w:noProof/>
        </w:rPr>
      </w:pPr>
      <w:r>
        <w:rPr>
          <w:noProof/>
        </w:rPr>
        <w:t xml:space="preserve">A new diagnosis/problem is attached to a goal (e.g., a Goal is to "discharge an individual with intact skin."  While the initial problem was "skin breakdown related to immobility," a new problem is "potential for skin breakdown related to draining wounds").  A Goal message would be sent with the GOL segment, including the </w:t>
      </w:r>
      <w:r>
        <w:rPr>
          <w:rStyle w:val="ReferenceAttribute"/>
          <w:noProof/>
        </w:rPr>
        <w:t>GOL-4 Goal Instance ID</w:t>
      </w:r>
      <w:r>
        <w:rPr>
          <w:noProof/>
        </w:rPr>
        <w:t xml:space="preserve"> for the discharge goal, and contain the value </w:t>
      </w:r>
      <w:r>
        <w:rPr>
          <w:rStyle w:val="Strong"/>
          <w:noProof/>
        </w:rPr>
        <w:t>UNCHANGED</w:t>
      </w:r>
      <w:r>
        <w:rPr>
          <w:noProof/>
        </w:rPr>
        <w:t xml:space="preserve"> in </w:t>
      </w:r>
      <w:r>
        <w:rPr>
          <w:rStyle w:val="ReferenceAttribute"/>
          <w:noProof/>
        </w:rPr>
        <w:t>GOL-1 Action Code</w:t>
      </w:r>
      <w:r>
        <w:rPr>
          <w:noProof/>
        </w:rPr>
        <w:t xml:space="preserve">.  The attached PRB segment identifying the new problem, "potential for skin breakdown related to draining wounds," would accompany this message and contain the value for </w:t>
      </w:r>
      <w:r>
        <w:rPr>
          <w:rStyle w:val="Strong"/>
          <w:noProof/>
        </w:rPr>
        <w:t>ADD</w:t>
      </w:r>
      <w:r>
        <w:rPr>
          <w:noProof/>
        </w:rPr>
        <w:t xml:space="preserve"> in </w:t>
      </w:r>
      <w:r>
        <w:rPr>
          <w:rStyle w:val="ReferenceAttribute"/>
          <w:noProof/>
        </w:rPr>
        <w:t>PRB-1 Action Code</w:t>
      </w:r>
      <w:r>
        <w:rPr>
          <w:noProof/>
        </w:rPr>
        <w:t>.</w:t>
      </w:r>
    </w:p>
    <w:p w14:paraId="53DC8A27" w14:textId="77777777" w:rsidR="004C2D45" w:rsidRDefault="004C2D45">
      <w:pPr>
        <w:pStyle w:val="Note"/>
        <w:rPr>
          <w:noProof/>
        </w:rPr>
      </w:pPr>
      <w:r>
        <w:rPr>
          <w:rStyle w:val="Strong"/>
          <w:noProof/>
        </w:rPr>
        <w:t xml:space="preserve">Note:  </w:t>
      </w:r>
      <w:r>
        <w:rPr>
          <w:noProof/>
        </w:rPr>
        <w:t>If there is a requirement to modify information contained on a segment and unlink that same problem/goal, two segments must be transmitted (one for the modification and one for the unlink request).</w:t>
      </w:r>
    </w:p>
    <w:p w14:paraId="4EACD79A" w14:textId="77777777" w:rsidR="004C2D45" w:rsidRDefault="004C2D45">
      <w:pPr>
        <w:pStyle w:val="Heading3"/>
        <w:rPr>
          <w:noProof/>
        </w:rPr>
      </w:pPr>
      <w:bookmarkStart w:id="80" w:name="_Toc29038663"/>
      <w:r>
        <w:rPr>
          <w:noProof/>
        </w:rPr>
        <w:t>Message Construction Rules</w:t>
      </w:r>
      <w:bookmarkEnd w:id="80"/>
      <w:r w:rsidR="00FC31E4">
        <w:rPr>
          <w:noProof/>
        </w:rPr>
        <w:fldChar w:fldCharType="begin"/>
      </w:r>
      <w:r>
        <w:rPr>
          <w:noProof/>
        </w:rPr>
        <w:instrText xml:space="preserve"> XE "message construction rules" </w:instrText>
      </w:r>
      <w:r w:rsidR="00FC31E4">
        <w:rPr>
          <w:noProof/>
        </w:rPr>
        <w:fldChar w:fldCharType="end"/>
      </w:r>
    </w:p>
    <w:p w14:paraId="57D81C31" w14:textId="77777777" w:rsidR="004C2D45" w:rsidRDefault="004C2D45">
      <w:pPr>
        <w:pStyle w:val="NormalIndented"/>
        <w:rPr>
          <w:noProof/>
        </w:rPr>
      </w:pPr>
      <w:r>
        <w:rPr>
          <w:noProof/>
        </w:rPr>
        <w:t xml:space="preserve">The semantic meaning of a message is contained in the message through the use of the trigger events, the implicit hierarchical linkages of the segments, and the segment action codes.  Each of these has a scope within the message.  The message event as included in the </w:t>
      </w:r>
      <w:r>
        <w:rPr>
          <w:rStyle w:val="ReferenceAttribute"/>
          <w:noProof/>
        </w:rPr>
        <w:t>MSH-9 Message Type</w:t>
      </w:r>
      <w:r>
        <w:rPr>
          <w:noProof/>
        </w:rPr>
        <w:t xml:space="preserve"> has a scope which is global to the message.  The segment hierarchical linkage has a scope which includes both the segment itself and its relationship to its parent.  The segment action code's scope is to the segment itself.  It may further define link and unlink actions in the hierarchical structure.</w:t>
      </w:r>
    </w:p>
    <w:p w14:paraId="18BE5733" w14:textId="77777777" w:rsidR="004C2D45" w:rsidRDefault="004C2D45">
      <w:pPr>
        <w:pStyle w:val="Heading4"/>
        <w:rPr>
          <w:noProof/>
          <w:vanish/>
        </w:rPr>
      </w:pPr>
      <w:r>
        <w:rPr>
          <w:noProof/>
          <w:vanish/>
        </w:rPr>
        <w:t>hiddentext</w:t>
      </w:r>
    </w:p>
    <w:p w14:paraId="5923F95F" w14:textId="77777777" w:rsidR="004C2D45" w:rsidRDefault="004C2D45">
      <w:pPr>
        <w:pStyle w:val="Heading4"/>
        <w:rPr>
          <w:noProof/>
        </w:rPr>
      </w:pPr>
      <w:r>
        <w:rPr>
          <w:noProof/>
        </w:rPr>
        <w:t>Rule 1</w:t>
      </w:r>
    </w:p>
    <w:p w14:paraId="5422940B" w14:textId="77777777" w:rsidR="004C2D45" w:rsidRDefault="004C2D45">
      <w:pPr>
        <w:pStyle w:val="NormalIndented"/>
        <w:rPr>
          <w:noProof/>
        </w:rPr>
      </w:pPr>
      <w:r>
        <w:rPr>
          <w:noProof/>
        </w:rPr>
        <w:t xml:space="preserve">The trigger event defines the action at the first level of the hierarchy, and should not be contradicted by either hierarchical linkages or segment action codes.  Thus, a PC1 (problem add) event should only contain problem, goal, and role segments that have action codes </w:t>
      </w:r>
      <w:r>
        <w:rPr>
          <w:rStyle w:val="Strong"/>
          <w:noProof/>
        </w:rPr>
        <w:t>ADD</w:t>
      </w:r>
      <w:r>
        <w:rPr>
          <w:noProof/>
        </w:rPr>
        <w:t>.</w:t>
      </w:r>
    </w:p>
    <w:p w14:paraId="4D963E5D" w14:textId="77777777" w:rsidR="004C2D45" w:rsidRDefault="004C2D45">
      <w:pPr>
        <w:pStyle w:val="OtherTableCaption"/>
        <w:rPr>
          <w:noProof/>
        </w:rPr>
      </w:pPr>
      <w:r>
        <w:rPr>
          <w:noProof/>
        </w:rPr>
        <w:t>Figure 12-1.  Table of allowable trigger event types and action codes</w:t>
      </w:r>
    </w:p>
    <w:tbl>
      <w:tblPr>
        <w:tblW w:w="0" w:type="auto"/>
        <w:tblInd w:w="83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53"/>
        <w:gridCol w:w="6120"/>
      </w:tblGrid>
      <w:tr w:rsidR="004C2D45" w:rsidRPr="004C2D45" w14:paraId="3FBADFFA" w14:textId="77777777">
        <w:trPr>
          <w:trHeight w:val="160"/>
        </w:trPr>
        <w:tc>
          <w:tcPr>
            <w:tcW w:w="2153" w:type="dxa"/>
            <w:tcBorders>
              <w:top w:val="double" w:sz="6" w:space="0" w:color="auto"/>
              <w:bottom w:val="single" w:sz="6" w:space="0" w:color="auto"/>
            </w:tcBorders>
            <w:shd w:val="pct10" w:color="auto" w:fill="FFFFFF"/>
          </w:tcPr>
          <w:p w14:paraId="17E363DC" w14:textId="77777777" w:rsidR="004C2D45" w:rsidRDefault="004C2D45">
            <w:pPr>
              <w:pStyle w:val="OtherTableHeader"/>
              <w:rPr>
                <w:noProof/>
              </w:rPr>
            </w:pPr>
            <w:r>
              <w:rPr>
                <w:noProof/>
              </w:rPr>
              <w:t>Trigger Event Types</w:t>
            </w:r>
          </w:p>
        </w:tc>
        <w:tc>
          <w:tcPr>
            <w:tcW w:w="6120" w:type="dxa"/>
            <w:tcBorders>
              <w:top w:val="double" w:sz="6" w:space="0" w:color="auto"/>
              <w:bottom w:val="single" w:sz="6" w:space="0" w:color="auto"/>
            </w:tcBorders>
            <w:shd w:val="pct10" w:color="auto" w:fill="FFFFFF"/>
          </w:tcPr>
          <w:p w14:paraId="097A9BE2" w14:textId="77777777" w:rsidR="004C2D45" w:rsidRDefault="004C2D45">
            <w:pPr>
              <w:pStyle w:val="OtherTableHeader"/>
              <w:jc w:val="left"/>
              <w:rPr>
                <w:noProof/>
                <w:lang w:val="fr-FR"/>
              </w:rPr>
            </w:pPr>
            <w:r>
              <w:rPr>
                <w:noProof/>
                <w:lang w:val="fr-FR"/>
              </w:rPr>
              <w:t>Allowable Action Codes</w:t>
            </w:r>
          </w:p>
        </w:tc>
      </w:tr>
      <w:tr w:rsidR="004C2D45" w:rsidRPr="004C2D45" w14:paraId="03E0BCF3" w14:textId="77777777">
        <w:tc>
          <w:tcPr>
            <w:tcW w:w="2153" w:type="dxa"/>
            <w:tcBorders>
              <w:top w:val="nil"/>
            </w:tcBorders>
          </w:tcPr>
          <w:p w14:paraId="7F2F6078" w14:textId="77777777" w:rsidR="004C2D45" w:rsidRDefault="004C2D45">
            <w:pPr>
              <w:pStyle w:val="OtherTableBody"/>
              <w:rPr>
                <w:noProof/>
              </w:rPr>
            </w:pPr>
            <w:r>
              <w:rPr>
                <w:noProof/>
              </w:rPr>
              <w:t>xxx-Add</w:t>
            </w:r>
          </w:p>
        </w:tc>
        <w:tc>
          <w:tcPr>
            <w:tcW w:w="6120" w:type="dxa"/>
            <w:tcBorders>
              <w:top w:val="nil"/>
            </w:tcBorders>
          </w:tcPr>
          <w:p w14:paraId="5794D5F3" w14:textId="77777777" w:rsidR="004C2D45" w:rsidRDefault="004C2D45">
            <w:pPr>
              <w:pStyle w:val="OtherTableBody"/>
              <w:rPr>
                <w:noProof/>
              </w:rPr>
            </w:pPr>
            <w:r>
              <w:rPr>
                <w:noProof/>
              </w:rPr>
              <w:t>Top level action code must be ADD</w:t>
            </w:r>
            <w:r>
              <w:rPr>
                <w:noProof/>
              </w:rPr>
              <w:br/>
              <w:t>Dependent segment action code must be ADD (or NW for Order segments)</w:t>
            </w:r>
          </w:p>
        </w:tc>
      </w:tr>
      <w:tr w:rsidR="004C2D45" w:rsidRPr="004C2D45" w14:paraId="031585AB" w14:textId="77777777">
        <w:tc>
          <w:tcPr>
            <w:tcW w:w="2153" w:type="dxa"/>
          </w:tcPr>
          <w:p w14:paraId="5FBD5871" w14:textId="77777777" w:rsidR="004C2D45" w:rsidRDefault="004C2D45">
            <w:pPr>
              <w:pStyle w:val="OtherTableBody"/>
              <w:rPr>
                <w:noProof/>
              </w:rPr>
            </w:pPr>
            <w:r>
              <w:rPr>
                <w:noProof/>
              </w:rPr>
              <w:t>xxx-Update</w:t>
            </w:r>
          </w:p>
        </w:tc>
        <w:tc>
          <w:tcPr>
            <w:tcW w:w="6120" w:type="dxa"/>
          </w:tcPr>
          <w:p w14:paraId="7DF6E0A8" w14:textId="77777777" w:rsidR="004C2D45" w:rsidRDefault="004C2D45">
            <w:pPr>
              <w:pStyle w:val="OtherTableBody"/>
              <w:rPr>
                <w:noProof/>
              </w:rPr>
            </w:pPr>
            <w:r>
              <w:rPr>
                <w:noProof/>
              </w:rPr>
              <w:t>Top level action code must be CORRECT, UPDATE, or UNCHANGED</w:t>
            </w:r>
            <w:r>
              <w:rPr>
                <w:noProof/>
              </w:rPr>
              <w:br/>
              <w:t>Dependent segment action codes - Any are allowed at the lower hierarchical levels</w:t>
            </w:r>
          </w:p>
        </w:tc>
      </w:tr>
      <w:tr w:rsidR="004C2D45" w:rsidRPr="004C2D45" w14:paraId="03D52428" w14:textId="77777777">
        <w:tc>
          <w:tcPr>
            <w:tcW w:w="2153" w:type="dxa"/>
          </w:tcPr>
          <w:p w14:paraId="6BB5B5AE" w14:textId="77777777" w:rsidR="004C2D45" w:rsidRDefault="004C2D45">
            <w:pPr>
              <w:pStyle w:val="OtherTableBody"/>
              <w:rPr>
                <w:noProof/>
              </w:rPr>
            </w:pPr>
            <w:r>
              <w:rPr>
                <w:noProof/>
              </w:rPr>
              <w:t>xxx-Delete</w:t>
            </w:r>
          </w:p>
        </w:tc>
        <w:tc>
          <w:tcPr>
            <w:tcW w:w="6120" w:type="dxa"/>
          </w:tcPr>
          <w:p w14:paraId="3507B5C5" w14:textId="77777777" w:rsidR="004C2D45" w:rsidRDefault="004C2D45">
            <w:pPr>
              <w:pStyle w:val="OtherTableBody"/>
              <w:rPr>
                <w:noProof/>
              </w:rPr>
            </w:pPr>
            <w:r>
              <w:rPr>
                <w:noProof/>
              </w:rPr>
              <w:t>Top level action code must be DELETE</w:t>
            </w:r>
            <w:r>
              <w:rPr>
                <w:noProof/>
              </w:rPr>
              <w:br/>
              <w:t>Dependent segments' action codes must be DELETE</w:t>
            </w:r>
          </w:p>
        </w:tc>
      </w:tr>
    </w:tbl>
    <w:p w14:paraId="22D8C0FD" w14:textId="77777777" w:rsidR="004C2D45" w:rsidRDefault="004C2D45">
      <w:pPr>
        <w:pStyle w:val="Heading4"/>
        <w:rPr>
          <w:noProof/>
        </w:rPr>
      </w:pPr>
      <w:r>
        <w:rPr>
          <w:noProof/>
        </w:rPr>
        <w:t>Rule 2</w:t>
      </w:r>
    </w:p>
    <w:p w14:paraId="70707510" w14:textId="77777777" w:rsidR="004C2D45" w:rsidRDefault="004C2D45">
      <w:pPr>
        <w:pStyle w:val="NormalIndented"/>
        <w:rPr>
          <w:noProof/>
        </w:rPr>
      </w:pPr>
      <w:r>
        <w:rPr>
          <w:noProof/>
        </w:rPr>
        <w:t>When using the segment action codes</w:t>
      </w:r>
      <w:r>
        <w:rPr>
          <w:rStyle w:val="Strong"/>
          <w:noProof/>
        </w:rPr>
        <w:t xml:space="preserve"> LINK</w:t>
      </w:r>
      <w:r>
        <w:rPr>
          <w:noProof/>
        </w:rPr>
        <w:t xml:space="preserve"> and </w:t>
      </w:r>
      <w:r>
        <w:rPr>
          <w:rStyle w:val="Strong"/>
          <w:noProof/>
        </w:rPr>
        <w:t>UNLINK</w:t>
      </w:r>
      <w:r>
        <w:rPr>
          <w:noProof/>
        </w:rPr>
        <w:t>, only those fields which are used to define a unique instance of the object are used.  This action cannot be used to send changes and updates to the other fields of that segment.</w:t>
      </w:r>
    </w:p>
    <w:p w14:paraId="2547C7C6" w14:textId="77777777" w:rsidR="004C2D45" w:rsidRDefault="004C2D45">
      <w:pPr>
        <w:pStyle w:val="Heading4"/>
        <w:rPr>
          <w:noProof/>
        </w:rPr>
      </w:pPr>
      <w:r>
        <w:rPr>
          <w:noProof/>
        </w:rPr>
        <w:t>Rule 3</w:t>
      </w:r>
    </w:p>
    <w:p w14:paraId="4DC7AC34" w14:textId="77777777" w:rsidR="004C2D45" w:rsidRDefault="004C2D45">
      <w:pPr>
        <w:pStyle w:val="NormalIndented"/>
        <w:rPr>
          <w:noProof/>
        </w:rPr>
      </w:pPr>
      <w:r>
        <w:rPr>
          <w:noProof/>
        </w:rPr>
        <w:t xml:space="preserve">In dependent segments </w:t>
      </w:r>
      <w:r>
        <w:rPr>
          <w:rStyle w:val="Strong"/>
          <w:noProof/>
        </w:rPr>
        <w:t>ADD</w:t>
      </w:r>
      <w:r>
        <w:rPr>
          <w:noProof/>
        </w:rPr>
        <w:t xml:space="preserve"> is the action code to use to establish the initial relationship between parent-child objects.  The receiving system must be ready to handle multiple adds of the same object.  An example is a Problem List of three (3) problems which is being sent.  Attached to these problems are three (3) goals.  Problem A has Goals 1 and 2 attached to it.  Problem B has the same Goal 2 and a new Goal 3 attached to it.  All of these will have the </w:t>
      </w:r>
      <w:r>
        <w:rPr>
          <w:rStyle w:val="Strong"/>
          <w:noProof/>
        </w:rPr>
        <w:t>ADD</w:t>
      </w:r>
      <w:r>
        <w:rPr>
          <w:noProof/>
        </w:rPr>
        <w:t xml:space="preserve"> action code in the segment, and when Problem B is transmitted with Goals 2 and 3, Goal 2 will have been previously transmitted with Problem A.  The message construct would look like this:</w:t>
      </w:r>
    </w:p>
    <w:p w14:paraId="0026265A" w14:textId="77777777" w:rsidR="004C2D45" w:rsidRDefault="004C2D45">
      <w:pPr>
        <w:pStyle w:val="Example"/>
      </w:pPr>
      <w:r>
        <w:lastRenderedPageBreak/>
        <w:t>MSH...</w:t>
      </w:r>
    </w:p>
    <w:p w14:paraId="529A0DE8" w14:textId="77777777" w:rsidR="004C2D45" w:rsidRDefault="004C2D45">
      <w:pPr>
        <w:pStyle w:val="Example"/>
      </w:pPr>
      <w:r>
        <w:t>PID...</w:t>
      </w:r>
    </w:p>
    <w:p w14:paraId="7B14547F" w14:textId="77777777" w:rsidR="004C2D45" w:rsidRDefault="004C2D45">
      <w:pPr>
        <w:pStyle w:val="Example"/>
      </w:pPr>
      <w:r>
        <w:tab/>
      </w:r>
      <w:r>
        <w:tab/>
      </w:r>
      <w:r>
        <w:tab/>
        <w:t>PRB  (Problem A)</w:t>
      </w:r>
    </w:p>
    <w:p w14:paraId="55FA84D8" w14:textId="77777777" w:rsidR="004C2D45" w:rsidRDefault="004C2D45">
      <w:pPr>
        <w:pStyle w:val="Example"/>
      </w:pPr>
      <w:r>
        <w:tab/>
      </w:r>
      <w:r>
        <w:tab/>
      </w:r>
      <w:r>
        <w:tab/>
      </w:r>
      <w:r>
        <w:tab/>
        <w:t>GOL  (Goal 1)</w:t>
      </w:r>
    </w:p>
    <w:p w14:paraId="06C7444A" w14:textId="77777777" w:rsidR="004C2D45" w:rsidRDefault="004C2D45">
      <w:pPr>
        <w:pStyle w:val="Example"/>
      </w:pPr>
      <w:r>
        <w:tab/>
      </w:r>
      <w:r>
        <w:tab/>
      </w:r>
      <w:r>
        <w:tab/>
      </w:r>
      <w:r>
        <w:tab/>
        <w:t>GOL  (Goal 2)</w:t>
      </w:r>
    </w:p>
    <w:p w14:paraId="25937AFD" w14:textId="77777777" w:rsidR="004C2D45" w:rsidRDefault="004C2D45">
      <w:pPr>
        <w:pStyle w:val="Example"/>
        <w:rPr>
          <w:lang w:val="en-AU"/>
        </w:rPr>
      </w:pPr>
      <w:r>
        <w:tab/>
      </w:r>
      <w:r>
        <w:tab/>
      </w:r>
      <w:r>
        <w:tab/>
      </w:r>
      <w:r>
        <w:rPr>
          <w:lang w:val="en-AU"/>
        </w:rPr>
        <w:t>PRB  (Problem B)</w:t>
      </w:r>
    </w:p>
    <w:p w14:paraId="25E206EA" w14:textId="77777777" w:rsidR="004C2D45" w:rsidRDefault="004C2D45">
      <w:pPr>
        <w:pStyle w:val="Example"/>
      </w:pPr>
      <w:r>
        <w:rPr>
          <w:lang w:val="en-AU"/>
        </w:rPr>
        <w:tab/>
      </w:r>
      <w:r>
        <w:rPr>
          <w:lang w:val="en-AU"/>
        </w:rPr>
        <w:tab/>
      </w:r>
      <w:r>
        <w:rPr>
          <w:lang w:val="en-AU"/>
        </w:rPr>
        <w:tab/>
      </w:r>
      <w:r>
        <w:rPr>
          <w:lang w:val="en-AU"/>
        </w:rPr>
        <w:tab/>
      </w:r>
      <w:r>
        <w:t>GOL  (Goal 2)</w:t>
      </w:r>
    </w:p>
    <w:p w14:paraId="6B301207" w14:textId="77777777" w:rsidR="004C2D45" w:rsidRDefault="004C2D45">
      <w:pPr>
        <w:pStyle w:val="Example"/>
      </w:pPr>
      <w:r>
        <w:tab/>
      </w:r>
      <w:r>
        <w:tab/>
      </w:r>
      <w:r>
        <w:tab/>
      </w:r>
      <w:r>
        <w:tab/>
        <w:t>GOL  (Goal 3)</w:t>
      </w:r>
    </w:p>
    <w:p w14:paraId="2E307A46" w14:textId="77777777" w:rsidR="004C2D45" w:rsidRDefault="004C2D45">
      <w:pPr>
        <w:pStyle w:val="Example"/>
      </w:pPr>
      <w:r>
        <w:tab/>
      </w:r>
      <w:r>
        <w:tab/>
      </w:r>
      <w:r>
        <w:tab/>
        <w:t>PRB  (Problem C)      (No attached goals)</w:t>
      </w:r>
    </w:p>
    <w:p w14:paraId="14CFA048" w14:textId="77777777" w:rsidR="004C2D45" w:rsidRDefault="004C2D45">
      <w:pPr>
        <w:pStyle w:val="NormalIndented"/>
        <w:rPr>
          <w:noProof/>
        </w:rPr>
      </w:pPr>
      <w:r>
        <w:rPr>
          <w:noProof/>
        </w:rPr>
        <w:t>When two (or more) instances of the same problem or goal segment are present in a message both such segments must have identical values for all fields.</w:t>
      </w:r>
    </w:p>
    <w:p w14:paraId="7C449D41" w14:textId="77777777" w:rsidR="004C2D45" w:rsidRDefault="004C2D45">
      <w:pPr>
        <w:pStyle w:val="Heading4"/>
        <w:rPr>
          <w:noProof/>
        </w:rPr>
      </w:pPr>
      <w:r>
        <w:rPr>
          <w:noProof/>
        </w:rPr>
        <w:t>Rule 4</w:t>
      </w:r>
    </w:p>
    <w:p w14:paraId="6F51C22B" w14:textId="77777777" w:rsidR="004C2D45" w:rsidRDefault="004C2D45">
      <w:pPr>
        <w:pStyle w:val="NormalIndented"/>
        <w:rPr>
          <w:noProof/>
        </w:rPr>
      </w:pPr>
      <w:r>
        <w:rPr>
          <w:noProof/>
        </w:rPr>
        <w:t>Remember that HL7 only provides for error messages at the message level.  Thus, if the receiving system cannot process one segment, the entire message is going to be treated as an error (See Chapter 2).</w:t>
      </w:r>
    </w:p>
    <w:p w14:paraId="2E92D9B1" w14:textId="77777777" w:rsidR="004C2D45" w:rsidRDefault="004C2D45">
      <w:pPr>
        <w:pStyle w:val="Heading4"/>
        <w:rPr>
          <w:noProof/>
        </w:rPr>
      </w:pPr>
      <w:r>
        <w:rPr>
          <w:noProof/>
        </w:rPr>
        <w:t>Rule 5</w:t>
      </w:r>
    </w:p>
    <w:p w14:paraId="52B62EB2" w14:textId="77777777" w:rsidR="004C2D45" w:rsidRDefault="004C2D45">
      <w:pPr>
        <w:pStyle w:val="NormalIndented"/>
        <w:rPr>
          <w:noProof/>
        </w:rPr>
      </w:pPr>
      <w:r>
        <w:rPr>
          <w:noProof/>
        </w:rPr>
        <w:t>The Problem, Goal, and Pathway messages integrate order segments as a method for establishing causal linkages.  Linkages or relationships between orders, problems, goals, and pathways can therefore be presented in the Patient Care messages.</w:t>
      </w:r>
    </w:p>
    <w:p w14:paraId="322A42E0" w14:textId="77777777" w:rsidR="004C2D45" w:rsidRDefault="004C2D45">
      <w:pPr>
        <w:pStyle w:val="NormalIndented"/>
        <w:rPr>
          <w:noProof/>
        </w:rPr>
      </w:pPr>
      <w:r>
        <w:rPr>
          <w:noProof/>
        </w:rPr>
        <w:t>Orders referenced in Patient Care messages are used for linkage purposes only.  Initiation and status changes to orders are accomplished by using dedicated messages defined in the Order Entry Chapter.</w:t>
      </w:r>
    </w:p>
    <w:p w14:paraId="1A54478C" w14:textId="77777777" w:rsidR="004C2D45" w:rsidRDefault="004C2D45">
      <w:pPr>
        <w:pStyle w:val="Heading4"/>
        <w:rPr>
          <w:noProof/>
        </w:rPr>
      </w:pPr>
      <w:r>
        <w:rPr>
          <w:noProof/>
        </w:rPr>
        <w:t>Rule 6</w:t>
      </w:r>
    </w:p>
    <w:p w14:paraId="2E4973DE" w14:textId="18FECC47" w:rsidR="004C2D45" w:rsidRDefault="004C2D45">
      <w:pPr>
        <w:pStyle w:val="NormalIndented"/>
        <w:rPr>
          <w:noProof/>
        </w:rPr>
      </w:pPr>
      <w:r>
        <w:rPr>
          <w:noProof/>
        </w:rPr>
        <w:t xml:space="preserve">Order segments are sent with Problem and Goal segments in order to establish a linkage between them, NOT to communicate new orders or changes to those orders.  For purposes of these messages, an LI (Link) and a UL (Unlink) code have been added to </w:t>
      </w:r>
      <w:hyperlink r:id="rId11" w:anchor="HL70119" w:history="1">
        <w:r>
          <w:rPr>
            <w:rStyle w:val="ReferenceHL7Table"/>
          </w:rPr>
          <w:t>HL7 Table 0119 - Order Control Codes</w:t>
        </w:r>
      </w:hyperlink>
      <w:r>
        <w:rPr>
          <w:noProof/>
        </w:rPr>
        <w:t xml:space="preserve">. </w:t>
      </w:r>
    </w:p>
    <w:p w14:paraId="52EED35B" w14:textId="77777777" w:rsidR="007D05A1" w:rsidRDefault="00544074" w:rsidP="00203776">
      <w:pPr>
        <w:pStyle w:val="Heading3"/>
        <w:rPr>
          <w:noProof/>
        </w:rPr>
      </w:pPr>
      <w:bookmarkStart w:id="81" w:name="_Toc29038664"/>
      <w:r>
        <w:rPr>
          <w:noProof/>
        </w:rPr>
        <w:t>Acknowledgment Choreograp</w:t>
      </w:r>
      <w:r w:rsidR="003C5B7C">
        <w:rPr>
          <w:noProof/>
        </w:rPr>
        <w:t>h</w:t>
      </w:r>
      <w:r>
        <w:rPr>
          <w:noProof/>
        </w:rPr>
        <w:t>y</w:t>
      </w:r>
      <w:bookmarkEnd w:id="81"/>
    </w:p>
    <w:p w14:paraId="2F2F1D61" w14:textId="77777777" w:rsidR="00544074" w:rsidRDefault="00544074">
      <w:pPr>
        <w:pStyle w:val="NormalIndented"/>
        <w:rPr>
          <w:noProof/>
        </w:rPr>
      </w:pPr>
      <w:r w:rsidRPr="00544074">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3D86EB7A" w14:textId="77777777" w:rsidR="004C2D45" w:rsidRDefault="004C2D45">
      <w:pPr>
        <w:pStyle w:val="Heading2"/>
        <w:rPr>
          <w:noProof/>
        </w:rPr>
      </w:pPr>
      <w:bookmarkStart w:id="82" w:name="_Toc29038665"/>
      <w:r>
        <w:rPr>
          <w:noProof/>
        </w:rPr>
        <w:t>MESSAGE DEFINITIONS</w:t>
      </w:r>
      <w:bookmarkEnd w:id="82"/>
    </w:p>
    <w:p w14:paraId="55C75D73" w14:textId="77777777" w:rsidR="004C2D45" w:rsidRDefault="004C2D45">
      <w:pPr>
        <w:pStyle w:val="NormalIndented"/>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w:t>
      </w:r>
    </w:p>
    <w:p w14:paraId="5C58F671" w14:textId="37EB2CA7" w:rsidR="004C2D45" w:rsidRDefault="004C2D45">
      <w:pPr>
        <w:pStyle w:val="NormalIndented"/>
        <w:rPr>
          <w:noProof/>
        </w:rPr>
      </w:pPr>
      <w:r>
        <w:rPr>
          <w:noProof/>
        </w:rPr>
        <w:t>Due to the multiple occurrences of common segments such as Variance (VAR) and Notes (NTE), we have chosen to expand the segment definitions on the message diagrams to explicitly identify the hierarchical relationships.  Examples of this would be "Variance (Goal)" and "Variance (</w:t>
      </w:r>
      <w:r w:rsidR="00224E8F">
        <w:rPr>
          <w:noProof/>
        </w:rPr>
        <w:t>Participation</w:t>
      </w:r>
      <w:r>
        <w:rPr>
          <w:noProof/>
        </w:rPr>
        <w:t xml:space="preserve">)."  This does not imply unique segments, but indicates in the first case that the variance is related to its parent Goal, and in the second case that the variance is related to its parent Role. </w:t>
      </w:r>
    </w:p>
    <w:p w14:paraId="5BF33BF1" w14:textId="77777777" w:rsidR="004C2D45" w:rsidRDefault="004C2D45">
      <w:pPr>
        <w:pStyle w:val="NormalIndented"/>
        <w:rPr>
          <w:noProof/>
        </w:rPr>
      </w:pPr>
      <w:r>
        <w:rPr>
          <w:noProof/>
        </w:rPr>
        <w:t>The notation used to describe the sequence, the optionality, and the repetition of segments is described in Chapter 2, under "Format for defining abstract message."</w:t>
      </w:r>
    </w:p>
    <w:p w14:paraId="1D4F8629" w14:textId="77777777" w:rsidR="004C2D45" w:rsidRDefault="004C2D45">
      <w:pPr>
        <w:pStyle w:val="NormalIndented"/>
        <w:rPr>
          <w:noProof/>
        </w:rPr>
      </w:pPr>
      <w:r>
        <w:rPr>
          <w:noProof/>
        </w:rPr>
        <w:lastRenderedPageBreak/>
        <w:t>Note: For all message definitions, the "OBR etc." notation represents all possible combinations of pharmacy and other order detail segments, as outlined in Chapter 4 conventions (See section 4.2.2.4, "Order detail segment").</w:t>
      </w:r>
    </w:p>
    <w:p w14:paraId="0EDAA52B" w14:textId="77777777" w:rsidR="004C2D45" w:rsidRDefault="004C2D45">
      <w:pPr>
        <w:pStyle w:val="Heading3"/>
        <w:rPr>
          <w:noProof/>
        </w:rPr>
      </w:pPr>
      <w:bookmarkStart w:id="83" w:name="_Toc29038666"/>
      <w:r>
        <w:rPr>
          <w:noProof/>
        </w:rPr>
        <w:t>PGL/ACK</w:t>
      </w:r>
      <w:r w:rsidR="00FC31E4">
        <w:rPr>
          <w:noProof/>
        </w:rPr>
        <w:fldChar w:fldCharType="begin"/>
      </w:r>
      <w:r>
        <w:rPr>
          <w:noProof/>
        </w:rPr>
        <w:instrText xml:space="preserve"> XE "PGL/ACK" </w:instrText>
      </w:r>
      <w:r w:rsidR="00FC31E4">
        <w:rPr>
          <w:noProof/>
        </w:rPr>
        <w:fldChar w:fldCharType="end"/>
      </w:r>
      <w:r>
        <w:rPr>
          <w:noProof/>
        </w:rPr>
        <w:t xml:space="preserve"> - Patient Goal Message (Events PC6, PC7, PC8</w:t>
      </w:r>
      <w:r w:rsidR="00FC31E4">
        <w:rPr>
          <w:noProof/>
        </w:rPr>
        <w:fldChar w:fldCharType="begin"/>
      </w:r>
      <w:r>
        <w:rPr>
          <w:noProof/>
        </w:rPr>
        <w:instrText xml:space="preserve"> XE "PC6, PC7, PC8" </w:instrText>
      </w:r>
      <w:r w:rsidR="00FC31E4">
        <w:rPr>
          <w:noProof/>
        </w:rPr>
        <w:fldChar w:fldCharType="end"/>
      </w:r>
      <w:r>
        <w:rPr>
          <w:noProof/>
        </w:rPr>
        <w:t>)</w:t>
      </w:r>
      <w:bookmarkEnd w:id="83"/>
      <w:r>
        <w:rPr>
          <w:noProof/>
        </w:rPr>
        <w:t xml:space="preserve"> </w:t>
      </w:r>
      <w:r w:rsidR="00FC31E4">
        <w:rPr>
          <w:noProof/>
        </w:rPr>
        <w:fldChar w:fldCharType="begin"/>
      </w:r>
      <w:r>
        <w:rPr>
          <w:noProof/>
        </w:rPr>
        <w:instrText xml:space="preserve"> XE "PGL" </w:instrText>
      </w:r>
      <w:r w:rsidR="00FC31E4">
        <w:rPr>
          <w:noProof/>
        </w:rPr>
        <w:fldChar w:fldCharType="end"/>
      </w:r>
      <w:r w:rsidR="00FC31E4">
        <w:rPr>
          <w:noProof/>
        </w:rPr>
        <w:fldChar w:fldCharType="begin"/>
      </w:r>
      <w:r>
        <w:rPr>
          <w:noProof/>
        </w:rPr>
        <w:instrText xml:space="preserve"> XE "Messages:PGL" </w:instrText>
      </w:r>
      <w:r w:rsidR="00FC31E4">
        <w:rPr>
          <w:noProof/>
        </w:rPr>
        <w:fldChar w:fldCharType="end"/>
      </w:r>
    </w:p>
    <w:p w14:paraId="74FF2707" w14:textId="77777777" w:rsidR="004C2D45" w:rsidRDefault="004C2D45">
      <w:pPr>
        <w:pStyle w:val="NormalIndented"/>
        <w:rPr>
          <w:noProof/>
        </w:rPr>
      </w:pPr>
      <w:r>
        <w:rPr>
          <w:noProof/>
        </w:rPr>
        <w:t>This message is used to send goals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593DD6CB" w14:textId="77777777" w:rsidR="004C2D45" w:rsidRDefault="004C2D45">
      <w:pPr>
        <w:pStyle w:val="MsgTableCaption"/>
        <w:rPr>
          <w:noProof/>
        </w:rPr>
      </w:pPr>
      <w:r>
        <w:rPr>
          <w:noProof/>
        </w:rPr>
        <w:t>PGL^PC6-PC8^PGL_PC6: Patient Goal Message</w:t>
      </w:r>
      <w:r w:rsidR="00FC31E4">
        <w:rPr>
          <w:noProof/>
        </w:rPr>
        <w:fldChar w:fldCharType="begin"/>
      </w:r>
      <w:r>
        <w:rPr>
          <w:noProof/>
        </w:rPr>
        <w:instrText xml:space="preserve"> XE ""Patient Goal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84" w:author="Amit Popat" w:date="2022-07-11T10:40: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85">
          <w:tblGrid>
            <w:gridCol w:w="2882"/>
            <w:gridCol w:w="4321"/>
            <w:gridCol w:w="864"/>
            <w:gridCol w:w="1008"/>
          </w:tblGrid>
        </w:tblGridChange>
      </w:tblGrid>
      <w:tr w:rsidR="004C2D45" w:rsidRPr="004C2D45" w14:paraId="02A63473" w14:textId="77777777" w:rsidTr="00E56816">
        <w:trPr>
          <w:tblHeader/>
          <w:jc w:val="center"/>
          <w:trPrChange w:id="86" w:author="Amit Popat" w:date="2022-07-11T10:40:00Z">
            <w:trPr>
              <w:tblHeader/>
              <w:jc w:val="center"/>
            </w:trPr>
          </w:trPrChange>
        </w:trPr>
        <w:tc>
          <w:tcPr>
            <w:tcW w:w="2882" w:type="dxa"/>
            <w:tcBorders>
              <w:top w:val="single" w:sz="2" w:space="0" w:color="auto"/>
              <w:left w:val="nil"/>
              <w:bottom w:val="single" w:sz="4" w:space="0" w:color="auto"/>
              <w:right w:val="nil"/>
            </w:tcBorders>
            <w:shd w:val="clear" w:color="auto" w:fill="FFFFFF"/>
            <w:tcPrChange w:id="87" w:author="Amit Popat" w:date="2022-07-11T10:40:00Z">
              <w:tcPr>
                <w:tcW w:w="2880" w:type="dxa"/>
                <w:tcBorders>
                  <w:top w:val="single" w:sz="2" w:space="0" w:color="auto"/>
                  <w:left w:val="nil"/>
                  <w:bottom w:val="single" w:sz="4" w:space="0" w:color="auto"/>
                  <w:right w:val="nil"/>
                </w:tcBorders>
                <w:shd w:val="clear" w:color="auto" w:fill="FFFFFF"/>
              </w:tcPr>
            </w:tcPrChange>
          </w:tcPr>
          <w:p w14:paraId="3465FFFD"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88" w:author="Amit Popat" w:date="2022-07-11T10:40:00Z">
              <w:tcPr>
                <w:tcW w:w="4320" w:type="dxa"/>
                <w:tcBorders>
                  <w:top w:val="single" w:sz="2" w:space="0" w:color="auto"/>
                  <w:left w:val="nil"/>
                  <w:bottom w:val="single" w:sz="4" w:space="0" w:color="auto"/>
                  <w:right w:val="nil"/>
                </w:tcBorders>
                <w:shd w:val="clear" w:color="auto" w:fill="FFFFFF"/>
              </w:tcPr>
            </w:tcPrChange>
          </w:tcPr>
          <w:p w14:paraId="481A695F"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89" w:author="Amit Popat" w:date="2022-07-11T10:40:00Z">
              <w:tcPr>
                <w:tcW w:w="864" w:type="dxa"/>
                <w:tcBorders>
                  <w:top w:val="single" w:sz="2" w:space="0" w:color="auto"/>
                  <w:left w:val="nil"/>
                  <w:bottom w:val="single" w:sz="4" w:space="0" w:color="auto"/>
                  <w:right w:val="nil"/>
                </w:tcBorders>
                <w:shd w:val="clear" w:color="auto" w:fill="FFFFFF"/>
              </w:tcPr>
            </w:tcPrChange>
          </w:tcPr>
          <w:p w14:paraId="384940E5"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90" w:author="Amit Popat" w:date="2022-07-11T10:40:00Z">
              <w:tcPr>
                <w:tcW w:w="1008" w:type="dxa"/>
                <w:tcBorders>
                  <w:top w:val="single" w:sz="2" w:space="0" w:color="auto"/>
                  <w:left w:val="nil"/>
                  <w:bottom w:val="single" w:sz="4" w:space="0" w:color="auto"/>
                  <w:right w:val="nil"/>
                </w:tcBorders>
                <w:shd w:val="clear" w:color="auto" w:fill="FFFFFF"/>
              </w:tcPr>
            </w:tcPrChange>
          </w:tcPr>
          <w:p w14:paraId="6D4B73CB" w14:textId="77777777" w:rsidR="004C2D45" w:rsidRDefault="004C2D45">
            <w:pPr>
              <w:pStyle w:val="MsgTableHeader"/>
              <w:jc w:val="center"/>
              <w:rPr>
                <w:noProof/>
              </w:rPr>
            </w:pPr>
            <w:r>
              <w:rPr>
                <w:noProof/>
              </w:rPr>
              <w:t>Chapter</w:t>
            </w:r>
          </w:p>
        </w:tc>
      </w:tr>
      <w:tr w:rsidR="004C2D45" w:rsidRPr="004C2D45" w14:paraId="1FDCA1E7" w14:textId="77777777" w:rsidTr="00E56816">
        <w:trPr>
          <w:jc w:val="center"/>
          <w:trPrChange w:id="91" w:author="Amit Popat" w:date="2022-07-11T10:40:00Z">
            <w:trPr>
              <w:jc w:val="center"/>
            </w:trPr>
          </w:trPrChange>
        </w:trPr>
        <w:tc>
          <w:tcPr>
            <w:tcW w:w="2882" w:type="dxa"/>
            <w:tcBorders>
              <w:top w:val="single" w:sz="4" w:space="0" w:color="auto"/>
              <w:left w:val="nil"/>
              <w:bottom w:val="dotted" w:sz="4" w:space="0" w:color="auto"/>
              <w:right w:val="nil"/>
            </w:tcBorders>
            <w:shd w:val="clear" w:color="auto" w:fill="FFFFFF"/>
            <w:tcPrChange w:id="92" w:author="Amit Popat" w:date="2022-07-11T10:40:00Z">
              <w:tcPr>
                <w:tcW w:w="2880" w:type="dxa"/>
                <w:tcBorders>
                  <w:top w:val="single" w:sz="4" w:space="0" w:color="auto"/>
                  <w:left w:val="nil"/>
                  <w:bottom w:val="dotted" w:sz="4" w:space="0" w:color="auto"/>
                  <w:right w:val="nil"/>
                </w:tcBorders>
                <w:shd w:val="clear" w:color="auto" w:fill="FFFFFF"/>
              </w:tcPr>
            </w:tcPrChange>
          </w:tcPr>
          <w:p w14:paraId="3D36E370"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93" w:author="Amit Popat" w:date="2022-07-11T10:40:00Z">
              <w:tcPr>
                <w:tcW w:w="4320" w:type="dxa"/>
                <w:tcBorders>
                  <w:top w:val="single" w:sz="4" w:space="0" w:color="auto"/>
                  <w:left w:val="nil"/>
                  <w:bottom w:val="dotted" w:sz="4" w:space="0" w:color="auto"/>
                  <w:right w:val="nil"/>
                </w:tcBorders>
                <w:shd w:val="clear" w:color="auto" w:fill="FFFFFF"/>
              </w:tcPr>
            </w:tcPrChange>
          </w:tcPr>
          <w:p w14:paraId="7DC01A5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94" w:author="Amit Popat" w:date="2022-07-11T10:40:00Z">
              <w:tcPr>
                <w:tcW w:w="864" w:type="dxa"/>
                <w:tcBorders>
                  <w:top w:val="single" w:sz="4" w:space="0" w:color="auto"/>
                  <w:left w:val="nil"/>
                  <w:bottom w:val="dotted" w:sz="4" w:space="0" w:color="auto"/>
                  <w:right w:val="nil"/>
                </w:tcBorders>
                <w:shd w:val="clear" w:color="auto" w:fill="FFFFFF"/>
              </w:tcPr>
            </w:tcPrChange>
          </w:tcPr>
          <w:p w14:paraId="4DBFD74B"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95" w:author="Amit Popat" w:date="2022-07-11T10:40:00Z">
              <w:tcPr>
                <w:tcW w:w="1008" w:type="dxa"/>
                <w:tcBorders>
                  <w:top w:val="single" w:sz="4" w:space="0" w:color="auto"/>
                  <w:left w:val="nil"/>
                  <w:bottom w:val="dotted" w:sz="4" w:space="0" w:color="auto"/>
                  <w:right w:val="nil"/>
                </w:tcBorders>
                <w:shd w:val="clear" w:color="auto" w:fill="FFFFFF"/>
              </w:tcPr>
            </w:tcPrChange>
          </w:tcPr>
          <w:p w14:paraId="53B347F7" w14:textId="77777777" w:rsidR="004C2D45" w:rsidRDefault="004C2D45">
            <w:pPr>
              <w:pStyle w:val="MsgTableBody"/>
              <w:jc w:val="center"/>
              <w:rPr>
                <w:noProof/>
              </w:rPr>
            </w:pPr>
            <w:r>
              <w:rPr>
                <w:noProof/>
              </w:rPr>
              <w:t>2</w:t>
            </w:r>
          </w:p>
        </w:tc>
      </w:tr>
      <w:tr w:rsidR="004C2D45" w:rsidRPr="004C2D45" w14:paraId="621DF9A5" w14:textId="77777777" w:rsidTr="00E56816">
        <w:trPr>
          <w:jc w:val="center"/>
          <w:trPrChange w:id="9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97" w:author="Amit Popat" w:date="2022-07-11T10:40:00Z">
              <w:tcPr>
                <w:tcW w:w="2880" w:type="dxa"/>
                <w:tcBorders>
                  <w:top w:val="dotted" w:sz="4" w:space="0" w:color="auto"/>
                  <w:left w:val="nil"/>
                  <w:bottom w:val="dotted" w:sz="4" w:space="0" w:color="auto"/>
                  <w:right w:val="nil"/>
                </w:tcBorders>
                <w:shd w:val="clear" w:color="auto" w:fill="FFFFFF"/>
              </w:tcPr>
            </w:tcPrChange>
          </w:tcPr>
          <w:p w14:paraId="6E3BE638"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Change w:id="98" w:author="Amit Popat" w:date="2022-07-11T10:40:00Z">
              <w:tcPr>
                <w:tcW w:w="4320" w:type="dxa"/>
                <w:tcBorders>
                  <w:top w:val="dotted" w:sz="4" w:space="0" w:color="auto"/>
                  <w:left w:val="nil"/>
                  <w:bottom w:val="dotted" w:sz="4" w:space="0" w:color="auto"/>
                  <w:right w:val="nil"/>
                </w:tcBorders>
                <w:shd w:val="clear" w:color="auto" w:fill="FFFFFF"/>
              </w:tcPr>
            </w:tcPrChange>
          </w:tcPr>
          <w:p w14:paraId="0AFBE1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Change w:id="99" w:author="Amit Popat" w:date="2022-07-11T10:40:00Z">
              <w:tcPr>
                <w:tcW w:w="864" w:type="dxa"/>
                <w:tcBorders>
                  <w:top w:val="dotted" w:sz="4" w:space="0" w:color="auto"/>
                  <w:left w:val="nil"/>
                  <w:bottom w:val="dotted" w:sz="4" w:space="0" w:color="auto"/>
                  <w:right w:val="nil"/>
                </w:tcBorders>
                <w:shd w:val="clear" w:color="auto" w:fill="FFFFFF"/>
              </w:tcPr>
            </w:tcPrChange>
          </w:tcPr>
          <w:p w14:paraId="7BFCB46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0" w:author="Amit Popat" w:date="2022-07-11T10:40:00Z">
              <w:tcPr>
                <w:tcW w:w="1008" w:type="dxa"/>
                <w:tcBorders>
                  <w:top w:val="dotted" w:sz="4" w:space="0" w:color="auto"/>
                  <w:left w:val="nil"/>
                  <w:bottom w:val="dotted" w:sz="4" w:space="0" w:color="auto"/>
                  <w:right w:val="nil"/>
                </w:tcBorders>
                <w:shd w:val="clear" w:color="auto" w:fill="FFFFFF"/>
              </w:tcPr>
            </w:tcPrChange>
          </w:tcPr>
          <w:p w14:paraId="28A1CC0E" w14:textId="77777777" w:rsidR="004C2D45" w:rsidRDefault="004C2D45">
            <w:pPr>
              <w:pStyle w:val="MsgTableBody"/>
              <w:jc w:val="center"/>
              <w:rPr>
                <w:noProof/>
              </w:rPr>
            </w:pPr>
            <w:r>
              <w:rPr>
                <w:noProof/>
              </w:rPr>
              <w:t>2</w:t>
            </w:r>
          </w:p>
        </w:tc>
      </w:tr>
      <w:tr w:rsidR="004C2D45" w:rsidRPr="004C2D45" w14:paraId="46C9990F" w14:textId="77777777" w:rsidTr="00E56816">
        <w:trPr>
          <w:jc w:val="center"/>
          <w:trPrChange w:id="10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02" w:author="Amit Popat" w:date="2022-07-11T10:40:00Z">
              <w:tcPr>
                <w:tcW w:w="2880" w:type="dxa"/>
                <w:tcBorders>
                  <w:top w:val="dotted" w:sz="4" w:space="0" w:color="auto"/>
                  <w:left w:val="nil"/>
                  <w:bottom w:val="dotted" w:sz="4" w:space="0" w:color="auto"/>
                  <w:right w:val="nil"/>
                </w:tcBorders>
                <w:shd w:val="clear" w:color="auto" w:fill="FFFFFF"/>
              </w:tcPr>
            </w:tcPrChange>
          </w:tcPr>
          <w:p w14:paraId="32FF1080"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03" w:author="Amit Popat" w:date="2022-07-11T10:40:00Z">
              <w:tcPr>
                <w:tcW w:w="4320" w:type="dxa"/>
                <w:tcBorders>
                  <w:top w:val="dotted" w:sz="4" w:space="0" w:color="auto"/>
                  <w:left w:val="nil"/>
                  <w:bottom w:val="dotted" w:sz="4" w:space="0" w:color="auto"/>
                  <w:right w:val="nil"/>
                </w:tcBorders>
                <w:shd w:val="clear" w:color="auto" w:fill="FFFFFF"/>
              </w:tcPr>
            </w:tcPrChange>
          </w:tcPr>
          <w:p w14:paraId="7E28C501"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04" w:author="Amit Popat" w:date="2022-07-11T10:40:00Z">
              <w:tcPr>
                <w:tcW w:w="864" w:type="dxa"/>
                <w:tcBorders>
                  <w:top w:val="dotted" w:sz="4" w:space="0" w:color="auto"/>
                  <w:left w:val="nil"/>
                  <w:bottom w:val="dotted" w:sz="4" w:space="0" w:color="auto"/>
                  <w:right w:val="nil"/>
                </w:tcBorders>
                <w:shd w:val="clear" w:color="auto" w:fill="FFFFFF"/>
              </w:tcPr>
            </w:tcPrChange>
          </w:tcPr>
          <w:p w14:paraId="7D1AB4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5" w:author="Amit Popat" w:date="2022-07-11T10:40:00Z">
              <w:tcPr>
                <w:tcW w:w="1008" w:type="dxa"/>
                <w:tcBorders>
                  <w:top w:val="dotted" w:sz="4" w:space="0" w:color="auto"/>
                  <w:left w:val="nil"/>
                  <w:bottom w:val="dotted" w:sz="4" w:space="0" w:color="auto"/>
                  <w:right w:val="nil"/>
                </w:tcBorders>
                <w:shd w:val="clear" w:color="auto" w:fill="FFFFFF"/>
              </w:tcPr>
            </w:tcPrChange>
          </w:tcPr>
          <w:p w14:paraId="0490EC65" w14:textId="77777777" w:rsidR="004C2D45" w:rsidRDefault="004C2D45">
            <w:pPr>
              <w:pStyle w:val="MsgTableBody"/>
              <w:jc w:val="center"/>
              <w:rPr>
                <w:noProof/>
                <w:lang w:val="fr-FR"/>
              </w:rPr>
            </w:pPr>
            <w:r>
              <w:rPr>
                <w:noProof/>
                <w:lang w:val="fr-FR"/>
              </w:rPr>
              <w:t>2</w:t>
            </w:r>
          </w:p>
        </w:tc>
      </w:tr>
      <w:tr w:rsidR="004C2D45" w:rsidRPr="004C2D45" w14:paraId="3649E635" w14:textId="77777777" w:rsidTr="00E56816">
        <w:trPr>
          <w:jc w:val="center"/>
          <w:trPrChange w:id="10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07" w:author="Amit Popat" w:date="2022-07-11T10:40:00Z">
              <w:tcPr>
                <w:tcW w:w="2880" w:type="dxa"/>
                <w:tcBorders>
                  <w:top w:val="dotted" w:sz="4" w:space="0" w:color="auto"/>
                  <w:left w:val="nil"/>
                  <w:bottom w:val="dotted" w:sz="4" w:space="0" w:color="auto"/>
                  <w:right w:val="nil"/>
                </w:tcBorders>
                <w:shd w:val="clear" w:color="auto" w:fill="FFFFFF"/>
              </w:tcPr>
            </w:tcPrChange>
          </w:tcPr>
          <w:p w14:paraId="3F01C165"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108" w:author="Amit Popat" w:date="2022-07-11T10:40:00Z">
              <w:tcPr>
                <w:tcW w:w="4320" w:type="dxa"/>
                <w:tcBorders>
                  <w:top w:val="dotted" w:sz="4" w:space="0" w:color="auto"/>
                  <w:left w:val="nil"/>
                  <w:bottom w:val="dotted" w:sz="4" w:space="0" w:color="auto"/>
                  <w:right w:val="nil"/>
                </w:tcBorders>
                <w:shd w:val="clear" w:color="auto" w:fill="FFFFFF"/>
              </w:tcPr>
            </w:tcPrChange>
          </w:tcPr>
          <w:p w14:paraId="41651D94"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109" w:author="Amit Popat" w:date="2022-07-11T10:40:00Z">
              <w:tcPr>
                <w:tcW w:w="864" w:type="dxa"/>
                <w:tcBorders>
                  <w:top w:val="dotted" w:sz="4" w:space="0" w:color="auto"/>
                  <w:left w:val="nil"/>
                  <w:bottom w:val="dotted" w:sz="4" w:space="0" w:color="auto"/>
                  <w:right w:val="nil"/>
                </w:tcBorders>
                <w:shd w:val="clear" w:color="auto" w:fill="FFFFFF"/>
              </w:tcPr>
            </w:tcPrChange>
          </w:tcPr>
          <w:p w14:paraId="5F2C811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0" w:author="Amit Popat" w:date="2022-07-11T10:40:00Z">
              <w:tcPr>
                <w:tcW w:w="1008" w:type="dxa"/>
                <w:tcBorders>
                  <w:top w:val="dotted" w:sz="4" w:space="0" w:color="auto"/>
                  <w:left w:val="nil"/>
                  <w:bottom w:val="dotted" w:sz="4" w:space="0" w:color="auto"/>
                  <w:right w:val="nil"/>
                </w:tcBorders>
                <w:shd w:val="clear" w:color="auto" w:fill="FFFFFF"/>
              </w:tcPr>
            </w:tcPrChange>
          </w:tcPr>
          <w:p w14:paraId="496156C0" w14:textId="77777777" w:rsidR="004C2D45" w:rsidRDefault="004C2D45">
            <w:pPr>
              <w:pStyle w:val="MsgTableBody"/>
              <w:jc w:val="center"/>
              <w:rPr>
                <w:noProof/>
              </w:rPr>
            </w:pPr>
            <w:r>
              <w:rPr>
                <w:noProof/>
              </w:rPr>
              <w:t>3</w:t>
            </w:r>
          </w:p>
        </w:tc>
      </w:tr>
      <w:tr w:rsidR="00E56816" w14:paraId="0369FEF8" w14:textId="77777777" w:rsidTr="00E56816">
        <w:tblPrEx>
          <w:tblCellMar>
            <w:left w:w="108" w:type="dxa"/>
            <w:right w:w="108" w:type="dxa"/>
          </w:tblCellMar>
          <w:tblLook w:val="04A0" w:firstRow="1" w:lastRow="0" w:firstColumn="1" w:lastColumn="0" w:noHBand="0" w:noVBand="1"/>
        </w:tblPrEx>
        <w:trPr>
          <w:jc w:val="center"/>
          <w:ins w:id="111" w:author="Amit Popat" w:date="2022-07-11T10:40:00Z"/>
        </w:trPr>
        <w:tc>
          <w:tcPr>
            <w:tcW w:w="2882" w:type="dxa"/>
            <w:tcBorders>
              <w:top w:val="dotted" w:sz="4" w:space="0" w:color="auto"/>
              <w:left w:val="nil"/>
              <w:bottom w:val="dotted" w:sz="4" w:space="0" w:color="auto"/>
              <w:right w:val="nil"/>
            </w:tcBorders>
            <w:shd w:val="clear" w:color="auto" w:fill="FFFFFF"/>
            <w:hideMark/>
          </w:tcPr>
          <w:p w14:paraId="01E245B1" w14:textId="77777777" w:rsidR="00E56816" w:rsidRDefault="00E56816">
            <w:pPr>
              <w:pStyle w:val="MsgTableBody"/>
              <w:spacing w:line="256" w:lineRule="auto"/>
              <w:rPr>
                <w:ins w:id="112" w:author="Amit Popat" w:date="2022-07-11T10:40:00Z"/>
                <w:b/>
                <w:bCs/>
                <w:noProof/>
                <w:color w:val="FF0000"/>
              </w:rPr>
            </w:pPr>
            <w:ins w:id="113" w:author="Amit Popat" w:date="2022-07-11T10:40: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0984FA5" w14:textId="77777777" w:rsidR="00E56816" w:rsidRDefault="00E56816">
            <w:pPr>
              <w:pStyle w:val="MsgTableBody"/>
              <w:spacing w:line="256" w:lineRule="auto"/>
              <w:rPr>
                <w:ins w:id="114" w:author="Amit Popat" w:date="2022-07-11T10:40:00Z"/>
                <w:b/>
                <w:bCs/>
                <w:noProof/>
                <w:color w:val="FF0000"/>
              </w:rPr>
            </w:pPr>
            <w:ins w:id="115" w:author="Amit Popat" w:date="2022-07-11T10:40: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E345D8F" w14:textId="77777777" w:rsidR="00E56816" w:rsidRDefault="00E56816">
            <w:pPr>
              <w:pStyle w:val="MsgTableBody"/>
              <w:spacing w:line="256" w:lineRule="auto"/>
              <w:jc w:val="center"/>
              <w:rPr>
                <w:ins w:id="116" w:author="Amit Popat" w:date="2022-07-11T10:4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9F62804" w14:textId="77777777" w:rsidR="00E56816" w:rsidRDefault="00E56816">
            <w:pPr>
              <w:pStyle w:val="MsgTableBody"/>
              <w:spacing w:line="256" w:lineRule="auto"/>
              <w:jc w:val="center"/>
              <w:rPr>
                <w:ins w:id="117" w:author="Amit Popat" w:date="2022-07-11T10:40:00Z"/>
                <w:b/>
                <w:bCs/>
                <w:noProof/>
                <w:color w:val="FF0000"/>
              </w:rPr>
            </w:pPr>
            <w:ins w:id="118" w:author="Amit Popat" w:date="2022-07-11T10:40:00Z">
              <w:r>
                <w:rPr>
                  <w:b/>
                  <w:bCs/>
                  <w:noProof/>
                  <w:color w:val="FF0000"/>
                </w:rPr>
                <w:t>3</w:t>
              </w:r>
            </w:ins>
          </w:p>
        </w:tc>
      </w:tr>
      <w:tr w:rsidR="00E56816" w14:paraId="0E917BDB" w14:textId="77777777" w:rsidTr="00E56816">
        <w:tblPrEx>
          <w:tblCellMar>
            <w:left w:w="108" w:type="dxa"/>
            <w:right w:w="108" w:type="dxa"/>
          </w:tblCellMar>
          <w:tblLook w:val="04A0" w:firstRow="1" w:lastRow="0" w:firstColumn="1" w:lastColumn="0" w:noHBand="0" w:noVBand="1"/>
        </w:tblPrEx>
        <w:trPr>
          <w:jc w:val="center"/>
          <w:ins w:id="119" w:author="Amit Popat" w:date="2022-07-11T10:40:00Z"/>
        </w:trPr>
        <w:tc>
          <w:tcPr>
            <w:tcW w:w="2882" w:type="dxa"/>
            <w:tcBorders>
              <w:top w:val="dotted" w:sz="4" w:space="0" w:color="auto"/>
              <w:left w:val="nil"/>
              <w:bottom w:val="dotted" w:sz="4" w:space="0" w:color="auto"/>
              <w:right w:val="nil"/>
            </w:tcBorders>
            <w:shd w:val="clear" w:color="auto" w:fill="FFFFFF"/>
            <w:hideMark/>
          </w:tcPr>
          <w:p w14:paraId="14671795" w14:textId="77777777" w:rsidR="00E56816" w:rsidRDefault="00E56816">
            <w:pPr>
              <w:pStyle w:val="MsgTableBody"/>
              <w:spacing w:line="256" w:lineRule="auto"/>
              <w:rPr>
                <w:ins w:id="120" w:author="Amit Popat" w:date="2022-07-11T10:40:00Z"/>
                <w:b/>
                <w:bCs/>
                <w:noProof/>
                <w:color w:val="FF0000"/>
              </w:rPr>
            </w:pPr>
            <w:ins w:id="121" w:author="Amit Popat" w:date="2022-07-11T10:40: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2007E67" w14:textId="77777777" w:rsidR="00E56816" w:rsidRDefault="00E56816">
            <w:pPr>
              <w:pStyle w:val="MsgTableBody"/>
              <w:spacing w:line="256" w:lineRule="auto"/>
              <w:rPr>
                <w:ins w:id="122" w:author="Amit Popat" w:date="2022-07-11T10:40:00Z"/>
                <w:b/>
                <w:bCs/>
                <w:noProof/>
                <w:color w:val="FF0000"/>
              </w:rPr>
            </w:pPr>
            <w:ins w:id="123" w:author="Amit Popat" w:date="2022-07-11T10:40: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7FE15FF" w14:textId="77777777" w:rsidR="00E56816" w:rsidRDefault="00E56816">
            <w:pPr>
              <w:pStyle w:val="MsgTableBody"/>
              <w:spacing w:line="256" w:lineRule="auto"/>
              <w:jc w:val="center"/>
              <w:rPr>
                <w:ins w:id="124" w:author="Amit Popat" w:date="2022-07-11T10:4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99EDD02" w14:textId="77777777" w:rsidR="00E56816" w:rsidRDefault="00E56816">
            <w:pPr>
              <w:pStyle w:val="MsgTableBody"/>
              <w:spacing w:line="256" w:lineRule="auto"/>
              <w:jc w:val="center"/>
              <w:rPr>
                <w:ins w:id="125" w:author="Amit Popat" w:date="2022-07-11T10:40:00Z"/>
                <w:b/>
                <w:bCs/>
                <w:noProof/>
                <w:color w:val="FF0000"/>
              </w:rPr>
            </w:pPr>
            <w:ins w:id="126" w:author="Amit Popat" w:date="2022-07-11T10:40:00Z">
              <w:r>
                <w:rPr>
                  <w:b/>
                  <w:bCs/>
                  <w:noProof/>
                  <w:color w:val="FF0000"/>
                </w:rPr>
                <w:t>3</w:t>
              </w:r>
            </w:ins>
          </w:p>
        </w:tc>
      </w:tr>
      <w:tr w:rsidR="00E56816" w14:paraId="1D4600CB" w14:textId="77777777" w:rsidTr="00E56816">
        <w:tblPrEx>
          <w:tblCellMar>
            <w:left w:w="108" w:type="dxa"/>
            <w:right w:w="108" w:type="dxa"/>
          </w:tblCellMar>
          <w:tblLook w:val="04A0" w:firstRow="1" w:lastRow="0" w:firstColumn="1" w:lastColumn="0" w:noHBand="0" w:noVBand="1"/>
        </w:tblPrEx>
        <w:trPr>
          <w:jc w:val="center"/>
          <w:ins w:id="127" w:author="Amit Popat" w:date="2022-07-11T10:40:00Z"/>
        </w:trPr>
        <w:tc>
          <w:tcPr>
            <w:tcW w:w="2882" w:type="dxa"/>
            <w:tcBorders>
              <w:top w:val="dotted" w:sz="4" w:space="0" w:color="auto"/>
              <w:left w:val="nil"/>
              <w:bottom w:val="dotted" w:sz="4" w:space="0" w:color="auto"/>
              <w:right w:val="nil"/>
            </w:tcBorders>
            <w:shd w:val="clear" w:color="auto" w:fill="FFFFFF"/>
            <w:hideMark/>
          </w:tcPr>
          <w:p w14:paraId="7E494A22" w14:textId="77777777" w:rsidR="00E56816" w:rsidRDefault="00E56816">
            <w:pPr>
              <w:pStyle w:val="MsgTableBody"/>
              <w:spacing w:line="256" w:lineRule="auto"/>
              <w:rPr>
                <w:ins w:id="128" w:author="Amit Popat" w:date="2022-07-11T10:40:00Z"/>
                <w:b/>
                <w:bCs/>
                <w:noProof/>
                <w:color w:val="FF0000"/>
              </w:rPr>
            </w:pPr>
            <w:ins w:id="129" w:author="Amit Popat" w:date="2022-07-11T10:40: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CAE08CA" w14:textId="77777777" w:rsidR="00E56816" w:rsidRDefault="00E56816">
            <w:pPr>
              <w:pStyle w:val="MsgTableBody"/>
              <w:spacing w:line="256" w:lineRule="auto"/>
              <w:rPr>
                <w:ins w:id="130" w:author="Amit Popat" w:date="2022-07-11T10:40:00Z"/>
                <w:b/>
                <w:bCs/>
                <w:noProof/>
                <w:color w:val="FF0000"/>
              </w:rPr>
            </w:pPr>
            <w:ins w:id="131" w:author="Amit Popat" w:date="2022-07-11T10:40: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B9412C3" w14:textId="77777777" w:rsidR="00E56816" w:rsidRDefault="00E56816">
            <w:pPr>
              <w:pStyle w:val="MsgTableBody"/>
              <w:spacing w:line="256" w:lineRule="auto"/>
              <w:jc w:val="center"/>
              <w:rPr>
                <w:ins w:id="132" w:author="Amit Popat" w:date="2022-07-11T10:4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AA09377" w14:textId="77777777" w:rsidR="00E56816" w:rsidRDefault="00E56816">
            <w:pPr>
              <w:pStyle w:val="MsgTableBody"/>
              <w:spacing w:line="256" w:lineRule="auto"/>
              <w:jc w:val="center"/>
              <w:rPr>
                <w:ins w:id="133" w:author="Amit Popat" w:date="2022-07-11T10:40:00Z"/>
                <w:b/>
                <w:bCs/>
                <w:noProof/>
                <w:color w:val="FF0000"/>
              </w:rPr>
            </w:pPr>
            <w:ins w:id="134" w:author="Amit Popat" w:date="2022-07-11T10:40:00Z">
              <w:r>
                <w:rPr>
                  <w:b/>
                  <w:bCs/>
                  <w:noProof/>
                  <w:color w:val="FF0000"/>
                </w:rPr>
                <w:t>3</w:t>
              </w:r>
            </w:ins>
          </w:p>
        </w:tc>
      </w:tr>
      <w:tr w:rsidR="00B10100" w14:paraId="580B0C0A" w14:textId="77777777" w:rsidTr="00E56816">
        <w:tblPrEx>
          <w:tblCellMar>
            <w:left w:w="108" w:type="dxa"/>
            <w:right w:w="108" w:type="dxa"/>
          </w:tblCellMar>
          <w:tblPrExChange w:id="135" w:author="Amit Popat" w:date="2022-07-11T10:40:00Z">
            <w:tblPrEx>
              <w:tblCellMar>
                <w:left w:w="108" w:type="dxa"/>
                <w:right w:w="108" w:type="dxa"/>
              </w:tblCellMar>
            </w:tblPrEx>
          </w:tblPrExChange>
        </w:tblPrEx>
        <w:trPr>
          <w:jc w:val="center"/>
          <w:trPrChange w:id="13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37" w:author="Amit Popat" w:date="2022-07-11T10:40:00Z">
              <w:tcPr>
                <w:tcW w:w="2880" w:type="dxa"/>
                <w:tcBorders>
                  <w:top w:val="dotted" w:sz="4" w:space="0" w:color="auto"/>
                  <w:left w:val="nil"/>
                  <w:bottom w:val="dotted" w:sz="4" w:space="0" w:color="auto"/>
                  <w:right w:val="nil"/>
                </w:tcBorders>
                <w:shd w:val="clear" w:color="auto" w:fill="FFFFFF"/>
              </w:tcPr>
            </w:tcPrChange>
          </w:tcPr>
          <w:p w14:paraId="4C114CA8"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38" w:author="Amit Popat" w:date="2022-07-11T10:40:00Z">
              <w:tcPr>
                <w:tcW w:w="4320" w:type="dxa"/>
                <w:tcBorders>
                  <w:top w:val="dotted" w:sz="4" w:space="0" w:color="auto"/>
                  <w:left w:val="nil"/>
                  <w:bottom w:val="dotted" w:sz="4" w:space="0" w:color="auto"/>
                  <w:right w:val="nil"/>
                </w:tcBorders>
                <w:shd w:val="clear" w:color="auto" w:fill="FFFFFF"/>
              </w:tcPr>
            </w:tcPrChange>
          </w:tcPr>
          <w:p w14:paraId="4EB694DC"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139" w:author="Amit Popat" w:date="2022-07-11T10:40:00Z">
              <w:tcPr>
                <w:tcW w:w="864" w:type="dxa"/>
                <w:tcBorders>
                  <w:top w:val="dotted" w:sz="4" w:space="0" w:color="auto"/>
                  <w:left w:val="nil"/>
                  <w:bottom w:val="dotted" w:sz="4" w:space="0" w:color="auto"/>
                  <w:right w:val="nil"/>
                </w:tcBorders>
                <w:shd w:val="clear" w:color="auto" w:fill="FFFFFF"/>
              </w:tcPr>
            </w:tcPrChange>
          </w:tcPr>
          <w:p w14:paraId="4D798ED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0" w:author="Amit Popat" w:date="2022-07-11T10:40:00Z">
              <w:tcPr>
                <w:tcW w:w="1008" w:type="dxa"/>
                <w:tcBorders>
                  <w:top w:val="dotted" w:sz="4" w:space="0" w:color="auto"/>
                  <w:left w:val="nil"/>
                  <w:bottom w:val="dotted" w:sz="4" w:space="0" w:color="auto"/>
                  <w:right w:val="nil"/>
                </w:tcBorders>
                <w:shd w:val="clear" w:color="auto" w:fill="FFFFFF"/>
              </w:tcPr>
            </w:tcPrChange>
          </w:tcPr>
          <w:p w14:paraId="4B6AB769" w14:textId="77777777" w:rsidR="00B10100" w:rsidRDefault="00B10100" w:rsidP="000D1289">
            <w:pPr>
              <w:pStyle w:val="MsgTableBody"/>
              <w:jc w:val="center"/>
              <w:rPr>
                <w:noProof/>
              </w:rPr>
            </w:pPr>
          </w:p>
        </w:tc>
      </w:tr>
      <w:tr w:rsidR="00B10100" w14:paraId="5CFE7E7A" w14:textId="77777777" w:rsidTr="00E56816">
        <w:tblPrEx>
          <w:tblCellMar>
            <w:left w:w="108" w:type="dxa"/>
            <w:right w:w="108" w:type="dxa"/>
          </w:tblCellMar>
          <w:tblPrExChange w:id="141" w:author="Amit Popat" w:date="2022-07-11T10:40:00Z">
            <w:tblPrEx>
              <w:tblCellMar>
                <w:left w:w="108" w:type="dxa"/>
                <w:right w:w="108" w:type="dxa"/>
              </w:tblCellMar>
            </w:tblPrEx>
          </w:tblPrExChange>
        </w:tblPrEx>
        <w:trPr>
          <w:jc w:val="center"/>
          <w:trPrChange w:id="14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43" w:author="Amit Popat" w:date="2022-07-11T10:40:00Z">
              <w:tcPr>
                <w:tcW w:w="2880" w:type="dxa"/>
                <w:tcBorders>
                  <w:top w:val="dotted" w:sz="4" w:space="0" w:color="auto"/>
                  <w:left w:val="nil"/>
                  <w:bottom w:val="dotted" w:sz="4" w:space="0" w:color="auto"/>
                  <w:right w:val="nil"/>
                </w:tcBorders>
                <w:shd w:val="clear" w:color="auto" w:fill="FFFFFF"/>
              </w:tcPr>
            </w:tcPrChange>
          </w:tcPr>
          <w:p w14:paraId="3AD9ADC1" w14:textId="77777777" w:rsidR="00B10100" w:rsidRDefault="00B10100"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44" w:author="Amit Popat" w:date="2022-07-11T10:40:00Z">
              <w:tcPr>
                <w:tcW w:w="4320" w:type="dxa"/>
                <w:tcBorders>
                  <w:top w:val="dotted" w:sz="4" w:space="0" w:color="auto"/>
                  <w:left w:val="nil"/>
                  <w:bottom w:val="dotted" w:sz="4" w:space="0" w:color="auto"/>
                  <w:right w:val="nil"/>
                </w:tcBorders>
                <w:shd w:val="clear" w:color="auto" w:fill="FFFFFF"/>
              </w:tcPr>
            </w:tcPrChange>
          </w:tcPr>
          <w:p w14:paraId="4BEBA1F3"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145" w:author="Amit Popat" w:date="2022-07-11T10:40:00Z">
              <w:tcPr>
                <w:tcW w:w="864" w:type="dxa"/>
                <w:tcBorders>
                  <w:top w:val="dotted" w:sz="4" w:space="0" w:color="auto"/>
                  <w:left w:val="nil"/>
                  <w:bottom w:val="dotted" w:sz="4" w:space="0" w:color="auto"/>
                  <w:right w:val="nil"/>
                </w:tcBorders>
                <w:shd w:val="clear" w:color="auto" w:fill="FFFFFF"/>
              </w:tcPr>
            </w:tcPrChange>
          </w:tcPr>
          <w:p w14:paraId="29B0C324"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6" w:author="Amit Popat" w:date="2022-07-11T10:40:00Z">
              <w:tcPr>
                <w:tcW w:w="1008" w:type="dxa"/>
                <w:tcBorders>
                  <w:top w:val="dotted" w:sz="4" w:space="0" w:color="auto"/>
                  <w:left w:val="nil"/>
                  <w:bottom w:val="dotted" w:sz="4" w:space="0" w:color="auto"/>
                  <w:right w:val="nil"/>
                </w:tcBorders>
                <w:shd w:val="clear" w:color="auto" w:fill="FFFFFF"/>
              </w:tcPr>
            </w:tcPrChange>
          </w:tcPr>
          <w:p w14:paraId="7D3B0A13" w14:textId="77777777" w:rsidR="00B10100" w:rsidRDefault="00B10100" w:rsidP="000D1289">
            <w:pPr>
              <w:pStyle w:val="MsgTableBody"/>
              <w:jc w:val="center"/>
              <w:rPr>
                <w:noProof/>
              </w:rPr>
            </w:pPr>
            <w:r>
              <w:rPr>
                <w:noProof/>
              </w:rPr>
              <w:t>11</w:t>
            </w:r>
          </w:p>
        </w:tc>
      </w:tr>
      <w:tr w:rsidR="00B10100" w14:paraId="18B263AA" w14:textId="77777777" w:rsidTr="00E56816">
        <w:tblPrEx>
          <w:tblCellMar>
            <w:left w:w="108" w:type="dxa"/>
            <w:right w:w="108" w:type="dxa"/>
          </w:tblCellMar>
          <w:tblPrExChange w:id="147" w:author="Amit Popat" w:date="2022-07-11T10:40:00Z">
            <w:tblPrEx>
              <w:tblCellMar>
                <w:left w:w="108" w:type="dxa"/>
                <w:right w:w="108" w:type="dxa"/>
              </w:tblCellMar>
            </w:tblPrEx>
          </w:tblPrExChange>
        </w:tblPrEx>
        <w:trPr>
          <w:jc w:val="center"/>
          <w:trPrChange w:id="148"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49" w:author="Amit Popat" w:date="2022-07-11T10:40:00Z">
              <w:tcPr>
                <w:tcW w:w="2880" w:type="dxa"/>
                <w:tcBorders>
                  <w:top w:val="dotted" w:sz="4" w:space="0" w:color="auto"/>
                  <w:left w:val="nil"/>
                  <w:bottom w:val="dotted" w:sz="4" w:space="0" w:color="auto"/>
                  <w:right w:val="nil"/>
                </w:tcBorders>
                <w:shd w:val="clear" w:color="auto" w:fill="FFFFFF"/>
              </w:tcPr>
            </w:tcPrChange>
          </w:tcPr>
          <w:p w14:paraId="2A46E6AA" w14:textId="77777777" w:rsidR="00B10100" w:rsidRDefault="00B10100"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50" w:author="Amit Popat" w:date="2022-07-11T10:40:00Z">
              <w:tcPr>
                <w:tcW w:w="4320" w:type="dxa"/>
                <w:tcBorders>
                  <w:top w:val="dotted" w:sz="4" w:space="0" w:color="auto"/>
                  <w:left w:val="nil"/>
                  <w:bottom w:val="dotted" w:sz="4" w:space="0" w:color="auto"/>
                  <w:right w:val="nil"/>
                </w:tcBorders>
                <w:shd w:val="clear" w:color="auto" w:fill="FFFFFF"/>
              </w:tcPr>
            </w:tcPrChange>
          </w:tcPr>
          <w:p w14:paraId="7D0BC126"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51" w:author="Amit Popat" w:date="2022-07-11T10:40:00Z">
              <w:tcPr>
                <w:tcW w:w="864" w:type="dxa"/>
                <w:tcBorders>
                  <w:top w:val="dotted" w:sz="4" w:space="0" w:color="auto"/>
                  <w:left w:val="nil"/>
                  <w:bottom w:val="dotted" w:sz="4" w:space="0" w:color="auto"/>
                  <w:right w:val="nil"/>
                </w:tcBorders>
                <w:shd w:val="clear" w:color="auto" w:fill="FFFFFF"/>
              </w:tcPr>
            </w:tcPrChange>
          </w:tcPr>
          <w:p w14:paraId="46FDD44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2" w:author="Amit Popat" w:date="2022-07-11T10:40:00Z">
              <w:tcPr>
                <w:tcW w:w="1008" w:type="dxa"/>
                <w:tcBorders>
                  <w:top w:val="dotted" w:sz="4" w:space="0" w:color="auto"/>
                  <w:left w:val="nil"/>
                  <w:bottom w:val="dotted" w:sz="4" w:space="0" w:color="auto"/>
                  <w:right w:val="nil"/>
                </w:tcBorders>
                <w:shd w:val="clear" w:color="auto" w:fill="FFFFFF"/>
              </w:tcPr>
            </w:tcPrChange>
          </w:tcPr>
          <w:p w14:paraId="12C4886C" w14:textId="77777777" w:rsidR="00B10100" w:rsidRDefault="00B10100" w:rsidP="000D1289">
            <w:pPr>
              <w:pStyle w:val="MsgTableBody"/>
              <w:jc w:val="center"/>
              <w:rPr>
                <w:noProof/>
              </w:rPr>
            </w:pPr>
            <w:r>
              <w:rPr>
                <w:noProof/>
              </w:rPr>
              <w:t>11</w:t>
            </w:r>
          </w:p>
        </w:tc>
      </w:tr>
      <w:tr w:rsidR="00B10100" w14:paraId="5401CF58" w14:textId="77777777" w:rsidTr="00E56816">
        <w:tblPrEx>
          <w:tblCellMar>
            <w:left w:w="108" w:type="dxa"/>
            <w:right w:w="108" w:type="dxa"/>
          </w:tblCellMar>
          <w:tblPrExChange w:id="153" w:author="Amit Popat" w:date="2022-07-11T10:40:00Z">
            <w:tblPrEx>
              <w:tblCellMar>
                <w:left w:w="108" w:type="dxa"/>
                <w:right w:w="108" w:type="dxa"/>
              </w:tblCellMar>
            </w:tblPrEx>
          </w:tblPrExChange>
        </w:tblPrEx>
        <w:trPr>
          <w:jc w:val="center"/>
          <w:trPrChange w:id="15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55" w:author="Amit Popat" w:date="2022-07-11T10:40:00Z">
              <w:tcPr>
                <w:tcW w:w="2880" w:type="dxa"/>
                <w:tcBorders>
                  <w:top w:val="dotted" w:sz="4" w:space="0" w:color="auto"/>
                  <w:left w:val="nil"/>
                  <w:bottom w:val="dotted" w:sz="4" w:space="0" w:color="auto"/>
                  <w:right w:val="nil"/>
                </w:tcBorders>
                <w:shd w:val="clear" w:color="auto" w:fill="FFFFFF"/>
              </w:tcPr>
            </w:tcPrChange>
          </w:tcPr>
          <w:p w14:paraId="0EA62EBA"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56" w:author="Amit Popat" w:date="2022-07-11T10:40:00Z">
              <w:tcPr>
                <w:tcW w:w="4320" w:type="dxa"/>
                <w:tcBorders>
                  <w:top w:val="dotted" w:sz="4" w:space="0" w:color="auto"/>
                  <w:left w:val="nil"/>
                  <w:bottom w:val="dotted" w:sz="4" w:space="0" w:color="auto"/>
                  <w:right w:val="nil"/>
                </w:tcBorders>
                <w:shd w:val="clear" w:color="auto" w:fill="FFFFFF"/>
              </w:tcPr>
            </w:tcPrChange>
          </w:tcPr>
          <w:p w14:paraId="185B515E"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157" w:author="Amit Popat" w:date="2022-07-11T10:40:00Z">
              <w:tcPr>
                <w:tcW w:w="864" w:type="dxa"/>
                <w:tcBorders>
                  <w:top w:val="dotted" w:sz="4" w:space="0" w:color="auto"/>
                  <w:left w:val="nil"/>
                  <w:bottom w:val="dotted" w:sz="4" w:space="0" w:color="auto"/>
                  <w:right w:val="nil"/>
                </w:tcBorders>
                <w:shd w:val="clear" w:color="auto" w:fill="FFFFFF"/>
              </w:tcPr>
            </w:tcPrChange>
          </w:tcPr>
          <w:p w14:paraId="024D34A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8" w:author="Amit Popat" w:date="2022-07-11T10:40:00Z">
              <w:tcPr>
                <w:tcW w:w="1008" w:type="dxa"/>
                <w:tcBorders>
                  <w:top w:val="dotted" w:sz="4" w:space="0" w:color="auto"/>
                  <w:left w:val="nil"/>
                  <w:bottom w:val="dotted" w:sz="4" w:space="0" w:color="auto"/>
                  <w:right w:val="nil"/>
                </w:tcBorders>
                <w:shd w:val="clear" w:color="auto" w:fill="FFFFFF"/>
              </w:tcPr>
            </w:tcPrChange>
          </w:tcPr>
          <w:p w14:paraId="66EAAD28" w14:textId="77777777" w:rsidR="00B10100" w:rsidRDefault="00B10100" w:rsidP="000D1289">
            <w:pPr>
              <w:pStyle w:val="MsgTableBody"/>
              <w:jc w:val="center"/>
              <w:rPr>
                <w:noProof/>
              </w:rPr>
            </w:pPr>
          </w:p>
        </w:tc>
      </w:tr>
      <w:tr w:rsidR="004C2D45" w:rsidRPr="004C2D45" w14:paraId="216BBED0" w14:textId="77777777" w:rsidTr="00E56816">
        <w:trPr>
          <w:jc w:val="center"/>
          <w:trPrChange w:id="15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60" w:author="Amit Popat" w:date="2022-07-11T10:40:00Z">
              <w:tcPr>
                <w:tcW w:w="2880" w:type="dxa"/>
                <w:tcBorders>
                  <w:top w:val="dotted" w:sz="4" w:space="0" w:color="auto"/>
                  <w:left w:val="nil"/>
                  <w:bottom w:val="dotted" w:sz="4" w:space="0" w:color="auto"/>
                  <w:right w:val="nil"/>
                </w:tcBorders>
                <w:shd w:val="clear" w:color="auto" w:fill="FFFFFF"/>
              </w:tcPr>
            </w:tcPrChange>
          </w:tcPr>
          <w:p w14:paraId="647C3E74"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61" w:author="Amit Popat" w:date="2022-07-11T10:40:00Z">
              <w:tcPr>
                <w:tcW w:w="4320" w:type="dxa"/>
                <w:tcBorders>
                  <w:top w:val="dotted" w:sz="4" w:space="0" w:color="auto"/>
                  <w:left w:val="nil"/>
                  <w:bottom w:val="dotted" w:sz="4" w:space="0" w:color="auto"/>
                  <w:right w:val="nil"/>
                </w:tcBorders>
                <w:shd w:val="clear" w:color="auto" w:fill="FFFFFF"/>
              </w:tcPr>
            </w:tcPrChange>
          </w:tcPr>
          <w:p w14:paraId="0D74E008"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Change w:id="162" w:author="Amit Popat" w:date="2022-07-11T10:40:00Z">
              <w:tcPr>
                <w:tcW w:w="864" w:type="dxa"/>
                <w:tcBorders>
                  <w:top w:val="dotted" w:sz="4" w:space="0" w:color="auto"/>
                  <w:left w:val="nil"/>
                  <w:bottom w:val="dotted" w:sz="4" w:space="0" w:color="auto"/>
                  <w:right w:val="nil"/>
                </w:tcBorders>
                <w:shd w:val="clear" w:color="auto" w:fill="FFFFFF"/>
              </w:tcPr>
            </w:tcPrChange>
          </w:tcPr>
          <w:p w14:paraId="57C337F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3" w:author="Amit Popat" w:date="2022-07-11T10:40:00Z">
              <w:tcPr>
                <w:tcW w:w="1008" w:type="dxa"/>
                <w:tcBorders>
                  <w:top w:val="dotted" w:sz="4" w:space="0" w:color="auto"/>
                  <w:left w:val="nil"/>
                  <w:bottom w:val="dotted" w:sz="4" w:space="0" w:color="auto"/>
                  <w:right w:val="nil"/>
                </w:tcBorders>
                <w:shd w:val="clear" w:color="auto" w:fill="FFFFFF"/>
              </w:tcPr>
            </w:tcPrChange>
          </w:tcPr>
          <w:p w14:paraId="7748081A" w14:textId="77777777" w:rsidR="004C2D45" w:rsidRDefault="004C2D45">
            <w:pPr>
              <w:pStyle w:val="MsgTableBody"/>
              <w:jc w:val="center"/>
              <w:rPr>
                <w:noProof/>
              </w:rPr>
            </w:pPr>
          </w:p>
        </w:tc>
      </w:tr>
      <w:tr w:rsidR="004C2D45" w:rsidRPr="004C2D45" w14:paraId="6D8C5793" w14:textId="77777777" w:rsidTr="00E56816">
        <w:trPr>
          <w:jc w:val="center"/>
          <w:trPrChange w:id="16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65" w:author="Amit Popat" w:date="2022-07-11T10:40:00Z">
              <w:tcPr>
                <w:tcW w:w="2880" w:type="dxa"/>
                <w:tcBorders>
                  <w:top w:val="dotted" w:sz="4" w:space="0" w:color="auto"/>
                  <w:left w:val="nil"/>
                  <w:bottom w:val="dotted" w:sz="4" w:space="0" w:color="auto"/>
                  <w:right w:val="nil"/>
                </w:tcBorders>
                <w:shd w:val="clear" w:color="auto" w:fill="FFFFFF"/>
              </w:tcPr>
            </w:tcPrChange>
          </w:tcPr>
          <w:p w14:paraId="3D8404A9"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Change w:id="166" w:author="Amit Popat" w:date="2022-07-11T10:40:00Z">
              <w:tcPr>
                <w:tcW w:w="4320" w:type="dxa"/>
                <w:tcBorders>
                  <w:top w:val="dotted" w:sz="4" w:space="0" w:color="auto"/>
                  <w:left w:val="nil"/>
                  <w:bottom w:val="dotted" w:sz="4" w:space="0" w:color="auto"/>
                  <w:right w:val="nil"/>
                </w:tcBorders>
                <w:shd w:val="clear" w:color="auto" w:fill="FFFFFF"/>
              </w:tcPr>
            </w:tcPrChange>
          </w:tcPr>
          <w:p w14:paraId="0CB38BB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167" w:author="Amit Popat" w:date="2022-07-11T10:40:00Z">
              <w:tcPr>
                <w:tcW w:w="864" w:type="dxa"/>
                <w:tcBorders>
                  <w:top w:val="dotted" w:sz="4" w:space="0" w:color="auto"/>
                  <w:left w:val="nil"/>
                  <w:bottom w:val="dotted" w:sz="4" w:space="0" w:color="auto"/>
                  <w:right w:val="nil"/>
                </w:tcBorders>
                <w:shd w:val="clear" w:color="auto" w:fill="FFFFFF"/>
              </w:tcPr>
            </w:tcPrChange>
          </w:tcPr>
          <w:p w14:paraId="5F04519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68" w:author="Amit Popat" w:date="2022-07-11T10:40:00Z">
              <w:tcPr>
                <w:tcW w:w="1008" w:type="dxa"/>
                <w:tcBorders>
                  <w:top w:val="dotted" w:sz="4" w:space="0" w:color="auto"/>
                  <w:left w:val="nil"/>
                  <w:bottom w:val="dotted" w:sz="4" w:space="0" w:color="auto"/>
                  <w:right w:val="nil"/>
                </w:tcBorders>
                <w:shd w:val="clear" w:color="auto" w:fill="FFFFFF"/>
              </w:tcPr>
            </w:tcPrChange>
          </w:tcPr>
          <w:p w14:paraId="43BABA5D" w14:textId="77777777" w:rsidR="004C2D45" w:rsidRDefault="004C2D45">
            <w:pPr>
              <w:pStyle w:val="MsgTableBody"/>
              <w:jc w:val="center"/>
              <w:rPr>
                <w:noProof/>
              </w:rPr>
            </w:pPr>
            <w:r>
              <w:rPr>
                <w:noProof/>
              </w:rPr>
              <w:t>3</w:t>
            </w:r>
          </w:p>
        </w:tc>
      </w:tr>
      <w:tr w:rsidR="004C2D45" w:rsidRPr="004C2D45" w14:paraId="7CC42B41" w14:textId="77777777" w:rsidTr="00E56816">
        <w:trPr>
          <w:jc w:val="center"/>
          <w:trPrChange w:id="16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70" w:author="Amit Popat" w:date="2022-07-11T10:40:00Z">
              <w:tcPr>
                <w:tcW w:w="2880" w:type="dxa"/>
                <w:tcBorders>
                  <w:top w:val="dotted" w:sz="4" w:space="0" w:color="auto"/>
                  <w:left w:val="nil"/>
                  <w:bottom w:val="dotted" w:sz="4" w:space="0" w:color="auto"/>
                  <w:right w:val="nil"/>
                </w:tcBorders>
                <w:shd w:val="clear" w:color="auto" w:fill="FFFFFF"/>
              </w:tcPr>
            </w:tcPrChange>
          </w:tcPr>
          <w:p w14:paraId="3C08A1C8" w14:textId="77777777" w:rsidR="004C2D45" w:rsidRDefault="004C2D45">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Change w:id="171" w:author="Amit Popat" w:date="2022-07-11T10:40:00Z">
              <w:tcPr>
                <w:tcW w:w="4320" w:type="dxa"/>
                <w:tcBorders>
                  <w:top w:val="dotted" w:sz="4" w:space="0" w:color="auto"/>
                  <w:left w:val="nil"/>
                  <w:bottom w:val="dotted" w:sz="4" w:space="0" w:color="auto"/>
                  <w:right w:val="nil"/>
                </w:tcBorders>
                <w:shd w:val="clear" w:color="auto" w:fill="FFFFFF"/>
              </w:tcPr>
            </w:tcPrChange>
          </w:tcPr>
          <w:p w14:paraId="32334767" w14:textId="77777777" w:rsidR="004C2D45" w:rsidRDefault="004C2D45">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Change w:id="172" w:author="Amit Popat" w:date="2022-07-11T10:40:00Z">
              <w:tcPr>
                <w:tcW w:w="864" w:type="dxa"/>
                <w:tcBorders>
                  <w:top w:val="dotted" w:sz="4" w:space="0" w:color="auto"/>
                  <w:left w:val="nil"/>
                  <w:bottom w:val="dotted" w:sz="4" w:space="0" w:color="auto"/>
                  <w:right w:val="nil"/>
                </w:tcBorders>
                <w:shd w:val="clear" w:color="auto" w:fill="FFFFFF"/>
              </w:tcPr>
            </w:tcPrChange>
          </w:tcPr>
          <w:p w14:paraId="74471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3" w:author="Amit Popat" w:date="2022-07-11T10:40:00Z">
              <w:tcPr>
                <w:tcW w:w="1008" w:type="dxa"/>
                <w:tcBorders>
                  <w:top w:val="dotted" w:sz="4" w:space="0" w:color="auto"/>
                  <w:left w:val="nil"/>
                  <w:bottom w:val="dotted" w:sz="4" w:space="0" w:color="auto"/>
                  <w:right w:val="nil"/>
                </w:tcBorders>
                <w:shd w:val="clear" w:color="auto" w:fill="FFFFFF"/>
              </w:tcPr>
            </w:tcPrChange>
          </w:tcPr>
          <w:p w14:paraId="66DB0E65" w14:textId="77777777" w:rsidR="004C2D45" w:rsidRDefault="004C2D45">
            <w:pPr>
              <w:pStyle w:val="MsgTableBody"/>
              <w:jc w:val="center"/>
              <w:rPr>
                <w:noProof/>
              </w:rPr>
            </w:pPr>
            <w:r>
              <w:rPr>
                <w:noProof/>
              </w:rPr>
              <w:t>3</w:t>
            </w:r>
          </w:p>
        </w:tc>
      </w:tr>
      <w:tr w:rsidR="004C2D45" w:rsidRPr="004C2D45" w14:paraId="50BF3C09" w14:textId="77777777" w:rsidTr="00E56816">
        <w:trPr>
          <w:jc w:val="center"/>
          <w:trPrChange w:id="17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75" w:author="Amit Popat" w:date="2022-07-11T10:40:00Z">
              <w:tcPr>
                <w:tcW w:w="2880" w:type="dxa"/>
                <w:tcBorders>
                  <w:top w:val="dotted" w:sz="4" w:space="0" w:color="auto"/>
                  <w:left w:val="nil"/>
                  <w:bottom w:val="dotted" w:sz="4" w:space="0" w:color="auto"/>
                  <w:right w:val="nil"/>
                </w:tcBorders>
                <w:shd w:val="clear" w:color="auto" w:fill="FFFFFF"/>
              </w:tcPr>
            </w:tcPrChange>
          </w:tcPr>
          <w:p w14:paraId="0CBC526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76" w:author="Amit Popat" w:date="2022-07-11T10:40:00Z">
              <w:tcPr>
                <w:tcW w:w="4320" w:type="dxa"/>
                <w:tcBorders>
                  <w:top w:val="dotted" w:sz="4" w:space="0" w:color="auto"/>
                  <w:left w:val="nil"/>
                  <w:bottom w:val="dotted" w:sz="4" w:space="0" w:color="auto"/>
                  <w:right w:val="nil"/>
                </w:tcBorders>
                <w:shd w:val="clear" w:color="auto" w:fill="FFFFFF"/>
              </w:tcPr>
            </w:tcPrChange>
          </w:tcPr>
          <w:p w14:paraId="2FB2019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177" w:author="Amit Popat" w:date="2022-07-11T10:40:00Z">
              <w:tcPr>
                <w:tcW w:w="864" w:type="dxa"/>
                <w:tcBorders>
                  <w:top w:val="dotted" w:sz="4" w:space="0" w:color="auto"/>
                  <w:left w:val="nil"/>
                  <w:bottom w:val="dotted" w:sz="4" w:space="0" w:color="auto"/>
                  <w:right w:val="nil"/>
                </w:tcBorders>
                <w:shd w:val="clear" w:color="auto" w:fill="FFFFFF"/>
              </w:tcPr>
            </w:tcPrChange>
          </w:tcPr>
          <w:p w14:paraId="5AF33B2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8" w:author="Amit Popat" w:date="2022-07-11T10:40:00Z">
              <w:tcPr>
                <w:tcW w:w="1008" w:type="dxa"/>
                <w:tcBorders>
                  <w:top w:val="dotted" w:sz="4" w:space="0" w:color="auto"/>
                  <w:left w:val="nil"/>
                  <w:bottom w:val="dotted" w:sz="4" w:space="0" w:color="auto"/>
                  <w:right w:val="nil"/>
                </w:tcBorders>
                <w:shd w:val="clear" w:color="auto" w:fill="FFFFFF"/>
              </w:tcPr>
            </w:tcPrChange>
          </w:tcPr>
          <w:p w14:paraId="4031C77F" w14:textId="77777777" w:rsidR="004C2D45" w:rsidRDefault="004C2D45">
            <w:pPr>
              <w:pStyle w:val="MsgTableBody"/>
              <w:jc w:val="center"/>
              <w:rPr>
                <w:noProof/>
              </w:rPr>
            </w:pPr>
          </w:p>
        </w:tc>
      </w:tr>
      <w:tr w:rsidR="004C2D45" w:rsidRPr="004C2D45" w14:paraId="6796B8A4" w14:textId="77777777" w:rsidTr="00E56816">
        <w:trPr>
          <w:jc w:val="center"/>
          <w:trPrChange w:id="17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80" w:author="Amit Popat" w:date="2022-07-11T10:40:00Z">
              <w:tcPr>
                <w:tcW w:w="2880" w:type="dxa"/>
                <w:tcBorders>
                  <w:top w:val="dotted" w:sz="4" w:space="0" w:color="auto"/>
                  <w:left w:val="nil"/>
                  <w:bottom w:val="dotted" w:sz="4" w:space="0" w:color="auto"/>
                  <w:right w:val="nil"/>
                </w:tcBorders>
                <w:shd w:val="clear" w:color="auto" w:fill="FFFFFF"/>
              </w:tcPr>
            </w:tcPrChange>
          </w:tcPr>
          <w:p w14:paraId="536F0A7F"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81" w:author="Amit Popat" w:date="2022-07-11T10:40:00Z">
              <w:tcPr>
                <w:tcW w:w="4320" w:type="dxa"/>
                <w:tcBorders>
                  <w:top w:val="dotted" w:sz="4" w:space="0" w:color="auto"/>
                  <w:left w:val="nil"/>
                  <w:bottom w:val="dotted" w:sz="4" w:space="0" w:color="auto"/>
                  <w:right w:val="nil"/>
                </w:tcBorders>
                <w:shd w:val="clear" w:color="auto" w:fill="FFFFFF"/>
              </w:tcPr>
            </w:tcPrChange>
          </w:tcPr>
          <w:p w14:paraId="65F2932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182" w:author="Amit Popat" w:date="2022-07-11T10:40:00Z">
              <w:tcPr>
                <w:tcW w:w="864" w:type="dxa"/>
                <w:tcBorders>
                  <w:top w:val="dotted" w:sz="4" w:space="0" w:color="auto"/>
                  <w:left w:val="nil"/>
                  <w:bottom w:val="dotted" w:sz="4" w:space="0" w:color="auto"/>
                  <w:right w:val="nil"/>
                </w:tcBorders>
                <w:shd w:val="clear" w:color="auto" w:fill="FFFFFF"/>
              </w:tcPr>
            </w:tcPrChange>
          </w:tcPr>
          <w:p w14:paraId="2605653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3" w:author="Amit Popat" w:date="2022-07-11T10:40:00Z">
              <w:tcPr>
                <w:tcW w:w="1008" w:type="dxa"/>
                <w:tcBorders>
                  <w:top w:val="dotted" w:sz="4" w:space="0" w:color="auto"/>
                  <w:left w:val="nil"/>
                  <w:bottom w:val="dotted" w:sz="4" w:space="0" w:color="auto"/>
                  <w:right w:val="nil"/>
                </w:tcBorders>
                <w:shd w:val="clear" w:color="auto" w:fill="FFFFFF"/>
              </w:tcPr>
            </w:tcPrChange>
          </w:tcPr>
          <w:p w14:paraId="3809B5F8" w14:textId="77777777" w:rsidR="004C2D45" w:rsidRDefault="004C2D45">
            <w:pPr>
              <w:pStyle w:val="MsgTableBody"/>
              <w:jc w:val="center"/>
              <w:rPr>
                <w:noProof/>
              </w:rPr>
            </w:pPr>
          </w:p>
        </w:tc>
      </w:tr>
      <w:tr w:rsidR="004C2D45" w:rsidRPr="004C2D45" w14:paraId="247EED9D" w14:textId="77777777" w:rsidTr="00E56816">
        <w:trPr>
          <w:jc w:val="center"/>
          <w:trPrChange w:id="18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85" w:author="Amit Popat" w:date="2022-07-11T10:40:00Z">
              <w:tcPr>
                <w:tcW w:w="2880" w:type="dxa"/>
                <w:tcBorders>
                  <w:top w:val="dotted" w:sz="4" w:space="0" w:color="auto"/>
                  <w:left w:val="nil"/>
                  <w:bottom w:val="dotted" w:sz="4" w:space="0" w:color="auto"/>
                  <w:right w:val="nil"/>
                </w:tcBorders>
                <w:shd w:val="clear" w:color="auto" w:fill="FFFFFF"/>
              </w:tcPr>
            </w:tcPrChange>
          </w:tcPr>
          <w:p w14:paraId="1C366BB5"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86" w:author="Amit Popat" w:date="2022-07-11T10:40:00Z">
              <w:tcPr>
                <w:tcW w:w="4320" w:type="dxa"/>
                <w:tcBorders>
                  <w:top w:val="dotted" w:sz="4" w:space="0" w:color="auto"/>
                  <w:left w:val="nil"/>
                  <w:bottom w:val="dotted" w:sz="4" w:space="0" w:color="auto"/>
                  <w:right w:val="nil"/>
                </w:tcBorders>
                <w:shd w:val="clear" w:color="auto" w:fill="FFFFFF"/>
              </w:tcPr>
            </w:tcPrChange>
          </w:tcPr>
          <w:p w14:paraId="6ECEC974"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187" w:author="Amit Popat" w:date="2022-07-11T10:40:00Z">
              <w:tcPr>
                <w:tcW w:w="864" w:type="dxa"/>
                <w:tcBorders>
                  <w:top w:val="dotted" w:sz="4" w:space="0" w:color="auto"/>
                  <w:left w:val="nil"/>
                  <w:bottom w:val="dotted" w:sz="4" w:space="0" w:color="auto"/>
                  <w:right w:val="nil"/>
                </w:tcBorders>
                <w:shd w:val="clear" w:color="auto" w:fill="FFFFFF"/>
              </w:tcPr>
            </w:tcPrChange>
          </w:tcPr>
          <w:p w14:paraId="0E136B0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8" w:author="Amit Popat" w:date="2022-07-11T10:40:00Z">
              <w:tcPr>
                <w:tcW w:w="1008" w:type="dxa"/>
                <w:tcBorders>
                  <w:top w:val="dotted" w:sz="4" w:space="0" w:color="auto"/>
                  <w:left w:val="nil"/>
                  <w:bottom w:val="dotted" w:sz="4" w:space="0" w:color="auto"/>
                  <w:right w:val="nil"/>
                </w:tcBorders>
                <w:shd w:val="clear" w:color="auto" w:fill="FFFFFF"/>
              </w:tcPr>
            </w:tcPrChange>
          </w:tcPr>
          <w:p w14:paraId="19FD464E" w14:textId="77777777" w:rsidR="004C2D45" w:rsidRDefault="004C2D45">
            <w:pPr>
              <w:pStyle w:val="MsgTableBody"/>
              <w:jc w:val="center"/>
              <w:rPr>
                <w:noProof/>
              </w:rPr>
            </w:pPr>
            <w:r>
              <w:rPr>
                <w:noProof/>
              </w:rPr>
              <w:t>12</w:t>
            </w:r>
          </w:p>
        </w:tc>
      </w:tr>
      <w:tr w:rsidR="004C2D45" w:rsidRPr="004C2D45" w14:paraId="206BE8DC" w14:textId="77777777" w:rsidTr="00E56816">
        <w:trPr>
          <w:jc w:val="center"/>
          <w:trPrChange w:id="18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90" w:author="Amit Popat" w:date="2022-07-11T10:40:00Z">
              <w:tcPr>
                <w:tcW w:w="2880" w:type="dxa"/>
                <w:tcBorders>
                  <w:top w:val="dotted" w:sz="4" w:space="0" w:color="auto"/>
                  <w:left w:val="nil"/>
                  <w:bottom w:val="dotted" w:sz="4" w:space="0" w:color="auto"/>
                  <w:right w:val="nil"/>
                </w:tcBorders>
                <w:shd w:val="clear" w:color="auto" w:fill="FFFFFF"/>
              </w:tcPr>
            </w:tcPrChange>
          </w:tcPr>
          <w:p w14:paraId="346E5A41"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91" w:author="Amit Popat" w:date="2022-07-11T10:40:00Z">
              <w:tcPr>
                <w:tcW w:w="4320" w:type="dxa"/>
                <w:tcBorders>
                  <w:top w:val="dotted" w:sz="4" w:space="0" w:color="auto"/>
                  <w:left w:val="nil"/>
                  <w:bottom w:val="dotted" w:sz="4" w:space="0" w:color="auto"/>
                  <w:right w:val="nil"/>
                </w:tcBorders>
                <w:shd w:val="clear" w:color="auto" w:fill="FFFFFF"/>
              </w:tcPr>
            </w:tcPrChange>
          </w:tcPr>
          <w:p w14:paraId="08894EA0" w14:textId="77777777" w:rsidR="004C2D45" w:rsidRDefault="004C2D45">
            <w:pPr>
              <w:pStyle w:val="MsgTableBody"/>
              <w:rPr>
                <w:noProof/>
              </w:rPr>
            </w:pPr>
            <w:r>
              <w:rPr>
                <w:noProof/>
              </w:rPr>
              <w:t>Notes &amp; Comments &amp; Comments (Goal Comments)</w:t>
            </w:r>
          </w:p>
        </w:tc>
        <w:tc>
          <w:tcPr>
            <w:tcW w:w="864" w:type="dxa"/>
            <w:tcBorders>
              <w:top w:val="dotted" w:sz="4" w:space="0" w:color="auto"/>
              <w:left w:val="nil"/>
              <w:bottom w:val="dotted" w:sz="4" w:space="0" w:color="auto"/>
              <w:right w:val="nil"/>
            </w:tcBorders>
            <w:shd w:val="clear" w:color="auto" w:fill="FFFFFF"/>
            <w:tcPrChange w:id="192" w:author="Amit Popat" w:date="2022-07-11T10:40:00Z">
              <w:tcPr>
                <w:tcW w:w="864" w:type="dxa"/>
                <w:tcBorders>
                  <w:top w:val="dotted" w:sz="4" w:space="0" w:color="auto"/>
                  <w:left w:val="nil"/>
                  <w:bottom w:val="dotted" w:sz="4" w:space="0" w:color="auto"/>
                  <w:right w:val="nil"/>
                </w:tcBorders>
                <w:shd w:val="clear" w:color="auto" w:fill="FFFFFF"/>
              </w:tcPr>
            </w:tcPrChange>
          </w:tcPr>
          <w:p w14:paraId="169A0F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3" w:author="Amit Popat" w:date="2022-07-11T10:40:00Z">
              <w:tcPr>
                <w:tcW w:w="1008" w:type="dxa"/>
                <w:tcBorders>
                  <w:top w:val="dotted" w:sz="4" w:space="0" w:color="auto"/>
                  <w:left w:val="nil"/>
                  <w:bottom w:val="dotted" w:sz="4" w:space="0" w:color="auto"/>
                  <w:right w:val="nil"/>
                </w:tcBorders>
                <w:shd w:val="clear" w:color="auto" w:fill="FFFFFF"/>
              </w:tcPr>
            </w:tcPrChange>
          </w:tcPr>
          <w:p w14:paraId="2F606769" w14:textId="77777777" w:rsidR="004C2D45" w:rsidRDefault="004C2D45">
            <w:pPr>
              <w:pStyle w:val="MsgTableBody"/>
              <w:jc w:val="center"/>
              <w:rPr>
                <w:noProof/>
              </w:rPr>
            </w:pPr>
            <w:r>
              <w:rPr>
                <w:noProof/>
              </w:rPr>
              <w:t>2</w:t>
            </w:r>
          </w:p>
        </w:tc>
      </w:tr>
      <w:tr w:rsidR="004C2D45" w:rsidRPr="004C2D45" w14:paraId="48BF862B" w14:textId="77777777" w:rsidTr="00E56816">
        <w:trPr>
          <w:jc w:val="center"/>
          <w:trPrChange w:id="19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95" w:author="Amit Popat" w:date="2022-07-11T10:40:00Z">
              <w:tcPr>
                <w:tcW w:w="2880" w:type="dxa"/>
                <w:tcBorders>
                  <w:top w:val="dotted" w:sz="4" w:space="0" w:color="auto"/>
                  <w:left w:val="nil"/>
                  <w:bottom w:val="dotted" w:sz="4" w:space="0" w:color="auto"/>
                  <w:right w:val="nil"/>
                </w:tcBorders>
                <w:shd w:val="clear" w:color="auto" w:fill="FFFFFF"/>
              </w:tcPr>
            </w:tcPrChange>
          </w:tcPr>
          <w:p w14:paraId="66D0FED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96" w:author="Amit Popat" w:date="2022-07-11T10:40:00Z">
              <w:tcPr>
                <w:tcW w:w="4320" w:type="dxa"/>
                <w:tcBorders>
                  <w:top w:val="dotted" w:sz="4" w:space="0" w:color="auto"/>
                  <w:left w:val="nil"/>
                  <w:bottom w:val="dotted" w:sz="4" w:space="0" w:color="auto"/>
                  <w:right w:val="nil"/>
                </w:tcBorders>
                <w:shd w:val="clear" w:color="auto" w:fill="FFFFFF"/>
              </w:tcPr>
            </w:tcPrChange>
          </w:tcPr>
          <w:p w14:paraId="7ACE2DF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197" w:author="Amit Popat" w:date="2022-07-11T10:40:00Z">
              <w:tcPr>
                <w:tcW w:w="864" w:type="dxa"/>
                <w:tcBorders>
                  <w:top w:val="dotted" w:sz="4" w:space="0" w:color="auto"/>
                  <w:left w:val="nil"/>
                  <w:bottom w:val="dotted" w:sz="4" w:space="0" w:color="auto"/>
                  <w:right w:val="nil"/>
                </w:tcBorders>
                <w:shd w:val="clear" w:color="auto" w:fill="FFFFFF"/>
              </w:tcPr>
            </w:tcPrChange>
          </w:tcPr>
          <w:p w14:paraId="52C53F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8" w:author="Amit Popat" w:date="2022-07-11T10:40:00Z">
              <w:tcPr>
                <w:tcW w:w="1008" w:type="dxa"/>
                <w:tcBorders>
                  <w:top w:val="dotted" w:sz="4" w:space="0" w:color="auto"/>
                  <w:left w:val="nil"/>
                  <w:bottom w:val="dotted" w:sz="4" w:space="0" w:color="auto"/>
                  <w:right w:val="nil"/>
                </w:tcBorders>
                <w:shd w:val="clear" w:color="auto" w:fill="FFFFFF"/>
              </w:tcPr>
            </w:tcPrChange>
          </w:tcPr>
          <w:p w14:paraId="74179BC3" w14:textId="77777777" w:rsidR="004C2D45" w:rsidRDefault="004C2D45">
            <w:pPr>
              <w:pStyle w:val="MsgTableBody"/>
              <w:jc w:val="center"/>
              <w:rPr>
                <w:noProof/>
              </w:rPr>
            </w:pPr>
            <w:r>
              <w:rPr>
                <w:noProof/>
              </w:rPr>
              <w:t>12</w:t>
            </w:r>
          </w:p>
        </w:tc>
      </w:tr>
      <w:tr w:rsidR="004C2D45" w:rsidRPr="004C2D45" w14:paraId="78E0F50B" w14:textId="77777777" w:rsidTr="00E56816">
        <w:trPr>
          <w:jc w:val="center"/>
          <w:trPrChange w:id="19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00" w:author="Amit Popat" w:date="2022-07-11T10:40:00Z">
              <w:tcPr>
                <w:tcW w:w="2880" w:type="dxa"/>
                <w:tcBorders>
                  <w:top w:val="dotted" w:sz="4" w:space="0" w:color="auto"/>
                  <w:left w:val="nil"/>
                  <w:bottom w:val="dotted" w:sz="4" w:space="0" w:color="auto"/>
                  <w:right w:val="nil"/>
                </w:tcBorders>
                <w:shd w:val="clear" w:color="auto" w:fill="FFFFFF"/>
              </w:tcPr>
            </w:tcPrChange>
          </w:tcPr>
          <w:p w14:paraId="768B030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01" w:author="Amit Popat" w:date="2022-07-11T10:40:00Z">
              <w:tcPr>
                <w:tcW w:w="4320" w:type="dxa"/>
                <w:tcBorders>
                  <w:top w:val="dotted" w:sz="4" w:space="0" w:color="auto"/>
                  <w:left w:val="nil"/>
                  <w:bottom w:val="dotted" w:sz="4" w:space="0" w:color="auto"/>
                  <w:right w:val="nil"/>
                </w:tcBorders>
                <w:shd w:val="clear" w:color="auto" w:fill="FFFFFF"/>
              </w:tcPr>
            </w:tcPrChange>
          </w:tcPr>
          <w:p w14:paraId="4E00E4FC" w14:textId="1338EC79"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202" w:author="Amit Popat" w:date="2022-07-11T10:40:00Z">
              <w:tcPr>
                <w:tcW w:w="864" w:type="dxa"/>
                <w:tcBorders>
                  <w:top w:val="dotted" w:sz="4" w:space="0" w:color="auto"/>
                  <w:left w:val="nil"/>
                  <w:bottom w:val="dotted" w:sz="4" w:space="0" w:color="auto"/>
                  <w:right w:val="nil"/>
                </w:tcBorders>
                <w:shd w:val="clear" w:color="auto" w:fill="FFFFFF"/>
              </w:tcPr>
            </w:tcPrChange>
          </w:tcPr>
          <w:p w14:paraId="135D7AA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3" w:author="Amit Popat" w:date="2022-07-11T10:40:00Z">
              <w:tcPr>
                <w:tcW w:w="1008" w:type="dxa"/>
                <w:tcBorders>
                  <w:top w:val="dotted" w:sz="4" w:space="0" w:color="auto"/>
                  <w:left w:val="nil"/>
                  <w:bottom w:val="dotted" w:sz="4" w:space="0" w:color="auto"/>
                  <w:right w:val="nil"/>
                </w:tcBorders>
                <w:shd w:val="clear" w:color="auto" w:fill="FFFFFF"/>
              </w:tcPr>
            </w:tcPrChange>
          </w:tcPr>
          <w:p w14:paraId="0438249B" w14:textId="77777777" w:rsidR="004C2D45" w:rsidRDefault="004C2D45">
            <w:pPr>
              <w:pStyle w:val="MsgTableBody"/>
              <w:jc w:val="center"/>
              <w:rPr>
                <w:noProof/>
              </w:rPr>
            </w:pPr>
          </w:p>
        </w:tc>
      </w:tr>
      <w:tr w:rsidR="004C2D45" w:rsidRPr="004C2D45" w14:paraId="2EAFC9FE" w14:textId="77777777" w:rsidTr="00E56816">
        <w:trPr>
          <w:jc w:val="center"/>
          <w:trPrChange w:id="20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05" w:author="Amit Popat" w:date="2022-07-11T10:40:00Z">
              <w:tcPr>
                <w:tcW w:w="2880" w:type="dxa"/>
                <w:tcBorders>
                  <w:top w:val="dotted" w:sz="4" w:space="0" w:color="auto"/>
                  <w:left w:val="nil"/>
                  <w:bottom w:val="dotted" w:sz="4" w:space="0" w:color="auto"/>
                  <w:right w:val="nil"/>
                </w:tcBorders>
                <w:shd w:val="clear" w:color="auto" w:fill="FFFFFF"/>
              </w:tcPr>
            </w:tcPrChange>
          </w:tcPr>
          <w:p w14:paraId="6925A3AD"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06" w:author="Amit Popat" w:date="2022-07-11T10:40:00Z">
              <w:tcPr>
                <w:tcW w:w="4320" w:type="dxa"/>
                <w:tcBorders>
                  <w:top w:val="dotted" w:sz="4" w:space="0" w:color="auto"/>
                  <w:left w:val="nil"/>
                  <w:bottom w:val="dotted" w:sz="4" w:space="0" w:color="auto"/>
                  <w:right w:val="nil"/>
                </w:tcBorders>
                <w:shd w:val="clear" w:color="auto" w:fill="FFFFFF"/>
              </w:tcPr>
            </w:tcPrChange>
          </w:tcPr>
          <w:p w14:paraId="64050747" w14:textId="09D49D6D" w:rsidR="004C2D45" w:rsidRDefault="003C0421" w:rsidP="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207" w:author="Amit Popat" w:date="2022-07-11T10:40:00Z">
              <w:tcPr>
                <w:tcW w:w="864" w:type="dxa"/>
                <w:tcBorders>
                  <w:top w:val="dotted" w:sz="4" w:space="0" w:color="auto"/>
                  <w:left w:val="nil"/>
                  <w:bottom w:val="dotted" w:sz="4" w:space="0" w:color="auto"/>
                  <w:right w:val="nil"/>
                </w:tcBorders>
                <w:shd w:val="clear" w:color="auto" w:fill="FFFFFF"/>
              </w:tcPr>
            </w:tcPrChange>
          </w:tcPr>
          <w:p w14:paraId="2FF50A0F" w14:textId="3CA80C4E"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208" w:author="Amit Popat" w:date="2022-07-11T10:40:00Z">
              <w:tcPr>
                <w:tcW w:w="1008" w:type="dxa"/>
                <w:tcBorders>
                  <w:top w:val="dotted" w:sz="4" w:space="0" w:color="auto"/>
                  <w:left w:val="nil"/>
                  <w:bottom w:val="dotted" w:sz="4" w:space="0" w:color="auto"/>
                  <w:right w:val="nil"/>
                </w:tcBorders>
                <w:shd w:val="clear" w:color="auto" w:fill="FFFFFF"/>
              </w:tcPr>
            </w:tcPrChange>
          </w:tcPr>
          <w:p w14:paraId="668F9E10" w14:textId="77777777" w:rsidR="004C2D45" w:rsidRDefault="004C2D45">
            <w:pPr>
              <w:pStyle w:val="MsgTableBody"/>
              <w:jc w:val="center"/>
              <w:rPr>
                <w:noProof/>
                <w:lang w:val="it-IT"/>
              </w:rPr>
            </w:pPr>
            <w:r>
              <w:rPr>
                <w:noProof/>
                <w:lang w:val="it-IT"/>
              </w:rPr>
              <w:t>15</w:t>
            </w:r>
          </w:p>
        </w:tc>
      </w:tr>
      <w:tr w:rsidR="00B570EE" w:rsidRPr="004C2D45" w14:paraId="3BE0961B" w14:textId="77777777" w:rsidTr="00E56816">
        <w:trPr>
          <w:jc w:val="center"/>
          <w:trPrChange w:id="20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10" w:author="Amit Popat" w:date="2022-07-11T10:40:00Z">
              <w:tcPr>
                <w:tcW w:w="2880" w:type="dxa"/>
                <w:tcBorders>
                  <w:top w:val="dotted" w:sz="4" w:space="0" w:color="auto"/>
                  <w:left w:val="nil"/>
                  <w:bottom w:val="dotted" w:sz="4" w:space="0" w:color="auto"/>
                  <w:right w:val="nil"/>
                </w:tcBorders>
                <w:shd w:val="clear" w:color="auto" w:fill="FFFFFF"/>
              </w:tcPr>
            </w:tcPrChange>
          </w:tcPr>
          <w:p w14:paraId="28E4EA9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211" w:author="Amit Popat" w:date="2022-07-11T10:40:00Z">
              <w:tcPr>
                <w:tcW w:w="4320" w:type="dxa"/>
                <w:tcBorders>
                  <w:top w:val="dotted" w:sz="4" w:space="0" w:color="auto"/>
                  <w:left w:val="nil"/>
                  <w:bottom w:val="dotted" w:sz="4" w:space="0" w:color="auto"/>
                  <w:right w:val="nil"/>
                </w:tcBorders>
                <w:shd w:val="clear" w:color="auto" w:fill="FFFFFF"/>
              </w:tcPr>
            </w:tcPrChange>
          </w:tcPr>
          <w:p w14:paraId="710984F7" w14:textId="15ECDE89" w:rsidR="00B570EE" w:rsidRDefault="00B570EE" w:rsidP="003C0421">
            <w:pPr>
              <w:pStyle w:val="MsgTableBody"/>
              <w:rPr>
                <w:noProof/>
              </w:rPr>
            </w:pPr>
            <w:r>
              <w:rPr>
                <w:noProof/>
              </w:rPr>
              <w:t xml:space="preserve">Participation </w:t>
            </w:r>
            <w:r w:rsidR="00FC31E4" w:rsidRPr="00203776">
              <w:rPr>
                <w:noProof/>
              </w:rPr>
              <w:t>(</w:t>
            </w:r>
            <w:r w:rsidR="003C0421">
              <w:rPr>
                <w:noProof/>
              </w:rPr>
              <w:t>Goal</w:t>
            </w:r>
            <w:r w:rsidR="00FC31E4" w:rsidRPr="00203776">
              <w:rPr>
                <w:noProof/>
              </w:rPr>
              <w:t>)</w:t>
            </w:r>
          </w:p>
        </w:tc>
        <w:tc>
          <w:tcPr>
            <w:tcW w:w="864" w:type="dxa"/>
            <w:tcBorders>
              <w:top w:val="dotted" w:sz="4" w:space="0" w:color="auto"/>
              <w:left w:val="nil"/>
              <w:bottom w:val="dotted" w:sz="4" w:space="0" w:color="auto"/>
              <w:right w:val="nil"/>
            </w:tcBorders>
            <w:shd w:val="clear" w:color="auto" w:fill="FFFFFF"/>
            <w:tcPrChange w:id="212" w:author="Amit Popat" w:date="2022-07-11T10:40:00Z">
              <w:tcPr>
                <w:tcW w:w="864" w:type="dxa"/>
                <w:tcBorders>
                  <w:top w:val="dotted" w:sz="4" w:space="0" w:color="auto"/>
                  <w:left w:val="nil"/>
                  <w:bottom w:val="dotted" w:sz="4" w:space="0" w:color="auto"/>
                  <w:right w:val="nil"/>
                </w:tcBorders>
                <w:shd w:val="clear" w:color="auto" w:fill="FFFFFF"/>
              </w:tcPr>
            </w:tcPrChange>
          </w:tcPr>
          <w:p w14:paraId="153EE23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3" w:author="Amit Popat" w:date="2022-07-11T10:40:00Z">
              <w:tcPr>
                <w:tcW w:w="1008" w:type="dxa"/>
                <w:tcBorders>
                  <w:top w:val="dotted" w:sz="4" w:space="0" w:color="auto"/>
                  <w:left w:val="nil"/>
                  <w:bottom w:val="dotted" w:sz="4" w:space="0" w:color="auto"/>
                  <w:right w:val="nil"/>
                </w:tcBorders>
                <w:shd w:val="clear" w:color="auto" w:fill="FFFFFF"/>
              </w:tcPr>
            </w:tcPrChange>
          </w:tcPr>
          <w:p w14:paraId="2878C314" w14:textId="77777777" w:rsidR="00B570EE" w:rsidRDefault="00B570EE">
            <w:pPr>
              <w:pStyle w:val="MsgTableBody"/>
              <w:jc w:val="center"/>
              <w:rPr>
                <w:noProof/>
                <w:lang w:val="it-IT"/>
              </w:rPr>
            </w:pPr>
            <w:r>
              <w:rPr>
                <w:noProof/>
                <w:lang w:val="it-IT"/>
              </w:rPr>
              <w:t>7</w:t>
            </w:r>
          </w:p>
        </w:tc>
      </w:tr>
      <w:tr w:rsidR="004C2D45" w:rsidRPr="004C2D45" w14:paraId="38702177" w14:textId="77777777" w:rsidTr="00E56816">
        <w:trPr>
          <w:jc w:val="center"/>
          <w:trPrChange w:id="21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15" w:author="Amit Popat" w:date="2022-07-11T10:40:00Z">
              <w:tcPr>
                <w:tcW w:w="2880" w:type="dxa"/>
                <w:tcBorders>
                  <w:top w:val="dotted" w:sz="4" w:space="0" w:color="auto"/>
                  <w:left w:val="nil"/>
                  <w:bottom w:val="dotted" w:sz="4" w:space="0" w:color="auto"/>
                  <w:right w:val="nil"/>
                </w:tcBorders>
                <w:shd w:val="clear" w:color="auto" w:fill="FFFFFF"/>
              </w:tcPr>
            </w:tcPrChange>
          </w:tcPr>
          <w:p w14:paraId="31EB5A5C"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216" w:author="Amit Popat" w:date="2022-07-11T10:40:00Z">
              <w:tcPr>
                <w:tcW w:w="4320" w:type="dxa"/>
                <w:tcBorders>
                  <w:top w:val="dotted" w:sz="4" w:space="0" w:color="auto"/>
                  <w:left w:val="nil"/>
                  <w:bottom w:val="dotted" w:sz="4" w:space="0" w:color="auto"/>
                  <w:right w:val="nil"/>
                </w:tcBorders>
                <w:shd w:val="clear" w:color="auto" w:fill="FFFFFF"/>
              </w:tcPr>
            </w:tcPrChange>
          </w:tcPr>
          <w:p w14:paraId="2CF63904" w14:textId="3B21EB36"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217" w:author="Amit Popat" w:date="2022-07-11T10:40:00Z">
              <w:tcPr>
                <w:tcW w:w="864" w:type="dxa"/>
                <w:tcBorders>
                  <w:top w:val="dotted" w:sz="4" w:space="0" w:color="auto"/>
                  <w:left w:val="nil"/>
                  <w:bottom w:val="dotted" w:sz="4" w:space="0" w:color="auto"/>
                  <w:right w:val="nil"/>
                </w:tcBorders>
                <w:shd w:val="clear" w:color="auto" w:fill="FFFFFF"/>
              </w:tcPr>
            </w:tcPrChange>
          </w:tcPr>
          <w:p w14:paraId="7CF60DC4"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218" w:author="Amit Popat" w:date="2022-07-11T10:40:00Z">
              <w:tcPr>
                <w:tcW w:w="1008" w:type="dxa"/>
                <w:tcBorders>
                  <w:top w:val="dotted" w:sz="4" w:space="0" w:color="auto"/>
                  <w:left w:val="nil"/>
                  <w:bottom w:val="dotted" w:sz="4" w:space="0" w:color="auto"/>
                  <w:right w:val="nil"/>
                </w:tcBorders>
                <w:shd w:val="clear" w:color="auto" w:fill="FFFFFF"/>
              </w:tcPr>
            </w:tcPrChange>
          </w:tcPr>
          <w:p w14:paraId="067B04B4" w14:textId="77777777" w:rsidR="004C2D45" w:rsidRDefault="004C2D45">
            <w:pPr>
              <w:pStyle w:val="MsgTableBody"/>
              <w:jc w:val="center"/>
              <w:rPr>
                <w:noProof/>
              </w:rPr>
            </w:pPr>
            <w:r>
              <w:rPr>
                <w:noProof/>
              </w:rPr>
              <w:t>12</w:t>
            </w:r>
          </w:p>
        </w:tc>
      </w:tr>
      <w:tr w:rsidR="004C2D45" w:rsidRPr="004C2D45" w14:paraId="6D6381C7" w14:textId="77777777" w:rsidTr="00E56816">
        <w:trPr>
          <w:jc w:val="center"/>
          <w:trPrChange w:id="21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20" w:author="Amit Popat" w:date="2022-07-11T10:40:00Z">
              <w:tcPr>
                <w:tcW w:w="2880" w:type="dxa"/>
                <w:tcBorders>
                  <w:top w:val="dotted" w:sz="4" w:space="0" w:color="auto"/>
                  <w:left w:val="nil"/>
                  <w:bottom w:val="dotted" w:sz="4" w:space="0" w:color="auto"/>
                  <w:right w:val="nil"/>
                </w:tcBorders>
                <w:shd w:val="clear" w:color="auto" w:fill="FFFFFF"/>
              </w:tcPr>
            </w:tcPrChange>
          </w:tcPr>
          <w:p w14:paraId="40C0B5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21" w:author="Amit Popat" w:date="2022-07-11T10:40:00Z">
              <w:tcPr>
                <w:tcW w:w="4320" w:type="dxa"/>
                <w:tcBorders>
                  <w:top w:val="dotted" w:sz="4" w:space="0" w:color="auto"/>
                  <w:left w:val="nil"/>
                  <w:bottom w:val="dotted" w:sz="4" w:space="0" w:color="auto"/>
                  <w:right w:val="nil"/>
                </w:tcBorders>
                <w:shd w:val="clear" w:color="auto" w:fill="FFFFFF"/>
              </w:tcPr>
            </w:tcPrChange>
          </w:tcPr>
          <w:p w14:paraId="3BF7904E" w14:textId="1F494E5C"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222" w:author="Amit Popat" w:date="2022-07-11T10:40:00Z">
              <w:tcPr>
                <w:tcW w:w="864" w:type="dxa"/>
                <w:tcBorders>
                  <w:top w:val="dotted" w:sz="4" w:space="0" w:color="auto"/>
                  <w:left w:val="nil"/>
                  <w:bottom w:val="dotted" w:sz="4" w:space="0" w:color="auto"/>
                  <w:right w:val="nil"/>
                </w:tcBorders>
                <w:shd w:val="clear" w:color="auto" w:fill="FFFFFF"/>
              </w:tcPr>
            </w:tcPrChange>
          </w:tcPr>
          <w:p w14:paraId="2367D1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3" w:author="Amit Popat" w:date="2022-07-11T10:40:00Z">
              <w:tcPr>
                <w:tcW w:w="1008" w:type="dxa"/>
                <w:tcBorders>
                  <w:top w:val="dotted" w:sz="4" w:space="0" w:color="auto"/>
                  <w:left w:val="nil"/>
                  <w:bottom w:val="dotted" w:sz="4" w:space="0" w:color="auto"/>
                  <w:right w:val="nil"/>
                </w:tcBorders>
                <w:shd w:val="clear" w:color="auto" w:fill="FFFFFF"/>
              </w:tcPr>
            </w:tcPrChange>
          </w:tcPr>
          <w:p w14:paraId="60DF30E4" w14:textId="77777777" w:rsidR="004C2D45" w:rsidRDefault="004C2D45">
            <w:pPr>
              <w:pStyle w:val="MsgTableBody"/>
              <w:jc w:val="center"/>
              <w:rPr>
                <w:noProof/>
              </w:rPr>
            </w:pPr>
          </w:p>
        </w:tc>
      </w:tr>
      <w:tr w:rsidR="004C2D45" w:rsidRPr="004C2D45" w14:paraId="648A9824" w14:textId="77777777" w:rsidTr="00E56816">
        <w:trPr>
          <w:jc w:val="center"/>
          <w:trPrChange w:id="22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25" w:author="Amit Popat" w:date="2022-07-11T10:40:00Z">
              <w:tcPr>
                <w:tcW w:w="2880" w:type="dxa"/>
                <w:tcBorders>
                  <w:top w:val="dotted" w:sz="4" w:space="0" w:color="auto"/>
                  <w:left w:val="nil"/>
                  <w:bottom w:val="dotted" w:sz="4" w:space="0" w:color="auto"/>
                  <w:right w:val="nil"/>
                </w:tcBorders>
                <w:shd w:val="clear" w:color="auto" w:fill="FFFFFF"/>
              </w:tcPr>
            </w:tcPrChange>
          </w:tcPr>
          <w:p w14:paraId="1D769F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26" w:author="Amit Popat" w:date="2022-07-11T10:40:00Z">
              <w:tcPr>
                <w:tcW w:w="4320" w:type="dxa"/>
                <w:tcBorders>
                  <w:top w:val="dotted" w:sz="4" w:space="0" w:color="auto"/>
                  <w:left w:val="nil"/>
                  <w:bottom w:val="dotted" w:sz="4" w:space="0" w:color="auto"/>
                  <w:right w:val="nil"/>
                </w:tcBorders>
                <w:shd w:val="clear" w:color="auto" w:fill="FFFFFF"/>
              </w:tcPr>
            </w:tcPrChange>
          </w:tcPr>
          <w:p w14:paraId="6AC4C913"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227" w:author="Amit Popat" w:date="2022-07-11T10:40:00Z">
              <w:tcPr>
                <w:tcW w:w="864" w:type="dxa"/>
                <w:tcBorders>
                  <w:top w:val="dotted" w:sz="4" w:space="0" w:color="auto"/>
                  <w:left w:val="nil"/>
                  <w:bottom w:val="dotted" w:sz="4" w:space="0" w:color="auto"/>
                  <w:right w:val="nil"/>
                </w:tcBorders>
                <w:shd w:val="clear" w:color="auto" w:fill="FFFFFF"/>
              </w:tcPr>
            </w:tcPrChange>
          </w:tcPr>
          <w:p w14:paraId="1A62CE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8" w:author="Amit Popat" w:date="2022-07-11T10:40:00Z">
              <w:tcPr>
                <w:tcW w:w="1008" w:type="dxa"/>
                <w:tcBorders>
                  <w:top w:val="dotted" w:sz="4" w:space="0" w:color="auto"/>
                  <w:left w:val="nil"/>
                  <w:bottom w:val="dotted" w:sz="4" w:space="0" w:color="auto"/>
                  <w:right w:val="nil"/>
                </w:tcBorders>
                <w:shd w:val="clear" w:color="auto" w:fill="FFFFFF"/>
              </w:tcPr>
            </w:tcPrChange>
          </w:tcPr>
          <w:p w14:paraId="5B90FEC4" w14:textId="77777777" w:rsidR="004C2D45" w:rsidRDefault="004C2D45">
            <w:pPr>
              <w:pStyle w:val="MsgTableBody"/>
              <w:jc w:val="center"/>
              <w:rPr>
                <w:noProof/>
              </w:rPr>
            </w:pPr>
          </w:p>
        </w:tc>
      </w:tr>
      <w:tr w:rsidR="004C2D45" w:rsidRPr="004C2D45" w14:paraId="092B33D9" w14:textId="77777777" w:rsidTr="00E56816">
        <w:trPr>
          <w:jc w:val="center"/>
          <w:trPrChange w:id="22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30" w:author="Amit Popat" w:date="2022-07-11T10:40:00Z">
              <w:tcPr>
                <w:tcW w:w="2880" w:type="dxa"/>
                <w:tcBorders>
                  <w:top w:val="dotted" w:sz="4" w:space="0" w:color="auto"/>
                  <w:left w:val="nil"/>
                  <w:bottom w:val="dotted" w:sz="4" w:space="0" w:color="auto"/>
                  <w:right w:val="nil"/>
                </w:tcBorders>
                <w:shd w:val="clear" w:color="auto" w:fill="FFFFFF"/>
              </w:tcPr>
            </w:tcPrChange>
          </w:tcPr>
          <w:p w14:paraId="33FB8F58"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31" w:author="Amit Popat" w:date="2022-07-11T10:40:00Z">
              <w:tcPr>
                <w:tcW w:w="4320" w:type="dxa"/>
                <w:tcBorders>
                  <w:top w:val="dotted" w:sz="4" w:space="0" w:color="auto"/>
                  <w:left w:val="nil"/>
                  <w:bottom w:val="dotted" w:sz="4" w:space="0" w:color="auto"/>
                  <w:right w:val="nil"/>
                </w:tcBorders>
                <w:shd w:val="clear" w:color="auto" w:fill="FFFFFF"/>
              </w:tcPr>
            </w:tcPrChange>
          </w:tcPr>
          <w:p w14:paraId="54B6FCE2"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Change w:id="232" w:author="Amit Popat" w:date="2022-07-11T10:40:00Z">
              <w:tcPr>
                <w:tcW w:w="864" w:type="dxa"/>
                <w:tcBorders>
                  <w:top w:val="dotted" w:sz="4" w:space="0" w:color="auto"/>
                  <w:left w:val="nil"/>
                  <w:bottom w:val="dotted" w:sz="4" w:space="0" w:color="auto"/>
                  <w:right w:val="nil"/>
                </w:tcBorders>
                <w:shd w:val="clear" w:color="auto" w:fill="FFFFFF"/>
              </w:tcPr>
            </w:tcPrChange>
          </w:tcPr>
          <w:p w14:paraId="0B1042B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33" w:author="Amit Popat" w:date="2022-07-11T10:40:00Z">
              <w:tcPr>
                <w:tcW w:w="1008" w:type="dxa"/>
                <w:tcBorders>
                  <w:top w:val="dotted" w:sz="4" w:space="0" w:color="auto"/>
                  <w:left w:val="nil"/>
                  <w:bottom w:val="dotted" w:sz="4" w:space="0" w:color="auto"/>
                  <w:right w:val="nil"/>
                </w:tcBorders>
                <w:shd w:val="clear" w:color="auto" w:fill="FFFFFF"/>
              </w:tcPr>
            </w:tcPrChange>
          </w:tcPr>
          <w:p w14:paraId="09DD484C" w14:textId="77777777" w:rsidR="004C2D45" w:rsidRDefault="004C2D45">
            <w:pPr>
              <w:pStyle w:val="MsgTableBody"/>
              <w:jc w:val="center"/>
              <w:rPr>
                <w:noProof/>
              </w:rPr>
            </w:pPr>
            <w:r>
              <w:rPr>
                <w:noProof/>
              </w:rPr>
              <w:t>12</w:t>
            </w:r>
          </w:p>
        </w:tc>
      </w:tr>
      <w:tr w:rsidR="004C2D45" w:rsidRPr="004C2D45" w14:paraId="27C25068" w14:textId="77777777" w:rsidTr="00E56816">
        <w:trPr>
          <w:jc w:val="center"/>
          <w:trPrChange w:id="23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35" w:author="Amit Popat" w:date="2022-07-11T10:40:00Z">
              <w:tcPr>
                <w:tcW w:w="2880" w:type="dxa"/>
                <w:tcBorders>
                  <w:top w:val="dotted" w:sz="4" w:space="0" w:color="auto"/>
                  <w:left w:val="nil"/>
                  <w:bottom w:val="dotted" w:sz="4" w:space="0" w:color="auto"/>
                  <w:right w:val="nil"/>
                </w:tcBorders>
                <w:shd w:val="clear" w:color="auto" w:fill="FFFFFF"/>
              </w:tcPr>
            </w:tcPrChange>
          </w:tcPr>
          <w:p w14:paraId="5970D410"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236" w:author="Amit Popat" w:date="2022-07-11T10:40:00Z">
              <w:tcPr>
                <w:tcW w:w="4320" w:type="dxa"/>
                <w:tcBorders>
                  <w:top w:val="dotted" w:sz="4" w:space="0" w:color="auto"/>
                  <w:left w:val="nil"/>
                  <w:bottom w:val="dotted" w:sz="4" w:space="0" w:color="auto"/>
                  <w:right w:val="nil"/>
                </w:tcBorders>
                <w:shd w:val="clear" w:color="auto" w:fill="FFFFFF"/>
              </w:tcPr>
            </w:tcPrChange>
          </w:tcPr>
          <w:p w14:paraId="5884478C"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237" w:author="Amit Popat" w:date="2022-07-11T10:40:00Z">
              <w:tcPr>
                <w:tcW w:w="864" w:type="dxa"/>
                <w:tcBorders>
                  <w:top w:val="dotted" w:sz="4" w:space="0" w:color="auto"/>
                  <w:left w:val="nil"/>
                  <w:bottom w:val="dotted" w:sz="4" w:space="0" w:color="auto"/>
                  <w:right w:val="nil"/>
                </w:tcBorders>
                <w:shd w:val="clear" w:color="auto" w:fill="FFFFFF"/>
              </w:tcPr>
            </w:tcPrChange>
          </w:tcPr>
          <w:p w14:paraId="65B9A89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38" w:author="Amit Popat" w:date="2022-07-11T10:40:00Z">
              <w:tcPr>
                <w:tcW w:w="1008" w:type="dxa"/>
                <w:tcBorders>
                  <w:top w:val="dotted" w:sz="4" w:space="0" w:color="auto"/>
                  <w:left w:val="nil"/>
                  <w:bottom w:val="dotted" w:sz="4" w:space="0" w:color="auto"/>
                  <w:right w:val="nil"/>
                </w:tcBorders>
                <w:shd w:val="clear" w:color="auto" w:fill="FFFFFF"/>
              </w:tcPr>
            </w:tcPrChange>
          </w:tcPr>
          <w:p w14:paraId="1E867850" w14:textId="77777777" w:rsidR="004C2D45" w:rsidRDefault="004C2D45">
            <w:pPr>
              <w:pStyle w:val="MsgTableBody"/>
              <w:jc w:val="center"/>
              <w:rPr>
                <w:noProof/>
              </w:rPr>
            </w:pPr>
            <w:r>
              <w:rPr>
                <w:noProof/>
              </w:rPr>
              <w:t>12</w:t>
            </w:r>
          </w:p>
        </w:tc>
      </w:tr>
      <w:tr w:rsidR="004C2D45" w:rsidRPr="004C2D45" w14:paraId="633BE5F0" w14:textId="77777777" w:rsidTr="00E56816">
        <w:trPr>
          <w:jc w:val="center"/>
          <w:trPrChange w:id="23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40" w:author="Amit Popat" w:date="2022-07-11T10:40:00Z">
              <w:tcPr>
                <w:tcW w:w="2880" w:type="dxa"/>
                <w:tcBorders>
                  <w:top w:val="dotted" w:sz="4" w:space="0" w:color="auto"/>
                  <w:left w:val="nil"/>
                  <w:bottom w:val="dotted" w:sz="4" w:space="0" w:color="auto"/>
                  <w:right w:val="nil"/>
                </w:tcBorders>
                <w:shd w:val="clear" w:color="auto" w:fill="FFFFFF"/>
              </w:tcPr>
            </w:tcPrChange>
          </w:tcPr>
          <w:p w14:paraId="64937A3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41" w:author="Amit Popat" w:date="2022-07-11T10:40:00Z">
              <w:tcPr>
                <w:tcW w:w="4320" w:type="dxa"/>
                <w:tcBorders>
                  <w:top w:val="dotted" w:sz="4" w:space="0" w:color="auto"/>
                  <w:left w:val="nil"/>
                  <w:bottom w:val="dotted" w:sz="4" w:space="0" w:color="auto"/>
                  <w:right w:val="nil"/>
                </w:tcBorders>
                <w:shd w:val="clear" w:color="auto" w:fill="FFFFFF"/>
              </w:tcPr>
            </w:tcPrChange>
          </w:tcPr>
          <w:p w14:paraId="08C4D1C0"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Change w:id="242" w:author="Amit Popat" w:date="2022-07-11T10:40:00Z">
              <w:tcPr>
                <w:tcW w:w="864" w:type="dxa"/>
                <w:tcBorders>
                  <w:top w:val="dotted" w:sz="4" w:space="0" w:color="auto"/>
                  <w:left w:val="nil"/>
                  <w:bottom w:val="dotted" w:sz="4" w:space="0" w:color="auto"/>
                  <w:right w:val="nil"/>
                </w:tcBorders>
                <w:shd w:val="clear" w:color="auto" w:fill="FFFFFF"/>
              </w:tcPr>
            </w:tcPrChange>
          </w:tcPr>
          <w:p w14:paraId="01AF5B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43" w:author="Amit Popat" w:date="2022-07-11T10:40:00Z">
              <w:tcPr>
                <w:tcW w:w="1008" w:type="dxa"/>
                <w:tcBorders>
                  <w:top w:val="dotted" w:sz="4" w:space="0" w:color="auto"/>
                  <w:left w:val="nil"/>
                  <w:bottom w:val="dotted" w:sz="4" w:space="0" w:color="auto"/>
                  <w:right w:val="nil"/>
                </w:tcBorders>
                <w:shd w:val="clear" w:color="auto" w:fill="FFFFFF"/>
              </w:tcPr>
            </w:tcPrChange>
          </w:tcPr>
          <w:p w14:paraId="3F59631B" w14:textId="77777777" w:rsidR="004C2D45" w:rsidRDefault="004C2D45">
            <w:pPr>
              <w:pStyle w:val="MsgTableBody"/>
              <w:jc w:val="center"/>
              <w:rPr>
                <w:noProof/>
              </w:rPr>
            </w:pPr>
          </w:p>
        </w:tc>
      </w:tr>
      <w:tr w:rsidR="004C2D45" w:rsidRPr="004C2D45" w14:paraId="550FD15D" w14:textId="77777777" w:rsidTr="00E56816">
        <w:trPr>
          <w:jc w:val="center"/>
          <w:trPrChange w:id="24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45" w:author="Amit Popat" w:date="2022-07-11T10:40:00Z">
              <w:tcPr>
                <w:tcW w:w="2880" w:type="dxa"/>
                <w:tcBorders>
                  <w:top w:val="dotted" w:sz="4" w:space="0" w:color="auto"/>
                  <w:left w:val="nil"/>
                  <w:bottom w:val="dotted" w:sz="4" w:space="0" w:color="auto"/>
                  <w:right w:val="nil"/>
                </w:tcBorders>
                <w:shd w:val="clear" w:color="auto" w:fill="FFFFFF"/>
              </w:tcPr>
            </w:tcPrChange>
          </w:tcPr>
          <w:p w14:paraId="0BF124F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46" w:author="Amit Popat" w:date="2022-07-11T10:40:00Z">
              <w:tcPr>
                <w:tcW w:w="4320" w:type="dxa"/>
                <w:tcBorders>
                  <w:top w:val="dotted" w:sz="4" w:space="0" w:color="auto"/>
                  <w:left w:val="nil"/>
                  <w:bottom w:val="dotted" w:sz="4" w:space="0" w:color="auto"/>
                  <w:right w:val="nil"/>
                </w:tcBorders>
                <w:shd w:val="clear" w:color="auto" w:fill="FFFFFF"/>
              </w:tcPr>
            </w:tcPrChange>
          </w:tcPr>
          <w:p w14:paraId="3D231BF3" w14:textId="77777777" w:rsidR="004C2D45" w:rsidRDefault="004C2D4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Change w:id="247" w:author="Amit Popat" w:date="2022-07-11T10:40:00Z">
              <w:tcPr>
                <w:tcW w:w="864" w:type="dxa"/>
                <w:tcBorders>
                  <w:top w:val="dotted" w:sz="4" w:space="0" w:color="auto"/>
                  <w:left w:val="nil"/>
                  <w:bottom w:val="dotted" w:sz="4" w:space="0" w:color="auto"/>
                  <w:right w:val="nil"/>
                </w:tcBorders>
                <w:shd w:val="clear" w:color="auto" w:fill="FFFFFF"/>
              </w:tcPr>
            </w:tcPrChange>
          </w:tcPr>
          <w:p w14:paraId="06F4106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48" w:author="Amit Popat" w:date="2022-07-11T10:40:00Z">
              <w:tcPr>
                <w:tcW w:w="1008" w:type="dxa"/>
                <w:tcBorders>
                  <w:top w:val="dotted" w:sz="4" w:space="0" w:color="auto"/>
                  <w:left w:val="nil"/>
                  <w:bottom w:val="dotted" w:sz="4" w:space="0" w:color="auto"/>
                  <w:right w:val="nil"/>
                </w:tcBorders>
                <w:shd w:val="clear" w:color="auto" w:fill="FFFFFF"/>
              </w:tcPr>
            </w:tcPrChange>
          </w:tcPr>
          <w:p w14:paraId="5C26BC3A" w14:textId="77777777" w:rsidR="004C2D45" w:rsidRDefault="004C2D45">
            <w:pPr>
              <w:pStyle w:val="MsgTableBody"/>
              <w:jc w:val="center"/>
              <w:rPr>
                <w:noProof/>
              </w:rPr>
            </w:pPr>
          </w:p>
        </w:tc>
      </w:tr>
      <w:tr w:rsidR="004C2D45" w:rsidRPr="004C2D45" w14:paraId="0CA7AFB7" w14:textId="77777777" w:rsidTr="00E56816">
        <w:trPr>
          <w:jc w:val="center"/>
          <w:trPrChange w:id="24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50" w:author="Amit Popat" w:date="2022-07-11T10:40:00Z">
              <w:tcPr>
                <w:tcW w:w="2880" w:type="dxa"/>
                <w:tcBorders>
                  <w:top w:val="dotted" w:sz="4" w:space="0" w:color="auto"/>
                  <w:left w:val="nil"/>
                  <w:bottom w:val="dotted" w:sz="4" w:space="0" w:color="auto"/>
                  <w:right w:val="nil"/>
                </w:tcBorders>
                <w:shd w:val="clear" w:color="auto" w:fill="FFFFFF"/>
              </w:tcPr>
            </w:tcPrChange>
          </w:tcPr>
          <w:p w14:paraId="5ADFC3E3"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251" w:author="Amit Popat" w:date="2022-07-11T10:40:00Z">
              <w:tcPr>
                <w:tcW w:w="4320" w:type="dxa"/>
                <w:tcBorders>
                  <w:top w:val="dotted" w:sz="4" w:space="0" w:color="auto"/>
                  <w:left w:val="nil"/>
                  <w:bottom w:val="dotted" w:sz="4" w:space="0" w:color="auto"/>
                  <w:right w:val="nil"/>
                </w:tcBorders>
                <w:shd w:val="clear" w:color="auto" w:fill="FFFFFF"/>
              </w:tcPr>
            </w:tcPrChange>
          </w:tcPr>
          <w:p w14:paraId="556AB2E8"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252" w:author="Amit Popat" w:date="2022-07-11T10:40:00Z">
              <w:tcPr>
                <w:tcW w:w="864" w:type="dxa"/>
                <w:tcBorders>
                  <w:top w:val="dotted" w:sz="4" w:space="0" w:color="auto"/>
                  <w:left w:val="nil"/>
                  <w:bottom w:val="dotted" w:sz="4" w:space="0" w:color="auto"/>
                  <w:right w:val="nil"/>
                </w:tcBorders>
                <w:shd w:val="clear" w:color="auto" w:fill="FFFFFF"/>
              </w:tcPr>
            </w:tcPrChange>
          </w:tcPr>
          <w:p w14:paraId="795E472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53" w:author="Amit Popat" w:date="2022-07-11T10:40:00Z">
              <w:tcPr>
                <w:tcW w:w="1008" w:type="dxa"/>
                <w:tcBorders>
                  <w:top w:val="dotted" w:sz="4" w:space="0" w:color="auto"/>
                  <w:left w:val="nil"/>
                  <w:bottom w:val="dotted" w:sz="4" w:space="0" w:color="auto"/>
                  <w:right w:val="nil"/>
                </w:tcBorders>
                <w:shd w:val="clear" w:color="auto" w:fill="FFFFFF"/>
              </w:tcPr>
            </w:tcPrChange>
          </w:tcPr>
          <w:p w14:paraId="30DC409E" w14:textId="77777777" w:rsidR="004C2D45" w:rsidRDefault="004C2D45">
            <w:pPr>
              <w:pStyle w:val="MsgTableBody"/>
              <w:jc w:val="center"/>
              <w:rPr>
                <w:noProof/>
              </w:rPr>
            </w:pPr>
            <w:r>
              <w:rPr>
                <w:noProof/>
              </w:rPr>
              <w:t>7</w:t>
            </w:r>
          </w:p>
        </w:tc>
      </w:tr>
      <w:tr w:rsidR="004C2D45" w:rsidRPr="004C2D45" w14:paraId="660823DA" w14:textId="77777777" w:rsidTr="00E56816">
        <w:trPr>
          <w:jc w:val="center"/>
          <w:trPrChange w:id="25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55" w:author="Amit Popat" w:date="2022-07-11T10:40:00Z">
              <w:tcPr>
                <w:tcW w:w="2880" w:type="dxa"/>
                <w:tcBorders>
                  <w:top w:val="dotted" w:sz="4" w:space="0" w:color="auto"/>
                  <w:left w:val="nil"/>
                  <w:bottom w:val="dotted" w:sz="4" w:space="0" w:color="auto"/>
                  <w:right w:val="nil"/>
                </w:tcBorders>
                <w:shd w:val="clear" w:color="auto" w:fill="FFFFFF"/>
              </w:tcPr>
            </w:tcPrChange>
          </w:tcPr>
          <w:p w14:paraId="180CA971"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256" w:author="Amit Popat" w:date="2022-07-11T10:40:00Z">
              <w:tcPr>
                <w:tcW w:w="4320" w:type="dxa"/>
                <w:tcBorders>
                  <w:top w:val="dotted" w:sz="4" w:space="0" w:color="auto"/>
                  <w:left w:val="nil"/>
                  <w:bottom w:val="dotted" w:sz="4" w:space="0" w:color="auto"/>
                  <w:right w:val="nil"/>
                </w:tcBorders>
                <w:shd w:val="clear" w:color="auto" w:fill="FFFFFF"/>
              </w:tcPr>
            </w:tcPrChange>
          </w:tcPr>
          <w:p w14:paraId="38CD231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257" w:author="Amit Popat" w:date="2022-07-11T10:40:00Z">
              <w:tcPr>
                <w:tcW w:w="864" w:type="dxa"/>
                <w:tcBorders>
                  <w:top w:val="dotted" w:sz="4" w:space="0" w:color="auto"/>
                  <w:left w:val="nil"/>
                  <w:bottom w:val="dotted" w:sz="4" w:space="0" w:color="auto"/>
                  <w:right w:val="nil"/>
                </w:tcBorders>
                <w:shd w:val="clear" w:color="auto" w:fill="FFFFFF"/>
              </w:tcPr>
            </w:tcPrChange>
          </w:tcPr>
          <w:p w14:paraId="30C868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58" w:author="Amit Popat" w:date="2022-07-11T10:40:00Z">
              <w:tcPr>
                <w:tcW w:w="1008" w:type="dxa"/>
                <w:tcBorders>
                  <w:top w:val="dotted" w:sz="4" w:space="0" w:color="auto"/>
                  <w:left w:val="nil"/>
                  <w:bottom w:val="dotted" w:sz="4" w:space="0" w:color="auto"/>
                  <w:right w:val="nil"/>
                </w:tcBorders>
                <w:shd w:val="clear" w:color="auto" w:fill="FFFFFF"/>
              </w:tcPr>
            </w:tcPrChange>
          </w:tcPr>
          <w:p w14:paraId="134F58A3" w14:textId="77777777" w:rsidR="004C2D45" w:rsidRDefault="004C2D45">
            <w:pPr>
              <w:pStyle w:val="MsgTableBody"/>
              <w:jc w:val="center"/>
              <w:rPr>
                <w:noProof/>
              </w:rPr>
            </w:pPr>
          </w:p>
        </w:tc>
      </w:tr>
      <w:tr w:rsidR="004C2D45" w:rsidRPr="004C2D45" w14:paraId="21D29DCD" w14:textId="77777777" w:rsidTr="00E56816">
        <w:trPr>
          <w:jc w:val="center"/>
          <w:trPrChange w:id="25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60" w:author="Amit Popat" w:date="2022-07-11T10:40:00Z">
              <w:tcPr>
                <w:tcW w:w="2880" w:type="dxa"/>
                <w:tcBorders>
                  <w:top w:val="dotted" w:sz="4" w:space="0" w:color="auto"/>
                  <w:left w:val="nil"/>
                  <w:bottom w:val="dotted" w:sz="4" w:space="0" w:color="auto"/>
                  <w:right w:val="nil"/>
                </w:tcBorders>
                <w:shd w:val="clear" w:color="auto" w:fill="FFFFFF"/>
              </w:tcPr>
            </w:tcPrChange>
          </w:tcPr>
          <w:p w14:paraId="61545CB4" w14:textId="77777777" w:rsidR="004C2D45" w:rsidRDefault="004C2D45">
            <w:pPr>
              <w:pStyle w:val="MsgTableBody"/>
              <w:rPr>
                <w:noProof/>
              </w:rPr>
            </w:pPr>
            <w:r>
              <w:rPr>
                <w:noProof/>
              </w:rPr>
              <w:lastRenderedPageBreak/>
              <w:t xml:space="preserve">    [{NTE}]</w:t>
            </w:r>
          </w:p>
        </w:tc>
        <w:tc>
          <w:tcPr>
            <w:tcW w:w="4321" w:type="dxa"/>
            <w:tcBorders>
              <w:top w:val="dotted" w:sz="4" w:space="0" w:color="auto"/>
              <w:left w:val="nil"/>
              <w:bottom w:val="dotted" w:sz="4" w:space="0" w:color="auto"/>
              <w:right w:val="nil"/>
            </w:tcBorders>
            <w:shd w:val="clear" w:color="auto" w:fill="FFFFFF"/>
            <w:tcPrChange w:id="261" w:author="Amit Popat" w:date="2022-07-11T10:40:00Z">
              <w:tcPr>
                <w:tcW w:w="4320" w:type="dxa"/>
                <w:tcBorders>
                  <w:top w:val="dotted" w:sz="4" w:space="0" w:color="auto"/>
                  <w:left w:val="nil"/>
                  <w:bottom w:val="dotted" w:sz="4" w:space="0" w:color="auto"/>
                  <w:right w:val="nil"/>
                </w:tcBorders>
                <w:shd w:val="clear" w:color="auto" w:fill="FFFFFF"/>
              </w:tcPr>
            </w:tcPrChange>
          </w:tcPr>
          <w:p w14:paraId="7C753E8D"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262" w:author="Amit Popat" w:date="2022-07-11T10:40:00Z">
              <w:tcPr>
                <w:tcW w:w="864" w:type="dxa"/>
                <w:tcBorders>
                  <w:top w:val="dotted" w:sz="4" w:space="0" w:color="auto"/>
                  <w:left w:val="nil"/>
                  <w:bottom w:val="dotted" w:sz="4" w:space="0" w:color="auto"/>
                  <w:right w:val="nil"/>
                </w:tcBorders>
                <w:shd w:val="clear" w:color="auto" w:fill="FFFFFF"/>
              </w:tcPr>
            </w:tcPrChange>
          </w:tcPr>
          <w:p w14:paraId="38EDAD4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263" w:author="Amit Popat" w:date="2022-07-11T10:40:00Z">
              <w:tcPr>
                <w:tcW w:w="1008" w:type="dxa"/>
                <w:tcBorders>
                  <w:top w:val="dotted" w:sz="4" w:space="0" w:color="auto"/>
                  <w:left w:val="nil"/>
                  <w:bottom w:val="dotted" w:sz="4" w:space="0" w:color="auto"/>
                  <w:right w:val="nil"/>
                </w:tcBorders>
                <w:shd w:val="clear" w:color="auto" w:fill="FFFFFF"/>
              </w:tcPr>
            </w:tcPrChange>
          </w:tcPr>
          <w:p w14:paraId="111D0843" w14:textId="77777777" w:rsidR="004C2D45" w:rsidRDefault="004C2D45">
            <w:pPr>
              <w:pStyle w:val="MsgTableBody"/>
              <w:jc w:val="center"/>
              <w:rPr>
                <w:noProof/>
              </w:rPr>
            </w:pPr>
            <w:r>
              <w:rPr>
                <w:noProof/>
              </w:rPr>
              <w:t>2</w:t>
            </w:r>
          </w:p>
        </w:tc>
      </w:tr>
      <w:tr w:rsidR="004C2D45" w:rsidRPr="004C2D45" w14:paraId="6174FC81" w14:textId="77777777" w:rsidTr="00E56816">
        <w:trPr>
          <w:jc w:val="center"/>
          <w:trPrChange w:id="26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65" w:author="Amit Popat" w:date="2022-07-11T10:40:00Z">
              <w:tcPr>
                <w:tcW w:w="2880" w:type="dxa"/>
                <w:tcBorders>
                  <w:top w:val="dotted" w:sz="4" w:space="0" w:color="auto"/>
                  <w:left w:val="nil"/>
                  <w:bottom w:val="dotted" w:sz="4" w:space="0" w:color="auto"/>
                  <w:right w:val="nil"/>
                </w:tcBorders>
                <w:shd w:val="clear" w:color="auto" w:fill="FFFFFF"/>
              </w:tcPr>
            </w:tcPrChange>
          </w:tcPr>
          <w:p w14:paraId="27FC827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66" w:author="Amit Popat" w:date="2022-07-11T10:40:00Z">
              <w:tcPr>
                <w:tcW w:w="4320" w:type="dxa"/>
                <w:tcBorders>
                  <w:top w:val="dotted" w:sz="4" w:space="0" w:color="auto"/>
                  <w:left w:val="nil"/>
                  <w:bottom w:val="dotted" w:sz="4" w:space="0" w:color="auto"/>
                  <w:right w:val="nil"/>
                </w:tcBorders>
                <w:shd w:val="clear" w:color="auto" w:fill="FFFFFF"/>
              </w:tcPr>
            </w:tcPrChange>
          </w:tcPr>
          <w:p w14:paraId="1D24C8AC" w14:textId="77777777" w:rsidR="004C2D45" w:rsidRDefault="004C2D4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Change w:id="267" w:author="Amit Popat" w:date="2022-07-11T10:40:00Z">
              <w:tcPr>
                <w:tcW w:w="864" w:type="dxa"/>
                <w:tcBorders>
                  <w:top w:val="dotted" w:sz="4" w:space="0" w:color="auto"/>
                  <w:left w:val="nil"/>
                  <w:bottom w:val="dotted" w:sz="4" w:space="0" w:color="auto"/>
                  <w:right w:val="nil"/>
                </w:tcBorders>
                <w:shd w:val="clear" w:color="auto" w:fill="FFFFFF"/>
              </w:tcPr>
            </w:tcPrChange>
          </w:tcPr>
          <w:p w14:paraId="27333AF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68" w:author="Amit Popat" w:date="2022-07-11T10:40:00Z">
              <w:tcPr>
                <w:tcW w:w="1008" w:type="dxa"/>
                <w:tcBorders>
                  <w:top w:val="dotted" w:sz="4" w:space="0" w:color="auto"/>
                  <w:left w:val="nil"/>
                  <w:bottom w:val="dotted" w:sz="4" w:space="0" w:color="auto"/>
                  <w:right w:val="nil"/>
                </w:tcBorders>
                <w:shd w:val="clear" w:color="auto" w:fill="FFFFFF"/>
              </w:tcPr>
            </w:tcPrChange>
          </w:tcPr>
          <w:p w14:paraId="736AC0D7" w14:textId="77777777" w:rsidR="004C2D45" w:rsidRDefault="004C2D45">
            <w:pPr>
              <w:pStyle w:val="MsgTableBody"/>
              <w:jc w:val="center"/>
              <w:rPr>
                <w:noProof/>
              </w:rPr>
            </w:pPr>
          </w:p>
        </w:tc>
      </w:tr>
      <w:tr w:rsidR="004C2D45" w:rsidRPr="004C2D45" w14:paraId="2EB15446" w14:textId="77777777" w:rsidTr="00E56816">
        <w:trPr>
          <w:jc w:val="center"/>
          <w:trPrChange w:id="26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70" w:author="Amit Popat" w:date="2022-07-11T10:40:00Z">
              <w:tcPr>
                <w:tcW w:w="2880" w:type="dxa"/>
                <w:tcBorders>
                  <w:top w:val="dotted" w:sz="4" w:space="0" w:color="auto"/>
                  <w:left w:val="nil"/>
                  <w:bottom w:val="dotted" w:sz="4" w:space="0" w:color="auto"/>
                  <w:right w:val="nil"/>
                </w:tcBorders>
                <w:shd w:val="clear" w:color="auto" w:fill="FFFFFF"/>
              </w:tcPr>
            </w:tcPrChange>
          </w:tcPr>
          <w:p w14:paraId="6007B93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71" w:author="Amit Popat" w:date="2022-07-11T10:40:00Z">
              <w:tcPr>
                <w:tcW w:w="4320" w:type="dxa"/>
                <w:tcBorders>
                  <w:top w:val="dotted" w:sz="4" w:space="0" w:color="auto"/>
                  <w:left w:val="nil"/>
                  <w:bottom w:val="dotted" w:sz="4" w:space="0" w:color="auto"/>
                  <w:right w:val="nil"/>
                </w:tcBorders>
                <w:shd w:val="clear" w:color="auto" w:fill="FFFFFF"/>
              </w:tcPr>
            </w:tcPrChange>
          </w:tcPr>
          <w:p w14:paraId="2358DFA7"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272" w:author="Amit Popat" w:date="2022-07-11T10:40:00Z">
              <w:tcPr>
                <w:tcW w:w="864" w:type="dxa"/>
                <w:tcBorders>
                  <w:top w:val="dotted" w:sz="4" w:space="0" w:color="auto"/>
                  <w:left w:val="nil"/>
                  <w:bottom w:val="dotted" w:sz="4" w:space="0" w:color="auto"/>
                  <w:right w:val="nil"/>
                </w:tcBorders>
                <w:shd w:val="clear" w:color="auto" w:fill="FFFFFF"/>
              </w:tcPr>
            </w:tcPrChange>
          </w:tcPr>
          <w:p w14:paraId="2388C2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73" w:author="Amit Popat" w:date="2022-07-11T10:40:00Z">
              <w:tcPr>
                <w:tcW w:w="1008" w:type="dxa"/>
                <w:tcBorders>
                  <w:top w:val="dotted" w:sz="4" w:space="0" w:color="auto"/>
                  <w:left w:val="nil"/>
                  <w:bottom w:val="dotted" w:sz="4" w:space="0" w:color="auto"/>
                  <w:right w:val="nil"/>
                </w:tcBorders>
                <w:shd w:val="clear" w:color="auto" w:fill="FFFFFF"/>
              </w:tcPr>
            </w:tcPrChange>
          </w:tcPr>
          <w:p w14:paraId="50963D0F" w14:textId="77777777" w:rsidR="004C2D45" w:rsidRDefault="004C2D45">
            <w:pPr>
              <w:pStyle w:val="MsgTableBody"/>
              <w:jc w:val="center"/>
              <w:rPr>
                <w:noProof/>
              </w:rPr>
            </w:pPr>
          </w:p>
        </w:tc>
      </w:tr>
      <w:tr w:rsidR="004C2D45" w:rsidRPr="004C2D45" w14:paraId="7C4F6521" w14:textId="77777777" w:rsidTr="00E56816">
        <w:trPr>
          <w:jc w:val="center"/>
          <w:trPrChange w:id="27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75" w:author="Amit Popat" w:date="2022-07-11T10:40:00Z">
              <w:tcPr>
                <w:tcW w:w="2880" w:type="dxa"/>
                <w:tcBorders>
                  <w:top w:val="dotted" w:sz="4" w:space="0" w:color="auto"/>
                  <w:left w:val="nil"/>
                  <w:bottom w:val="dotted" w:sz="4" w:space="0" w:color="auto"/>
                  <w:right w:val="nil"/>
                </w:tcBorders>
                <w:shd w:val="clear" w:color="auto" w:fill="FFFFFF"/>
              </w:tcPr>
            </w:tcPrChange>
          </w:tcPr>
          <w:p w14:paraId="63FAC384"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76" w:author="Amit Popat" w:date="2022-07-11T10:40:00Z">
              <w:tcPr>
                <w:tcW w:w="4320" w:type="dxa"/>
                <w:tcBorders>
                  <w:top w:val="dotted" w:sz="4" w:space="0" w:color="auto"/>
                  <w:left w:val="nil"/>
                  <w:bottom w:val="dotted" w:sz="4" w:space="0" w:color="auto"/>
                  <w:right w:val="nil"/>
                </w:tcBorders>
                <w:shd w:val="clear" w:color="auto" w:fill="FFFFFF"/>
              </w:tcPr>
            </w:tcPrChange>
          </w:tcPr>
          <w:p w14:paraId="262B80BD"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277" w:author="Amit Popat" w:date="2022-07-11T10:40:00Z">
              <w:tcPr>
                <w:tcW w:w="864" w:type="dxa"/>
                <w:tcBorders>
                  <w:top w:val="dotted" w:sz="4" w:space="0" w:color="auto"/>
                  <w:left w:val="nil"/>
                  <w:bottom w:val="dotted" w:sz="4" w:space="0" w:color="auto"/>
                  <w:right w:val="nil"/>
                </w:tcBorders>
                <w:shd w:val="clear" w:color="auto" w:fill="FFFFFF"/>
              </w:tcPr>
            </w:tcPrChange>
          </w:tcPr>
          <w:p w14:paraId="6DF687B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78" w:author="Amit Popat" w:date="2022-07-11T10:40:00Z">
              <w:tcPr>
                <w:tcW w:w="1008" w:type="dxa"/>
                <w:tcBorders>
                  <w:top w:val="dotted" w:sz="4" w:space="0" w:color="auto"/>
                  <w:left w:val="nil"/>
                  <w:bottom w:val="dotted" w:sz="4" w:space="0" w:color="auto"/>
                  <w:right w:val="nil"/>
                </w:tcBorders>
                <w:shd w:val="clear" w:color="auto" w:fill="FFFFFF"/>
              </w:tcPr>
            </w:tcPrChange>
          </w:tcPr>
          <w:p w14:paraId="25C11BAC" w14:textId="77777777" w:rsidR="004C2D45" w:rsidRDefault="004C2D45">
            <w:pPr>
              <w:pStyle w:val="MsgTableBody"/>
              <w:jc w:val="center"/>
              <w:rPr>
                <w:noProof/>
              </w:rPr>
            </w:pPr>
            <w:r>
              <w:rPr>
                <w:noProof/>
              </w:rPr>
              <w:t>12</w:t>
            </w:r>
          </w:p>
        </w:tc>
      </w:tr>
      <w:tr w:rsidR="004C2D45" w:rsidRPr="004C2D45" w14:paraId="16560DFA" w14:textId="77777777" w:rsidTr="00E56816">
        <w:trPr>
          <w:jc w:val="center"/>
          <w:trPrChange w:id="27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80" w:author="Amit Popat" w:date="2022-07-11T10:40:00Z">
              <w:tcPr>
                <w:tcW w:w="2880" w:type="dxa"/>
                <w:tcBorders>
                  <w:top w:val="dotted" w:sz="4" w:space="0" w:color="auto"/>
                  <w:left w:val="nil"/>
                  <w:bottom w:val="dotted" w:sz="4" w:space="0" w:color="auto"/>
                  <w:right w:val="nil"/>
                </w:tcBorders>
                <w:shd w:val="clear" w:color="auto" w:fill="FFFFFF"/>
              </w:tcPr>
            </w:tcPrChange>
          </w:tcPr>
          <w:p w14:paraId="0CE7A66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281" w:author="Amit Popat" w:date="2022-07-11T10:40:00Z">
              <w:tcPr>
                <w:tcW w:w="4320" w:type="dxa"/>
                <w:tcBorders>
                  <w:top w:val="dotted" w:sz="4" w:space="0" w:color="auto"/>
                  <w:left w:val="nil"/>
                  <w:bottom w:val="dotted" w:sz="4" w:space="0" w:color="auto"/>
                  <w:right w:val="nil"/>
                </w:tcBorders>
                <w:shd w:val="clear" w:color="auto" w:fill="FFFFFF"/>
              </w:tcPr>
            </w:tcPrChange>
          </w:tcPr>
          <w:p w14:paraId="2DE7FB10"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282" w:author="Amit Popat" w:date="2022-07-11T10:40:00Z">
              <w:tcPr>
                <w:tcW w:w="864" w:type="dxa"/>
                <w:tcBorders>
                  <w:top w:val="dotted" w:sz="4" w:space="0" w:color="auto"/>
                  <w:left w:val="nil"/>
                  <w:bottom w:val="dotted" w:sz="4" w:space="0" w:color="auto"/>
                  <w:right w:val="nil"/>
                </w:tcBorders>
                <w:shd w:val="clear" w:color="auto" w:fill="FFFFFF"/>
              </w:tcPr>
            </w:tcPrChange>
          </w:tcPr>
          <w:p w14:paraId="379764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83" w:author="Amit Popat" w:date="2022-07-11T10:40:00Z">
              <w:tcPr>
                <w:tcW w:w="1008" w:type="dxa"/>
                <w:tcBorders>
                  <w:top w:val="dotted" w:sz="4" w:space="0" w:color="auto"/>
                  <w:left w:val="nil"/>
                  <w:bottom w:val="dotted" w:sz="4" w:space="0" w:color="auto"/>
                  <w:right w:val="nil"/>
                </w:tcBorders>
                <w:shd w:val="clear" w:color="auto" w:fill="FFFFFF"/>
              </w:tcPr>
            </w:tcPrChange>
          </w:tcPr>
          <w:p w14:paraId="45F3000F" w14:textId="77777777" w:rsidR="004C2D45" w:rsidRDefault="004C2D45">
            <w:pPr>
              <w:pStyle w:val="MsgTableBody"/>
              <w:jc w:val="center"/>
              <w:rPr>
                <w:noProof/>
              </w:rPr>
            </w:pPr>
            <w:r>
              <w:rPr>
                <w:noProof/>
              </w:rPr>
              <w:t>2</w:t>
            </w:r>
          </w:p>
        </w:tc>
      </w:tr>
      <w:tr w:rsidR="004C2D45" w:rsidRPr="004C2D45" w14:paraId="682B136B" w14:textId="77777777" w:rsidTr="00E56816">
        <w:trPr>
          <w:jc w:val="center"/>
          <w:trPrChange w:id="28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85" w:author="Amit Popat" w:date="2022-07-11T10:40:00Z">
              <w:tcPr>
                <w:tcW w:w="2880" w:type="dxa"/>
                <w:tcBorders>
                  <w:top w:val="dotted" w:sz="4" w:space="0" w:color="auto"/>
                  <w:left w:val="nil"/>
                  <w:bottom w:val="dotted" w:sz="4" w:space="0" w:color="auto"/>
                  <w:right w:val="nil"/>
                </w:tcBorders>
                <w:shd w:val="clear" w:color="auto" w:fill="FFFFFF"/>
              </w:tcPr>
            </w:tcPrChange>
          </w:tcPr>
          <w:p w14:paraId="7E62F114"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286" w:author="Amit Popat" w:date="2022-07-11T10:40:00Z">
              <w:tcPr>
                <w:tcW w:w="4320" w:type="dxa"/>
                <w:tcBorders>
                  <w:top w:val="dotted" w:sz="4" w:space="0" w:color="auto"/>
                  <w:left w:val="nil"/>
                  <w:bottom w:val="dotted" w:sz="4" w:space="0" w:color="auto"/>
                  <w:right w:val="nil"/>
                </w:tcBorders>
                <w:shd w:val="clear" w:color="auto" w:fill="FFFFFF"/>
              </w:tcPr>
            </w:tcPrChange>
          </w:tcPr>
          <w:p w14:paraId="34C7947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287" w:author="Amit Popat" w:date="2022-07-11T10:40:00Z">
              <w:tcPr>
                <w:tcW w:w="864" w:type="dxa"/>
                <w:tcBorders>
                  <w:top w:val="dotted" w:sz="4" w:space="0" w:color="auto"/>
                  <w:left w:val="nil"/>
                  <w:bottom w:val="dotted" w:sz="4" w:space="0" w:color="auto"/>
                  <w:right w:val="nil"/>
                </w:tcBorders>
                <w:shd w:val="clear" w:color="auto" w:fill="FFFFFF"/>
              </w:tcPr>
            </w:tcPrChange>
          </w:tcPr>
          <w:p w14:paraId="67983B9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88" w:author="Amit Popat" w:date="2022-07-11T10:40:00Z">
              <w:tcPr>
                <w:tcW w:w="1008" w:type="dxa"/>
                <w:tcBorders>
                  <w:top w:val="dotted" w:sz="4" w:space="0" w:color="auto"/>
                  <w:left w:val="nil"/>
                  <w:bottom w:val="dotted" w:sz="4" w:space="0" w:color="auto"/>
                  <w:right w:val="nil"/>
                </w:tcBorders>
                <w:shd w:val="clear" w:color="auto" w:fill="FFFFFF"/>
              </w:tcPr>
            </w:tcPrChange>
          </w:tcPr>
          <w:p w14:paraId="56327122" w14:textId="77777777" w:rsidR="004C2D45" w:rsidRDefault="004C2D45">
            <w:pPr>
              <w:pStyle w:val="MsgTableBody"/>
              <w:jc w:val="center"/>
              <w:rPr>
                <w:noProof/>
              </w:rPr>
            </w:pPr>
            <w:r>
              <w:rPr>
                <w:noProof/>
              </w:rPr>
              <w:t>12</w:t>
            </w:r>
          </w:p>
        </w:tc>
      </w:tr>
      <w:tr w:rsidR="004C2D45" w:rsidRPr="004C2D45" w14:paraId="20BAC21C" w14:textId="77777777" w:rsidTr="00E56816">
        <w:trPr>
          <w:jc w:val="center"/>
          <w:trPrChange w:id="28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90" w:author="Amit Popat" w:date="2022-07-11T10:40:00Z">
              <w:tcPr>
                <w:tcW w:w="2880" w:type="dxa"/>
                <w:tcBorders>
                  <w:top w:val="dotted" w:sz="4" w:space="0" w:color="auto"/>
                  <w:left w:val="nil"/>
                  <w:bottom w:val="dotted" w:sz="4" w:space="0" w:color="auto"/>
                  <w:right w:val="nil"/>
                </w:tcBorders>
                <w:shd w:val="clear" w:color="auto" w:fill="FFFFFF"/>
              </w:tcPr>
            </w:tcPrChange>
          </w:tcPr>
          <w:p w14:paraId="5794E9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91" w:author="Amit Popat" w:date="2022-07-11T10:40:00Z">
              <w:tcPr>
                <w:tcW w:w="4320" w:type="dxa"/>
                <w:tcBorders>
                  <w:top w:val="dotted" w:sz="4" w:space="0" w:color="auto"/>
                  <w:left w:val="nil"/>
                  <w:bottom w:val="dotted" w:sz="4" w:space="0" w:color="auto"/>
                  <w:right w:val="nil"/>
                </w:tcBorders>
                <w:shd w:val="clear" w:color="auto" w:fill="FFFFFF"/>
              </w:tcPr>
            </w:tcPrChange>
          </w:tcPr>
          <w:p w14:paraId="06D0C5D4" w14:textId="5A4FEDCC"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292" w:author="Amit Popat" w:date="2022-07-11T10:40:00Z">
              <w:tcPr>
                <w:tcW w:w="864" w:type="dxa"/>
                <w:tcBorders>
                  <w:top w:val="dotted" w:sz="4" w:space="0" w:color="auto"/>
                  <w:left w:val="nil"/>
                  <w:bottom w:val="dotted" w:sz="4" w:space="0" w:color="auto"/>
                  <w:right w:val="nil"/>
                </w:tcBorders>
                <w:shd w:val="clear" w:color="auto" w:fill="FFFFFF"/>
              </w:tcPr>
            </w:tcPrChange>
          </w:tcPr>
          <w:p w14:paraId="124216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93" w:author="Amit Popat" w:date="2022-07-11T10:40:00Z">
              <w:tcPr>
                <w:tcW w:w="1008" w:type="dxa"/>
                <w:tcBorders>
                  <w:top w:val="dotted" w:sz="4" w:space="0" w:color="auto"/>
                  <w:left w:val="nil"/>
                  <w:bottom w:val="dotted" w:sz="4" w:space="0" w:color="auto"/>
                  <w:right w:val="nil"/>
                </w:tcBorders>
                <w:shd w:val="clear" w:color="auto" w:fill="FFFFFF"/>
              </w:tcPr>
            </w:tcPrChange>
          </w:tcPr>
          <w:p w14:paraId="0C5E8256" w14:textId="77777777" w:rsidR="004C2D45" w:rsidRDefault="004C2D45">
            <w:pPr>
              <w:pStyle w:val="MsgTableBody"/>
              <w:jc w:val="center"/>
              <w:rPr>
                <w:noProof/>
              </w:rPr>
            </w:pPr>
          </w:p>
        </w:tc>
      </w:tr>
      <w:tr w:rsidR="004C2D45" w:rsidRPr="004C2D45" w14:paraId="4AC15898" w14:textId="77777777" w:rsidTr="00E56816">
        <w:trPr>
          <w:jc w:val="center"/>
          <w:trPrChange w:id="29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95" w:author="Amit Popat" w:date="2022-07-11T10:40:00Z">
              <w:tcPr>
                <w:tcW w:w="2880" w:type="dxa"/>
                <w:tcBorders>
                  <w:top w:val="dotted" w:sz="4" w:space="0" w:color="auto"/>
                  <w:left w:val="nil"/>
                  <w:bottom w:val="dotted" w:sz="4" w:space="0" w:color="auto"/>
                  <w:right w:val="nil"/>
                </w:tcBorders>
                <w:shd w:val="clear" w:color="auto" w:fill="FFFFFF"/>
              </w:tcPr>
            </w:tcPrChange>
          </w:tcPr>
          <w:p w14:paraId="37B56DBC"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96" w:author="Amit Popat" w:date="2022-07-11T10:40:00Z">
              <w:tcPr>
                <w:tcW w:w="4320" w:type="dxa"/>
                <w:tcBorders>
                  <w:top w:val="dotted" w:sz="4" w:space="0" w:color="auto"/>
                  <w:left w:val="nil"/>
                  <w:bottom w:val="dotted" w:sz="4" w:space="0" w:color="auto"/>
                  <w:right w:val="nil"/>
                </w:tcBorders>
                <w:shd w:val="clear" w:color="auto" w:fill="FFFFFF"/>
              </w:tcPr>
            </w:tcPrChange>
          </w:tcPr>
          <w:p w14:paraId="463F9CAA" w14:textId="476284CC"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297" w:author="Amit Popat" w:date="2022-07-11T10:40:00Z">
              <w:tcPr>
                <w:tcW w:w="864" w:type="dxa"/>
                <w:tcBorders>
                  <w:top w:val="dotted" w:sz="4" w:space="0" w:color="auto"/>
                  <w:left w:val="nil"/>
                  <w:bottom w:val="dotted" w:sz="4" w:space="0" w:color="auto"/>
                  <w:right w:val="nil"/>
                </w:tcBorders>
                <w:shd w:val="clear" w:color="auto" w:fill="FFFFFF"/>
              </w:tcPr>
            </w:tcPrChange>
          </w:tcPr>
          <w:p w14:paraId="1169F7A8" w14:textId="298D703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298" w:author="Amit Popat" w:date="2022-07-11T10:40:00Z">
              <w:tcPr>
                <w:tcW w:w="1008" w:type="dxa"/>
                <w:tcBorders>
                  <w:top w:val="dotted" w:sz="4" w:space="0" w:color="auto"/>
                  <w:left w:val="nil"/>
                  <w:bottom w:val="dotted" w:sz="4" w:space="0" w:color="auto"/>
                  <w:right w:val="nil"/>
                </w:tcBorders>
                <w:shd w:val="clear" w:color="auto" w:fill="FFFFFF"/>
              </w:tcPr>
            </w:tcPrChange>
          </w:tcPr>
          <w:p w14:paraId="294EAFF7" w14:textId="77777777" w:rsidR="004C2D45" w:rsidRDefault="004C2D45">
            <w:pPr>
              <w:pStyle w:val="MsgTableBody"/>
              <w:jc w:val="center"/>
              <w:rPr>
                <w:noProof/>
              </w:rPr>
            </w:pPr>
            <w:r>
              <w:rPr>
                <w:noProof/>
              </w:rPr>
              <w:t>15</w:t>
            </w:r>
          </w:p>
        </w:tc>
      </w:tr>
      <w:tr w:rsidR="00B570EE" w:rsidRPr="004C2D45" w14:paraId="24CB2C00" w14:textId="77777777" w:rsidTr="00E56816">
        <w:trPr>
          <w:jc w:val="center"/>
          <w:trPrChange w:id="29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00" w:author="Amit Popat" w:date="2022-07-11T10:40:00Z">
              <w:tcPr>
                <w:tcW w:w="2880" w:type="dxa"/>
                <w:tcBorders>
                  <w:top w:val="dotted" w:sz="4" w:space="0" w:color="auto"/>
                  <w:left w:val="nil"/>
                  <w:bottom w:val="dotted" w:sz="4" w:space="0" w:color="auto"/>
                  <w:right w:val="nil"/>
                </w:tcBorders>
                <w:shd w:val="clear" w:color="auto" w:fill="FFFFFF"/>
              </w:tcPr>
            </w:tcPrChange>
          </w:tcPr>
          <w:p w14:paraId="76708C18"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301" w:author="Amit Popat" w:date="2022-07-11T10:40:00Z">
              <w:tcPr>
                <w:tcW w:w="4320" w:type="dxa"/>
                <w:tcBorders>
                  <w:top w:val="dotted" w:sz="4" w:space="0" w:color="auto"/>
                  <w:left w:val="nil"/>
                  <w:bottom w:val="dotted" w:sz="4" w:space="0" w:color="auto"/>
                  <w:right w:val="nil"/>
                </w:tcBorders>
                <w:shd w:val="clear" w:color="auto" w:fill="FFFFFF"/>
              </w:tcPr>
            </w:tcPrChange>
          </w:tcPr>
          <w:p w14:paraId="56BB5C7E" w14:textId="321682E3"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302" w:author="Amit Popat" w:date="2022-07-11T10:40:00Z">
              <w:tcPr>
                <w:tcW w:w="864" w:type="dxa"/>
                <w:tcBorders>
                  <w:top w:val="dotted" w:sz="4" w:space="0" w:color="auto"/>
                  <w:left w:val="nil"/>
                  <w:bottom w:val="dotted" w:sz="4" w:space="0" w:color="auto"/>
                  <w:right w:val="nil"/>
                </w:tcBorders>
                <w:shd w:val="clear" w:color="auto" w:fill="FFFFFF"/>
              </w:tcPr>
            </w:tcPrChange>
          </w:tcPr>
          <w:p w14:paraId="6CD83DA4"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03" w:author="Amit Popat" w:date="2022-07-11T10:40:00Z">
              <w:tcPr>
                <w:tcW w:w="1008" w:type="dxa"/>
                <w:tcBorders>
                  <w:top w:val="dotted" w:sz="4" w:space="0" w:color="auto"/>
                  <w:left w:val="nil"/>
                  <w:bottom w:val="dotted" w:sz="4" w:space="0" w:color="auto"/>
                  <w:right w:val="nil"/>
                </w:tcBorders>
                <w:shd w:val="clear" w:color="auto" w:fill="FFFFFF"/>
              </w:tcPr>
            </w:tcPrChange>
          </w:tcPr>
          <w:p w14:paraId="3EC19DB0" w14:textId="77777777" w:rsidR="00B570EE" w:rsidRDefault="00B570EE">
            <w:pPr>
              <w:pStyle w:val="MsgTableBody"/>
              <w:jc w:val="center"/>
              <w:rPr>
                <w:noProof/>
              </w:rPr>
            </w:pPr>
            <w:r>
              <w:rPr>
                <w:noProof/>
              </w:rPr>
              <w:t>7</w:t>
            </w:r>
          </w:p>
        </w:tc>
      </w:tr>
      <w:tr w:rsidR="004C2D45" w:rsidRPr="004C2D45" w14:paraId="236577AE" w14:textId="77777777" w:rsidTr="00E56816">
        <w:trPr>
          <w:jc w:val="center"/>
          <w:trPrChange w:id="30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05" w:author="Amit Popat" w:date="2022-07-11T10:40:00Z">
              <w:tcPr>
                <w:tcW w:w="2880" w:type="dxa"/>
                <w:tcBorders>
                  <w:top w:val="dotted" w:sz="4" w:space="0" w:color="auto"/>
                  <w:left w:val="nil"/>
                  <w:bottom w:val="dotted" w:sz="4" w:space="0" w:color="auto"/>
                  <w:right w:val="nil"/>
                </w:tcBorders>
                <w:shd w:val="clear" w:color="auto" w:fill="FFFFFF"/>
              </w:tcPr>
            </w:tcPrChange>
          </w:tcPr>
          <w:p w14:paraId="2163C548"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306" w:author="Amit Popat" w:date="2022-07-11T10:40:00Z">
              <w:tcPr>
                <w:tcW w:w="4320" w:type="dxa"/>
                <w:tcBorders>
                  <w:top w:val="dotted" w:sz="4" w:space="0" w:color="auto"/>
                  <w:left w:val="nil"/>
                  <w:bottom w:val="dotted" w:sz="4" w:space="0" w:color="auto"/>
                  <w:right w:val="nil"/>
                </w:tcBorders>
                <w:shd w:val="clear" w:color="auto" w:fill="FFFFFF"/>
              </w:tcPr>
            </w:tcPrChange>
          </w:tcPr>
          <w:p w14:paraId="0B94275D" w14:textId="24A80BF1"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307" w:author="Amit Popat" w:date="2022-07-11T10:40:00Z">
              <w:tcPr>
                <w:tcW w:w="864" w:type="dxa"/>
                <w:tcBorders>
                  <w:top w:val="dotted" w:sz="4" w:space="0" w:color="auto"/>
                  <w:left w:val="nil"/>
                  <w:bottom w:val="dotted" w:sz="4" w:space="0" w:color="auto"/>
                  <w:right w:val="nil"/>
                </w:tcBorders>
                <w:shd w:val="clear" w:color="auto" w:fill="FFFFFF"/>
              </w:tcPr>
            </w:tcPrChange>
          </w:tcPr>
          <w:p w14:paraId="4DB6C3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08" w:author="Amit Popat" w:date="2022-07-11T10:40:00Z">
              <w:tcPr>
                <w:tcW w:w="1008" w:type="dxa"/>
                <w:tcBorders>
                  <w:top w:val="dotted" w:sz="4" w:space="0" w:color="auto"/>
                  <w:left w:val="nil"/>
                  <w:bottom w:val="dotted" w:sz="4" w:space="0" w:color="auto"/>
                  <w:right w:val="nil"/>
                </w:tcBorders>
                <w:shd w:val="clear" w:color="auto" w:fill="FFFFFF"/>
              </w:tcPr>
            </w:tcPrChange>
          </w:tcPr>
          <w:p w14:paraId="778423FC" w14:textId="77777777" w:rsidR="004C2D45" w:rsidRDefault="004C2D45">
            <w:pPr>
              <w:pStyle w:val="MsgTableBody"/>
              <w:jc w:val="center"/>
              <w:rPr>
                <w:noProof/>
              </w:rPr>
            </w:pPr>
            <w:r>
              <w:rPr>
                <w:noProof/>
              </w:rPr>
              <w:t>12</w:t>
            </w:r>
          </w:p>
        </w:tc>
      </w:tr>
      <w:tr w:rsidR="004C2D45" w:rsidRPr="004C2D45" w14:paraId="4BD49054" w14:textId="77777777" w:rsidTr="00E56816">
        <w:trPr>
          <w:jc w:val="center"/>
          <w:trPrChange w:id="30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10" w:author="Amit Popat" w:date="2022-07-11T10:40:00Z">
              <w:tcPr>
                <w:tcW w:w="2880" w:type="dxa"/>
                <w:tcBorders>
                  <w:top w:val="dotted" w:sz="4" w:space="0" w:color="auto"/>
                  <w:left w:val="nil"/>
                  <w:bottom w:val="dotted" w:sz="4" w:space="0" w:color="auto"/>
                  <w:right w:val="nil"/>
                </w:tcBorders>
                <w:shd w:val="clear" w:color="auto" w:fill="FFFFFF"/>
              </w:tcPr>
            </w:tcPrChange>
          </w:tcPr>
          <w:p w14:paraId="06AD0E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11" w:author="Amit Popat" w:date="2022-07-11T10:40:00Z">
              <w:tcPr>
                <w:tcW w:w="4320" w:type="dxa"/>
                <w:tcBorders>
                  <w:top w:val="dotted" w:sz="4" w:space="0" w:color="auto"/>
                  <w:left w:val="nil"/>
                  <w:bottom w:val="dotted" w:sz="4" w:space="0" w:color="auto"/>
                  <w:right w:val="nil"/>
                </w:tcBorders>
                <w:shd w:val="clear" w:color="auto" w:fill="FFFFFF"/>
              </w:tcPr>
            </w:tcPrChange>
          </w:tcPr>
          <w:p w14:paraId="382077D9" w14:textId="5DDEEF58"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312" w:author="Amit Popat" w:date="2022-07-11T10:40:00Z">
              <w:tcPr>
                <w:tcW w:w="864" w:type="dxa"/>
                <w:tcBorders>
                  <w:top w:val="dotted" w:sz="4" w:space="0" w:color="auto"/>
                  <w:left w:val="nil"/>
                  <w:bottom w:val="dotted" w:sz="4" w:space="0" w:color="auto"/>
                  <w:right w:val="nil"/>
                </w:tcBorders>
                <w:shd w:val="clear" w:color="auto" w:fill="FFFFFF"/>
              </w:tcPr>
            </w:tcPrChange>
          </w:tcPr>
          <w:p w14:paraId="50A29C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13" w:author="Amit Popat" w:date="2022-07-11T10:40:00Z">
              <w:tcPr>
                <w:tcW w:w="1008" w:type="dxa"/>
                <w:tcBorders>
                  <w:top w:val="dotted" w:sz="4" w:space="0" w:color="auto"/>
                  <w:left w:val="nil"/>
                  <w:bottom w:val="dotted" w:sz="4" w:space="0" w:color="auto"/>
                  <w:right w:val="nil"/>
                </w:tcBorders>
                <w:shd w:val="clear" w:color="auto" w:fill="FFFFFF"/>
              </w:tcPr>
            </w:tcPrChange>
          </w:tcPr>
          <w:p w14:paraId="0966E7BA" w14:textId="77777777" w:rsidR="004C2D45" w:rsidRDefault="004C2D45">
            <w:pPr>
              <w:pStyle w:val="MsgTableBody"/>
              <w:jc w:val="center"/>
              <w:rPr>
                <w:noProof/>
              </w:rPr>
            </w:pPr>
          </w:p>
        </w:tc>
      </w:tr>
      <w:tr w:rsidR="004C2D45" w:rsidRPr="004C2D45" w14:paraId="57453B5C" w14:textId="77777777" w:rsidTr="00E56816">
        <w:trPr>
          <w:jc w:val="center"/>
          <w:trPrChange w:id="31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15" w:author="Amit Popat" w:date="2022-07-11T10:40:00Z">
              <w:tcPr>
                <w:tcW w:w="2880" w:type="dxa"/>
                <w:tcBorders>
                  <w:top w:val="dotted" w:sz="4" w:space="0" w:color="auto"/>
                  <w:left w:val="nil"/>
                  <w:bottom w:val="dotted" w:sz="4" w:space="0" w:color="auto"/>
                  <w:right w:val="nil"/>
                </w:tcBorders>
                <w:shd w:val="clear" w:color="auto" w:fill="FFFFFF"/>
              </w:tcPr>
            </w:tcPrChange>
          </w:tcPr>
          <w:p w14:paraId="34B1C47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16" w:author="Amit Popat" w:date="2022-07-11T10:40:00Z">
              <w:tcPr>
                <w:tcW w:w="4320" w:type="dxa"/>
                <w:tcBorders>
                  <w:top w:val="dotted" w:sz="4" w:space="0" w:color="auto"/>
                  <w:left w:val="nil"/>
                  <w:bottom w:val="dotted" w:sz="4" w:space="0" w:color="auto"/>
                  <w:right w:val="nil"/>
                </w:tcBorders>
                <w:shd w:val="clear" w:color="auto" w:fill="FFFFFF"/>
              </w:tcPr>
            </w:tcPrChange>
          </w:tcPr>
          <w:p w14:paraId="22CB4D9F"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317" w:author="Amit Popat" w:date="2022-07-11T10:40:00Z">
              <w:tcPr>
                <w:tcW w:w="864" w:type="dxa"/>
                <w:tcBorders>
                  <w:top w:val="dotted" w:sz="4" w:space="0" w:color="auto"/>
                  <w:left w:val="nil"/>
                  <w:bottom w:val="dotted" w:sz="4" w:space="0" w:color="auto"/>
                  <w:right w:val="nil"/>
                </w:tcBorders>
                <w:shd w:val="clear" w:color="auto" w:fill="FFFFFF"/>
              </w:tcPr>
            </w:tcPrChange>
          </w:tcPr>
          <w:p w14:paraId="6C6D83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18" w:author="Amit Popat" w:date="2022-07-11T10:40:00Z">
              <w:tcPr>
                <w:tcW w:w="1008" w:type="dxa"/>
                <w:tcBorders>
                  <w:top w:val="dotted" w:sz="4" w:space="0" w:color="auto"/>
                  <w:left w:val="nil"/>
                  <w:bottom w:val="dotted" w:sz="4" w:space="0" w:color="auto"/>
                  <w:right w:val="nil"/>
                </w:tcBorders>
                <w:shd w:val="clear" w:color="auto" w:fill="FFFFFF"/>
              </w:tcPr>
            </w:tcPrChange>
          </w:tcPr>
          <w:p w14:paraId="40535088" w14:textId="77777777" w:rsidR="004C2D45" w:rsidRDefault="004C2D45">
            <w:pPr>
              <w:pStyle w:val="MsgTableBody"/>
              <w:jc w:val="center"/>
              <w:rPr>
                <w:noProof/>
              </w:rPr>
            </w:pPr>
          </w:p>
        </w:tc>
      </w:tr>
      <w:tr w:rsidR="004C2D45" w:rsidRPr="004C2D45" w14:paraId="3AE77A3D" w14:textId="77777777" w:rsidTr="00E56816">
        <w:trPr>
          <w:jc w:val="center"/>
          <w:trPrChange w:id="31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20" w:author="Amit Popat" w:date="2022-07-11T10:40:00Z">
              <w:tcPr>
                <w:tcW w:w="2880" w:type="dxa"/>
                <w:tcBorders>
                  <w:top w:val="dotted" w:sz="4" w:space="0" w:color="auto"/>
                  <w:left w:val="nil"/>
                  <w:bottom w:val="dotted" w:sz="4" w:space="0" w:color="auto"/>
                  <w:right w:val="nil"/>
                </w:tcBorders>
                <w:shd w:val="clear" w:color="auto" w:fill="FFFFFF"/>
              </w:tcPr>
            </w:tcPrChange>
          </w:tcPr>
          <w:p w14:paraId="16031CFB"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321" w:author="Amit Popat" w:date="2022-07-11T10:40:00Z">
              <w:tcPr>
                <w:tcW w:w="4320" w:type="dxa"/>
                <w:tcBorders>
                  <w:top w:val="dotted" w:sz="4" w:space="0" w:color="auto"/>
                  <w:left w:val="nil"/>
                  <w:bottom w:val="dotted" w:sz="4" w:space="0" w:color="auto"/>
                  <w:right w:val="nil"/>
                </w:tcBorders>
                <w:shd w:val="clear" w:color="auto" w:fill="FFFFFF"/>
              </w:tcPr>
            </w:tcPrChange>
          </w:tcPr>
          <w:p w14:paraId="107B7385"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322" w:author="Amit Popat" w:date="2022-07-11T10:40:00Z">
              <w:tcPr>
                <w:tcW w:w="864" w:type="dxa"/>
                <w:tcBorders>
                  <w:top w:val="dotted" w:sz="4" w:space="0" w:color="auto"/>
                  <w:left w:val="nil"/>
                  <w:bottom w:val="dotted" w:sz="4" w:space="0" w:color="auto"/>
                  <w:right w:val="nil"/>
                </w:tcBorders>
                <w:shd w:val="clear" w:color="auto" w:fill="FFFFFF"/>
              </w:tcPr>
            </w:tcPrChange>
          </w:tcPr>
          <w:p w14:paraId="6B0B80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23" w:author="Amit Popat" w:date="2022-07-11T10:40:00Z">
              <w:tcPr>
                <w:tcW w:w="1008" w:type="dxa"/>
                <w:tcBorders>
                  <w:top w:val="dotted" w:sz="4" w:space="0" w:color="auto"/>
                  <w:left w:val="nil"/>
                  <w:bottom w:val="dotted" w:sz="4" w:space="0" w:color="auto"/>
                  <w:right w:val="nil"/>
                </w:tcBorders>
                <w:shd w:val="clear" w:color="auto" w:fill="FFFFFF"/>
              </w:tcPr>
            </w:tcPrChange>
          </w:tcPr>
          <w:p w14:paraId="335ABBE8" w14:textId="77777777" w:rsidR="004C2D45" w:rsidRDefault="004C2D45">
            <w:pPr>
              <w:pStyle w:val="MsgTableBody"/>
              <w:jc w:val="center"/>
              <w:rPr>
                <w:noProof/>
                <w:lang w:val="fr-FR"/>
              </w:rPr>
            </w:pPr>
            <w:r>
              <w:rPr>
                <w:noProof/>
                <w:lang w:val="fr-FR"/>
              </w:rPr>
              <w:t>7</w:t>
            </w:r>
          </w:p>
        </w:tc>
      </w:tr>
      <w:tr w:rsidR="004C2D45" w:rsidRPr="004C2D45" w14:paraId="76C48247" w14:textId="77777777" w:rsidTr="00E56816">
        <w:trPr>
          <w:jc w:val="center"/>
          <w:trPrChange w:id="32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25" w:author="Amit Popat" w:date="2022-07-11T10:40:00Z">
              <w:tcPr>
                <w:tcW w:w="2880" w:type="dxa"/>
                <w:tcBorders>
                  <w:top w:val="dotted" w:sz="4" w:space="0" w:color="auto"/>
                  <w:left w:val="nil"/>
                  <w:bottom w:val="dotted" w:sz="4" w:space="0" w:color="auto"/>
                  <w:right w:val="nil"/>
                </w:tcBorders>
                <w:shd w:val="clear" w:color="auto" w:fill="FFFFFF"/>
              </w:tcPr>
            </w:tcPrChange>
          </w:tcPr>
          <w:p w14:paraId="5D495086"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326" w:author="Amit Popat" w:date="2022-07-11T10:40:00Z">
              <w:tcPr>
                <w:tcW w:w="4320" w:type="dxa"/>
                <w:tcBorders>
                  <w:top w:val="dotted" w:sz="4" w:space="0" w:color="auto"/>
                  <w:left w:val="nil"/>
                  <w:bottom w:val="dotted" w:sz="4" w:space="0" w:color="auto"/>
                  <w:right w:val="nil"/>
                </w:tcBorders>
                <w:shd w:val="clear" w:color="auto" w:fill="FFFFFF"/>
              </w:tcPr>
            </w:tcPrChange>
          </w:tcPr>
          <w:p w14:paraId="60A300C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327" w:author="Amit Popat" w:date="2022-07-11T10:40:00Z">
              <w:tcPr>
                <w:tcW w:w="864" w:type="dxa"/>
                <w:tcBorders>
                  <w:top w:val="dotted" w:sz="4" w:space="0" w:color="auto"/>
                  <w:left w:val="nil"/>
                  <w:bottom w:val="dotted" w:sz="4" w:space="0" w:color="auto"/>
                  <w:right w:val="nil"/>
                </w:tcBorders>
                <w:shd w:val="clear" w:color="auto" w:fill="FFFFFF"/>
              </w:tcPr>
            </w:tcPrChange>
          </w:tcPr>
          <w:p w14:paraId="6861421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28" w:author="Amit Popat" w:date="2022-07-11T10:40:00Z">
              <w:tcPr>
                <w:tcW w:w="1008" w:type="dxa"/>
                <w:tcBorders>
                  <w:top w:val="dotted" w:sz="4" w:space="0" w:color="auto"/>
                  <w:left w:val="nil"/>
                  <w:bottom w:val="dotted" w:sz="4" w:space="0" w:color="auto"/>
                  <w:right w:val="nil"/>
                </w:tcBorders>
                <w:shd w:val="clear" w:color="auto" w:fill="FFFFFF"/>
              </w:tcPr>
            </w:tcPrChange>
          </w:tcPr>
          <w:p w14:paraId="7631FD04" w14:textId="77777777" w:rsidR="004C2D45" w:rsidRDefault="004C2D45">
            <w:pPr>
              <w:pStyle w:val="MsgTableBody"/>
              <w:jc w:val="center"/>
              <w:rPr>
                <w:noProof/>
                <w:lang w:val="fr-FR"/>
              </w:rPr>
            </w:pPr>
          </w:p>
        </w:tc>
      </w:tr>
      <w:tr w:rsidR="004C2D45" w:rsidRPr="004C2D45" w14:paraId="2C4164D6" w14:textId="77777777" w:rsidTr="00E56816">
        <w:trPr>
          <w:jc w:val="center"/>
          <w:trPrChange w:id="32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30" w:author="Amit Popat" w:date="2022-07-11T10:40:00Z">
              <w:tcPr>
                <w:tcW w:w="2880" w:type="dxa"/>
                <w:tcBorders>
                  <w:top w:val="dotted" w:sz="4" w:space="0" w:color="auto"/>
                  <w:left w:val="nil"/>
                  <w:bottom w:val="dotted" w:sz="4" w:space="0" w:color="auto"/>
                  <w:right w:val="nil"/>
                </w:tcBorders>
                <w:shd w:val="clear" w:color="auto" w:fill="FFFFFF"/>
              </w:tcPr>
            </w:tcPrChange>
          </w:tcPr>
          <w:p w14:paraId="6BC6D97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331" w:author="Amit Popat" w:date="2022-07-11T10:40:00Z">
              <w:tcPr>
                <w:tcW w:w="4320" w:type="dxa"/>
                <w:tcBorders>
                  <w:top w:val="dotted" w:sz="4" w:space="0" w:color="auto"/>
                  <w:left w:val="nil"/>
                  <w:bottom w:val="dotted" w:sz="4" w:space="0" w:color="auto"/>
                  <w:right w:val="nil"/>
                </w:tcBorders>
                <w:shd w:val="clear" w:color="auto" w:fill="FFFFFF"/>
              </w:tcPr>
            </w:tcPrChange>
          </w:tcPr>
          <w:p w14:paraId="4692D925"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332" w:author="Amit Popat" w:date="2022-07-11T10:40:00Z">
              <w:tcPr>
                <w:tcW w:w="864" w:type="dxa"/>
                <w:tcBorders>
                  <w:top w:val="dotted" w:sz="4" w:space="0" w:color="auto"/>
                  <w:left w:val="nil"/>
                  <w:bottom w:val="dotted" w:sz="4" w:space="0" w:color="auto"/>
                  <w:right w:val="nil"/>
                </w:tcBorders>
                <w:shd w:val="clear" w:color="auto" w:fill="FFFFFF"/>
              </w:tcPr>
            </w:tcPrChange>
          </w:tcPr>
          <w:p w14:paraId="0AA12B99"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333" w:author="Amit Popat" w:date="2022-07-11T10:40:00Z">
              <w:tcPr>
                <w:tcW w:w="1008" w:type="dxa"/>
                <w:tcBorders>
                  <w:top w:val="dotted" w:sz="4" w:space="0" w:color="auto"/>
                  <w:left w:val="nil"/>
                  <w:bottom w:val="dotted" w:sz="4" w:space="0" w:color="auto"/>
                  <w:right w:val="nil"/>
                </w:tcBorders>
                <w:shd w:val="clear" w:color="auto" w:fill="FFFFFF"/>
              </w:tcPr>
            </w:tcPrChange>
          </w:tcPr>
          <w:p w14:paraId="6412472D" w14:textId="77777777" w:rsidR="004C2D45" w:rsidRDefault="004C2D45">
            <w:pPr>
              <w:pStyle w:val="MsgTableBody"/>
              <w:jc w:val="center"/>
              <w:rPr>
                <w:noProof/>
                <w:lang w:val="fr-FR"/>
              </w:rPr>
            </w:pPr>
          </w:p>
        </w:tc>
      </w:tr>
      <w:tr w:rsidR="004C2D45" w:rsidRPr="004C2D45" w14:paraId="2E25C863" w14:textId="77777777" w:rsidTr="00E56816">
        <w:trPr>
          <w:jc w:val="center"/>
          <w:trPrChange w:id="33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35" w:author="Amit Popat" w:date="2022-07-11T10:40:00Z">
              <w:tcPr>
                <w:tcW w:w="2880" w:type="dxa"/>
                <w:tcBorders>
                  <w:top w:val="dotted" w:sz="4" w:space="0" w:color="auto"/>
                  <w:left w:val="nil"/>
                  <w:bottom w:val="dotted" w:sz="4" w:space="0" w:color="auto"/>
                  <w:right w:val="nil"/>
                </w:tcBorders>
                <w:shd w:val="clear" w:color="auto" w:fill="FFFFFF"/>
              </w:tcPr>
            </w:tcPrChange>
          </w:tcPr>
          <w:p w14:paraId="63C63743" w14:textId="77777777" w:rsidR="004C2D45" w:rsidRDefault="004C2D45">
            <w:pPr>
              <w:pStyle w:val="MsgTableBody"/>
              <w:rPr>
                <w:noProof/>
              </w:rPr>
            </w:pPr>
            <w:r>
              <w:rPr>
                <w:noProof/>
                <w:lang w:val="fr-FR"/>
              </w:rPr>
              <w:t xml:space="preserve">    </w:t>
            </w:r>
            <w:r>
              <w:rPr>
                <w:noProof/>
              </w:rPr>
              <w:t>}]</w:t>
            </w:r>
          </w:p>
        </w:tc>
        <w:tc>
          <w:tcPr>
            <w:tcW w:w="4321" w:type="dxa"/>
            <w:tcBorders>
              <w:top w:val="dotted" w:sz="4" w:space="0" w:color="auto"/>
              <w:left w:val="nil"/>
              <w:bottom w:val="dotted" w:sz="4" w:space="0" w:color="auto"/>
              <w:right w:val="nil"/>
            </w:tcBorders>
            <w:shd w:val="clear" w:color="auto" w:fill="FFFFFF"/>
            <w:tcPrChange w:id="336" w:author="Amit Popat" w:date="2022-07-11T10:40:00Z">
              <w:tcPr>
                <w:tcW w:w="4320" w:type="dxa"/>
                <w:tcBorders>
                  <w:top w:val="dotted" w:sz="4" w:space="0" w:color="auto"/>
                  <w:left w:val="nil"/>
                  <w:bottom w:val="dotted" w:sz="4" w:space="0" w:color="auto"/>
                  <w:right w:val="nil"/>
                </w:tcBorders>
                <w:shd w:val="clear" w:color="auto" w:fill="FFFFFF"/>
              </w:tcPr>
            </w:tcPrChange>
          </w:tcPr>
          <w:p w14:paraId="4642F728"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337" w:author="Amit Popat" w:date="2022-07-11T10:40:00Z">
              <w:tcPr>
                <w:tcW w:w="864" w:type="dxa"/>
                <w:tcBorders>
                  <w:top w:val="dotted" w:sz="4" w:space="0" w:color="auto"/>
                  <w:left w:val="nil"/>
                  <w:bottom w:val="dotted" w:sz="4" w:space="0" w:color="auto"/>
                  <w:right w:val="nil"/>
                </w:tcBorders>
                <w:shd w:val="clear" w:color="auto" w:fill="FFFFFF"/>
              </w:tcPr>
            </w:tcPrChange>
          </w:tcPr>
          <w:p w14:paraId="1210900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38" w:author="Amit Popat" w:date="2022-07-11T10:40:00Z">
              <w:tcPr>
                <w:tcW w:w="1008" w:type="dxa"/>
                <w:tcBorders>
                  <w:top w:val="dotted" w:sz="4" w:space="0" w:color="auto"/>
                  <w:left w:val="nil"/>
                  <w:bottom w:val="dotted" w:sz="4" w:space="0" w:color="auto"/>
                  <w:right w:val="nil"/>
                </w:tcBorders>
                <w:shd w:val="clear" w:color="auto" w:fill="FFFFFF"/>
              </w:tcPr>
            </w:tcPrChange>
          </w:tcPr>
          <w:p w14:paraId="20711B01" w14:textId="77777777" w:rsidR="004C2D45" w:rsidRDefault="004C2D45">
            <w:pPr>
              <w:pStyle w:val="MsgTableBody"/>
              <w:jc w:val="center"/>
              <w:rPr>
                <w:noProof/>
              </w:rPr>
            </w:pPr>
          </w:p>
        </w:tc>
      </w:tr>
      <w:tr w:rsidR="004C2D45" w:rsidRPr="004C2D45" w14:paraId="04120372" w14:textId="77777777" w:rsidTr="00E56816">
        <w:trPr>
          <w:jc w:val="center"/>
          <w:trPrChange w:id="33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40" w:author="Amit Popat" w:date="2022-07-11T10:40:00Z">
              <w:tcPr>
                <w:tcW w:w="2880" w:type="dxa"/>
                <w:tcBorders>
                  <w:top w:val="dotted" w:sz="4" w:space="0" w:color="auto"/>
                  <w:left w:val="nil"/>
                  <w:bottom w:val="dotted" w:sz="4" w:space="0" w:color="auto"/>
                  <w:right w:val="nil"/>
                </w:tcBorders>
                <w:shd w:val="clear" w:color="auto" w:fill="FFFFFF"/>
              </w:tcPr>
            </w:tcPrChange>
          </w:tcPr>
          <w:p w14:paraId="7A853B5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41" w:author="Amit Popat" w:date="2022-07-11T10:40:00Z">
              <w:tcPr>
                <w:tcW w:w="4320" w:type="dxa"/>
                <w:tcBorders>
                  <w:top w:val="dotted" w:sz="4" w:space="0" w:color="auto"/>
                  <w:left w:val="nil"/>
                  <w:bottom w:val="dotted" w:sz="4" w:space="0" w:color="auto"/>
                  <w:right w:val="nil"/>
                </w:tcBorders>
                <w:shd w:val="clear" w:color="auto" w:fill="FFFFFF"/>
              </w:tcPr>
            </w:tcPrChange>
          </w:tcPr>
          <w:p w14:paraId="6441FCA6"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Change w:id="342" w:author="Amit Popat" w:date="2022-07-11T10:40:00Z">
              <w:tcPr>
                <w:tcW w:w="864" w:type="dxa"/>
                <w:tcBorders>
                  <w:top w:val="dotted" w:sz="4" w:space="0" w:color="auto"/>
                  <w:left w:val="nil"/>
                  <w:bottom w:val="dotted" w:sz="4" w:space="0" w:color="auto"/>
                  <w:right w:val="nil"/>
                </w:tcBorders>
                <w:shd w:val="clear" w:color="auto" w:fill="FFFFFF"/>
              </w:tcPr>
            </w:tcPrChange>
          </w:tcPr>
          <w:p w14:paraId="528665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43" w:author="Amit Popat" w:date="2022-07-11T10:40:00Z">
              <w:tcPr>
                <w:tcW w:w="1008" w:type="dxa"/>
                <w:tcBorders>
                  <w:top w:val="dotted" w:sz="4" w:space="0" w:color="auto"/>
                  <w:left w:val="nil"/>
                  <w:bottom w:val="dotted" w:sz="4" w:space="0" w:color="auto"/>
                  <w:right w:val="nil"/>
                </w:tcBorders>
                <w:shd w:val="clear" w:color="auto" w:fill="FFFFFF"/>
              </w:tcPr>
            </w:tcPrChange>
          </w:tcPr>
          <w:p w14:paraId="08E99551" w14:textId="77777777" w:rsidR="004C2D45" w:rsidRDefault="004C2D45">
            <w:pPr>
              <w:pStyle w:val="MsgTableBody"/>
              <w:jc w:val="center"/>
              <w:rPr>
                <w:noProof/>
              </w:rPr>
            </w:pPr>
          </w:p>
        </w:tc>
      </w:tr>
      <w:tr w:rsidR="004C2D45" w:rsidRPr="004C2D45" w14:paraId="07925975" w14:textId="77777777" w:rsidTr="00E56816">
        <w:trPr>
          <w:jc w:val="center"/>
          <w:trPrChange w:id="34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45" w:author="Amit Popat" w:date="2022-07-11T10:40:00Z">
              <w:tcPr>
                <w:tcW w:w="2880" w:type="dxa"/>
                <w:tcBorders>
                  <w:top w:val="dotted" w:sz="4" w:space="0" w:color="auto"/>
                  <w:left w:val="nil"/>
                  <w:bottom w:val="dotted" w:sz="4" w:space="0" w:color="auto"/>
                  <w:right w:val="nil"/>
                </w:tcBorders>
                <w:shd w:val="clear" w:color="auto" w:fill="FFFFFF"/>
              </w:tcPr>
            </w:tcPrChange>
          </w:tcPr>
          <w:p w14:paraId="421AD6A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46" w:author="Amit Popat" w:date="2022-07-11T10:40:00Z">
              <w:tcPr>
                <w:tcW w:w="4320" w:type="dxa"/>
                <w:tcBorders>
                  <w:top w:val="dotted" w:sz="4" w:space="0" w:color="auto"/>
                  <w:left w:val="nil"/>
                  <w:bottom w:val="dotted" w:sz="4" w:space="0" w:color="auto"/>
                  <w:right w:val="nil"/>
                </w:tcBorders>
                <w:shd w:val="clear" w:color="auto" w:fill="FFFFFF"/>
              </w:tcPr>
            </w:tcPrChange>
          </w:tcPr>
          <w:p w14:paraId="1AAA6F69"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347" w:author="Amit Popat" w:date="2022-07-11T10:40:00Z">
              <w:tcPr>
                <w:tcW w:w="864" w:type="dxa"/>
                <w:tcBorders>
                  <w:top w:val="dotted" w:sz="4" w:space="0" w:color="auto"/>
                  <w:left w:val="nil"/>
                  <w:bottom w:val="dotted" w:sz="4" w:space="0" w:color="auto"/>
                  <w:right w:val="nil"/>
                </w:tcBorders>
                <w:shd w:val="clear" w:color="auto" w:fill="FFFFFF"/>
              </w:tcPr>
            </w:tcPrChange>
          </w:tcPr>
          <w:p w14:paraId="1780CA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48" w:author="Amit Popat" w:date="2022-07-11T10:40:00Z">
              <w:tcPr>
                <w:tcW w:w="1008" w:type="dxa"/>
                <w:tcBorders>
                  <w:top w:val="dotted" w:sz="4" w:space="0" w:color="auto"/>
                  <w:left w:val="nil"/>
                  <w:bottom w:val="dotted" w:sz="4" w:space="0" w:color="auto"/>
                  <w:right w:val="nil"/>
                </w:tcBorders>
                <w:shd w:val="clear" w:color="auto" w:fill="FFFFFF"/>
              </w:tcPr>
            </w:tcPrChange>
          </w:tcPr>
          <w:p w14:paraId="42DF321D" w14:textId="77777777" w:rsidR="004C2D45" w:rsidRDefault="004C2D45">
            <w:pPr>
              <w:pStyle w:val="MsgTableBody"/>
              <w:jc w:val="center"/>
              <w:rPr>
                <w:noProof/>
              </w:rPr>
            </w:pPr>
          </w:p>
        </w:tc>
      </w:tr>
      <w:tr w:rsidR="004C2D45" w:rsidRPr="004C2D45" w14:paraId="7D5DC886" w14:textId="77777777" w:rsidTr="00E56816">
        <w:trPr>
          <w:jc w:val="center"/>
          <w:trPrChange w:id="34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50" w:author="Amit Popat" w:date="2022-07-11T10:40:00Z">
              <w:tcPr>
                <w:tcW w:w="2880" w:type="dxa"/>
                <w:tcBorders>
                  <w:top w:val="dotted" w:sz="4" w:space="0" w:color="auto"/>
                  <w:left w:val="nil"/>
                  <w:bottom w:val="dotted" w:sz="4" w:space="0" w:color="auto"/>
                  <w:right w:val="nil"/>
                </w:tcBorders>
                <w:shd w:val="clear" w:color="auto" w:fill="FFFFFF"/>
              </w:tcPr>
            </w:tcPrChange>
          </w:tcPr>
          <w:p w14:paraId="147E8598"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351" w:author="Amit Popat" w:date="2022-07-11T10:40:00Z">
              <w:tcPr>
                <w:tcW w:w="4320" w:type="dxa"/>
                <w:tcBorders>
                  <w:top w:val="dotted" w:sz="4" w:space="0" w:color="auto"/>
                  <w:left w:val="nil"/>
                  <w:bottom w:val="dotted" w:sz="4" w:space="0" w:color="auto"/>
                  <w:right w:val="nil"/>
                </w:tcBorders>
                <w:shd w:val="clear" w:color="auto" w:fill="FFFFFF"/>
              </w:tcPr>
            </w:tcPrChange>
          </w:tcPr>
          <w:p w14:paraId="54D7D283"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352" w:author="Amit Popat" w:date="2022-07-11T10:40:00Z">
              <w:tcPr>
                <w:tcW w:w="864" w:type="dxa"/>
                <w:tcBorders>
                  <w:top w:val="dotted" w:sz="4" w:space="0" w:color="auto"/>
                  <w:left w:val="nil"/>
                  <w:bottom w:val="dotted" w:sz="4" w:space="0" w:color="auto"/>
                  <w:right w:val="nil"/>
                </w:tcBorders>
                <w:shd w:val="clear" w:color="auto" w:fill="FFFFFF"/>
              </w:tcPr>
            </w:tcPrChange>
          </w:tcPr>
          <w:p w14:paraId="76B3D19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53" w:author="Amit Popat" w:date="2022-07-11T10:40:00Z">
              <w:tcPr>
                <w:tcW w:w="1008" w:type="dxa"/>
                <w:tcBorders>
                  <w:top w:val="dotted" w:sz="4" w:space="0" w:color="auto"/>
                  <w:left w:val="nil"/>
                  <w:bottom w:val="dotted" w:sz="4" w:space="0" w:color="auto"/>
                  <w:right w:val="nil"/>
                </w:tcBorders>
                <w:shd w:val="clear" w:color="auto" w:fill="FFFFFF"/>
              </w:tcPr>
            </w:tcPrChange>
          </w:tcPr>
          <w:p w14:paraId="6B7B89AE" w14:textId="77777777" w:rsidR="004C2D45" w:rsidRDefault="004C2D45">
            <w:pPr>
              <w:pStyle w:val="MsgTableBody"/>
              <w:jc w:val="center"/>
              <w:rPr>
                <w:noProof/>
              </w:rPr>
            </w:pPr>
            <w:r>
              <w:rPr>
                <w:noProof/>
              </w:rPr>
              <w:t>4</w:t>
            </w:r>
          </w:p>
        </w:tc>
      </w:tr>
      <w:tr w:rsidR="004C2D45" w:rsidRPr="004C2D45" w14:paraId="6F74E68B" w14:textId="77777777" w:rsidTr="00E56816">
        <w:trPr>
          <w:jc w:val="center"/>
          <w:trPrChange w:id="35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55" w:author="Amit Popat" w:date="2022-07-11T10:40:00Z">
              <w:tcPr>
                <w:tcW w:w="2880" w:type="dxa"/>
                <w:tcBorders>
                  <w:top w:val="dotted" w:sz="4" w:space="0" w:color="auto"/>
                  <w:left w:val="nil"/>
                  <w:bottom w:val="dotted" w:sz="4" w:space="0" w:color="auto"/>
                  <w:right w:val="nil"/>
                </w:tcBorders>
                <w:shd w:val="clear" w:color="auto" w:fill="FFFFFF"/>
              </w:tcPr>
            </w:tcPrChange>
          </w:tcPr>
          <w:p w14:paraId="11E2C7A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56" w:author="Amit Popat" w:date="2022-07-11T10:40:00Z">
              <w:tcPr>
                <w:tcW w:w="4320" w:type="dxa"/>
                <w:tcBorders>
                  <w:top w:val="dotted" w:sz="4" w:space="0" w:color="auto"/>
                  <w:left w:val="nil"/>
                  <w:bottom w:val="dotted" w:sz="4" w:space="0" w:color="auto"/>
                  <w:right w:val="nil"/>
                </w:tcBorders>
                <w:shd w:val="clear" w:color="auto" w:fill="FFFFFF"/>
              </w:tcPr>
            </w:tcPrChange>
          </w:tcPr>
          <w:p w14:paraId="4412E93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357" w:author="Amit Popat" w:date="2022-07-11T10:40:00Z">
              <w:tcPr>
                <w:tcW w:w="864" w:type="dxa"/>
                <w:tcBorders>
                  <w:top w:val="dotted" w:sz="4" w:space="0" w:color="auto"/>
                  <w:left w:val="nil"/>
                  <w:bottom w:val="dotted" w:sz="4" w:space="0" w:color="auto"/>
                  <w:right w:val="nil"/>
                </w:tcBorders>
                <w:shd w:val="clear" w:color="auto" w:fill="FFFFFF"/>
              </w:tcPr>
            </w:tcPrChange>
          </w:tcPr>
          <w:p w14:paraId="248A24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58" w:author="Amit Popat" w:date="2022-07-11T10:40:00Z">
              <w:tcPr>
                <w:tcW w:w="1008" w:type="dxa"/>
                <w:tcBorders>
                  <w:top w:val="dotted" w:sz="4" w:space="0" w:color="auto"/>
                  <w:left w:val="nil"/>
                  <w:bottom w:val="dotted" w:sz="4" w:space="0" w:color="auto"/>
                  <w:right w:val="nil"/>
                </w:tcBorders>
                <w:shd w:val="clear" w:color="auto" w:fill="FFFFFF"/>
              </w:tcPr>
            </w:tcPrChange>
          </w:tcPr>
          <w:p w14:paraId="62A5031A" w14:textId="77777777" w:rsidR="004C2D45" w:rsidRDefault="004C2D45">
            <w:pPr>
              <w:pStyle w:val="MsgTableBody"/>
              <w:jc w:val="center"/>
              <w:rPr>
                <w:noProof/>
              </w:rPr>
            </w:pPr>
          </w:p>
        </w:tc>
      </w:tr>
      <w:tr w:rsidR="004C2D45" w:rsidRPr="004C2D45" w14:paraId="58C36360" w14:textId="77777777" w:rsidTr="00E56816">
        <w:trPr>
          <w:jc w:val="center"/>
          <w:trPrChange w:id="35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60" w:author="Amit Popat" w:date="2022-07-11T10:40:00Z">
              <w:tcPr>
                <w:tcW w:w="2880" w:type="dxa"/>
                <w:tcBorders>
                  <w:top w:val="dotted" w:sz="4" w:space="0" w:color="auto"/>
                  <w:left w:val="nil"/>
                  <w:bottom w:val="dotted" w:sz="4" w:space="0" w:color="auto"/>
                  <w:right w:val="nil"/>
                </w:tcBorders>
                <w:shd w:val="clear" w:color="auto" w:fill="FFFFFF"/>
              </w:tcPr>
            </w:tcPrChange>
          </w:tcPr>
          <w:p w14:paraId="72BD4420"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Change w:id="361" w:author="Amit Popat" w:date="2022-07-11T10:40:00Z">
              <w:tcPr>
                <w:tcW w:w="4320" w:type="dxa"/>
                <w:tcBorders>
                  <w:top w:val="dotted" w:sz="4" w:space="0" w:color="auto"/>
                  <w:left w:val="nil"/>
                  <w:bottom w:val="dotted" w:sz="4" w:space="0" w:color="auto"/>
                  <w:right w:val="nil"/>
                </w:tcBorders>
                <w:shd w:val="clear" w:color="auto" w:fill="FFFFFF"/>
              </w:tcPr>
            </w:tcPrChange>
          </w:tcPr>
          <w:p w14:paraId="61EB738A" w14:textId="77777777" w:rsidR="004C2D45" w:rsidRDefault="004C2D45">
            <w:pPr>
              <w:pStyle w:val="MsgTableBody"/>
              <w:rPr>
                <w:noProof/>
              </w:rPr>
            </w:pPr>
            <w:r>
              <w:rPr>
                <w:noProof/>
              </w:rPr>
              <w:t>--- CHOICE</w:t>
            </w:r>
            <w:r w:rsidR="00711A6E">
              <w:rPr>
                <w:noProof/>
              </w:rPr>
              <w:t xml:space="preserve"> begin</w:t>
            </w:r>
          </w:p>
        </w:tc>
        <w:tc>
          <w:tcPr>
            <w:tcW w:w="864" w:type="dxa"/>
            <w:tcBorders>
              <w:top w:val="dotted" w:sz="4" w:space="0" w:color="auto"/>
              <w:left w:val="nil"/>
              <w:bottom w:val="dotted" w:sz="4" w:space="0" w:color="auto"/>
              <w:right w:val="nil"/>
            </w:tcBorders>
            <w:shd w:val="clear" w:color="auto" w:fill="FFFFFF"/>
            <w:tcPrChange w:id="362" w:author="Amit Popat" w:date="2022-07-11T10:40:00Z">
              <w:tcPr>
                <w:tcW w:w="864" w:type="dxa"/>
                <w:tcBorders>
                  <w:top w:val="dotted" w:sz="4" w:space="0" w:color="auto"/>
                  <w:left w:val="nil"/>
                  <w:bottom w:val="dotted" w:sz="4" w:space="0" w:color="auto"/>
                  <w:right w:val="nil"/>
                </w:tcBorders>
                <w:shd w:val="clear" w:color="auto" w:fill="FFFFFF"/>
              </w:tcPr>
            </w:tcPrChange>
          </w:tcPr>
          <w:p w14:paraId="20BC4E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63" w:author="Amit Popat" w:date="2022-07-11T10:40:00Z">
              <w:tcPr>
                <w:tcW w:w="1008" w:type="dxa"/>
                <w:tcBorders>
                  <w:top w:val="dotted" w:sz="4" w:space="0" w:color="auto"/>
                  <w:left w:val="nil"/>
                  <w:bottom w:val="dotted" w:sz="4" w:space="0" w:color="auto"/>
                  <w:right w:val="nil"/>
                </w:tcBorders>
                <w:shd w:val="clear" w:color="auto" w:fill="FFFFFF"/>
              </w:tcPr>
            </w:tcPrChange>
          </w:tcPr>
          <w:p w14:paraId="732E7820" w14:textId="77777777" w:rsidR="004C2D45" w:rsidRDefault="004C2D45">
            <w:pPr>
              <w:pStyle w:val="MsgTableBody"/>
              <w:jc w:val="center"/>
              <w:rPr>
                <w:noProof/>
              </w:rPr>
            </w:pPr>
          </w:p>
        </w:tc>
      </w:tr>
      <w:tr w:rsidR="004C2D45" w:rsidRPr="004C2D45" w14:paraId="09E25634" w14:textId="77777777" w:rsidTr="00E56816">
        <w:trPr>
          <w:jc w:val="center"/>
          <w:trPrChange w:id="36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65" w:author="Amit Popat" w:date="2022-07-11T10:40:00Z">
              <w:tcPr>
                <w:tcW w:w="2880" w:type="dxa"/>
                <w:tcBorders>
                  <w:top w:val="dotted" w:sz="4" w:space="0" w:color="auto"/>
                  <w:left w:val="nil"/>
                  <w:bottom w:val="dotted" w:sz="4" w:space="0" w:color="auto"/>
                  <w:right w:val="nil"/>
                </w:tcBorders>
                <w:shd w:val="clear" w:color="auto" w:fill="FFFFFF"/>
              </w:tcPr>
            </w:tcPrChange>
          </w:tcPr>
          <w:p w14:paraId="5AC84E89"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Change w:id="366" w:author="Amit Popat" w:date="2022-07-11T10:40:00Z">
              <w:tcPr>
                <w:tcW w:w="4320" w:type="dxa"/>
                <w:tcBorders>
                  <w:top w:val="dotted" w:sz="4" w:space="0" w:color="auto"/>
                  <w:left w:val="nil"/>
                  <w:bottom w:val="dotted" w:sz="4" w:space="0" w:color="auto"/>
                  <w:right w:val="nil"/>
                </w:tcBorders>
                <w:shd w:val="clear" w:color="auto" w:fill="FFFFFF"/>
              </w:tcPr>
            </w:tcPrChange>
          </w:tcPr>
          <w:p w14:paraId="5179D6DA"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367" w:author="Amit Popat" w:date="2022-07-11T10:40:00Z">
              <w:tcPr>
                <w:tcW w:w="864" w:type="dxa"/>
                <w:tcBorders>
                  <w:top w:val="dotted" w:sz="4" w:space="0" w:color="auto"/>
                  <w:left w:val="nil"/>
                  <w:bottom w:val="dotted" w:sz="4" w:space="0" w:color="auto"/>
                  <w:right w:val="nil"/>
                </w:tcBorders>
                <w:shd w:val="clear" w:color="auto" w:fill="FFFFFF"/>
              </w:tcPr>
            </w:tcPrChange>
          </w:tcPr>
          <w:p w14:paraId="4A3457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68" w:author="Amit Popat" w:date="2022-07-11T10:40:00Z">
              <w:tcPr>
                <w:tcW w:w="1008" w:type="dxa"/>
                <w:tcBorders>
                  <w:top w:val="dotted" w:sz="4" w:space="0" w:color="auto"/>
                  <w:left w:val="nil"/>
                  <w:bottom w:val="dotted" w:sz="4" w:space="0" w:color="auto"/>
                  <w:right w:val="nil"/>
                </w:tcBorders>
                <w:shd w:val="clear" w:color="auto" w:fill="FFFFFF"/>
              </w:tcPr>
            </w:tcPrChange>
          </w:tcPr>
          <w:p w14:paraId="550A5EC4" w14:textId="77777777" w:rsidR="004C2D45" w:rsidRDefault="004C2D45">
            <w:pPr>
              <w:pStyle w:val="MsgTableBody"/>
              <w:jc w:val="center"/>
              <w:rPr>
                <w:noProof/>
              </w:rPr>
            </w:pPr>
            <w:r>
              <w:rPr>
                <w:noProof/>
              </w:rPr>
              <w:t>4</w:t>
            </w:r>
          </w:p>
        </w:tc>
      </w:tr>
      <w:tr w:rsidR="004C2D45" w:rsidRPr="004C2D45" w14:paraId="47112F3A" w14:textId="77777777" w:rsidTr="00E56816">
        <w:trPr>
          <w:jc w:val="center"/>
          <w:trPrChange w:id="36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70" w:author="Amit Popat" w:date="2022-07-11T10:40:00Z">
              <w:tcPr>
                <w:tcW w:w="2880" w:type="dxa"/>
                <w:tcBorders>
                  <w:top w:val="dotted" w:sz="4" w:space="0" w:color="auto"/>
                  <w:left w:val="nil"/>
                  <w:bottom w:val="dotted" w:sz="4" w:space="0" w:color="auto"/>
                  <w:right w:val="nil"/>
                </w:tcBorders>
                <w:shd w:val="clear" w:color="auto" w:fill="FFFFFF"/>
              </w:tcPr>
            </w:tcPrChange>
          </w:tcPr>
          <w:p w14:paraId="4B11C9E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71" w:author="Amit Popat" w:date="2022-07-11T10:40:00Z">
              <w:tcPr>
                <w:tcW w:w="4320" w:type="dxa"/>
                <w:tcBorders>
                  <w:top w:val="dotted" w:sz="4" w:space="0" w:color="auto"/>
                  <w:left w:val="nil"/>
                  <w:bottom w:val="dotted" w:sz="4" w:space="0" w:color="auto"/>
                  <w:right w:val="nil"/>
                </w:tcBorders>
                <w:shd w:val="clear" w:color="auto" w:fill="FFFFFF"/>
              </w:tcPr>
            </w:tcPrChange>
          </w:tcPr>
          <w:p w14:paraId="047C7C6B" w14:textId="77777777" w:rsidR="004C2D45" w:rsidRDefault="004C2D45">
            <w:pPr>
              <w:pStyle w:val="MsgTableBody"/>
              <w:rPr>
                <w:noProof/>
              </w:rPr>
            </w:pPr>
          </w:p>
        </w:tc>
        <w:tc>
          <w:tcPr>
            <w:tcW w:w="864" w:type="dxa"/>
            <w:tcBorders>
              <w:top w:val="dotted" w:sz="4" w:space="0" w:color="auto"/>
              <w:left w:val="nil"/>
              <w:bottom w:val="dotted" w:sz="4" w:space="0" w:color="auto"/>
              <w:right w:val="nil"/>
            </w:tcBorders>
            <w:shd w:val="clear" w:color="auto" w:fill="FFFFFF"/>
            <w:tcPrChange w:id="372" w:author="Amit Popat" w:date="2022-07-11T10:40:00Z">
              <w:tcPr>
                <w:tcW w:w="864" w:type="dxa"/>
                <w:tcBorders>
                  <w:top w:val="dotted" w:sz="4" w:space="0" w:color="auto"/>
                  <w:left w:val="nil"/>
                  <w:bottom w:val="dotted" w:sz="4" w:space="0" w:color="auto"/>
                  <w:right w:val="nil"/>
                </w:tcBorders>
                <w:shd w:val="clear" w:color="auto" w:fill="FFFFFF"/>
              </w:tcPr>
            </w:tcPrChange>
          </w:tcPr>
          <w:p w14:paraId="36BDB6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73" w:author="Amit Popat" w:date="2022-07-11T10:40:00Z">
              <w:tcPr>
                <w:tcW w:w="1008" w:type="dxa"/>
                <w:tcBorders>
                  <w:top w:val="dotted" w:sz="4" w:space="0" w:color="auto"/>
                  <w:left w:val="nil"/>
                  <w:bottom w:val="dotted" w:sz="4" w:space="0" w:color="auto"/>
                  <w:right w:val="nil"/>
                </w:tcBorders>
                <w:shd w:val="clear" w:color="auto" w:fill="FFFFFF"/>
              </w:tcPr>
            </w:tcPrChange>
          </w:tcPr>
          <w:p w14:paraId="271E0E23" w14:textId="77777777" w:rsidR="004C2D45" w:rsidRDefault="004C2D45">
            <w:pPr>
              <w:pStyle w:val="MsgTableBody"/>
              <w:jc w:val="center"/>
              <w:rPr>
                <w:noProof/>
              </w:rPr>
            </w:pPr>
          </w:p>
        </w:tc>
      </w:tr>
      <w:tr w:rsidR="004C2D45" w:rsidRPr="004C2D45" w14:paraId="611D8467" w14:textId="77777777" w:rsidTr="00E56816">
        <w:trPr>
          <w:jc w:val="center"/>
          <w:trPrChange w:id="37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75" w:author="Amit Popat" w:date="2022-07-11T10:40:00Z">
              <w:tcPr>
                <w:tcW w:w="2880" w:type="dxa"/>
                <w:tcBorders>
                  <w:top w:val="dotted" w:sz="4" w:space="0" w:color="auto"/>
                  <w:left w:val="nil"/>
                  <w:bottom w:val="dotted" w:sz="4" w:space="0" w:color="auto"/>
                  <w:right w:val="nil"/>
                </w:tcBorders>
                <w:shd w:val="clear" w:color="auto" w:fill="FFFFFF"/>
              </w:tcPr>
            </w:tcPrChange>
          </w:tcPr>
          <w:p w14:paraId="794DAE17" w14:textId="77777777" w:rsidR="004C2D45" w:rsidRDefault="000356BE">
            <w:pPr>
              <w:pStyle w:val="MsgTableBody"/>
              <w:rPr>
                <w:noProof/>
              </w:rPr>
            </w:pPr>
            <w:r>
              <w:rPr>
                <w:noProof/>
              </w:rPr>
              <w:t xml:space="preserve">       Hxx</w:t>
            </w:r>
          </w:p>
        </w:tc>
        <w:tc>
          <w:tcPr>
            <w:tcW w:w="4321" w:type="dxa"/>
            <w:tcBorders>
              <w:top w:val="dotted" w:sz="4" w:space="0" w:color="auto"/>
              <w:left w:val="nil"/>
              <w:bottom w:val="dotted" w:sz="4" w:space="0" w:color="auto"/>
              <w:right w:val="nil"/>
            </w:tcBorders>
            <w:shd w:val="clear" w:color="auto" w:fill="FFFFFF"/>
            <w:tcPrChange w:id="376" w:author="Amit Popat" w:date="2022-07-11T10:40:00Z">
              <w:tcPr>
                <w:tcW w:w="4320" w:type="dxa"/>
                <w:tcBorders>
                  <w:top w:val="dotted" w:sz="4" w:space="0" w:color="auto"/>
                  <w:left w:val="nil"/>
                  <w:bottom w:val="dotted" w:sz="4" w:space="0" w:color="auto"/>
                  <w:right w:val="nil"/>
                </w:tcBorders>
                <w:shd w:val="clear" w:color="auto" w:fill="FFFFFF"/>
              </w:tcPr>
            </w:tcPrChange>
          </w:tcPr>
          <w:p w14:paraId="341CA962" w14:textId="77777777" w:rsidR="004C2D45" w:rsidRDefault="004C2D45">
            <w:pPr>
              <w:pStyle w:val="MsgTableBody"/>
              <w:rPr>
                <w:noProof/>
              </w:rPr>
            </w:pPr>
            <w:r>
              <w:rPr>
                <w:noProof/>
              </w:rPr>
              <w:t>etc.</w:t>
            </w:r>
          </w:p>
        </w:tc>
        <w:tc>
          <w:tcPr>
            <w:tcW w:w="864" w:type="dxa"/>
            <w:tcBorders>
              <w:top w:val="dotted" w:sz="4" w:space="0" w:color="auto"/>
              <w:left w:val="nil"/>
              <w:bottom w:val="dotted" w:sz="4" w:space="0" w:color="auto"/>
              <w:right w:val="nil"/>
            </w:tcBorders>
            <w:shd w:val="clear" w:color="auto" w:fill="FFFFFF"/>
            <w:tcPrChange w:id="377" w:author="Amit Popat" w:date="2022-07-11T10:40:00Z">
              <w:tcPr>
                <w:tcW w:w="864" w:type="dxa"/>
                <w:tcBorders>
                  <w:top w:val="dotted" w:sz="4" w:space="0" w:color="auto"/>
                  <w:left w:val="nil"/>
                  <w:bottom w:val="dotted" w:sz="4" w:space="0" w:color="auto"/>
                  <w:right w:val="nil"/>
                </w:tcBorders>
                <w:shd w:val="clear" w:color="auto" w:fill="FFFFFF"/>
              </w:tcPr>
            </w:tcPrChange>
          </w:tcPr>
          <w:p w14:paraId="4A9AE65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78" w:author="Amit Popat" w:date="2022-07-11T10:40:00Z">
              <w:tcPr>
                <w:tcW w:w="1008" w:type="dxa"/>
                <w:tcBorders>
                  <w:top w:val="dotted" w:sz="4" w:space="0" w:color="auto"/>
                  <w:left w:val="nil"/>
                  <w:bottom w:val="dotted" w:sz="4" w:space="0" w:color="auto"/>
                  <w:right w:val="nil"/>
                </w:tcBorders>
                <w:shd w:val="clear" w:color="auto" w:fill="FFFFFF"/>
              </w:tcPr>
            </w:tcPrChange>
          </w:tcPr>
          <w:p w14:paraId="3383C4B1" w14:textId="77777777" w:rsidR="004C2D45" w:rsidRDefault="004C2D45">
            <w:pPr>
              <w:pStyle w:val="MsgTableBody"/>
              <w:jc w:val="center"/>
              <w:rPr>
                <w:noProof/>
              </w:rPr>
            </w:pPr>
          </w:p>
        </w:tc>
      </w:tr>
      <w:tr w:rsidR="004C2D45" w:rsidRPr="004C2D45" w14:paraId="6F1DA80D" w14:textId="77777777" w:rsidTr="00E56816">
        <w:trPr>
          <w:jc w:val="center"/>
          <w:trPrChange w:id="37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80" w:author="Amit Popat" w:date="2022-07-11T10:40:00Z">
              <w:tcPr>
                <w:tcW w:w="2880" w:type="dxa"/>
                <w:tcBorders>
                  <w:top w:val="dotted" w:sz="4" w:space="0" w:color="auto"/>
                  <w:left w:val="nil"/>
                  <w:bottom w:val="dotted" w:sz="4" w:space="0" w:color="auto"/>
                  <w:right w:val="nil"/>
                </w:tcBorders>
                <w:shd w:val="clear" w:color="auto" w:fill="FFFFFF"/>
              </w:tcPr>
            </w:tcPrChange>
          </w:tcPr>
          <w:p w14:paraId="446D55E9" w14:textId="77777777" w:rsidR="004C2D45" w:rsidRDefault="004C2D45">
            <w:pPr>
              <w:pStyle w:val="MsgTableBody"/>
              <w:rPr>
                <w:noProof/>
              </w:rPr>
            </w:pPr>
            <w:r>
              <w:rPr>
                <w:noProof/>
              </w:rPr>
              <w:t xml:space="preserve">      &gt;</w:t>
            </w:r>
          </w:p>
        </w:tc>
        <w:tc>
          <w:tcPr>
            <w:tcW w:w="4321" w:type="dxa"/>
            <w:tcBorders>
              <w:top w:val="dotted" w:sz="4" w:space="0" w:color="auto"/>
              <w:left w:val="nil"/>
              <w:bottom w:val="dotted" w:sz="4" w:space="0" w:color="auto"/>
              <w:right w:val="nil"/>
            </w:tcBorders>
            <w:shd w:val="clear" w:color="auto" w:fill="FFFFFF"/>
            <w:tcPrChange w:id="381" w:author="Amit Popat" w:date="2022-07-11T10:40:00Z">
              <w:tcPr>
                <w:tcW w:w="4320" w:type="dxa"/>
                <w:tcBorders>
                  <w:top w:val="dotted" w:sz="4" w:space="0" w:color="auto"/>
                  <w:left w:val="nil"/>
                  <w:bottom w:val="dotted" w:sz="4" w:space="0" w:color="auto"/>
                  <w:right w:val="nil"/>
                </w:tcBorders>
                <w:shd w:val="clear" w:color="auto" w:fill="FFFFFF"/>
              </w:tcPr>
            </w:tcPrChange>
          </w:tcPr>
          <w:p w14:paraId="3185941A" w14:textId="77777777" w:rsidR="004C2D45" w:rsidRDefault="004C2D45">
            <w:pPr>
              <w:pStyle w:val="MsgTableBody"/>
              <w:rPr>
                <w:noProof/>
              </w:rPr>
            </w:pPr>
            <w:r>
              <w:rPr>
                <w:noProof/>
              </w:rPr>
              <w:t>--- CHOICE</w:t>
            </w:r>
            <w:r w:rsidR="00711A6E">
              <w:rPr>
                <w:noProof/>
              </w:rPr>
              <w:t xml:space="preserve"> end</w:t>
            </w:r>
          </w:p>
        </w:tc>
        <w:tc>
          <w:tcPr>
            <w:tcW w:w="864" w:type="dxa"/>
            <w:tcBorders>
              <w:top w:val="dotted" w:sz="4" w:space="0" w:color="auto"/>
              <w:left w:val="nil"/>
              <w:bottom w:val="dotted" w:sz="4" w:space="0" w:color="auto"/>
              <w:right w:val="nil"/>
            </w:tcBorders>
            <w:shd w:val="clear" w:color="auto" w:fill="FFFFFF"/>
            <w:tcPrChange w:id="382" w:author="Amit Popat" w:date="2022-07-11T10:40:00Z">
              <w:tcPr>
                <w:tcW w:w="864" w:type="dxa"/>
                <w:tcBorders>
                  <w:top w:val="dotted" w:sz="4" w:space="0" w:color="auto"/>
                  <w:left w:val="nil"/>
                  <w:bottom w:val="dotted" w:sz="4" w:space="0" w:color="auto"/>
                  <w:right w:val="nil"/>
                </w:tcBorders>
                <w:shd w:val="clear" w:color="auto" w:fill="FFFFFF"/>
              </w:tcPr>
            </w:tcPrChange>
          </w:tcPr>
          <w:p w14:paraId="6C8F75B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83" w:author="Amit Popat" w:date="2022-07-11T10:40:00Z">
              <w:tcPr>
                <w:tcW w:w="1008" w:type="dxa"/>
                <w:tcBorders>
                  <w:top w:val="dotted" w:sz="4" w:space="0" w:color="auto"/>
                  <w:left w:val="nil"/>
                  <w:bottom w:val="dotted" w:sz="4" w:space="0" w:color="auto"/>
                  <w:right w:val="nil"/>
                </w:tcBorders>
                <w:shd w:val="clear" w:color="auto" w:fill="FFFFFF"/>
              </w:tcPr>
            </w:tcPrChange>
          </w:tcPr>
          <w:p w14:paraId="56A41099" w14:textId="77777777" w:rsidR="004C2D45" w:rsidRDefault="004C2D45">
            <w:pPr>
              <w:pStyle w:val="MsgTableBody"/>
              <w:jc w:val="center"/>
              <w:rPr>
                <w:noProof/>
              </w:rPr>
            </w:pPr>
          </w:p>
        </w:tc>
      </w:tr>
      <w:tr w:rsidR="004C2D45" w:rsidRPr="004C2D45" w14:paraId="170A7939" w14:textId="77777777" w:rsidTr="00E56816">
        <w:trPr>
          <w:jc w:val="center"/>
          <w:trPrChange w:id="38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85" w:author="Amit Popat" w:date="2022-07-11T10:40:00Z">
              <w:tcPr>
                <w:tcW w:w="2880" w:type="dxa"/>
                <w:tcBorders>
                  <w:top w:val="dotted" w:sz="4" w:space="0" w:color="auto"/>
                  <w:left w:val="nil"/>
                  <w:bottom w:val="dotted" w:sz="4" w:space="0" w:color="auto"/>
                  <w:right w:val="nil"/>
                </w:tcBorders>
                <w:shd w:val="clear" w:color="auto" w:fill="FFFFFF"/>
              </w:tcPr>
            </w:tcPrChange>
          </w:tcPr>
          <w:p w14:paraId="5FC4FF32"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386" w:author="Amit Popat" w:date="2022-07-11T10:40:00Z">
              <w:tcPr>
                <w:tcW w:w="4320" w:type="dxa"/>
                <w:tcBorders>
                  <w:top w:val="dotted" w:sz="4" w:space="0" w:color="auto"/>
                  <w:left w:val="nil"/>
                  <w:bottom w:val="dotted" w:sz="4" w:space="0" w:color="auto"/>
                  <w:right w:val="nil"/>
                </w:tcBorders>
                <w:shd w:val="clear" w:color="auto" w:fill="FFFFFF"/>
              </w:tcPr>
            </w:tcPrChange>
          </w:tcPr>
          <w:p w14:paraId="237F0066" w14:textId="77777777" w:rsidR="004C2D45" w:rsidRDefault="004C2D45">
            <w:pPr>
              <w:pStyle w:val="MsgTableBody"/>
              <w:rPr>
                <w:noProof/>
              </w:rPr>
            </w:pPr>
            <w:r>
              <w:rPr>
                <w:noProof/>
              </w:rPr>
              <w:t>Notes (Order Detail Comments)</w:t>
            </w:r>
          </w:p>
        </w:tc>
        <w:tc>
          <w:tcPr>
            <w:tcW w:w="864" w:type="dxa"/>
            <w:tcBorders>
              <w:top w:val="dotted" w:sz="4" w:space="0" w:color="auto"/>
              <w:left w:val="nil"/>
              <w:bottom w:val="dotted" w:sz="4" w:space="0" w:color="auto"/>
              <w:right w:val="nil"/>
            </w:tcBorders>
            <w:shd w:val="clear" w:color="auto" w:fill="FFFFFF"/>
            <w:tcPrChange w:id="387" w:author="Amit Popat" w:date="2022-07-11T10:40:00Z">
              <w:tcPr>
                <w:tcW w:w="864" w:type="dxa"/>
                <w:tcBorders>
                  <w:top w:val="dotted" w:sz="4" w:space="0" w:color="auto"/>
                  <w:left w:val="nil"/>
                  <w:bottom w:val="dotted" w:sz="4" w:space="0" w:color="auto"/>
                  <w:right w:val="nil"/>
                </w:tcBorders>
                <w:shd w:val="clear" w:color="auto" w:fill="FFFFFF"/>
              </w:tcPr>
            </w:tcPrChange>
          </w:tcPr>
          <w:p w14:paraId="5A3F1D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88" w:author="Amit Popat" w:date="2022-07-11T10:40:00Z">
              <w:tcPr>
                <w:tcW w:w="1008" w:type="dxa"/>
                <w:tcBorders>
                  <w:top w:val="dotted" w:sz="4" w:space="0" w:color="auto"/>
                  <w:left w:val="nil"/>
                  <w:bottom w:val="dotted" w:sz="4" w:space="0" w:color="auto"/>
                  <w:right w:val="nil"/>
                </w:tcBorders>
                <w:shd w:val="clear" w:color="auto" w:fill="FFFFFF"/>
              </w:tcPr>
            </w:tcPrChange>
          </w:tcPr>
          <w:p w14:paraId="426425C9" w14:textId="77777777" w:rsidR="004C2D45" w:rsidRDefault="004C2D45">
            <w:pPr>
              <w:pStyle w:val="MsgTableBody"/>
              <w:jc w:val="center"/>
              <w:rPr>
                <w:noProof/>
              </w:rPr>
            </w:pPr>
            <w:r>
              <w:rPr>
                <w:noProof/>
              </w:rPr>
              <w:t>2</w:t>
            </w:r>
          </w:p>
        </w:tc>
      </w:tr>
      <w:tr w:rsidR="004C2D45" w:rsidRPr="004C2D45" w14:paraId="21291980" w14:textId="77777777" w:rsidTr="00E56816">
        <w:trPr>
          <w:jc w:val="center"/>
          <w:trPrChange w:id="38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90" w:author="Amit Popat" w:date="2022-07-11T10:40:00Z">
              <w:tcPr>
                <w:tcW w:w="2880" w:type="dxa"/>
                <w:tcBorders>
                  <w:top w:val="dotted" w:sz="4" w:space="0" w:color="auto"/>
                  <w:left w:val="nil"/>
                  <w:bottom w:val="dotted" w:sz="4" w:space="0" w:color="auto"/>
                  <w:right w:val="nil"/>
                </w:tcBorders>
                <w:shd w:val="clear" w:color="auto" w:fill="FFFFFF"/>
              </w:tcPr>
            </w:tcPrChange>
          </w:tcPr>
          <w:p w14:paraId="07D93416"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391" w:author="Amit Popat" w:date="2022-07-11T10:40:00Z">
              <w:tcPr>
                <w:tcW w:w="4320" w:type="dxa"/>
                <w:tcBorders>
                  <w:top w:val="dotted" w:sz="4" w:space="0" w:color="auto"/>
                  <w:left w:val="nil"/>
                  <w:bottom w:val="dotted" w:sz="4" w:space="0" w:color="auto"/>
                  <w:right w:val="nil"/>
                </w:tcBorders>
                <w:shd w:val="clear" w:color="auto" w:fill="FFFFFF"/>
              </w:tcPr>
            </w:tcPrChange>
          </w:tcPr>
          <w:p w14:paraId="32AFE232"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392" w:author="Amit Popat" w:date="2022-07-11T10:40:00Z">
              <w:tcPr>
                <w:tcW w:w="864" w:type="dxa"/>
                <w:tcBorders>
                  <w:top w:val="dotted" w:sz="4" w:space="0" w:color="auto"/>
                  <w:left w:val="nil"/>
                  <w:bottom w:val="dotted" w:sz="4" w:space="0" w:color="auto"/>
                  <w:right w:val="nil"/>
                </w:tcBorders>
                <w:shd w:val="clear" w:color="auto" w:fill="FFFFFF"/>
              </w:tcPr>
            </w:tcPrChange>
          </w:tcPr>
          <w:p w14:paraId="2085667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93" w:author="Amit Popat" w:date="2022-07-11T10:40:00Z">
              <w:tcPr>
                <w:tcW w:w="1008" w:type="dxa"/>
                <w:tcBorders>
                  <w:top w:val="dotted" w:sz="4" w:space="0" w:color="auto"/>
                  <w:left w:val="nil"/>
                  <w:bottom w:val="dotted" w:sz="4" w:space="0" w:color="auto"/>
                  <w:right w:val="nil"/>
                </w:tcBorders>
                <w:shd w:val="clear" w:color="auto" w:fill="FFFFFF"/>
              </w:tcPr>
            </w:tcPrChange>
          </w:tcPr>
          <w:p w14:paraId="38B8B5F4" w14:textId="77777777" w:rsidR="004C2D45" w:rsidRDefault="004C2D45">
            <w:pPr>
              <w:pStyle w:val="MsgTableBody"/>
              <w:jc w:val="center"/>
              <w:rPr>
                <w:noProof/>
              </w:rPr>
            </w:pPr>
            <w:r>
              <w:rPr>
                <w:noProof/>
              </w:rPr>
              <w:t>12</w:t>
            </w:r>
          </w:p>
        </w:tc>
      </w:tr>
      <w:tr w:rsidR="004C2D45" w:rsidRPr="004C2D45" w14:paraId="3522D055" w14:textId="77777777" w:rsidTr="00E56816">
        <w:trPr>
          <w:jc w:val="center"/>
          <w:trPrChange w:id="39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95" w:author="Amit Popat" w:date="2022-07-11T10:40:00Z">
              <w:tcPr>
                <w:tcW w:w="2880" w:type="dxa"/>
                <w:tcBorders>
                  <w:top w:val="dotted" w:sz="4" w:space="0" w:color="auto"/>
                  <w:left w:val="nil"/>
                  <w:bottom w:val="dotted" w:sz="4" w:space="0" w:color="auto"/>
                  <w:right w:val="nil"/>
                </w:tcBorders>
                <w:shd w:val="clear" w:color="auto" w:fill="FFFFFF"/>
              </w:tcPr>
            </w:tcPrChange>
          </w:tcPr>
          <w:p w14:paraId="40C3FE6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96" w:author="Amit Popat" w:date="2022-07-11T10:40:00Z">
              <w:tcPr>
                <w:tcW w:w="4320" w:type="dxa"/>
                <w:tcBorders>
                  <w:top w:val="dotted" w:sz="4" w:space="0" w:color="auto"/>
                  <w:left w:val="nil"/>
                  <w:bottom w:val="dotted" w:sz="4" w:space="0" w:color="auto"/>
                  <w:right w:val="nil"/>
                </w:tcBorders>
                <w:shd w:val="clear" w:color="auto" w:fill="FFFFFF"/>
              </w:tcPr>
            </w:tcPrChange>
          </w:tcPr>
          <w:p w14:paraId="3A0339B1"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397" w:author="Amit Popat" w:date="2022-07-11T10:40:00Z">
              <w:tcPr>
                <w:tcW w:w="864" w:type="dxa"/>
                <w:tcBorders>
                  <w:top w:val="dotted" w:sz="4" w:space="0" w:color="auto"/>
                  <w:left w:val="nil"/>
                  <w:bottom w:val="dotted" w:sz="4" w:space="0" w:color="auto"/>
                  <w:right w:val="nil"/>
                </w:tcBorders>
                <w:shd w:val="clear" w:color="auto" w:fill="FFFFFF"/>
              </w:tcPr>
            </w:tcPrChange>
          </w:tcPr>
          <w:p w14:paraId="28C8FC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98" w:author="Amit Popat" w:date="2022-07-11T10:40:00Z">
              <w:tcPr>
                <w:tcW w:w="1008" w:type="dxa"/>
                <w:tcBorders>
                  <w:top w:val="dotted" w:sz="4" w:space="0" w:color="auto"/>
                  <w:left w:val="nil"/>
                  <w:bottom w:val="dotted" w:sz="4" w:space="0" w:color="auto"/>
                  <w:right w:val="nil"/>
                </w:tcBorders>
                <w:shd w:val="clear" w:color="auto" w:fill="FFFFFF"/>
              </w:tcPr>
            </w:tcPrChange>
          </w:tcPr>
          <w:p w14:paraId="4185628F" w14:textId="77777777" w:rsidR="004C2D45" w:rsidRDefault="004C2D45">
            <w:pPr>
              <w:pStyle w:val="MsgTableBody"/>
              <w:jc w:val="center"/>
              <w:rPr>
                <w:noProof/>
              </w:rPr>
            </w:pPr>
          </w:p>
        </w:tc>
      </w:tr>
      <w:tr w:rsidR="004C2D45" w:rsidRPr="004C2D45" w14:paraId="08B06FD1" w14:textId="77777777" w:rsidTr="00E56816">
        <w:trPr>
          <w:jc w:val="center"/>
          <w:trPrChange w:id="39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00" w:author="Amit Popat" w:date="2022-07-11T10:40:00Z">
              <w:tcPr>
                <w:tcW w:w="2880" w:type="dxa"/>
                <w:tcBorders>
                  <w:top w:val="dotted" w:sz="4" w:space="0" w:color="auto"/>
                  <w:left w:val="nil"/>
                  <w:bottom w:val="dotted" w:sz="4" w:space="0" w:color="auto"/>
                  <w:right w:val="nil"/>
                </w:tcBorders>
                <w:shd w:val="clear" w:color="auto" w:fill="FFFFFF"/>
              </w:tcPr>
            </w:tcPrChange>
          </w:tcPr>
          <w:p w14:paraId="139F1231"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401" w:author="Amit Popat" w:date="2022-07-11T10:40:00Z">
              <w:tcPr>
                <w:tcW w:w="4320" w:type="dxa"/>
                <w:tcBorders>
                  <w:top w:val="dotted" w:sz="4" w:space="0" w:color="auto"/>
                  <w:left w:val="nil"/>
                  <w:bottom w:val="dotted" w:sz="4" w:space="0" w:color="auto"/>
                  <w:right w:val="nil"/>
                </w:tcBorders>
                <w:shd w:val="clear" w:color="auto" w:fill="FFFFFF"/>
              </w:tcPr>
            </w:tcPrChange>
          </w:tcPr>
          <w:p w14:paraId="588995F3"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402" w:author="Amit Popat" w:date="2022-07-11T10:40:00Z">
              <w:tcPr>
                <w:tcW w:w="864" w:type="dxa"/>
                <w:tcBorders>
                  <w:top w:val="dotted" w:sz="4" w:space="0" w:color="auto"/>
                  <w:left w:val="nil"/>
                  <w:bottom w:val="dotted" w:sz="4" w:space="0" w:color="auto"/>
                  <w:right w:val="nil"/>
                </w:tcBorders>
                <w:shd w:val="clear" w:color="auto" w:fill="FFFFFF"/>
              </w:tcPr>
            </w:tcPrChange>
          </w:tcPr>
          <w:p w14:paraId="314A75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03" w:author="Amit Popat" w:date="2022-07-11T10:40:00Z">
              <w:tcPr>
                <w:tcW w:w="1008" w:type="dxa"/>
                <w:tcBorders>
                  <w:top w:val="dotted" w:sz="4" w:space="0" w:color="auto"/>
                  <w:left w:val="nil"/>
                  <w:bottom w:val="dotted" w:sz="4" w:space="0" w:color="auto"/>
                  <w:right w:val="nil"/>
                </w:tcBorders>
                <w:shd w:val="clear" w:color="auto" w:fill="FFFFFF"/>
              </w:tcPr>
            </w:tcPrChange>
          </w:tcPr>
          <w:p w14:paraId="1082E5A4" w14:textId="77777777" w:rsidR="004C2D45" w:rsidRDefault="004C2D45">
            <w:pPr>
              <w:pStyle w:val="MsgTableBody"/>
              <w:jc w:val="center"/>
              <w:rPr>
                <w:noProof/>
                <w:lang w:val="fr-FR"/>
              </w:rPr>
            </w:pPr>
            <w:r>
              <w:rPr>
                <w:noProof/>
                <w:lang w:val="fr-FR"/>
              </w:rPr>
              <w:t>7</w:t>
            </w:r>
          </w:p>
        </w:tc>
      </w:tr>
      <w:tr w:rsidR="004C2D45" w:rsidRPr="004C2D45" w14:paraId="7ABF0C25" w14:textId="77777777" w:rsidTr="00E56816">
        <w:trPr>
          <w:jc w:val="center"/>
          <w:trPrChange w:id="40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05" w:author="Amit Popat" w:date="2022-07-11T10:40:00Z">
              <w:tcPr>
                <w:tcW w:w="2880" w:type="dxa"/>
                <w:tcBorders>
                  <w:top w:val="dotted" w:sz="4" w:space="0" w:color="auto"/>
                  <w:left w:val="nil"/>
                  <w:bottom w:val="dotted" w:sz="4" w:space="0" w:color="auto"/>
                  <w:right w:val="nil"/>
                </w:tcBorders>
                <w:shd w:val="clear" w:color="auto" w:fill="FFFFFF"/>
              </w:tcPr>
            </w:tcPrChange>
          </w:tcPr>
          <w:p w14:paraId="73BE50FB"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406" w:author="Amit Popat" w:date="2022-07-11T10:40:00Z">
              <w:tcPr>
                <w:tcW w:w="4320" w:type="dxa"/>
                <w:tcBorders>
                  <w:top w:val="dotted" w:sz="4" w:space="0" w:color="auto"/>
                  <w:left w:val="nil"/>
                  <w:bottom w:val="dotted" w:sz="4" w:space="0" w:color="auto"/>
                  <w:right w:val="nil"/>
                </w:tcBorders>
                <w:shd w:val="clear" w:color="auto" w:fill="FFFFFF"/>
              </w:tcPr>
            </w:tcPrChange>
          </w:tcPr>
          <w:p w14:paraId="6735A5E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407" w:author="Amit Popat" w:date="2022-07-11T10:40:00Z">
              <w:tcPr>
                <w:tcW w:w="864" w:type="dxa"/>
                <w:tcBorders>
                  <w:top w:val="dotted" w:sz="4" w:space="0" w:color="auto"/>
                  <w:left w:val="nil"/>
                  <w:bottom w:val="dotted" w:sz="4" w:space="0" w:color="auto"/>
                  <w:right w:val="nil"/>
                </w:tcBorders>
                <w:shd w:val="clear" w:color="auto" w:fill="FFFFFF"/>
              </w:tcPr>
            </w:tcPrChange>
          </w:tcPr>
          <w:p w14:paraId="102A0DA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08" w:author="Amit Popat" w:date="2022-07-11T10:40:00Z">
              <w:tcPr>
                <w:tcW w:w="1008" w:type="dxa"/>
                <w:tcBorders>
                  <w:top w:val="dotted" w:sz="4" w:space="0" w:color="auto"/>
                  <w:left w:val="nil"/>
                  <w:bottom w:val="dotted" w:sz="4" w:space="0" w:color="auto"/>
                  <w:right w:val="nil"/>
                </w:tcBorders>
                <w:shd w:val="clear" w:color="auto" w:fill="FFFFFF"/>
              </w:tcPr>
            </w:tcPrChange>
          </w:tcPr>
          <w:p w14:paraId="385A4969" w14:textId="77777777" w:rsidR="004C2D45" w:rsidRDefault="004C2D45">
            <w:pPr>
              <w:pStyle w:val="MsgTableBody"/>
              <w:jc w:val="center"/>
              <w:rPr>
                <w:noProof/>
                <w:lang w:val="fr-FR"/>
              </w:rPr>
            </w:pPr>
          </w:p>
        </w:tc>
      </w:tr>
      <w:tr w:rsidR="004C2D45" w:rsidRPr="004C2D45" w14:paraId="2C4940D4" w14:textId="77777777" w:rsidTr="00E56816">
        <w:trPr>
          <w:jc w:val="center"/>
          <w:trPrChange w:id="40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10" w:author="Amit Popat" w:date="2022-07-11T10:40:00Z">
              <w:tcPr>
                <w:tcW w:w="2880" w:type="dxa"/>
                <w:tcBorders>
                  <w:top w:val="dotted" w:sz="4" w:space="0" w:color="auto"/>
                  <w:left w:val="nil"/>
                  <w:bottom w:val="dotted" w:sz="4" w:space="0" w:color="auto"/>
                  <w:right w:val="nil"/>
                </w:tcBorders>
                <w:shd w:val="clear" w:color="auto" w:fill="FFFFFF"/>
              </w:tcPr>
            </w:tcPrChange>
          </w:tcPr>
          <w:p w14:paraId="0E41E0D4"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411" w:author="Amit Popat" w:date="2022-07-11T10:40:00Z">
              <w:tcPr>
                <w:tcW w:w="4320" w:type="dxa"/>
                <w:tcBorders>
                  <w:top w:val="dotted" w:sz="4" w:space="0" w:color="auto"/>
                  <w:left w:val="nil"/>
                  <w:bottom w:val="dotted" w:sz="4" w:space="0" w:color="auto"/>
                  <w:right w:val="nil"/>
                </w:tcBorders>
                <w:shd w:val="clear" w:color="auto" w:fill="FFFFFF"/>
              </w:tcPr>
            </w:tcPrChange>
          </w:tcPr>
          <w:p w14:paraId="105AE26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Change w:id="412" w:author="Amit Popat" w:date="2022-07-11T10:40:00Z">
              <w:tcPr>
                <w:tcW w:w="864" w:type="dxa"/>
                <w:tcBorders>
                  <w:top w:val="dotted" w:sz="4" w:space="0" w:color="auto"/>
                  <w:left w:val="nil"/>
                  <w:bottom w:val="dotted" w:sz="4" w:space="0" w:color="auto"/>
                  <w:right w:val="nil"/>
                </w:tcBorders>
                <w:shd w:val="clear" w:color="auto" w:fill="FFFFFF"/>
              </w:tcPr>
            </w:tcPrChange>
          </w:tcPr>
          <w:p w14:paraId="09AB9A6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413" w:author="Amit Popat" w:date="2022-07-11T10:40:00Z">
              <w:tcPr>
                <w:tcW w:w="1008" w:type="dxa"/>
                <w:tcBorders>
                  <w:top w:val="dotted" w:sz="4" w:space="0" w:color="auto"/>
                  <w:left w:val="nil"/>
                  <w:bottom w:val="dotted" w:sz="4" w:space="0" w:color="auto"/>
                  <w:right w:val="nil"/>
                </w:tcBorders>
                <w:shd w:val="clear" w:color="auto" w:fill="FFFFFF"/>
              </w:tcPr>
            </w:tcPrChange>
          </w:tcPr>
          <w:p w14:paraId="174E2760" w14:textId="77777777" w:rsidR="004C2D45" w:rsidRDefault="004C2D45">
            <w:pPr>
              <w:pStyle w:val="MsgTableBody"/>
              <w:jc w:val="center"/>
              <w:rPr>
                <w:noProof/>
              </w:rPr>
            </w:pPr>
            <w:r>
              <w:rPr>
                <w:noProof/>
              </w:rPr>
              <w:t>2</w:t>
            </w:r>
          </w:p>
        </w:tc>
      </w:tr>
      <w:tr w:rsidR="004C2D45" w:rsidRPr="004C2D45" w14:paraId="738BB8FA" w14:textId="77777777" w:rsidTr="00E56816">
        <w:trPr>
          <w:jc w:val="center"/>
          <w:trPrChange w:id="41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15" w:author="Amit Popat" w:date="2022-07-11T10:40:00Z">
              <w:tcPr>
                <w:tcW w:w="2880" w:type="dxa"/>
                <w:tcBorders>
                  <w:top w:val="dotted" w:sz="4" w:space="0" w:color="auto"/>
                  <w:left w:val="nil"/>
                  <w:bottom w:val="dotted" w:sz="4" w:space="0" w:color="auto"/>
                  <w:right w:val="nil"/>
                </w:tcBorders>
                <w:shd w:val="clear" w:color="auto" w:fill="FFFFFF"/>
              </w:tcPr>
            </w:tcPrChange>
          </w:tcPr>
          <w:p w14:paraId="1148CC47"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416" w:author="Amit Popat" w:date="2022-07-11T10:40:00Z">
              <w:tcPr>
                <w:tcW w:w="4320" w:type="dxa"/>
                <w:tcBorders>
                  <w:top w:val="dotted" w:sz="4" w:space="0" w:color="auto"/>
                  <w:left w:val="nil"/>
                  <w:bottom w:val="dotted" w:sz="4" w:space="0" w:color="auto"/>
                  <w:right w:val="nil"/>
                </w:tcBorders>
                <w:shd w:val="clear" w:color="auto" w:fill="FFFFFF"/>
              </w:tcPr>
            </w:tcPrChange>
          </w:tcPr>
          <w:p w14:paraId="30D1694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417" w:author="Amit Popat" w:date="2022-07-11T10:40:00Z">
              <w:tcPr>
                <w:tcW w:w="864" w:type="dxa"/>
                <w:tcBorders>
                  <w:top w:val="dotted" w:sz="4" w:space="0" w:color="auto"/>
                  <w:left w:val="nil"/>
                  <w:bottom w:val="dotted" w:sz="4" w:space="0" w:color="auto"/>
                  <w:right w:val="nil"/>
                </w:tcBorders>
                <w:shd w:val="clear" w:color="auto" w:fill="FFFFFF"/>
              </w:tcPr>
            </w:tcPrChange>
          </w:tcPr>
          <w:p w14:paraId="6CC1A0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18" w:author="Amit Popat" w:date="2022-07-11T10:40:00Z">
              <w:tcPr>
                <w:tcW w:w="1008" w:type="dxa"/>
                <w:tcBorders>
                  <w:top w:val="dotted" w:sz="4" w:space="0" w:color="auto"/>
                  <w:left w:val="nil"/>
                  <w:bottom w:val="dotted" w:sz="4" w:space="0" w:color="auto"/>
                  <w:right w:val="nil"/>
                </w:tcBorders>
                <w:shd w:val="clear" w:color="auto" w:fill="FFFFFF"/>
              </w:tcPr>
            </w:tcPrChange>
          </w:tcPr>
          <w:p w14:paraId="5B47FB97" w14:textId="77777777" w:rsidR="004C2D45" w:rsidRDefault="004C2D45">
            <w:pPr>
              <w:pStyle w:val="MsgTableBody"/>
              <w:jc w:val="center"/>
              <w:rPr>
                <w:noProof/>
              </w:rPr>
            </w:pPr>
            <w:r>
              <w:rPr>
                <w:noProof/>
              </w:rPr>
              <w:t>12</w:t>
            </w:r>
          </w:p>
        </w:tc>
      </w:tr>
      <w:tr w:rsidR="004C2D45" w:rsidRPr="004C2D45" w14:paraId="2758B81D" w14:textId="77777777" w:rsidTr="00E56816">
        <w:trPr>
          <w:jc w:val="center"/>
          <w:trPrChange w:id="41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20" w:author="Amit Popat" w:date="2022-07-11T10:40:00Z">
              <w:tcPr>
                <w:tcW w:w="2880" w:type="dxa"/>
                <w:tcBorders>
                  <w:top w:val="dotted" w:sz="4" w:space="0" w:color="auto"/>
                  <w:left w:val="nil"/>
                  <w:bottom w:val="dotted" w:sz="4" w:space="0" w:color="auto"/>
                  <w:right w:val="nil"/>
                </w:tcBorders>
                <w:shd w:val="clear" w:color="auto" w:fill="FFFFFF"/>
              </w:tcPr>
            </w:tcPrChange>
          </w:tcPr>
          <w:p w14:paraId="524448F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21" w:author="Amit Popat" w:date="2022-07-11T10:40:00Z">
              <w:tcPr>
                <w:tcW w:w="4320" w:type="dxa"/>
                <w:tcBorders>
                  <w:top w:val="dotted" w:sz="4" w:space="0" w:color="auto"/>
                  <w:left w:val="nil"/>
                  <w:bottom w:val="dotted" w:sz="4" w:space="0" w:color="auto"/>
                  <w:right w:val="nil"/>
                </w:tcBorders>
                <w:shd w:val="clear" w:color="auto" w:fill="FFFFFF"/>
              </w:tcPr>
            </w:tcPrChange>
          </w:tcPr>
          <w:p w14:paraId="20AF957B"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422" w:author="Amit Popat" w:date="2022-07-11T10:40:00Z">
              <w:tcPr>
                <w:tcW w:w="864" w:type="dxa"/>
                <w:tcBorders>
                  <w:top w:val="dotted" w:sz="4" w:space="0" w:color="auto"/>
                  <w:left w:val="nil"/>
                  <w:bottom w:val="dotted" w:sz="4" w:space="0" w:color="auto"/>
                  <w:right w:val="nil"/>
                </w:tcBorders>
                <w:shd w:val="clear" w:color="auto" w:fill="FFFFFF"/>
              </w:tcPr>
            </w:tcPrChange>
          </w:tcPr>
          <w:p w14:paraId="0B06453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23" w:author="Amit Popat" w:date="2022-07-11T10:40:00Z">
              <w:tcPr>
                <w:tcW w:w="1008" w:type="dxa"/>
                <w:tcBorders>
                  <w:top w:val="dotted" w:sz="4" w:space="0" w:color="auto"/>
                  <w:left w:val="nil"/>
                  <w:bottom w:val="dotted" w:sz="4" w:space="0" w:color="auto"/>
                  <w:right w:val="nil"/>
                </w:tcBorders>
                <w:shd w:val="clear" w:color="auto" w:fill="FFFFFF"/>
              </w:tcPr>
            </w:tcPrChange>
          </w:tcPr>
          <w:p w14:paraId="0A98EA14" w14:textId="77777777" w:rsidR="004C2D45" w:rsidRDefault="004C2D45">
            <w:pPr>
              <w:pStyle w:val="MsgTableBody"/>
              <w:jc w:val="center"/>
              <w:rPr>
                <w:noProof/>
              </w:rPr>
            </w:pPr>
          </w:p>
        </w:tc>
      </w:tr>
      <w:tr w:rsidR="004C2D45" w:rsidRPr="004C2D45" w14:paraId="405493B1" w14:textId="77777777" w:rsidTr="00E56816">
        <w:trPr>
          <w:jc w:val="center"/>
          <w:trPrChange w:id="42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25" w:author="Amit Popat" w:date="2022-07-11T10:40:00Z">
              <w:tcPr>
                <w:tcW w:w="2880" w:type="dxa"/>
                <w:tcBorders>
                  <w:top w:val="dotted" w:sz="4" w:space="0" w:color="auto"/>
                  <w:left w:val="nil"/>
                  <w:bottom w:val="dotted" w:sz="4" w:space="0" w:color="auto"/>
                  <w:right w:val="nil"/>
                </w:tcBorders>
                <w:shd w:val="clear" w:color="auto" w:fill="FFFFFF"/>
              </w:tcPr>
            </w:tcPrChange>
          </w:tcPr>
          <w:p w14:paraId="119C08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26" w:author="Amit Popat" w:date="2022-07-11T10:40:00Z">
              <w:tcPr>
                <w:tcW w:w="4320" w:type="dxa"/>
                <w:tcBorders>
                  <w:top w:val="dotted" w:sz="4" w:space="0" w:color="auto"/>
                  <w:left w:val="nil"/>
                  <w:bottom w:val="dotted" w:sz="4" w:space="0" w:color="auto"/>
                  <w:right w:val="nil"/>
                </w:tcBorders>
                <w:shd w:val="clear" w:color="auto" w:fill="FFFFFF"/>
              </w:tcPr>
            </w:tcPrChange>
          </w:tcPr>
          <w:p w14:paraId="2A0D5923"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427" w:author="Amit Popat" w:date="2022-07-11T10:40:00Z">
              <w:tcPr>
                <w:tcW w:w="864" w:type="dxa"/>
                <w:tcBorders>
                  <w:top w:val="dotted" w:sz="4" w:space="0" w:color="auto"/>
                  <w:left w:val="nil"/>
                  <w:bottom w:val="dotted" w:sz="4" w:space="0" w:color="auto"/>
                  <w:right w:val="nil"/>
                </w:tcBorders>
                <w:shd w:val="clear" w:color="auto" w:fill="FFFFFF"/>
              </w:tcPr>
            </w:tcPrChange>
          </w:tcPr>
          <w:p w14:paraId="5D214C6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28" w:author="Amit Popat" w:date="2022-07-11T10:40:00Z">
              <w:tcPr>
                <w:tcW w:w="1008" w:type="dxa"/>
                <w:tcBorders>
                  <w:top w:val="dotted" w:sz="4" w:space="0" w:color="auto"/>
                  <w:left w:val="nil"/>
                  <w:bottom w:val="dotted" w:sz="4" w:space="0" w:color="auto"/>
                  <w:right w:val="nil"/>
                </w:tcBorders>
                <w:shd w:val="clear" w:color="auto" w:fill="FFFFFF"/>
              </w:tcPr>
            </w:tcPrChange>
          </w:tcPr>
          <w:p w14:paraId="617E2B6B" w14:textId="77777777" w:rsidR="004C2D45" w:rsidRDefault="004C2D45">
            <w:pPr>
              <w:pStyle w:val="MsgTableBody"/>
              <w:jc w:val="center"/>
              <w:rPr>
                <w:noProof/>
              </w:rPr>
            </w:pPr>
          </w:p>
        </w:tc>
      </w:tr>
      <w:tr w:rsidR="004C2D45" w:rsidRPr="004C2D45" w14:paraId="3A6C6C0B" w14:textId="77777777" w:rsidTr="00E56816">
        <w:trPr>
          <w:jc w:val="center"/>
          <w:trPrChange w:id="42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30" w:author="Amit Popat" w:date="2022-07-11T10:40:00Z">
              <w:tcPr>
                <w:tcW w:w="2880" w:type="dxa"/>
                <w:tcBorders>
                  <w:top w:val="dotted" w:sz="4" w:space="0" w:color="auto"/>
                  <w:left w:val="nil"/>
                  <w:bottom w:val="dotted" w:sz="4" w:space="0" w:color="auto"/>
                  <w:right w:val="nil"/>
                </w:tcBorders>
                <w:shd w:val="clear" w:color="auto" w:fill="FFFFFF"/>
              </w:tcPr>
            </w:tcPrChange>
          </w:tcPr>
          <w:p w14:paraId="07B2D5C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31" w:author="Amit Popat" w:date="2022-07-11T10:40:00Z">
              <w:tcPr>
                <w:tcW w:w="4320" w:type="dxa"/>
                <w:tcBorders>
                  <w:top w:val="dotted" w:sz="4" w:space="0" w:color="auto"/>
                  <w:left w:val="nil"/>
                  <w:bottom w:val="dotted" w:sz="4" w:space="0" w:color="auto"/>
                  <w:right w:val="nil"/>
                </w:tcBorders>
                <w:shd w:val="clear" w:color="auto" w:fill="FFFFFF"/>
              </w:tcPr>
            </w:tcPrChange>
          </w:tcPr>
          <w:p w14:paraId="72BF0887"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432" w:author="Amit Popat" w:date="2022-07-11T10:40:00Z">
              <w:tcPr>
                <w:tcW w:w="864" w:type="dxa"/>
                <w:tcBorders>
                  <w:top w:val="dotted" w:sz="4" w:space="0" w:color="auto"/>
                  <w:left w:val="nil"/>
                  <w:bottom w:val="dotted" w:sz="4" w:space="0" w:color="auto"/>
                  <w:right w:val="nil"/>
                </w:tcBorders>
                <w:shd w:val="clear" w:color="auto" w:fill="FFFFFF"/>
              </w:tcPr>
            </w:tcPrChange>
          </w:tcPr>
          <w:p w14:paraId="25B724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33" w:author="Amit Popat" w:date="2022-07-11T10:40:00Z">
              <w:tcPr>
                <w:tcW w:w="1008" w:type="dxa"/>
                <w:tcBorders>
                  <w:top w:val="dotted" w:sz="4" w:space="0" w:color="auto"/>
                  <w:left w:val="nil"/>
                  <w:bottom w:val="dotted" w:sz="4" w:space="0" w:color="auto"/>
                  <w:right w:val="nil"/>
                </w:tcBorders>
                <w:shd w:val="clear" w:color="auto" w:fill="FFFFFF"/>
              </w:tcPr>
            </w:tcPrChange>
          </w:tcPr>
          <w:p w14:paraId="7E0C56D7" w14:textId="77777777" w:rsidR="004C2D45" w:rsidRDefault="004C2D45">
            <w:pPr>
              <w:pStyle w:val="MsgTableBody"/>
              <w:jc w:val="center"/>
              <w:rPr>
                <w:noProof/>
              </w:rPr>
            </w:pPr>
          </w:p>
        </w:tc>
      </w:tr>
      <w:tr w:rsidR="004C2D45" w:rsidRPr="004C2D45" w14:paraId="3E6E347B" w14:textId="77777777" w:rsidTr="00E56816">
        <w:trPr>
          <w:jc w:val="center"/>
          <w:trPrChange w:id="434" w:author="Amit Popat" w:date="2022-07-11T10:40:00Z">
            <w:trPr>
              <w:jc w:val="center"/>
            </w:trPr>
          </w:trPrChange>
        </w:trPr>
        <w:tc>
          <w:tcPr>
            <w:tcW w:w="2882" w:type="dxa"/>
            <w:tcBorders>
              <w:top w:val="dotted" w:sz="4" w:space="0" w:color="auto"/>
              <w:left w:val="nil"/>
              <w:bottom w:val="single" w:sz="2" w:space="0" w:color="auto"/>
              <w:right w:val="nil"/>
            </w:tcBorders>
            <w:shd w:val="clear" w:color="auto" w:fill="FFFFFF"/>
            <w:tcPrChange w:id="435" w:author="Amit Popat" w:date="2022-07-11T10:40:00Z">
              <w:tcPr>
                <w:tcW w:w="2880" w:type="dxa"/>
                <w:tcBorders>
                  <w:top w:val="dotted" w:sz="4" w:space="0" w:color="auto"/>
                  <w:left w:val="nil"/>
                  <w:bottom w:val="single" w:sz="2" w:space="0" w:color="auto"/>
                  <w:right w:val="nil"/>
                </w:tcBorders>
                <w:shd w:val="clear" w:color="auto" w:fill="FFFFFF"/>
              </w:tcPr>
            </w:tcPrChange>
          </w:tcPr>
          <w:p w14:paraId="6C79B83C"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436" w:author="Amit Popat" w:date="2022-07-11T10:40:00Z">
              <w:tcPr>
                <w:tcW w:w="4320" w:type="dxa"/>
                <w:tcBorders>
                  <w:top w:val="dotted" w:sz="4" w:space="0" w:color="auto"/>
                  <w:left w:val="nil"/>
                  <w:bottom w:val="single" w:sz="2" w:space="0" w:color="auto"/>
                  <w:right w:val="nil"/>
                </w:tcBorders>
                <w:shd w:val="clear" w:color="auto" w:fill="FFFFFF"/>
              </w:tcPr>
            </w:tcPrChange>
          </w:tcPr>
          <w:p w14:paraId="149DD8A0" w14:textId="77777777" w:rsidR="004C2D45" w:rsidRDefault="004C2D45">
            <w:pPr>
              <w:pStyle w:val="MsgTableBody"/>
              <w:rPr>
                <w:noProof/>
              </w:rPr>
            </w:pPr>
            <w:r>
              <w:rPr>
                <w:noProof/>
              </w:rPr>
              <w:t>--- GOAL end</w:t>
            </w:r>
          </w:p>
        </w:tc>
        <w:tc>
          <w:tcPr>
            <w:tcW w:w="864" w:type="dxa"/>
            <w:tcBorders>
              <w:top w:val="dotted" w:sz="4" w:space="0" w:color="auto"/>
              <w:left w:val="nil"/>
              <w:bottom w:val="single" w:sz="2" w:space="0" w:color="auto"/>
              <w:right w:val="nil"/>
            </w:tcBorders>
            <w:shd w:val="clear" w:color="auto" w:fill="FFFFFF"/>
            <w:tcPrChange w:id="437" w:author="Amit Popat" w:date="2022-07-11T10:40:00Z">
              <w:tcPr>
                <w:tcW w:w="864" w:type="dxa"/>
                <w:tcBorders>
                  <w:top w:val="dotted" w:sz="4" w:space="0" w:color="auto"/>
                  <w:left w:val="nil"/>
                  <w:bottom w:val="single" w:sz="2" w:space="0" w:color="auto"/>
                  <w:right w:val="nil"/>
                </w:tcBorders>
                <w:shd w:val="clear" w:color="auto" w:fill="FFFFFF"/>
              </w:tcPr>
            </w:tcPrChange>
          </w:tcPr>
          <w:p w14:paraId="068C2B4D"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438" w:author="Amit Popat" w:date="2022-07-11T10:40:00Z">
              <w:tcPr>
                <w:tcW w:w="1008" w:type="dxa"/>
                <w:tcBorders>
                  <w:top w:val="dotted" w:sz="4" w:space="0" w:color="auto"/>
                  <w:left w:val="nil"/>
                  <w:bottom w:val="single" w:sz="2" w:space="0" w:color="auto"/>
                  <w:right w:val="nil"/>
                </w:tcBorders>
                <w:shd w:val="clear" w:color="auto" w:fill="FFFFFF"/>
              </w:tcPr>
            </w:tcPrChange>
          </w:tcPr>
          <w:p w14:paraId="4A65CCCA" w14:textId="77777777" w:rsidR="004C2D45" w:rsidRDefault="004C2D45">
            <w:pPr>
              <w:pStyle w:val="MsgTableBody"/>
              <w:jc w:val="center"/>
              <w:rPr>
                <w:noProof/>
              </w:rPr>
            </w:pPr>
          </w:p>
        </w:tc>
      </w:tr>
    </w:tbl>
    <w:p w14:paraId="24E01705"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38792C7D" w14:textId="77777777" w:rsidTr="00B86105">
        <w:tc>
          <w:tcPr>
            <w:tcW w:w="9576" w:type="dxa"/>
            <w:gridSpan w:val="6"/>
          </w:tcPr>
          <w:p w14:paraId="55E47569" w14:textId="58444E99" w:rsidR="00B86105" w:rsidRPr="006D6BB6" w:rsidRDefault="00B86105" w:rsidP="00203776">
            <w:pPr>
              <w:pStyle w:val="ACK-ChoreographyHeader"/>
            </w:pPr>
            <w:r>
              <w:lastRenderedPageBreak/>
              <w:t>Acknowledgement Choreography</w:t>
            </w:r>
          </w:p>
        </w:tc>
      </w:tr>
      <w:tr w:rsidR="00B86105" w:rsidRPr="006D6BB6" w14:paraId="75F1194A" w14:textId="77777777" w:rsidTr="00B86105">
        <w:tc>
          <w:tcPr>
            <w:tcW w:w="9576" w:type="dxa"/>
            <w:gridSpan w:val="6"/>
          </w:tcPr>
          <w:p w14:paraId="371684CA" w14:textId="5538BE37" w:rsidR="00B86105" w:rsidRDefault="00B86105" w:rsidP="00B86105">
            <w:pPr>
              <w:pStyle w:val="ACK-ChoreographyHeader"/>
            </w:pPr>
            <w:r>
              <w:rPr>
                <w:noProof/>
              </w:rPr>
              <w:t>PGL^PC6-PC8^PGL_PC6</w:t>
            </w:r>
          </w:p>
        </w:tc>
      </w:tr>
      <w:tr w:rsidR="009339B6" w:rsidRPr="006D6BB6" w14:paraId="400972DB" w14:textId="77777777" w:rsidTr="00203776">
        <w:tc>
          <w:tcPr>
            <w:tcW w:w="1458" w:type="dxa"/>
          </w:tcPr>
          <w:p w14:paraId="7FBFB976" w14:textId="77777777" w:rsidR="009339B6" w:rsidRPr="006D6BB6" w:rsidRDefault="009339B6" w:rsidP="00C47F52">
            <w:pPr>
              <w:pStyle w:val="ACK-ChoreographyBody"/>
            </w:pPr>
            <w:r w:rsidRPr="006D6BB6">
              <w:t>Field name</w:t>
            </w:r>
          </w:p>
        </w:tc>
        <w:tc>
          <w:tcPr>
            <w:tcW w:w="2217" w:type="dxa"/>
          </w:tcPr>
          <w:p w14:paraId="793AE005" w14:textId="77777777" w:rsidR="009339B6" w:rsidRPr="006D6BB6" w:rsidRDefault="009339B6" w:rsidP="00C47F52">
            <w:pPr>
              <w:pStyle w:val="ACK-ChoreographyBody"/>
            </w:pPr>
            <w:r w:rsidRPr="006D6BB6">
              <w:t>Field Value: Original mode</w:t>
            </w:r>
          </w:p>
        </w:tc>
        <w:tc>
          <w:tcPr>
            <w:tcW w:w="5901" w:type="dxa"/>
            <w:gridSpan w:val="4"/>
          </w:tcPr>
          <w:p w14:paraId="62B11F45" w14:textId="77777777" w:rsidR="009339B6" w:rsidRPr="006D6BB6" w:rsidRDefault="009339B6" w:rsidP="00C47F52">
            <w:pPr>
              <w:pStyle w:val="ACK-ChoreographyBody"/>
            </w:pPr>
            <w:r w:rsidRPr="006D6BB6">
              <w:t>Field value: Enhanced mode</w:t>
            </w:r>
          </w:p>
        </w:tc>
      </w:tr>
      <w:tr w:rsidR="009339B6" w:rsidRPr="006D6BB6" w14:paraId="069FD284" w14:textId="77777777" w:rsidTr="00B86105">
        <w:tc>
          <w:tcPr>
            <w:tcW w:w="1458" w:type="dxa"/>
          </w:tcPr>
          <w:p w14:paraId="45881EC3" w14:textId="77777777" w:rsidR="009339B6" w:rsidRPr="006D6BB6" w:rsidRDefault="009339B6" w:rsidP="00C47F52">
            <w:pPr>
              <w:pStyle w:val="ACK-ChoreographyBody"/>
            </w:pPr>
            <w:r>
              <w:t>MSH-</w:t>
            </w:r>
            <w:r w:rsidRPr="006D6BB6">
              <w:t>15</w:t>
            </w:r>
          </w:p>
        </w:tc>
        <w:tc>
          <w:tcPr>
            <w:tcW w:w="2217" w:type="dxa"/>
          </w:tcPr>
          <w:p w14:paraId="12110B90" w14:textId="77777777" w:rsidR="009339B6" w:rsidRPr="006D6BB6" w:rsidRDefault="009339B6" w:rsidP="00C47F52">
            <w:pPr>
              <w:pStyle w:val="ACK-ChoreographyBody"/>
            </w:pPr>
            <w:r w:rsidRPr="006D6BB6">
              <w:t>Blank</w:t>
            </w:r>
          </w:p>
        </w:tc>
        <w:tc>
          <w:tcPr>
            <w:tcW w:w="567" w:type="dxa"/>
          </w:tcPr>
          <w:p w14:paraId="32F55C4B" w14:textId="77777777" w:rsidR="009339B6" w:rsidRPr="006D6BB6" w:rsidRDefault="009339B6" w:rsidP="00C47F52">
            <w:pPr>
              <w:pStyle w:val="ACK-ChoreographyBody"/>
            </w:pPr>
            <w:r w:rsidRPr="006D6BB6">
              <w:t>NE</w:t>
            </w:r>
          </w:p>
        </w:tc>
        <w:tc>
          <w:tcPr>
            <w:tcW w:w="1843" w:type="dxa"/>
          </w:tcPr>
          <w:p w14:paraId="09E27FF1" w14:textId="77777777" w:rsidR="009339B6" w:rsidRPr="006D6BB6" w:rsidRDefault="009339B6" w:rsidP="00C47F52">
            <w:pPr>
              <w:pStyle w:val="ACK-ChoreographyBody"/>
            </w:pPr>
            <w:r w:rsidRPr="006D6BB6">
              <w:t>AL, SU, ER</w:t>
            </w:r>
          </w:p>
        </w:tc>
        <w:tc>
          <w:tcPr>
            <w:tcW w:w="1417" w:type="dxa"/>
          </w:tcPr>
          <w:p w14:paraId="5152FA18" w14:textId="77777777" w:rsidR="009339B6" w:rsidRPr="006D6BB6" w:rsidRDefault="009339B6" w:rsidP="00C47F52">
            <w:pPr>
              <w:pStyle w:val="ACK-ChoreographyBody"/>
            </w:pPr>
            <w:r w:rsidRPr="006D6BB6">
              <w:t>NE</w:t>
            </w:r>
          </w:p>
        </w:tc>
        <w:tc>
          <w:tcPr>
            <w:tcW w:w="2074" w:type="dxa"/>
          </w:tcPr>
          <w:p w14:paraId="775157BD" w14:textId="77777777" w:rsidR="009339B6" w:rsidRPr="006D6BB6" w:rsidRDefault="009339B6" w:rsidP="00C47F52">
            <w:pPr>
              <w:pStyle w:val="ACK-ChoreographyBody"/>
            </w:pPr>
            <w:r w:rsidRPr="006D6BB6">
              <w:t>AL, SU, ER</w:t>
            </w:r>
          </w:p>
        </w:tc>
      </w:tr>
      <w:tr w:rsidR="009339B6" w:rsidRPr="006D6BB6" w14:paraId="03C5D6EA" w14:textId="77777777" w:rsidTr="00B86105">
        <w:tc>
          <w:tcPr>
            <w:tcW w:w="1458" w:type="dxa"/>
          </w:tcPr>
          <w:p w14:paraId="3C5BD850" w14:textId="77777777" w:rsidR="009339B6" w:rsidRPr="006D6BB6" w:rsidRDefault="009339B6" w:rsidP="00C47F52">
            <w:pPr>
              <w:pStyle w:val="ACK-ChoreographyBody"/>
            </w:pPr>
            <w:r>
              <w:t>MSH-</w:t>
            </w:r>
            <w:r w:rsidRPr="006D6BB6">
              <w:t>16</w:t>
            </w:r>
          </w:p>
        </w:tc>
        <w:tc>
          <w:tcPr>
            <w:tcW w:w="2217" w:type="dxa"/>
          </w:tcPr>
          <w:p w14:paraId="2A863E0B" w14:textId="77777777" w:rsidR="009339B6" w:rsidRPr="006D6BB6" w:rsidRDefault="009339B6" w:rsidP="00C47F52">
            <w:pPr>
              <w:pStyle w:val="ACK-ChoreographyBody"/>
            </w:pPr>
            <w:r w:rsidRPr="006D6BB6">
              <w:t>Blank</w:t>
            </w:r>
          </w:p>
        </w:tc>
        <w:tc>
          <w:tcPr>
            <w:tcW w:w="567" w:type="dxa"/>
          </w:tcPr>
          <w:p w14:paraId="7B0702AF" w14:textId="77777777" w:rsidR="009339B6" w:rsidRPr="006D6BB6" w:rsidRDefault="009339B6" w:rsidP="00C47F52">
            <w:pPr>
              <w:pStyle w:val="ACK-ChoreographyBody"/>
            </w:pPr>
            <w:r w:rsidRPr="006D6BB6">
              <w:t>NE</w:t>
            </w:r>
          </w:p>
        </w:tc>
        <w:tc>
          <w:tcPr>
            <w:tcW w:w="1843" w:type="dxa"/>
          </w:tcPr>
          <w:p w14:paraId="56FEF9D8" w14:textId="77777777" w:rsidR="009339B6" w:rsidRPr="006D6BB6" w:rsidRDefault="009339B6" w:rsidP="00C47F52">
            <w:pPr>
              <w:pStyle w:val="ACK-ChoreographyBody"/>
            </w:pPr>
            <w:r w:rsidRPr="006D6BB6">
              <w:t>NE</w:t>
            </w:r>
          </w:p>
        </w:tc>
        <w:tc>
          <w:tcPr>
            <w:tcW w:w="1417" w:type="dxa"/>
          </w:tcPr>
          <w:p w14:paraId="0EC3C07E" w14:textId="77777777" w:rsidR="009339B6" w:rsidRPr="006D6BB6" w:rsidRDefault="009339B6" w:rsidP="00C47F52">
            <w:pPr>
              <w:pStyle w:val="ACK-ChoreographyBody"/>
            </w:pPr>
            <w:r w:rsidRPr="006D6BB6">
              <w:t>AL, SU, ER</w:t>
            </w:r>
          </w:p>
        </w:tc>
        <w:tc>
          <w:tcPr>
            <w:tcW w:w="2074" w:type="dxa"/>
          </w:tcPr>
          <w:p w14:paraId="06BC6044" w14:textId="77777777" w:rsidR="009339B6" w:rsidRPr="006D6BB6" w:rsidRDefault="009339B6" w:rsidP="00C47F52">
            <w:pPr>
              <w:pStyle w:val="ACK-ChoreographyBody"/>
            </w:pPr>
            <w:r w:rsidRPr="006D6BB6">
              <w:t>AL, SU, ER</w:t>
            </w:r>
          </w:p>
        </w:tc>
      </w:tr>
      <w:tr w:rsidR="009339B6" w:rsidRPr="006D6BB6" w14:paraId="6148BFD8" w14:textId="77777777" w:rsidTr="00B86105">
        <w:tc>
          <w:tcPr>
            <w:tcW w:w="1458" w:type="dxa"/>
          </w:tcPr>
          <w:p w14:paraId="57D28A0D" w14:textId="77777777" w:rsidR="009339B6" w:rsidRPr="006D6BB6" w:rsidRDefault="009339B6" w:rsidP="00C47F52">
            <w:pPr>
              <w:pStyle w:val="ACK-ChoreographyBody"/>
            </w:pPr>
            <w:r w:rsidRPr="006D6BB6">
              <w:t>Immediate Ack</w:t>
            </w:r>
          </w:p>
        </w:tc>
        <w:tc>
          <w:tcPr>
            <w:tcW w:w="2217" w:type="dxa"/>
          </w:tcPr>
          <w:p w14:paraId="4306F3A8" w14:textId="77777777" w:rsidR="009339B6" w:rsidRPr="006D6BB6" w:rsidRDefault="009339B6" w:rsidP="00C47F52">
            <w:pPr>
              <w:pStyle w:val="ACK-ChoreographyBody"/>
            </w:pPr>
            <w:r w:rsidRPr="006D6BB6">
              <w:t>-</w:t>
            </w:r>
          </w:p>
        </w:tc>
        <w:tc>
          <w:tcPr>
            <w:tcW w:w="567" w:type="dxa"/>
          </w:tcPr>
          <w:p w14:paraId="7CBE5330" w14:textId="77777777" w:rsidR="009339B6" w:rsidRPr="006D6BB6" w:rsidRDefault="009339B6" w:rsidP="00C47F52">
            <w:pPr>
              <w:pStyle w:val="ACK-ChoreographyBody"/>
            </w:pPr>
            <w:r w:rsidRPr="006D6BB6">
              <w:t>-</w:t>
            </w:r>
          </w:p>
        </w:tc>
        <w:tc>
          <w:tcPr>
            <w:tcW w:w="1843" w:type="dxa"/>
          </w:tcPr>
          <w:p w14:paraId="2C8A4C8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1417" w:type="dxa"/>
          </w:tcPr>
          <w:p w14:paraId="50A5B246" w14:textId="77777777" w:rsidR="009339B6" w:rsidRPr="006D6BB6" w:rsidRDefault="009339B6" w:rsidP="00C47F52">
            <w:pPr>
              <w:pStyle w:val="ACK-ChoreographyBody"/>
            </w:pPr>
            <w:r w:rsidRPr="006D6BB6">
              <w:t>-</w:t>
            </w:r>
          </w:p>
        </w:tc>
        <w:tc>
          <w:tcPr>
            <w:tcW w:w="2074" w:type="dxa"/>
          </w:tcPr>
          <w:p w14:paraId="7FB51738" w14:textId="77777777" w:rsidR="009339B6" w:rsidRPr="006D6BB6" w:rsidRDefault="009339B6" w:rsidP="00C47F52">
            <w:pPr>
              <w:pStyle w:val="ACK-ChoreographyBody"/>
            </w:pPr>
            <w:r w:rsidRPr="006D6BB6">
              <w:rPr>
                <w:szCs w:val="16"/>
              </w:rPr>
              <w:t>ACK^</w:t>
            </w:r>
            <w:r>
              <w:rPr>
                <w:szCs w:val="16"/>
              </w:rPr>
              <w:t>PC6-PC8</w:t>
            </w:r>
            <w:r w:rsidRPr="006D6BB6">
              <w:rPr>
                <w:szCs w:val="16"/>
              </w:rPr>
              <w:t>^ACK</w:t>
            </w:r>
          </w:p>
        </w:tc>
      </w:tr>
      <w:tr w:rsidR="009339B6" w:rsidRPr="006D6BB6" w14:paraId="21578BBD" w14:textId="77777777" w:rsidTr="00B86105">
        <w:tc>
          <w:tcPr>
            <w:tcW w:w="1458" w:type="dxa"/>
          </w:tcPr>
          <w:p w14:paraId="3EF4AF17" w14:textId="77777777" w:rsidR="009339B6" w:rsidRPr="006D6BB6" w:rsidRDefault="009339B6" w:rsidP="00C47F52">
            <w:pPr>
              <w:pStyle w:val="ACK-ChoreographyBody"/>
            </w:pPr>
            <w:r w:rsidRPr="006D6BB6">
              <w:t>Application Ack</w:t>
            </w:r>
          </w:p>
        </w:tc>
        <w:tc>
          <w:tcPr>
            <w:tcW w:w="2217" w:type="dxa"/>
          </w:tcPr>
          <w:p w14:paraId="4BEDD53B" w14:textId="77777777" w:rsidR="009339B6" w:rsidRPr="006D6BB6" w:rsidRDefault="009339B6" w:rsidP="00C47F52">
            <w:pPr>
              <w:pStyle w:val="ACK-ChoreographyBody"/>
            </w:pPr>
            <w:r>
              <w:rPr>
                <w:szCs w:val="16"/>
              </w:rPr>
              <w:t>ACK</w:t>
            </w:r>
            <w:r w:rsidRPr="006D6BB6">
              <w:rPr>
                <w:szCs w:val="16"/>
              </w:rPr>
              <w:t>^</w:t>
            </w:r>
            <w:r>
              <w:rPr>
                <w:szCs w:val="16"/>
              </w:rPr>
              <w:t>PC6-PC8</w:t>
            </w:r>
            <w:r w:rsidRPr="006D6BB6">
              <w:rPr>
                <w:szCs w:val="16"/>
              </w:rPr>
              <w:t>^</w:t>
            </w:r>
            <w:r>
              <w:rPr>
                <w:szCs w:val="16"/>
              </w:rPr>
              <w:t>ACK</w:t>
            </w:r>
          </w:p>
        </w:tc>
        <w:tc>
          <w:tcPr>
            <w:tcW w:w="567" w:type="dxa"/>
          </w:tcPr>
          <w:p w14:paraId="7E1A0408" w14:textId="77777777" w:rsidR="009339B6" w:rsidRPr="006D6BB6" w:rsidRDefault="009339B6" w:rsidP="00C47F52">
            <w:pPr>
              <w:pStyle w:val="ACK-ChoreographyBody"/>
            </w:pPr>
            <w:r w:rsidRPr="006D6BB6">
              <w:t>-</w:t>
            </w:r>
          </w:p>
        </w:tc>
        <w:tc>
          <w:tcPr>
            <w:tcW w:w="1843" w:type="dxa"/>
          </w:tcPr>
          <w:p w14:paraId="4719B1AC" w14:textId="77777777" w:rsidR="009339B6" w:rsidRPr="006D6BB6" w:rsidRDefault="009339B6" w:rsidP="00C47F52">
            <w:pPr>
              <w:pStyle w:val="ACK-ChoreographyBody"/>
            </w:pPr>
            <w:r w:rsidRPr="006D6BB6">
              <w:t>-</w:t>
            </w:r>
          </w:p>
        </w:tc>
        <w:tc>
          <w:tcPr>
            <w:tcW w:w="1417" w:type="dxa"/>
          </w:tcPr>
          <w:p w14:paraId="3FC1FC9C"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2074" w:type="dxa"/>
          </w:tcPr>
          <w:p w14:paraId="1004C072"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bl>
    <w:p w14:paraId="36989F96" w14:textId="77777777" w:rsidR="009339B6" w:rsidRDefault="009339B6" w:rsidP="009339B6">
      <w:pPr>
        <w:rPr>
          <w:noProof/>
        </w:rPr>
      </w:pPr>
    </w:p>
    <w:p w14:paraId="182F13BD" w14:textId="77777777" w:rsidR="004C2D45" w:rsidRDefault="004C2D45">
      <w:pPr>
        <w:pStyle w:val="MsgTableCaption"/>
        <w:rPr>
          <w:noProof/>
        </w:rPr>
      </w:pPr>
      <w:r>
        <w:rPr>
          <w:noProof/>
        </w:rPr>
        <w:t>ACK^PC6-PC8^ACK: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3B06F30"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6114EFC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B3EC4DB"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2130E87"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212C62" w14:textId="77777777" w:rsidR="004C2D45" w:rsidRDefault="004C2D45">
            <w:pPr>
              <w:pStyle w:val="MsgTableHeader"/>
              <w:jc w:val="center"/>
              <w:rPr>
                <w:noProof/>
              </w:rPr>
            </w:pPr>
            <w:r>
              <w:rPr>
                <w:noProof/>
              </w:rPr>
              <w:t>Chapter</w:t>
            </w:r>
          </w:p>
        </w:tc>
      </w:tr>
      <w:tr w:rsidR="004C2D45" w:rsidRPr="004C2D45" w14:paraId="3EF0DB68"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2A65823"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28FE61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A129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727DA5D" w14:textId="77777777" w:rsidR="004C2D45" w:rsidRDefault="004C2D45">
            <w:pPr>
              <w:pStyle w:val="MsgTableBody"/>
              <w:jc w:val="center"/>
              <w:rPr>
                <w:noProof/>
              </w:rPr>
            </w:pPr>
            <w:r>
              <w:rPr>
                <w:noProof/>
              </w:rPr>
              <w:t>2</w:t>
            </w:r>
          </w:p>
        </w:tc>
      </w:tr>
      <w:tr w:rsidR="004C2D45" w:rsidRPr="004C2D45" w14:paraId="263A06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91DF26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CE96083"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286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55BA8" w14:textId="77777777" w:rsidR="004C2D45" w:rsidRDefault="004C2D45">
            <w:pPr>
              <w:pStyle w:val="MsgTableBody"/>
              <w:jc w:val="center"/>
              <w:rPr>
                <w:noProof/>
              </w:rPr>
            </w:pPr>
            <w:r>
              <w:rPr>
                <w:noProof/>
              </w:rPr>
              <w:t>2</w:t>
            </w:r>
          </w:p>
        </w:tc>
      </w:tr>
      <w:tr w:rsidR="004C2D45" w:rsidRPr="004C2D45" w14:paraId="5B13DED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12D875"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D06BC99"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7E06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BD5F" w14:textId="77777777" w:rsidR="004C2D45" w:rsidRDefault="004C2D45">
            <w:pPr>
              <w:pStyle w:val="MsgTableBody"/>
              <w:jc w:val="center"/>
              <w:rPr>
                <w:noProof/>
              </w:rPr>
            </w:pPr>
            <w:r>
              <w:rPr>
                <w:noProof/>
              </w:rPr>
              <w:t>2</w:t>
            </w:r>
          </w:p>
        </w:tc>
      </w:tr>
      <w:tr w:rsidR="004C2D45" w:rsidRPr="004C2D45" w14:paraId="66BCCF6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57FB21"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49D67C"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B647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E645B" w14:textId="77777777" w:rsidR="004C2D45" w:rsidRDefault="004C2D45">
            <w:pPr>
              <w:pStyle w:val="MsgTableBody"/>
              <w:jc w:val="center"/>
              <w:rPr>
                <w:noProof/>
              </w:rPr>
            </w:pPr>
            <w:r>
              <w:rPr>
                <w:noProof/>
              </w:rPr>
              <w:t>2</w:t>
            </w:r>
          </w:p>
        </w:tc>
      </w:tr>
      <w:tr w:rsidR="004C2D45" w:rsidRPr="004C2D45" w14:paraId="4C2F71B2"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746D5BCF"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6819A6"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EACBC1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B970F7" w14:textId="77777777" w:rsidR="004C2D45" w:rsidRDefault="004C2D45">
            <w:pPr>
              <w:pStyle w:val="MsgTableBody"/>
              <w:jc w:val="center"/>
              <w:rPr>
                <w:noProof/>
              </w:rPr>
            </w:pPr>
            <w:r>
              <w:rPr>
                <w:noProof/>
              </w:rPr>
              <w:t>2</w:t>
            </w:r>
          </w:p>
        </w:tc>
      </w:tr>
    </w:tbl>
    <w:p w14:paraId="53299BD2"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7B12AEAD" w14:textId="77777777" w:rsidTr="00203776">
        <w:trPr>
          <w:jc w:val="center"/>
        </w:trPr>
        <w:tc>
          <w:tcPr>
            <w:tcW w:w="6652" w:type="dxa"/>
            <w:gridSpan w:val="4"/>
          </w:tcPr>
          <w:p w14:paraId="492A6933" w14:textId="1D18021B" w:rsidR="00B86105" w:rsidRPr="006D6BB6" w:rsidRDefault="00B86105" w:rsidP="00203776">
            <w:pPr>
              <w:pStyle w:val="ACK-ChoreographyHeader"/>
            </w:pPr>
            <w:r>
              <w:t>Acknowledgement Choreography</w:t>
            </w:r>
          </w:p>
        </w:tc>
      </w:tr>
      <w:tr w:rsidR="00B86105" w:rsidRPr="006D6BB6" w14:paraId="16291E2C" w14:textId="77777777" w:rsidTr="00203776">
        <w:trPr>
          <w:jc w:val="center"/>
        </w:trPr>
        <w:tc>
          <w:tcPr>
            <w:tcW w:w="6652" w:type="dxa"/>
            <w:gridSpan w:val="4"/>
          </w:tcPr>
          <w:p w14:paraId="7E86D869" w14:textId="4D9A1388" w:rsidR="00B86105" w:rsidRDefault="00B86105" w:rsidP="00B86105">
            <w:pPr>
              <w:pStyle w:val="ACK-ChoreographyHeader"/>
            </w:pPr>
            <w:r>
              <w:rPr>
                <w:noProof/>
              </w:rPr>
              <w:t>ACK^PC6-PC8^ACK</w:t>
            </w:r>
          </w:p>
        </w:tc>
      </w:tr>
      <w:tr w:rsidR="009339B6" w:rsidRPr="006D6BB6" w14:paraId="4A314232" w14:textId="77777777" w:rsidTr="00203776">
        <w:trPr>
          <w:jc w:val="center"/>
        </w:trPr>
        <w:tc>
          <w:tcPr>
            <w:tcW w:w="1458" w:type="dxa"/>
          </w:tcPr>
          <w:p w14:paraId="36268406" w14:textId="77777777" w:rsidR="009339B6" w:rsidRPr="006D6BB6" w:rsidRDefault="009339B6" w:rsidP="00C47F52">
            <w:pPr>
              <w:pStyle w:val="ACK-ChoreographyBody"/>
            </w:pPr>
            <w:r w:rsidRPr="006D6BB6">
              <w:t>Field name</w:t>
            </w:r>
          </w:p>
        </w:tc>
        <w:tc>
          <w:tcPr>
            <w:tcW w:w="2478" w:type="dxa"/>
          </w:tcPr>
          <w:p w14:paraId="7EA3ABA0" w14:textId="77777777" w:rsidR="009339B6" w:rsidRPr="006D6BB6" w:rsidRDefault="009339B6" w:rsidP="00C47F52">
            <w:pPr>
              <w:pStyle w:val="ACK-ChoreographyBody"/>
            </w:pPr>
            <w:r w:rsidRPr="006D6BB6">
              <w:t>Field Value: Original mode</w:t>
            </w:r>
          </w:p>
        </w:tc>
        <w:tc>
          <w:tcPr>
            <w:tcW w:w="2716" w:type="dxa"/>
            <w:gridSpan w:val="2"/>
          </w:tcPr>
          <w:p w14:paraId="67FC03F8" w14:textId="77777777" w:rsidR="009339B6" w:rsidRPr="006D6BB6" w:rsidRDefault="009339B6" w:rsidP="00C47F52">
            <w:pPr>
              <w:pStyle w:val="ACK-ChoreographyBody"/>
            </w:pPr>
            <w:r w:rsidRPr="006D6BB6">
              <w:t>Field value: Enhanced mode</w:t>
            </w:r>
          </w:p>
        </w:tc>
      </w:tr>
      <w:tr w:rsidR="009339B6" w:rsidRPr="006D6BB6" w14:paraId="4B5C5B3E" w14:textId="77777777" w:rsidTr="00203776">
        <w:trPr>
          <w:jc w:val="center"/>
        </w:trPr>
        <w:tc>
          <w:tcPr>
            <w:tcW w:w="1458" w:type="dxa"/>
          </w:tcPr>
          <w:p w14:paraId="5EC550BA" w14:textId="77777777" w:rsidR="009339B6" w:rsidRPr="006D6BB6" w:rsidRDefault="009339B6" w:rsidP="00C47F52">
            <w:pPr>
              <w:pStyle w:val="ACK-ChoreographyBody"/>
            </w:pPr>
            <w:r>
              <w:t>MSH-</w:t>
            </w:r>
            <w:r w:rsidRPr="006D6BB6">
              <w:t>15</w:t>
            </w:r>
          </w:p>
        </w:tc>
        <w:tc>
          <w:tcPr>
            <w:tcW w:w="2478" w:type="dxa"/>
          </w:tcPr>
          <w:p w14:paraId="52B6E43C" w14:textId="77777777" w:rsidR="009339B6" w:rsidRPr="006D6BB6" w:rsidRDefault="009339B6" w:rsidP="00C47F52">
            <w:pPr>
              <w:pStyle w:val="ACK-ChoreographyBody"/>
            </w:pPr>
            <w:r w:rsidRPr="006D6BB6">
              <w:t>Blank</w:t>
            </w:r>
          </w:p>
        </w:tc>
        <w:tc>
          <w:tcPr>
            <w:tcW w:w="708" w:type="dxa"/>
          </w:tcPr>
          <w:p w14:paraId="4D5EA484" w14:textId="77777777" w:rsidR="009339B6" w:rsidRPr="006D6BB6" w:rsidRDefault="009339B6" w:rsidP="00C47F52">
            <w:pPr>
              <w:pStyle w:val="ACK-ChoreographyBody"/>
            </w:pPr>
            <w:r w:rsidRPr="006D6BB6">
              <w:t>NE</w:t>
            </w:r>
          </w:p>
        </w:tc>
        <w:tc>
          <w:tcPr>
            <w:tcW w:w="2008" w:type="dxa"/>
          </w:tcPr>
          <w:p w14:paraId="42DA4A2C" w14:textId="77777777" w:rsidR="009339B6" w:rsidRPr="006D6BB6" w:rsidRDefault="009339B6" w:rsidP="00C47F52">
            <w:pPr>
              <w:pStyle w:val="ACK-ChoreographyBody"/>
            </w:pPr>
            <w:r w:rsidRPr="006D6BB6">
              <w:t>AL, SU, ER</w:t>
            </w:r>
          </w:p>
        </w:tc>
      </w:tr>
      <w:tr w:rsidR="009339B6" w:rsidRPr="006D6BB6" w14:paraId="7B5D42F3" w14:textId="77777777" w:rsidTr="00203776">
        <w:trPr>
          <w:jc w:val="center"/>
        </w:trPr>
        <w:tc>
          <w:tcPr>
            <w:tcW w:w="1458" w:type="dxa"/>
          </w:tcPr>
          <w:p w14:paraId="31252A86" w14:textId="77777777" w:rsidR="009339B6" w:rsidRPr="006D6BB6" w:rsidRDefault="009339B6" w:rsidP="00C47F52">
            <w:pPr>
              <w:pStyle w:val="ACK-ChoreographyBody"/>
            </w:pPr>
            <w:r>
              <w:t>MSH-</w:t>
            </w:r>
            <w:r w:rsidRPr="006D6BB6">
              <w:t>16</w:t>
            </w:r>
          </w:p>
        </w:tc>
        <w:tc>
          <w:tcPr>
            <w:tcW w:w="2478" w:type="dxa"/>
          </w:tcPr>
          <w:p w14:paraId="79DD17B7" w14:textId="77777777" w:rsidR="009339B6" w:rsidRPr="006D6BB6" w:rsidRDefault="009339B6" w:rsidP="00C47F52">
            <w:pPr>
              <w:pStyle w:val="ACK-ChoreographyBody"/>
            </w:pPr>
            <w:r w:rsidRPr="006D6BB6">
              <w:t>Blank</w:t>
            </w:r>
          </w:p>
        </w:tc>
        <w:tc>
          <w:tcPr>
            <w:tcW w:w="708" w:type="dxa"/>
          </w:tcPr>
          <w:p w14:paraId="31E3BACC" w14:textId="77777777" w:rsidR="009339B6" w:rsidRPr="006D6BB6" w:rsidRDefault="009339B6" w:rsidP="00C47F52">
            <w:pPr>
              <w:pStyle w:val="ACK-ChoreographyBody"/>
            </w:pPr>
            <w:r w:rsidRPr="006D6BB6">
              <w:t>NE</w:t>
            </w:r>
          </w:p>
        </w:tc>
        <w:tc>
          <w:tcPr>
            <w:tcW w:w="2008" w:type="dxa"/>
          </w:tcPr>
          <w:p w14:paraId="0881EC92" w14:textId="77777777" w:rsidR="009339B6" w:rsidRPr="006D6BB6" w:rsidRDefault="009339B6" w:rsidP="00C47F52">
            <w:pPr>
              <w:pStyle w:val="ACK-ChoreographyBody"/>
            </w:pPr>
            <w:r w:rsidRPr="006D6BB6">
              <w:t>NE</w:t>
            </w:r>
          </w:p>
        </w:tc>
      </w:tr>
      <w:tr w:rsidR="009339B6" w:rsidRPr="006D6BB6" w14:paraId="2A977159" w14:textId="77777777" w:rsidTr="00203776">
        <w:trPr>
          <w:jc w:val="center"/>
        </w:trPr>
        <w:tc>
          <w:tcPr>
            <w:tcW w:w="1458" w:type="dxa"/>
          </w:tcPr>
          <w:p w14:paraId="43DE6108" w14:textId="77777777" w:rsidR="009339B6" w:rsidRPr="006D6BB6" w:rsidRDefault="009339B6" w:rsidP="00C47F52">
            <w:pPr>
              <w:pStyle w:val="ACK-ChoreographyBody"/>
            </w:pPr>
            <w:r w:rsidRPr="006D6BB6">
              <w:t>Immediate Ack</w:t>
            </w:r>
          </w:p>
        </w:tc>
        <w:tc>
          <w:tcPr>
            <w:tcW w:w="2478" w:type="dxa"/>
          </w:tcPr>
          <w:p w14:paraId="453D5A61" w14:textId="77777777" w:rsidR="009339B6" w:rsidRPr="006D6BB6" w:rsidRDefault="009339B6" w:rsidP="00C47F52">
            <w:pPr>
              <w:pStyle w:val="ACK-ChoreographyBody"/>
            </w:pPr>
            <w:r>
              <w:rPr>
                <w:szCs w:val="16"/>
              </w:rPr>
              <w:t>-</w:t>
            </w:r>
          </w:p>
        </w:tc>
        <w:tc>
          <w:tcPr>
            <w:tcW w:w="708" w:type="dxa"/>
          </w:tcPr>
          <w:p w14:paraId="5DC11959" w14:textId="77777777" w:rsidR="009339B6" w:rsidRPr="006D6BB6" w:rsidRDefault="009339B6" w:rsidP="00C47F52">
            <w:pPr>
              <w:pStyle w:val="ACK-ChoreographyBody"/>
            </w:pPr>
            <w:r w:rsidRPr="006D6BB6">
              <w:t>-</w:t>
            </w:r>
          </w:p>
        </w:tc>
        <w:tc>
          <w:tcPr>
            <w:tcW w:w="2008" w:type="dxa"/>
          </w:tcPr>
          <w:p w14:paraId="53F64A9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r w:rsidR="009339B6" w:rsidRPr="006D6BB6" w14:paraId="14C594D1" w14:textId="77777777" w:rsidTr="00203776">
        <w:trPr>
          <w:jc w:val="center"/>
        </w:trPr>
        <w:tc>
          <w:tcPr>
            <w:tcW w:w="1458" w:type="dxa"/>
          </w:tcPr>
          <w:p w14:paraId="0EE4208D" w14:textId="77777777" w:rsidR="009339B6" w:rsidRPr="006D6BB6" w:rsidRDefault="009339B6" w:rsidP="00C47F52">
            <w:pPr>
              <w:pStyle w:val="ACK-ChoreographyBody"/>
            </w:pPr>
            <w:r w:rsidRPr="006D6BB6">
              <w:t>Application Ack</w:t>
            </w:r>
          </w:p>
        </w:tc>
        <w:tc>
          <w:tcPr>
            <w:tcW w:w="2478" w:type="dxa"/>
          </w:tcPr>
          <w:p w14:paraId="60C1840F" w14:textId="77777777" w:rsidR="009339B6" w:rsidRPr="006D6BB6" w:rsidRDefault="009339B6" w:rsidP="00C47F52">
            <w:pPr>
              <w:pStyle w:val="ACK-ChoreographyBody"/>
            </w:pPr>
            <w:r>
              <w:rPr>
                <w:szCs w:val="16"/>
              </w:rPr>
              <w:t>-</w:t>
            </w:r>
          </w:p>
        </w:tc>
        <w:tc>
          <w:tcPr>
            <w:tcW w:w="708" w:type="dxa"/>
          </w:tcPr>
          <w:p w14:paraId="7AF40E2F" w14:textId="77777777" w:rsidR="009339B6" w:rsidRPr="006D6BB6" w:rsidRDefault="009339B6" w:rsidP="00C47F52">
            <w:pPr>
              <w:pStyle w:val="ACK-ChoreographyBody"/>
            </w:pPr>
            <w:r w:rsidRPr="006D6BB6">
              <w:t>-</w:t>
            </w:r>
          </w:p>
        </w:tc>
        <w:tc>
          <w:tcPr>
            <w:tcW w:w="2008" w:type="dxa"/>
          </w:tcPr>
          <w:p w14:paraId="7FD12000" w14:textId="77777777" w:rsidR="009339B6" w:rsidRPr="006D6BB6" w:rsidRDefault="009339B6" w:rsidP="00C47F52">
            <w:pPr>
              <w:pStyle w:val="ACK-ChoreographyBody"/>
            </w:pPr>
            <w:r w:rsidRPr="006D6BB6">
              <w:t>-</w:t>
            </w:r>
          </w:p>
        </w:tc>
      </w:tr>
    </w:tbl>
    <w:p w14:paraId="7AEAD04B" w14:textId="77777777" w:rsidR="004C2D45" w:rsidRDefault="004C2D45">
      <w:pPr>
        <w:pStyle w:val="NormalIndented"/>
        <w:rPr>
          <w:noProof/>
        </w:rPr>
      </w:pPr>
      <w:r>
        <w:rPr>
          <w:noProof/>
        </w:rPr>
        <w:t>This error segment indicates the fields that caused a transaction to be rejected.</w:t>
      </w:r>
    </w:p>
    <w:p w14:paraId="1D45BA32" w14:textId="77777777" w:rsidR="004C2D45" w:rsidRDefault="004C2D45">
      <w:pPr>
        <w:pStyle w:val="Heading3"/>
        <w:rPr>
          <w:noProof/>
        </w:rPr>
      </w:pPr>
      <w:bookmarkStart w:id="439" w:name="_Toc348247667"/>
      <w:bookmarkStart w:id="440" w:name="_Toc348260773"/>
      <w:bookmarkStart w:id="441" w:name="_Toc348346700"/>
      <w:bookmarkStart w:id="442" w:name="_Toc349103322"/>
      <w:bookmarkStart w:id="443" w:name="_Toc349538275"/>
      <w:bookmarkStart w:id="444" w:name="_Toc349538303"/>
      <w:bookmarkStart w:id="445" w:name="_Toc349538366"/>
      <w:bookmarkStart w:id="446" w:name="_Toc29038667"/>
      <w:r>
        <w:rPr>
          <w:noProof/>
        </w:rPr>
        <w:t>PPR/ACK</w:t>
      </w:r>
      <w:r w:rsidR="00FC31E4">
        <w:rPr>
          <w:noProof/>
        </w:rPr>
        <w:fldChar w:fldCharType="begin"/>
      </w:r>
      <w:r>
        <w:rPr>
          <w:noProof/>
        </w:rPr>
        <w:instrText xml:space="preserve"> XE "PPR/ACK" </w:instrText>
      </w:r>
      <w:r w:rsidR="00FC31E4">
        <w:rPr>
          <w:noProof/>
        </w:rPr>
        <w:fldChar w:fldCharType="end"/>
      </w:r>
      <w:r>
        <w:rPr>
          <w:noProof/>
        </w:rPr>
        <w:t xml:space="preserve"> - Patient Problem Message</w:t>
      </w:r>
      <w:bookmarkEnd w:id="439"/>
      <w:bookmarkEnd w:id="440"/>
      <w:bookmarkEnd w:id="441"/>
      <w:bookmarkEnd w:id="442"/>
      <w:bookmarkEnd w:id="443"/>
      <w:bookmarkEnd w:id="444"/>
      <w:bookmarkEnd w:id="445"/>
      <w:r>
        <w:rPr>
          <w:noProof/>
        </w:rPr>
        <w:t xml:space="preserve"> (Events PC1, PC2, PC3</w:t>
      </w:r>
      <w:r w:rsidR="00FC31E4">
        <w:rPr>
          <w:noProof/>
        </w:rPr>
        <w:fldChar w:fldCharType="begin"/>
      </w:r>
      <w:r>
        <w:rPr>
          <w:noProof/>
        </w:rPr>
        <w:instrText xml:space="preserve"> XE "PC1, PC2, PC3" </w:instrText>
      </w:r>
      <w:r w:rsidR="00FC31E4">
        <w:rPr>
          <w:noProof/>
        </w:rPr>
        <w:fldChar w:fldCharType="end"/>
      </w:r>
      <w:r>
        <w:rPr>
          <w:noProof/>
        </w:rPr>
        <w:t>)</w:t>
      </w:r>
      <w:bookmarkEnd w:id="446"/>
      <w:r>
        <w:rPr>
          <w:noProof/>
        </w:rPr>
        <w:t xml:space="preserve"> </w:t>
      </w:r>
      <w:r w:rsidR="00FC31E4">
        <w:rPr>
          <w:noProof/>
        </w:rPr>
        <w:fldChar w:fldCharType="begin"/>
      </w:r>
      <w:r>
        <w:rPr>
          <w:noProof/>
        </w:rPr>
        <w:instrText xml:space="preserve"> XE "PPR" </w:instrText>
      </w:r>
      <w:r w:rsidR="00FC31E4">
        <w:rPr>
          <w:noProof/>
        </w:rPr>
        <w:fldChar w:fldCharType="end"/>
      </w:r>
      <w:r w:rsidR="00FC31E4">
        <w:rPr>
          <w:noProof/>
        </w:rPr>
        <w:fldChar w:fldCharType="begin"/>
      </w:r>
      <w:r>
        <w:rPr>
          <w:noProof/>
        </w:rPr>
        <w:instrText xml:space="preserve"> XE "Messages:PPR" </w:instrText>
      </w:r>
      <w:r w:rsidR="00FC31E4">
        <w:rPr>
          <w:noProof/>
        </w:rPr>
        <w:fldChar w:fldCharType="end"/>
      </w:r>
    </w:p>
    <w:p w14:paraId="1704C7D7" w14:textId="77777777" w:rsidR="004C2D45" w:rsidRDefault="004C2D45">
      <w:pPr>
        <w:pStyle w:val="NormalIndented"/>
        <w:rPr>
          <w:noProof/>
        </w:rPr>
      </w:pPr>
      <w:r>
        <w:rPr>
          <w:noProof/>
        </w:rPr>
        <w:t>The patient problem message is used to send problems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37C56684" w14:textId="77777777" w:rsidR="004C2D45" w:rsidRDefault="004C2D45">
      <w:pPr>
        <w:pStyle w:val="MsgTableCaption"/>
        <w:rPr>
          <w:noProof/>
          <w:lang w:val="fr-FR"/>
        </w:rPr>
      </w:pPr>
      <w:r>
        <w:rPr>
          <w:noProof/>
          <w:lang w:val="fr-FR"/>
        </w:rPr>
        <w:t>PPR^PC1-PC3^PPR_PC1: Patient Problem Message</w:t>
      </w:r>
      <w:r w:rsidR="00FC31E4">
        <w:rPr>
          <w:noProof/>
        </w:rPr>
        <w:fldChar w:fldCharType="begin"/>
      </w:r>
      <w:r>
        <w:rPr>
          <w:noProof/>
          <w:lang w:val="fr-FR"/>
        </w:rPr>
        <w:instrText xml:space="preserve"> XE ""Patient problem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447" w:author="Amit Popat" w:date="2022-07-11T10:41: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448">
          <w:tblGrid>
            <w:gridCol w:w="2882"/>
            <w:gridCol w:w="4321"/>
            <w:gridCol w:w="864"/>
            <w:gridCol w:w="1008"/>
          </w:tblGrid>
        </w:tblGridChange>
      </w:tblGrid>
      <w:tr w:rsidR="004C2D45" w:rsidRPr="004C2D45" w14:paraId="3727694C" w14:textId="77777777" w:rsidTr="00E56816">
        <w:trPr>
          <w:tblHeader/>
          <w:jc w:val="center"/>
          <w:trPrChange w:id="449" w:author="Amit Popat" w:date="2022-07-11T10:41:00Z">
            <w:trPr>
              <w:tblHeader/>
              <w:jc w:val="center"/>
            </w:trPr>
          </w:trPrChange>
        </w:trPr>
        <w:tc>
          <w:tcPr>
            <w:tcW w:w="2882" w:type="dxa"/>
            <w:tcBorders>
              <w:top w:val="single" w:sz="2" w:space="0" w:color="auto"/>
              <w:left w:val="nil"/>
              <w:bottom w:val="single" w:sz="4" w:space="0" w:color="auto"/>
              <w:right w:val="nil"/>
            </w:tcBorders>
            <w:shd w:val="clear" w:color="auto" w:fill="FFFFFF"/>
            <w:tcPrChange w:id="450" w:author="Amit Popat" w:date="2022-07-11T10:41:00Z">
              <w:tcPr>
                <w:tcW w:w="2880" w:type="dxa"/>
                <w:tcBorders>
                  <w:top w:val="single" w:sz="2" w:space="0" w:color="auto"/>
                  <w:left w:val="nil"/>
                  <w:bottom w:val="single" w:sz="4" w:space="0" w:color="auto"/>
                  <w:right w:val="nil"/>
                </w:tcBorders>
                <w:shd w:val="clear" w:color="auto" w:fill="FFFFFF"/>
              </w:tcPr>
            </w:tcPrChange>
          </w:tcPr>
          <w:p w14:paraId="2AFAB929" w14:textId="77777777" w:rsidR="004C2D45" w:rsidRDefault="004C2D45">
            <w:pPr>
              <w:pStyle w:val="MsgTableHeader"/>
              <w:rPr>
                <w:noProof/>
                <w:lang w:val="fr-FR"/>
              </w:rPr>
            </w:pPr>
            <w:r>
              <w:rPr>
                <w:noProof/>
                <w:lang w:val="fr-FR"/>
              </w:rPr>
              <w:t>Segments</w:t>
            </w:r>
          </w:p>
        </w:tc>
        <w:tc>
          <w:tcPr>
            <w:tcW w:w="4321" w:type="dxa"/>
            <w:tcBorders>
              <w:top w:val="single" w:sz="2" w:space="0" w:color="auto"/>
              <w:left w:val="nil"/>
              <w:bottom w:val="single" w:sz="4" w:space="0" w:color="auto"/>
              <w:right w:val="nil"/>
            </w:tcBorders>
            <w:shd w:val="clear" w:color="auto" w:fill="FFFFFF"/>
            <w:tcPrChange w:id="451" w:author="Amit Popat" w:date="2022-07-11T10:41:00Z">
              <w:tcPr>
                <w:tcW w:w="4320" w:type="dxa"/>
                <w:tcBorders>
                  <w:top w:val="single" w:sz="2" w:space="0" w:color="auto"/>
                  <w:left w:val="nil"/>
                  <w:bottom w:val="single" w:sz="4" w:space="0" w:color="auto"/>
                  <w:right w:val="nil"/>
                </w:tcBorders>
                <w:shd w:val="clear" w:color="auto" w:fill="FFFFFF"/>
              </w:tcPr>
            </w:tcPrChange>
          </w:tcPr>
          <w:p w14:paraId="6F9E2040" w14:textId="77777777" w:rsidR="004C2D45" w:rsidRDefault="004C2D45">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Change w:id="452" w:author="Amit Popat" w:date="2022-07-11T10:41:00Z">
              <w:tcPr>
                <w:tcW w:w="864" w:type="dxa"/>
                <w:tcBorders>
                  <w:top w:val="single" w:sz="2" w:space="0" w:color="auto"/>
                  <w:left w:val="nil"/>
                  <w:bottom w:val="single" w:sz="4" w:space="0" w:color="auto"/>
                  <w:right w:val="nil"/>
                </w:tcBorders>
                <w:shd w:val="clear" w:color="auto" w:fill="FFFFFF"/>
              </w:tcPr>
            </w:tcPrChange>
          </w:tcPr>
          <w:p w14:paraId="20482699" w14:textId="77777777" w:rsidR="004C2D45" w:rsidRDefault="004C2D45">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Change w:id="453" w:author="Amit Popat" w:date="2022-07-11T10:41:00Z">
              <w:tcPr>
                <w:tcW w:w="1008" w:type="dxa"/>
                <w:tcBorders>
                  <w:top w:val="single" w:sz="2" w:space="0" w:color="auto"/>
                  <w:left w:val="nil"/>
                  <w:bottom w:val="single" w:sz="4" w:space="0" w:color="auto"/>
                  <w:right w:val="nil"/>
                </w:tcBorders>
                <w:shd w:val="clear" w:color="auto" w:fill="FFFFFF"/>
              </w:tcPr>
            </w:tcPrChange>
          </w:tcPr>
          <w:p w14:paraId="0AFD6C10" w14:textId="77777777" w:rsidR="004C2D45" w:rsidRDefault="004C2D45">
            <w:pPr>
              <w:pStyle w:val="MsgTableHeader"/>
              <w:jc w:val="center"/>
              <w:rPr>
                <w:noProof/>
                <w:lang w:val="fr-FR"/>
              </w:rPr>
            </w:pPr>
            <w:r>
              <w:rPr>
                <w:noProof/>
                <w:lang w:val="fr-FR"/>
              </w:rPr>
              <w:t>Chapter</w:t>
            </w:r>
          </w:p>
        </w:tc>
      </w:tr>
      <w:tr w:rsidR="004C2D45" w:rsidRPr="004C2D45" w14:paraId="145C0A89" w14:textId="77777777" w:rsidTr="00E56816">
        <w:trPr>
          <w:jc w:val="center"/>
          <w:trPrChange w:id="454" w:author="Amit Popat" w:date="2022-07-11T10:41:00Z">
            <w:trPr>
              <w:jc w:val="center"/>
            </w:trPr>
          </w:trPrChange>
        </w:trPr>
        <w:tc>
          <w:tcPr>
            <w:tcW w:w="2882" w:type="dxa"/>
            <w:tcBorders>
              <w:top w:val="single" w:sz="4" w:space="0" w:color="auto"/>
              <w:left w:val="nil"/>
              <w:bottom w:val="dotted" w:sz="4" w:space="0" w:color="auto"/>
              <w:right w:val="nil"/>
            </w:tcBorders>
            <w:shd w:val="clear" w:color="auto" w:fill="FFFFFF"/>
            <w:tcPrChange w:id="455" w:author="Amit Popat" w:date="2022-07-11T10:41:00Z">
              <w:tcPr>
                <w:tcW w:w="2880" w:type="dxa"/>
                <w:tcBorders>
                  <w:top w:val="single" w:sz="4" w:space="0" w:color="auto"/>
                  <w:left w:val="nil"/>
                  <w:bottom w:val="dotted" w:sz="4" w:space="0" w:color="auto"/>
                  <w:right w:val="nil"/>
                </w:tcBorders>
                <w:shd w:val="clear" w:color="auto" w:fill="FFFFFF"/>
              </w:tcPr>
            </w:tcPrChange>
          </w:tcPr>
          <w:p w14:paraId="7DFF4705" w14:textId="77777777" w:rsidR="004C2D45" w:rsidRDefault="004C2D45">
            <w:pPr>
              <w:pStyle w:val="MsgTableBody"/>
              <w:rPr>
                <w:noProof/>
                <w:lang w:val="fr-FR"/>
              </w:rPr>
            </w:pPr>
            <w:r>
              <w:rPr>
                <w:noProof/>
                <w:lang w:val="fr-FR"/>
              </w:rPr>
              <w:t>MSH</w:t>
            </w:r>
          </w:p>
        </w:tc>
        <w:tc>
          <w:tcPr>
            <w:tcW w:w="4321" w:type="dxa"/>
            <w:tcBorders>
              <w:top w:val="single" w:sz="4" w:space="0" w:color="auto"/>
              <w:left w:val="nil"/>
              <w:bottom w:val="dotted" w:sz="4" w:space="0" w:color="auto"/>
              <w:right w:val="nil"/>
            </w:tcBorders>
            <w:shd w:val="clear" w:color="auto" w:fill="FFFFFF"/>
            <w:tcPrChange w:id="456" w:author="Amit Popat" w:date="2022-07-11T10:41:00Z">
              <w:tcPr>
                <w:tcW w:w="4320" w:type="dxa"/>
                <w:tcBorders>
                  <w:top w:val="single" w:sz="4" w:space="0" w:color="auto"/>
                  <w:left w:val="nil"/>
                  <w:bottom w:val="dotted" w:sz="4" w:space="0" w:color="auto"/>
                  <w:right w:val="nil"/>
                </w:tcBorders>
                <w:shd w:val="clear" w:color="auto" w:fill="FFFFFF"/>
              </w:tcPr>
            </w:tcPrChange>
          </w:tcPr>
          <w:p w14:paraId="455496C8" w14:textId="77777777" w:rsidR="004C2D45" w:rsidRDefault="004C2D45">
            <w:pPr>
              <w:pStyle w:val="MsgTableBody"/>
              <w:rPr>
                <w:noProof/>
                <w:lang w:val="fr-FR"/>
              </w:rPr>
            </w:pPr>
            <w:r>
              <w:rPr>
                <w:noProof/>
                <w:lang w:val="fr-FR"/>
              </w:rPr>
              <w:t>Message Header</w:t>
            </w:r>
          </w:p>
        </w:tc>
        <w:tc>
          <w:tcPr>
            <w:tcW w:w="864" w:type="dxa"/>
            <w:tcBorders>
              <w:top w:val="single" w:sz="4" w:space="0" w:color="auto"/>
              <w:left w:val="nil"/>
              <w:bottom w:val="dotted" w:sz="4" w:space="0" w:color="auto"/>
              <w:right w:val="nil"/>
            </w:tcBorders>
            <w:shd w:val="clear" w:color="auto" w:fill="FFFFFF"/>
            <w:tcPrChange w:id="457" w:author="Amit Popat" w:date="2022-07-11T10:41:00Z">
              <w:tcPr>
                <w:tcW w:w="864" w:type="dxa"/>
                <w:tcBorders>
                  <w:top w:val="single" w:sz="4" w:space="0" w:color="auto"/>
                  <w:left w:val="nil"/>
                  <w:bottom w:val="dotted" w:sz="4" w:space="0" w:color="auto"/>
                  <w:right w:val="nil"/>
                </w:tcBorders>
                <w:shd w:val="clear" w:color="auto" w:fill="FFFFFF"/>
              </w:tcPr>
            </w:tcPrChange>
          </w:tcPr>
          <w:p w14:paraId="59295C2F" w14:textId="77777777" w:rsidR="004C2D45" w:rsidRDefault="004C2D45">
            <w:pPr>
              <w:pStyle w:val="MsgTableBody"/>
              <w:jc w:val="center"/>
              <w:rPr>
                <w:noProof/>
                <w:lang w:val="fr-FR"/>
              </w:rPr>
            </w:pPr>
          </w:p>
        </w:tc>
        <w:tc>
          <w:tcPr>
            <w:tcW w:w="1008" w:type="dxa"/>
            <w:tcBorders>
              <w:top w:val="single" w:sz="4" w:space="0" w:color="auto"/>
              <w:left w:val="nil"/>
              <w:bottom w:val="dotted" w:sz="4" w:space="0" w:color="auto"/>
              <w:right w:val="nil"/>
            </w:tcBorders>
            <w:shd w:val="clear" w:color="auto" w:fill="FFFFFF"/>
            <w:tcPrChange w:id="458" w:author="Amit Popat" w:date="2022-07-11T10:41:00Z">
              <w:tcPr>
                <w:tcW w:w="1008" w:type="dxa"/>
                <w:tcBorders>
                  <w:top w:val="single" w:sz="4" w:space="0" w:color="auto"/>
                  <w:left w:val="nil"/>
                  <w:bottom w:val="dotted" w:sz="4" w:space="0" w:color="auto"/>
                  <w:right w:val="nil"/>
                </w:tcBorders>
                <w:shd w:val="clear" w:color="auto" w:fill="FFFFFF"/>
              </w:tcPr>
            </w:tcPrChange>
          </w:tcPr>
          <w:p w14:paraId="22C255A3" w14:textId="77777777" w:rsidR="004C2D45" w:rsidRDefault="004C2D45">
            <w:pPr>
              <w:pStyle w:val="MsgTableBody"/>
              <w:jc w:val="center"/>
              <w:rPr>
                <w:noProof/>
                <w:lang w:val="fr-FR"/>
              </w:rPr>
            </w:pPr>
            <w:r>
              <w:rPr>
                <w:noProof/>
                <w:lang w:val="fr-FR"/>
              </w:rPr>
              <w:t>2</w:t>
            </w:r>
          </w:p>
        </w:tc>
      </w:tr>
      <w:tr w:rsidR="004C2D45" w:rsidRPr="004C2D45" w14:paraId="3E3858D4" w14:textId="77777777" w:rsidTr="00E56816">
        <w:trPr>
          <w:jc w:val="center"/>
          <w:trPrChange w:id="45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460" w:author="Amit Popat" w:date="2022-07-11T10:41:00Z">
              <w:tcPr>
                <w:tcW w:w="2880" w:type="dxa"/>
                <w:tcBorders>
                  <w:top w:val="dotted" w:sz="4" w:space="0" w:color="auto"/>
                  <w:left w:val="nil"/>
                  <w:bottom w:val="dotted" w:sz="4" w:space="0" w:color="auto"/>
                  <w:right w:val="nil"/>
                </w:tcBorders>
                <w:shd w:val="clear" w:color="auto" w:fill="FFFFFF"/>
              </w:tcPr>
            </w:tcPrChange>
          </w:tcPr>
          <w:p w14:paraId="2A0CE5B7" w14:textId="77777777" w:rsidR="004C2D45" w:rsidRDefault="004C2D45">
            <w:pPr>
              <w:pStyle w:val="MsgTableBody"/>
              <w:rPr>
                <w:noProof/>
                <w:lang w:val="fr-FR"/>
              </w:rPr>
            </w:pPr>
            <w:r>
              <w:rPr>
                <w:noProof/>
                <w:lang w:val="fr-FR"/>
              </w:rPr>
              <w:t>[{ SFT }]</w:t>
            </w:r>
          </w:p>
        </w:tc>
        <w:tc>
          <w:tcPr>
            <w:tcW w:w="4321" w:type="dxa"/>
            <w:tcBorders>
              <w:top w:val="dotted" w:sz="4" w:space="0" w:color="auto"/>
              <w:left w:val="nil"/>
              <w:bottom w:val="dotted" w:sz="4" w:space="0" w:color="auto"/>
              <w:right w:val="nil"/>
            </w:tcBorders>
            <w:shd w:val="clear" w:color="auto" w:fill="FFFFFF"/>
            <w:tcPrChange w:id="461" w:author="Amit Popat" w:date="2022-07-11T10:41:00Z">
              <w:tcPr>
                <w:tcW w:w="4320" w:type="dxa"/>
                <w:tcBorders>
                  <w:top w:val="dotted" w:sz="4" w:space="0" w:color="auto"/>
                  <w:left w:val="nil"/>
                  <w:bottom w:val="dotted" w:sz="4" w:space="0" w:color="auto"/>
                  <w:right w:val="nil"/>
                </w:tcBorders>
                <w:shd w:val="clear" w:color="auto" w:fill="FFFFFF"/>
              </w:tcPr>
            </w:tcPrChange>
          </w:tcPr>
          <w:p w14:paraId="4BD55CF2" w14:textId="77777777" w:rsidR="004C2D45" w:rsidRDefault="004C2D45">
            <w:pPr>
              <w:pStyle w:val="MsgTableBody"/>
              <w:rPr>
                <w:noProof/>
                <w:lang w:val="fr-FR"/>
              </w:rPr>
            </w:pPr>
            <w:r>
              <w:rPr>
                <w:noProof/>
                <w:lang w:val="fr-FR"/>
              </w:rPr>
              <w:t>Software</w:t>
            </w:r>
          </w:p>
        </w:tc>
        <w:tc>
          <w:tcPr>
            <w:tcW w:w="864" w:type="dxa"/>
            <w:tcBorders>
              <w:top w:val="dotted" w:sz="4" w:space="0" w:color="auto"/>
              <w:left w:val="nil"/>
              <w:bottom w:val="dotted" w:sz="4" w:space="0" w:color="auto"/>
              <w:right w:val="nil"/>
            </w:tcBorders>
            <w:shd w:val="clear" w:color="auto" w:fill="FFFFFF"/>
            <w:tcPrChange w:id="462" w:author="Amit Popat" w:date="2022-07-11T10:41:00Z">
              <w:tcPr>
                <w:tcW w:w="864" w:type="dxa"/>
                <w:tcBorders>
                  <w:top w:val="dotted" w:sz="4" w:space="0" w:color="auto"/>
                  <w:left w:val="nil"/>
                  <w:bottom w:val="dotted" w:sz="4" w:space="0" w:color="auto"/>
                  <w:right w:val="nil"/>
                </w:tcBorders>
                <w:shd w:val="clear" w:color="auto" w:fill="FFFFFF"/>
              </w:tcPr>
            </w:tcPrChange>
          </w:tcPr>
          <w:p w14:paraId="535B83F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463" w:author="Amit Popat" w:date="2022-07-11T10:41:00Z">
              <w:tcPr>
                <w:tcW w:w="1008" w:type="dxa"/>
                <w:tcBorders>
                  <w:top w:val="dotted" w:sz="4" w:space="0" w:color="auto"/>
                  <w:left w:val="nil"/>
                  <w:bottom w:val="dotted" w:sz="4" w:space="0" w:color="auto"/>
                  <w:right w:val="nil"/>
                </w:tcBorders>
                <w:shd w:val="clear" w:color="auto" w:fill="FFFFFF"/>
              </w:tcPr>
            </w:tcPrChange>
          </w:tcPr>
          <w:p w14:paraId="78E32CBD" w14:textId="77777777" w:rsidR="004C2D45" w:rsidRDefault="004C2D45">
            <w:pPr>
              <w:pStyle w:val="MsgTableBody"/>
              <w:jc w:val="center"/>
              <w:rPr>
                <w:noProof/>
                <w:lang w:val="fr-FR"/>
              </w:rPr>
            </w:pPr>
            <w:r>
              <w:rPr>
                <w:noProof/>
                <w:lang w:val="fr-FR"/>
              </w:rPr>
              <w:t>2</w:t>
            </w:r>
          </w:p>
        </w:tc>
      </w:tr>
      <w:tr w:rsidR="004C2D45" w:rsidRPr="004C2D45" w14:paraId="25BE0629" w14:textId="77777777" w:rsidTr="00E56816">
        <w:trPr>
          <w:jc w:val="center"/>
          <w:trPrChange w:id="46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465" w:author="Amit Popat" w:date="2022-07-11T10:41:00Z">
              <w:tcPr>
                <w:tcW w:w="2880" w:type="dxa"/>
                <w:tcBorders>
                  <w:top w:val="dotted" w:sz="4" w:space="0" w:color="auto"/>
                  <w:left w:val="nil"/>
                  <w:bottom w:val="dotted" w:sz="4" w:space="0" w:color="auto"/>
                  <w:right w:val="nil"/>
                </w:tcBorders>
                <w:shd w:val="clear" w:color="auto" w:fill="FFFFFF"/>
              </w:tcPr>
            </w:tcPrChange>
          </w:tcPr>
          <w:p w14:paraId="12B494C2" w14:textId="77777777" w:rsidR="004C2D45" w:rsidRDefault="004C2D45">
            <w:pPr>
              <w:pStyle w:val="MsgTableBody"/>
              <w:rPr>
                <w:noProof/>
                <w:lang w:val="fr-FR"/>
              </w:rPr>
            </w:pPr>
            <w:r>
              <w:rPr>
                <w:noProof/>
                <w:lang w:val="fr-FR"/>
              </w:rPr>
              <w:t>[ UAC ]</w:t>
            </w:r>
          </w:p>
        </w:tc>
        <w:tc>
          <w:tcPr>
            <w:tcW w:w="4321" w:type="dxa"/>
            <w:tcBorders>
              <w:top w:val="dotted" w:sz="4" w:space="0" w:color="auto"/>
              <w:left w:val="nil"/>
              <w:bottom w:val="dotted" w:sz="4" w:space="0" w:color="auto"/>
              <w:right w:val="nil"/>
            </w:tcBorders>
            <w:shd w:val="clear" w:color="auto" w:fill="FFFFFF"/>
            <w:tcPrChange w:id="466" w:author="Amit Popat" w:date="2022-07-11T10:41:00Z">
              <w:tcPr>
                <w:tcW w:w="4320" w:type="dxa"/>
                <w:tcBorders>
                  <w:top w:val="dotted" w:sz="4" w:space="0" w:color="auto"/>
                  <w:left w:val="nil"/>
                  <w:bottom w:val="dotted" w:sz="4" w:space="0" w:color="auto"/>
                  <w:right w:val="nil"/>
                </w:tcBorders>
                <w:shd w:val="clear" w:color="auto" w:fill="FFFFFF"/>
              </w:tcPr>
            </w:tcPrChange>
          </w:tcPr>
          <w:p w14:paraId="34BBA4DA" w14:textId="77777777" w:rsidR="004C2D45" w:rsidRDefault="004C2D45">
            <w:pPr>
              <w:pStyle w:val="MsgTableBody"/>
              <w:rPr>
                <w:noProof/>
                <w:lang w:val="fr-FR"/>
              </w:rPr>
            </w:pPr>
            <w:r>
              <w:rPr>
                <w:noProof/>
                <w:lang w:val="fr-FR"/>
              </w:rPr>
              <w:t>User Authentication Credential</w:t>
            </w:r>
          </w:p>
        </w:tc>
        <w:tc>
          <w:tcPr>
            <w:tcW w:w="864" w:type="dxa"/>
            <w:tcBorders>
              <w:top w:val="dotted" w:sz="4" w:space="0" w:color="auto"/>
              <w:left w:val="nil"/>
              <w:bottom w:val="dotted" w:sz="4" w:space="0" w:color="auto"/>
              <w:right w:val="nil"/>
            </w:tcBorders>
            <w:shd w:val="clear" w:color="auto" w:fill="FFFFFF"/>
            <w:tcPrChange w:id="467" w:author="Amit Popat" w:date="2022-07-11T10:41:00Z">
              <w:tcPr>
                <w:tcW w:w="864" w:type="dxa"/>
                <w:tcBorders>
                  <w:top w:val="dotted" w:sz="4" w:space="0" w:color="auto"/>
                  <w:left w:val="nil"/>
                  <w:bottom w:val="dotted" w:sz="4" w:space="0" w:color="auto"/>
                  <w:right w:val="nil"/>
                </w:tcBorders>
                <w:shd w:val="clear" w:color="auto" w:fill="FFFFFF"/>
              </w:tcPr>
            </w:tcPrChange>
          </w:tcPr>
          <w:p w14:paraId="1DB018E3"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468" w:author="Amit Popat" w:date="2022-07-11T10:41:00Z">
              <w:tcPr>
                <w:tcW w:w="1008" w:type="dxa"/>
                <w:tcBorders>
                  <w:top w:val="dotted" w:sz="4" w:space="0" w:color="auto"/>
                  <w:left w:val="nil"/>
                  <w:bottom w:val="dotted" w:sz="4" w:space="0" w:color="auto"/>
                  <w:right w:val="nil"/>
                </w:tcBorders>
                <w:shd w:val="clear" w:color="auto" w:fill="FFFFFF"/>
              </w:tcPr>
            </w:tcPrChange>
          </w:tcPr>
          <w:p w14:paraId="07B78034" w14:textId="77777777" w:rsidR="004C2D45" w:rsidRDefault="004C2D45">
            <w:pPr>
              <w:pStyle w:val="MsgTableBody"/>
              <w:jc w:val="center"/>
              <w:rPr>
                <w:noProof/>
                <w:lang w:val="fr-FR"/>
              </w:rPr>
            </w:pPr>
            <w:r>
              <w:rPr>
                <w:noProof/>
                <w:lang w:val="fr-FR"/>
              </w:rPr>
              <w:t>2</w:t>
            </w:r>
          </w:p>
        </w:tc>
      </w:tr>
      <w:tr w:rsidR="004C2D45" w:rsidRPr="004C2D45" w14:paraId="007CA84D" w14:textId="77777777" w:rsidTr="00E56816">
        <w:trPr>
          <w:jc w:val="center"/>
          <w:trPrChange w:id="46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470" w:author="Amit Popat" w:date="2022-07-11T10:41:00Z">
              <w:tcPr>
                <w:tcW w:w="2880" w:type="dxa"/>
                <w:tcBorders>
                  <w:top w:val="dotted" w:sz="4" w:space="0" w:color="auto"/>
                  <w:left w:val="nil"/>
                  <w:bottom w:val="dotted" w:sz="4" w:space="0" w:color="auto"/>
                  <w:right w:val="nil"/>
                </w:tcBorders>
                <w:shd w:val="clear" w:color="auto" w:fill="FFFFFF"/>
              </w:tcPr>
            </w:tcPrChange>
          </w:tcPr>
          <w:p w14:paraId="05FF2060"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471" w:author="Amit Popat" w:date="2022-07-11T10:41:00Z">
              <w:tcPr>
                <w:tcW w:w="4320" w:type="dxa"/>
                <w:tcBorders>
                  <w:top w:val="dotted" w:sz="4" w:space="0" w:color="auto"/>
                  <w:left w:val="nil"/>
                  <w:bottom w:val="dotted" w:sz="4" w:space="0" w:color="auto"/>
                  <w:right w:val="nil"/>
                </w:tcBorders>
                <w:shd w:val="clear" w:color="auto" w:fill="FFFFFF"/>
              </w:tcPr>
            </w:tcPrChange>
          </w:tcPr>
          <w:p w14:paraId="2789AF4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472" w:author="Amit Popat" w:date="2022-07-11T10:41:00Z">
              <w:tcPr>
                <w:tcW w:w="864" w:type="dxa"/>
                <w:tcBorders>
                  <w:top w:val="dotted" w:sz="4" w:space="0" w:color="auto"/>
                  <w:left w:val="nil"/>
                  <w:bottom w:val="dotted" w:sz="4" w:space="0" w:color="auto"/>
                  <w:right w:val="nil"/>
                </w:tcBorders>
                <w:shd w:val="clear" w:color="auto" w:fill="FFFFFF"/>
              </w:tcPr>
            </w:tcPrChange>
          </w:tcPr>
          <w:p w14:paraId="6817388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473" w:author="Amit Popat" w:date="2022-07-11T10:41:00Z">
              <w:tcPr>
                <w:tcW w:w="1008" w:type="dxa"/>
                <w:tcBorders>
                  <w:top w:val="dotted" w:sz="4" w:space="0" w:color="auto"/>
                  <w:left w:val="nil"/>
                  <w:bottom w:val="dotted" w:sz="4" w:space="0" w:color="auto"/>
                  <w:right w:val="nil"/>
                </w:tcBorders>
                <w:shd w:val="clear" w:color="auto" w:fill="FFFFFF"/>
              </w:tcPr>
            </w:tcPrChange>
          </w:tcPr>
          <w:p w14:paraId="5DE049D0" w14:textId="77777777" w:rsidR="004C2D45" w:rsidRDefault="004C2D45">
            <w:pPr>
              <w:pStyle w:val="MsgTableBody"/>
              <w:jc w:val="center"/>
              <w:rPr>
                <w:noProof/>
                <w:lang w:val="fr-FR"/>
              </w:rPr>
            </w:pPr>
            <w:r>
              <w:rPr>
                <w:noProof/>
                <w:lang w:val="fr-FR"/>
              </w:rPr>
              <w:t>3</w:t>
            </w:r>
          </w:p>
        </w:tc>
      </w:tr>
      <w:tr w:rsidR="00E56816" w14:paraId="6FA8E566" w14:textId="77777777" w:rsidTr="00E56816">
        <w:tblPrEx>
          <w:tblCellMar>
            <w:left w:w="108" w:type="dxa"/>
            <w:right w:w="108" w:type="dxa"/>
          </w:tblCellMar>
          <w:tblLook w:val="04A0" w:firstRow="1" w:lastRow="0" w:firstColumn="1" w:lastColumn="0" w:noHBand="0" w:noVBand="1"/>
        </w:tblPrEx>
        <w:trPr>
          <w:jc w:val="center"/>
          <w:ins w:id="474" w:author="Amit Popat" w:date="2022-07-11T10:41:00Z"/>
        </w:trPr>
        <w:tc>
          <w:tcPr>
            <w:tcW w:w="2882" w:type="dxa"/>
            <w:tcBorders>
              <w:top w:val="dotted" w:sz="4" w:space="0" w:color="auto"/>
              <w:left w:val="nil"/>
              <w:bottom w:val="dotted" w:sz="4" w:space="0" w:color="auto"/>
              <w:right w:val="nil"/>
            </w:tcBorders>
            <w:shd w:val="clear" w:color="auto" w:fill="FFFFFF"/>
            <w:hideMark/>
          </w:tcPr>
          <w:p w14:paraId="675D1298" w14:textId="77777777" w:rsidR="00E56816" w:rsidRDefault="00E56816">
            <w:pPr>
              <w:pStyle w:val="MsgTableBody"/>
              <w:spacing w:line="256" w:lineRule="auto"/>
              <w:rPr>
                <w:ins w:id="475" w:author="Amit Popat" w:date="2022-07-11T10:41:00Z"/>
                <w:b/>
                <w:bCs/>
                <w:noProof/>
                <w:color w:val="FF0000"/>
              </w:rPr>
            </w:pPr>
            <w:ins w:id="476" w:author="Amit Popat" w:date="2022-07-11T10:41: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789F34F2" w14:textId="77777777" w:rsidR="00E56816" w:rsidRDefault="00E56816">
            <w:pPr>
              <w:pStyle w:val="MsgTableBody"/>
              <w:spacing w:line="256" w:lineRule="auto"/>
              <w:rPr>
                <w:ins w:id="477" w:author="Amit Popat" w:date="2022-07-11T10:41:00Z"/>
                <w:b/>
                <w:bCs/>
                <w:noProof/>
                <w:color w:val="FF0000"/>
              </w:rPr>
            </w:pPr>
            <w:ins w:id="478" w:author="Amit Popat" w:date="2022-07-11T10:41: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EBF1F0E" w14:textId="77777777" w:rsidR="00E56816" w:rsidRDefault="00E56816">
            <w:pPr>
              <w:pStyle w:val="MsgTableBody"/>
              <w:spacing w:line="256" w:lineRule="auto"/>
              <w:jc w:val="center"/>
              <w:rPr>
                <w:ins w:id="479" w:author="Amit Popat" w:date="2022-07-11T10:4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517085E" w14:textId="77777777" w:rsidR="00E56816" w:rsidRDefault="00E56816">
            <w:pPr>
              <w:pStyle w:val="MsgTableBody"/>
              <w:spacing w:line="256" w:lineRule="auto"/>
              <w:jc w:val="center"/>
              <w:rPr>
                <w:ins w:id="480" w:author="Amit Popat" w:date="2022-07-11T10:41:00Z"/>
                <w:b/>
                <w:bCs/>
                <w:noProof/>
                <w:color w:val="FF0000"/>
              </w:rPr>
            </w:pPr>
            <w:ins w:id="481" w:author="Amit Popat" w:date="2022-07-11T10:41:00Z">
              <w:r>
                <w:rPr>
                  <w:b/>
                  <w:bCs/>
                  <w:noProof/>
                  <w:color w:val="FF0000"/>
                </w:rPr>
                <w:t>3</w:t>
              </w:r>
            </w:ins>
          </w:p>
        </w:tc>
      </w:tr>
      <w:tr w:rsidR="00E56816" w14:paraId="690CCEAE" w14:textId="77777777" w:rsidTr="00E56816">
        <w:tblPrEx>
          <w:tblCellMar>
            <w:left w:w="108" w:type="dxa"/>
            <w:right w:w="108" w:type="dxa"/>
          </w:tblCellMar>
          <w:tblLook w:val="04A0" w:firstRow="1" w:lastRow="0" w:firstColumn="1" w:lastColumn="0" w:noHBand="0" w:noVBand="1"/>
        </w:tblPrEx>
        <w:trPr>
          <w:jc w:val="center"/>
          <w:ins w:id="482" w:author="Amit Popat" w:date="2022-07-11T10:41:00Z"/>
        </w:trPr>
        <w:tc>
          <w:tcPr>
            <w:tcW w:w="2882" w:type="dxa"/>
            <w:tcBorders>
              <w:top w:val="dotted" w:sz="4" w:space="0" w:color="auto"/>
              <w:left w:val="nil"/>
              <w:bottom w:val="dotted" w:sz="4" w:space="0" w:color="auto"/>
              <w:right w:val="nil"/>
            </w:tcBorders>
            <w:shd w:val="clear" w:color="auto" w:fill="FFFFFF"/>
            <w:hideMark/>
          </w:tcPr>
          <w:p w14:paraId="3D755F6F" w14:textId="77777777" w:rsidR="00E56816" w:rsidRDefault="00E56816">
            <w:pPr>
              <w:pStyle w:val="MsgTableBody"/>
              <w:spacing w:line="256" w:lineRule="auto"/>
              <w:rPr>
                <w:ins w:id="483" w:author="Amit Popat" w:date="2022-07-11T10:41:00Z"/>
                <w:b/>
                <w:bCs/>
                <w:noProof/>
                <w:color w:val="FF0000"/>
              </w:rPr>
            </w:pPr>
            <w:ins w:id="484" w:author="Amit Popat" w:date="2022-07-11T10:41: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ADAF605" w14:textId="77777777" w:rsidR="00E56816" w:rsidRDefault="00E56816">
            <w:pPr>
              <w:pStyle w:val="MsgTableBody"/>
              <w:spacing w:line="256" w:lineRule="auto"/>
              <w:rPr>
                <w:ins w:id="485" w:author="Amit Popat" w:date="2022-07-11T10:41:00Z"/>
                <w:b/>
                <w:bCs/>
                <w:noProof/>
                <w:color w:val="FF0000"/>
              </w:rPr>
            </w:pPr>
            <w:ins w:id="486" w:author="Amit Popat" w:date="2022-07-11T10:41: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D1D0FB6" w14:textId="77777777" w:rsidR="00E56816" w:rsidRDefault="00E56816">
            <w:pPr>
              <w:pStyle w:val="MsgTableBody"/>
              <w:spacing w:line="256" w:lineRule="auto"/>
              <w:jc w:val="center"/>
              <w:rPr>
                <w:ins w:id="487" w:author="Amit Popat" w:date="2022-07-11T10:4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EF07030" w14:textId="77777777" w:rsidR="00E56816" w:rsidRDefault="00E56816">
            <w:pPr>
              <w:pStyle w:val="MsgTableBody"/>
              <w:spacing w:line="256" w:lineRule="auto"/>
              <w:jc w:val="center"/>
              <w:rPr>
                <w:ins w:id="488" w:author="Amit Popat" w:date="2022-07-11T10:41:00Z"/>
                <w:b/>
                <w:bCs/>
                <w:noProof/>
                <w:color w:val="FF0000"/>
              </w:rPr>
            </w:pPr>
            <w:ins w:id="489" w:author="Amit Popat" w:date="2022-07-11T10:41:00Z">
              <w:r>
                <w:rPr>
                  <w:b/>
                  <w:bCs/>
                  <w:noProof/>
                  <w:color w:val="FF0000"/>
                </w:rPr>
                <w:t>3</w:t>
              </w:r>
            </w:ins>
          </w:p>
        </w:tc>
      </w:tr>
      <w:tr w:rsidR="00E56816" w14:paraId="15A6D93F" w14:textId="77777777" w:rsidTr="00E56816">
        <w:tblPrEx>
          <w:tblCellMar>
            <w:left w:w="108" w:type="dxa"/>
            <w:right w:w="108" w:type="dxa"/>
          </w:tblCellMar>
          <w:tblLook w:val="04A0" w:firstRow="1" w:lastRow="0" w:firstColumn="1" w:lastColumn="0" w:noHBand="0" w:noVBand="1"/>
        </w:tblPrEx>
        <w:trPr>
          <w:jc w:val="center"/>
          <w:ins w:id="490" w:author="Amit Popat" w:date="2022-07-11T10:41:00Z"/>
        </w:trPr>
        <w:tc>
          <w:tcPr>
            <w:tcW w:w="2882" w:type="dxa"/>
            <w:tcBorders>
              <w:top w:val="dotted" w:sz="4" w:space="0" w:color="auto"/>
              <w:left w:val="nil"/>
              <w:bottom w:val="dotted" w:sz="4" w:space="0" w:color="auto"/>
              <w:right w:val="nil"/>
            </w:tcBorders>
            <w:shd w:val="clear" w:color="auto" w:fill="FFFFFF"/>
            <w:hideMark/>
          </w:tcPr>
          <w:p w14:paraId="2B61E31F" w14:textId="77777777" w:rsidR="00E56816" w:rsidRDefault="00E56816">
            <w:pPr>
              <w:pStyle w:val="MsgTableBody"/>
              <w:spacing w:line="256" w:lineRule="auto"/>
              <w:rPr>
                <w:ins w:id="491" w:author="Amit Popat" w:date="2022-07-11T10:41:00Z"/>
                <w:b/>
                <w:bCs/>
                <w:noProof/>
                <w:color w:val="FF0000"/>
              </w:rPr>
            </w:pPr>
            <w:ins w:id="492" w:author="Amit Popat" w:date="2022-07-11T10:41:00Z">
              <w:r>
                <w:rPr>
                  <w:b/>
                  <w:bCs/>
                  <w:noProof/>
                  <w:color w:val="FF0000"/>
                </w:rPr>
                <w:lastRenderedPageBreak/>
                <w:t xml:space="preserve">[{ GSC }] </w:t>
              </w:r>
            </w:ins>
          </w:p>
        </w:tc>
        <w:tc>
          <w:tcPr>
            <w:tcW w:w="4321" w:type="dxa"/>
            <w:tcBorders>
              <w:top w:val="dotted" w:sz="4" w:space="0" w:color="auto"/>
              <w:left w:val="nil"/>
              <w:bottom w:val="dotted" w:sz="4" w:space="0" w:color="auto"/>
              <w:right w:val="nil"/>
            </w:tcBorders>
            <w:shd w:val="clear" w:color="auto" w:fill="FFFFFF"/>
            <w:hideMark/>
          </w:tcPr>
          <w:p w14:paraId="6552E40B" w14:textId="77777777" w:rsidR="00E56816" w:rsidRDefault="00E56816">
            <w:pPr>
              <w:pStyle w:val="MsgTableBody"/>
              <w:spacing w:line="256" w:lineRule="auto"/>
              <w:rPr>
                <w:ins w:id="493" w:author="Amit Popat" w:date="2022-07-11T10:41:00Z"/>
                <w:b/>
                <w:bCs/>
                <w:noProof/>
                <w:color w:val="FF0000"/>
              </w:rPr>
            </w:pPr>
            <w:ins w:id="494" w:author="Amit Popat" w:date="2022-07-11T10:41: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38035449" w14:textId="77777777" w:rsidR="00E56816" w:rsidRDefault="00E56816">
            <w:pPr>
              <w:pStyle w:val="MsgTableBody"/>
              <w:spacing w:line="256" w:lineRule="auto"/>
              <w:jc w:val="center"/>
              <w:rPr>
                <w:ins w:id="495" w:author="Amit Popat" w:date="2022-07-11T10:4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2C549A3" w14:textId="77777777" w:rsidR="00E56816" w:rsidRDefault="00E56816">
            <w:pPr>
              <w:pStyle w:val="MsgTableBody"/>
              <w:spacing w:line="256" w:lineRule="auto"/>
              <w:jc w:val="center"/>
              <w:rPr>
                <w:ins w:id="496" w:author="Amit Popat" w:date="2022-07-11T10:41:00Z"/>
                <w:b/>
                <w:bCs/>
                <w:noProof/>
                <w:color w:val="FF0000"/>
              </w:rPr>
            </w:pPr>
            <w:ins w:id="497" w:author="Amit Popat" w:date="2022-07-11T10:41:00Z">
              <w:r>
                <w:rPr>
                  <w:b/>
                  <w:bCs/>
                  <w:noProof/>
                  <w:color w:val="FF0000"/>
                </w:rPr>
                <w:t>3</w:t>
              </w:r>
            </w:ins>
          </w:p>
        </w:tc>
      </w:tr>
      <w:tr w:rsidR="00B10100" w14:paraId="3EC54B4D" w14:textId="77777777" w:rsidTr="00E56816">
        <w:tblPrEx>
          <w:tblCellMar>
            <w:left w:w="108" w:type="dxa"/>
            <w:right w:w="108" w:type="dxa"/>
          </w:tblCellMar>
          <w:tblPrExChange w:id="498" w:author="Amit Popat" w:date="2022-07-11T10:41:00Z">
            <w:tblPrEx>
              <w:tblCellMar>
                <w:left w:w="108" w:type="dxa"/>
                <w:right w:w="108" w:type="dxa"/>
              </w:tblCellMar>
            </w:tblPrEx>
          </w:tblPrExChange>
        </w:tblPrEx>
        <w:trPr>
          <w:jc w:val="center"/>
          <w:trPrChange w:id="49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00" w:author="Amit Popat" w:date="2022-07-11T10:41:00Z">
              <w:tcPr>
                <w:tcW w:w="2880" w:type="dxa"/>
                <w:tcBorders>
                  <w:top w:val="dotted" w:sz="4" w:space="0" w:color="auto"/>
                  <w:left w:val="nil"/>
                  <w:bottom w:val="dotted" w:sz="4" w:space="0" w:color="auto"/>
                  <w:right w:val="nil"/>
                </w:tcBorders>
                <w:shd w:val="clear" w:color="auto" w:fill="FFFFFF"/>
              </w:tcPr>
            </w:tcPrChange>
          </w:tcPr>
          <w:p w14:paraId="49514F7D"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01" w:author="Amit Popat" w:date="2022-07-11T10:41:00Z">
              <w:tcPr>
                <w:tcW w:w="4320" w:type="dxa"/>
                <w:tcBorders>
                  <w:top w:val="dotted" w:sz="4" w:space="0" w:color="auto"/>
                  <w:left w:val="nil"/>
                  <w:bottom w:val="dotted" w:sz="4" w:space="0" w:color="auto"/>
                  <w:right w:val="nil"/>
                </w:tcBorders>
                <w:shd w:val="clear" w:color="auto" w:fill="FFFFFF"/>
              </w:tcPr>
            </w:tcPrChange>
          </w:tcPr>
          <w:p w14:paraId="4F634D1F"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502" w:author="Amit Popat" w:date="2022-07-11T10:41:00Z">
              <w:tcPr>
                <w:tcW w:w="864" w:type="dxa"/>
                <w:tcBorders>
                  <w:top w:val="dotted" w:sz="4" w:space="0" w:color="auto"/>
                  <w:left w:val="nil"/>
                  <w:bottom w:val="dotted" w:sz="4" w:space="0" w:color="auto"/>
                  <w:right w:val="nil"/>
                </w:tcBorders>
                <w:shd w:val="clear" w:color="auto" w:fill="FFFFFF"/>
              </w:tcPr>
            </w:tcPrChange>
          </w:tcPr>
          <w:p w14:paraId="2F9273F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03" w:author="Amit Popat" w:date="2022-07-11T10:41:00Z">
              <w:tcPr>
                <w:tcW w:w="1008" w:type="dxa"/>
                <w:tcBorders>
                  <w:top w:val="dotted" w:sz="4" w:space="0" w:color="auto"/>
                  <w:left w:val="nil"/>
                  <w:bottom w:val="dotted" w:sz="4" w:space="0" w:color="auto"/>
                  <w:right w:val="nil"/>
                </w:tcBorders>
                <w:shd w:val="clear" w:color="auto" w:fill="FFFFFF"/>
              </w:tcPr>
            </w:tcPrChange>
          </w:tcPr>
          <w:p w14:paraId="2078363B" w14:textId="77777777" w:rsidR="00B10100" w:rsidRDefault="00B10100" w:rsidP="000D1289">
            <w:pPr>
              <w:pStyle w:val="MsgTableBody"/>
              <w:jc w:val="center"/>
              <w:rPr>
                <w:noProof/>
              </w:rPr>
            </w:pPr>
          </w:p>
        </w:tc>
      </w:tr>
      <w:tr w:rsidR="00B10100" w14:paraId="0AA8C6A4" w14:textId="77777777" w:rsidTr="00E56816">
        <w:tblPrEx>
          <w:tblCellMar>
            <w:left w:w="108" w:type="dxa"/>
            <w:right w:w="108" w:type="dxa"/>
          </w:tblCellMar>
          <w:tblPrExChange w:id="504" w:author="Amit Popat" w:date="2022-07-11T10:41:00Z">
            <w:tblPrEx>
              <w:tblCellMar>
                <w:left w:w="108" w:type="dxa"/>
                <w:right w:w="108" w:type="dxa"/>
              </w:tblCellMar>
            </w:tblPrEx>
          </w:tblPrExChange>
        </w:tblPrEx>
        <w:trPr>
          <w:jc w:val="center"/>
          <w:trPrChange w:id="505"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06" w:author="Amit Popat" w:date="2022-07-11T10:41:00Z">
              <w:tcPr>
                <w:tcW w:w="2880" w:type="dxa"/>
                <w:tcBorders>
                  <w:top w:val="dotted" w:sz="4" w:space="0" w:color="auto"/>
                  <w:left w:val="nil"/>
                  <w:bottom w:val="dotted" w:sz="4" w:space="0" w:color="auto"/>
                  <w:right w:val="nil"/>
                </w:tcBorders>
                <w:shd w:val="clear" w:color="auto" w:fill="FFFFFF"/>
              </w:tcPr>
            </w:tcPrChange>
          </w:tcPr>
          <w:p w14:paraId="31E6A8F5" w14:textId="77777777" w:rsidR="00B10100" w:rsidRDefault="00B10100"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507" w:author="Amit Popat" w:date="2022-07-11T10:41:00Z">
              <w:tcPr>
                <w:tcW w:w="4320" w:type="dxa"/>
                <w:tcBorders>
                  <w:top w:val="dotted" w:sz="4" w:space="0" w:color="auto"/>
                  <w:left w:val="nil"/>
                  <w:bottom w:val="dotted" w:sz="4" w:space="0" w:color="auto"/>
                  <w:right w:val="nil"/>
                </w:tcBorders>
                <w:shd w:val="clear" w:color="auto" w:fill="FFFFFF"/>
              </w:tcPr>
            </w:tcPrChange>
          </w:tcPr>
          <w:p w14:paraId="78EC8CA0"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508" w:author="Amit Popat" w:date="2022-07-11T10:41:00Z">
              <w:tcPr>
                <w:tcW w:w="864" w:type="dxa"/>
                <w:tcBorders>
                  <w:top w:val="dotted" w:sz="4" w:space="0" w:color="auto"/>
                  <w:left w:val="nil"/>
                  <w:bottom w:val="dotted" w:sz="4" w:space="0" w:color="auto"/>
                  <w:right w:val="nil"/>
                </w:tcBorders>
                <w:shd w:val="clear" w:color="auto" w:fill="FFFFFF"/>
              </w:tcPr>
            </w:tcPrChange>
          </w:tcPr>
          <w:p w14:paraId="25DBDD39"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09" w:author="Amit Popat" w:date="2022-07-11T10:41:00Z">
              <w:tcPr>
                <w:tcW w:w="1008" w:type="dxa"/>
                <w:tcBorders>
                  <w:top w:val="dotted" w:sz="4" w:space="0" w:color="auto"/>
                  <w:left w:val="nil"/>
                  <w:bottom w:val="dotted" w:sz="4" w:space="0" w:color="auto"/>
                  <w:right w:val="nil"/>
                </w:tcBorders>
                <w:shd w:val="clear" w:color="auto" w:fill="FFFFFF"/>
              </w:tcPr>
            </w:tcPrChange>
          </w:tcPr>
          <w:p w14:paraId="7EC29A5C" w14:textId="77777777" w:rsidR="00B10100" w:rsidRDefault="00B10100" w:rsidP="000D1289">
            <w:pPr>
              <w:pStyle w:val="MsgTableBody"/>
              <w:jc w:val="center"/>
              <w:rPr>
                <w:noProof/>
              </w:rPr>
            </w:pPr>
            <w:r>
              <w:rPr>
                <w:noProof/>
              </w:rPr>
              <w:t>11</w:t>
            </w:r>
          </w:p>
        </w:tc>
      </w:tr>
      <w:tr w:rsidR="00B10100" w14:paraId="6C15421D" w14:textId="77777777" w:rsidTr="00E56816">
        <w:tblPrEx>
          <w:tblCellMar>
            <w:left w:w="108" w:type="dxa"/>
            <w:right w:w="108" w:type="dxa"/>
          </w:tblCellMar>
          <w:tblPrExChange w:id="510" w:author="Amit Popat" w:date="2022-07-11T10:41:00Z">
            <w:tblPrEx>
              <w:tblCellMar>
                <w:left w:w="108" w:type="dxa"/>
                <w:right w:w="108" w:type="dxa"/>
              </w:tblCellMar>
            </w:tblPrEx>
          </w:tblPrExChange>
        </w:tblPrEx>
        <w:trPr>
          <w:jc w:val="center"/>
          <w:trPrChange w:id="511"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12" w:author="Amit Popat" w:date="2022-07-11T10:41:00Z">
              <w:tcPr>
                <w:tcW w:w="2880" w:type="dxa"/>
                <w:tcBorders>
                  <w:top w:val="dotted" w:sz="4" w:space="0" w:color="auto"/>
                  <w:left w:val="nil"/>
                  <w:bottom w:val="dotted" w:sz="4" w:space="0" w:color="auto"/>
                  <w:right w:val="nil"/>
                </w:tcBorders>
                <w:shd w:val="clear" w:color="auto" w:fill="FFFFFF"/>
              </w:tcPr>
            </w:tcPrChange>
          </w:tcPr>
          <w:p w14:paraId="07D947F1" w14:textId="77777777" w:rsidR="00B10100" w:rsidRDefault="00B10100"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513" w:author="Amit Popat" w:date="2022-07-11T10:41:00Z">
              <w:tcPr>
                <w:tcW w:w="4320" w:type="dxa"/>
                <w:tcBorders>
                  <w:top w:val="dotted" w:sz="4" w:space="0" w:color="auto"/>
                  <w:left w:val="nil"/>
                  <w:bottom w:val="dotted" w:sz="4" w:space="0" w:color="auto"/>
                  <w:right w:val="nil"/>
                </w:tcBorders>
                <w:shd w:val="clear" w:color="auto" w:fill="FFFFFF"/>
              </w:tcPr>
            </w:tcPrChange>
          </w:tcPr>
          <w:p w14:paraId="35A98B2B"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514" w:author="Amit Popat" w:date="2022-07-11T10:41:00Z">
              <w:tcPr>
                <w:tcW w:w="864" w:type="dxa"/>
                <w:tcBorders>
                  <w:top w:val="dotted" w:sz="4" w:space="0" w:color="auto"/>
                  <w:left w:val="nil"/>
                  <w:bottom w:val="dotted" w:sz="4" w:space="0" w:color="auto"/>
                  <w:right w:val="nil"/>
                </w:tcBorders>
                <w:shd w:val="clear" w:color="auto" w:fill="FFFFFF"/>
              </w:tcPr>
            </w:tcPrChange>
          </w:tcPr>
          <w:p w14:paraId="444CC75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15" w:author="Amit Popat" w:date="2022-07-11T10:41:00Z">
              <w:tcPr>
                <w:tcW w:w="1008" w:type="dxa"/>
                <w:tcBorders>
                  <w:top w:val="dotted" w:sz="4" w:space="0" w:color="auto"/>
                  <w:left w:val="nil"/>
                  <w:bottom w:val="dotted" w:sz="4" w:space="0" w:color="auto"/>
                  <w:right w:val="nil"/>
                </w:tcBorders>
                <w:shd w:val="clear" w:color="auto" w:fill="FFFFFF"/>
              </w:tcPr>
            </w:tcPrChange>
          </w:tcPr>
          <w:p w14:paraId="508727F8" w14:textId="77777777" w:rsidR="00B10100" w:rsidRDefault="00B10100" w:rsidP="000D1289">
            <w:pPr>
              <w:pStyle w:val="MsgTableBody"/>
              <w:jc w:val="center"/>
              <w:rPr>
                <w:noProof/>
              </w:rPr>
            </w:pPr>
            <w:r>
              <w:rPr>
                <w:noProof/>
              </w:rPr>
              <w:t>11</w:t>
            </w:r>
          </w:p>
        </w:tc>
      </w:tr>
      <w:tr w:rsidR="00B10100" w14:paraId="7DBD74B8" w14:textId="77777777" w:rsidTr="00E56816">
        <w:tblPrEx>
          <w:tblCellMar>
            <w:left w:w="108" w:type="dxa"/>
            <w:right w:w="108" w:type="dxa"/>
          </w:tblCellMar>
          <w:tblPrExChange w:id="516" w:author="Amit Popat" w:date="2022-07-11T10:41:00Z">
            <w:tblPrEx>
              <w:tblCellMar>
                <w:left w:w="108" w:type="dxa"/>
                <w:right w:w="108" w:type="dxa"/>
              </w:tblCellMar>
            </w:tblPrEx>
          </w:tblPrExChange>
        </w:tblPrEx>
        <w:trPr>
          <w:jc w:val="center"/>
          <w:trPrChange w:id="51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18" w:author="Amit Popat" w:date="2022-07-11T10:41:00Z">
              <w:tcPr>
                <w:tcW w:w="2880" w:type="dxa"/>
                <w:tcBorders>
                  <w:top w:val="dotted" w:sz="4" w:space="0" w:color="auto"/>
                  <w:left w:val="nil"/>
                  <w:bottom w:val="dotted" w:sz="4" w:space="0" w:color="auto"/>
                  <w:right w:val="nil"/>
                </w:tcBorders>
                <w:shd w:val="clear" w:color="auto" w:fill="FFFFFF"/>
              </w:tcPr>
            </w:tcPrChange>
          </w:tcPr>
          <w:p w14:paraId="06963764"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19" w:author="Amit Popat" w:date="2022-07-11T10:41:00Z">
              <w:tcPr>
                <w:tcW w:w="4320" w:type="dxa"/>
                <w:tcBorders>
                  <w:top w:val="dotted" w:sz="4" w:space="0" w:color="auto"/>
                  <w:left w:val="nil"/>
                  <w:bottom w:val="dotted" w:sz="4" w:space="0" w:color="auto"/>
                  <w:right w:val="nil"/>
                </w:tcBorders>
                <w:shd w:val="clear" w:color="auto" w:fill="FFFFFF"/>
              </w:tcPr>
            </w:tcPrChange>
          </w:tcPr>
          <w:p w14:paraId="4BD7BDAF"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520" w:author="Amit Popat" w:date="2022-07-11T10:41:00Z">
              <w:tcPr>
                <w:tcW w:w="864" w:type="dxa"/>
                <w:tcBorders>
                  <w:top w:val="dotted" w:sz="4" w:space="0" w:color="auto"/>
                  <w:left w:val="nil"/>
                  <w:bottom w:val="dotted" w:sz="4" w:space="0" w:color="auto"/>
                  <w:right w:val="nil"/>
                </w:tcBorders>
                <w:shd w:val="clear" w:color="auto" w:fill="FFFFFF"/>
              </w:tcPr>
            </w:tcPrChange>
          </w:tcPr>
          <w:p w14:paraId="2E94D1E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21" w:author="Amit Popat" w:date="2022-07-11T10:41:00Z">
              <w:tcPr>
                <w:tcW w:w="1008" w:type="dxa"/>
                <w:tcBorders>
                  <w:top w:val="dotted" w:sz="4" w:space="0" w:color="auto"/>
                  <w:left w:val="nil"/>
                  <w:bottom w:val="dotted" w:sz="4" w:space="0" w:color="auto"/>
                  <w:right w:val="nil"/>
                </w:tcBorders>
                <w:shd w:val="clear" w:color="auto" w:fill="FFFFFF"/>
              </w:tcPr>
            </w:tcPrChange>
          </w:tcPr>
          <w:p w14:paraId="1E45FB11" w14:textId="77777777" w:rsidR="00B10100" w:rsidRDefault="00B10100" w:rsidP="000D1289">
            <w:pPr>
              <w:pStyle w:val="MsgTableBody"/>
              <w:jc w:val="center"/>
              <w:rPr>
                <w:noProof/>
              </w:rPr>
            </w:pPr>
          </w:p>
        </w:tc>
      </w:tr>
      <w:tr w:rsidR="004C2D45" w:rsidRPr="004C2D45" w14:paraId="6B27853B" w14:textId="77777777" w:rsidTr="00E56816">
        <w:trPr>
          <w:jc w:val="center"/>
          <w:trPrChange w:id="52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23" w:author="Amit Popat" w:date="2022-07-11T10:41:00Z">
              <w:tcPr>
                <w:tcW w:w="2880" w:type="dxa"/>
                <w:tcBorders>
                  <w:top w:val="dotted" w:sz="4" w:space="0" w:color="auto"/>
                  <w:left w:val="nil"/>
                  <w:bottom w:val="dotted" w:sz="4" w:space="0" w:color="auto"/>
                  <w:right w:val="nil"/>
                </w:tcBorders>
                <w:shd w:val="clear" w:color="auto" w:fill="FFFFFF"/>
              </w:tcPr>
            </w:tcPrChange>
          </w:tcPr>
          <w:p w14:paraId="6833A3DD" w14:textId="77777777" w:rsidR="004C2D45" w:rsidRDefault="004C2D45">
            <w:pPr>
              <w:pStyle w:val="MsgTableBody"/>
              <w:rPr>
                <w:noProof/>
                <w:lang w:val="fr-FR"/>
              </w:rPr>
            </w:pPr>
            <w:r>
              <w:rPr>
                <w:noProof/>
                <w:lang w:val="fr-FR"/>
              </w:rPr>
              <w:t>[</w:t>
            </w:r>
          </w:p>
        </w:tc>
        <w:tc>
          <w:tcPr>
            <w:tcW w:w="4321" w:type="dxa"/>
            <w:tcBorders>
              <w:top w:val="dotted" w:sz="4" w:space="0" w:color="auto"/>
              <w:left w:val="nil"/>
              <w:bottom w:val="dotted" w:sz="4" w:space="0" w:color="auto"/>
              <w:right w:val="nil"/>
            </w:tcBorders>
            <w:shd w:val="clear" w:color="auto" w:fill="FFFFFF"/>
            <w:tcPrChange w:id="524" w:author="Amit Popat" w:date="2022-07-11T10:41:00Z">
              <w:tcPr>
                <w:tcW w:w="4320" w:type="dxa"/>
                <w:tcBorders>
                  <w:top w:val="dotted" w:sz="4" w:space="0" w:color="auto"/>
                  <w:left w:val="nil"/>
                  <w:bottom w:val="dotted" w:sz="4" w:space="0" w:color="auto"/>
                  <w:right w:val="nil"/>
                </w:tcBorders>
                <w:shd w:val="clear" w:color="auto" w:fill="FFFFFF"/>
              </w:tcPr>
            </w:tcPrChange>
          </w:tcPr>
          <w:p w14:paraId="20223A37" w14:textId="77777777" w:rsidR="004C2D45" w:rsidRDefault="004C2D45">
            <w:pPr>
              <w:pStyle w:val="MsgTableBody"/>
              <w:rPr>
                <w:noProof/>
                <w:lang w:val="fr-FR"/>
              </w:rPr>
            </w:pPr>
            <w:r>
              <w:rPr>
                <w:noProof/>
                <w:lang w:val="fr-FR"/>
              </w:rPr>
              <w:t>--- PATIENT_VISIT begin</w:t>
            </w:r>
          </w:p>
        </w:tc>
        <w:tc>
          <w:tcPr>
            <w:tcW w:w="864" w:type="dxa"/>
            <w:tcBorders>
              <w:top w:val="dotted" w:sz="4" w:space="0" w:color="auto"/>
              <w:left w:val="nil"/>
              <w:bottom w:val="dotted" w:sz="4" w:space="0" w:color="auto"/>
              <w:right w:val="nil"/>
            </w:tcBorders>
            <w:shd w:val="clear" w:color="auto" w:fill="FFFFFF"/>
            <w:tcPrChange w:id="525" w:author="Amit Popat" w:date="2022-07-11T10:41:00Z">
              <w:tcPr>
                <w:tcW w:w="864" w:type="dxa"/>
                <w:tcBorders>
                  <w:top w:val="dotted" w:sz="4" w:space="0" w:color="auto"/>
                  <w:left w:val="nil"/>
                  <w:bottom w:val="dotted" w:sz="4" w:space="0" w:color="auto"/>
                  <w:right w:val="nil"/>
                </w:tcBorders>
                <w:shd w:val="clear" w:color="auto" w:fill="FFFFFF"/>
              </w:tcPr>
            </w:tcPrChange>
          </w:tcPr>
          <w:p w14:paraId="5C201D2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526" w:author="Amit Popat" w:date="2022-07-11T10:41:00Z">
              <w:tcPr>
                <w:tcW w:w="1008" w:type="dxa"/>
                <w:tcBorders>
                  <w:top w:val="dotted" w:sz="4" w:space="0" w:color="auto"/>
                  <w:left w:val="nil"/>
                  <w:bottom w:val="dotted" w:sz="4" w:space="0" w:color="auto"/>
                  <w:right w:val="nil"/>
                </w:tcBorders>
                <w:shd w:val="clear" w:color="auto" w:fill="FFFFFF"/>
              </w:tcPr>
            </w:tcPrChange>
          </w:tcPr>
          <w:p w14:paraId="570B64D1" w14:textId="77777777" w:rsidR="004C2D45" w:rsidRDefault="004C2D45">
            <w:pPr>
              <w:pStyle w:val="MsgTableBody"/>
              <w:jc w:val="center"/>
              <w:rPr>
                <w:noProof/>
                <w:lang w:val="fr-FR"/>
              </w:rPr>
            </w:pPr>
          </w:p>
        </w:tc>
      </w:tr>
      <w:tr w:rsidR="004C2D45" w:rsidRPr="004C2D45" w14:paraId="566E91D4" w14:textId="77777777" w:rsidTr="00E56816">
        <w:trPr>
          <w:jc w:val="center"/>
          <w:trPrChange w:id="52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28" w:author="Amit Popat" w:date="2022-07-11T10:41:00Z">
              <w:tcPr>
                <w:tcW w:w="2880" w:type="dxa"/>
                <w:tcBorders>
                  <w:top w:val="dotted" w:sz="4" w:space="0" w:color="auto"/>
                  <w:left w:val="nil"/>
                  <w:bottom w:val="dotted" w:sz="4" w:space="0" w:color="auto"/>
                  <w:right w:val="nil"/>
                </w:tcBorders>
                <w:shd w:val="clear" w:color="auto" w:fill="FFFFFF"/>
              </w:tcPr>
            </w:tcPrChange>
          </w:tcPr>
          <w:p w14:paraId="662F2A6F" w14:textId="77777777" w:rsidR="004C2D45" w:rsidRDefault="004C2D45">
            <w:pPr>
              <w:pStyle w:val="MsgTableBody"/>
              <w:rPr>
                <w:noProof/>
                <w:lang w:val="fr-FR"/>
              </w:rPr>
            </w:pPr>
            <w:r>
              <w:rPr>
                <w:noProof/>
                <w:lang w:val="fr-FR"/>
              </w:rPr>
              <w:t xml:space="preserve">  PV1</w:t>
            </w:r>
          </w:p>
        </w:tc>
        <w:tc>
          <w:tcPr>
            <w:tcW w:w="4321" w:type="dxa"/>
            <w:tcBorders>
              <w:top w:val="dotted" w:sz="4" w:space="0" w:color="auto"/>
              <w:left w:val="nil"/>
              <w:bottom w:val="dotted" w:sz="4" w:space="0" w:color="auto"/>
              <w:right w:val="nil"/>
            </w:tcBorders>
            <w:shd w:val="clear" w:color="auto" w:fill="FFFFFF"/>
            <w:tcPrChange w:id="529" w:author="Amit Popat" w:date="2022-07-11T10:41:00Z">
              <w:tcPr>
                <w:tcW w:w="4320" w:type="dxa"/>
                <w:tcBorders>
                  <w:top w:val="dotted" w:sz="4" w:space="0" w:color="auto"/>
                  <w:left w:val="nil"/>
                  <w:bottom w:val="dotted" w:sz="4" w:space="0" w:color="auto"/>
                  <w:right w:val="nil"/>
                </w:tcBorders>
                <w:shd w:val="clear" w:color="auto" w:fill="FFFFFF"/>
              </w:tcPr>
            </w:tcPrChange>
          </w:tcPr>
          <w:p w14:paraId="3A7BC3D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530" w:author="Amit Popat" w:date="2022-07-11T10:41:00Z">
              <w:tcPr>
                <w:tcW w:w="864" w:type="dxa"/>
                <w:tcBorders>
                  <w:top w:val="dotted" w:sz="4" w:space="0" w:color="auto"/>
                  <w:left w:val="nil"/>
                  <w:bottom w:val="dotted" w:sz="4" w:space="0" w:color="auto"/>
                  <w:right w:val="nil"/>
                </w:tcBorders>
                <w:shd w:val="clear" w:color="auto" w:fill="FFFFFF"/>
              </w:tcPr>
            </w:tcPrChange>
          </w:tcPr>
          <w:p w14:paraId="3915991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531" w:author="Amit Popat" w:date="2022-07-11T10:41:00Z">
              <w:tcPr>
                <w:tcW w:w="1008" w:type="dxa"/>
                <w:tcBorders>
                  <w:top w:val="dotted" w:sz="4" w:space="0" w:color="auto"/>
                  <w:left w:val="nil"/>
                  <w:bottom w:val="dotted" w:sz="4" w:space="0" w:color="auto"/>
                  <w:right w:val="nil"/>
                </w:tcBorders>
                <w:shd w:val="clear" w:color="auto" w:fill="FFFFFF"/>
              </w:tcPr>
            </w:tcPrChange>
          </w:tcPr>
          <w:p w14:paraId="0C9F4D8B" w14:textId="77777777" w:rsidR="004C2D45" w:rsidRDefault="004C2D45">
            <w:pPr>
              <w:pStyle w:val="MsgTableBody"/>
              <w:jc w:val="center"/>
              <w:rPr>
                <w:noProof/>
                <w:lang w:val="fr-FR"/>
              </w:rPr>
            </w:pPr>
            <w:r>
              <w:rPr>
                <w:noProof/>
                <w:lang w:val="fr-FR"/>
              </w:rPr>
              <w:t>3</w:t>
            </w:r>
          </w:p>
        </w:tc>
      </w:tr>
      <w:tr w:rsidR="004C2D45" w:rsidRPr="004C2D45" w14:paraId="690BD941" w14:textId="77777777" w:rsidTr="00E56816">
        <w:trPr>
          <w:jc w:val="center"/>
          <w:trPrChange w:id="53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33" w:author="Amit Popat" w:date="2022-07-11T10:41:00Z">
              <w:tcPr>
                <w:tcW w:w="2880" w:type="dxa"/>
                <w:tcBorders>
                  <w:top w:val="dotted" w:sz="4" w:space="0" w:color="auto"/>
                  <w:left w:val="nil"/>
                  <w:bottom w:val="dotted" w:sz="4" w:space="0" w:color="auto"/>
                  <w:right w:val="nil"/>
                </w:tcBorders>
                <w:shd w:val="clear" w:color="auto" w:fill="FFFFFF"/>
              </w:tcPr>
            </w:tcPrChange>
          </w:tcPr>
          <w:p w14:paraId="6ADD6507"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Change w:id="534" w:author="Amit Popat" w:date="2022-07-11T10:41:00Z">
              <w:tcPr>
                <w:tcW w:w="4320" w:type="dxa"/>
                <w:tcBorders>
                  <w:top w:val="dotted" w:sz="4" w:space="0" w:color="auto"/>
                  <w:left w:val="nil"/>
                  <w:bottom w:val="dotted" w:sz="4" w:space="0" w:color="auto"/>
                  <w:right w:val="nil"/>
                </w:tcBorders>
                <w:shd w:val="clear" w:color="auto" w:fill="FFFFFF"/>
              </w:tcPr>
            </w:tcPrChange>
          </w:tcPr>
          <w:p w14:paraId="4A79B6C7"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535" w:author="Amit Popat" w:date="2022-07-11T10:41:00Z">
              <w:tcPr>
                <w:tcW w:w="864" w:type="dxa"/>
                <w:tcBorders>
                  <w:top w:val="dotted" w:sz="4" w:space="0" w:color="auto"/>
                  <w:left w:val="nil"/>
                  <w:bottom w:val="dotted" w:sz="4" w:space="0" w:color="auto"/>
                  <w:right w:val="nil"/>
                </w:tcBorders>
                <w:shd w:val="clear" w:color="auto" w:fill="FFFFFF"/>
              </w:tcPr>
            </w:tcPrChange>
          </w:tcPr>
          <w:p w14:paraId="3A65C63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536" w:author="Amit Popat" w:date="2022-07-11T10:41:00Z">
              <w:tcPr>
                <w:tcW w:w="1008" w:type="dxa"/>
                <w:tcBorders>
                  <w:top w:val="dotted" w:sz="4" w:space="0" w:color="auto"/>
                  <w:left w:val="nil"/>
                  <w:bottom w:val="dotted" w:sz="4" w:space="0" w:color="auto"/>
                  <w:right w:val="nil"/>
                </w:tcBorders>
                <w:shd w:val="clear" w:color="auto" w:fill="FFFFFF"/>
              </w:tcPr>
            </w:tcPrChange>
          </w:tcPr>
          <w:p w14:paraId="6D72D2BF" w14:textId="77777777" w:rsidR="004C2D45" w:rsidRDefault="004C2D45">
            <w:pPr>
              <w:pStyle w:val="MsgTableBody"/>
              <w:jc w:val="center"/>
              <w:rPr>
                <w:noProof/>
              </w:rPr>
            </w:pPr>
            <w:r>
              <w:rPr>
                <w:noProof/>
              </w:rPr>
              <w:t>3</w:t>
            </w:r>
          </w:p>
        </w:tc>
      </w:tr>
      <w:tr w:rsidR="004C2D45" w:rsidRPr="004C2D45" w14:paraId="581ED782" w14:textId="77777777" w:rsidTr="00E56816">
        <w:trPr>
          <w:jc w:val="center"/>
          <w:trPrChange w:id="53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38" w:author="Amit Popat" w:date="2022-07-11T10:41:00Z">
              <w:tcPr>
                <w:tcW w:w="2880" w:type="dxa"/>
                <w:tcBorders>
                  <w:top w:val="dotted" w:sz="4" w:space="0" w:color="auto"/>
                  <w:left w:val="nil"/>
                  <w:bottom w:val="dotted" w:sz="4" w:space="0" w:color="auto"/>
                  <w:right w:val="nil"/>
                </w:tcBorders>
                <w:shd w:val="clear" w:color="auto" w:fill="FFFFFF"/>
              </w:tcPr>
            </w:tcPrChange>
          </w:tcPr>
          <w:p w14:paraId="069A73C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39" w:author="Amit Popat" w:date="2022-07-11T10:41:00Z">
              <w:tcPr>
                <w:tcW w:w="4320" w:type="dxa"/>
                <w:tcBorders>
                  <w:top w:val="dotted" w:sz="4" w:space="0" w:color="auto"/>
                  <w:left w:val="nil"/>
                  <w:bottom w:val="dotted" w:sz="4" w:space="0" w:color="auto"/>
                  <w:right w:val="nil"/>
                </w:tcBorders>
                <w:shd w:val="clear" w:color="auto" w:fill="FFFFFF"/>
              </w:tcPr>
            </w:tcPrChange>
          </w:tcPr>
          <w:p w14:paraId="6E59232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540" w:author="Amit Popat" w:date="2022-07-11T10:41:00Z">
              <w:tcPr>
                <w:tcW w:w="864" w:type="dxa"/>
                <w:tcBorders>
                  <w:top w:val="dotted" w:sz="4" w:space="0" w:color="auto"/>
                  <w:left w:val="nil"/>
                  <w:bottom w:val="dotted" w:sz="4" w:space="0" w:color="auto"/>
                  <w:right w:val="nil"/>
                </w:tcBorders>
                <w:shd w:val="clear" w:color="auto" w:fill="FFFFFF"/>
              </w:tcPr>
            </w:tcPrChange>
          </w:tcPr>
          <w:p w14:paraId="6CA5E13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41" w:author="Amit Popat" w:date="2022-07-11T10:41:00Z">
              <w:tcPr>
                <w:tcW w:w="1008" w:type="dxa"/>
                <w:tcBorders>
                  <w:top w:val="dotted" w:sz="4" w:space="0" w:color="auto"/>
                  <w:left w:val="nil"/>
                  <w:bottom w:val="dotted" w:sz="4" w:space="0" w:color="auto"/>
                  <w:right w:val="nil"/>
                </w:tcBorders>
                <w:shd w:val="clear" w:color="auto" w:fill="FFFFFF"/>
              </w:tcPr>
            </w:tcPrChange>
          </w:tcPr>
          <w:p w14:paraId="32BEADD0" w14:textId="77777777" w:rsidR="004C2D45" w:rsidRDefault="004C2D45">
            <w:pPr>
              <w:pStyle w:val="MsgTableBody"/>
              <w:jc w:val="center"/>
              <w:rPr>
                <w:noProof/>
              </w:rPr>
            </w:pPr>
          </w:p>
        </w:tc>
      </w:tr>
      <w:tr w:rsidR="004C2D45" w:rsidRPr="004C2D45" w14:paraId="698572F7" w14:textId="77777777" w:rsidTr="00E56816">
        <w:trPr>
          <w:jc w:val="center"/>
          <w:trPrChange w:id="54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43" w:author="Amit Popat" w:date="2022-07-11T10:41:00Z">
              <w:tcPr>
                <w:tcW w:w="2880" w:type="dxa"/>
                <w:tcBorders>
                  <w:top w:val="dotted" w:sz="4" w:space="0" w:color="auto"/>
                  <w:left w:val="nil"/>
                  <w:bottom w:val="dotted" w:sz="4" w:space="0" w:color="auto"/>
                  <w:right w:val="nil"/>
                </w:tcBorders>
                <w:shd w:val="clear" w:color="auto" w:fill="FFFFFF"/>
              </w:tcPr>
            </w:tcPrChange>
          </w:tcPr>
          <w:p w14:paraId="323E72F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44" w:author="Amit Popat" w:date="2022-07-11T10:41:00Z">
              <w:tcPr>
                <w:tcW w:w="4320" w:type="dxa"/>
                <w:tcBorders>
                  <w:top w:val="dotted" w:sz="4" w:space="0" w:color="auto"/>
                  <w:left w:val="nil"/>
                  <w:bottom w:val="dotted" w:sz="4" w:space="0" w:color="auto"/>
                  <w:right w:val="nil"/>
                </w:tcBorders>
                <w:shd w:val="clear" w:color="auto" w:fill="FFFFFF"/>
              </w:tcPr>
            </w:tcPrChange>
          </w:tcPr>
          <w:p w14:paraId="20CE28CE"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545" w:author="Amit Popat" w:date="2022-07-11T10:41:00Z">
              <w:tcPr>
                <w:tcW w:w="864" w:type="dxa"/>
                <w:tcBorders>
                  <w:top w:val="dotted" w:sz="4" w:space="0" w:color="auto"/>
                  <w:left w:val="nil"/>
                  <w:bottom w:val="dotted" w:sz="4" w:space="0" w:color="auto"/>
                  <w:right w:val="nil"/>
                </w:tcBorders>
                <w:shd w:val="clear" w:color="auto" w:fill="FFFFFF"/>
              </w:tcPr>
            </w:tcPrChange>
          </w:tcPr>
          <w:p w14:paraId="200038F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46" w:author="Amit Popat" w:date="2022-07-11T10:41:00Z">
              <w:tcPr>
                <w:tcW w:w="1008" w:type="dxa"/>
                <w:tcBorders>
                  <w:top w:val="dotted" w:sz="4" w:space="0" w:color="auto"/>
                  <w:left w:val="nil"/>
                  <w:bottom w:val="dotted" w:sz="4" w:space="0" w:color="auto"/>
                  <w:right w:val="nil"/>
                </w:tcBorders>
                <w:shd w:val="clear" w:color="auto" w:fill="FFFFFF"/>
              </w:tcPr>
            </w:tcPrChange>
          </w:tcPr>
          <w:p w14:paraId="4395EBD7" w14:textId="77777777" w:rsidR="004C2D45" w:rsidRDefault="004C2D45">
            <w:pPr>
              <w:pStyle w:val="MsgTableBody"/>
              <w:jc w:val="center"/>
              <w:rPr>
                <w:noProof/>
              </w:rPr>
            </w:pPr>
          </w:p>
        </w:tc>
      </w:tr>
      <w:tr w:rsidR="004C2D45" w:rsidRPr="004C2D45" w14:paraId="661C4BAA" w14:textId="77777777" w:rsidTr="00E56816">
        <w:trPr>
          <w:jc w:val="center"/>
          <w:trPrChange w:id="54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48" w:author="Amit Popat" w:date="2022-07-11T10:41:00Z">
              <w:tcPr>
                <w:tcW w:w="2880" w:type="dxa"/>
                <w:tcBorders>
                  <w:top w:val="dotted" w:sz="4" w:space="0" w:color="auto"/>
                  <w:left w:val="nil"/>
                  <w:bottom w:val="dotted" w:sz="4" w:space="0" w:color="auto"/>
                  <w:right w:val="nil"/>
                </w:tcBorders>
                <w:shd w:val="clear" w:color="auto" w:fill="FFFFFF"/>
              </w:tcPr>
            </w:tcPrChange>
          </w:tcPr>
          <w:p w14:paraId="3F986218"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549" w:author="Amit Popat" w:date="2022-07-11T10:41:00Z">
              <w:tcPr>
                <w:tcW w:w="4320" w:type="dxa"/>
                <w:tcBorders>
                  <w:top w:val="dotted" w:sz="4" w:space="0" w:color="auto"/>
                  <w:left w:val="nil"/>
                  <w:bottom w:val="dotted" w:sz="4" w:space="0" w:color="auto"/>
                  <w:right w:val="nil"/>
                </w:tcBorders>
                <w:shd w:val="clear" w:color="auto" w:fill="FFFFFF"/>
              </w:tcPr>
            </w:tcPrChange>
          </w:tcPr>
          <w:p w14:paraId="53F80FEE"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550" w:author="Amit Popat" w:date="2022-07-11T10:41:00Z">
              <w:tcPr>
                <w:tcW w:w="864" w:type="dxa"/>
                <w:tcBorders>
                  <w:top w:val="dotted" w:sz="4" w:space="0" w:color="auto"/>
                  <w:left w:val="nil"/>
                  <w:bottom w:val="dotted" w:sz="4" w:space="0" w:color="auto"/>
                  <w:right w:val="nil"/>
                </w:tcBorders>
                <w:shd w:val="clear" w:color="auto" w:fill="FFFFFF"/>
              </w:tcPr>
            </w:tcPrChange>
          </w:tcPr>
          <w:p w14:paraId="6E87F5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51" w:author="Amit Popat" w:date="2022-07-11T10:41:00Z">
              <w:tcPr>
                <w:tcW w:w="1008" w:type="dxa"/>
                <w:tcBorders>
                  <w:top w:val="dotted" w:sz="4" w:space="0" w:color="auto"/>
                  <w:left w:val="nil"/>
                  <w:bottom w:val="dotted" w:sz="4" w:space="0" w:color="auto"/>
                  <w:right w:val="nil"/>
                </w:tcBorders>
                <w:shd w:val="clear" w:color="auto" w:fill="FFFFFF"/>
              </w:tcPr>
            </w:tcPrChange>
          </w:tcPr>
          <w:p w14:paraId="70ED993A" w14:textId="77777777" w:rsidR="004C2D45" w:rsidRDefault="004C2D45">
            <w:pPr>
              <w:pStyle w:val="MsgTableBody"/>
              <w:jc w:val="center"/>
              <w:rPr>
                <w:noProof/>
              </w:rPr>
            </w:pPr>
            <w:r>
              <w:rPr>
                <w:noProof/>
              </w:rPr>
              <w:t>12</w:t>
            </w:r>
          </w:p>
        </w:tc>
      </w:tr>
      <w:tr w:rsidR="004C2D45" w:rsidRPr="004C2D45" w14:paraId="161C1472" w14:textId="77777777" w:rsidTr="00E56816">
        <w:trPr>
          <w:jc w:val="center"/>
          <w:trPrChange w:id="55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53" w:author="Amit Popat" w:date="2022-07-11T10:41:00Z">
              <w:tcPr>
                <w:tcW w:w="2880" w:type="dxa"/>
                <w:tcBorders>
                  <w:top w:val="dotted" w:sz="4" w:space="0" w:color="auto"/>
                  <w:left w:val="nil"/>
                  <w:bottom w:val="dotted" w:sz="4" w:space="0" w:color="auto"/>
                  <w:right w:val="nil"/>
                </w:tcBorders>
                <w:shd w:val="clear" w:color="auto" w:fill="FFFFFF"/>
              </w:tcPr>
            </w:tcPrChange>
          </w:tcPr>
          <w:p w14:paraId="668FB3D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554" w:author="Amit Popat" w:date="2022-07-11T10:41:00Z">
              <w:tcPr>
                <w:tcW w:w="4320" w:type="dxa"/>
                <w:tcBorders>
                  <w:top w:val="dotted" w:sz="4" w:space="0" w:color="auto"/>
                  <w:left w:val="nil"/>
                  <w:bottom w:val="dotted" w:sz="4" w:space="0" w:color="auto"/>
                  <w:right w:val="nil"/>
                </w:tcBorders>
                <w:shd w:val="clear" w:color="auto" w:fill="FFFFFF"/>
              </w:tcPr>
            </w:tcPrChange>
          </w:tcPr>
          <w:p w14:paraId="31F40FD6"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555" w:author="Amit Popat" w:date="2022-07-11T10:41:00Z">
              <w:tcPr>
                <w:tcW w:w="864" w:type="dxa"/>
                <w:tcBorders>
                  <w:top w:val="dotted" w:sz="4" w:space="0" w:color="auto"/>
                  <w:left w:val="nil"/>
                  <w:bottom w:val="dotted" w:sz="4" w:space="0" w:color="auto"/>
                  <w:right w:val="nil"/>
                </w:tcBorders>
                <w:shd w:val="clear" w:color="auto" w:fill="FFFFFF"/>
              </w:tcPr>
            </w:tcPrChange>
          </w:tcPr>
          <w:p w14:paraId="7B1043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56" w:author="Amit Popat" w:date="2022-07-11T10:41:00Z">
              <w:tcPr>
                <w:tcW w:w="1008" w:type="dxa"/>
                <w:tcBorders>
                  <w:top w:val="dotted" w:sz="4" w:space="0" w:color="auto"/>
                  <w:left w:val="nil"/>
                  <w:bottom w:val="dotted" w:sz="4" w:space="0" w:color="auto"/>
                  <w:right w:val="nil"/>
                </w:tcBorders>
                <w:shd w:val="clear" w:color="auto" w:fill="FFFFFF"/>
              </w:tcPr>
            </w:tcPrChange>
          </w:tcPr>
          <w:p w14:paraId="39F8BA9E" w14:textId="77777777" w:rsidR="004C2D45" w:rsidRDefault="004C2D45">
            <w:pPr>
              <w:pStyle w:val="MsgTableBody"/>
              <w:jc w:val="center"/>
              <w:rPr>
                <w:noProof/>
              </w:rPr>
            </w:pPr>
            <w:r>
              <w:rPr>
                <w:noProof/>
              </w:rPr>
              <w:t>2</w:t>
            </w:r>
          </w:p>
        </w:tc>
      </w:tr>
      <w:tr w:rsidR="004C2D45" w:rsidRPr="004C2D45" w14:paraId="02CD6478" w14:textId="77777777" w:rsidTr="00E56816">
        <w:trPr>
          <w:jc w:val="center"/>
          <w:trPrChange w:id="55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58" w:author="Amit Popat" w:date="2022-07-11T10:41:00Z">
              <w:tcPr>
                <w:tcW w:w="2880" w:type="dxa"/>
                <w:tcBorders>
                  <w:top w:val="dotted" w:sz="4" w:space="0" w:color="auto"/>
                  <w:left w:val="nil"/>
                  <w:bottom w:val="dotted" w:sz="4" w:space="0" w:color="auto"/>
                  <w:right w:val="nil"/>
                </w:tcBorders>
                <w:shd w:val="clear" w:color="auto" w:fill="FFFFFF"/>
              </w:tcPr>
            </w:tcPrChange>
          </w:tcPr>
          <w:p w14:paraId="4E49131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559" w:author="Amit Popat" w:date="2022-07-11T10:41:00Z">
              <w:tcPr>
                <w:tcW w:w="4320" w:type="dxa"/>
                <w:tcBorders>
                  <w:top w:val="dotted" w:sz="4" w:space="0" w:color="auto"/>
                  <w:left w:val="nil"/>
                  <w:bottom w:val="dotted" w:sz="4" w:space="0" w:color="auto"/>
                  <w:right w:val="nil"/>
                </w:tcBorders>
                <w:shd w:val="clear" w:color="auto" w:fill="FFFFFF"/>
              </w:tcPr>
            </w:tcPrChange>
          </w:tcPr>
          <w:p w14:paraId="646EEDC4"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560" w:author="Amit Popat" w:date="2022-07-11T10:41:00Z">
              <w:tcPr>
                <w:tcW w:w="864" w:type="dxa"/>
                <w:tcBorders>
                  <w:top w:val="dotted" w:sz="4" w:space="0" w:color="auto"/>
                  <w:left w:val="nil"/>
                  <w:bottom w:val="dotted" w:sz="4" w:space="0" w:color="auto"/>
                  <w:right w:val="nil"/>
                </w:tcBorders>
                <w:shd w:val="clear" w:color="auto" w:fill="FFFFFF"/>
              </w:tcPr>
            </w:tcPrChange>
          </w:tcPr>
          <w:p w14:paraId="0EA454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61" w:author="Amit Popat" w:date="2022-07-11T10:41:00Z">
              <w:tcPr>
                <w:tcW w:w="1008" w:type="dxa"/>
                <w:tcBorders>
                  <w:top w:val="dotted" w:sz="4" w:space="0" w:color="auto"/>
                  <w:left w:val="nil"/>
                  <w:bottom w:val="dotted" w:sz="4" w:space="0" w:color="auto"/>
                  <w:right w:val="nil"/>
                </w:tcBorders>
                <w:shd w:val="clear" w:color="auto" w:fill="FFFFFF"/>
              </w:tcPr>
            </w:tcPrChange>
          </w:tcPr>
          <w:p w14:paraId="51569CE2" w14:textId="77777777" w:rsidR="004C2D45" w:rsidRDefault="004C2D45">
            <w:pPr>
              <w:pStyle w:val="MsgTableBody"/>
              <w:jc w:val="center"/>
              <w:rPr>
                <w:noProof/>
              </w:rPr>
            </w:pPr>
            <w:r>
              <w:rPr>
                <w:noProof/>
              </w:rPr>
              <w:t>12</w:t>
            </w:r>
          </w:p>
        </w:tc>
      </w:tr>
      <w:tr w:rsidR="004C2D45" w:rsidRPr="004C2D45" w14:paraId="22F707A4" w14:textId="77777777" w:rsidTr="00E56816">
        <w:trPr>
          <w:jc w:val="center"/>
          <w:trPrChange w:id="56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63" w:author="Amit Popat" w:date="2022-07-11T10:41:00Z">
              <w:tcPr>
                <w:tcW w:w="2880" w:type="dxa"/>
                <w:tcBorders>
                  <w:top w:val="dotted" w:sz="4" w:space="0" w:color="auto"/>
                  <w:left w:val="nil"/>
                  <w:bottom w:val="dotted" w:sz="4" w:space="0" w:color="auto"/>
                  <w:right w:val="nil"/>
                </w:tcBorders>
                <w:shd w:val="clear" w:color="auto" w:fill="FFFFFF"/>
              </w:tcPr>
            </w:tcPrChange>
          </w:tcPr>
          <w:p w14:paraId="1C94055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64" w:author="Amit Popat" w:date="2022-07-11T10:41:00Z">
              <w:tcPr>
                <w:tcW w:w="4320" w:type="dxa"/>
                <w:tcBorders>
                  <w:top w:val="dotted" w:sz="4" w:space="0" w:color="auto"/>
                  <w:left w:val="nil"/>
                  <w:bottom w:val="dotted" w:sz="4" w:space="0" w:color="auto"/>
                  <w:right w:val="nil"/>
                </w:tcBorders>
                <w:shd w:val="clear" w:color="auto" w:fill="FFFFFF"/>
              </w:tcPr>
            </w:tcPrChange>
          </w:tcPr>
          <w:p w14:paraId="759CD755" w14:textId="67EE9DCD"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565" w:author="Amit Popat" w:date="2022-07-11T10:41:00Z">
              <w:tcPr>
                <w:tcW w:w="864" w:type="dxa"/>
                <w:tcBorders>
                  <w:top w:val="dotted" w:sz="4" w:space="0" w:color="auto"/>
                  <w:left w:val="nil"/>
                  <w:bottom w:val="dotted" w:sz="4" w:space="0" w:color="auto"/>
                  <w:right w:val="nil"/>
                </w:tcBorders>
                <w:shd w:val="clear" w:color="auto" w:fill="FFFFFF"/>
              </w:tcPr>
            </w:tcPrChange>
          </w:tcPr>
          <w:p w14:paraId="1CFDBFB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66" w:author="Amit Popat" w:date="2022-07-11T10:41:00Z">
              <w:tcPr>
                <w:tcW w:w="1008" w:type="dxa"/>
                <w:tcBorders>
                  <w:top w:val="dotted" w:sz="4" w:space="0" w:color="auto"/>
                  <w:left w:val="nil"/>
                  <w:bottom w:val="dotted" w:sz="4" w:space="0" w:color="auto"/>
                  <w:right w:val="nil"/>
                </w:tcBorders>
                <w:shd w:val="clear" w:color="auto" w:fill="FFFFFF"/>
              </w:tcPr>
            </w:tcPrChange>
          </w:tcPr>
          <w:p w14:paraId="4DB1397B" w14:textId="77777777" w:rsidR="004C2D45" w:rsidRDefault="004C2D45">
            <w:pPr>
              <w:pStyle w:val="MsgTableBody"/>
              <w:jc w:val="center"/>
              <w:rPr>
                <w:noProof/>
              </w:rPr>
            </w:pPr>
          </w:p>
        </w:tc>
      </w:tr>
      <w:tr w:rsidR="004C2D45" w:rsidRPr="004C2D45" w14:paraId="23345A95" w14:textId="77777777" w:rsidTr="00E56816">
        <w:trPr>
          <w:jc w:val="center"/>
          <w:trPrChange w:id="56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68" w:author="Amit Popat" w:date="2022-07-11T10:41:00Z">
              <w:tcPr>
                <w:tcW w:w="2880" w:type="dxa"/>
                <w:tcBorders>
                  <w:top w:val="dotted" w:sz="4" w:space="0" w:color="auto"/>
                  <w:left w:val="nil"/>
                  <w:bottom w:val="dotted" w:sz="4" w:space="0" w:color="auto"/>
                  <w:right w:val="nil"/>
                </w:tcBorders>
                <w:shd w:val="clear" w:color="auto" w:fill="FFFFFF"/>
              </w:tcPr>
            </w:tcPrChange>
          </w:tcPr>
          <w:p w14:paraId="79ECDDE4"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569" w:author="Amit Popat" w:date="2022-07-11T10:41:00Z">
              <w:tcPr>
                <w:tcW w:w="4320" w:type="dxa"/>
                <w:tcBorders>
                  <w:top w:val="dotted" w:sz="4" w:space="0" w:color="auto"/>
                  <w:left w:val="nil"/>
                  <w:bottom w:val="dotted" w:sz="4" w:space="0" w:color="auto"/>
                  <w:right w:val="nil"/>
                </w:tcBorders>
                <w:shd w:val="clear" w:color="auto" w:fill="FFFFFF"/>
              </w:tcPr>
            </w:tcPrChange>
          </w:tcPr>
          <w:p w14:paraId="0F096054" w14:textId="4828AE1E"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570" w:author="Amit Popat" w:date="2022-07-11T10:41:00Z">
              <w:tcPr>
                <w:tcW w:w="864" w:type="dxa"/>
                <w:tcBorders>
                  <w:top w:val="dotted" w:sz="4" w:space="0" w:color="auto"/>
                  <w:left w:val="nil"/>
                  <w:bottom w:val="dotted" w:sz="4" w:space="0" w:color="auto"/>
                  <w:right w:val="nil"/>
                </w:tcBorders>
                <w:shd w:val="clear" w:color="auto" w:fill="FFFFFF"/>
              </w:tcPr>
            </w:tcPrChange>
          </w:tcPr>
          <w:p w14:paraId="75C12A96" w14:textId="5BAC9D4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571" w:author="Amit Popat" w:date="2022-07-11T10:41:00Z">
              <w:tcPr>
                <w:tcW w:w="1008" w:type="dxa"/>
                <w:tcBorders>
                  <w:top w:val="dotted" w:sz="4" w:space="0" w:color="auto"/>
                  <w:left w:val="nil"/>
                  <w:bottom w:val="dotted" w:sz="4" w:space="0" w:color="auto"/>
                  <w:right w:val="nil"/>
                </w:tcBorders>
                <w:shd w:val="clear" w:color="auto" w:fill="FFFFFF"/>
              </w:tcPr>
            </w:tcPrChange>
          </w:tcPr>
          <w:p w14:paraId="0E8BC5EA" w14:textId="77777777" w:rsidR="004C2D45" w:rsidRDefault="004C2D45">
            <w:pPr>
              <w:pStyle w:val="MsgTableBody"/>
              <w:jc w:val="center"/>
              <w:rPr>
                <w:noProof/>
              </w:rPr>
            </w:pPr>
            <w:r>
              <w:rPr>
                <w:noProof/>
              </w:rPr>
              <w:t>15</w:t>
            </w:r>
          </w:p>
        </w:tc>
      </w:tr>
      <w:tr w:rsidR="00B570EE" w:rsidRPr="004C2D45" w14:paraId="3507EE71" w14:textId="77777777" w:rsidTr="00E56816">
        <w:trPr>
          <w:jc w:val="center"/>
          <w:trPrChange w:id="57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73" w:author="Amit Popat" w:date="2022-07-11T10:41:00Z">
              <w:tcPr>
                <w:tcW w:w="2880" w:type="dxa"/>
                <w:tcBorders>
                  <w:top w:val="dotted" w:sz="4" w:space="0" w:color="auto"/>
                  <w:left w:val="nil"/>
                  <w:bottom w:val="dotted" w:sz="4" w:space="0" w:color="auto"/>
                  <w:right w:val="nil"/>
                </w:tcBorders>
                <w:shd w:val="clear" w:color="auto" w:fill="FFFFFF"/>
              </w:tcPr>
            </w:tcPrChange>
          </w:tcPr>
          <w:p w14:paraId="2A83BEED"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574" w:author="Amit Popat" w:date="2022-07-11T10:41:00Z">
              <w:tcPr>
                <w:tcW w:w="4320" w:type="dxa"/>
                <w:tcBorders>
                  <w:top w:val="dotted" w:sz="4" w:space="0" w:color="auto"/>
                  <w:left w:val="nil"/>
                  <w:bottom w:val="dotted" w:sz="4" w:space="0" w:color="auto"/>
                  <w:right w:val="nil"/>
                </w:tcBorders>
                <w:shd w:val="clear" w:color="auto" w:fill="FFFFFF"/>
              </w:tcPr>
            </w:tcPrChange>
          </w:tcPr>
          <w:p w14:paraId="1B4057CD" w14:textId="081A613F"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575" w:author="Amit Popat" w:date="2022-07-11T10:41:00Z">
              <w:tcPr>
                <w:tcW w:w="864" w:type="dxa"/>
                <w:tcBorders>
                  <w:top w:val="dotted" w:sz="4" w:space="0" w:color="auto"/>
                  <w:left w:val="nil"/>
                  <w:bottom w:val="dotted" w:sz="4" w:space="0" w:color="auto"/>
                  <w:right w:val="nil"/>
                </w:tcBorders>
                <w:shd w:val="clear" w:color="auto" w:fill="FFFFFF"/>
              </w:tcPr>
            </w:tcPrChange>
          </w:tcPr>
          <w:p w14:paraId="0E7514D0"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76" w:author="Amit Popat" w:date="2022-07-11T10:41:00Z">
              <w:tcPr>
                <w:tcW w:w="1008" w:type="dxa"/>
                <w:tcBorders>
                  <w:top w:val="dotted" w:sz="4" w:space="0" w:color="auto"/>
                  <w:left w:val="nil"/>
                  <w:bottom w:val="dotted" w:sz="4" w:space="0" w:color="auto"/>
                  <w:right w:val="nil"/>
                </w:tcBorders>
                <w:shd w:val="clear" w:color="auto" w:fill="FFFFFF"/>
              </w:tcPr>
            </w:tcPrChange>
          </w:tcPr>
          <w:p w14:paraId="3CAC3206" w14:textId="77777777" w:rsidR="00B570EE" w:rsidRDefault="00B570EE">
            <w:pPr>
              <w:pStyle w:val="MsgTableBody"/>
              <w:jc w:val="center"/>
              <w:rPr>
                <w:noProof/>
              </w:rPr>
            </w:pPr>
            <w:r>
              <w:rPr>
                <w:noProof/>
              </w:rPr>
              <w:t>7</w:t>
            </w:r>
          </w:p>
        </w:tc>
      </w:tr>
      <w:tr w:rsidR="004C2D45" w:rsidRPr="004C2D45" w14:paraId="4985930F" w14:textId="77777777" w:rsidTr="00E56816">
        <w:trPr>
          <w:jc w:val="center"/>
          <w:trPrChange w:id="57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78" w:author="Amit Popat" w:date="2022-07-11T10:41:00Z">
              <w:tcPr>
                <w:tcW w:w="2880" w:type="dxa"/>
                <w:tcBorders>
                  <w:top w:val="dotted" w:sz="4" w:space="0" w:color="auto"/>
                  <w:left w:val="nil"/>
                  <w:bottom w:val="dotted" w:sz="4" w:space="0" w:color="auto"/>
                  <w:right w:val="nil"/>
                </w:tcBorders>
                <w:shd w:val="clear" w:color="auto" w:fill="FFFFFF"/>
              </w:tcPr>
            </w:tcPrChange>
          </w:tcPr>
          <w:p w14:paraId="0C532BDD"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579" w:author="Amit Popat" w:date="2022-07-11T10:41:00Z">
              <w:tcPr>
                <w:tcW w:w="4320" w:type="dxa"/>
                <w:tcBorders>
                  <w:top w:val="dotted" w:sz="4" w:space="0" w:color="auto"/>
                  <w:left w:val="nil"/>
                  <w:bottom w:val="dotted" w:sz="4" w:space="0" w:color="auto"/>
                  <w:right w:val="nil"/>
                </w:tcBorders>
                <w:shd w:val="clear" w:color="auto" w:fill="FFFFFF"/>
              </w:tcPr>
            </w:tcPrChange>
          </w:tcPr>
          <w:p w14:paraId="6DC66359" w14:textId="7711670E"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580" w:author="Amit Popat" w:date="2022-07-11T10:41:00Z">
              <w:tcPr>
                <w:tcW w:w="864" w:type="dxa"/>
                <w:tcBorders>
                  <w:top w:val="dotted" w:sz="4" w:space="0" w:color="auto"/>
                  <w:left w:val="nil"/>
                  <w:bottom w:val="dotted" w:sz="4" w:space="0" w:color="auto"/>
                  <w:right w:val="nil"/>
                </w:tcBorders>
                <w:shd w:val="clear" w:color="auto" w:fill="FFFFFF"/>
              </w:tcPr>
            </w:tcPrChange>
          </w:tcPr>
          <w:p w14:paraId="6EDE31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81" w:author="Amit Popat" w:date="2022-07-11T10:41:00Z">
              <w:tcPr>
                <w:tcW w:w="1008" w:type="dxa"/>
                <w:tcBorders>
                  <w:top w:val="dotted" w:sz="4" w:space="0" w:color="auto"/>
                  <w:left w:val="nil"/>
                  <w:bottom w:val="dotted" w:sz="4" w:space="0" w:color="auto"/>
                  <w:right w:val="nil"/>
                </w:tcBorders>
                <w:shd w:val="clear" w:color="auto" w:fill="FFFFFF"/>
              </w:tcPr>
            </w:tcPrChange>
          </w:tcPr>
          <w:p w14:paraId="5D2402A0" w14:textId="77777777" w:rsidR="004C2D45" w:rsidRDefault="004C2D45">
            <w:pPr>
              <w:pStyle w:val="MsgTableBody"/>
              <w:jc w:val="center"/>
              <w:rPr>
                <w:noProof/>
              </w:rPr>
            </w:pPr>
            <w:r>
              <w:rPr>
                <w:noProof/>
              </w:rPr>
              <w:t>12</w:t>
            </w:r>
          </w:p>
        </w:tc>
      </w:tr>
      <w:tr w:rsidR="004C2D45" w:rsidRPr="004C2D45" w14:paraId="724D8C4F" w14:textId="77777777" w:rsidTr="00E56816">
        <w:trPr>
          <w:jc w:val="center"/>
          <w:trPrChange w:id="58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83" w:author="Amit Popat" w:date="2022-07-11T10:41:00Z">
              <w:tcPr>
                <w:tcW w:w="2880" w:type="dxa"/>
                <w:tcBorders>
                  <w:top w:val="dotted" w:sz="4" w:space="0" w:color="auto"/>
                  <w:left w:val="nil"/>
                  <w:bottom w:val="dotted" w:sz="4" w:space="0" w:color="auto"/>
                  <w:right w:val="nil"/>
                </w:tcBorders>
                <w:shd w:val="clear" w:color="auto" w:fill="FFFFFF"/>
              </w:tcPr>
            </w:tcPrChange>
          </w:tcPr>
          <w:p w14:paraId="2467859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84" w:author="Amit Popat" w:date="2022-07-11T10:41:00Z">
              <w:tcPr>
                <w:tcW w:w="4320" w:type="dxa"/>
                <w:tcBorders>
                  <w:top w:val="dotted" w:sz="4" w:space="0" w:color="auto"/>
                  <w:left w:val="nil"/>
                  <w:bottom w:val="dotted" w:sz="4" w:space="0" w:color="auto"/>
                  <w:right w:val="nil"/>
                </w:tcBorders>
                <w:shd w:val="clear" w:color="auto" w:fill="FFFFFF"/>
              </w:tcPr>
            </w:tcPrChange>
          </w:tcPr>
          <w:p w14:paraId="327D7F60" w14:textId="71AB74A0"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585" w:author="Amit Popat" w:date="2022-07-11T10:41:00Z">
              <w:tcPr>
                <w:tcW w:w="864" w:type="dxa"/>
                <w:tcBorders>
                  <w:top w:val="dotted" w:sz="4" w:space="0" w:color="auto"/>
                  <w:left w:val="nil"/>
                  <w:bottom w:val="dotted" w:sz="4" w:space="0" w:color="auto"/>
                  <w:right w:val="nil"/>
                </w:tcBorders>
                <w:shd w:val="clear" w:color="auto" w:fill="FFFFFF"/>
              </w:tcPr>
            </w:tcPrChange>
          </w:tcPr>
          <w:p w14:paraId="138C47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86" w:author="Amit Popat" w:date="2022-07-11T10:41:00Z">
              <w:tcPr>
                <w:tcW w:w="1008" w:type="dxa"/>
                <w:tcBorders>
                  <w:top w:val="dotted" w:sz="4" w:space="0" w:color="auto"/>
                  <w:left w:val="nil"/>
                  <w:bottom w:val="dotted" w:sz="4" w:space="0" w:color="auto"/>
                  <w:right w:val="nil"/>
                </w:tcBorders>
                <w:shd w:val="clear" w:color="auto" w:fill="FFFFFF"/>
              </w:tcPr>
            </w:tcPrChange>
          </w:tcPr>
          <w:p w14:paraId="0794CB72" w14:textId="77777777" w:rsidR="004C2D45" w:rsidRDefault="004C2D45">
            <w:pPr>
              <w:pStyle w:val="MsgTableBody"/>
              <w:jc w:val="center"/>
              <w:rPr>
                <w:noProof/>
              </w:rPr>
            </w:pPr>
          </w:p>
        </w:tc>
      </w:tr>
      <w:tr w:rsidR="004C2D45" w:rsidRPr="004C2D45" w14:paraId="12C3EEC5" w14:textId="77777777" w:rsidTr="00E56816">
        <w:trPr>
          <w:jc w:val="center"/>
          <w:trPrChange w:id="58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88" w:author="Amit Popat" w:date="2022-07-11T10:41:00Z">
              <w:tcPr>
                <w:tcW w:w="2880" w:type="dxa"/>
                <w:tcBorders>
                  <w:top w:val="dotted" w:sz="4" w:space="0" w:color="auto"/>
                  <w:left w:val="nil"/>
                  <w:bottom w:val="dotted" w:sz="4" w:space="0" w:color="auto"/>
                  <w:right w:val="nil"/>
                </w:tcBorders>
                <w:shd w:val="clear" w:color="auto" w:fill="FFFFFF"/>
              </w:tcPr>
            </w:tcPrChange>
          </w:tcPr>
          <w:p w14:paraId="240C9FD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89" w:author="Amit Popat" w:date="2022-07-11T10:41:00Z">
              <w:tcPr>
                <w:tcW w:w="4320" w:type="dxa"/>
                <w:tcBorders>
                  <w:top w:val="dotted" w:sz="4" w:space="0" w:color="auto"/>
                  <w:left w:val="nil"/>
                  <w:bottom w:val="dotted" w:sz="4" w:space="0" w:color="auto"/>
                  <w:right w:val="nil"/>
                </w:tcBorders>
                <w:shd w:val="clear" w:color="auto" w:fill="FFFFFF"/>
              </w:tcPr>
            </w:tcPrChange>
          </w:tcPr>
          <w:p w14:paraId="135DFA84"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590" w:author="Amit Popat" w:date="2022-07-11T10:41:00Z">
              <w:tcPr>
                <w:tcW w:w="864" w:type="dxa"/>
                <w:tcBorders>
                  <w:top w:val="dotted" w:sz="4" w:space="0" w:color="auto"/>
                  <w:left w:val="nil"/>
                  <w:bottom w:val="dotted" w:sz="4" w:space="0" w:color="auto"/>
                  <w:right w:val="nil"/>
                </w:tcBorders>
                <w:shd w:val="clear" w:color="auto" w:fill="FFFFFF"/>
              </w:tcPr>
            </w:tcPrChange>
          </w:tcPr>
          <w:p w14:paraId="17605E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91" w:author="Amit Popat" w:date="2022-07-11T10:41:00Z">
              <w:tcPr>
                <w:tcW w:w="1008" w:type="dxa"/>
                <w:tcBorders>
                  <w:top w:val="dotted" w:sz="4" w:space="0" w:color="auto"/>
                  <w:left w:val="nil"/>
                  <w:bottom w:val="dotted" w:sz="4" w:space="0" w:color="auto"/>
                  <w:right w:val="nil"/>
                </w:tcBorders>
                <w:shd w:val="clear" w:color="auto" w:fill="FFFFFF"/>
              </w:tcPr>
            </w:tcPrChange>
          </w:tcPr>
          <w:p w14:paraId="6725087F" w14:textId="77777777" w:rsidR="004C2D45" w:rsidRDefault="004C2D45">
            <w:pPr>
              <w:pStyle w:val="MsgTableBody"/>
              <w:jc w:val="center"/>
              <w:rPr>
                <w:noProof/>
              </w:rPr>
            </w:pPr>
          </w:p>
        </w:tc>
      </w:tr>
      <w:tr w:rsidR="004C2D45" w:rsidRPr="004C2D45" w14:paraId="267254D0" w14:textId="77777777" w:rsidTr="00E56816">
        <w:trPr>
          <w:jc w:val="center"/>
          <w:trPrChange w:id="59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93" w:author="Amit Popat" w:date="2022-07-11T10:41:00Z">
              <w:tcPr>
                <w:tcW w:w="2880" w:type="dxa"/>
                <w:tcBorders>
                  <w:top w:val="dotted" w:sz="4" w:space="0" w:color="auto"/>
                  <w:left w:val="nil"/>
                  <w:bottom w:val="dotted" w:sz="4" w:space="0" w:color="auto"/>
                  <w:right w:val="nil"/>
                </w:tcBorders>
                <w:shd w:val="clear" w:color="auto" w:fill="FFFFFF"/>
              </w:tcPr>
            </w:tcPrChange>
          </w:tcPr>
          <w:p w14:paraId="01ABADFF"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594" w:author="Amit Popat" w:date="2022-07-11T10:41:00Z">
              <w:tcPr>
                <w:tcW w:w="4320" w:type="dxa"/>
                <w:tcBorders>
                  <w:top w:val="dotted" w:sz="4" w:space="0" w:color="auto"/>
                  <w:left w:val="nil"/>
                  <w:bottom w:val="dotted" w:sz="4" w:space="0" w:color="auto"/>
                  <w:right w:val="nil"/>
                </w:tcBorders>
                <w:shd w:val="clear" w:color="auto" w:fill="FFFFFF"/>
              </w:tcPr>
            </w:tcPrChange>
          </w:tcPr>
          <w:p w14:paraId="323ECC7B"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Change w:id="595" w:author="Amit Popat" w:date="2022-07-11T10:41:00Z">
              <w:tcPr>
                <w:tcW w:w="864" w:type="dxa"/>
                <w:tcBorders>
                  <w:top w:val="dotted" w:sz="4" w:space="0" w:color="auto"/>
                  <w:left w:val="nil"/>
                  <w:bottom w:val="dotted" w:sz="4" w:space="0" w:color="auto"/>
                  <w:right w:val="nil"/>
                </w:tcBorders>
                <w:shd w:val="clear" w:color="auto" w:fill="FFFFFF"/>
              </w:tcPr>
            </w:tcPrChange>
          </w:tcPr>
          <w:p w14:paraId="2E37510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96" w:author="Amit Popat" w:date="2022-07-11T10:41:00Z">
              <w:tcPr>
                <w:tcW w:w="1008" w:type="dxa"/>
                <w:tcBorders>
                  <w:top w:val="dotted" w:sz="4" w:space="0" w:color="auto"/>
                  <w:left w:val="nil"/>
                  <w:bottom w:val="dotted" w:sz="4" w:space="0" w:color="auto"/>
                  <w:right w:val="nil"/>
                </w:tcBorders>
                <w:shd w:val="clear" w:color="auto" w:fill="FFFFFF"/>
              </w:tcPr>
            </w:tcPrChange>
          </w:tcPr>
          <w:p w14:paraId="1B2CF2FB" w14:textId="77777777" w:rsidR="004C2D45" w:rsidRDefault="004C2D45">
            <w:pPr>
              <w:pStyle w:val="MsgTableBody"/>
              <w:jc w:val="center"/>
              <w:rPr>
                <w:noProof/>
              </w:rPr>
            </w:pPr>
            <w:r>
              <w:rPr>
                <w:noProof/>
              </w:rPr>
              <w:t>12</w:t>
            </w:r>
          </w:p>
        </w:tc>
      </w:tr>
      <w:tr w:rsidR="004C2D45" w:rsidRPr="004C2D45" w14:paraId="537795CF" w14:textId="77777777" w:rsidTr="00E56816">
        <w:trPr>
          <w:jc w:val="center"/>
          <w:trPrChange w:id="59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98" w:author="Amit Popat" w:date="2022-07-11T10:41:00Z">
              <w:tcPr>
                <w:tcW w:w="2880" w:type="dxa"/>
                <w:tcBorders>
                  <w:top w:val="dotted" w:sz="4" w:space="0" w:color="auto"/>
                  <w:left w:val="nil"/>
                  <w:bottom w:val="dotted" w:sz="4" w:space="0" w:color="auto"/>
                  <w:right w:val="nil"/>
                </w:tcBorders>
                <w:shd w:val="clear" w:color="auto" w:fill="FFFFFF"/>
              </w:tcPr>
            </w:tcPrChange>
          </w:tcPr>
          <w:p w14:paraId="0B2C69EF"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599" w:author="Amit Popat" w:date="2022-07-11T10:41:00Z">
              <w:tcPr>
                <w:tcW w:w="4320" w:type="dxa"/>
                <w:tcBorders>
                  <w:top w:val="dotted" w:sz="4" w:space="0" w:color="auto"/>
                  <w:left w:val="nil"/>
                  <w:bottom w:val="dotted" w:sz="4" w:space="0" w:color="auto"/>
                  <w:right w:val="nil"/>
                </w:tcBorders>
                <w:shd w:val="clear" w:color="auto" w:fill="FFFFFF"/>
              </w:tcPr>
            </w:tcPrChange>
          </w:tcPr>
          <w:p w14:paraId="41E8BC6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600" w:author="Amit Popat" w:date="2022-07-11T10:41:00Z">
              <w:tcPr>
                <w:tcW w:w="864" w:type="dxa"/>
                <w:tcBorders>
                  <w:top w:val="dotted" w:sz="4" w:space="0" w:color="auto"/>
                  <w:left w:val="nil"/>
                  <w:bottom w:val="dotted" w:sz="4" w:space="0" w:color="auto"/>
                  <w:right w:val="nil"/>
                </w:tcBorders>
                <w:shd w:val="clear" w:color="auto" w:fill="FFFFFF"/>
              </w:tcPr>
            </w:tcPrChange>
          </w:tcPr>
          <w:p w14:paraId="1890BFA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01" w:author="Amit Popat" w:date="2022-07-11T10:41:00Z">
              <w:tcPr>
                <w:tcW w:w="1008" w:type="dxa"/>
                <w:tcBorders>
                  <w:top w:val="dotted" w:sz="4" w:space="0" w:color="auto"/>
                  <w:left w:val="nil"/>
                  <w:bottom w:val="dotted" w:sz="4" w:space="0" w:color="auto"/>
                  <w:right w:val="nil"/>
                </w:tcBorders>
                <w:shd w:val="clear" w:color="auto" w:fill="FFFFFF"/>
              </w:tcPr>
            </w:tcPrChange>
          </w:tcPr>
          <w:p w14:paraId="0415CD74" w14:textId="77777777" w:rsidR="004C2D45" w:rsidRDefault="004C2D45">
            <w:pPr>
              <w:pStyle w:val="MsgTableBody"/>
              <w:jc w:val="center"/>
              <w:rPr>
                <w:noProof/>
              </w:rPr>
            </w:pPr>
            <w:r>
              <w:rPr>
                <w:noProof/>
              </w:rPr>
              <w:t>12</w:t>
            </w:r>
          </w:p>
        </w:tc>
      </w:tr>
      <w:tr w:rsidR="004C2D45" w:rsidRPr="004C2D45" w14:paraId="23841C4C" w14:textId="77777777" w:rsidTr="00E56816">
        <w:trPr>
          <w:jc w:val="center"/>
          <w:trPrChange w:id="60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03" w:author="Amit Popat" w:date="2022-07-11T10:41:00Z">
              <w:tcPr>
                <w:tcW w:w="2880" w:type="dxa"/>
                <w:tcBorders>
                  <w:top w:val="dotted" w:sz="4" w:space="0" w:color="auto"/>
                  <w:left w:val="nil"/>
                  <w:bottom w:val="dotted" w:sz="4" w:space="0" w:color="auto"/>
                  <w:right w:val="nil"/>
                </w:tcBorders>
                <w:shd w:val="clear" w:color="auto" w:fill="FFFFFF"/>
              </w:tcPr>
            </w:tcPrChange>
          </w:tcPr>
          <w:p w14:paraId="2DBB08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04" w:author="Amit Popat" w:date="2022-07-11T10:41:00Z">
              <w:tcPr>
                <w:tcW w:w="4320" w:type="dxa"/>
                <w:tcBorders>
                  <w:top w:val="dotted" w:sz="4" w:space="0" w:color="auto"/>
                  <w:left w:val="nil"/>
                  <w:bottom w:val="dotted" w:sz="4" w:space="0" w:color="auto"/>
                  <w:right w:val="nil"/>
                </w:tcBorders>
                <w:shd w:val="clear" w:color="auto" w:fill="FFFFFF"/>
              </w:tcPr>
            </w:tcPrChange>
          </w:tcPr>
          <w:p w14:paraId="7B47E26E"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Change w:id="605" w:author="Amit Popat" w:date="2022-07-11T10:41:00Z">
              <w:tcPr>
                <w:tcW w:w="864" w:type="dxa"/>
                <w:tcBorders>
                  <w:top w:val="dotted" w:sz="4" w:space="0" w:color="auto"/>
                  <w:left w:val="nil"/>
                  <w:bottom w:val="dotted" w:sz="4" w:space="0" w:color="auto"/>
                  <w:right w:val="nil"/>
                </w:tcBorders>
                <w:shd w:val="clear" w:color="auto" w:fill="FFFFFF"/>
              </w:tcPr>
            </w:tcPrChange>
          </w:tcPr>
          <w:p w14:paraId="0FC6882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06" w:author="Amit Popat" w:date="2022-07-11T10:41:00Z">
              <w:tcPr>
                <w:tcW w:w="1008" w:type="dxa"/>
                <w:tcBorders>
                  <w:top w:val="dotted" w:sz="4" w:space="0" w:color="auto"/>
                  <w:left w:val="nil"/>
                  <w:bottom w:val="dotted" w:sz="4" w:space="0" w:color="auto"/>
                  <w:right w:val="nil"/>
                </w:tcBorders>
                <w:shd w:val="clear" w:color="auto" w:fill="FFFFFF"/>
              </w:tcPr>
            </w:tcPrChange>
          </w:tcPr>
          <w:p w14:paraId="4E62131D" w14:textId="77777777" w:rsidR="004C2D45" w:rsidRDefault="004C2D45">
            <w:pPr>
              <w:pStyle w:val="MsgTableBody"/>
              <w:jc w:val="center"/>
              <w:rPr>
                <w:noProof/>
              </w:rPr>
            </w:pPr>
          </w:p>
        </w:tc>
      </w:tr>
      <w:tr w:rsidR="004C2D45" w:rsidRPr="004C2D45" w14:paraId="681E243B" w14:textId="77777777" w:rsidTr="00E56816">
        <w:trPr>
          <w:jc w:val="center"/>
          <w:trPrChange w:id="60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08" w:author="Amit Popat" w:date="2022-07-11T10:41:00Z">
              <w:tcPr>
                <w:tcW w:w="2880" w:type="dxa"/>
                <w:tcBorders>
                  <w:top w:val="dotted" w:sz="4" w:space="0" w:color="auto"/>
                  <w:left w:val="nil"/>
                  <w:bottom w:val="dotted" w:sz="4" w:space="0" w:color="auto"/>
                  <w:right w:val="nil"/>
                </w:tcBorders>
                <w:shd w:val="clear" w:color="auto" w:fill="FFFFFF"/>
              </w:tcPr>
            </w:tcPrChange>
          </w:tcPr>
          <w:p w14:paraId="1E3E648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09" w:author="Amit Popat" w:date="2022-07-11T10:41:00Z">
              <w:tcPr>
                <w:tcW w:w="4320" w:type="dxa"/>
                <w:tcBorders>
                  <w:top w:val="dotted" w:sz="4" w:space="0" w:color="auto"/>
                  <w:left w:val="nil"/>
                  <w:bottom w:val="dotted" w:sz="4" w:space="0" w:color="auto"/>
                  <w:right w:val="nil"/>
                </w:tcBorders>
                <w:shd w:val="clear" w:color="auto" w:fill="FFFFFF"/>
              </w:tcPr>
            </w:tcPrChange>
          </w:tcPr>
          <w:p w14:paraId="5AA27AFC"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610" w:author="Amit Popat" w:date="2022-07-11T10:41:00Z">
              <w:tcPr>
                <w:tcW w:w="864" w:type="dxa"/>
                <w:tcBorders>
                  <w:top w:val="dotted" w:sz="4" w:space="0" w:color="auto"/>
                  <w:left w:val="nil"/>
                  <w:bottom w:val="dotted" w:sz="4" w:space="0" w:color="auto"/>
                  <w:right w:val="nil"/>
                </w:tcBorders>
                <w:shd w:val="clear" w:color="auto" w:fill="FFFFFF"/>
              </w:tcPr>
            </w:tcPrChange>
          </w:tcPr>
          <w:p w14:paraId="2654F2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11" w:author="Amit Popat" w:date="2022-07-11T10:41:00Z">
              <w:tcPr>
                <w:tcW w:w="1008" w:type="dxa"/>
                <w:tcBorders>
                  <w:top w:val="dotted" w:sz="4" w:space="0" w:color="auto"/>
                  <w:left w:val="nil"/>
                  <w:bottom w:val="dotted" w:sz="4" w:space="0" w:color="auto"/>
                  <w:right w:val="nil"/>
                </w:tcBorders>
                <w:shd w:val="clear" w:color="auto" w:fill="FFFFFF"/>
              </w:tcPr>
            </w:tcPrChange>
          </w:tcPr>
          <w:p w14:paraId="23E37577" w14:textId="77777777" w:rsidR="004C2D45" w:rsidRDefault="004C2D45">
            <w:pPr>
              <w:pStyle w:val="MsgTableBody"/>
              <w:jc w:val="center"/>
              <w:rPr>
                <w:noProof/>
              </w:rPr>
            </w:pPr>
          </w:p>
        </w:tc>
      </w:tr>
      <w:tr w:rsidR="004C2D45" w:rsidRPr="004C2D45" w14:paraId="7BBA6273" w14:textId="77777777" w:rsidTr="00E56816">
        <w:trPr>
          <w:jc w:val="center"/>
          <w:trPrChange w:id="61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13" w:author="Amit Popat" w:date="2022-07-11T10:41:00Z">
              <w:tcPr>
                <w:tcW w:w="2880" w:type="dxa"/>
                <w:tcBorders>
                  <w:top w:val="dotted" w:sz="4" w:space="0" w:color="auto"/>
                  <w:left w:val="nil"/>
                  <w:bottom w:val="dotted" w:sz="4" w:space="0" w:color="auto"/>
                  <w:right w:val="nil"/>
                </w:tcBorders>
                <w:shd w:val="clear" w:color="auto" w:fill="FFFFFF"/>
              </w:tcPr>
            </w:tcPrChange>
          </w:tcPr>
          <w:p w14:paraId="6760C8A4"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614" w:author="Amit Popat" w:date="2022-07-11T10:41:00Z">
              <w:tcPr>
                <w:tcW w:w="4320" w:type="dxa"/>
                <w:tcBorders>
                  <w:top w:val="dotted" w:sz="4" w:space="0" w:color="auto"/>
                  <w:left w:val="nil"/>
                  <w:bottom w:val="dotted" w:sz="4" w:space="0" w:color="auto"/>
                  <w:right w:val="nil"/>
                </w:tcBorders>
                <w:shd w:val="clear" w:color="auto" w:fill="FFFFFF"/>
              </w:tcPr>
            </w:tcPrChange>
          </w:tcPr>
          <w:p w14:paraId="06FE3A4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615" w:author="Amit Popat" w:date="2022-07-11T10:41:00Z">
              <w:tcPr>
                <w:tcW w:w="864" w:type="dxa"/>
                <w:tcBorders>
                  <w:top w:val="dotted" w:sz="4" w:space="0" w:color="auto"/>
                  <w:left w:val="nil"/>
                  <w:bottom w:val="dotted" w:sz="4" w:space="0" w:color="auto"/>
                  <w:right w:val="nil"/>
                </w:tcBorders>
                <w:shd w:val="clear" w:color="auto" w:fill="FFFFFF"/>
              </w:tcPr>
            </w:tcPrChange>
          </w:tcPr>
          <w:p w14:paraId="620EBBE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16" w:author="Amit Popat" w:date="2022-07-11T10:41:00Z">
              <w:tcPr>
                <w:tcW w:w="1008" w:type="dxa"/>
                <w:tcBorders>
                  <w:top w:val="dotted" w:sz="4" w:space="0" w:color="auto"/>
                  <w:left w:val="nil"/>
                  <w:bottom w:val="dotted" w:sz="4" w:space="0" w:color="auto"/>
                  <w:right w:val="nil"/>
                </w:tcBorders>
                <w:shd w:val="clear" w:color="auto" w:fill="FFFFFF"/>
              </w:tcPr>
            </w:tcPrChange>
          </w:tcPr>
          <w:p w14:paraId="6A4BDF17" w14:textId="77777777" w:rsidR="004C2D45" w:rsidRDefault="004C2D45">
            <w:pPr>
              <w:pStyle w:val="MsgTableBody"/>
              <w:jc w:val="center"/>
              <w:rPr>
                <w:noProof/>
                <w:lang w:val="fr-FR"/>
              </w:rPr>
            </w:pPr>
            <w:r>
              <w:rPr>
                <w:noProof/>
                <w:lang w:val="fr-FR"/>
              </w:rPr>
              <w:t>7</w:t>
            </w:r>
          </w:p>
        </w:tc>
      </w:tr>
      <w:tr w:rsidR="004C2D45" w:rsidRPr="004C2D45" w14:paraId="72F17973" w14:textId="77777777" w:rsidTr="00E56816">
        <w:trPr>
          <w:jc w:val="center"/>
          <w:trPrChange w:id="61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18" w:author="Amit Popat" w:date="2022-07-11T10:41:00Z">
              <w:tcPr>
                <w:tcW w:w="2880" w:type="dxa"/>
                <w:tcBorders>
                  <w:top w:val="dotted" w:sz="4" w:space="0" w:color="auto"/>
                  <w:left w:val="nil"/>
                  <w:bottom w:val="dotted" w:sz="4" w:space="0" w:color="auto"/>
                  <w:right w:val="nil"/>
                </w:tcBorders>
                <w:shd w:val="clear" w:color="auto" w:fill="FFFFFF"/>
              </w:tcPr>
            </w:tcPrChange>
          </w:tcPr>
          <w:p w14:paraId="385FC19A"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619" w:author="Amit Popat" w:date="2022-07-11T10:41:00Z">
              <w:tcPr>
                <w:tcW w:w="4320" w:type="dxa"/>
                <w:tcBorders>
                  <w:top w:val="dotted" w:sz="4" w:space="0" w:color="auto"/>
                  <w:left w:val="nil"/>
                  <w:bottom w:val="dotted" w:sz="4" w:space="0" w:color="auto"/>
                  <w:right w:val="nil"/>
                </w:tcBorders>
                <w:shd w:val="clear" w:color="auto" w:fill="FFFFFF"/>
              </w:tcPr>
            </w:tcPrChange>
          </w:tcPr>
          <w:p w14:paraId="4C92F31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620" w:author="Amit Popat" w:date="2022-07-11T10:41:00Z">
              <w:tcPr>
                <w:tcW w:w="864" w:type="dxa"/>
                <w:tcBorders>
                  <w:top w:val="dotted" w:sz="4" w:space="0" w:color="auto"/>
                  <w:left w:val="nil"/>
                  <w:bottom w:val="dotted" w:sz="4" w:space="0" w:color="auto"/>
                  <w:right w:val="nil"/>
                </w:tcBorders>
                <w:shd w:val="clear" w:color="auto" w:fill="FFFFFF"/>
              </w:tcPr>
            </w:tcPrChange>
          </w:tcPr>
          <w:p w14:paraId="3C853B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21" w:author="Amit Popat" w:date="2022-07-11T10:41:00Z">
              <w:tcPr>
                <w:tcW w:w="1008" w:type="dxa"/>
                <w:tcBorders>
                  <w:top w:val="dotted" w:sz="4" w:space="0" w:color="auto"/>
                  <w:left w:val="nil"/>
                  <w:bottom w:val="dotted" w:sz="4" w:space="0" w:color="auto"/>
                  <w:right w:val="nil"/>
                </w:tcBorders>
                <w:shd w:val="clear" w:color="auto" w:fill="FFFFFF"/>
              </w:tcPr>
            </w:tcPrChange>
          </w:tcPr>
          <w:p w14:paraId="5E4AB43D" w14:textId="77777777" w:rsidR="004C2D45" w:rsidRDefault="004C2D45">
            <w:pPr>
              <w:pStyle w:val="MsgTableBody"/>
              <w:jc w:val="center"/>
              <w:rPr>
                <w:noProof/>
                <w:lang w:val="fr-FR"/>
              </w:rPr>
            </w:pPr>
          </w:p>
        </w:tc>
      </w:tr>
      <w:tr w:rsidR="004C2D45" w:rsidRPr="004C2D45" w14:paraId="2F1FCD00" w14:textId="77777777" w:rsidTr="00E56816">
        <w:trPr>
          <w:jc w:val="center"/>
          <w:trPrChange w:id="62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23" w:author="Amit Popat" w:date="2022-07-11T10:41:00Z">
              <w:tcPr>
                <w:tcW w:w="2880" w:type="dxa"/>
                <w:tcBorders>
                  <w:top w:val="dotted" w:sz="4" w:space="0" w:color="auto"/>
                  <w:left w:val="nil"/>
                  <w:bottom w:val="dotted" w:sz="4" w:space="0" w:color="auto"/>
                  <w:right w:val="nil"/>
                </w:tcBorders>
                <w:shd w:val="clear" w:color="auto" w:fill="FFFFFF"/>
              </w:tcPr>
            </w:tcPrChange>
          </w:tcPr>
          <w:p w14:paraId="34CD2332"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624" w:author="Amit Popat" w:date="2022-07-11T10:41:00Z">
              <w:tcPr>
                <w:tcW w:w="4320" w:type="dxa"/>
                <w:tcBorders>
                  <w:top w:val="dotted" w:sz="4" w:space="0" w:color="auto"/>
                  <w:left w:val="nil"/>
                  <w:bottom w:val="dotted" w:sz="4" w:space="0" w:color="auto"/>
                  <w:right w:val="nil"/>
                </w:tcBorders>
                <w:shd w:val="clear" w:color="auto" w:fill="FFFFFF"/>
              </w:tcPr>
            </w:tcPrChange>
          </w:tcPr>
          <w:p w14:paraId="3CCBF6B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625" w:author="Amit Popat" w:date="2022-07-11T10:41:00Z">
              <w:tcPr>
                <w:tcW w:w="864" w:type="dxa"/>
                <w:tcBorders>
                  <w:top w:val="dotted" w:sz="4" w:space="0" w:color="auto"/>
                  <w:left w:val="nil"/>
                  <w:bottom w:val="dotted" w:sz="4" w:space="0" w:color="auto"/>
                  <w:right w:val="nil"/>
                </w:tcBorders>
                <w:shd w:val="clear" w:color="auto" w:fill="FFFFFF"/>
              </w:tcPr>
            </w:tcPrChange>
          </w:tcPr>
          <w:p w14:paraId="77C514E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626" w:author="Amit Popat" w:date="2022-07-11T10:41:00Z">
              <w:tcPr>
                <w:tcW w:w="1008" w:type="dxa"/>
                <w:tcBorders>
                  <w:top w:val="dotted" w:sz="4" w:space="0" w:color="auto"/>
                  <w:left w:val="nil"/>
                  <w:bottom w:val="dotted" w:sz="4" w:space="0" w:color="auto"/>
                  <w:right w:val="nil"/>
                </w:tcBorders>
                <w:shd w:val="clear" w:color="auto" w:fill="FFFFFF"/>
              </w:tcPr>
            </w:tcPrChange>
          </w:tcPr>
          <w:p w14:paraId="5EC10D15" w14:textId="77777777" w:rsidR="004C2D45" w:rsidRDefault="004C2D45">
            <w:pPr>
              <w:pStyle w:val="MsgTableBody"/>
              <w:jc w:val="center"/>
              <w:rPr>
                <w:noProof/>
              </w:rPr>
            </w:pPr>
            <w:r>
              <w:rPr>
                <w:noProof/>
              </w:rPr>
              <w:t>2</w:t>
            </w:r>
          </w:p>
        </w:tc>
      </w:tr>
      <w:tr w:rsidR="004C2D45" w:rsidRPr="004C2D45" w14:paraId="0E7BE25B" w14:textId="77777777" w:rsidTr="00E56816">
        <w:trPr>
          <w:jc w:val="center"/>
          <w:trPrChange w:id="62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28" w:author="Amit Popat" w:date="2022-07-11T10:41:00Z">
              <w:tcPr>
                <w:tcW w:w="2880" w:type="dxa"/>
                <w:tcBorders>
                  <w:top w:val="dotted" w:sz="4" w:space="0" w:color="auto"/>
                  <w:left w:val="nil"/>
                  <w:bottom w:val="dotted" w:sz="4" w:space="0" w:color="auto"/>
                  <w:right w:val="nil"/>
                </w:tcBorders>
                <w:shd w:val="clear" w:color="auto" w:fill="FFFFFF"/>
              </w:tcPr>
            </w:tcPrChange>
          </w:tcPr>
          <w:p w14:paraId="720841D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29" w:author="Amit Popat" w:date="2022-07-11T10:41:00Z">
              <w:tcPr>
                <w:tcW w:w="4320" w:type="dxa"/>
                <w:tcBorders>
                  <w:top w:val="dotted" w:sz="4" w:space="0" w:color="auto"/>
                  <w:left w:val="nil"/>
                  <w:bottom w:val="dotted" w:sz="4" w:space="0" w:color="auto"/>
                  <w:right w:val="nil"/>
                </w:tcBorders>
                <w:shd w:val="clear" w:color="auto" w:fill="FFFFFF"/>
              </w:tcPr>
            </w:tcPrChange>
          </w:tcPr>
          <w:p w14:paraId="41D25122"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630" w:author="Amit Popat" w:date="2022-07-11T10:41:00Z">
              <w:tcPr>
                <w:tcW w:w="864" w:type="dxa"/>
                <w:tcBorders>
                  <w:top w:val="dotted" w:sz="4" w:space="0" w:color="auto"/>
                  <w:left w:val="nil"/>
                  <w:bottom w:val="dotted" w:sz="4" w:space="0" w:color="auto"/>
                  <w:right w:val="nil"/>
                </w:tcBorders>
                <w:shd w:val="clear" w:color="auto" w:fill="FFFFFF"/>
              </w:tcPr>
            </w:tcPrChange>
          </w:tcPr>
          <w:p w14:paraId="3C7F6D9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31" w:author="Amit Popat" w:date="2022-07-11T10:41:00Z">
              <w:tcPr>
                <w:tcW w:w="1008" w:type="dxa"/>
                <w:tcBorders>
                  <w:top w:val="dotted" w:sz="4" w:space="0" w:color="auto"/>
                  <w:left w:val="nil"/>
                  <w:bottom w:val="dotted" w:sz="4" w:space="0" w:color="auto"/>
                  <w:right w:val="nil"/>
                </w:tcBorders>
                <w:shd w:val="clear" w:color="auto" w:fill="FFFFFF"/>
              </w:tcPr>
            </w:tcPrChange>
          </w:tcPr>
          <w:p w14:paraId="7F9B93A3" w14:textId="77777777" w:rsidR="004C2D45" w:rsidRDefault="004C2D45">
            <w:pPr>
              <w:pStyle w:val="MsgTableBody"/>
              <w:jc w:val="center"/>
              <w:rPr>
                <w:noProof/>
              </w:rPr>
            </w:pPr>
          </w:p>
        </w:tc>
      </w:tr>
      <w:tr w:rsidR="004C2D45" w:rsidRPr="004C2D45" w14:paraId="62A5A407" w14:textId="77777777" w:rsidTr="00E56816">
        <w:trPr>
          <w:jc w:val="center"/>
          <w:trPrChange w:id="63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33" w:author="Amit Popat" w:date="2022-07-11T10:41:00Z">
              <w:tcPr>
                <w:tcW w:w="2880" w:type="dxa"/>
                <w:tcBorders>
                  <w:top w:val="dotted" w:sz="4" w:space="0" w:color="auto"/>
                  <w:left w:val="nil"/>
                  <w:bottom w:val="dotted" w:sz="4" w:space="0" w:color="auto"/>
                  <w:right w:val="nil"/>
                </w:tcBorders>
                <w:shd w:val="clear" w:color="auto" w:fill="FFFFFF"/>
              </w:tcPr>
            </w:tcPrChange>
          </w:tcPr>
          <w:p w14:paraId="41A7869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34" w:author="Amit Popat" w:date="2022-07-11T10:41:00Z">
              <w:tcPr>
                <w:tcW w:w="4320" w:type="dxa"/>
                <w:tcBorders>
                  <w:top w:val="dotted" w:sz="4" w:space="0" w:color="auto"/>
                  <w:left w:val="nil"/>
                  <w:bottom w:val="dotted" w:sz="4" w:space="0" w:color="auto"/>
                  <w:right w:val="nil"/>
                </w:tcBorders>
                <w:shd w:val="clear" w:color="auto" w:fill="FFFFFF"/>
              </w:tcPr>
            </w:tcPrChange>
          </w:tcPr>
          <w:p w14:paraId="52E2236B"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635" w:author="Amit Popat" w:date="2022-07-11T10:41:00Z">
              <w:tcPr>
                <w:tcW w:w="864" w:type="dxa"/>
                <w:tcBorders>
                  <w:top w:val="dotted" w:sz="4" w:space="0" w:color="auto"/>
                  <w:left w:val="nil"/>
                  <w:bottom w:val="dotted" w:sz="4" w:space="0" w:color="auto"/>
                  <w:right w:val="nil"/>
                </w:tcBorders>
                <w:shd w:val="clear" w:color="auto" w:fill="FFFFFF"/>
              </w:tcPr>
            </w:tcPrChange>
          </w:tcPr>
          <w:p w14:paraId="4875A9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36" w:author="Amit Popat" w:date="2022-07-11T10:41:00Z">
              <w:tcPr>
                <w:tcW w:w="1008" w:type="dxa"/>
                <w:tcBorders>
                  <w:top w:val="dotted" w:sz="4" w:space="0" w:color="auto"/>
                  <w:left w:val="nil"/>
                  <w:bottom w:val="dotted" w:sz="4" w:space="0" w:color="auto"/>
                  <w:right w:val="nil"/>
                </w:tcBorders>
                <w:shd w:val="clear" w:color="auto" w:fill="FFFFFF"/>
              </w:tcPr>
            </w:tcPrChange>
          </w:tcPr>
          <w:p w14:paraId="64EC91E3" w14:textId="77777777" w:rsidR="004C2D45" w:rsidRDefault="004C2D45">
            <w:pPr>
              <w:pStyle w:val="MsgTableBody"/>
              <w:jc w:val="center"/>
              <w:rPr>
                <w:noProof/>
              </w:rPr>
            </w:pPr>
          </w:p>
        </w:tc>
      </w:tr>
      <w:tr w:rsidR="004C2D45" w:rsidRPr="004C2D45" w14:paraId="13C17358" w14:textId="77777777" w:rsidTr="00E56816">
        <w:trPr>
          <w:jc w:val="center"/>
          <w:trPrChange w:id="63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38" w:author="Amit Popat" w:date="2022-07-11T10:41:00Z">
              <w:tcPr>
                <w:tcW w:w="2880" w:type="dxa"/>
                <w:tcBorders>
                  <w:top w:val="dotted" w:sz="4" w:space="0" w:color="auto"/>
                  <w:left w:val="nil"/>
                  <w:bottom w:val="dotted" w:sz="4" w:space="0" w:color="auto"/>
                  <w:right w:val="nil"/>
                </w:tcBorders>
                <w:shd w:val="clear" w:color="auto" w:fill="FFFFFF"/>
              </w:tcPr>
            </w:tcPrChange>
          </w:tcPr>
          <w:p w14:paraId="07929656"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639" w:author="Amit Popat" w:date="2022-07-11T10:41:00Z">
              <w:tcPr>
                <w:tcW w:w="4320" w:type="dxa"/>
                <w:tcBorders>
                  <w:top w:val="dotted" w:sz="4" w:space="0" w:color="auto"/>
                  <w:left w:val="nil"/>
                  <w:bottom w:val="dotted" w:sz="4" w:space="0" w:color="auto"/>
                  <w:right w:val="nil"/>
                </w:tcBorders>
                <w:shd w:val="clear" w:color="auto" w:fill="FFFFFF"/>
              </w:tcPr>
            </w:tcPrChange>
          </w:tcPr>
          <w:p w14:paraId="1D9E030A"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640" w:author="Amit Popat" w:date="2022-07-11T10:41:00Z">
              <w:tcPr>
                <w:tcW w:w="864" w:type="dxa"/>
                <w:tcBorders>
                  <w:top w:val="dotted" w:sz="4" w:space="0" w:color="auto"/>
                  <w:left w:val="nil"/>
                  <w:bottom w:val="dotted" w:sz="4" w:space="0" w:color="auto"/>
                  <w:right w:val="nil"/>
                </w:tcBorders>
                <w:shd w:val="clear" w:color="auto" w:fill="FFFFFF"/>
              </w:tcPr>
            </w:tcPrChange>
          </w:tcPr>
          <w:p w14:paraId="51E747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41" w:author="Amit Popat" w:date="2022-07-11T10:41:00Z">
              <w:tcPr>
                <w:tcW w:w="1008" w:type="dxa"/>
                <w:tcBorders>
                  <w:top w:val="dotted" w:sz="4" w:space="0" w:color="auto"/>
                  <w:left w:val="nil"/>
                  <w:bottom w:val="dotted" w:sz="4" w:space="0" w:color="auto"/>
                  <w:right w:val="nil"/>
                </w:tcBorders>
                <w:shd w:val="clear" w:color="auto" w:fill="FFFFFF"/>
              </w:tcPr>
            </w:tcPrChange>
          </w:tcPr>
          <w:p w14:paraId="309D0B26" w14:textId="77777777" w:rsidR="004C2D45" w:rsidRDefault="004C2D45">
            <w:pPr>
              <w:pStyle w:val="MsgTableBody"/>
              <w:jc w:val="center"/>
              <w:rPr>
                <w:noProof/>
              </w:rPr>
            </w:pPr>
            <w:r>
              <w:rPr>
                <w:noProof/>
              </w:rPr>
              <w:t>12</w:t>
            </w:r>
          </w:p>
        </w:tc>
      </w:tr>
      <w:tr w:rsidR="004C2D45" w:rsidRPr="004C2D45" w14:paraId="52D4E795" w14:textId="77777777" w:rsidTr="00E56816">
        <w:trPr>
          <w:jc w:val="center"/>
          <w:trPrChange w:id="64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43" w:author="Amit Popat" w:date="2022-07-11T10:41:00Z">
              <w:tcPr>
                <w:tcW w:w="2880" w:type="dxa"/>
                <w:tcBorders>
                  <w:top w:val="dotted" w:sz="4" w:space="0" w:color="auto"/>
                  <w:left w:val="nil"/>
                  <w:bottom w:val="dotted" w:sz="4" w:space="0" w:color="auto"/>
                  <w:right w:val="nil"/>
                </w:tcBorders>
                <w:shd w:val="clear" w:color="auto" w:fill="FFFFFF"/>
              </w:tcPr>
            </w:tcPrChange>
          </w:tcPr>
          <w:p w14:paraId="7F72B5D4"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644" w:author="Amit Popat" w:date="2022-07-11T10:41:00Z">
              <w:tcPr>
                <w:tcW w:w="4320" w:type="dxa"/>
                <w:tcBorders>
                  <w:top w:val="dotted" w:sz="4" w:space="0" w:color="auto"/>
                  <w:left w:val="nil"/>
                  <w:bottom w:val="dotted" w:sz="4" w:space="0" w:color="auto"/>
                  <w:right w:val="nil"/>
                </w:tcBorders>
                <w:shd w:val="clear" w:color="auto" w:fill="FFFFFF"/>
              </w:tcPr>
            </w:tcPrChange>
          </w:tcPr>
          <w:p w14:paraId="6EB6956D" w14:textId="77777777" w:rsidR="004C2D45" w:rsidRDefault="004C2D45">
            <w:pPr>
              <w:pStyle w:val="MsgTableBody"/>
              <w:rPr>
                <w:noProof/>
              </w:rPr>
            </w:pPr>
            <w:r>
              <w:rPr>
                <w:noProof/>
              </w:rPr>
              <w:t>Notes &amp; Comments (Goal Comments)</w:t>
            </w:r>
          </w:p>
        </w:tc>
        <w:tc>
          <w:tcPr>
            <w:tcW w:w="864" w:type="dxa"/>
            <w:tcBorders>
              <w:top w:val="dotted" w:sz="4" w:space="0" w:color="auto"/>
              <w:left w:val="nil"/>
              <w:bottom w:val="dotted" w:sz="4" w:space="0" w:color="auto"/>
              <w:right w:val="nil"/>
            </w:tcBorders>
            <w:shd w:val="clear" w:color="auto" w:fill="FFFFFF"/>
            <w:tcPrChange w:id="645" w:author="Amit Popat" w:date="2022-07-11T10:41:00Z">
              <w:tcPr>
                <w:tcW w:w="864" w:type="dxa"/>
                <w:tcBorders>
                  <w:top w:val="dotted" w:sz="4" w:space="0" w:color="auto"/>
                  <w:left w:val="nil"/>
                  <w:bottom w:val="dotted" w:sz="4" w:space="0" w:color="auto"/>
                  <w:right w:val="nil"/>
                </w:tcBorders>
                <w:shd w:val="clear" w:color="auto" w:fill="FFFFFF"/>
              </w:tcPr>
            </w:tcPrChange>
          </w:tcPr>
          <w:p w14:paraId="6D8F69E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46" w:author="Amit Popat" w:date="2022-07-11T10:41:00Z">
              <w:tcPr>
                <w:tcW w:w="1008" w:type="dxa"/>
                <w:tcBorders>
                  <w:top w:val="dotted" w:sz="4" w:space="0" w:color="auto"/>
                  <w:left w:val="nil"/>
                  <w:bottom w:val="dotted" w:sz="4" w:space="0" w:color="auto"/>
                  <w:right w:val="nil"/>
                </w:tcBorders>
                <w:shd w:val="clear" w:color="auto" w:fill="FFFFFF"/>
              </w:tcPr>
            </w:tcPrChange>
          </w:tcPr>
          <w:p w14:paraId="31DEFE77" w14:textId="77777777" w:rsidR="004C2D45" w:rsidRDefault="004C2D45">
            <w:pPr>
              <w:pStyle w:val="MsgTableBody"/>
              <w:jc w:val="center"/>
              <w:rPr>
                <w:noProof/>
              </w:rPr>
            </w:pPr>
            <w:r>
              <w:rPr>
                <w:noProof/>
              </w:rPr>
              <w:t>2</w:t>
            </w:r>
          </w:p>
        </w:tc>
      </w:tr>
      <w:tr w:rsidR="004C2D45" w:rsidRPr="004C2D45" w14:paraId="2CD10383" w14:textId="77777777" w:rsidTr="00E56816">
        <w:trPr>
          <w:jc w:val="center"/>
          <w:trPrChange w:id="64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48" w:author="Amit Popat" w:date="2022-07-11T10:41:00Z">
              <w:tcPr>
                <w:tcW w:w="2880" w:type="dxa"/>
                <w:tcBorders>
                  <w:top w:val="dotted" w:sz="4" w:space="0" w:color="auto"/>
                  <w:left w:val="nil"/>
                  <w:bottom w:val="dotted" w:sz="4" w:space="0" w:color="auto"/>
                  <w:right w:val="nil"/>
                </w:tcBorders>
                <w:shd w:val="clear" w:color="auto" w:fill="FFFFFF"/>
              </w:tcPr>
            </w:tcPrChange>
          </w:tcPr>
          <w:p w14:paraId="4CC51C7D"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649" w:author="Amit Popat" w:date="2022-07-11T10:41:00Z">
              <w:tcPr>
                <w:tcW w:w="4320" w:type="dxa"/>
                <w:tcBorders>
                  <w:top w:val="dotted" w:sz="4" w:space="0" w:color="auto"/>
                  <w:left w:val="nil"/>
                  <w:bottom w:val="dotted" w:sz="4" w:space="0" w:color="auto"/>
                  <w:right w:val="nil"/>
                </w:tcBorders>
                <w:shd w:val="clear" w:color="auto" w:fill="FFFFFF"/>
              </w:tcPr>
            </w:tcPrChange>
          </w:tcPr>
          <w:p w14:paraId="40E2CDB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650" w:author="Amit Popat" w:date="2022-07-11T10:41:00Z">
              <w:tcPr>
                <w:tcW w:w="864" w:type="dxa"/>
                <w:tcBorders>
                  <w:top w:val="dotted" w:sz="4" w:space="0" w:color="auto"/>
                  <w:left w:val="nil"/>
                  <w:bottom w:val="dotted" w:sz="4" w:space="0" w:color="auto"/>
                  <w:right w:val="nil"/>
                </w:tcBorders>
                <w:shd w:val="clear" w:color="auto" w:fill="FFFFFF"/>
              </w:tcPr>
            </w:tcPrChange>
          </w:tcPr>
          <w:p w14:paraId="57F9B0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51" w:author="Amit Popat" w:date="2022-07-11T10:41:00Z">
              <w:tcPr>
                <w:tcW w:w="1008" w:type="dxa"/>
                <w:tcBorders>
                  <w:top w:val="dotted" w:sz="4" w:space="0" w:color="auto"/>
                  <w:left w:val="nil"/>
                  <w:bottom w:val="dotted" w:sz="4" w:space="0" w:color="auto"/>
                  <w:right w:val="nil"/>
                </w:tcBorders>
                <w:shd w:val="clear" w:color="auto" w:fill="FFFFFF"/>
              </w:tcPr>
            </w:tcPrChange>
          </w:tcPr>
          <w:p w14:paraId="20F331FA" w14:textId="77777777" w:rsidR="004C2D45" w:rsidRDefault="004C2D45">
            <w:pPr>
              <w:pStyle w:val="MsgTableBody"/>
              <w:jc w:val="center"/>
              <w:rPr>
                <w:noProof/>
              </w:rPr>
            </w:pPr>
            <w:r>
              <w:rPr>
                <w:noProof/>
              </w:rPr>
              <w:t>12</w:t>
            </w:r>
          </w:p>
        </w:tc>
      </w:tr>
      <w:tr w:rsidR="004C2D45" w:rsidRPr="004C2D45" w14:paraId="4B315BA7" w14:textId="77777777" w:rsidTr="00E56816">
        <w:trPr>
          <w:jc w:val="center"/>
          <w:trPrChange w:id="65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53" w:author="Amit Popat" w:date="2022-07-11T10:41:00Z">
              <w:tcPr>
                <w:tcW w:w="2880" w:type="dxa"/>
                <w:tcBorders>
                  <w:top w:val="dotted" w:sz="4" w:space="0" w:color="auto"/>
                  <w:left w:val="nil"/>
                  <w:bottom w:val="dotted" w:sz="4" w:space="0" w:color="auto"/>
                  <w:right w:val="nil"/>
                </w:tcBorders>
                <w:shd w:val="clear" w:color="auto" w:fill="FFFFFF"/>
              </w:tcPr>
            </w:tcPrChange>
          </w:tcPr>
          <w:p w14:paraId="69807B33"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54" w:author="Amit Popat" w:date="2022-07-11T10:41:00Z">
              <w:tcPr>
                <w:tcW w:w="4320" w:type="dxa"/>
                <w:tcBorders>
                  <w:top w:val="dotted" w:sz="4" w:space="0" w:color="auto"/>
                  <w:left w:val="nil"/>
                  <w:bottom w:val="dotted" w:sz="4" w:space="0" w:color="auto"/>
                  <w:right w:val="nil"/>
                </w:tcBorders>
                <w:shd w:val="clear" w:color="auto" w:fill="FFFFFF"/>
              </w:tcPr>
            </w:tcPrChange>
          </w:tcPr>
          <w:p w14:paraId="01033FBA" w14:textId="59A617B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655" w:author="Amit Popat" w:date="2022-07-11T10:41:00Z">
              <w:tcPr>
                <w:tcW w:w="864" w:type="dxa"/>
                <w:tcBorders>
                  <w:top w:val="dotted" w:sz="4" w:space="0" w:color="auto"/>
                  <w:left w:val="nil"/>
                  <w:bottom w:val="dotted" w:sz="4" w:space="0" w:color="auto"/>
                  <w:right w:val="nil"/>
                </w:tcBorders>
                <w:shd w:val="clear" w:color="auto" w:fill="FFFFFF"/>
              </w:tcPr>
            </w:tcPrChange>
          </w:tcPr>
          <w:p w14:paraId="74B0812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56" w:author="Amit Popat" w:date="2022-07-11T10:41:00Z">
              <w:tcPr>
                <w:tcW w:w="1008" w:type="dxa"/>
                <w:tcBorders>
                  <w:top w:val="dotted" w:sz="4" w:space="0" w:color="auto"/>
                  <w:left w:val="nil"/>
                  <w:bottom w:val="dotted" w:sz="4" w:space="0" w:color="auto"/>
                  <w:right w:val="nil"/>
                </w:tcBorders>
                <w:shd w:val="clear" w:color="auto" w:fill="FFFFFF"/>
              </w:tcPr>
            </w:tcPrChange>
          </w:tcPr>
          <w:p w14:paraId="3256E8E5" w14:textId="77777777" w:rsidR="004C2D45" w:rsidRDefault="004C2D45">
            <w:pPr>
              <w:pStyle w:val="MsgTableBody"/>
              <w:jc w:val="center"/>
              <w:rPr>
                <w:noProof/>
              </w:rPr>
            </w:pPr>
          </w:p>
        </w:tc>
      </w:tr>
      <w:tr w:rsidR="004C2D45" w:rsidRPr="004C2D45" w14:paraId="456BC89A" w14:textId="77777777" w:rsidTr="00E56816">
        <w:trPr>
          <w:jc w:val="center"/>
          <w:trPrChange w:id="65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58" w:author="Amit Popat" w:date="2022-07-11T10:41:00Z">
              <w:tcPr>
                <w:tcW w:w="2880" w:type="dxa"/>
                <w:tcBorders>
                  <w:top w:val="dotted" w:sz="4" w:space="0" w:color="auto"/>
                  <w:left w:val="nil"/>
                  <w:bottom w:val="dotted" w:sz="4" w:space="0" w:color="auto"/>
                  <w:right w:val="nil"/>
                </w:tcBorders>
                <w:shd w:val="clear" w:color="auto" w:fill="FFFFFF"/>
              </w:tcPr>
            </w:tcPrChange>
          </w:tcPr>
          <w:p w14:paraId="3F95F3EE"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659" w:author="Amit Popat" w:date="2022-07-11T10:41:00Z">
              <w:tcPr>
                <w:tcW w:w="4320" w:type="dxa"/>
                <w:tcBorders>
                  <w:top w:val="dotted" w:sz="4" w:space="0" w:color="auto"/>
                  <w:left w:val="nil"/>
                  <w:bottom w:val="dotted" w:sz="4" w:space="0" w:color="auto"/>
                  <w:right w:val="nil"/>
                </w:tcBorders>
                <w:shd w:val="clear" w:color="auto" w:fill="FFFFFF"/>
              </w:tcPr>
            </w:tcPrChange>
          </w:tcPr>
          <w:p w14:paraId="76BBB844" w14:textId="53E959A4"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660" w:author="Amit Popat" w:date="2022-07-11T10:41:00Z">
              <w:tcPr>
                <w:tcW w:w="864" w:type="dxa"/>
                <w:tcBorders>
                  <w:top w:val="dotted" w:sz="4" w:space="0" w:color="auto"/>
                  <w:left w:val="nil"/>
                  <w:bottom w:val="dotted" w:sz="4" w:space="0" w:color="auto"/>
                  <w:right w:val="nil"/>
                </w:tcBorders>
                <w:shd w:val="clear" w:color="auto" w:fill="FFFFFF"/>
              </w:tcPr>
            </w:tcPrChange>
          </w:tcPr>
          <w:p w14:paraId="1A98FB7F" w14:textId="3A20DA52"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661" w:author="Amit Popat" w:date="2022-07-11T10:41:00Z">
              <w:tcPr>
                <w:tcW w:w="1008" w:type="dxa"/>
                <w:tcBorders>
                  <w:top w:val="dotted" w:sz="4" w:space="0" w:color="auto"/>
                  <w:left w:val="nil"/>
                  <w:bottom w:val="dotted" w:sz="4" w:space="0" w:color="auto"/>
                  <w:right w:val="nil"/>
                </w:tcBorders>
                <w:shd w:val="clear" w:color="auto" w:fill="FFFFFF"/>
              </w:tcPr>
            </w:tcPrChange>
          </w:tcPr>
          <w:p w14:paraId="79F4F519" w14:textId="77777777" w:rsidR="004C2D45" w:rsidRDefault="004C2D45">
            <w:pPr>
              <w:pStyle w:val="MsgTableBody"/>
              <w:jc w:val="center"/>
              <w:rPr>
                <w:noProof/>
                <w:lang w:val="it-IT"/>
              </w:rPr>
            </w:pPr>
            <w:r>
              <w:rPr>
                <w:noProof/>
                <w:lang w:val="it-IT"/>
              </w:rPr>
              <w:t>15</w:t>
            </w:r>
          </w:p>
        </w:tc>
      </w:tr>
      <w:tr w:rsidR="00B570EE" w:rsidRPr="004C2D45" w14:paraId="6F8945F0" w14:textId="77777777" w:rsidTr="00E56816">
        <w:trPr>
          <w:jc w:val="center"/>
          <w:trPrChange w:id="66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63" w:author="Amit Popat" w:date="2022-07-11T10:41:00Z">
              <w:tcPr>
                <w:tcW w:w="2880" w:type="dxa"/>
                <w:tcBorders>
                  <w:top w:val="dotted" w:sz="4" w:space="0" w:color="auto"/>
                  <w:left w:val="nil"/>
                  <w:bottom w:val="dotted" w:sz="4" w:space="0" w:color="auto"/>
                  <w:right w:val="nil"/>
                </w:tcBorders>
                <w:shd w:val="clear" w:color="auto" w:fill="FFFFFF"/>
              </w:tcPr>
            </w:tcPrChange>
          </w:tcPr>
          <w:p w14:paraId="52FB93FC"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664" w:author="Amit Popat" w:date="2022-07-11T10:41:00Z">
              <w:tcPr>
                <w:tcW w:w="4320" w:type="dxa"/>
                <w:tcBorders>
                  <w:top w:val="dotted" w:sz="4" w:space="0" w:color="auto"/>
                  <w:left w:val="nil"/>
                  <w:bottom w:val="dotted" w:sz="4" w:space="0" w:color="auto"/>
                  <w:right w:val="nil"/>
                </w:tcBorders>
                <w:shd w:val="clear" w:color="auto" w:fill="FFFFFF"/>
              </w:tcPr>
            </w:tcPrChange>
          </w:tcPr>
          <w:p w14:paraId="186914CC" w14:textId="19644B4A"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Change w:id="665" w:author="Amit Popat" w:date="2022-07-11T10:41:00Z">
              <w:tcPr>
                <w:tcW w:w="864" w:type="dxa"/>
                <w:tcBorders>
                  <w:top w:val="dotted" w:sz="4" w:space="0" w:color="auto"/>
                  <w:left w:val="nil"/>
                  <w:bottom w:val="dotted" w:sz="4" w:space="0" w:color="auto"/>
                  <w:right w:val="nil"/>
                </w:tcBorders>
                <w:shd w:val="clear" w:color="auto" w:fill="FFFFFF"/>
              </w:tcPr>
            </w:tcPrChange>
          </w:tcPr>
          <w:p w14:paraId="124F9F51"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66" w:author="Amit Popat" w:date="2022-07-11T10:41:00Z">
              <w:tcPr>
                <w:tcW w:w="1008" w:type="dxa"/>
                <w:tcBorders>
                  <w:top w:val="dotted" w:sz="4" w:space="0" w:color="auto"/>
                  <w:left w:val="nil"/>
                  <w:bottom w:val="dotted" w:sz="4" w:space="0" w:color="auto"/>
                  <w:right w:val="nil"/>
                </w:tcBorders>
                <w:shd w:val="clear" w:color="auto" w:fill="FFFFFF"/>
              </w:tcPr>
            </w:tcPrChange>
          </w:tcPr>
          <w:p w14:paraId="139FABAA" w14:textId="77777777" w:rsidR="00B570EE" w:rsidRDefault="00B570EE">
            <w:pPr>
              <w:pStyle w:val="MsgTableBody"/>
              <w:jc w:val="center"/>
              <w:rPr>
                <w:noProof/>
                <w:lang w:val="it-IT"/>
              </w:rPr>
            </w:pPr>
            <w:r>
              <w:rPr>
                <w:noProof/>
                <w:lang w:val="it-IT"/>
              </w:rPr>
              <w:t>7</w:t>
            </w:r>
          </w:p>
        </w:tc>
      </w:tr>
      <w:tr w:rsidR="004C2D45" w:rsidRPr="004C2D45" w14:paraId="476E2BFC" w14:textId="77777777" w:rsidTr="00E56816">
        <w:trPr>
          <w:jc w:val="center"/>
          <w:trPrChange w:id="66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68" w:author="Amit Popat" w:date="2022-07-11T10:41:00Z">
              <w:tcPr>
                <w:tcW w:w="2880" w:type="dxa"/>
                <w:tcBorders>
                  <w:top w:val="dotted" w:sz="4" w:space="0" w:color="auto"/>
                  <w:left w:val="nil"/>
                  <w:bottom w:val="dotted" w:sz="4" w:space="0" w:color="auto"/>
                  <w:right w:val="nil"/>
                </w:tcBorders>
                <w:shd w:val="clear" w:color="auto" w:fill="FFFFFF"/>
              </w:tcPr>
            </w:tcPrChange>
          </w:tcPr>
          <w:p w14:paraId="004CF656"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669" w:author="Amit Popat" w:date="2022-07-11T10:41:00Z">
              <w:tcPr>
                <w:tcW w:w="4320" w:type="dxa"/>
                <w:tcBorders>
                  <w:top w:val="dotted" w:sz="4" w:space="0" w:color="auto"/>
                  <w:left w:val="nil"/>
                  <w:bottom w:val="dotted" w:sz="4" w:space="0" w:color="auto"/>
                  <w:right w:val="nil"/>
                </w:tcBorders>
                <w:shd w:val="clear" w:color="auto" w:fill="FFFFFF"/>
              </w:tcPr>
            </w:tcPrChange>
          </w:tcPr>
          <w:p w14:paraId="2392F552" w14:textId="37A92502"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670" w:author="Amit Popat" w:date="2022-07-11T10:41:00Z">
              <w:tcPr>
                <w:tcW w:w="864" w:type="dxa"/>
                <w:tcBorders>
                  <w:top w:val="dotted" w:sz="4" w:space="0" w:color="auto"/>
                  <w:left w:val="nil"/>
                  <w:bottom w:val="dotted" w:sz="4" w:space="0" w:color="auto"/>
                  <w:right w:val="nil"/>
                </w:tcBorders>
                <w:shd w:val="clear" w:color="auto" w:fill="FFFFFF"/>
              </w:tcPr>
            </w:tcPrChange>
          </w:tcPr>
          <w:p w14:paraId="57DA077B"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671" w:author="Amit Popat" w:date="2022-07-11T10:41:00Z">
              <w:tcPr>
                <w:tcW w:w="1008" w:type="dxa"/>
                <w:tcBorders>
                  <w:top w:val="dotted" w:sz="4" w:space="0" w:color="auto"/>
                  <w:left w:val="nil"/>
                  <w:bottom w:val="dotted" w:sz="4" w:space="0" w:color="auto"/>
                  <w:right w:val="nil"/>
                </w:tcBorders>
                <w:shd w:val="clear" w:color="auto" w:fill="FFFFFF"/>
              </w:tcPr>
            </w:tcPrChange>
          </w:tcPr>
          <w:p w14:paraId="625DE6DA" w14:textId="77777777" w:rsidR="004C2D45" w:rsidRDefault="004C2D45">
            <w:pPr>
              <w:pStyle w:val="MsgTableBody"/>
              <w:jc w:val="center"/>
              <w:rPr>
                <w:noProof/>
              </w:rPr>
            </w:pPr>
            <w:r>
              <w:rPr>
                <w:noProof/>
              </w:rPr>
              <w:t>12</w:t>
            </w:r>
          </w:p>
        </w:tc>
      </w:tr>
      <w:tr w:rsidR="004C2D45" w:rsidRPr="004C2D45" w14:paraId="3A6143AF" w14:textId="77777777" w:rsidTr="00E56816">
        <w:trPr>
          <w:jc w:val="center"/>
          <w:trPrChange w:id="67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73" w:author="Amit Popat" w:date="2022-07-11T10:41:00Z">
              <w:tcPr>
                <w:tcW w:w="2880" w:type="dxa"/>
                <w:tcBorders>
                  <w:top w:val="dotted" w:sz="4" w:space="0" w:color="auto"/>
                  <w:left w:val="nil"/>
                  <w:bottom w:val="dotted" w:sz="4" w:space="0" w:color="auto"/>
                  <w:right w:val="nil"/>
                </w:tcBorders>
                <w:shd w:val="clear" w:color="auto" w:fill="FFFFFF"/>
              </w:tcPr>
            </w:tcPrChange>
          </w:tcPr>
          <w:p w14:paraId="689A46E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74" w:author="Amit Popat" w:date="2022-07-11T10:41:00Z">
              <w:tcPr>
                <w:tcW w:w="4320" w:type="dxa"/>
                <w:tcBorders>
                  <w:top w:val="dotted" w:sz="4" w:space="0" w:color="auto"/>
                  <w:left w:val="nil"/>
                  <w:bottom w:val="dotted" w:sz="4" w:space="0" w:color="auto"/>
                  <w:right w:val="nil"/>
                </w:tcBorders>
                <w:shd w:val="clear" w:color="auto" w:fill="FFFFFF"/>
              </w:tcPr>
            </w:tcPrChange>
          </w:tcPr>
          <w:p w14:paraId="019DE189" w14:textId="6EFD905F"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675" w:author="Amit Popat" w:date="2022-07-11T10:41:00Z">
              <w:tcPr>
                <w:tcW w:w="864" w:type="dxa"/>
                <w:tcBorders>
                  <w:top w:val="dotted" w:sz="4" w:space="0" w:color="auto"/>
                  <w:left w:val="nil"/>
                  <w:bottom w:val="dotted" w:sz="4" w:space="0" w:color="auto"/>
                  <w:right w:val="nil"/>
                </w:tcBorders>
                <w:shd w:val="clear" w:color="auto" w:fill="FFFFFF"/>
              </w:tcPr>
            </w:tcPrChange>
          </w:tcPr>
          <w:p w14:paraId="20E1F6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76" w:author="Amit Popat" w:date="2022-07-11T10:41:00Z">
              <w:tcPr>
                <w:tcW w:w="1008" w:type="dxa"/>
                <w:tcBorders>
                  <w:top w:val="dotted" w:sz="4" w:space="0" w:color="auto"/>
                  <w:left w:val="nil"/>
                  <w:bottom w:val="dotted" w:sz="4" w:space="0" w:color="auto"/>
                  <w:right w:val="nil"/>
                </w:tcBorders>
                <w:shd w:val="clear" w:color="auto" w:fill="FFFFFF"/>
              </w:tcPr>
            </w:tcPrChange>
          </w:tcPr>
          <w:p w14:paraId="17B29DED" w14:textId="77777777" w:rsidR="004C2D45" w:rsidRDefault="004C2D45">
            <w:pPr>
              <w:pStyle w:val="MsgTableBody"/>
              <w:jc w:val="center"/>
              <w:rPr>
                <w:noProof/>
              </w:rPr>
            </w:pPr>
          </w:p>
        </w:tc>
      </w:tr>
      <w:tr w:rsidR="004C2D45" w:rsidRPr="004C2D45" w14:paraId="06A8619D" w14:textId="77777777" w:rsidTr="00E56816">
        <w:trPr>
          <w:jc w:val="center"/>
          <w:trPrChange w:id="67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78" w:author="Amit Popat" w:date="2022-07-11T10:41:00Z">
              <w:tcPr>
                <w:tcW w:w="2880" w:type="dxa"/>
                <w:tcBorders>
                  <w:top w:val="dotted" w:sz="4" w:space="0" w:color="auto"/>
                  <w:left w:val="nil"/>
                  <w:bottom w:val="dotted" w:sz="4" w:space="0" w:color="auto"/>
                  <w:right w:val="nil"/>
                </w:tcBorders>
                <w:shd w:val="clear" w:color="auto" w:fill="FFFFFF"/>
              </w:tcPr>
            </w:tcPrChange>
          </w:tcPr>
          <w:p w14:paraId="406E63B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79" w:author="Amit Popat" w:date="2022-07-11T10:41:00Z">
              <w:tcPr>
                <w:tcW w:w="4320" w:type="dxa"/>
                <w:tcBorders>
                  <w:top w:val="dotted" w:sz="4" w:space="0" w:color="auto"/>
                  <w:left w:val="nil"/>
                  <w:bottom w:val="dotted" w:sz="4" w:space="0" w:color="auto"/>
                  <w:right w:val="nil"/>
                </w:tcBorders>
                <w:shd w:val="clear" w:color="auto" w:fill="FFFFFF"/>
              </w:tcPr>
            </w:tcPrChange>
          </w:tcPr>
          <w:p w14:paraId="65F3F1B7"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Change w:id="680" w:author="Amit Popat" w:date="2022-07-11T10:41:00Z">
              <w:tcPr>
                <w:tcW w:w="864" w:type="dxa"/>
                <w:tcBorders>
                  <w:top w:val="dotted" w:sz="4" w:space="0" w:color="auto"/>
                  <w:left w:val="nil"/>
                  <w:bottom w:val="dotted" w:sz="4" w:space="0" w:color="auto"/>
                  <w:right w:val="nil"/>
                </w:tcBorders>
                <w:shd w:val="clear" w:color="auto" w:fill="FFFFFF"/>
              </w:tcPr>
            </w:tcPrChange>
          </w:tcPr>
          <w:p w14:paraId="5A8CE6F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81" w:author="Amit Popat" w:date="2022-07-11T10:41:00Z">
              <w:tcPr>
                <w:tcW w:w="1008" w:type="dxa"/>
                <w:tcBorders>
                  <w:top w:val="dotted" w:sz="4" w:space="0" w:color="auto"/>
                  <w:left w:val="nil"/>
                  <w:bottom w:val="dotted" w:sz="4" w:space="0" w:color="auto"/>
                  <w:right w:val="nil"/>
                </w:tcBorders>
                <w:shd w:val="clear" w:color="auto" w:fill="FFFFFF"/>
              </w:tcPr>
            </w:tcPrChange>
          </w:tcPr>
          <w:p w14:paraId="6A84E093" w14:textId="77777777" w:rsidR="004C2D45" w:rsidRDefault="004C2D45">
            <w:pPr>
              <w:pStyle w:val="MsgTableBody"/>
              <w:jc w:val="center"/>
              <w:rPr>
                <w:noProof/>
              </w:rPr>
            </w:pPr>
          </w:p>
        </w:tc>
      </w:tr>
      <w:tr w:rsidR="004C2D45" w:rsidRPr="004C2D45" w14:paraId="59BECAFC" w14:textId="77777777" w:rsidTr="00E56816">
        <w:trPr>
          <w:jc w:val="center"/>
          <w:trPrChange w:id="68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83" w:author="Amit Popat" w:date="2022-07-11T10:41:00Z">
              <w:tcPr>
                <w:tcW w:w="2880" w:type="dxa"/>
                <w:tcBorders>
                  <w:top w:val="dotted" w:sz="4" w:space="0" w:color="auto"/>
                  <w:left w:val="nil"/>
                  <w:bottom w:val="dotted" w:sz="4" w:space="0" w:color="auto"/>
                  <w:right w:val="nil"/>
                </w:tcBorders>
                <w:shd w:val="clear" w:color="auto" w:fill="FFFFFF"/>
              </w:tcPr>
            </w:tcPrChange>
          </w:tcPr>
          <w:p w14:paraId="04B5815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684" w:author="Amit Popat" w:date="2022-07-11T10:41:00Z">
              <w:tcPr>
                <w:tcW w:w="4320" w:type="dxa"/>
                <w:tcBorders>
                  <w:top w:val="dotted" w:sz="4" w:space="0" w:color="auto"/>
                  <w:left w:val="nil"/>
                  <w:bottom w:val="dotted" w:sz="4" w:space="0" w:color="auto"/>
                  <w:right w:val="nil"/>
                </w:tcBorders>
                <w:shd w:val="clear" w:color="auto" w:fill="FFFFFF"/>
              </w:tcPr>
            </w:tcPrChange>
          </w:tcPr>
          <w:p w14:paraId="422F3D52"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685" w:author="Amit Popat" w:date="2022-07-11T10:41:00Z">
              <w:tcPr>
                <w:tcW w:w="864" w:type="dxa"/>
                <w:tcBorders>
                  <w:top w:val="dotted" w:sz="4" w:space="0" w:color="auto"/>
                  <w:left w:val="nil"/>
                  <w:bottom w:val="dotted" w:sz="4" w:space="0" w:color="auto"/>
                  <w:right w:val="nil"/>
                </w:tcBorders>
                <w:shd w:val="clear" w:color="auto" w:fill="FFFFFF"/>
              </w:tcPr>
            </w:tcPrChange>
          </w:tcPr>
          <w:p w14:paraId="295049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86" w:author="Amit Popat" w:date="2022-07-11T10:41:00Z">
              <w:tcPr>
                <w:tcW w:w="1008" w:type="dxa"/>
                <w:tcBorders>
                  <w:top w:val="dotted" w:sz="4" w:space="0" w:color="auto"/>
                  <w:left w:val="nil"/>
                  <w:bottom w:val="dotted" w:sz="4" w:space="0" w:color="auto"/>
                  <w:right w:val="nil"/>
                </w:tcBorders>
                <w:shd w:val="clear" w:color="auto" w:fill="FFFFFF"/>
              </w:tcPr>
            </w:tcPrChange>
          </w:tcPr>
          <w:p w14:paraId="081CF3BA" w14:textId="77777777" w:rsidR="004C2D45" w:rsidRDefault="004C2D45">
            <w:pPr>
              <w:pStyle w:val="MsgTableBody"/>
              <w:jc w:val="center"/>
              <w:rPr>
                <w:noProof/>
                <w:lang w:val="fr-FR"/>
              </w:rPr>
            </w:pPr>
            <w:r>
              <w:rPr>
                <w:noProof/>
                <w:lang w:val="fr-FR"/>
              </w:rPr>
              <w:t>7</w:t>
            </w:r>
          </w:p>
        </w:tc>
      </w:tr>
      <w:tr w:rsidR="004C2D45" w:rsidRPr="004C2D45" w14:paraId="030A19EC" w14:textId="77777777" w:rsidTr="00E56816">
        <w:trPr>
          <w:jc w:val="center"/>
          <w:trPrChange w:id="68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88" w:author="Amit Popat" w:date="2022-07-11T10:41:00Z">
              <w:tcPr>
                <w:tcW w:w="2880" w:type="dxa"/>
                <w:tcBorders>
                  <w:top w:val="dotted" w:sz="4" w:space="0" w:color="auto"/>
                  <w:left w:val="nil"/>
                  <w:bottom w:val="dotted" w:sz="4" w:space="0" w:color="auto"/>
                  <w:right w:val="nil"/>
                </w:tcBorders>
                <w:shd w:val="clear" w:color="auto" w:fill="FFFFFF"/>
              </w:tcPr>
            </w:tcPrChange>
          </w:tcPr>
          <w:p w14:paraId="077E0A08"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689" w:author="Amit Popat" w:date="2022-07-11T10:41:00Z">
              <w:tcPr>
                <w:tcW w:w="4320" w:type="dxa"/>
                <w:tcBorders>
                  <w:top w:val="dotted" w:sz="4" w:space="0" w:color="auto"/>
                  <w:left w:val="nil"/>
                  <w:bottom w:val="dotted" w:sz="4" w:space="0" w:color="auto"/>
                  <w:right w:val="nil"/>
                </w:tcBorders>
                <w:shd w:val="clear" w:color="auto" w:fill="FFFFFF"/>
              </w:tcPr>
            </w:tcPrChange>
          </w:tcPr>
          <w:p w14:paraId="09537847"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690" w:author="Amit Popat" w:date="2022-07-11T10:41:00Z">
              <w:tcPr>
                <w:tcW w:w="864" w:type="dxa"/>
                <w:tcBorders>
                  <w:top w:val="dotted" w:sz="4" w:space="0" w:color="auto"/>
                  <w:left w:val="nil"/>
                  <w:bottom w:val="dotted" w:sz="4" w:space="0" w:color="auto"/>
                  <w:right w:val="nil"/>
                </w:tcBorders>
                <w:shd w:val="clear" w:color="auto" w:fill="FFFFFF"/>
              </w:tcPr>
            </w:tcPrChange>
          </w:tcPr>
          <w:p w14:paraId="6239E51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91" w:author="Amit Popat" w:date="2022-07-11T10:41:00Z">
              <w:tcPr>
                <w:tcW w:w="1008" w:type="dxa"/>
                <w:tcBorders>
                  <w:top w:val="dotted" w:sz="4" w:space="0" w:color="auto"/>
                  <w:left w:val="nil"/>
                  <w:bottom w:val="dotted" w:sz="4" w:space="0" w:color="auto"/>
                  <w:right w:val="nil"/>
                </w:tcBorders>
                <w:shd w:val="clear" w:color="auto" w:fill="FFFFFF"/>
              </w:tcPr>
            </w:tcPrChange>
          </w:tcPr>
          <w:p w14:paraId="62160D53" w14:textId="77777777" w:rsidR="004C2D45" w:rsidRDefault="004C2D45">
            <w:pPr>
              <w:pStyle w:val="MsgTableBody"/>
              <w:jc w:val="center"/>
              <w:rPr>
                <w:noProof/>
                <w:lang w:val="fr-FR"/>
              </w:rPr>
            </w:pPr>
          </w:p>
        </w:tc>
      </w:tr>
      <w:tr w:rsidR="004C2D45" w:rsidRPr="004C2D45" w14:paraId="572437F5" w14:textId="77777777" w:rsidTr="00E56816">
        <w:trPr>
          <w:jc w:val="center"/>
          <w:trPrChange w:id="69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93" w:author="Amit Popat" w:date="2022-07-11T10:41:00Z">
              <w:tcPr>
                <w:tcW w:w="2880" w:type="dxa"/>
                <w:tcBorders>
                  <w:top w:val="dotted" w:sz="4" w:space="0" w:color="auto"/>
                  <w:left w:val="nil"/>
                  <w:bottom w:val="dotted" w:sz="4" w:space="0" w:color="auto"/>
                  <w:right w:val="nil"/>
                </w:tcBorders>
                <w:shd w:val="clear" w:color="auto" w:fill="FFFFFF"/>
              </w:tcPr>
            </w:tcPrChange>
          </w:tcPr>
          <w:p w14:paraId="3591345F" w14:textId="77777777" w:rsidR="004C2D45" w:rsidRDefault="004C2D45">
            <w:pPr>
              <w:pStyle w:val="MsgTableBody"/>
              <w:rPr>
                <w:noProof/>
                <w:lang w:val="fr-FR"/>
              </w:rPr>
            </w:pPr>
            <w:r>
              <w:rPr>
                <w:noProof/>
                <w:lang w:val="fr-FR"/>
              </w:rPr>
              <w:lastRenderedPageBreak/>
              <w:t xml:space="preserve">      [{NTE}]</w:t>
            </w:r>
          </w:p>
        </w:tc>
        <w:tc>
          <w:tcPr>
            <w:tcW w:w="4321" w:type="dxa"/>
            <w:tcBorders>
              <w:top w:val="dotted" w:sz="4" w:space="0" w:color="auto"/>
              <w:left w:val="nil"/>
              <w:bottom w:val="dotted" w:sz="4" w:space="0" w:color="auto"/>
              <w:right w:val="nil"/>
            </w:tcBorders>
            <w:shd w:val="clear" w:color="auto" w:fill="FFFFFF"/>
            <w:tcPrChange w:id="694" w:author="Amit Popat" w:date="2022-07-11T10:41:00Z">
              <w:tcPr>
                <w:tcW w:w="4320" w:type="dxa"/>
                <w:tcBorders>
                  <w:top w:val="dotted" w:sz="4" w:space="0" w:color="auto"/>
                  <w:left w:val="nil"/>
                  <w:bottom w:val="dotted" w:sz="4" w:space="0" w:color="auto"/>
                  <w:right w:val="nil"/>
                </w:tcBorders>
                <w:shd w:val="clear" w:color="auto" w:fill="FFFFFF"/>
              </w:tcPr>
            </w:tcPrChange>
          </w:tcPr>
          <w:p w14:paraId="1E92FED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695" w:author="Amit Popat" w:date="2022-07-11T10:41:00Z">
              <w:tcPr>
                <w:tcW w:w="864" w:type="dxa"/>
                <w:tcBorders>
                  <w:top w:val="dotted" w:sz="4" w:space="0" w:color="auto"/>
                  <w:left w:val="nil"/>
                  <w:bottom w:val="dotted" w:sz="4" w:space="0" w:color="auto"/>
                  <w:right w:val="nil"/>
                </w:tcBorders>
                <w:shd w:val="clear" w:color="auto" w:fill="FFFFFF"/>
              </w:tcPr>
            </w:tcPrChange>
          </w:tcPr>
          <w:p w14:paraId="0847AF9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696" w:author="Amit Popat" w:date="2022-07-11T10:41:00Z">
              <w:tcPr>
                <w:tcW w:w="1008" w:type="dxa"/>
                <w:tcBorders>
                  <w:top w:val="dotted" w:sz="4" w:space="0" w:color="auto"/>
                  <w:left w:val="nil"/>
                  <w:bottom w:val="dotted" w:sz="4" w:space="0" w:color="auto"/>
                  <w:right w:val="nil"/>
                </w:tcBorders>
                <w:shd w:val="clear" w:color="auto" w:fill="FFFFFF"/>
              </w:tcPr>
            </w:tcPrChange>
          </w:tcPr>
          <w:p w14:paraId="4128D946" w14:textId="77777777" w:rsidR="004C2D45" w:rsidRDefault="004C2D45">
            <w:pPr>
              <w:pStyle w:val="MsgTableBody"/>
              <w:jc w:val="center"/>
              <w:rPr>
                <w:noProof/>
              </w:rPr>
            </w:pPr>
            <w:r>
              <w:rPr>
                <w:noProof/>
              </w:rPr>
              <w:t>2</w:t>
            </w:r>
          </w:p>
        </w:tc>
      </w:tr>
      <w:tr w:rsidR="004C2D45" w:rsidRPr="004C2D45" w14:paraId="5492624A" w14:textId="77777777" w:rsidTr="00E56816">
        <w:trPr>
          <w:jc w:val="center"/>
          <w:trPrChange w:id="69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98" w:author="Amit Popat" w:date="2022-07-11T10:41:00Z">
              <w:tcPr>
                <w:tcW w:w="2880" w:type="dxa"/>
                <w:tcBorders>
                  <w:top w:val="dotted" w:sz="4" w:space="0" w:color="auto"/>
                  <w:left w:val="nil"/>
                  <w:bottom w:val="dotted" w:sz="4" w:space="0" w:color="auto"/>
                  <w:right w:val="nil"/>
                </w:tcBorders>
                <w:shd w:val="clear" w:color="auto" w:fill="FFFFFF"/>
              </w:tcPr>
            </w:tcPrChange>
          </w:tcPr>
          <w:p w14:paraId="2383909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99" w:author="Amit Popat" w:date="2022-07-11T10:41:00Z">
              <w:tcPr>
                <w:tcW w:w="4320" w:type="dxa"/>
                <w:tcBorders>
                  <w:top w:val="dotted" w:sz="4" w:space="0" w:color="auto"/>
                  <w:left w:val="nil"/>
                  <w:bottom w:val="dotted" w:sz="4" w:space="0" w:color="auto"/>
                  <w:right w:val="nil"/>
                </w:tcBorders>
                <w:shd w:val="clear" w:color="auto" w:fill="FFFFFF"/>
              </w:tcPr>
            </w:tcPrChange>
          </w:tcPr>
          <w:p w14:paraId="094DC6FF"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Change w:id="700" w:author="Amit Popat" w:date="2022-07-11T10:41:00Z">
              <w:tcPr>
                <w:tcW w:w="864" w:type="dxa"/>
                <w:tcBorders>
                  <w:top w:val="dotted" w:sz="4" w:space="0" w:color="auto"/>
                  <w:left w:val="nil"/>
                  <w:bottom w:val="dotted" w:sz="4" w:space="0" w:color="auto"/>
                  <w:right w:val="nil"/>
                </w:tcBorders>
                <w:shd w:val="clear" w:color="auto" w:fill="FFFFFF"/>
              </w:tcPr>
            </w:tcPrChange>
          </w:tcPr>
          <w:p w14:paraId="07D7E0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01" w:author="Amit Popat" w:date="2022-07-11T10:41:00Z">
              <w:tcPr>
                <w:tcW w:w="1008" w:type="dxa"/>
                <w:tcBorders>
                  <w:top w:val="dotted" w:sz="4" w:space="0" w:color="auto"/>
                  <w:left w:val="nil"/>
                  <w:bottom w:val="dotted" w:sz="4" w:space="0" w:color="auto"/>
                  <w:right w:val="nil"/>
                </w:tcBorders>
                <w:shd w:val="clear" w:color="auto" w:fill="FFFFFF"/>
              </w:tcPr>
            </w:tcPrChange>
          </w:tcPr>
          <w:p w14:paraId="7FCF7397" w14:textId="77777777" w:rsidR="004C2D45" w:rsidRDefault="004C2D45">
            <w:pPr>
              <w:pStyle w:val="MsgTableBody"/>
              <w:jc w:val="center"/>
              <w:rPr>
                <w:noProof/>
              </w:rPr>
            </w:pPr>
          </w:p>
        </w:tc>
      </w:tr>
      <w:tr w:rsidR="004C2D45" w:rsidRPr="004C2D45" w14:paraId="7D02DDD4" w14:textId="77777777" w:rsidTr="00E56816">
        <w:trPr>
          <w:jc w:val="center"/>
          <w:trPrChange w:id="70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03" w:author="Amit Popat" w:date="2022-07-11T10:41:00Z">
              <w:tcPr>
                <w:tcW w:w="2880" w:type="dxa"/>
                <w:tcBorders>
                  <w:top w:val="dotted" w:sz="4" w:space="0" w:color="auto"/>
                  <w:left w:val="nil"/>
                  <w:bottom w:val="dotted" w:sz="4" w:space="0" w:color="auto"/>
                  <w:right w:val="nil"/>
                </w:tcBorders>
                <w:shd w:val="clear" w:color="auto" w:fill="FFFFFF"/>
              </w:tcPr>
            </w:tcPrChange>
          </w:tcPr>
          <w:p w14:paraId="0ED1833B"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04" w:author="Amit Popat" w:date="2022-07-11T10:41:00Z">
              <w:tcPr>
                <w:tcW w:w="4320" w:type="dxa"/>
                <w:tcBorders>
                  <w:top w:val="dotted" w:sz="4" w:space="0" w:color="auto"/>
                  <w:left w:val="nil"/>
                  <w:bottom w:val="dotted" w:sz="4" w:space="0" w:color="auto"/>
                  <w:right w:val="nil"/>
                </w:tcBorders>
                <w:shd w:val="clear" w:color="auto" w:fill="FFFFFF"/>
              </w:tcPr>
            </w:tcPrChange>
          </w:tcPr>
          <w:p w14:paraId="16A439D0"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Change w:id="705" w:author="Amit Popat" w:date="2022-07-11T10:41:00Z">
              <w:tcPr>
                <w:tcW w:w="864" w:type="dxa"/>
                <w:tcBorders>
                  <w:top w:val="dotted" w:sz="4" w:space="0" w:color="auto"/>
                  <w:left w:val="nil"/>
                  <w:bottom w:val="dotted" w:sz="4" w:space="0" w:color="auto"/>
                  <w:right w:val="nil"/>
                </w:tcBorders>
                <w:shd w:val="clear" w:color="auto" w:fill="FFFFFF"/>
              </w:tcPr>
            </w:tcPrChange>
          </w:tcPr>
          <w:p w14:paraId="354AB0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06" w:author="Amit Popat" w:date="2022-07-11T10:41:00Z">
              <w:tcPr>
                <w:tcW w:w="1008" w:type="dxa"/>
                <w:tcBorders>
                  <w:top w:val="dotted" w:sz="4" w:space="0" w:color="auto"/>
                  <w:left w:val="nil"/>
                  <w:bottom w:val="dotted" w:sz="4" w:space="0" w:color="auto"/>
                  <w:right w:val="nil"/>
                </w:tcBorders>
                <w:shd w:val="clear" w:color="auto" w:fill="FFFFFF"/>
              </w:tcPr>
            </w:tcPrChange>
          </w:tcPr>
          <w:p w14:paraId="0D5124F1" w14:textId="77777777" w:rsidR="004C2D45" w:rsidRDefault="004C2D45">
            <w:pPr>
              <w:pStyle w:val="MsgTableBody"/>
              <w:jc w:val="center"/>
              <w:rPr>
                <w:noProof/>
              </w:rPr>
            </w:pPr>
          </w:p>
        </w:tc>
      </w:tr>
      <w:tr w:rsidR="004C2D45" w:rsidRPr="004C2D45" w14:paraId="798313C3" w14:textId="77777777" w:rsidTr="00E56816">
        <w:trPr>
          <w:jc w:val="center"/>
          <w:trPrChange w:id="70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08" w:author="Amit Popat" w:date="2022-07-11T10:41:00Z">
              <w:tcPr>
                <w:tcW w:w="2880" w:type="dxa"/>
                <w:tcBorders>
                  <w:top w:val="dotted" w:sz="4" w:space="0" w:color="auto"/>
                  <w:left w:val="nil"/>
                  <w:bottom w:val="dotted" w:sz="4" w:space="0" w:color="auto"/>
                  <w:right w:val="nil"/>
                </w:tcBorders>
                <w:shd w:val="clear" w:color="auto" w:fill="FFFFFF"/>
              </w:tcPr>
            </w:tcPrChange>
          </w:tcPr>
          <w:p w14:paraId="72051BA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09" w:author="Amit Popat" w:date="2022-07-11T10:41:00Z">
              <w:tcPr>
                <w:tcW w:w="4320" w:type="dxa"/>
                <w:tcBorders>
                  <w:top w:val="dotted" w:sz="4" w:space="0" w:color="auto"/>
                  <w:left w:val="nil"/>
                  <w:bottom w:val="dotted" w:sz="4" w:space="0" w:color="auto"/>
                  <w:right w:val="nil"/>
                </w:tcBorders>
                <w:shd w:val="clear" w:color="auto" w:fill="FFFFFF"/>
              </w:tcPr>
            </w:tcPrChange>
          </w:tcPr>
          <w:p w14:paraId="4901D504"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710" w:author="Amit Popat" w:date="2022-07-11T10:41:00Z">
              <w:tcPr>
                <w:tcW w:w="864" w:type="dxa"/>
                <w:tcBorders>
                  <w:top w:val="dotted" w:sz="4" w:space="0" w:color="auto"/>
                  <w:left w:val="nil"/>
                  <w:bottom w:val="dotted" w:sz="4" w:space="0" w:color="auto"/>
                  <w:right w:val="nil"/>
                </w:tcBorders>
                <w:shd w:val="clear" w:color="auto" w:fill="FFFFFF"/>
              </w:tcPr>
            </w:tcPrChange>
          </w:tcPr>
          <w:p w14:paraId="6655D9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11" w:author="Amit Popat" w:date="2022-07-11T10:41:00Z">
              <w:tcPr>
                <w:tcW w:w="1008" w:type="dxa"/>
                <w:tcBorders>
                  <w:top w:val="dotted" w:sz="4" w:space="0" w:color="auto"/>
                  <w:left w:val="nil"/>
                  <w:bottom w:val="dotted" w:sz="4" w:space="0" w:color="auto"/>
                  <w:right w:val="nil"/>
                </w:tcBorders>
                <w:shd w:val="clear" w:color="auto" w:fill="FFFFFF"/>
              </w:tcPr>
            </w:tcPrChange>
          </w:tcPr>
          <w:p w14:paraId="06760AA5" w14:textId="77777777" w:rsidR="004C2D45" w:rsidRDefault="004C2D45">
            <w:pPr>
              <w:pStyle w:val="MsgTableBody"/>
              <w:jc w:val="center"/>
              <w:rPr>
                <w:noProof/>
              </w:rPr>
            </w:pPr>
          </w:p>
        </w:tc>
      </w:tr>
      <w:tr w:rsidR="004C2D45" w:rsidRPr="004C2D45" w14:paraId="27E8F7A3" w14:textId="77777777" w:rsidTr="00E56816">
        <w:trPr>
          <w:jc w:val="center"/>
          <w:trPrChange w:id="71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13" w:author="Amit Popat" w:date="2022-07-11T10:41:00Z">
              <w:tcPr>
                <w:tcW w:w="2880" w:type="dxa"/>
                <w:tcBorders>
                  <w:top w:val="dotted" w:sz="4" w:space="0" w:color="auto"/>
                  <w:left w:val="nil"/>
                  <w:bottom w:val="dotted" w:sz="4" w:space="0" w:color="auto"/>
                  <w:right w:val="nil"/>
                </w:tcBorders>
                <w:shd w:val="clear" w:color="auto" w:fill="FFFFFF"/>
              </w:tcPr>
            </w:tcPrChange>
          </w:tcPr>
          <w:p w14:paraId="349A060B"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714" w:author="Amit Popat" w:date="2022-07-11T10:41:00Z">
              <w:tcPr>
                <w:tcW w:w="4320" w:type="dxa"/>
                <w:tcBorders>
                  <w:top w:val="dotted" w:sz="4" w:space="0" w:color="auto"/>
                  <w:left w:val="nil"/>
                  <w:bottom w:val="dotted" w:sz="4" w:space="0" w:color="auto"/>
                  <w:right w:val="nil"/>
                </w:tcBorders>
                <w:shd w:val="clear" w:color="auto" w:fill="FFFFFF"/>
              </w:tcPr>
            </w:tcPrChange>
          </w:tcPr>
          <w:p w14:paraId="13E6A48C"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715" w:author="Amit Popat" w:date="2022-07-11T10:41:00Z">
              <w:tcPr>
                <w:tcW w:w="864" w:type="dxa"/>
                <w:tcBorders>
                  <w:top w:val="dotted" w:sz="4" w:space="0" w:color="auto"/>
                  <w:left w:val="nil"/>
                  <w:bottom w:val="dotted" w:sz="4" w:space="0" w:color="auto"/>
                  <w:right w:val="nil"/>
                </w:tcBorders>
                <w:shd w:val="clear" w:color="auto" w:fill="FFFFFF"/>
              </w:tcPr>
            </w:tcPrChange>
          </w:tcPr>
          <w:p w14:paraId="12434C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16" w:author="Amit Popat" w:date="2022-07-11T10:41:00Z">
              <w:tcPr>
                <w:tcW w:w="1008" w:type="dxa"/>
                <w:tcBorders>
                  <w:top w:val="dotted" w:sz="4" w:space="0" w:color="auto"/>
                  <w:left w:val="nil"/>
                  <w:bottom w:val="dotted" w:sz="4" w:space="0" w:color="auto"/>
                  <w:right w:val="nil"/>
                </w:tcBorders>
                <w:shd w:val="clear" w:color="auto" w:fill="FFFFFF"/>
              </w:tcPr>
            </w:tcPrChange>
          </w:tcPr>
          <w:p w14:paraId="3AD8BD75" w14:textId="77777777" w:rsidR="004C2D45" w:rsidRDefault="004C2D45">
            <w:pPr>
              <w:pStyle w:val="MsgTableBody"/>
              <w:jc w:val="center"/>
              <w:rPr>
                <w:noProof/>
              </w:rPr>
            </w:pPr>
            <w:r>
              <w:rPr>
                <w:noProof/>
              </w:rPr>
              <w:t>4</w:t>
            </w:r>
          </w:p>
        </w:tc>
      </w:tr>
      <w:tr w:rsidR="004C2D45" w:rsidRPr="004C2D45" w14:paraId="21315915" w14:textId="77777777" w:rsidTr="00E56816">
        <w:trPr>
          <w:jc w:val="center"/>
          <w:trPrChange w:id="71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18" w:author="Amit Popat" w:date="2022-07-11T10:41:00Z">
              <w:tcPr>
                <w:tcW w:w="2880" w:type="dxa"/>
                <w:tcBorders>
                  <w:top w:val="dotted" w:sz="4" w:space="0" w:color="auto"/>
                  <w:left w:val="nil"/>
                  <w:bottom w:val="dotted" w:sz="4" w:space="0" w:color="auto"/>
                  <w:right w:val="nil"/>
                </w:tcBorders>
                <w:shd w:val="clear" w:color="auto" w:fill="FFFFFF"/>
              </w:tcPr>
            </w:tcPrChange>
          </w:tcPr>
          <w:p w14:paraId="2F7102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19" w:author="Amit Popat" w:date="2022-07-11T10:41:00Z">
              <w:tcPr>
                <w:tcW w:w="4320" w:type="dxa"/>
                <w:tcBorders>
                  <w:top w:val="dotted" w:sz="4" w:space="0" w:color="auto"/>
                  <w:left w:val="nil"/>
                  <w:bottom w:val="dotted" w:sz="4" w:space="0" w:color="auto"/>
                  <w:right w:val="nil"/>
                </w:tcBorders>
                <w:shd w:val="clear" w:color="auto" w:fill="FFFFFF"/>
              </w:tcPr>
            </w:tcPrChange>
          </w:tcPr>
          <w:p w14:paraId="1D7FA3B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720" w:author="Amit Popat" w:date="2022-07-11T10:41:00Z">
              <w:tcPr>
                <w:tcW w:w="864" w:type="dxa"/>
                <w:tcBorders>
                  <w:top w:val="dotted" w:sz="4" w:space="0" w:color="auto"/>
                  <w:left w:val="nil"/>
                  <w:bottom w:val="dotted" w:sz="4" w:space="0" w:color="auto"/>
                  <w:right w:val="nil"/>
                </w:tcBorders>
                <w:shd w:val="clear" w:color="auto" w:fill="FFFFFF"/>
              </w:tcPr>
            </w:tcPrChange>
          </w:tcPr>
          <w:p w14:paraId="44B8CEF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21" w:author="Amit Popat" w:date="2022-07-11T10:41:00Z">
              <w:tcPr>
                <w:tcW w:w="1008" w:type="dxa"/>
                <w:tcBorders>
                  <w:top w:val="dotted" w:sz="4" w:space="0" w:color="auto"/>
                  <w:left w:val="nil"/>
                  <w:bottom w:val="dotted" w:sz="4" w:space="0" w:color="auto"/>
                  <w:right w:val="nil"/>
                </w:tcBorders>
                <w:shd w:val="clear" w:color="auto" w:fill="FFFFFF"/>
              </w:tcPr>
            </w:tcPrChange>
          </w:tcPr>
          <w:p w14:paraId="00E9B780" w14:textId="77777777" w:rsidR="004C2D45" w:rsidRDefault="004C2D45">
            <w:pPr>
              <w:pStyle w:val="MsgTableBody"/>
              <w:jc w:val="center"/>
              <w:rPr>
                <w:noProof/>
              </w:rPr>
            </w:pPr>
          </w:p>
        </w:tc>
      </w:tr>
      <w:tr w:rsidR="004C2D45" w:rsidRPr="004C2D45" w14:paraId="2F28BF47" w14:textId="77777777" w:rsidTr="00E56816">
        <w:trPr>
          <w:jc w:val="center"/>
          <w:trPrChange w:id="72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23" w:author="Amit Popat" w:date="2022-07-11T10:41:00Z">
              <w:tcPr>
                <w:tcW w:w="2880" w:type="dxa"/>
                <w:tcBorders>
                  <w:top w:val="dotted" w:sz="4" w:space="0" w:color="auto"/>
                  <w:left w:val="nil"/>
                  <w:bottom w:val="dotted" w:sz="4" w:space="0" w:color="auto"/>
                  <w:right w:val="nil"/>
                </w:tcBorders>
                <w:shd w:val="clear" w:color="auto" w:fill="FFFFFF"/>
              </w:tcPr>
            </w:tcPrChange>
          </w:tcPr>
          <w:p w14:paraId="7D333B37" w14:textId="77777777" w:rsidR="004C2D45" w:rsidRDefault="000356BE">
            <w:pPr>
              <w:pStyle w:val="MsgTableBody"/>
              <w:rPr>
                <w:noProof/>
              </w:rPr>
            </w:pPr>
            <w:r>
              <w:rPr>
                <w:noProof/>
              </w:rPr>
              <w:t xml:space="preserve"> </w:t>
            </w:r>
            <w:r w:rsidR="004C2D45">
              <w:rPr>
                <w:noProof/>
              </w:rPr>
              <w:t xml:space="preserve">     &lt;</w:t>
            </w:r>
          </w:p>
        </w:tc>
        <w:tc>
          <w:tcPr>
            <w:tcW w:w="4321" w:type="dxa"/>
            <w:tcBorders>
              <w:top w:val="dotted" w:sz="4" w:space="0" w:color="auto"/>
              <w:left w:val="nil"/>
              <w:bottom w:val="dotted" w:sz="4" w:space="0" w:color="auto"/>
              <w:right w:val="nil"/>
            </w:tcBorders>
            <w:shd w:val="clear" w:color="auto" w:fill="FFFFFF"/>
            <w:tcPrChange w:id="724" w:author="Amit Popat" w:date="2022-07-11T10:41:00Z">
              <w:tcPr>
                <w:tcW w:w="4320" w:type="dxa"/>
                <w:tcBorders>
                  <w:top w:val="dotted" w:sz="4" w:space="0" w:color="auto"/>
                  <w:left w:val="nil"/>
                  <w:bottom w:val="dotted" w:sz="4" w:space="0" w:color="auto"/>
                  <w:right w:val="nil"/>
                </w:tcBorders>
                <w:shd w:val="clear" w:color="auto" w:fill="FFFFFF"/>
              </w:tcPr>
            </w:tcPrChange>
          </w:tcPr>
          <w:p w14:paraId="3173A85A"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Change w:id="725" w:author="Amit Popat" w:date="2022-07-11T10:41:00Z">
              <w:tcPr>
                <w:tcW w:w="864" w:type="dxa"/>
                <w:tcBorders>
                  <w:top w:val="dotted" w:sz="4" w:space="0" w:color="auto"/>
                  <w:left w:val="nil"/>
                  <w:bottom w:val="dotted" w:sz="4" w:space="0" w:color="auto"/>
                  <w:right w:val="nil"/>
                </w:tcBorders>
                <w:shd w:val="clear" w:color="auto" w:fill="FFFFFF"/>
              </w:tcPr>
            </w:tcPrChange>
          </w:tcPr>
          <w:p w14:paraId="3D0E4E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26" w:author="Amit Popat" w:date="2022-07-11T10:41:00Z">
              <w:tcPr>
                <w:tcW w:w="1008" w:type="dxa"/>
                <w:tcBorders>
                  <w:top w:val="dotted" w:sz="4" w:space="0" w:color="auto"/>
                  <w:left w:val="nil"/>
                  <w:bottom w:val="dotted" w:sz="4" w:space="0" w:color="auto"/>
                  <w:right w:val="nil"/>
                </w:tcBorders>
                <w:shd w:val="clear" w:color="auto" w:fill="FFFFFF"/>
              </w:tcPr>
            </w:tcPrChange>
          </w:tcPr>
          <w:p w14:paraId="68DADBA2" w14:textId="77777777" w:rsidR="004C2D45" w:rsidRDefault="004C2D45">
            <w:pPr>
              <w:pStyle w:val="MsgTableBody"/>
              <w:jc w:val="center"/>
              <w:rPr>
                <w:noProof/>
              </w:rPr>
            </w:pPr>
          </w:p>
        </w:tc>
      </w:tr>
      <w:tr w:rsidR="004C2D45" w:rsidRPr="004C2D45" w14:paraId="1570F469" w14:textId="77777777" w:rsidTr="00E56816">
        <w:trPr>
          <w:jc w:val="center"/>
          <w:trPrChange w:id="72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28" w:author="Amit Popat" w:date="2022-07-11T10:41:00Z">
              <w:tcPr>
                <w:tcW w:w="2880" w:type="dxa"/>
                <w:tcBorders>
                  <w:top w:val="dotted" w:sz="4" w:space="0" w:color="auto"/>
                  <w:left w:val="nil"/>
                  <w:bottom w:val="dotted" w:sz="4" w:space="0" w:color="auto"/>
                  <w:right w:val="nil"/>
                </w:tcBorders>
                <w:shd w:val="clear" w:color="auto" w:fill="FFFFFF"/>
              </w:tcPr>
            </w:tcPrChange>
          </w:tcPr>
          <w:p w14:paraId="493ED013"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Change w:id="729" w:author="Amit Popat" w:date="2022-07-11T10:41:00Z">
              <w:tcPr>
                <w:tcW w:w="4320" w:type="dxa"/>
                <w:tcBorders>
                  <w:top w:val="dotted" w:sz="4" w:space="0" w:color="auto"/>
                  <w:left w:val="nil"/>
                  <w:bottom w:val="dotted" w:sz="4" w:space="0" w:color="auto"/>
                  <w:right w:val="nil"/>
                </w:tcBorders>
                <w:shd w:val="clear" w:color="auto" w:fill="FFFFFF"/>
              </w:tcPr>
            </w:tcPrChange>
          </w:tcPr>
          <w:p w14:paraId="09C1351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730" w:author="Amit Popat" w:date="2022-07-11T10:41:00Z">
              <w:tcPr>
                <w:tcW w:w="864" w:type="dxa"/>
                <w:tcBorders>
                  <w:top w:val="dotted" w:sz="4" w:space="0" w:color="auto"/>
                  <w:left w:val="nil"/>
                  <w:bottom w:val="dotted" w:sz="4" w:space="0" w:color="auto"/>
                  <w:right w:val="nil"/>
                </w:tcBorders>
                <w:shd w:val="clear" w:color="auto" w:fill="FFFFFF"/>
              </w:tcPr>
            </w:tcPrChange>
          </w:tcPr>
          <w:p w14:paraId="541F1C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31" w:author="Amit Popat" w:date="2022-07-11T10:41:00Z">
              <w:tcPr>
                <w:tcW w:w="1008" w:type="dxa"/>
                <w:tcBorders>
                  <w:top w:val="dotted" w:sz="4" w:space="0" w:color="auto"/>
                  <w:left w:val="nil"/>
                  <w:bottom w:val="dotted" w:sz="4" w:space="0" w:color="auto"/>
                  <w:right w:val="nil"/>
                </w:tcBorders>
                <w:shd w:val="clear" w:color="auto" w:fill="FFFFFF"/>
              </w:tcPr>
            </w:tcPrChange>
          </w:tcPr>
          <w:p w14:paraId="488AF1F4" w14:textId="77777777" w:rsidR="004C2D45" w:rsidRDefault="004C2D45">
            <w:pPr>
              <w:pStyle w:val="MsgTableBody"/>
              <w:jc w:val="center"/>
              <w:rPr>
                <w:noProof/>
                <w:lang w:val="fr-FR"/>
              </w:rPr>
            </w:pPr>
            <w:r>
              <w:rPr>
                <w:noProof/>
                <w:lang w:val="fr-FR"/>
              </w:rPr>
              <w:t>4</w:t>
            </w:r>
          </w:p>
        </w:tc>
      </w:tr>
      <w:tr w:rsidR="004C2D45" w:rsidRPr="004C2D45" w14:paraId="04EB8E96" w14:textId="77777777" w:rsidTr="00E56816">
        <w:trPr>
          <w:jc w:val="center"/>
          <w:trPrChange w:id="73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33" w:author="Amit Popat" w:date="2022-07-11T10:41:00Z">
              <w:tcPr>
                <w:tcW w:w="2880" w:type="dxa"/>
                <w:tcBorders>
                  <w:top w:val="dotted" w:sz="4" w:space="0" w:color="auto"/>
                  <w:left w:val="nil"/>
                  <w:bottom w:val="dotted" w:sz="4" w:space="0" w:color="auto"/>
                  <w:right w:val="nil"/>
                </w:tcBorders>
                <w:shd w:val="clear" w:color="auto" w:fill="FFFFFF"/>
              </w:tcPr>
            </w:tcPrChange>
          </w:tcPr>
          <w:p w14:paraId="295D20A9"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Change w:id="734" w:author="Amit Popat" w:date="2022-07-11T10:41:00Z">
              <w:tcPr>
                <w:tcW w:w="4320" w:type="dxa"/>
                <w:tcBorders>
                  <w:top w:val="dotted" w:sz="4" w:space="0" w:color="auto"/>
                  <w:left w:val="nil"/>
                  <w:bottom w:val="dotted" w:sz="4" w:space="0" w:color="auto"/>
                  <w:right w:val="nil"/>
                </w:tcBorders>
                <w:shd w:val="clear" w:color="auto" w:fill="FFFFFF"/>
              </w:tcPr>
            </w:tcPrChange>
          </w:tcPr>
          <w:p w14:paraId="74BAB5EE"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Change w:id="735" w:author="Amit Popat" w:date="2022-07-11T10:41:00Z">
              <w:tcPr>
                <w:tcW w:w="864" w:type="dxa"/>
                <w:tcBorders>
                  <w:top w:val="dotted" w:sz="4" w:space="0" w:color="auto"/>
                  <w:left w:val="nil"/>
                  <w:bottom w:val="dotted" w:sz="4" w:space="0" w:color="auto"/>
                  <w:right w:val="nil"/>
                </w:tcBorders>
                <w:shd w:val="clear" w:color="auto" w:fill="FFFFFF"/>
              </w:tcPr>
            </w:tcPrChange>
          </w:tcPr>
          <w:p w14:paraId="39E250B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36" w:author="Amit Popat" w:date="2022-07-11T10:41:00Z">
              <w:tcPr>
                <w:tcW w:w="1008" w:type="dxa"/>
                <w:tcBorders>
                  <w:top w:val="dotted" w:sz="4" w:space="0" w:color="auto"/>
                  <w:left w:val="nil"/>
                  <w:bottom w:val="dotted" w:sz="4" w:space="0" w:color="auto"/>
                  <w:right w:val="nil"/>
                </w:tcBorders>
                <w:shd w:val="clear" w:color="auto" w:fill="FFFFFF"/>
              </w:tcPr>
            </w:tcPrChange>
          </w:tcPr>
          <w:p w14:paraId="3A3E5910" w14:textId="77777777" w:rsidR="004C2D45" w:rsidRDefault="004C2D45">
            <w:pPr>
              <w:pStyle w:val="MsgTableBody"/>
              <w:jc w:val="center"/>
              <w:rPr>
                <w:noProof/>
                <w:lang w:val="fr-FR"/>
              </w:rPr>
            </w:pPr>
          </w:p>
        </w:tc>
      </w:tr>
      <w:tr w:rsidR="004C2D45" w:rsidRPr="004C2D45" w14:paraId="74C60C2F" w14:textId="77777777" w:rsidTr="00E56816">
        <w:trPr>
          <w:jc w:val="center"/>
          <w:trPrChange w:id="73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38" w:author="Amit Popat" w:date="2022-07-11T10:41:00Z">
              <w:tcPr>
                <w:tcW w:w="2880" w:type="dxa"/>
                <w:tcBorders>
                  <w:top w:val="dotted" w:sz="4" w:space="0" w:color="auto"/>
                  <w:left w:val="nil"/>
                  <w:bottom w:val="dotted" w:sz="4" w:space="0" w:color="auto"/>
                  <w:right w:val="nil"/>
                </w:tcBorders>
                <w:shd w:val="clear" w:color="auto" w:fill="FFFFFF"/>
              </w:tcPr>
            </w:tcPrChange>
          </w:tcPr>
          <w:p w14:paraId="5BC9C6D0"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Change w:id="739" w:author="Amit Popat" w:date="2022-07-11T10:41:00Z">
              <w:tcPr>
                <w:tcW w:w="4320" w:type="dxa"/>
                <w:tcBorders>
                  <w:top w:val="dotted" w:sz="4" w:space="0" w:color="auto"/>
                  <w:left w:val="nil"/>
                  <w:bottom w:val="dotted" w:sz="4" w:space="0" w:color="auto"/>
                  <w:right w:val="nil"/>
                </w:tcBorders>
                <w:shd w:val="clear" w:color="auto" w:fill="FFFFFF"/>
              </w:tcPr>
            </w:tcPrChange>
          </w:tcPr>
          <w:p w14:paraId="66DD0DD9"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Change w:id="740" w:author="Amit Popat" w:date="2022-07-11T10:41:00Z">
              <w:tcPr>
                <w:tcW w:w="864" w:type="dxa"/>
                <w:tcBorders>
                  <w:top w:val="dotted" w:sz="4" w:space="0" w:color="auto"/>
                  <w:left w:val="nil"/>
                  <w:bottom w:val="dotted" w:sz="4" w:space="0" w:color="auto"/>
                  <w:right w:val="nil"/>
                </w:tcBorders>
                <w:shd w:val="clear" w:color="auto" w:fill="FFFFFF"/>
              </w:tcPr>
            </w:tcPrChange>
          </w:tcPr>
          <w:p w14:paraId="49693A7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41" w:author="Amit Popat" w:date="2022-07-11T10:41:00Z">
              <w:tcPr>
                <w:tcW w:w="1008" w:type="dxa"/>
                <w:tcBorders>
                  <w:top w:val="dotted" w:sz="4" w:space="0" w:color="auto"/>
                  <w:left w:val="nil"/>
                  <w:bottom w:val="dotted" w:sz="4" w:space="0" w:color="auto"/>
                  <w:right w:val="nil"/>
                </w:tcBorders>
                <w:shd w:val="clear" w:color="auto" w:fill="FFFFFF"/>
              </w:tcPr>
            </w:tcPrChange>
          </w:tcPr>
          <w:p w14:paraId="64F3B726" w14:textId="77777777" w:rsidR="004C2D45" w:rsidRDefault="004C2D45">
            <w:pPr>
              <w:pStyle w:val="MsgTableBody"/>
              <w:jc w:val="center"/>
              <w:rPr>
                <w:noProof/>
                <w:lang w:val="fr-FR"/>
              </w:rPr>
            </w:pPr>
          </w:p>
        </w:tc>
      </w:tr>
      <w:tr w:rsidR="004C2D45" w:rsidRPr="004C2D45" w14:paraId="2A8D08E1" w14:textId="77777777" w:rsidTr="00E56816">
        <w:trPr>
          <w:jc w:val="center"/>
          <w:trPrChange w:id="74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43" w:author="Amit Popat" w:date="2022-07-11T10:41:00Z">
              <w:tcPr>
                <w:tcW w:w="2880" w:type="dxa"/>
                <w:tcBorders>
                  <w:top w:val="dotted" w:sz="4" w:space="0" w:color="auto"/>
                  <w:left w:val="nil"/>
                  <w:bottom w:val="dotted" w:sz="4" w:space="0" w:color="auto"/>
                  <w:right w:val="nil"/>
                </w:tcBorders>
                <w:shd w:val="clear" w:color="auto" w:fill="FFFFFF"/>
              </w:tcPr>
            </w:tcPrChange>
          </w:tcPr>
          <w:p w14:paraId="6CCE700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Change w:id="744" w:author="Amit Popat" w:date="2022-07-11T10:41:00Z">
              <w:tcPr>
                <w:tcW w:w="4320" w:type="dxa"/>
                <w:tcBorders>
                  <w:top w:val="dotted" w:sz="4" w:space="0" w:color="auto"/>
                  <w:left w:val="nil"/>
                  <w:bottom w:val="dotted" w:sz="4" w:space="0" w:color="auto"/>
                  <w:right w:val="nil"/>
                </w:tcBorders>
                <w:shd w:val="clear" w:color="auto" w:fill="FFFFFF"/>
              </w:tcPr>
            </w:tcPrChange>
          </w:tcPr>
          <w:p w14:paraId="46AD3155"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Change w:id="745" w:author="Amit Popat" w:date="2022-07-11T10:41:00Z">
              <w:tcPr>
                <w:tcW w:w="864" w:type="dxa"/>
                <w:tcBorders>
                  <w:top w:val="dotted" w:sz="4" w:space="0" w:color="auto"/>
                  <w:left w:val="nil"/>
                  <w:bottom w:val="dotted" w:sz="4" w:space="0" w:color="auto"/>
                  <w:right w:val="nil"/>
                </w:tcBorders>
                <w:shd w:val="clear" w:color="auto" w:fill="FFFFFF"/>
              </w:tcPr>
            </w:tcPrChange>
          </w:tcPr>
          <w:p w14:paraId="7D4A73E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46" w:author="Amit Popat" w:date="2022-07-11T10:41:00Z">
              <w:tcPr>
                <w:tcW w:w="1008" w:type="dxa"/>
                <w:tcBorders>
                  <w:top w:val="dotted" w:sz="4" w:space="0" w:color="auto"/>
                  <w:left w:val="nil"/>
                  <w:bottom w:val="dotted" w:sz="4" w:space="0" w:color="auto"/>
                  <w:right w:val="nil"/>
                </w:tcBorders>
                <w:shd w:val="clear" w:color="auto" w:fill="FFFFFF"/>
              </w:tcPr>
            </w:tcPrChange>
          </w:tcPr>
          <w:p w14:paraId="2C4D3F95" w14:textId="77777777" w:rsidR="004C2D45" w:rsidRDefault="004C2D45">
            <w:pPr>
              <w:pStyle w:val="MsgTableBody"/>
              <w:jc w:val="center"/>
              <w:rPr>
                <w:noProof/>
                <w:lang w:val="fr-FR"/>
              </w:rPr>
            </w:pPr>
          </w:p>
        </w:tc>
      </w:tr>
      <w:tr w:rsidR="004C2D45" w:rsidRPr="004C2D45" w14:paraId="3E1CFA98" w14:textId="77777777" w:rsidTr="00E56816">
        <w:trPr>
          <w:jc w:val="center"/>
          <w:trPrChange w:id="74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48" w:author="Amit Popat" w:date="2022-07-11T10:41:00Z">
              <w:tcPr>
                <w:tcW w:w="2880" w:type="dxa"/>
                <w:tcBorders>
                  <w:top w:val="dotted" w:sz="4" w:space="0" w:color="auto"/>
                  <w:left w:val="nil"/>
                  <w:bottom w:val="dotted" w:sz="4" w:space="0" w:color="auto"/>
                  <w:right w:val="nil"/>
                </w:tcBorders>
                <w:shd w:val="clear" w:color="auto" w:fill="FFFFFF"/>
              </w:tcPr>
            </w:tcPrChange>
          </w:tcPr>
          <w:p w14:paraId="7F9A59BB"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749" w:author="Amit Popat" w:date="2022-07-11T10:41:00Z">
              <w:tcPr>
                <w:tcW w:w="4320" w:type="dxa"/>
                <w:tcBorders>
                  <w:top w:val="dotted" w:sz="4" w:space="0" w:color="auto"/>
                  <w:left w:val="nil"/>
                  <w:bottom w:val="dotted" w:sz="4" w:space="0" w:color="auto"/>
                  <w:right w:val="nil"/>
                </w:tcBorders>
                <w:shd w:val="clear" w:color="auto" w:fill="FFFFFF"/>
              </w:tcPr>
            </w:tcPrChange>
          </w:tcPr>
          <w:p w14:paraId="5F714B66"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Change w:id="750" w:author="Amit Popat" w:date="2022-07-11T10:41:00Z">
              <w:tcPr>
                <w:tcW w:w="864" w:type="dxa"/>
                <w:tcBorders>
                  <w:top w:val="dotted" w:sz="4" w:space="0" w:color="auto"/>
                  <w:left w:val="nil"/>
                  <w:bottom w:val="dotted" w:sz="4" w:space="0" w:color="auto"/>
                  <w:right w:val="nil"/>
                </w:tcBorders>
                <w:shd w:val="clear" w:color="auto" w:fill="FFFFFF"/>
              </w:tcPr>
            </w:tcPrChange>
          </w:tcPr>
          <w:p w14:paraId="18667A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51" w:author="Amit Popat" w:date="2022-07-11T10:41:00Z">
              <w:tcPr>
                <w:tcW w:w="1008" w:type="dxa"/>
                <w:tcBorders>
                  <w:top w:val="dotted" w:sz="4" w:space="0" w:color="auto"/>
                  <w:left w:val="nil"/>
                  <w:bottom w:val="dotted" w:sz="4" w:space="0" w:color="auto"/>
                  <w:right w:val="nil"/>
                </w:tcBorders>
                <w:shd w:val="clear" w:color="auto" w:fill="FFFFFF"/>
              </w:tcPr>
            </w:tcPrChange>
          </w:tcPr>
          <w:p w14:paraId="2E7AF530" w14:textId="77777777" w:rsidR="004C2D45" w:rsidRDefault="004C2D45">
            <w:pPr>
              <w:pStyle w:val="MsgTableBody"/>
              <w:jc w:val="center"/>
              <w:rPr>
                <w:noProof/>
              </w:rPr>
            </w:pPr>
            <w:r>
              <w:rPr>
                <w:noProof/>
              </w:rPr>
              <w:t>2</w:t>
            </w:r>
          </w:p>
        </w:tc>
      </w:tr>
      <w:tr w:rsidR="004C2D45" w:rsidRPr="004C2D45" w14:paraId="428A1294" w14:textId="77777777" w:rsidTr="00E56816">
        <w:trPr>
          <w:jc w:val="center"/>
          <w:trPrChange w:id="75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53" w:author="Amit Popat" w:date="2022-07-11T10:41:00Z">
              <w:tcPr>
                <w:tcW w:w="2880" w:type="dxa"/>
                <w:tcBorders>
                  <w:top w:val="dotted" w:sz="4" w:space="0" w:color="auto"/>
                  <w:left w:val="nil"/>
                  <w:bottom w:val="dotted" w:sz="4" w:space="0" w:color="auto"/>
                  <w:right w:val="nil"/>
                </w:tcBorders>
                <w:shd w:val="clear" w:color="auto" w:fill="FFFFFF"/>
              </w:tcPr>
            </w:tcPrChange>
          </w:tcPr>
          <w:p w14:paraId="78C66FF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754" w:author="Amit Popat" w:date="2022-07-11T10:41:00Z">
              <w:tcPr>
                <w:tcW w:w="4320" w:type="dxa"/>
                <w:tcBorders>
                  <w:top w:val="dotted" w:sz="4" w:space="0" w:color="auto"/>
                  <w:left w:val="nil"/>
                  <w:bottom w:val="dotted" w:sz="4" w:space="0" w:color="auto"/>
                  <w:right w:val="nil"/>
                </w:tcBorders>
                <w:shd w:val="clear" w:color="auto" w:fill="FFFFFF"/>
              </w:tcPr>
            </w:tcPrChange>
          </w:tcPr>
          <w:p w14:paraId="6FC2FD6C"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755" w:author="Amit Popat" w:date="2022-07-11T10:41:00Z">
              <w:tcPr>
                <w:tcW w:w="864" w:type="dxa"/>
                <w:tcBorders>
                  <w:top w:val="dotted" w:sz="4" w:space="0" w:color="auto"/>
                  <w:left w:val="nil"/>
                  <w:bottom w:val="dotted" w:sz="4" w:space="0" w:color="auto"/>
                  <w:right w:val="nil"/>
                </w:tcBorders>
                <w:shd w:val="clear" w:color="auto" w:fill="FFFFFF"/>
              </w:tcPr>
            </w:tcPrChange>
          </w:tcPr>
          <w:p w14:paraId="2681013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56" w:author="Amit Popat" w:date="2022-07-11T10:41:00Z">
              <w:tcPr>
                <w:tcW w:w="1008" w:type="dxa"/>
                <w:tcBorders>
                  <w:top w:val="dotted" w:sz="4" w:space="0" w:color="auto"/>
                  <w:left w:val="nil"/>
                  <w:bottom w:val="dotted" w:sz="4" w:space="0" w:color="auto"/>
                  <w:right w:val="nil"/>
                </w:tcBorders>
                <w:shd w:val="clear" w:color="auto" w:fill="FFFFFF"/>
              </w:tcPr>
            </w:tcPrChange>
          </w:tcPr>
          <w:p w14:paraId="3E183A87" w14:textId="77777777" w:rsidR="004C2D45" w:rsidRDefault="004C2D45">
            <w:pPr>
              <w:pStyle w:val="MsgTableBody"/>
              <w:jc w:val="center"/>
              <w:rPr>
                <w:noProof/>
              </w:rPr>
            </w:pPr>
            <w:r>
              <w:rPr>
                <w:noProof/>
              </w:rPr>
              <w:t>12</w:t>
            </w:r>
          </w:p>
        </w:tc>
      </w:tr>
      <w:tr w:rsidR="004C2D45" w:rsidRPr="004C2D45" w14:paraId="172B1897" w14:textId="77777777" w:rsidTr="00E56816">
        <w:trPr>
          <w:jc w:val="center"/>
          <w:trPrChange w:id="75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58" w:author="Amit Popat" w:date="2022-07-11T10:41:00Z">
              <w:tcPr>
                <w:tcW w:w="2880" w:type="dxa"/>
                <w:tcBorders>
                  <w:top w:val="dotted" w:sz="4" w:space="0" w:color="auto"/>
                  <w:left w:val="nil"/>
                  <w:bottom w:val="dotted" w:sz="4" w:space="0" w:color="auto"/>
                  <w:right w:val="nil"/>
                </w:tcBorders>
                <w:shd w:val="clear" w:color="auto" w:fill="FFFFFF"/>
              </w:tcPr>
            </w:tcPrChange>
          </w:tcPr>
          <w:p w14:paraId="45F780D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59" w:author="Amit Popat" w:date="2022-07-11T10:41:00Z">
              <w:tcPr>
                <w:tcW w:w="4320" w:type="dxa"/>
                <w:tcBorders>
                  <w:top w:val="dotted" w:sz="4" w:space="0" w:color="auto"/>
                  <w:left w:val="nil"/>
                  <w:bottom w:val="dotted" w:sz="4" w:space="0" w:color="auto"/>
                  <w:right w:val="nil"/>
                </w:tcBorders>
                <w:shd w:val="clear" w:color="auto" w:fill="FFFFFF"/>
              </w:tcPr>
            </w:tcPrChange>
          </w:tcPr>
          <w:p w14:paraId="4315D5F3"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760" w:author="Amit Popat" w:date="2022-07-11T10:41:00Z">
              <w:tcPr>
                <w:tcW w:w="864" w:type="dxa"/>
                <w:tcBorders>
                  <w:top w:val="dotted" w:sz="4" w:space="0" w:color="auto"/>
                  <w:left w:val="nil"/>
                  <w:bottom w:val="dotted" w:sz="4" w:space="0" w:color="auto"/>
                  <w:right w:val="nil"/>
                </w:tcBorders>
                <w:shd w:val="clear" w:color="auto" w:fill="FFFFFF"/>
              </w:tcPr>
            </w:tcPrChange>
          </w:tcPr>
          <w:p w14:paraId="37BDA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61" w:author="Amit Popat" w:date="2022-07-11T10:41:00Z">
              <w:tcPr>
                <w:tcW w:w="1008" w:type="dxa"/>
                <w:tcBorders>
                  <w:top w:val="dotted" w:sz="4" w:space="0" w:color="auto"/>
                  <w:left w:val="nil"/>
                  <w:bottom w:val="dotted" w:sz="4" w:space="0" w:color="auto"/>
                  <w:right w:val="nil"/>
                </w:tcBorders>
                <w:shd w:val="clear" w:color="auto" w:fill="FFFFFF"/>
              </w:tcPr>
            </w:tcPrChange>
          </w:tcPr>
          <w:p w14:paraId="01BEFE36" w14:textId="77777777" w:rsidR="004C2D45" w:rsidRDefault="004C2D45">
            <w:pPr>
              <w:pStyle w:val="MsgTableBody"/>
              <w:jc w:val="center"/>
              <w:rPr>
                <w:noProof/>
              </w:rPr>
            </w:pPr>
          </w:p>
        </w:tc>
      </w:tr>
      <w:tr w:rsidR="004C2D45" w:rsidRPr="004C2D45" w14:paraId="638EB944" w14:textId="77777777" w:rsidTr="00E56816">
        <w:trPr>
          <w:jc w:val="center"/>
          <w:trPrChange w:id="76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63" w:author="Amit Popat" w:date="2022-07-11T10:41:00Z">
              <w:tcPr>
                <w:tcW w:w="2880" w:type="dxa"/>
                <w:tcBorders>
                  <w:top w:val="dotted" w:sz="4" w:space="0" w:color="auto"/>
                  <w:left w:val="nil"/>
                  <w:bottom w:val="dotted" w:sz="4" w:space="0" w:color="auto"/>
                  <w:right w:val="nil"/>
                </w:tcBorders>
                <w:shd w:val="clear" w:color="auto" w:fill="FFFFFF"/>
              </w:tcPr>
            </w:tcPrChange>
          </w:tcPr>
          <w:p w14:paraId="6B5B0A75" w14:textId="77777777" w:rsidR="004C2D45" w:rsidRDefault="004C2D45">
            <w:pPr>
              <w:pStyle w:val="MsgTableBody"/>
              <w:rPr>
                <w:noProof/>
              </w:rPr>
            </w:pPr>
            <w:r>
              <w:rPr>
                <w:noProof/>
              </w:rPr>
              <w:t xml:space="preserve">  </w:t>
            </w:r>
            <w:r w:rsidR="000356BE">
              <w:rPr>
                <w:noProof/>
              </w:rPr>
              <w:t xml:space="preserve"> </w:t>
            </w:r>
            <w:r>
              <w:rPr>
                <w:noProof/>
              </w:rPr>
              <w:t xml:space="preserve">     OBX</w:t>
            </w:r>
          </w:p>
        </w:tc>
        <w:tc>
          <w:tcPr>
            <w:tcW w:w="4321" w:type="dxa"/>
            <w:tcBorders>
              <w:top w:val="dotted" w:sz="4" w:space="0" w:color="auto"/>
              <w:left w:val="nil"/>
              <w:bottom w:val="dotted" w:sz="4" w:space="0" w:color="auto"/>
              <w:right w:val="nil"/>
            </w:tcBorders>
            <w:shd w:val="clear" w:color="auto" w:fill="FFFFFF"/>
            <w:tcPrChange w:id="764" w:author="Amit Popat" w:date="2022-07-11T10:41:00Z">
              <w:tcPr>
                <w:tcW w:w="4320" w:type="dxa"/>
                <w:tcBorders>
                  <w:top w:val="dotted" w:sz="4" w:space="0" w:color="auto"/>
                  <w:left w:val="nil"/>
                  <w:bottom w:val="dotted" w:sz="4" w:space="0" w:color="auto"/>
                  <w:right w:val="nil"/>
                </w:tcBorders>
                <w:shd w:val="clear" w:color="auto" w:fill="FFFFFF"/>
              </w:tcPr>
            </w:tcPrChange>
          </w:tcPr>
          <w:p w14:paraId="1EAD24CA"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765" w:author="Amit Popat" w:date="2022-07-11T10:41:00Z">
              <w:tcPr>
                <w:tcW w:w="864" w:type="dxa"/>
                <w:tcBorders>
                  <w:top w:val="dotted" w:sz="4" w:space="0" w:color="auto"/>
                  <w:left w:val="nil"/>
                  <w:bottom w:val="dotted" w:sz="4" w:space="0" w:color="auto"/>
                  <w:right w:val="nil"/>
                </w:tcBorders>
                <w:shd w:val="clear" w:color="auto" w:fill="FFFFFF"/>
              </w:tcPr>
            </w:tcPrChange>
          </w:tcPr>
          <w:p w14:paraId="73691D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66" w:author="Amit Popat" w:date="2022-07-11T10:41:00Z">
              <w:tcPr>
                <w:tcW w:w="1008" w:type="dxa"/>
                <w:tcBorders>
                  <w:top w:val="dotted" w:sz="4" w:space="0" w:color="auto"/>
                  <w:left w:val="nil"/>
                  <w:bottom w:val="dotted" w:sz="4" w:space="0" w:color="auto"/>
                  <w:right w:val="nil"/>
                </w:tcBorders>
                <w:shd w:val="clear" w:color="auto" w:fill="FFFFFF"/>
              </w:tcPr>
            </w:tcPrChange>
          </w:tcPr>
          <w:p w14:paraId="22A308A0" w14:textId="77777777" w:rsidR="004C2D45" w:rsidRDefault="004C2D45">
            <w:pPr>
              <w:pStyle w:val="MsgTableBody"/>
              <w:jc w:val="center"/>
              <w:rPr>
                <w:noProof/>
                <w:lang w:val="fr-FR"/>
              </w:rPr>
            </w:pPr>
            <w:r>
              <w:rPr>
                <w:noProof/>
                <w:lang w:val="fr-FR"/>
              </w:rPr>
              <w:t>7</w:t>
            </w:r>
          </w:p>
        </w:tc>
      </w:tr>
      <w:tr w:rsidR="004C2D45" w:rsidRPr="004C2D45" w14:paraId="13533DCE" w14:textId="77777777" w:rsidTr="00E56816">
        <w:trPr>
          <w:jc w:val="center"/>
          <w:trPrChange w:id="76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68" w:author="Amit Popat" w:date="2022-07-11T10:41:00Z">
              <w:tcPr>
                <w:tcW w:w="2880" w:type="dxa"/>
                <w:tcBorders>
                  <w:top w:val="dotted" w:sz="4" w:space="0" w:color="auto"/>
                  <w:left w:val="nil"/>
                  <w:bottom w:val="dotted" w:sz="4" w:space="0" w:color="auto"/>
                  <w:right w:val="nil"/>
                </w:tcBorders>
                <w:shd w:val="clear" w:color="auto" w:fill="FFFFFF"/>
              </w:tcPr>
            </w:tcPrChange>
          </w:tcPr>
          <w:p w14:paraId="7566490E" w14:textId="77777777" w:rsidR="004C2D45" w:rsidRDefault="004C2D45">
            <w:pPr>
              <w:pStyle w:val="MsgTableBody"/>
              <w:rPr>
                <w:noProof/>
              </w:rPr>
            </w:pPr>
            <w:r>
              <w:rPr>
                <w:noProof/>
              </w:rPr>
              <w:t xml:space="preserve"> </w:t>
            </w:r>
            <w:r w:rsidR="000356BE">
              <w:rPr>
                <w:noProof/>
              </w:rPr>
              <w:t xml:space="preserve"> </w:t>
            </w:r>
            <w:r>
              <w:rPr>
                <w:noProof/>
              </w:rPr>
              <w:t xml:space="preserve">      [{PRT}]</w:t>
            </w:r>
          </w:p>
        </w:tc>
        <w:tc>
          <w:tcPr>
            <w:tcW w:w="4321" w:type="dxa"/>
            <w:tcBorders>
              <w:top w:val="dotted" w:sz="4" w:space="0" w:color="auto"/>
              <w:left w:val="nil"/>
              <w:bottom w:val="dotted" w:sz="4" w:space="0" w:color="auto"/>
              <w:right w:val="nil"/>
            </w:tcBorders>
            <w:shd w:val="clear" w:color="auto" w:fill="FFFFFF"/>
            <w:tcPrChange w:id="769" w:author="Amit Popat" w:date="2022-07-11T10:41:00Z">
              <w:tcPr>
                <w:tcW w:w="4320" w:type="dxa"/>
                <w:tcBorders>
                  <w:top w:val="dotted" w:sz="4" w:space="0" w:color="auto"/>
                  <w:left w:val="nil"/>
                  <w:bottom w:val="dotted" w:sz="4" w:space="0" w:color="auto"/>
                  <w:right w:val="nil"/>
                </w:tcBorders>
                <w:shd w:val="clear" w:color="auto" w:fill="FFFFFF"/>
              </w:tcPr>
            </w:tcPrChange>
          </w:tcPr>
          <w:p w14:paraId="700D98BE"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770" w:author="Amit Popat" w:date="2022-07-11T10:41:00Z">
              <w:tcPr>
                <w:tcW w:w="864" w:type="dxa"/>
                <w:tcBorders>
                  <w:top w:val="dotted" w:sz="4" w:space="0" w:color="auto"/>
                  <w:left w:val="nil"/>
                  <w:bottom w:val="dotted" w:sz="4" w:space="0" w:color="auto"/>
                  <w:right w:val="nil"/>
                </w:tcBorders>
                <w:shd w:val="clear" w:color="auto" w:fill="FFFFFF"/>
              </w:tcPr>
            </w:tcPrChange>
          </w:tcPr>
          <w:p w14:paraId="54A998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71" w:author="Amit Popat" w:date="2022-07-11T10:41:00Z">
              <w:tcPr>
                <w:tcW w:w="1008" w:type="dxa"/>
                <w:tcBorders>
                  <w:top w:val="dotted" w:sz="4" w:space="0" w:color="auto"/>
                  <w:left w:val="nil"/>
                  <w:bottom w:val="dotted" w:sz="4" w:space="0" w:color="auto"/>
                  <w:right w:val="nil"/>
                </w:tcBorders>
                <w:shd w:val="clear" w:color="auto" w:fill="FFFFFF"/>
              </w:tcPr>
            </w:tcPrChange>
          </w:tcPr>
          <w:p w14:paraId="0940BB04" w14:textId="77777777" w:rsidR="004C2D45" w:rsidRDefault="004C2D45">
            <w:pPr>
              <w:pStyle w:val="MsgTableBody"/>
              <w:jc w:val="center"/>
              <w:rPr>
                <w:noProof/>
                <w:lang w:val="fr-FR"/>
              </w:rPr>
            </w:pPr>
          </w:p>
        </w:tc>
      </w:tr>
      <w:tr w:rsidR="004C2D45" w:rsidRPr="004C2D45" w14:paraId="79BA94C8" w14:textId="77777777" w:rsidTr="00E56816">
        <w:trPr>
          <w:jc w:val="center"/>
          <w:trPrChange w:id="77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73" w:author="Amit Popat" w:date="2022-07-11T10:41:00Z">
              <w:tcPr>
                <w:tcW w:w="2880" w:type="dxa"/>
                <w:tcBorders>
                  <w:top w:val="dotted" w:sz="4" w:space="0" w:color="auto"/>
                  <w:left w:val="nil"/>
                  <w:bottom w:val="dotted" w:sz="4" w:space="0" w:color="auto"/>
                  <w:right w:val="nil"/>
                </w:tcBorders>
                <w:shd w:val="clear" w:color="auto" w:fill="FFFFFF"/>
              </w:tcPr>
            </w:tcPrChange>
          </w:tcPr>
          <w:p w14:paraId="7B76C7E5"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774" w:author="Amit Popat" w:date="2022-07-11T10:41:00Z">
              <w:tcPr>
                <w:tcW w:w="4320" w:type="dxa"/>
                <w:tcBorders>
                  <w:top w:val="dotted" w:sz="4" w:space="0" w:color="auto"/>
                  <w:left w:val="nil"/>
                  <w:bottom w:val="dotted" w:sz="4" w:space="0" w:color="auto"/>
                  <w:right w:val="nil"/>
                </w:tcBorders>
                <w:shd w:val="clear" w:color="auto" w:fill="FFFFFF"/>
              </w:tcPr>
            </w:tcPrChange>
          </w:tcPr>
          <w:p w14:paraId="16DFA80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Change w:id="775" w:author="Amit Popat" w:date="2022-07-11T10:41:00Z">
              <w:tcPr>
                <w:tcW w:w="864" w:type="dxa"/>
                <w:tcBorders>
                  <w:top w:val="dotted" w:sz="4" w:space="0" w:color="auto"/>
                  <w:left w:val="nil"/>
                  <w:bottom w:val="dotted" w:sz="4" w:space="0" w:color="auto"/>
                  <w:right w:val="nil"/>
                </w:tcBorders>
                <w:shd w:val="clear" w:color="auto" w:fill="FFFFFF"/>
              </w:tcPr>
            </w:tcPrChange>
          </w:tcPr>
          <w:p w14:paraId="1D3D2C7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76" w:author="Amit Popat" w:date="2022-07-11T10:41:00Z">
              <w:tcPr>
                <w:tcW w:w="1008" w:type="dxa"/>
                <w:tcBorders>
                  <w:top w:val="dotted" w:sz="4" w:space="0" w:color="auto"/>
                  <w:left w:val="nil"/>
                  <w:bottom w:val="dotted" w:sz="4" w:space="0" w:color="auto"/>
                  <w:right w:val="nil"/>
                </w:tcBorders>
                <w:shd w:val="clear" w:color="auto" w:fill="FFFFFF"/>
              </w:tcPr>
            </w:tcPrChange>
          </w:tcPr>
          <w:p w14:paraId="4EDFC5F8" w14:textId="77777777" w:rsidR="004C2D45" w:rsidRDefault="004C2D45">
            <w:pPr>
              <w:pStyle w:val="MsgTableBody"/>
              <w:jc w:val="center"/>
              <w:rPr>
                <w:noProof/>
              </w:rPr>
            </w:pPr>
            <w:r>
              <w:rPr>
                <w:noProof/>
              </w:rPr>
              <w:t>2</w:t>
            </w:r>
          </w:p>
        </w:tc>
      </w:tr>
      <w:tr w:rsidR="004C2D45" w:rsidRPr="004C2D45" w14:paraId="6D1CD473" w14:textId="77777777" w:rsidTr="00E56816">
        <w:trPr>
          <w:jc w:val="center"/>
          <w:trPrChange w:id="77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78" w:author="Amit Popat" w:date="2022-07-11T10:41:00Z">
              <w:tcPr>
                <w:tcW w:w="2880" w:type="dxa"/>
                <w:tcBorders>
                  <w:top w:val="dotted" w:sz="4" w:space="0" w:color="auto"/>
                  <w:left w:val="nil"/>
                  <w:bottom w:val="dotted" w:sz="4" w:space="0" w:color="auto"/>
                  <w:right w:val="nil"/>
                </w:tcBorders>
                <w:shd w:val="clear" w:color="auto" w:fill="FFFFFF"/>
              </w:tcPr>
            </w:tcPrChange>
          </w:tcPr>
          <w:p w14:paraId="05EAA6C2"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779" w:author="Amit Popat" w:date="2022-07-11T10:41:00Z">
              <w:tcPr>
                <w:tcW w:w="4320" w:type="dxa"/>
                <w:tcBorders>
                  <w:top w:val="dotted" w:sz="4" w:space="0" w:color="auto"/>
                  <w:left w:val="nil"/>
                  <w:bottom w:val="dotted" w:sz="4" w:space="0" w:color="auto"/>
                  <w:right w:val="nil"/>
                </w:tcBorders>
                <w:shd w:val="clear" w:color="auto" w:fill="FFFFFF"/>
              </w:tcPr>
            </w:tcPrChange>
          </w:tcPr>
          <w:p w14:paraId="160C1BBF"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780" w:author="Amit Popat" w:date="2022-07-11T10:41:00Z">
              <w:tcPr>
                <w:tcW w:w="864" w:type="dxa"/>
                <w:tcBorders>
                  <w:top w:val="dotted" w:sz="4" w:space="0" w:color="auto"/>
                  <w:left w:val="nil"/>
                  <w:bottom w:val="dotted" w:sz="4" w:space="0" w:color="auto"/>
                  <w:right w:val="nil"/>
                </w:tcBorders>
                <w:shd w:val="clear" w:color="auto" w:fill="FFFFFF"/>
              </w:tcPr>
            </w:tcPrChange>
          </w:tcPr>
          <w:p w14:paraId="69913BD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81" w:author="Amit Popat" w:date="2022-07-11T10:41:00Z">
              <w:tcPr>
                <w:tcW w:w="1008" w:type="dxa"/>
                <w:tcBorders>
                  <w:top w:val="dotted" w:sz="4" w:space="0" w:color="auto"/>
                  <w:left w:val="nil"/>
                  <w:bottom w:val="dotted" w:sz="4" w:space="0" w:color="auto"/>
                  <w:right w:val="nil"/>
                </w:tcBorders>
                <w:shd w:val="clear" w:color="auto" w:fill="FFFFFF"/>
              </w:tcPr>
            </w:tcPrChange>
          </w:tcPr>
          <w:p w14:paraId="03B26016" w14:textId="77777777" w:rsidR="004C2D45" w:rsidRDefault="004C2D45">
            <w:pPr>
              <w:pStyle w:val="MsgTableBody"/>
              <w:jc w:val="center"/>
              <w:rPr>
                <w:noProof/>
              </w:rPr>
            </w:pPr>
            <w:r>
              <w:rPr>
                <w:noProof/>
              </w:rPr>
              <w:t>12</w:t>
            </w:r>
          </w:p>
        </w:tc>
      </w:tr>
      <w:tr w:rsidR="004C2D45" w:rsidRPr="004C2D45" w14:paraId="6156DC21" w14:textId="77777777" w:rsidTr="00E56816">
        <w:trPr>
          <w:jc w:val="center"/>
          <w:trPrChange w:id="78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83" w:author="Amit Popat" w:date="2022-07-11T10:41:00Z">
              <w:tcPr>
                <w:tcW w:w="2880" w:type="dxa"/>
                <w:tcBorders>
                  <w:top w:val="dotted" w:sz="4" w:space="0" w:color="auto"/>
                  <w:left w:val="nil"/>
                  <w:bottom w:val="dotted" w:sz="4" w:space="0" w:color="auto"/>
                  <w:right w:val="nil"/>
                </w:tcBorders>
                <w:shd w:val="clear" w:color="auto" w:fill="FFFFFF"/>
              </w:tcPr>
            </w:tcPrChange>
          </w:tcPr>
          <w:p w14:paraId="060F4348" w14:textId="77777777" w:rsidR="004C2D45" w:rsidRDefault="004C2D45">
            <w:pPr>
              <w:pStyle w:val="MsgTableBody"/>
              <w:rPr>
                <w:noProof/>
              </w:rPr>
            </w:pPr>
            <w:r>
              <w:rPr>
                <w:noProof/>
              </w:rPr>
              <w:t xml:space="preserve">  </w:t>
            </w:r>
            <w:r w:rsidR="000356BE">
              <w:rPr>
                <w:noProof/>
              </w:rPr>
              <w:t xml:space="preserve">  </w:t>
            </w:r>
            <w:r>
              <w:rPr>
                <w:noProof/>
              </w:rPr>
              <w:t xml:space="preserve">  }]</w:t>
            </w:r>
          </w:p>
        </w:tc>
        <w:tc>
          <w:tcPr>
            <w:tcW w:w="4321" w:type="dxa"/>
            <w:tcBorders>
              <w:top w:val="dotted" w:sz="4" w:space="0" w:color="auto"/>
              <w:left w:val="nil"/>
              <w:bottom w:val="dotted" w:sz="4" w:space="0" w:color="auto"/>
              <w:right w:val="nil"/>
            </w:tcBorders>
            <w:shd w:val="clear" w:color="auto" w:fill="FFFFFF"/>
            <w:tcPrChange w:id="784" w:author="Amit Popat" w:date="2022-07-11T10:41:00Z">
              <w:tcPr>
                <w:tcW w:w="4320" w:type="dxa"/>
                <w:tcBorders>
                  <w:top w:val="dotted" w:sz="4" w:space="0" w:color="auto"/>
                  <w:left w:val="nil"/>
                  <w:bottom w:val="dotted" w:sz="4" w:space="0" w:color="auto"/>
                  <w:right w:val="nil"/>
                </w:tcBorders>
                <w:shd w:val="clear" w:color="auto" w:fill="FFFFFF"/>
              </w:tcPr>
            </w:tcPrChange>
          </w:tcPr>
          <w:p w14:paraId="1294CC3E"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785" w:author="Amit Popat" w:date="2022-07-11T10:41:00Z">
              <w:tcPr>
                <w:tcW w:w="864" w:type="dxa"/>
                <w:tcBorders>
                  <w:top w:val="dotted" w:sz="4" w:space="0" w:color="auto"/>
                  <w:left w:val="nil"/>
                  <w:bottom w:val="dotted" w:sz="4" w:space="0" w:color="auto"/>
                  <w:right w:val="nil"/>
                </w:tcBorders>
                <w:shd w:val="clear" w:color="auto" w:fill="FFFFFF"/>
              </w:tcPr>
            </w:tcPrChange>
          </w:tcPr>
          <w:p w14:paraId="716C2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86" w:author="Amit Popat" w:date="2022-07-11T10:41:00Z">
              <w:tcPr>
                <w:tcW w:w="1008" w:type="dxa"/>
                <w:tcBorders>
                  <w:top w:val="dotted" w:sz="4" w:space="0" w:color="auto"/>
                  <w:left w:val="nil"/>
                  <w:bottom w:val="dotted" w:sz="4" w:space="0" w:color="auto"/>
                  <w:right w:val="nil"/>
                </w:tcBorders>
                <w:shd w:val="clear" w:color="auto" w:fill="FFFFFF"/>
              </w:tcPr>
            </w:tcPrChange>
          </w:tcPr>
          <w:p w14:paraId="5DBAC650" w14:textId="77777777" w:rsidR="004C2D45" w:rsidRDefault="004C2D45">
            <w:pPr>
              <w:pStyle w:val="MsgTableBody"/>
              <w:jc w:val="center"/>
              <w:rPr>
                <w:noProof/>
              </w:rPr>
            </w:pPr>
          </w:p>
        </w:tc>
      </w:tr>
      <w:tr w:rsidR="004C2D45" w:rsidRPr="004C2D45" w14:paraId="5B20E7DB" w14:textId="77777777" w:rsidTr="00E56816">
        <w:trPr>
          <w:jc w:val="center"/>
          <w:trPrChange w:id="78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88" w:author="Amit Popat" w:date="2022-07-11T10:41:00Z">
              <w:tcPr>
                <w:tcW w:w="2880" w:type="dxa"/>
                <w:tcBorders>
                  <w:top w:val="dotted" w:sz="4" w:space="0" w:color="auto"/>
                  <w:left w:val="nil"/>
                  <w:bottom w:val="dotted" w:sz="4" w:space="0" w:color="auto"/>
                  <w:right w:val="nil"/>
                </w:tcBorders>
                <w:shd w:val="clear" w:color="auto" w:fill="FFFFFF"/>
              </w:tcPr>
            </w:tcPrChange>
          </w:tcPr>
          <w:p w14:paraId="5C47BB7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89" w:author="Amit Popat" w:date="2022-07-11T10:41:00Z">
              <w:tcPr>
                <w:tcW w:w="4320" w:type="dxa"/>
                <w:tcBorders>
                  <w:top w:val="dotted" w:sz="4" w:space="0" w:color="auto"/>
                  <w:left w:val="nil"/>
                  <w:bottom w:val="dotted" w:sz="4" w:space="0" w:color="auto"/>
                  <w:right w:val="nil"/>
                </w:tcBorders>
                <w:shd w:val="clear" w:color="auto" w:fill="FFFFFF"/>
              </w:tcPr>
            </w:tcPrChange>
          </w:tcPr>
          <w:p w14:paraId="46F0EB5A"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790" w:author="Amit Popat" w:date="2022-07-11T10:41:00Z">
              <w:tcPr>
                <w:tcW w:w="864" w:type="dxa"/>
                <w:tcBorders>
                  <w:top w:val="dotted" w:sz="4" w:space="0" w:color="auto"/>
                  <w:left w:val="nil"/>
                  <w:bottom w:val="dotted" w:sz="4" w:space="0" w:color="auto"/>
                  <w:right w:val="nil"/>
                </w:tcBorders>
                <w:shd w:val="clear" w:color="auto" w:fill="FFFFFF"/>
              </w:tcPr>
            </w:tcPrChange>
          </w:tcPr>
          <w:p w14:paraId="2381AA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91" w:author="Amit Popat" w:date="2022-07-11T10:41:00Z">
              <w:tcPr>
                <w:tcW w:w="1008" w:type="dxa"/>
                <w:tcBorders>
                  <w:top w:val="dotted" w:sz="4" w:space="0" w:color="auto"/>
                  <w:left w:val="nil"/>
                  <w:bottom w:val="dotted" w:sz="4" w:space="0" w:color="auto"/>
                  <w:right w:val="nil"/>
                </w:tcBorders>
                <w:shd w:val="clear" w:color="auto" w:fill="FFFFFF"/>
              </w:tcPr>
            </w:tcPrChange>
          </w:tcPr>
          <w:p w14:paraId="4088CCAD" w14:textId="77777777" w:rsidR="004C2D45" w:rsidRDefault="004C2D45">
            <w:pPr>
              <w:pStyle w:val="MsgTableBody"/>
              <w:jc w:val="center"/>
              <w:rPr>
                <w:noProof/>
              </w:rPr>
            </w:pPr>
          </w:p>
        </w:tc>
      </w:tr>
      <w:tr w:rsidR="004C2D45" w:rsidRPr="004C2D45" w14:paraId="2879FA5C" w14:textId="77777777" w:rsidTr="00E56816">
        <w:trPr>
          <w:jc w:val="center"/>
          <w:trPrChange w:id="79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93" w:author="Amit Popat" w:date="2022-07-11T10:41:00Z">
              <w:tcPr>
                <w:tcW w:w="2880" w:type="dxa"/>
                <w:tcBorders>
                  <w:top w:val="dotted" w:sz="4" w:space="0" w:color="auto"/>
                  <w:left w:val="nil"/>
                  <w:bottom w:val="dotted" w:sz="4" w:space="0" w:color="auto"/>
                  <w:right w:val="nil"/>
                </w:tcBorders>
                <w:shd w:val="clear" w:color="auto" w:fill="FFFFFF"/>
              </w:tcPr>
            </w:tcPrChange>
          </w:tcPr>
          <w:p w14:paraId="186BA2B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94" w:author="Amit Popat" w:date="2022-07-11T10:41:00Z">
              <w:tcPr>
                <w:tcW w:w="4320" w:type="dxa"/>
                <w:tcBorders>
                  <w:top w:val="dotted" w:sz="4" w:space="0" w:color="auto"/>
                  <w:left w:val="nil"/>
                  <w:bottom w:val="dotted" w:sz="4" w:space="0" w:color="auto"/>
                  <w:right w:val="nil"/>
                </w:tcBorders>
                <w:shd w:val="clear" w:color="auto" w:fill="FFFFFF"/>
              </w:tcPr>
            </w:tcPrChange>
          </w:tcPr>
          <w:p w14:paraId="744D0384"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795" w:author="Amit Popat" w:date="2022-07-11T10:41:00Z">
              <w:tcPr>
                <w:tcW w:w="864" w:type="dxa"/>
                <w:tcBorders>
                  <w:top w:val="dotted" w:sz="4" w:space="0" w:color="auto"/>
                  <w:left w:val="nil"/>
                  <w:bottom w:val="dotted" w:sz="4" w:space="0" w:color="auto"/>
                  <w:right w:val="nil"/>
                </w:tcBorders>
                <w:shd w:val="clear" w:color="auto" w:fill="FFFFFF"/>
              </w:tcPr>
            </w:tcPrChange>
          </w:tcPr>
          <w:p w14:paraId="498CC70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96" w:author="Amit Popat" w:date="2022-07-11T10:41:00Z">
              <w:tcPr>
                <w:tcW w:w="1008" w:type="dxa"/>
                <w:tcBorders>
                  <w:top w:val="dotted" w:sz="4" w:space="0" w:color="auto"/>
                  <w:left w:val="nil"/>
                  <w:bottom w:val="dotted" w:sz="4" w:space="0" w:color="auto"/>
                  <w:right w:val="nil"/>
                </w:tcBorders>
                <w:shd w:val="clear" w:color="auto" w:fill="FFFFFF"/>
              </w:tcPr>
            </w:tcPrChange>
          </w:tcPr>
          <w:p w14:paraId="38BC3CEC" w14:textId="77777777" w:rsidR="004C2D45" w:rsidRDefault="004C2D45">
            <w:pPr>
              <w:pStyle w:val="MsgTableBody"/>
              <w:jc w:val="center"/>
              <w:rPr>
                <w:noProof/>
              </w:rPr>
            </w:pPr>
          </w:p>
        </w:tc>
      </w:tr>
      <w:tr w:rsidR="004C2D45" w:rsidRPr="004C2D45" w14:paraId="68B9129A" w14:textId="77777777" w:rsidTr="00E56816">
        <w:trPr>
          <w:jc w:val="center"/>
          <w:trPrChange w:id="797" w:author="Amit Popat" w:date="2022-07-11T10:41:00Z">
            <w:trPr>
              <w:jc w:val="center"/>
            </w:trPr>
          </w:trPrChange>
        </w:trPr>
        <w:tc>
          <w:tcPr>
            <w:tcW w:w="2882" w:type="dxa"/>
            <w:tcBorders>
              <w:top w:val="dotted" w:sz="4" w:space="0" w:color="auto"/>
              <w:left w:val="nil"/>
              <w:bottom w:val="single" w:sz="2" w:space="0" w:color="auto"/>
              <w:right w:val="nil"/>
            </w:tcBorders>
            <w:shd w:val="clear" w:color="auto" w:fill="FFFFFF"/>
            <w:tcPrChange w:id="798" w:author="Amit Popat" w:date="2022-07-11T10:41:00Z">
              <w:tcPr>
                <w:tcW w:w="2880" w:type="dxa"/>
                <w:tcBorders>
                  <w:top w:val="dotted" w:sz="4" w:space="0" w:color="auto"/>
                  <w:left w:val="nil"/>
                  <w:bottom w:val="single" w:sz="2" w:space="0" w:color="auto"/>
                  <w:right w:val="nil"/>
                </w:tcBorders>
                <w:shd w:val="clear" w:color="auto" w:fill="FFFFFF"/>
              </w:tcPr>
            </w:tcPrChange>
          </w:tcPr>
          <w:p w14:paraId="6A865FFB"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799" w:author="Amit Popat" w:date="2022-07-11T10:41:00Z">
              <w:tcPr>
                <w:tcW w:w="4320" w:type="dxa"/>
                <w:tcBorders>
                  <w:top w:val="dotted" w:sz="4" w:space="0" w:color="auto"/>
                  <w:left w:val="nil"/>
                  <w:bottom w:val="single" w:sz="2" w:space="0" w:color="auto"/>
                  <w:right w:val="nil"/>
                </w:tcBorders>
                <w:shd w:val="clear" w:color="auto" w:fill="FFFFFF"/>
              </w:tcPr>
            </w:tcPrChange>
          </w:tcPr>
          <w:p w14:paraId="401D01BE" w14:textId="77777777" w:rsidR="004C2D45" w:rsidRDefault="004C2D45">
            <w:pPr>
              <w:pStyle w:val="MsgTableBody"/>
              <w:rPr>
                <w:noProof/>
              </w:rPr>
            </w:pPr>
            <w:r>
              <w:rPr>
                <w:noProof/>
              </w:rPr>
              <w:t>--- PROBLEM end</w:t>
            </w:r>
          </w:p>
        </w:tc>
        <w:tc>
          <w:tcPr>
            <w:tcW w:w="864" w:type="dxa"/>
            <w:tcBorders>
              <w:top w:val="dotted" w:sz="4" w:space="0" w:color="auto"/>
              <w:left w:val="nil"/>
              <w:bottom w:val="single" w:sz="2" w:space="0" w:color="auto"/>
              <w:right w:val="nil"/>
            </w:tcBorders>
            <w:shd w:val="clear" w:color="auto" w:fill="FFFFFF"/>
            <w:tcPrChange w:id="800" w:author="Amit Popat" w:date="2022-07-11T10:41:00Z">
              <w:tcPr>
                <w:tcW w:w="864" w:type="dxa"/>
                <w:tcBorders>
                  <w:top w:val="dotted" w:sz="4" w:space="0" w:color="auto"/>
                  <w:left w:val="nil"/>
                  <w:bottom w:val="single" w:sz="2" w:space="0" w:color="auto"/>
                  <w:right w:val="nil"/>
                </w:tcBorders>
                <w:shd w:val="clear" w:color="auto" w:fill="FFFFFF"/>
              </w:tcPr>
            </w:tcPrChange>
          </w:tcPr>
          <w:p w14:paraId="33D89C88"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801" w:author="Amit Popat" w:date="2022-07-11T10:41:00Z">
              <w:tcPr>
                <w:tcW w:w="1008" w:type="dxa"/>
                <w:tcBorders>
                  <w:top w:val="dotted" w:sz="4" w:space="0" w:color="auto"/>
                  <w:left w:val="nil"/>
                  <w:bottom w:val="single" w:sz="2" w:space="0" w:color="auto"/>
                  <w:right w:val="nil"/>
                </w:tcBorders>
                <w:shd w:val="clear" w:color="auto" w:fill="FFFFFF"/>
              </w:tcPr>
            </w:tcPrChange>
          </w:tcPr>
          <w:p w14:paraId="17F9E453" w14:textId="77777777" w:rsidR="004C2D45" w:rsidRDefault="004C2D45">
            <w:pPr>
              <w:pStyle w:val="MsgTableBody"/>
              <w:jc w:val="center"/>
              <w:rPr>
                <w:noProof/>
              </w:rPr>
            </w:pPr>
          </w:p>
        </w:tc>
      </w:tr>
    </w:tbl>
    <w:p w14:paraId="1F0B7E9B"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18400B07" w14:textId="77777777" w:rsidTr="00B86105">
        <w:tc>
          <w:tcPr>
            <w:tcW w:w="9576" w:type="dxa"/>
            <w:gridSpan w:val="6"/>
          </w:tcPr>
          <w:p w14:paraId="02B5EC8A" w14:textId="73F14C07" w:rsidR="00B86105" w:rsidRPr="006D6BB6" w:rsidRDefault="00B86105" w:rsidP="00203776">
            <w:pPr>
              <w:pStyle w:val="ACK-ChoreographyHeader"/>
            </w:pPr>
            <w:r>
              <w:t>Acknowledgement Choreography</w:t>
            </w:r>
          </w:p>
        </w:tc>
      </w:tr>
      <w:tr w:rsidR="00B86105" w:rsidRPr="006D6BB6" w14:paraId="7D17353C" w14:textId="77777777" w:rsidTr="00B86105">
        <w:tc>
          <w:tcPr>
            <w:tcW w:w="9576" w:type="dxa"/>
            <w:gridSpan w:val="6"/>
          </w:tcPr>
          <w:p w14:paraId="62554A7B" w14:textId="3A0C921D" w:rsidR="00B86105" w:rsidRDefault="00B86105" w:rsidP="00B86105">
            <w:pPr>
              <w:pStyle w:val="ACK-ChoreographyHeader"/>
            </w:pPr>
            <w:r>
              <w:rPr>
                <w:noProof/>
                <w:lang w:val="fr-FR"/>
              </w:rPr>
              <w:t>PPR^PC1-PC3^PPR_PC1</w:t>
            </w:r>
          </w:p>
        </w:tc>
      </w:tr>
      <w:tr w:rsidR="009339B6" w:rsidRPr="006D6BB6" w14:paraId="36E93E93" w14:textId="77777777" w:rsidTr="00B86105">
        <w:tc>
          <w:tcPr>
            <w:tcW w:w="1458" w:type="dxa"/>
          </w:tcPr>
          <w:p w14:paraId="2C43A2BE" w14:textId="77777777" w:rsidR="009339B6" w:rsidRPr="006D6BB6" w:rsidRDefault="009339B6" w:rsidP="00C47F52">
            <w:pPr>
              <w:pStyle w:val="ACK-ChoreographyBody"/>
            </w:pPr>
            <w:r w:rsidRPr="006D6BB6">
              <w:t>Field name</w:t>
            </w:r>
          </w:p>
        </w:tc>
        <w:tc>
          <w:tcPr>
            <w:tcW w:w="2217" w:type="dxa"/>
          </w:tcPr>
          <w:p w14:paraId="39C71CFA" w14:textId="77777777" w:rsidR="009339B6" w:rsidRPr="006D6BB6" w:rsidRDefault="009339B6" w:rsidP="00C47F52">
            <w:pPr>
              <w:pStyle w:val="ACK-ChoreographyBody"/>
            </w:pPr>
            <w:r w:rsidRPr="006D6BB6">
              <w:t>Field Value: Original mode</w:t>
            </w:r>
          </w:p>
        </w:tc>
        <w:tc>
          <w:tcPr>
            <w:tcW w:w="5901" w:type="dxa"/>
            <w:gridSpan w:val="4"/>
          </w:tcPr>
          <w:p w14:paraId="26AF8760" w14:textId="77777777" w:rsidR="009339B6" w:rsidRPr="006D6BB6" w:rsidRDefault="009339B6" w:rsidP="00C47F52">
            <w:pPr>
              <w:pStyle w:val="ACK-ChoreographyBody"/>
            </w:pPr>
            <w:r w:rsidRPr="006D6BB6">
              <w:t>Field value: Enhanced mode</w:t>
            </w:r>
          </w:p>
        </w:tc>
      </w:tr>
      <w:tr w:rsidR="009339B6" w:rsidRPr="006D6BB6" w14:paraId="3D3C1FCD" w14:textId="77777777" w:rsidTr="00B86105">
        <w:tc>
          <w:tcPr>
            <w:tcW w:w="1458" w:type="dxa"/>
          </w:tcPr>
          <w:p w14:paraId="2D1258EE" w14:textId="77777777" w:rsidR="009339B6" w:rsidRPr="006D6BB6" w:rsidRDefault="009339B6" w:rsidP="00C47F52">
            <w:pPr>
              <w:pStyle w:val="ACK-ChoreographyBody"/>
            </w:pPr>
            <w:r>
              <w:t>MSH-</w:t>
            </w:r>
            <w:r w:rsidRPr="006D6BB6">
              <w:t>15</w:t>
            </w:r>
          </w:p>
        </w:tc>
        <w:tc>
          <w:tcPr>
            <w:tcW w:w="2217" w:type="dxa"/>
          </w:tcPr>
          <w:p w14:paraId="33EA7FE6" w14:textId="77777777" w:rsidR="009339B6" w:rsidRPr="006D6BB6" w:rsidRDefault="009339B6" w:rsidP="00C47F52">
            <w:pPr>
              <w:pStyle w:val="ACK-ChoreographyBody"/>
            </w:pPr>
            <w:r w:rsidRPr="006D6BB6">
              <w:t>Blank</w:t>
            </w:r>
          </w:p>
        </w:tc>
        <w:tc>
          <w:tcPr>
            <w:tcW w:w="567" w:type="dxa"/>
          </w:tcPr>
          <w:p w14:paraId="46396170" w14:textId="77777777" w:rsidR="009339B6" w:rsidRPr="006D6BB6" w:rsidRDefault="009339B6" w:rsidP="00C47F52">
            <w:pPr>
              <w:pStyle w:val="ACK-ChoreographyBody"/>
            </w:pPr>
            <w:r w:rsidRPr="006D6BB6">
              <w:t>NE</w:t>
            </w:r>
          </w:p>
        </w:tc>
        <w:tc>
          <w:tcPr>
            <w:tcW w:w="1843" w:type="dxa"/>
          </w:tcPr>
          <w:p w14:paraId="225BD916" w14:textId="77777777" w:rsidR="009339B6" w:rsidRPr="006D6BB6" w:rsidRDefault="009339B6" w:rsidP="00C47F52">
            <w:pPr>
              <w:pStyle w:val="ACK-ChoreographyBody"/>
            </w:pPr>
            <w:r w:rsidRPr="006D6BB6">
              <w:t>AL, SU, ER</w:t>
            </w:r>
          </w:p>
        </w:tc>
        <w:tc>
          <w:tcPr>
            <w:tcW w:w="1417" w:type="dxa"/>
          </w:tcPr>
          <w:p w14:paraId="38A3DAD6" w14:textId="77777777" w:rsidR="009339B6" w:rsidRPr="006D6BB6" w:rsidRDefault="009339B6" w:rsidP="00C47F52">
            <w:pPr>
              <w:pStyle w:val="ACK-ChoreographyBody"/>
            </w:pPr>
            <w:r w:rsidRPr="006D6BB6">
              <w:t>NE</w:t>
            </w:r>
          </w:p>
        </w:tc>
        <w:tc>
          <w:tcPr>
            <w:tcW w:w="2074" w:type="dxa"/>
          </w:tcPr>
          <w:p w14:paraId="010F2647" w14:textId="77777777" w:rsidR="009339B6" w:rsidRPr="006D6BB6" w:rsidRDefault="009339B6" w:rsidP="00C47F52">
            <w:pPr>
              <w:pStyle w:val="ACK-ChoreographyBody"/>
            </w:pPr>
            <w:r w:rsidRPr="006D6BB6">
              <w:t>AL, SU, ER</w:t>
            </w:r>
          </w:p>
        </w:tc>
      </w:tr>
      <w:tr w:rsidR="009339B6" w:rsidRPr="006D6BB6" w14:paraId="7C85345D" w14:textId="77777777" w:rsidTr="00B86105">
        <w:tc>
          <w:tcPr>
            <w:tcW w:w="1458" w:type="dxa"/>
          </w:tcPr>
          <w:p w14:paraId="469CC32E" w14:textId="77777777" w:rsidR="009339B6" w:rsidRPr="006D6BB6" w:rsidRDefault="009339B6" w:rsidP="00C47F52">
            <w:pPr>
              <w:pStyle w:val="ACK-ChoreographyBody"/>
            </w:pPr>
            <w:r>
              <w:t>MSH-</w:t>
            </w:r>
            <w:r w:rsidRPr="006D6BB6">
              <w:t>16</w:t>
            </w:r>
          </w:p>
        </w:tc>
        <w:tc>
          <w:tcPr>
            <w:tcW w:w="2217" w:type="dxa"/>
          </w:tcPr>
          <w:p w14:paraId="06F89A80" w14:textId="77777777" w:rsidR="009339B6" w:rsidRPr="006D6BB6" w:rsidRDefault="009339B6" w:rsidP="00C47F52">
            <w:pPr>
              <w:pStyle w:val="ACK-ChoreographyBody"/>
            </w:pPr>
            <w:r w:rsidRPr="006D6BB6">
              <w:t>Blank</w:t>
            </w:r>
          </w:p>
        </w:tc>
        <w:tc>
          <w:tcPr>
            <w:tcW w:w="567" w:type="dxa"/>
          </w:tcPr>
          <w:p w14:paraId="0A4BCB5D" w14:textId="77777777" w:rsidR="009339B6" w:rsidRPr="006D6BB6" w:rsidRDefault="009339B6" w:rsidP="00C47F52">
            <w:pPr>
              <w:pStyle w:val="ACK-ChoreographyBody"/>
            </w:pPr>
            <w:r w:rsidRPr="006D6BB6">
              <w:t>NE</w:t>
            </w:r>
          </w:p>
        </w:tc>
        <w:tc>
          <w:tcPr>
            <w:tcW w:w="1843" w:type="dxa"/>
          </w:tcPr>
          <w:p w14:paraId="18C55E5E" w14:textId="77777777" w:rsidR="009339B6" w:rsidRPr="006D6BB6" w:rsidRDefault="009339B6" w:rsidP="00C47F52">
            <w:pPr>
              <w:pStyle w:val="ACK-ChoreographyBody"/>
            </w:pPr>
            <w:r w:rsidRPr="006D6BB6">
              <w:t>NE</w:t>
            </w:r>
          </w:p>
        </w:tc>
        <w:tc>
          <w:tcPr>
            <w:tcW w:w="1417" w:type="dxa"/>
          </w:tcPr>
          <w:p w14:paraId="66C1FCBC" w14:textId="77777777" w:rsidR="009339B6" w:rsidRPr="006D6BB6" w:rsidRDefault="009339B6" w:rsidP="00C47F52">
            <w:pPr>
              <w:pStyle w:val="ACK-ChoreographyBody"/>
            </w:pPr>
            <w:r w:rsidRPr="006D6BB6">
              <w:t>AL, SU, ER</w:t>
            </w:r>
          </w:p>
        </w:tc>
        <w:tc>
          <w:tcPr>
            <w:tcW w:w="2074" w:type="dxa"/>
          </w:tcPr>
          <w:p w14:paraId="3B09A82A" w14:textId="77777777" w:rsidR="009339B6" w:rsidRPr="006D6BB6" w:rsidRDefault="009339B6" w:rsidP="00C47F52">
            <w:pPr>
              <w:pStyle w:val="ACK-ChoreographyBody"/>
            </w:pPr>
            <w:r w:rsidRPr="006D6BB6">
              <w:t>AL, SU, ER</w:t>
            </w:r>
          </w:p>
        </w:tc>
      </w:tr>
      <w:tr w:rsidR="009339B6" w:rsidRPr="006D6BB6" w14:paraId="709E5FE7" w14:textId="77777777" w:rsidTr="00B86105">
        <w:tc>
          <w:tcPr>
            <w:tcW w:w="1458" w:type="dxa"/>
          </w:tcPr>
          <w:p w14:paraId="1D36BD36" w14:textId="77777777" w:rsidR="009339B6" w:rsidRPr="006D6BB6" w:rsidRDefault="009339B6" w:rsidP="00C47F52">
            <w:pPr>
              <w:pStyle w:val="ACK-ChoreographyBody"/>
            </w:pPr>
            <w:r w:rsidRPr="006D6BB6">
              <w:t>Immediate Ack</w:t>
            </w:r>
          </w:p>
        </w:tc>
        <w:tc>
          <w:tcPr>
            <w:tcW w:w="2217" w:type="dxa"/>
          </w:tcPr>
          <w:p w14:paraId="580589F9" w14:textId="77777777" w:rsidR="009339B6" w:rsidRPr="006D6BB6" w:rsidRDefault="009339B6" w:rsidP="00C47F52">
            <w:pPr>
              <w:pStyle w:val="ACK-ChoreographyBody"/>
            </w:pPr>
            <w:r w:rsidRPr="006D6BB6">
              <w:t>-</w:t>
            </w:r>
          </w:p>
        </w:tc>
        <w:tc>
          <w:tcPr>
            <w:tcW w:w="567" w:type="dxa"/>
          </w:tcPr>
          <w:p w14:paraId="678AE8A0" w14:textId="77777777" w:rsidR="009339B6" w:rsidRPr="006D6BB6" w:rsidRDefault="009339B6" w:rsidP="00C47F52">
            <w:pPr>
              <w:pStyle w:val="ACK-ChoreographyBody"/>
            </w:pPr>
            <w:r w:rsidRPr="006D6BB6">
              <w:t>-</w:t>
            </w:r>
          </w:p>
        </w:tc>
        <w:tc>
          <w:tcPr>
            <w:tcW w:w="1843" w:type="dxa"/>
          </w:tcPr>
          <w:p w14:paraId="570B33CA"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1417" w:type="dxa"/>
          </w:tcPr>
          <w:p w14:paraId="63CEBB46" w14:textId="77777777" w:rsidR="009339B6" w:rsidRPr="006D6BB6" w:rsidRDefault="009339B6" w:rsidP="00C47F52">
            <w:pPr>
              <w:pStyle w:val="ACK-ChoreographyBody"/>
            </w:pPr>
            <w:r w:rsidRPr="006D6BB6">
              <w:t>-</w:t>
            </w:r>
          </w:p>
        </w:tc>
        <w:tc>
          <w:tcPr>
            <w:tcW w:w="2074" w:type="dxa"/>
          </w:tcPr>
          <w:p w14:paraId="0CF3660B"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2FDA750C" w14:textId="77777777" w:rsidTr="00B86105">
        <w:tc>
          <w:tcPr>
            <w:tcW w:w="1458" w:type="dxa"/>
          </w:tcPr>
          <w:p w14:paraId="06D20BB2" w14:textId="77777777" w:rsidR="009339B6" w:rsidRPr="006D6BB6" w:rsidRDefault="009339B6" w:rsidP="00C47F52">
            <w:pPr>
              <w:pStyle w:val="ACK-ChoreographyBody"/>
            </w:pPr>
            <w:r w:rsidRPr="006D6BB6">
              <w:t>Application Ack</w:t>
            </w:r>
          </w:p>
        </w:tc>
        <w:tc>
          <w:tcPr>
            <w:tcW w:w="2217" w:type="dxa"/>
          </w:tcPr>
          <w:p w14:paraId="431758FF" w14:textId="77777777" w:rsidR="009339B6" w:rsidRPr="006D6BB6" w:rsidRDefault="009339B6" w:rsidP="009339B6">
            <w:pPr>
              <w:pStyle w:val="ACK-ChoreographyBody"/>
            </w:pPr>
            <w:r>
              <w:rPr>
                <w:szCs w:val="16"/>
              </w:rPr>
              <w:t>ACK</w:t>
            </w:r>
            <w:r w:rsidRPr="006D6BB6">
              <w:rPr>
                <w:szCs w:val="16"/>
              </w:rPr>
              <w:t>^</w:t>
            </w:r>
            <w:r>
              <w:rPr>
                <w:szCs w:val="16"/>
              </w:rPr>
              <w:t>PC1-PC3</w:t>
            </w:r>
            <w:r w:rsidRPr="006D6BB6">
              <w:rPr>
                <w:szCs w:val="16"/>
              </w:rPr>
              <w:t>^</w:t>
            </w:r>
            <w:r>
              <w:rPr>
                <w:szCs w:val="16"/>
              </w:rPr>
              <w:t>ACK</w:t>
            </w:r>
          </w:p>
        </w:tc>
        <w:tc>
          <w:tcPr>
            <w:tcW w:w="567" w:type="dxa"/>
          </w:tcPr>
          <w:p w14:paraId="71BE045A" w14:textId="77777777" w:rsidR="009339B6" w:rsidRPr="006D6BB6" w:rsidRDefault="009339B6" w:rsidP="00C47F52">
            <w:pPr>
              <w:pStyle w:val="ACK-ChoreographyBody"/>
            </w:pPr>
            <w:r w:rsidRPr="006D6BB6">
              <w:t>-</w:t>
            </w:r>
          </w:p>
        </w:tc>
        <w:tc>
          <w:tcPr>
            <w:tcW w:w="1843" w:type="dxa"/>
          </w:tcPr>
          <w:p w14:paraId="21B9E91B" w14:textId="77777777" w:rsidR="009339B6" w:rsidRPr="006D6BB6" w:rsidRDefault="009339B6" w:rsidP="00C47F52">
            <w:pPr>
              <w:pStyle w:val="ACK-ChoreographyBody"/>
            </w:pPr>
            <w:r w:rsidRPr="006D6BB6">
              <w:t>-</w:t>
            </w:r>
          </w:p>
        </w:tc>
        <w:tc>
          <w:tcPr>
            <w:tcW w:w="1417" w:type="dxa"/>
          </w:tcPr>
          <w:p w14:paraId="743086C0"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2074" w:type="dxa"/>
          </w:tcPr>
          <w:p w14:paraId="04AE5AB5"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bl>
    <w:p w14:paraId="6AC9160A" w14:textId="77777777" w:rsidR="009339B6" w:rsidRDefault="009339B6" w:rsidP="009339B6">
      <w:pPr>
        <w:rPr>
          <w:noProof/>
        </w:rPr>
      </w:pPr>
    </w:p>
    <w:p w14:paraId="3F5F5ED1" w14:textId="77777777" w:rsidR="004C2D45" w:rsidRDefault="004C2D45">
      <w:pPr>
        <w:pStyle w:val="MsgTableCaption"/>
        <w:rPr>
          <w:noProof/>
        </w:rPr>
      </w:pPr>
      <w:r>
        <w:rPr>
          <w:noProof/>
        </w:rPr>
        <w:t>ACK^PC1-PC3^ACK: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77E14039"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48C54208"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282F908"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59896B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9DB29D9" w14:textId="77777777" w:rsidR="004C2D45" w:rsidRDefault="004C2D45">
            <w:pPr>
              <w:pStyle w:val="MsgTableHeader"/>
              <w:jc w:val="center"/>
              <w:rPr>
                <w:noProof/>
              </w:rPr>
            </w:pPr>
            <w:r>
              <w:rPr>
                <w:noProof/>
              </w:rPr>
              <w:t>Chapter</w:t>
            </w:r>
          </w:p>
        </w:tc>
      </w:tr>
      <w:tr w:rsidR="004C2D45" w:rsidRPr="004C2D45" w14:paraId="6F21E58A"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769B51C"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55A3F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97F84A1"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C100F25" w14:textId="77777777" w:rsidR="004C2D45" w:rsidRDefault="004C2D45">
            <w:pPr>
              <w:pStyle w:val="MsgTableBody"/>
              <w:jc w:val="center"/>
              <w:rPr>
                <w:noProof/>
              </w:rPr>
            </w:pPr>
            <w:r>
              <w:rPr>
                <w:noProof/>
              </w:rPr>
              <w:t>2</w:t>
            </w:r>
          </w:p>
        </w:tc>
      </w:tr>
      <w:tr w:rsidR="004C2D45" w:rsidRPr="004C2D45" w14:paraId="78E91A9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6FDCF1"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87BBC21"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DED08C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642AF" w14:textId="77777777" w:rsidR="004C2D45" w:rsidRDefault="004C2D45">
            <w:pPr>
              <w:pStyle w:val="MsgTableBody"/>
              <w:jc w:val="center"/>
              <w:rPr>
                <w:noProof/>
              </w:rPr>
            </w:pPr>
            <w:r>
              <w:rPr>
                <w:noProof/>
              </w:rPr>
              <w:t>2</w:t>
            </w:r>
          </w:p>
        </w:tc>
      </w:tr>
      <w:tr w:rsidR="004C2D45" w:rsidRPr="004C2D45" w14:paraId="47E9D81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AE566C"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8362402"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1032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CCF6" w14:textId="77777777" w:rsidR="004C2D45" w:rsidRDefault="004C2D45">
            <w:pPr>
              <w:pStyle w:val="MsgTableBody"/>
              <w:jc w:val="center"/>
              <w:rPr>
                <w:noProof/>
              </w:rPr>
            </w:pPr>
            <w:r>
              <w:rPr>
                <w:noProof/>
              </w:rPr>
              <w:t>2</w:t>
            </w:r>
          </w:p>
        </w:tc>
      </w:tr>
      <w:tr w:rsidR="004C2D45" w:rsidRPr="004C2D45" w14:paraId="69793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134184"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0AC56562"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CF20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07EB2" w14:textId="77777777" w:rsidR="004C2D45" w:rsidRDefault="004C2D45">
            <w:pPr>
              <w:pStyle w:val="MsgTableBody"/>
              <w:jc w:val="center"/>
              <w:rPr>
                <w:noProof/>
              </w:rPr>
            </w:pPr>
            <w:r>
              <w:rPr>
                <w:noProof/>
              </w:rPr>
              <w:t>2</w:t>
            </w:r>
          </w:p>
        </w:tc>
      </w:tr>
      <w:tr w:rsidR="004C2D45" w:rsidRPr="004C2D45" w14:paraId="23A72DD3"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AA22DD" w14:textId="77777777" w:rsidR="004C2D45" w:rsidRDefault="004C2D45">
            <w:pPr>
              <w:pStyle w:val="MsgTableBody"/>
              <w:rPr>
                <w:noProof/>
              </w:rPr>
            </w:pPr>
            <w:r>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1C08727F"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1D2F6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B158C3" w14:textId="77777777" w:rsidR="004C2D45" w:rsidRDefault="004C2D45">
            <w:pPr>
              <w:pStyle w:val="MsgTableBody"/>
              <w:jc w:val="center"/>
              <w:rPr>
                <w:noProof/>
              </w:rPr>
            </w:pPr>
            <w:r>
              <w:rPr>
                <w:noProof/>
              </w:rPr>
              <w:t>2</w:t>
            </w:r>
          </w:p>
        </w:tc>
      </w:tr>
    </w:tbl>
    <w:p w14:paraId="5F95AA3A"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3C6820F3" w14:textId="77777777" w:rsidTr="003C63BB">
        <w:trPr>
          <w:jc w:val="center"/>
        </w:trPr>
        <w:tc>
          <w:tcPr>
            <w:tcW w:w="6652" w:type="dxa"/>
            <w:gridSpan w:val="4"/>
          </w:tcPr>
          <w:p w14:paraId="0778B298" w14:textId="4730ECA4" w:rsidR="00B86105" w:rsidRPr="006D6BB6" w:rsidRDefault="00B86105" w:rsidP="00203776">
            <w:pPr>
              <w:pStyle w:val="ACK-ChoreographyHeader"/>
            </w:pPr>
            <w:r>
              <w:t>Acknowledgement Choreography</w:t>
            </w:r>
          </w:p>
        </w:tc>
      </w:tr>
      <w:tr w:rsidR="00B86105" w:rsidRPr="006D6BB6" w14:paraId="51C04421" w14:textId="77777777" w:rsidTr="003C63BB">
        <w:trPr>
          <w:jc w:val="center"/>
        </w:trPr>
        <w:tc>
          <w:tcPr>
            <w:tcW w:w="6652" w:type="dxa"/>
            <w:gridSpan w:val="4"/>
          </w:tcPr>
          <w:p w14:paraId="1B8ED64F" w14:textId="1C154E6D" w:rsidR="00B86105" w:rsidRDefault="00B86105" w:rsidP="00B86105">
            <w:pPr>
              <w:pStyle w:val="ACK-ChoreographyHeader"/>
            </w:pPr>
            <w:r>
              <w:rPr>
                <w:noProof/>
              </w:rPr>
              <w:t>ACK^PC1-PC3^ACK</w:t>
            </w:r>
          </w:p>
        </w:tc>
      </w:tr>
      <w:tr w:rsidR="009339B6" w:rsidRPr="006D6BB6" w14:paraId="113A7BAE" w14:textId="77777777" w:rsidTr="00203776">
        <w:trPr>
          <w:jc w:val="center"/>
        </w:trPr>
        <w:tc>
          <w:tcPr>
            <w:tcW w:w="1458" w:type="dxa"/>
          </w:tcPr>
          <w:p w14:paraId="0901501A" w14:textId="77777777" w:rsidR="009339B6" w:rsidRPr="006D6BB6" w:rsidRDefault="009339B6" w:rsidP="00C47F52">
            <w:pPr>
              <w:pStyle w:val="ACK-ChoreographyBody"/>
            </w:pPr>
            <w:r w:rsidRPr="006D6BB6">
              <w:t>Field name</w:t>
            </w:r>
          </w:p>
        </w:tc>
        <w:tc>
          <w:tcPr>
            <w:tcW w:w="2478" w:type="dxa"/>
          </w:tcPr>
          <w:p w14:paraId="126A98D1" w14:textId="77777777" w:rsidR="009339B6" w:rsidRPr="006D6BB6" w:rsidRDefault="009339B6" w:rsidP="00C47F52">
            <w:pPr>
              <w:pStyle w:val="ACK-ChoreographyBody"/>
            </w:pPr>
            <w:r w:rsidRPr="006D6BB6">
              <w:t>Field Value: Original mode</w:t>
            </w:r>
          </w:p>
        </w:tc>
        <w:tc>
          <w:tcPr>
            <w:tcW w:w="2716" w:type="dxa"/>
            <w:gridSpan w:val="2"/>
          </w:tcPr>
          <w:p w14:paraId="1E753337" w14:textId="77777777" w:rsidR="009339B6" w:rsidRPr="006D6BB6" w:rsidRDefault="009339B6" w:rsidP="00C47F52">
            <w:pPr>
              <w:pStyle w:val="ACK-ChoreographyBody"/>
            </w:pPr>
            <w:r w:rsidRPr="006D6BB6">
              <w:t>Field value: Enhanced mode</w:t>
            </w:r>
          </w:p>
        </w:tc>
      </w:tr>
      <w:tr w:rsidR="009339B6" w:rsidRPr="006D6BB6" w14:paraId="7EA6A24B" w14:textId="77777777" w:rsidTr="00203776">
        <w:trPr>
          <w:jc w:val="center"/>
        </w:trPr>
        <w:tc>
          <w:tcPr>
            <w:tcW w:w="1458" w:type="dxa"/>
          </w:tcPr>
          <w:p w14:paraId="0BA78C9E" w14:textId="77777777" w:rsidR="009339B6" w:rsidRPr="006D6BB6" w:rsidRDefault="009339B6" w:rsidP="00C47F52">
            <w:pPr>
              <w:pStyle w:val="ACK-ChoreographyBody"/>
            </w:pPr>
            <w:r>
              <w:t>MSH-</w:t>
            </w:r>
            <w:r w:rsidRPr="006D6BB6">
              <w:t>15</w:t>
            </w:r>
          </w:p>
        </w:tc>
        <w:tc>
          <w:tcPr>
            <w:tcW w:w="2478" w:type="dxa"/>
          </w:tcPr>
          <w:p w14:paraId="35CA4B09" w14:textId="77777777" w:rsidR="009339B6" w:rsidRPr="006D6BB6" w:rsidRDefault="009339B6" w:rsidP="00C47F52">
            <w:pPr>
              <w:pStyle w:val="ACK-ChoreographyBody"/>
            </w:pPr>
            <w:r w:rsidRPr="006D6BB6">
              <w:t>Blank</w:t>
            </w:r>
          </w:p>
        </w:tc>
        <w:tc>
          <w:tcPr>
            <w:tcW w:w="708" w:type="dxa"/>
          </w:tcPr>
          <w:p w14:paraId="2CAD769B" w14:textId="77777777" w:rsidR="009339B6" w:rsidRPr="006D6BB6" w:rsidRDefault="009339B6" w:rsidP="00C47F52">
            <w:pPr>
              <w:pStyle w:val="ACK-ChoreographyBody"/>
            </w:pPr>
            <w:r w:rsidRPr="006D6BB6">
              <w:t>NE</w:t>
            </w:r>
          </w:p>
        </w:tc>
        <w:tc>
          <w:tcPr>
            <w:tcW w:w="2008" w:type="dxa"/>
          </w:tcPr>
          <w:p w14:paraId="15ABE616" w14:textId="77777777" w:rsidR="009339B6" w:rsidRPr="006D6BB6" w:rsidRDefault="009339B6" w:rsidP="00C47F52">
            <w:pPr>
              <w:pStyle w:val="ACK-ChoreographyBody"/>
            </w:pPr>
            <w:r w:rsidRPr="006D6BB6">
              <w:t>AL, SU, ER</w:t>
            </w:r>
          </w:p>
        </w:tc>
      </w:tr>
      <w:tr w:rsidR="009339B6" w:rsidRPr="006D6BB6" w14:paraId="2C0DB517" w14:textId="77777777" w:rsidTr="00203776">
        <w:trPr>
          <w:jc w:val="center"/>
        </w:trPr>
        <w:tc>
          <w:tcPr>
            <w:tcW w:w="1458" w:type="dxa"/>
          </w:tcPr>
          <w:p w14:paraId="59AD2250" w14:textId="77777777" w:rsidR="009339B6" w:rsidRPr="006D6BB6" w:rsidRDefault="009339B6" w:rsidP="00C47F52">
            <w:pPr>
              <w:pStyle w:val="ACK-ChoreographyBody"/>
            </w:pPr>
            <w:r>
              <w:t>MSH-</w:t>
            </w:r>
            <w:r w:rsidRPr="006D6BB6">
              <w:t>16</w:t>
            </w:r>
          </w:p>
        </w:tc>
        <w:tc>
          <w:tcPr>
            <w:tcW w:w="2478" w:type="dxa"/>
          </w:tcPr>
          <w:p w14:paraId="620A35B2" w14:textId="77777777" w:rsidR="009339B6" w:rsidRPr="006D6BB6" w:rsidRDefault="009339B6" w:rsidP="00C47F52">
            <w:pPr>
              <w:pStyle w:val="ACK-ChoreographyBody"/>
            </w:pPr>
            <w:r w:rsidRPr="006D6BB6">
              <w:t>Blank</w:t>
            </w:r>
          </w:p>
        </w:tc>
        <w:tc>
          <w:tcPr>
            <w:tcW w:w="708" w:type="dxa"/>
          </w:tcPr>
          <w:p w14:paraId="3CBAD750" w14:textId="77777777" w:rsidR="009339B6" w:rsidRPr="006D6BB6" w:rsidRDefault="009339B6" w:rsidP="00C47F52">
            <w:pPr>
              <w:pStyle w:val="ACK-ChoreographyBody"/>
            </w:pPr>
            <w:r w:rsidRPr="006D6BB6">
              <w:t>NE</w:t>
            </w:r>
          </w:p>
        </w:tc>
        <w:tc>
          <w:tcPr>
            <w:tcW w:w="2008" w:type="dxa"/>
          </w:tcPr>
          <w:p w14:paraId="66E2F63F" w14:textId="77777777" w:rsidR="009339B6" w:rsidRPr="006D6BB6" w:rsidRDefault="009339B6" w:rsidP="00C47F52">
            <w:pPr>
              <w:pStyle w:val="ACK-ChoreographyBody"/>
            </w:pPr>
            <w:r w:rsidRPr="006D6BB6">
              <w:t>NE</w:t>
            </w:r>
          </w:p>
        </w:tc>
      </w:tr>
      <w:tr w:rsidR="009339B6" w:rsidRPr="006D6BB6" w14:paraId="403EE0C3" w14:textId="77777777" w:rsidTr="00203776">
        <w:trPr>
          <w:jc w:val="center"/>
        </w:trPr>
        <w:tc>
          <w:tcPr>
            <w:tcW w:w="1458" w:type="dxa"/>
          </w:tcPr>
          <w:p w14:paraId="24E903E8" w14:textId="77777777" w:rsidR="009339B6" w:rsidRPr="006D6BB6" w:rsidRDefault="009339B6" w:rsidP="00C47F52">
            <w:pPr>
              <w:pStyle w:val="ACK-ChoreographyBody"/>
            </w:pPr>
            <w:r w:rsidRPr="006D6BB6">
              <w:t>Immediate Ack</w:t>
            </w:r>
          </w:p>
        </w:tc>
        <w:tc>
          <w:tcPr>
            <w:tcW w:w="2478" w:type="dxa"/>
          </w:tcPr>
          <w:p w14:paraId="1A4798E0" w14:textId="77777777" w:rsidR="009339B6" w:rsidRPr="006D6BB6" w:rsidRDefault="009339B6" w:rsidP="00C47F52">
            <w:pPr>
              <w:pStyle w:val="ACK-ChoreographyBody"/>
            </w:pPr>
            <w:r>
              <w:rPr>
                <w:szCs w:val="16"/>
              </w:rPr>
              <w:t>-</w:t>
            </w:r>
          </w:p>
        </w:tc>
        <w:tc>
          <w:tcPr>
            <w:tcW w:w="708" w:type="dxa"/>
          </w:tcPr>
          <w:p w14:paraId="47C088B0" w14:textId="77777777" w:rsidR="009339B6" w:rsidRPr="006D6BB6" w:rsidRDefault="009339B6" w:rsidP="00C47F52">
            <w:pPr>
              <w:pStyle w:val="ACK-ChoreographyBody"/>
            </w:pPr>
            <w:r w:rsidRPr="006D6BB6">
              <w:t>-</w:t>
            </w:r>
          </w:p>
        </w:tc>
        <w:tc>
          <w:tcPr>
            <w:tcW w:w="2008" w:type="dxa"/>
          </w:tcPr>
          <w:p w14:paraId="4048B46F"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4DEE6B23" w14:textId="77777777" w:rsidTr="00203776">
        <w:trPr>
          <w:jc w:val="center"/>
        </w:trPr>
        <w:tc>
          <w:tcPr>
            <w:tcW w:w="1458" w:type="dxa"/>
          </w:tcPr>
          <w:p w14:paraId="47417BE5" w14:textId="77777777" w:rsidR="009339B6" w:rsidRPr="006D6BB6" w:rsidRDefault="009339B6" w:rsidP="00C47F52">
            <w:pPr>
              <w:pStyle w:val="ACK-ChoreographyBody"/>
            </w:pPr>
            <w:r w:rsidRPr="006D6BB6">
              <w:t>Application Ack</w:t>
            </w:r>
          </w:p>
        </w:tc>
        <w:tc>
          <w:tcPr>
            <w:tcW w:w="2478" w:type="dxa"/>
          </w:tcPr>
          <w:p w14:paraId="363ADEFA" w14:textId="77777777" w:rsidR="009339B6" w:rsidRPr="006D6BB6" w:rsidRDefault="009339B6" w:rsidP="00C47F52">
            <w:pPr>
              <w:pStyle w:val="ACK-ChoreographyBody"/>
            </w:pPr>
            <w:r>
              <w:rPr>
                <w:szCs w:val="16"/>
              </w:rPr>
              <w:t>-</w:t>
            </w:r>
          </w:p>
        </w:tc>
        <w:tc>
          <w:tcPr>
            <w:tcW w:w="708" w:type="dxa"/>
          </w:tcPr>
          <w:p w14:paraId="0B88EE0C" w14:textId="77777777" w:rsidR="009339B6" w:rsidRPr="006D6BB6" w:rsidRDefault="009339B6" w:rsidP="00C47F52">
            <w:pPr>
              <w:pStyle w:val="ACK-ChoreographyBody"/>
            </w:pPr>
            <w:r w:rsidRPr="006D6BB6">
              <w:t>-</w:t>
            </w:r>
          </w:p>
        </w:tc>
        <w:tc>
          <w:tcPr>
            <w:tcW w:w="2008" w:type="dxa"/>
          </w:tcPr>
          <w:p w14:paraId="1F20F1F1" w14:textId="77777777" w:rsidR="009339B6" w:rsidRPr="006D6BB6" w:rsidRDefault="009339B6" w:rsidP="00C47F52">
            <w:pPr>
              <w:pStyle w:val="ACK-ChoreographyBody"/>
            </w:pPr>
            <w:r w:rsidRPr="006D6BB6">
              <w:t>-</w:t>
            </w:r>
          </w:p>
        </w:tc>
      </w:tr>
    </w:tbl>
    <w:p w14:paraId="4E910D95" w14:textId="77777777" w:rsidR="004C2D45" w:rsidRDefault="004C2D45">
      <w:pPr>
        <w:pStyle w:val="NormalIndented"/>
        <w:rPr>
          <w:noProof/>
        </w:rPr>
      </w:pPr>
      <w:r>
        <w:rPr>
          <w:noProof/>
        </w:rPr>
        <w:t>This error segment indicates the fields that caused a transaction to be rejected.</w:t>
      </w:r>
    </w:p>
    <w:p w14:paraId="2DC2EE3D" w14:textId="77777777" w:rsidR="00544074" w:rsidRDefault="004C2D45">
      <w:pPr>
        <w:pStyle w:val="Heading3"/>
        <w:rPr>
          <w:noProof/>
        </w:rPr>
      </w:pPr>
      <w:bookmarkStart w:id="802" w:name="_Toc29038668"/>
      <w:r>
        <w:rPr>
          <w:noProof/>
        </w:rPr>
        <w:t>PPP/ACK</w:t>
      </w:r>
      <w:r w:rsidR="00FC31E4">
        <w:rPr>
          <w:noProof/>
        </w:rPr>
        <w:fldChar w:fldCharType="begin"/>
      </w:r>
      <w:r>
        <w:rPr>
          <w:noProof/>
        </w:rPr>
        <w:instrText xml:space="preserve"> XE "PPP/ACK" </w:instrText>
      </w:r>
      <w:r w:rsidR="00FC31E4">
        <w:rPr>
          <w:noProof/>
        </w:rPr>
        <w:fldChar w:fldCharType="end"/>
      </w:r>
      <w:r>
        <w:rPr>
          <w:noProof/>
        </w:rPr>
        <w:t xml:space="preserve"> - Patient Pathway Message (Problem-Oriented) (Events PCB, PCC, PCD</w:t>
      </w:r>
      <w:r w:rsidR="00FC31E4">
        <w:rPr>
          <w:noProof/>
        </w:rPr>
        <w:fldChar w:fldCharType="begin"/>
      </w:r>
      <w:r>
        <w:rPr>
          <w:noProof/>
        </w:rPr>
        <w:instrText xml:space="preserve"> XE "PCB, PCC, PCD" </w:instrText>
      </w:r>
      <w:r w:rsidR="00FC31E4">
        <w:rPr>
          <w:noProof/>
        </w:rPr>
        <w:fldChar w:fldCharType="end"/>
      </w:r>
      <w:r>
        <w:rPr>
          <w:noProof/>
        </w:rPr>
        <w:t>)</w:t>
      </w:r>
      <w:bookmarkEnd w:id="802"/>
      <w:r>
        <w:rPr>
          <w:noProof/>
        </w:rPr>
        <w:t xml:space="preserve"> </w:t>
      </w:r>
    </w:p>
    <w:p w14:paraId="1C171CFD" w14:textId="77777777" w:rsidR="004C2D45" w:rsidRPr="00C47F52" w:rsidRDefault="004C2D45" w:rsidP="00C47F52">
      <w:pPr>
        <w:pStyle w:val="MsgTableCaption"/>
      </w:pPr>
      <w:r w:rsidRPr="00C47F52">
        <w:t>PPP^PCB-PCD^PPP_PCB: Patient Pathway Problem-Oriented Message</w:t>
      </w:r>
      <w:r w:rsidR="00FC31E4" w:rsidRPr="00C47F52">
        <w:fldChar w:fldCharType="begin"/>
      </w:r>
      <w:r w:rsidR="004C6A8E">
        <w:instrText xml:space="preserve"> XE "</w:instrText>
      </w:r>
      <w:r w:rsidRPr="00C47F52">
        <w:instrText>Patient P</w:instrText>
      </w:r>
      <w:r w:rsidR="004C6A8E">
        <w:instrText>athway Problem-Oriented Message</w:instrText>
      </w:r>
      <w:r w:rsidRPr="00C47F52">
        <w:instrText xml:space="preserve">" </w:instrText>
      </w:r>
      <w:r w:rsidR="00FC31E4" w:rsidRPr="00C47F52">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65242D4A" w14:textId="77777777" w:rsidTr="00E56816">
        <w:trPr>
          <w:tblHeader/>
          <w:jc w:val="center"/>
        </w:trPr>
        <w:tc>
          <w:tcPr>
            <w:tcW w:w="2880" w:type="dxa"/>
            <w:tcBorders>
              <w:top w:val="single" w:sz="2" w:space="0" w:color="auto"/>
              <w:left w:val="nil"/>
              <w:bottom w:val="single" w:sz="4" w:space="0" w:color="auto"/>
              <w:right w:val="nil"/>
            </w:tcBorders>
            <w:shd w:val="clear" w:color="auto" w:fill="FFFFFF"/>
          </w:tcPr>
          <w:p w14:paraId="3DBFE21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55241F7"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FB94286"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139E572" w14:textId="77777777" w:rsidR="004C2D45" w:rsidRDefault="004C2D45">
            <w:pPr>
              <w:pStyle w:val="MsgTableHeader"/>
              <w:jc w:val="center"/>
              <w:rPr>
                <w:noProof/>
              </w:rPr>
            </w:pPr>
            <w:r>
              <w:rPr>
                <w:noProof/>
              </w:rPr>
              <w:t>Chapter</w:t>
            </w:r>
          </w:p>
        </w:tc>
      </w:tr>
      <w:tr w:rsidR="004C2D45" w:rsidRPr="004C2D45" w14:paraId="2A2D06E7" w14:textId="77777777" w:rsidTr="00E56816">
        <w:trPr>
          <w:jc w:val="center"/>
        </w:trPr>
        <w:tc>
          <w:tcPr>
            <w:tcW w:w="2880" w:type="dxa"/>
            <w:tcBorders>
              <w:top w:val="single" w:sz="4" w:space="0" w:color="auto"/>
              <w:left w:val="nil"/>
              <w:bottom w:val="dotted" w:sz="4" w:space="0" w:color="auto"/>
              <w:right w:val="nil"/>
            </w:tcBorders>
            <w:shd w:val="clear" w:color="auto" w:fill="FFFFFF"/>
          </w:tcPr>
          <w:p w14:paraId="37EA58C9"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5CD5E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886282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BF2CF7" w14:textId="77777777" w:rsidR="004C2D45" w:rsidRDefault="004C2D45">
            <w:pPr>
              <w:pStyle w:val="MsgTableBody"/>
              <w:jc w:val="center"/>
              <w:rPr>
                <w:noProof/>
              </w:rPr>
            </w:pPr>
            <w:r>
              <w:rPr>
                <w:noProof/>
              </w:rPr>
              <w:t>2</w:t>
            </w:r>
          </w:p>
        </w:tc>
      </w:tr>
      <w:tr w:rsidR="004C2D45" w:rsidRPr="004C2D45" w14:paraId="6590B79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C6E9979"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A026A5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9B7162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8A722" w14:textId="77777777" w:rsidR="004C2D45" w:rsidRDefault="004C2D45">
            <w:pPr>
              <w:pStyle w:val="MsgTableBody"/>
              <w:jc w:val="center"/>
              <w:rPr>
                <w:noProof/>
              </w:rPr>
            </w:pPr>
            <w:r>
              <w:rPr>
                <w:noProof/>
              </w:rPr>
              <w:t>2</w:t>
            </w:r>
          </w:p>
        </w:tc>
      </w:tr>
      <w:tr w:rsidR="004C2D45" w:rsidRPr="004C2D45" w14:paraId="4FC5219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BDF0506"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5D09EBB"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6646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D8C89" w14:textId="77777777" w:rsidR="004C2D45" w:rsidRDefault="004C2D45">
            <w:pPr>
              <w:pStyle w:val="MsgTableBody"/>
              <w:jc w:val="center"/>
              <w:rPr>
                <w:noProof/>
                <w:lang w:val="fr-FR"/>
              </w:rPr>
            </w:pPr>
            <w:r>
              <w:rPr>
                <w:noProof/>
                <w:lang w:val="fr-FR"/>
              </w:rPr>
              <w:t>2</w:t>
            </w:r>
          </w:p>
        </w:tc>
      </w:tr>
      <w:tr w:rsidR="004C2D45" w:rsidRPr="004C2D45" w14:paraId="46DC8F2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8A64BB6"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7EB3653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34023D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AABB35" w14:textId="77777777" w:rsidR="004C2D45" w:rsidRDefault="004C2D45">
            <w:pPr>
              <w:pStyle w:val="MsgTableBody"/>
              <w:jc w:val="center"/>
              <w:rPr>
                <w:noProof/>
              </w:rPr>
            </w:pPr>
            <w:r>
              <w:rPr>
                <w:noProof/>
              </w:rPr>
              <w:t>3</w:t>
            </w:r>
          </w:p>
        </w:tc>
      </w:tr>
      <w:tr w:rsidR="00E56816" w14:paraId="62D84E84" w14:textId="77777777" w:rsidTr="00E56816">
        <w:tblPrEx>
          <w:tblCellMar>
            <w:left w:w="108" w:type="dxa"/>
            <w:right w:w="108" w:type="dxa"/>
          </w:tblCellMar>
          <w:tblLook w:val="04A0" w:firstRow="1" w:lastRow="0" w:firstColumn="1" w:lastColumn="0" w:noHBand="0" w:noVBand="1"/>
        </w:tblPrEx>
        <w:trPr>
          <w:jc w:val="center"/>
          <w:ins w:id="803" w:author="Amit Popat" w:date="2022-07-11T10:44:00Z"/>
        </w:trPr>
        <w:tc>
          <w:tcPr>
            <w:tcW w:w="2882" w:type="dxa"/>
            <w:tcBorders>
              <w:top w:val="dotted" w:sz="4" w:space="0" w:color="auto"/>
              <w:left w:val="nil"/>
              <w:bottom w:val="dotted" w:sz="4" w:space="0" w:color="auto"/>
              <w:right w:val="nil"/>
            </w:tcBorders>
            <w:shd w:val="clear" w:color="auto" w:fill="FFFFFF"/>
            <w:hideMark/>
          </w:tcPr>
          <w:p w14:paraId="5638BDE4" w14:textId="77777777" w:rsidR="00E56816" w:rsidRDefault="00E56816">
            <w:pPr>
              <w:pStyle w:val="MsgTableBody"/>
              <w:spacing w:line="256" w:lineRule="auto"/>
              <w:rPr>
                <w:ins w:id="804" w:author="Amit Popat" w:date="2022-07-11T10:44:00Z"/>
                <w:b/>
                <w:bCs/>
                <w:noProof/>
                <w:color w:val="FF0000"/>
              </w:rPr>
            </w:pPr>
            <w:ins w:id="805" w:author="Amit Popat" w:date="2022-07-11T10:44: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59D9B13A" w14:textId="77777777" w:rsidR="00E56816" w:rsidRDefault="00E56816">
            <w:pPr>
              <w:pStyle w:val="MsgTableBody"/>
              <w:spacing w:line="256" w:lineRule="auto"/>
              <w:rPr>
                <w:ins w:id="806" w:author="Amit Popat" w:date="2022-07-11T10:44:00Z"/>
                <w:b/>
                <w:bCs/>
                <w:noProof/>
                <w:color w:val="FF0000"/>
              </w:rPr>
            </w:pPr>
            <w:ins w:id="807" w:author="Amit Popat" w:date="2022-07-11T10:44: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F70D4B1" w14:textId="77777777" w:rsidR="00E56816" w:rsidRDefault="00E56816">
            <w:pPr>
              <w:pStyle w:val="MsgTableBody"/>
              <w:spacing w:line="256" w:lineRule="auto"/>
              <w:jc w:val="center"/>
              <w:rPr>
                <w:ins w:id="808"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69C3CE0" w14:textId="77777777" w:rsidR="00E56816" w:rsidRDefault="00E56816">
            <w:pPr>
              <w:pStyle w:val="MsgTableBody"/>
              <w:spacing w:line="256" w:lineRule="auto"/>
              <w:jc w:val="center"/>
              <w:rPr>
                <w:ins w:id="809" w:author="Amit Popat" w:date="2022-07-11T10:44:00Z"/>
                <w:b/>
                <w:bCs/>
                <w:noProof/>
                <w:color w:val="FF0000"/>
              </w:rPr>
            </w:pPr>
            <w:ins w:id="810" w:author="Amit Popat" w:date="2022-07-11T10:44:00Z">
              <w:r>
                <w:rPr>
                  <w:b/>
                  <w:bCs/>
                  <w:noProof/>
                  <w:color w:val="FF0000"/>
                </w:rPr>
                <w:t>3</w:t>
              </w:r>
            </w:ins>
          </w:p>
        </w:tc>
      </w:tr>
      <w:tr w:rsidR="00E56816" w14:paraId="27F26D91" w14:textId="77777777" w:rsidTr="00E56816">
        <w:tblPrEx>
          <w:tblCellMar>
            <w:left w:w="108" w:type="dxa"/>
            <w:right w:w="108" w:type="dxa"/>
          </w:tblCellMar>
          <w:tblLook w:val="04A0" w:firstRow="1" w:lastRow="0" w:firstColumn="1" w:lastColumn="0" w:noHBand="0" w:noVBand="1"/>
        </w:tblPrEx>
        <w:trPr>
          <w:jc w:val="center"/>
          <w:ins w:id="811" w:author="Amit Popat" w:date="2022-07-11T10:44:00Z"/>
        </w:trPr>
        <w:tc>
          <w:tcPr>
            <w:tcW w:w="2882" w:type="dxa"/>
            <w:tcBorders>
              <w:top w:val="dotted" w:sz="4" w:space="0" w:color="auto"/>
              <w:left w:val="nil"/>
              <w:bottom w:val="dotted" w:sz="4" w:space="0" w:color="auto"/>
              <w:right w:val="nil"/>
            </w:tcBorders>
            <w:shd w:val="clear" w:color="auto" w:fill="FFFFFF"/>
            <w:hideMark/>
          </w:tcPr>
          <w:p w14:paraId="1F490296" w14:textId="77777777" w:rsidR="00E56816" w:rsidRDefault="00E56816">
            <w:pPr>
              <w:pStyle w:val="MsgTableBody"/>
              <w:spacing w:line="256" w:lineRule="auto"/>
              <w:rPr>
                <w:ins w:id="812" w:author="Amit Popat" w:date="2022-07-11T10:44:00Z"/>
                <w:b/>
                <w:bCs/>
                <w:noProof/>
                <w:color w:val="FF0000"/>
              </w:rPr>
            </w:pPr>
            <w:ins w:id="813" w:author="Amit Popat" w:date="2022-07-11T10:44: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EF4E5CB" w14:textId="77777777" w:rsidR="00E56816" w:rsidRDefault="00E56816">
            <w:pPr>
              <w:pStyle w:val="MsgTableBody"/>
              <w:spacing w:line="256" w:lineRule="auto"/>
              <w:rPr>
                <w:ins w:id="814" w:author="Amit Popat" w:date="2022-07-11T10:44:00Z"/>
                <w:b/>
                <w:bCs/>
                <w:noProof/>
                <w:color w:val="FF0000"/>
              </w:rPr>
            </w:pPr>
            <w:ins w:id="815" w:author="Amit Popat" w:date="2022-07-11T10:44: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4208A85" w14:textId="77777777" w:rsidR="00E56816" w:rsidRDefault="00E56816">
            <w:pPr>
              <w:pStyle w:val="MsgTableBody"/>
              <w:spacing w:line="256" w:lineRule="auto"/>
              <w:jc w:val="center"/>
              <w:rPr>
                <w:ins w:id="816"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F6EC7C4" w14:textId="77777777" w:rsidR="00E56816" w:rsidRDefault="00E56816">
            <w:pPr>
              <w:pStyle w:val="MsgTableBody"/>
              <w:spacing w:line="256" w:lineRule="auto"/>
              <w:jc w:val="center"/>
              <w:rPr>
                <w:ins w:id="817" w:author="Amit Popat" w:date="2022-07-11T10:44:00Z"/>
                <w:b/>
                <w:bCs/>
                <w:noProof/>
                <w:color w:val="FF0000"/>
              </w:rPr>
            </w:pPr>
            <w:ins w:id="818" w:author="Amit Popat" w:date="2022-07-11T10:44:00Z">
              <w:r>
                <w:rPr>
                  <w:b/>
                  <w:bCs/>
                  <w:noProof/>
                  <w:color w:val="FF0000"/>
                </w:rPr>
                <w:t>3</w:t>
              </w:r>
            </w:ins>
          </w:p>
        </w:tc>
      </w:tr>
      <w:tr w:rsidR="00E56816" w14:paraId="247BDF42" w14:textId="77777777" w:rsidTr="00E56816">
        <w:tblPrEx>
          <w:tblCellMar>
            <w:left w:w="108" w:type="dxa"/>
            <w:right w:w="108" w:type="dxa"/>
          </w:tblCellMar>
          <w:tblLook w:val="04A0" w:firstRow="1" w:lastRow="0" w:firstColumn="1" w:lastColumn="0" w:noHBand="0" w:noVBand="1"/>
        </w:tblPrEx>
        <w:trPr>
          <w:jc w:val="center"/>
          <w:ins w:id="819" w:author="Amit Popat" w:date="2022-07-11T10:44:00Z"/>
        </w:trPr>
        <w:tc>
          <w:tcPr>
            <w:tcW w:w="2882" w:type="dxa"/>
            <w:tcBorders>
              <w:top w:val="dotted" w:sz="4" w:space="0" w:color="auto"/>
              <w:left w:val="nil"/>
              <w:bottom w:val="dotted" w:sz="4" w:space="0" w:color="auto"/>
              <w:right w:val="nil"/>
            </w:tcBorders>
            <w:shd w:val="clear" w:color="auto" w:fill="FFFFFF"/>
            <w:hideMark/>
          </w:tcPr>
          <w:p w14:paraId="1A621278" w14:textId="77777777" w:rsidR="00E56816" w:rsidRDefault="00E56816">
            <w:pPr>
              <w:pStyle w:val="MsgTableBody"/>
              <w:spacing w:line="256" w:lineRule="auto"/>
              <w:rPr>
                <w:ins w:id="820" w:author="Amit Popat" w:date="2022-07-11T10:44:00Z"/>
                <w:b/>
                <w:bCs/>
                <w:noProof/>
                <w:color w:val="FF0000"/>
              </w:rPr>
            </w:pPr>
            <w:ins w:id="821" w:author="Amit Popat" w:date="2022-07-11T10:44: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3F6B4150" w14:textId="77777777" w:rsidR="00E56816" w:rsidRDefault="00E56816">
            <w:pPr>
              <w:pStyle w:val="MsgTableBody"/>
              <w:spacing w:line="256" w:lineRule="auto"/>
              <w:rPr>
                <w:ins w:id="822" w:author="Amit Popat" w:date="2022-07-11T10:44:00Z"/>
                <w:b/>
                <w:bCs/>
                <w:noProof/>
                <w:color w:val="FF0000"/>
              </w:rPr>
            </w:pPr>
            <w:ins w:id="823" w:author="Amit Popat" w:date="2022-07-11T10:44: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0B56AFD" w14:textId="77777777" w:rsidR="00E56816" w:rsidRDefault="00E56816">
            <w:pPr>
              <w:pStyle w:val="MsgTableBody"/>
              <w:spacing w:line="256" w:lineRule="auto"/>
              <w:jc w:val="center"/>
              <w:rPr>
                <w:ins w:id="824"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AD625FB" w14:textId="77777777" w:rsidR="00E56816" w:rsidRDefault="00E56816">
            <w:pPr>
              <w:pStyle w:val="MsgTableBody"/>
              <w:spacing w:line="256" w:lineRule="auto"/>
              <w:jc w:val="center"/>
              <w:rPr>
                <w:ins w:id="825" w:author="Amit Popat" w:date="2022-07-11T10:44:00Z"/>
                <w:b/>
                <w:bCs/>
                <w:noProof/>
                <w:color w:val="FF0000"/>
              </w:rPr>
            </w:pPr>
            <w:ins w:id="826" w:author="Amit Popat" w:date="2022-07-11T10:44:00Z">
              <w:r>
                <w:rPr>
                  <w:b/>
                  <w:bCs/>
                  <w:noProof/>
                  <w:color w:val="FF0000"/>
                </w:rPr>
                <w:t>3</w:t>
              </w:r>
            </w:ins>
          </w:p>
        </w:tc>
      </w:tr>
      <w:tr w:rsidR="00B10100" w14:paraId="17CCFBB5"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66CE67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D35E5E"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D819E2"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5D5F0" w14:textId="77777777" w:rsidR="00B10100" w:rsidRDefault="00B10100" w:rsidP="000D1289">
            <w:pPr>
              <w:pStyle w:val="MsgTableBody"/>
              <w:jc w:val="center"/>
              <w:rPr>
                <w:noProof/>
              </w:rPr>
            </w:pPr>
          </w:p>
        </w:tc>
      </w:tr>
      <w:tr w:rsidR="00B10100" w14:paraId="49BB1C9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DE105FB"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CAF33A5"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85D0307"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A0554" w14:textId="77777777" w:rsidR="00B10100" w:rsidRDefault="00B10100" w:rsidP="000D1289">
            <w:pPr>
              <w:pStyle w:val="MsgTableBody"/>
              <w:jc w:val="center"/>
              <w:rPr>
                <w:noProof/>
              </w:rPr>
            </w:pPr>
            <w:r>
              <w:rPr>
                <w:noProof/>
              </w:rPr>
              <w:t>11</w:t>
            </w:r>
          </w:p>
        </w:tc>
      </w:tr>
      <w:tr w:rsidR="00B10100" w14:paraId="42F23C7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3B13C"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1F30B04"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3FA3F1D"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43141" w14:textId="77777777" w:rsidR="00B10100" w:rsidRDefault="00B10100" w:rsidP="000D1289">
            <w:pPr>
              <w:pStyle w:val="MsgTableBody"/>
              <w:jc w:val="center"/>
              <w:rPr>
                <w:noProof/>
              </w:rPr>
            </w:pPr>
            <w:r>
              <w:rPr>
                <w:noProof/>
              </w:rPr>
              <w:t>11</w:t>
            </w:r>
          </w:p>
        </w:tc>
      </w:tr>
      <w:tr w:rsidR="00B10100" w14:paraId="0F10945C"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058CD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9FA2E57"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DD08596"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1BE5C" w14:textId="77777777" w:rsidR="00B10100" w:rsidRDefault="00B10100" w:rsidP="000D1289">
            <w:pPr>
              <w:pStyle w:val="MsgTableBody"/>
              <w:jc w:val="center"/>
              <w:rPr>
                <w:noProof/>
              </w:rPr>
            </w:pPr>
          </w:p>
        </w:tc>
      </w:tr>
      <w:tr w:rsidR="004C2D45" w:rsidRPr="004C2D45" w14:paraId="332CF12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18451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1F81FC"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33CA79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DBB72" w14:textId="77777777" w:rsidR="004C2D45" w:rsidRDefault="004C2D45">
            <w:pPr>
              <w:pStyle w:val="MsgTableBody"/>
              <w:jc w:val="center"/>
              <w:rPr>
                <w:noProof/>
              </w:rPr>
            </w:pPr>
          </w:p>
        </w:tc>
      </w:tr>
      <w:tr w:rsidR="004C2D45" w:rsidRPr="004C2D45" w14:paraId="0D9626F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E2B94C5"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48F7273A"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4CA8B7D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FA239F3" w14:textId="77777777" w:rsidR="004C2D45" w:rsidRDefault="004C2D45">
            <w:pPr>
              <w:pStyle w:val="MsgTableBody"/>
              <w:jc w:val="center"/>
              <w:rPr>
                <w:noProof/>
                <w:lang w:val="fr-FR"/>
              </w:rPr>
            </w:pPr>
            <w:r>
              <w:rPr>
                <w:noProof/>
                <w:lang w:val="fr-FR"/>
              </w:rPr>
              <w:t>3</w:t>
            </w:r>
          </w:p>
        </w:tc>
      </w:tr>
      <w:tr w:rsidR="004C2D45" w:rsidRPr="004C2D45" w14:paraId="1FA267E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61F67F"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D3A5062"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12AAF2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8EF037" w14:textId="77777777" w:rsidR="004C2D45" w:rsidRDefault="004C2D45">
            <w:pPr>
              <w:pStyle w:val="MsgTableBody"/>
              <w:jc w:val="center"/>
              <w:rPr>
                <w:noProof/>
              </w:rPr>
            </w:pPr>
            <w:r>
              <w:rPr>
                <w:noProof/>
              </w:rPr>
              <w:t>3</w:t>
            </w:r>
          </w:p>
        </w:tc>
      </w:tr>
      <w:tr w:rsidR="004C2D45" w:rsidRPr="004C2D45" w14:paraId="07AB5DC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4785DA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8AEE3D6"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386733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AD146" w14:textId="77777777" w:rsidR="004C2D45" w:rsidRDefault="004C2D45">
            <w:pPr>
              <w:pStyle w:val="MsgTableBody"/>
              <w:jc w:val="center"/>
              <w:rPr>
                <w:noProof/>
              </w:rPr>
            </w:pPr>
          </w:p>
        </w:tc>
      </w:tr>
      <w:tr w:rsidR="004C2D45" w:rsidRPr="004C2D45" w14:paraId="50C3B11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3830C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B3BAE1"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2C14F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CD77D" w14:textId="77777777" w:rsidR="004C2D45" w:rsidRDefault="004C2D45">
            <w:pPr>
              <w:pStyle w:val="MsgTableBody"/>
              <w:jc w:val="center"/>
              <w:rPr>
                <w:noProof/>
              </w:rPr>
            </w:pPr>
          </w:p>
        </w:tc>
      </w:tr>
      <w:tr w:rsidR="004C2D45" w:rsidRPr="004C2D45" w14:paraId="7FDA003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6CF77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55FBBEC"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34B91F1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A3402" w14:textId="77777777" w:rsidR="004C2D45" w:rsidRDefault="004C2D45">
            <w:pPr>
              <w:pStyle w:val="MsgTableBody"/>
              <w:jc w:val="center"/>
              <w:rPr>
                <w:noProof/>
              </w:rPr>
            </w:pPr>
            <w:r>
              <w:rPr>
                <w:noProof/>
              </w:rPr>
              <w:t>12</w:t>
            </w:r>
          </w:p>
        </w:tc>
      </w:tr>
      <w:tr w:rsidR="004C2D45" w:rsidRPr="004C2D45" w14:paraId="526DE7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947803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70DD0CF"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68107C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32D4E" w14:textId="77777777" w:rsidR="004C2D45" w:rsidRDefault="004C2D45">
            <w:pPr>
              <w:pStyle w:val="MsgTableBody"/>
              <w:jc w:val="center"/>
              <w:rPr>
                <w:noProof/>
              </w:rPr>
            </w:pPr>
            <w:r>
              <w:rPr>
                <w:noProof/>
              </w:rPr>
              <w:t>2</w:t>
            </w:r>
          </w:p>
        </w:tc>
      </w:tr>
      <w:tr w:rsidR="004C2D45" w:rsidRPr="004C2D45" w14:paraId="06ACC8E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D661ED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1BB3352"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75AC90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E1AE" w14:textId="77777777" w:rsidR="004C2D45" w:rsidRDefault="004C2D45">
            <w:pPr>
              <w:pStyle w:val="MsgTableBody"/>
              <w:jc w:val="center"/>
              <w:rPr>
                <w:noProof/>
              </w:rPr>
            </w:pPr>
            <w:r>
              <w:rPr>
                <w:noProof/>
              </w:rPr>
              <w:t>12</w:t>
            </w:r>
          </w:p>
        </w:tc>
      </w:tr>
      <w:tr w:rsidR="004C2D45" w:rsidRPr="004C2D45" w14:paraId="452173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DA4D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9F4E8" w14:textId="3D8B4551" w:rsidR="004C2D45" w:rsidRDefault="004C2D45">
            <w:pPr>
              <w:pStyle w:val="MsgTableBody"/>
              <w:rPr>
                <w:noProof/>
              </w:rPr>
            </w:pPr>
            <w:r>
              <w:rPr>
                <w:noProof/>
              </w:rPr>
              <w:t>--- PATHWAY_</w:t>
            </w:r>
            <w:r w:rsidR="00224E8F">
              <w:rPr>
                <w:noProof/>
              </w:rPr>
              <w:t xml:space="preserve">PARTICIPATION </w:t>
            </w:r>
            <w:r>
              <w:rPr>
                <w:noProof/>
              </w:rPr>
              <w:t>begin</w:t>
            </w:r>
          </w:p>
        </w:tc>
        <w:tc>
          <w:tcPr>
            <w:tcW w:w="864" w:type="dxa"/>
            <w:tcBorders>
              <w:top w:val="dotted" w:sz="4" w:space="0" w:color="auto"/>
              <w:left w:val="nil"/>
              <w:bottom w:val="dotted" w:sz="4" w:space="0" w:color="auto"/>
              <w:right w:val="nil"/>
            </w:tcBorders>
            <w:shd w:val="clear" w:color="auto" w:fill="FFFFFF"/>
          </w:tcPr>
          <w:p w14:paraId="5E3533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D4A8A" w14:textId="77777777" w:rsidR="004C2D45" w:rsidRDefault="004C2D45">
            <w:pPr>
              <w:pStyle w:val="MsgTableBody"/>
              <w:jc w:val="center"/>
              <w:rPr>
                <w:noProof/>
              </w:rPr>
            </w:pPr>
          </w:p>
        </w:tc>
      </w:tr>
      <w:tr w:rsidR="004C2D45" w:rsidRPr="004C2D45" w14:paraId="7C166C2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F66B60F"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2632FF3" w14:textId="22EF087F"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233303C" w14:textId="4725C255"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CE0EB2" w14:textId="77777777" w:rsidR="004C2D45" w:rsidRDefault="004C2D45">
            <w:pPr>
              <w:pStyle w:val="MsgTableBody"/>
              <w:jc w:val="center"/>
              <w:rPr>
                <w:noProof/>
                <w:lang w:val="it-IT"/>
              </w:rPr>
            </w:pPr>
            <w:r>
              <w:rPr>
                <w:noProof/>
                <w:lang w:val="it-IT"/>
              </w:rPr>
              <w:t>15</w:t>
            </w:r>
          </w:p>
        </w:tc>
      </w:tr>
      <w:tr w:rsidR="00B570EE" w:rsidRPr="004C2D45" w14:paraId="283DC50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40DCF4"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691E95" w14:textId="0E9D1AB0"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5DC71ED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6C704" w14:textId="77777777" w:rsidR="00B570EE" w:rsidRDefault="00B570EE">
            <w:pPr>
              <w:pStyle w:val="MsgTableBody"/>
              <w:jc w:val="center"/>
              <w:rPr>
                <w:noProof/>
                <w:lang w:val="it-IT"/>
              </w:rPr>
            </w:pPr>
            <w:r>
              <w:rPr>
                <w:noProof/>
                <w:lang w:val="it-IT"/>
              </w:rPr>
              <w:t>7</w:t>
            </w:r>
          </w:p>
        </w:tc>
      </w:tr>
      <w:tr w:rsidR="004C2D45" w:rsidRPr="004C2D45" w14:paraId="4C31BA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4BCC947"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39828EEC" w14:textId="3C158351"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0B1BD50"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B88E24" w14:textId="77777777" w:rsidR="004C2D45" w:rsidRDefault="004C2D45">
            <w:pPr>
              <w:pStyle w:val="MsgTableBody"/>
              <w:jc w:val="center"/>
              <w:rPr>
                <w:noProof/>
              </w:rPr>
            </w:pPr>
            <w:r>
              <w:rPr>
                <w:noProof/>
              </w:rPr>
              <w:t>12</w:t>
            </w:r>
          </w:p>
        </w:tc>
      </w:tr>
      <w:tr w:rsidR="004C2D45" w:rsidRPr="004C2D45" w14:paraId="5B2CD32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ABA1B79" w14:textId="77777777" w:rsidR="004C2D45" w:rsidRDefault="004C2D45">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0BCB9A3" w14:textId="729BFA29" w:rsidR="004C2D45" w:rsidRDefault="004C2D45">
            <w:pPr>
              <w:pStyle w:val="MsgTableBody"/>
              <w:rPr>
                <w:noProof/>
              </w:rPr>
            </w:pPr>
            <w:r>
              <w:rPr>
                <w:noProof/>
              </w:rPr>
              <w:t>--- PATHWAY_</w:t>
            </w:r>
            <w:r w:rsidR="00224E8F">
              <w:rPr>
                <w:noProof/>
              </w:rPr>
              <w:t>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2A836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AA16" w14:textId="77777777" w:rsidR="004C2D45" w:rsidRDefault="004C2D45">
            <w:pPr>
              <w:pStyle w:val="MsgTableBody"/>
              <w:jc w:val="center"/>
              <w:rPr>
                <w:noProof/>
              </w:rPr>
            </w:pPr>
          </w:p>
        </w:tc>
      </w:tr>
      <w:tr w:rsidR="004C2D45" w:rsidRPr="004C2D45" w14:paraId="59B4DF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1AD4B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3FAA4A"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3574B2C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C14C0" w14:textId="77777777" w:rsidR="004C2D45" w:rsidRDefault="004C2D45">
            <w:pPr>
              <w:pStyle w:val="MsgTableBody"/>
              <w:jc w:val="center"/>
              <w:rPr>
                <w:noProof/>
              </w:rPr>
            </w:pPr>
          </w:p>
        </w:tc>
      </w:tr>
      <w:tr w:rsidR="004C2D45" w:rsidRPr="004C2D45" w14:paraId="08399A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DC916B"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AC37E1A"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48C989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A08C77" w14:textId="77777777" w:rsidR="004C2D45" w:rsidRDefault="004C2D45">
            <w:pPr>
              <w:pStyle w:val="MsgTableBody"/>
              <w:jc w:val="center"/>
              <w:rPr>
                <w:noProof/>
              </w:rPr>
            </w:pPr>
            <w:r>
              <w:rPr>
                <w:noProof/>
              </w:rPr>
              <w:t>12</w:t>
            </w:r>
          </w:p>
        </w:tc>
      </w:tr>
      <w:tr w:rsidR="004C2D45" w:rsidRPr="004C2D45" w14:paraId="1DE99AC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4E928A6"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C91D5B" w14:textId="77777777" w:rsidR="004C2D45" w:rsidRDefault="004C2D45">
            <w:pPr>
              <w:pStyle w:val="MsgTableBody"/>
              <w:rPr>
                <w:noProof/>
              </w:rPr>
            </w:pPr>
            <w:r>
              <w:rPr>
                <w:noProof/>
              </w:rPr>
              <w:t>Notes &amp; Comments(Problem Comments)</w:t>
            </w:r>
          </w:p>
        </w:tc>
        <w:tc>
          <w:tcPr>
            <w:tcW w:w="864" w:type="dxa"/>
            <w:tcBorders>
              <w:top w:val="dotted" w:sz="4" w:space="0" w:color="auto"/>
              <w:left w:val="nil"/>
              <w:bottom w:val="dotted" w:sz="4" w:space="0" w:color="auto"/>
              <w:right w:val="nil"/>
            </w:tcBorders>
            <w:shd w:val="clear" w:color="auto" w:fill="FFFFFF"/>
          </w:tcPr>
          <w:p w14:paraId="0177F69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CB49B" w14:textId="77777777" w:rsidR="004C2D45" w:rsidRDefault="004C2D45">
            <w:pPr>
              <w:pStyle w:val="MsgTableBody"/>
              <w:jc w:val="center"/>
              <w:rPr>
                <w:noProof/>
              </w:rPr>
            </w:pPr>
            <w:r>
              <w:rPr>
                <w:noProof/>
              </w:rPr>
              <w:t>2</w:t>
            </w:r>
          </w:p>
        </w:tc>
      </w:tr>
      <w:tr w:rsidR="004C2D45" w:rsidRPr="004C2D45" w14:paraId="7E7F3D2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5E32B5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7029627"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59471F1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FEBA1" w14:textId="77777777" w:rsidR="004C2D45" w:rsidRDefault="004C2D45">
            <w:pPr>
              <w:pStyle w:val="MsgTableBody"/>
              <w:jc w:val="center"/>
              <w:rPr>
                <w:noProof/>
              </w:rPr>
            </w:pPr>
            <w:r>
              <w:rPr>
                <w:noProof/>
              </w:rPr>
              <w:t>12</w:t>
            </w:r>
          </w:p>
        </w:tc>
      </w:tr>
      <w:tr w:rsidR="004C2D45" w:rsidRPr="004C2D45" w14:paraId="28A2FD1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259EDD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52D15" w14:textId="64D8E0FE"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049F8D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06942" w14:textId="77777777" w:rsidR="004C2D45" w:rsidRDefault="004C2D45">
            <w:pPr>
              <w:pStyle w:val="MsgTableBody"/>
              <w:jc w:val="center"/>
              <w:rPr>
                <w:noProof/>
              </w:rPr>
            </w:pPr>
          </w:p>
        </w:tc>
      </w:tr>
      <w:tr w:rsidR="004C2D45" w:rsidRPr="004C2D45" w14:paraId="273EE2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D5305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0ACDF57" w14:textId="6F3C51E7" w:rsidR="004C2D45" w:rsidRDefault="003C0421">
            <w:pPr>
              <w:pStyle w:val="MsgTableBody"/>
              <w:rPr>
                <w:noProof/>
                <w:lang w:val="it-IT"/>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300BCA3" w14:textId="781EFEC1" w:rsidR="004C2D45" w:rsidRDefault="003C0421">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4E517D40" w14:textId="77777777" w:rsidR="004C2D45" w:rsidRDefault="004C2D45">
            <w:pPr>
              <w:pStyle w:val="MsgTableBody"/>
              <w:jc w:val="center"/>
              <w:rPr>
                <w:noProof/>
                <w:lang w:val="it-IT"/>
              </w:rPr>
            </w:pPr>
            <w:r>
              <w:rPr>
                <w:noProof/>
                <w:lang w:val="it-IT"/>
              </w:rPr>
              <w:t>15</w:t>
            </w:r>
          </w:p>
        </w:tc>
      </w:tr>
      <w:tr w:rsidR="00B570EE" w:rsidRPr="004C2D45" w14:paraId="38B49B3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931FD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13A55B9" w14:textId="58202B6C" w:rsidR="00B570EE" w:rsidRDefault="00B570EE">
            <w:pPr>
              <w:pStyle w:val="MsgTableBody"/>
              <w:rPr>
                <w:noProof/>
                <w:lang w:val="it-IT"/>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45F77E63"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2B8702F" w14:textId="77777777" w:rsidR="00B570EE" w:rsidRDefault="00B570EE">
            <w:pPr>
              <w:pStyle w:val="MsgTableBody"/>
              <w:jc w:val="center"/>
              <w:rPr>
                <w:noProof/>
                <w:lang w:val="it-IT"/>
              </w:rPr>
            </w:pPr>
            <w:r>
              <w:rPr>
                <w:noProof/>
                <w:lang w:val="it-IT"/>
              </w:rPr>
              <w:t>7</w:t>
            </w:r>
          </w:p>
        </w:tc>
      </w:tr>
      <w:tr w:rsidR="004C2D45" w:rsidRPr="004C2D45" w14:paraId="5C7F9DC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B31BD2"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093EF96B" w14:textId="652EAB12" w:rsidR="004C2D45" w:rsidRDefault="004C2D45">
            <w:pPr>
              <w:pStyle w:val="MsgTableBody"/>
              <w:rPr>
                <w:noProof/>
              </w:rPr>
            </w:pPr>
            <w:r>
              <w:rPr>
                <w:noProof/>
              </w:rPr>
              <w:t>Variance (</w:t>
            </w:r>
            <w:r w:rsidR="003C0421">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FF3453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2B2BC" w14:textId="77777777" w:rsidR="004C2D45" w:rsidRDefault="004C2D45">
            <w:pPr>
              <w:pStyle w:val="MsgTableBody"/>
              <w:jc w:val="center"/>
              <w:rPr>
                <w:noProof/>
              </w:rPr>
            </w:pPr>
            <w:r>
              <w:rPr>
                <w:noProof/>
              </w:rPr>
              <w:t>12</w:t>
            </w:r>
          </w:p>
        </w:tc>
      </w:tr>
      <w:tr w:rsidR="004C2D45" w:rsidRPr="004C2D45" w14:paraId="15D7B15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6D4C01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AD95824" w14:textId="4A65AD67"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F17429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312DF" w14:textId="77777777" w:rsidR="004C2D45" w:rsidRDefault="004C2D45">
            <w:pPr>
              <w:pStyle w:val="MsgTableBody"/>
              <w:jc w:val="center"/>
              <w:rPr>
                <w:noProof/>
              </w:rPr>
            </w:pPr>
          </w:p>
        </w:tc>
      </w:tr>
      <w:tr w:rsidR="004C2D45" w:rsidRPr="004C2D45" w14:paraId="16D793C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EBAC5D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43EF1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7F3925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6D4A" w14:textId="77777777" w:rsidR="004C2D45" w:rsidRDefault="004C2D45">
            <w:pPr>
              <w:pStyle w:val="MsgTableBody"/>
              <w:jc w:val="center"/>
              <w:rPr>
                <w:noProof/>
              </w:rPr>
            </w:pPr>
          </w:p>
        </w:tc>
      </w:tr>
      <w:tr w:rsidR="004C2D45" w:rsidRPr="004C2D45" w14:paraId="4655167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74C7E8C"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C9FB17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5686F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5E954" w14:textId="77777777" w:rsidR="004C2D45" w:rsidRDefault="004C2D45">
            <w:pPr>
              <w:pStyle w:val="MsgTableBody"/>
              <w:jc w:val="center"/>
              <w:rPr>
                <w:noProof/>
                <w:lang w:val="fr-FR"/>
              </w:rPr>
            </w:pPr>
            <w:r>
              <w:rPr>
                <w:noProof/>
                <w:lang w:val="fr-FR"/>
              </w:rPr>
              <w:t>7</w:t>
            </w:r>
          </w:p>
        </w:tc>
      </w:tr>
      <w:tr w:rsidR="004C2D45" w:rsidRPr="004C2D45" w14:paraId="52A779D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94C33C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B6BB4B0"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DFF71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F987" w14:textId="77777777" w:rsidR="004C2D45" w:rsidRDefault="004C2D45">
            <w:pPr>
              <w:pStyle w:val="MsgTableBody"/>
              <w:jc w:val="center"/>
              <w:rPr>
                <w:noProof/>
                <w:lang w:val="fr-FR"/>
              </w:rPr>
            </w:pPr>
          </w:p>
        </w:tc>
      </w:tr>
      <w:tr w:rsidR="004C2D45" w:rsidRPr="004C2D45" w14:paraId="6E1F0F2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DFA507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D24B9"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52A671B2"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664A51C" w14:textId="77777777" w:rsidR="004C2D45" w:rsidRDefault="004C2D45">
            <w:pPr>
              <w:pStyle w:val="MsgTableBody"/>
              <w:jc w:val="center"/>
              <w:rPr>
                <w:noProof/>
              </w:rPr>
            </w:pPr>
            <w:r>
              <w:rPr>
                <w:noProof/>
              </w:rPr>
              <w:t>2</w:t>
            </w:r>
          </w:p>
        </w:tc>
      </w:tr>
      <w:tr w:rsidR="004C2D45" w:rsidRPr="004C2D45" w14:paraId="3D8FA43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894CE7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184C5"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7E0F55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AA72" w14:textId="77777777" w:rsidR="004C2D45" w:rsidRDefault="004C2D45">
            <w:pPr>
              <w:pStyle w:val="MsgTableBody"/>
              <w:jc w:val="center"/>
              <w:rPr>
                <w:noProof/>
              </w:rPr>
            </w:pPr>
          </w:p>
        </w:tc>
      </w:tr>
      <w:tr w:rsidR="004C2D45" w:rsidRPr="004C2D45" w14:paraId="273B507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9BB2C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26BCE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332AF6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42C990" w14:textId="77777777" w:rsidR="004C2D45" w:rsidRDefault="004C2D45">
            <w:pPr>
              <w:pStyle w:val="MsgTableBody"/>
              <w:jc w:val="center"/>
              <w:rPr>
                <w:noProof/>
              </w:rPr>
            </w:pPr>
          </w:p>
        </w:tc>
      </w:tr>
      <w:tr w:rsidR="004C2D45" w:rsidRPr="004C2D45" w14:paraId="1285326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98A8CB8"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43453E1E"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26CE5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C7EB2" w14:textId="77777777" w:rsidR="004C2D45" w:rsidRDefault="004C2D45">
            <w:pPr>
              <w:pStyle w:val="MsgTableBody"/>
              <w:jc w:val="center"/>
              <w:rPr>
                <w:noProof/>
              </w:rPr>
            </w:pPr>
            <w:r>
              <w:rPr>
                <w:noProof/>
              </w:rPr>
              <w:t>12</w:t>
            </w:r>
          </w:p>
        </w:tc>
      </w:tr>
      <w:tr w:rsidR="004C2D45" w:rsidRPr="004C2D45" w14:paraId="3C9D9111"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AEC6F8B"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B7FE934"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75227B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AE69B" w14:textId="77777777" w:rsidR="004C2D45" w:rsidRDefault="004C2D45">
            <w:pPr>
              <w:pStyle w:val="MsgTableBody"/>
              <w:jc w:val="center"/>
              <w:rPr>
                <w:noProof/>
              </w:rPr>
            </w:pPr>
            <w:r>
              <w:rPr>
                <w:noProof/>
              </w:rPr>
              <w:t>2</w:t>
            </w:r>
          </w:p>
        </w:tc>
      </w:tr>
      <w:tr w:rsidR="004C2D45" w:rsidRPr="004C2D45" w14:paraId="1F1F638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D2FAF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FF29BA3"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2949A81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32998" w14:textId="77777777" w:rsidR="004C2D45" w:rsidRDefault="004C2D45">
            <w:pPr>
              <w:pStyle w:val="MsgTableBody"/>
              <w:jc w:val="center"/>
              <w:rPr>
                <w:noProof/>
              </w:rPr>
            </w:pPr>
            <w:r>
              <w:rPr>
                <w:noProof/>
              </w:rPr>
              <w:t>12</w:t>
            </w:r>
          </w:p>
        </w:tc>
      </w:tr>
      <w:tr w:rsidR="004C2D45" w:rsidRPr="004C2D45" w14:paraId="6109990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2399A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2320E" w14:textId="39BA166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47724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CF4D5" w14:textId="77777777" w:rsidR="004C2D45" w:rsidRDefault="004C2D45">
            <w:pPr>
              <w:pStyle w:val="MsgTableBody"/>
              <w:jc w:val="center"/>
              <w:rPr>
                <w:noProof/>
              </w:rPr>
            </w:pPr>
          </w:p>
        </w:tc>
      </w:tr>
      <w:tr w:rsidR="004C2D45" w:rsidRPr="004C2D45" w14:paraId="4DE3138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8404895"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52D47F4" w14:textId="32FAE415"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52E54F4" w14:textId="5E0CD1F8"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D7DCB0A" w14:textId="77777777" w:rsidR="004C2D45" w:rsidRDefault="004C2D45">
            <w:pPr>
              <w:pStyle w:val="MsgTableBody"/>
              <w:jc w:val="center"/>
              <w:rPr>
                <w:noProof/>
                <w:lang w:val="it-IT"/>
              </w:rPr>
            </w:pPr>
            <w:r>
              <w:rPr>
                <w:noProof/>
                <w:lang w:val="it-IT"/>
              </w:rPr>
              <w:t>15</w:t>
            </w:r>
          </w:p>
        </w:tc>
      </w:tr>
      <w:tr w:rsidR="00B570EE" w:rsidRPr="004C2D45" w14:paraId="6F73393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B70F42B"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753CC18" w14:textId="2CDFF6DB"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44C9909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C7222" w14:textId="77777777" w:rsidR="00B570EE" w:rsidRDefault="00B570EE">
            <w:pPr>
              <w:pStyle w:val="MsgTableBody"/>
              <w:jc w:val="center"/>
              <w:rPr>
                <w:noProof/>
                <w:lang w:val="it-IT"/>
              </w:rPr>
            </w:pPr>
            <w:r>
              <w:rPr>
                <w:noProof/>
                <w:lang w:val="it-IT"/>
              </w:rPr>
              <w:t>7</w:t>
            </w:r>
          </w:p>
        </w:tc>
      </w:tr>
      <w:tr w:rsidR="004C2D45" w:rsidRPr="004C2D45" w14:paraId="4DEA8D4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6631D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593F17C" w14:textId="270DE848"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7A3E1BC"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517D246" w14:textId="77777777" w:rsidR="004C2D45" w:rsidRDefault="004C2D45">
            <w:pPr>
              <w:pStyle w:val="MsgTableBody"/>
              <w:jc w:val="center"/>
              <w:rPr>
                <w:noProof/>
              </w:rPr>
            </w:pPr>
            <w:r>
              <w:rPr>
                <w:noProof/>
              </w:rPr>
              <w:t>12</w:t>
            </w:r>
          </w:p>
        </w:tc>
      </w:tr>
      <w:tr w:rsidR="004C2D45" w:rsidRPr="004C2D45" w14:paraId="6D4025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A3A284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27AC3E" w14:textId="5B94D8E3"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107A3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41B81" w14:textId="77777777" w:rsidR="004C2D45" w:rsidRDefault="004C2D45">
            <w:pPr>
              <w:pStyle w:val="MsgTableBody"/>
              <w:jc w:val="center"/>
              <w:rPr>
                <w:noProof/>
              </w:rPr>
            </w:pPr>
          </w:p>
        </w:tc>
      </w:tr>
      <w:tr w:rsidR="004C2D45" w:rsidRPr="004C2D45" w14:paraId="444B421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F96ED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1D388C"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80F06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7B8286" w14:textId="77777777" w:rsidR="004C2D45" w:rsidRDefault="004C2D45">
            <w:pPr>
              <w:pStyle w:val="MsgTableBody"/>
              <w:jc w:val="center"/>
              <w:rPr>
                <w:noProof/>
              </w:rPr>
            </w:pPr>
          </w:p>
        </w:tc>
      </w:tr>
      <w:tr w:rsidR="004C2D45" w:rsidRPr="004C2D45" w14:paraId="084F433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6327BE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9C79B04"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92C3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CC71C" w14:textId="77777777" w:rsidR="004C2D45" w:rsidRDefault="004C2D45">
            <w:pPr>
              <w:pStyle w:val="MsgTableBody"/>
              <w:jc w:val="center"/>
              <w:rPr>
                <w:noProof/>
                <w:lang w:val="fr-FR"/>
              </w:rPr>
            </w:pPr>
            <w:r>
              <w:rPr>
                <w:noProof/>
                <w:lang w:val="fr-FR"/>
              </w:rPr>
              <w:t>7</w:t>
            </w:r>
          </w:p>
        </w:tc>
      </w:tr>
      <w:tr w:rsidR="004C2D45" w:rsidRPr="004C2D45" w14:paraId="104AB78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3D301E7"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0FCE218"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7A91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E73BC" w14:textId="77777777" w:rsidR="004C2D45" w:rsidRDefault="004C2D45">
            <w:pPr>
              <w:pStyle w:val="MsgTableBody"/>
              <w:jc w:val="center"/>
              <w:rPr>
                <w:noProof/>
                <w:lang w:val="fr-FR"/>
              </w:rPr>
            </w:pPr>
          </w:p>
        </w:tc>
      </w:tr>
      <w:tr w:rsidR="004C2D45" w:rsidRPr="004C2D45" w14:paraId="3F004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D70AEA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853D9"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19E55AE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DC9301" w14:textId="77777777" w:rsidR="004C2D45" w:rsidRDefault="004C2D45">
            <w:pPr>
              <w:pStyle w:val="MsgTableBody"/>
              <w:jc w:val="center"/>
              <w:rPr>
                <w:noProof/>
              </w:rPr>
            </w:pPr>
            <w:r>
              <w:rPr>
                <w:noProof/>
              </w:rPr>
              <w:t>2</w:t>
            </w:r>
          </w:p>
        </w:tc>
      </w:tr>
      <w:tr w:rsidR="004C2D45" w:rsidRPr="004C2D45" w14:paraId="440D93C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9A4542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3E446D"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D3C9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C3DDA" w14:textId="77777777" w:rsidR="004C2D45" w:rsidRDefault="004C2D45">
            <w:pPr>
              <w:pStyle w:val="MsgTableBody"/>
              <w:jc w:val="center"/>
              <w:rPr>
                <w:noProof/>
              </w:rPr>
            </w:pPr>
          </w:p>
        </w:tc>
      </w:tr>
      <w:tr w:rsidR="004C2D45" w:rsidRPr="004C2D45" w14:paraId="0123361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7EC4E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11136"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7E02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3E8FE6" w14:textId="77777777" w:rsidR="004C2D45" w:rsidRDefault="004C2D45">
            <w:pPr>
              <w:pStyle w:val="MsgTableBody"/>
              <w:jc w:val="center"/>
              <w:rPr>
                <w:noProof/>
              </w:rPr>
            </w:pPr>
          </w:p>
        </w:tc>
      </w:tr>
      <w:tr w:rsidR="004C2D45" w:rsidRPr="004C2D45" w14:paraId="56B1906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DEA11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DD5D00E"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0E9BAE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AE50B" w14:textId="77777777" w:rsidR="004C2D45" w:rsidRDefault="004C2D45">
            <w:pPr>
              <w:pStyle w:val="MsgTableBody"/>
              <w:jc w:val="center"/>
              <w:rPr>
                <w:noProof/>
              </w:rPr>
            </w:pPr>
          </w:p>
        </w:tc>
      </w:tr>
      <w:tr w:rsidR="004C2D45" w:rsidRPr="004C2D45" w14:paraId="3036A8A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4FD2B69"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2F77483E"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0E1B37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F80A2" w14:textId="77777777" w:rsidR="004C2D45" w:rsidRDefault="004C2D45">
            <w:pPr>
              <w:pStyle w:val="MsgTableBody"/>
              <w:jc w:val="center"/>
              <w:rPr>
                <w:noProof/>
              </w:rPr>
            </w:pPr>
            <w:r>
              <w:rPr>
                <w:noProof/>
              </w:rPr>
              <w:t>4</w:t>
            </w:r>
          </w:p>
        </w:tc>
      </w:tr>
      <w:tr w:rsidR="004C2D45" w:rsidRPr="004C2D45" w14:paraId="419668F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BF02A4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923D43"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1044DC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DE351" w14:textId="77777777" w:rsidR="004C2D45" w:rsidRDefault="004C2D45">
            <w:pPr>
              <w:pStyle w:val="MsgTableBody"/>
              <w:jc w:val="center"/>
              <w:rPr>
                <w:noProof/>
              </w:rPr>
            </w:pPr>
          </w:p>
        </w:tc>
      </w:tr>
      <w:tr w:rsidR="004C2D45" w:rsidRPr="004C2D45" w14:paraId="28F0F0F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24519E7"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FFF94C6"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AFB52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18D92" w14:textId="77777777" w:rsidR="004C2D45" w:rsidRDefault="004C2D45">
            <w:pPr>
              <w:pStyle w:val="MsgTableBody"/>
              <w:jc w:val="center"/>
              <w:rPr>
                <w:noProof/>
              </w:rPr>
            </w:pPr>
          </w:p>
        </w:tc>
      </w:tr>
      <w:tr w:rsidR="004C2D45" w:rsidRPr="004C2D45" w14:paraId="13E3A6E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58B574"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3603C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6F3C8F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A2114" w14:textId="77777777" w:rsidR="004C2D45" w:rsidRDefault="004C2D45">
            <w:pPr>
              <w:pStyle w:val="MsgTableBody"/>
              <w:jc w:val="center"/>
              <w:rPr>
                <w:noProof/>
                <w:lang w:val="fr-FR"/>
              </w:rPr>
            </w:pPr>
            <w:r>
              <w:rPr>
                <w:noProof/>
                <w:lang w:val="fr-FR"/>
              </w:rPr>
              <w:t>4</w:t>
            </w:r>
          </w:p>
        </w:tc>
      </w:tr>
      <w:tr w:rsidR="004C2D45" w:rsidRPr="004C2D45" w14:paraId="0878701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86ACF6"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0CA60B76"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59125E8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0C1737E" w14:textId="77777777" w:rsidR="004C2D45" w:rsidRDefault="004C2D45">
            <w:pPr>
              <w:pStyle w:val="MsgTableBody"/>
              <w:jc w:val="center"/>
              <w:rPr>
                <w:noProof/>
                <w:lang w:val="fr-FR"/>
              </w:rPr>
            </w:pPr>
          </w:p>
        </w:tc>
      </w:tr>
      <w:tr w:rsidR="004C2D45" w:rsidRPr="004C2D45" w14:paraId="7DE39E7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7192A7"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1313D827"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7B580E9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C344FBA" w14:textId="77777777" w:rsidR="004C2D45" w:rsidRDefault="004C2D45">
            <w:pPr>
              <w:pStyle w:val="MsgTableBody"/>
              <w:jc w:val="center"/>
              <w:rPr>
                <w:noProof/>
                <w:lang w:val="fr-FR"/>
              </w:rPr>
            </w:pPr>
          </w:p>
        </w:tc>
      </w:tr>
      <w:tr w:rsidR="004C2D45" w:rsidRPr="004C2D45" w14:paraId="39A62B4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042F381"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3845F39"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4845F2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E82C401" w14:textId="77777777" w:rsidR="004C2D45" w:rsidRDefault="004C2D45">
            <w:pPr>
              <w:pStyle w:val="MsgTableBody"/>
              <w:jc w:val="center"/>
              <w:rPr>
                <w:noProof/>
                <w:lang w:val="fr-FR"/>
              </w:rPr>
            </w:pPr>
          </w:p>
        </w:tc>
      </w:tr>
      <w:tr w:rsidR="004C2D45" w:rsidRPr="004C2D45" w14:paraId="525F7648"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6D76FF4" w14:textId="77777777" w:rsidR="004C2D45" w:rsidRDefault="004C2D45">
            <w:pPr>
              <w:pStyle w:val="MsgTableBody"/>
              <w:rPr>
                <w:noProof/>
                <w:lang w:val="fr-FR"/>
              </w:rPr>
            </w:pPr>
            <w:r>
              <w:rPr>
                <w:noProof/>
                <w:lang w:val="fr-FR"/>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01EEB4B8" w14:textId="77777777" w:rsidR="004C2D45" w:rsidRDefault="004C2D45">
            <w:pPr>
              <w:pStyle w:val="MsgTableBody"/>
              <w:rPr>
                <w:noProof/>
                <w:lang w:val="fr-FR"/>
              </w:rPr>
            </w:pPr>
            <w:r>
              <w:rPr>
                <w:noProof/>
                <w:lang w:val="fr-FR"/>
              </w:rPr>
              <w:t>Notes &amp; Comments(Order Detail Comments)</w:t>
            </w:r>
          </w:p>
        </w:tc>
        <w:tc>
          <w:tcPr>
            <w:tcW w:w="864" w:type="dxa"/>
            <w:tcBorders>
              <w:top w:val="dotted" w:sz="4" w:space="0" w:color="auto"/>
              <w:left w:val="nil"/>
              <w:bottom w:val="dotted" w:sz="4" w:space="0" w:color="auto"/>
              <w:right w:val="nil"/>
            </w:tcBorders>
            <w:shd w:val="clear" w:color="auto" w:fill="FFFFFF"/>
          </w:tcPr>
          <w:p w14:paraId="3D97987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BC1BC3D" w14:textId="77777777" w:rsidR="004C2D45" w:rsidRDefault="004C2D45">
            <w:pPr>
              <w:pStyle w:val="MsgTableBody"/>
              <w:jc w:val="center"/>
              <w:rPr>
                <w:noProof/>
              </w:rPr>
            </w:pPr>
            <w:r>
              <w:rPr>
                <w:noProof/>
              </w:rPr>
              <w:t>2</w:t>
            </w:r>
          </w:p>
        </w:tc>
      </w:tr>
      <w:tr w:rsidR="004C2D45" w:rsidRPr="004C2D45" w14:paraId="17419B7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49876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6DBDC00"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5B93A9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F8C2E" w14:textId="77777777" w:rsidR="004C2D45" w:rsidRDefault="004C2D45">
            <w:pPr>
              <w:pStyle w:val="MsgTableBody"/>
              <w:jc w:val="center"/>
              <w:rPr>
                <w:noProof/>
              </w:rPr>
            </w:pPr>
            <w:r>
              <w:rPr>
                <w:noProof/>
              </w:rPr>
              <w:t>12</w:t>
            </w:r>
          </w:p>
        </w:tc>
      </w:tr>
      <w:tr w:rsidR="004C2D45" w:rsidRPr="004C2D45" w14:paraId="5038B86B"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F5635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2F0F54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0FE2AC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C4F3E" w14:textId="77777777" w:rsidR="004C2D45" w:rsidRDefault="004C2D45">
            <w:pPr>
              <w:pStyle w:val="MsgTableBody"/>
              <w:jc w:val="center"/>
              <w:rPr>
                <w:noProof/>
              </w:rPr>
            </w:pPr>
          </w:p>
        </w:tc>
      </w:tr>
      <w:tr w:rsidR="004C2D45" w:rsidRPr="004C2D45" w14:paraId="115FB1B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B07B1DF"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3F790C"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B13B4A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7193B" w14:textId="77777777" w:rsidR="004C2D45" w:rsidRDefault="004C2D45">
            <w:pPr>
              <w:pStyle w:val="MsgTableBody"/>
              <w:jc w:val="center"/>
              <w:rPr>
                <w:noProof/>
                <w:lang w:val="fr-FR"/>
              </w:rPr>
            </w:pPr>
            <w:r>
              <w:rPr>
                <w:noProof/>
                <w:lang w:val="fr-FR"/>
              </w:rPr>
              <w:t>7</w:t>
            </w:r>
          </w:p>
        </w:tc>
      </w:tr>
      <w:tr w:rsidR="004C2D45" w:rsidRPr="004C2D45" w14:paraId="54C80F2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32A08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4591C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F6F3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4D4E4" w14:textId="77777777" w:rsidR="004C2D45" w:rsidRDefault="004C2D45">
            <w:pPr>
              <w:pStyle w:val="MsgTableBody"/>
              <w:jc w:val="center"/>
              <w:rPr>
                <w:noProof/>
                <w:lang w:val="fr-FR"/>
              </w:rPr>
            </w:pPr>
          </w:p>
        </w:tc>
      </w:tr>
      <w:tr w:rsidR="004C2D45" w:rsidRPr="004C2D45" w14:paraId="2AE44C2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9FB6E8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DCC969F"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0CBB409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A96069" w14:textId="77777777" w:rsidR="004C2D45" w:rsidRDefault="004C2D45">
            <w:pPr>
              <w:pStyle w:val="MsgTableBody"/>
              <w:jc w:val="center"/>
              <w:rPr>
                <w:noProof/>
              </w:rPr>
            </w:pPr>
            <w:r>
              <w:rPr>
                <w:noProof/>
              </w:rPr>
              <w:t>2</w:t>
            </w:r>
          </w:p>
        </w:tc>
      </w:tr>
      <w:tr w:rsidR="004C2D45" w:rsidRPr="004C2D45" w14:paraId="37E469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34B1E63"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3D96CB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072D986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B9588" w14:textId="77777777" w:rsidR="004C2D45" w:rsidRDefault="004C2D45">
            <w:pPr>
              <w:pStyle w:val="MsgTableBody"/>
              <w:jc w:val="center"/>
              <w:rPr>
                <w:noProof/>
              </w:rPr>
            </w:pPr>
            <w:r>
              <w:rPr>
                <w:noProof/>
              </w:rPr>
              <w:t>12</w:t>
            </w:r>
          </w:p>
        </w:tc>
      </w:tr>
      <w:tr w:rsidR="004C2D45" w:rsidRPr="004C2D45" w14:paraId="1009E1C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B077A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EBB3FD"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1964B4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75DF72" w14:textId="77777777" w:rsidR="004C2D45" w:rsidRDefault="004C2D45">
            <w:pPr>
              <w:pStyle w:val="MsgTableBody"/>
              <w:jc w:val="center"/>
              <w:rPr>
                <w:noProof/>
              </w:rPr>
            </w:pPr>
          </w:p>
        </w:tc>
      </w:tr>
      <w:tr w:rsidR="004C2D45" w:rsidRPr="004C2D45" w14:paraId="75C577C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6271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9BEF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4D9FD24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522797" w14:textId="77777777" w:rsidR="004C2D45" w:rsidRDefault="004C2D45">
            <w:pPr>
              <w:pStyle w:val="MsgTableBody"/>
              <w:jc w:val="center"/>
              <w:rPr>
                <w:noProof/>
              </w:rPr>
            </w:pPr>
          </w:p>
        </w:tc>
      </w:tr>
      <w:tr w:rsidR="004C2D45" w:rsidRPr="004C2D45" w14:paraId="026F2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905E9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8A80BB"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10795BA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DE7B8" w14:textId="77777777" w:rsidR="004C2D45" w:rsidRDefault="004C2D45">
            <w:pPr>
              <w:pStyle w:val="MsgTableBody"/>
              <w:jc w:val="center"/>
              <w:rPr>
                <w:noProof/>
              </w:rPr>
            </w:pPr>
          </w:p>
        </w:tc>
      </w:tr>
      <w:tr w:rsidR="004C2D45" w:rsidRPr="004C2D45" w14:paraId="4DCC623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2B8F5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825E40D"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0AAB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5242" w14:textId="77777777" w:rsidR="004C2D45" w:rsidRDefault="004C2D45">
            <w:pPr>
              <w:pStyle w:val="MsgTableBody"/>
              <w:jc w:val="center"/>
              <w:rPr>
                <w:noProof/>
              </w:rPr>
            </w:pPr>
          </w:p>
        </w:tc>
      </w:tr>
      <w:tr w:rsidR="004C2D45" w:rsidRPr="004C2D45" w14:paraId="7895E9A1" w14:textId="77777777" w:rsidTr="00E56816">
        <w:trPr>
          <w:jc w:val="center"/>
        </w:trPr>
        <w:tc>
          <w:tcPr>
            <w:tcW w:w="2880" w:type="dxa"/>
            <w:tcBorders>
              <w:top w:val="dotted" w:sz="4" w:space="0" w:color="auto"/>
              <w:left w:val="nil"/>
              <w:bottom w:val="single" w:sz="2" w:space="0" w:color="auto"/>
              <w:right w:val="nil"/>
            </w:tcBorders>
            <w:shd w:val="clear" w:color="auto" w:fill="FFFFFF"/>
          </w:tcPr>
          <w:p w14:paraId="34E02F85"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78BE353"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6C9CB11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433D5D" w14:textId="77777777" w:rsidR="004C2D45" w:rsidRDefault="004C2D45">
            <w:pPr>
              <w:pStyle w:val="MsgTableBody"/>
              <w:jc w:val="center"/>
              <w:rPr>
                <w:noProof/>
              </w:rPr>
            </w:pPr>
          </w:p>
        </w:tc>
      </w:tr>
    </w:tbl>
    <w:p w14:paraId="2A30C551"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734118AD" w14:textId="77777777" w:rsidTr="00B86105">
        <w:tc>
          <w:tcPr>
            <w:tcW w:w="9576" w:type="dxa"/>
            <w:gridSpan w:val="6"/>
          </w:tcPr>
          <w:p w14:paraId="092F3641" w14:textId="2A07E5BB" w:rsidR="00B86105" w:rsidRPr="006D6BB6" w:rsidRDefault="00B86105" w:rsidP="00203776">
            <w:pPr>
              <w:pStyle w:val="ACK-ChoreographyHeader"/>
            </w:pPr>
            <w:r>
              <w:t>Acknowledgement Choreography</w:t>
            </w:r>
          </w:p>
        </w:tc>
      </w:tr>
      <w:tr w:rsidR="00B86105" w:rsidRPr="006D6BB6" w14:paraId="7B4C1051" w14:textId="77777777" w:rsidTr="00B86105">
        <w:tc>
          <w:tcPr>
            <w:tcW w:w="9576" w:type="dxa"/>
            <w:gridSpan w:val="6"/>
          </w:tcPr>
          <w:p w14:paraId="35117F43" w14:textId="4C5B7FC1" w:rsidR="00B86105" w:rsidRDefault="00B86105" w:rsidP="00B86105">
            <w:pPr>
              <w:pStyle w:val="ACK-ChoreographyHeader"/>
            </w:pPr>
            <w:r w:rsidRPr="00C47F52">
              <w:t>PPP^PCB-PCD^PPP_PCB</w:t>
            </w:r>
          </w:p>
        </w:tc>
      </w:tr>
      <w:tr w:rsidR="009339B6" w:rsidRPr="006D6BB6" w14:paraId="30415613" w14:textId="77777777" w:rsidTr="00B86105">
        <w:tc>
          <w:tcPr>
            <w:tcW w:w="1458" w:type="dxa"/>
          </w:tcPr>
          <w:p w14:paraId="44C82022" w14:textId="77777777" w:rsidR="009339B6" w:rsidRPr="006D6BB6" w:rsidRDefault="009339B6" w:rsidP="00C47F52">
            <w:pPr>
              <w:pStyle w:val="ACK-ChoreographyBody"/>
            </w:pPr>
            <w:r w:rsidRPr="006D6BB6">
              <w:t>Field name</w:t>
            </w:r>
          </w:p>
        </w:tc>
        <w:tc>
          <w:tcPr>
            <w:tcW w:w="2217" w:type="dxa"/>
          </w:tcPr>
          <w:p w14:paraId="4C85A2D3" w14:textId="77777777" w:rsidR="009339B6" w:rsidRPr="006D6BB6" w:rsidRDefault="009339B6" w:rsidP="00C47F52">
            <w:pPr>
              <w:pStyle w:val="ACK-ChoreographyBody"/>
            </w:pPr>
            <w:r w:rsidRPr="006D6BB6">
              <w:t>Field Value: Original mode</w:t>
            </w:r>
          </w:p>
        </w:tc>
        <w:tc>
          <w:tcPr>
            <w:tcW w:w="5901" w:type="dxa"/>
            <w:gridSpan w:val="4"/>
          </w:tcPr>
          <w:p w14:paraId="3DC456C3" w14:textId="77777777" w:rsidR="009339B6" w:rsidRPr="006D6BB6" w:rsidRDefault="009339B6" w:rsidP="00C47F52">
            <w:pPr>
              <w:pStyle w:val="ACK-ChoreographyBody"/>
            </w:pPr>
            <w:r w:rsidRPr="006D6BB6">
              <w:t>Field value: Enhanced mode</w:t>
            </w:r>
          </w:p>
        </w:tc>
      </w:tr>
      <w:tr w:rsidR="009339B6" w:rsidRPr="006D6BB6" w14:paraId="489A2024" w14:textId="77777777" w:rsidTr="00B86105">
        <w:tc>
          <w:tcPr>
            <w:tcW w:w="1458" w:type="dxa"/>
          </w:tcPr>
          <w:p w14:paraId="558FEB92" w14:textId="77777777" w:rsidR="009339B6" w:rsidRPr="006D6BB6" w:rsidRDefault="009339B6" w:rsidP="00C47F52">
            <w:pPr>
              <w:pStyle w:val="ACK-ChoreographyBody"/>
            </w:pPr>
            <w:r>
              <w:t>MSH-</w:t>
            </w:r>
            <w:r w:rsidRPr="006D6BB6">
              <w:t>15</w:t>
            </w:r>
          </w:p>
        </w:tc>
        <w:tc>
          <w:tcPr>
            <w:tcW w:w="2217" w:type="dxa"/>
          </w:tcPr>
          <w:p w14:paraId="0D4D239F" w14:textId="77777777" w:rsidR="009339B6" w:rsidRPr="006D6BB6" w:rsidRDefault="009339B6" w:rsidP="00C47F52">
            <w:pPr>
              <w:pStyle w:val="ACK-ChoreographyBody"/>
            </w:pPr>
            <w:r w:rsidRPr="006D6BB6">
              <w:t>Blank</w:t>
            </w:r>
          </w:p>
        </w:tc>
        <w:tc>
          <w:tcPr>
            <w:tcW w:w="567" w:type="dxa"/>
          </w:tcPr>
          <w:p w14:paraId="635C4D99" w14:textId="77777777" w:rsidR="009339B6" w:rsidRPr="006D6BB6" w:rsidRDefault="009339B6" w:rsidP="00C47F52">
            <w:pPr>
              <w:pStyle w:val="ACK-ChoreographyBody"/>
            </w:pPr>
            <w:r w:rsidRPr="006D6BB6">
              <w:t>NE</w:t>
            </w:r>
          </w:p>
        </w:tc>
        <w:tc>
          <w:tcPr>
            <w:tcW w:w="1843" w:type="dxa"/>
          </w:tcPr>
          <w:p w14:paraId="6719C151" w14:textId="77777777" w:rsidR="009339B6" w:rsidRPr="006D6BB6" w:rsidRDefault="009339B6" w:rsidP="00C47F52">
            <w:pPr>
              <w:pStyle w:val="ACK-ChoreographyBody"/>
            </w:pPr>
            <w:r w:rsidRPr="006D6BB6">
              <w:t>AL, SU, ER</w:t>
            </w:r>
          </w:p>
        </w:tc>
        <w:tc>
          <w:tcPr>
            <w:tcW w:w="1417" w:type="dxa"/>
          </w:tcPr>
          <w:p w14:paraId="621A3F5A" w14:textId="77777777" w:rsidR="009339B6" w:rsidRPr="006D6BB6" w:rsidRDefault="009339B6" w:rsidP="00C47F52">
            <w:pPr>
              <w:pStyle w:val="ACK-ChoreographyBody"/>
            </w:pPr>
            <w:r w:rsidRPr="006D6BB6">
              <w:t>NE</w:t>
            </w:r>
          </w:p>
        </w:tc>
        <w:tc>
          <w:tcPr>
            <w:tcW w:w="2074" w:type="dxa"/>
          </w:tcPr>
          <w:p w14:paraId="23FD545C" w14:textId="77777777" w:rsidR="009339B6" w:rsidRPr="006D6BB6" w:rsidRDefault="009339B6" w:rsidP="00C47F52">
            <w:pPr>
              <w:pStyle w:val="ACK-ChoreographyBody"/>
            </w:pPr>
            <w:r w:rsidRPr="006D6BB6">
              <w:t>AL, SU, ER</w:t>
            </w:r>
          </w:p>
        </w:tc>
      </w:tr>
      <w:tr w:rsidR="009339B6" w:rsidRPr="006D6BB6" w14:paraId="6261E735" w14:textId="77777777" w:rsidTr="00B86105">
        <w:tc>
          <w:tcPr>
            <w:tcW w:w="1458" w:type="dxa"/>
          </w:tcPr>
          <w:p w14:paraId="5BCFF34C" w14:textId="77777777" w:rsidR="009339B6" w:rsidRPr="006D6BB6" w:rsidRDefault="009339B6" w:rsidP="00C47F52">
            <w:pPr>
              <w:pStyle w:val="ACK-ChoreographyBody"/>
            </w:pPr>
            <w:r>
              <w:t>MSH-</w:t>
            </w:r>
            <w:r w:rsidRPr="006D6BB6">
              <w:t>16</w:t>
            </w:r>
          </w:p>
        </w:tc>
        <w:tc>
          <w:tcPr>
            <w:tcW w:w="2217" w:type="dxa"/>
          </w:tcPr>
          <w:p w14:paraId="53B58BDE" w14:textId="77777777" w:rsidR="009339B6" w:rsidRPr="006D6BB6" w:rsidRDefault="009339B6" w:rsidP="00C47F52">
            <w:pPr>
              <w:pStyle w:val="ACK-ChoreographyBody"/>
            </w:pPr>
            <w:r w:rsidRPr="006D6BB6">
              <w:t>Blank</w:t>
            </w:r>
          </w:p>
        </w:tc>
        <w:tc>
          <w:tcPr>
            <w:tcW w:w="567" w:type="dxa"/>
          </w:tcPr>
          <w:p w14:paraId="76C394A5" w14:textId="77777777" w:rsidR="009339B6" w:rsidRPr="006D6BB6" w:rsidRDefault="009339B6" w:rsidP="00C47F52">
            <w:pPr>
              <w:pStyle w:val="ACK-ChoreographyBody"/>
            </w:pPr>
            <w:r w:rsidRPr="006D6BB6">
              <w:t>NE</w:t>
            </w:r>
          </w:p>
        </w:tc>
        <w:tc>
          <w:tcPr>
            <w:tcW w:w="1843" w:type="dxa"/>
          </w:tcPr>
          <w:p w14:paraId="482A6558" w14:textId="77777777" w:rsidR="009339B6" w:rsidRPr="006D6BB6" w:rsidRDefault="009339B6" w:rsidP="00C47F52">
            <w:pPr>
              <w:pStyle w:val="ACK-ChoreographyBody"/>
            </w:pPr>
            <w:r w:rsidRPr="006D6BB6">
              <w:t>NE</w:t>
            </w:r>
          </w:p>
        </w:tc>
        <w:tc>
          <w:tcPr>
            <w:tcW w:w="1417" w:type="dxa"/>
          </w:tcPr>
          <w:p w14:paraId="1D7EADEC" w14:textId="77777777" w:rsidR="009339B6" w:rsidRPr="006D6BB6" w:rsidRDefault="009339B6" w:rsidP="00C47F52">
            <w:pPr>
              <w:pStyle w:val="ACK-ChoreographyBody"/>
            </w:pPr>
            <w:r w:rsidRPr="006D6BB6">
              <w:t>AL, SU, ER</w:t>
            </w:r>
          </w:p>
        </w:tc>
        <w:tc>
          <w:tcPr>
            <w:tcW w:w="2074" w:type="dxa"/>
          </w:tcPr>
          <w:p w14:paraId="1FE2FF1E" w14:textId="77777777" w:rsidR="009339B6" w:rsidRPr="006D6BB6" w:rsidRDefault="009339B6" w:rsidP="00C47F52">
            <w:pPr>
              <w:pStyle w:val="ACK-ChoreographyBody"/>
            </w:pPr>
            <w:r w:rsidRPr="006D6BB6">
              <w:t>AL, SU, ER</w:t>
            </w:r>
          </w:p>
        </w:tc>
      </w:tr>
      <w:tr w:rsidR="009339B6" w:rsidRPr="006D6BB6" w14:paraId="756211FA" w14:textId="77777777" w:rsidTr="00B86105">
        <w:tc>
          <w:tcPr>
            <w:tcW w:w="1458" w:type="dxa"/>
          </w:tcPr>
          <w:p w14:paraId="60EFB6C4" w14:textId="77777777" w:rsidR="009339B6" w:rsidRPr="006D6BB6" w:rsidRDefault="009339B6" w:rsidP="00C47F52">
            <w:pPr>
              <w:pStyle w:val="ACK-ChoreographyBody"/>
            </w:pPr>
            <w:r w:rsidRPr="006D6BB6">
              <w:t>Immediate Ack</w:t>
            </w:r>
          </w:p>
        </w:tc>
        <w:tc>
          <w:tcPr>
            <w:tcW w:w="2217" w:type="dxa"/>
          </w:tcPr>
          <w:p w14:paraId="67436739" w14:textId="77777777" w:rsidR="009339B6" w:rsidRPr="006D6BB6" w:rsidRDefault="009339B6" w:rsidP="00C47F52">
            <w:pPr>
              <w:pStyle w:val="ACK-ChoreographyBody"/>
            </w:pPr>
            <w:r w:rsidRPr="006D6BB6">
              <w:t>-</w:t>
            </w:r>
          </w:p>
        </w:tc>
        <w:tc>
          <w:tcPr>
            <w:tcW w:w="567" w:type="dxa"/>
          </w:tcPr>
          <w:p w14:paraId="1FDBF6BC" w14:textId="77777777" w:rsidR="009339B6" w:rsidRPr="006D6BB6" w:rsidRDefault="009339B6" w:rsidP="00C47F52">
            <w:pPr>
              <w:pStyle w:val="ACK-ChoreographyBody"/>
            </w:pPr>
            <w:r w:rsidRPr="006D6BB6">
              <w:t>-</w:t>
            </w:r>
          </w:p>
        </w:tc>
        <w:tc>
          <w:tcPr>
            <w:tcW w:w="1843" w:type="dxa"/>
          </w:tcPr>
          <w:p w14:paraId="54955BE5"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c>
          <w:tcPr>
            <w:tcW w:w="1417" w:type="dxa"/>
          </w:tcPr>
          <w:p w14:paraId="00F3329E" w14:textId="77777777" w:rsidR="009339B6" w:rsidRPr="006D6BB6" w:rsidRDefault="009339B6" w:rsidP="00C47F52">
            <w:pPr>
              <w:pStyle w:val="ACK-ChoreographyBody"/>
            </w:pPr>
            <w:r w:rsidRPr="006D6BB6">
              <w:t>-</w:t>
            </w:r>
          </w:p>
        </w:tc>
        <w:tc>
          <w:tcPr>
            <w:tcW w:w="2074" w:type="dxa"/>
          </w:tcPr>
          <w:p w14:paraId="0CE9836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257F5D7B" w14:textId="77777777" w:rsidTr="00B86105">
        <w:tc>
          <w:tcPr>
            <w:tcW w:w="1458" w:type="dxa"/>
          </w:tcPr>
          <w:p w14:paraId="4E58A52F" w14:textId="77777777" w:rsidR="009339B6" w:rsidRPr="006D6BB6" w:rsidRDefault="009339B6" w:rsidP="00C47F52">
            <w:pPr>
              <w:pStyle w:val="ACK-ChoreographyBody"/>
            </w:pPr>
            <w:r w:rsidRPr="006D6BB6">
              <w:t>Application Ack</w:t>
            </w:r>
          </w:p>
        </w:tc>
        <w:tc>
          <w:tcPr>
            <w:tcW w:w="2217" w:type="dxa"/>
          </w:tcPr>
          <w:p w14:paraId="39C5D9F6" w14:textId="77777777" w:rsidR="009339B6" w:rsidRPr="006D6BB6" w:rsidRDefault="009339B6" w:rsidP="009339B6">
            <w:pPr>
              <w:pStyle w:val="ACK-ChoreographyBody"/>
            </w:pPr>
            <w:r>
              <w:rPr>
                <w:szCs w:val="16"/>
              </w:rPr>
              <w:t>ACK</w:t>
            </w:r>
            <w:r w:rsidRPr="006D6BB6">
              <w:rPr>
                <w:szCs w:val="16"/>
              </w:rPr>
              <w:t>^</w:t>
            </w:r>
            <w:r>
              <w:rPr>
                <w:szCs w:val="16"/>
              </w:rPr>
              <w:t>PCB-PCD</w:t>
            </w:r>
            <w:r w:rsidRPr="006D6BB6">
              <w:rPr>
                <w:szCs w:val="16"/>
              </w:rPr>
              <w:t>^</w:t>
            </w:r>
            <w:r>
              <w:rPr>
                <w:szCs w:val="16"/>
              </w:rPr>
              <w:t>ACK</w:t>
            </w:r>
          </w:p>
        </w:tc>
        <w:tc>
          <w:tcPr>
            <w:tcW w:w="567" w:type="dxa"/>
          </w:tcPr>
          <w:p w14:paraId="76477CB1" w14:textId="77777777" w:rsidR="009339B6" w:rsidRPr="006D6BB6" w:rsidRDefault="009339B6" w:rsidP="00C47F52">
            <w:pPr>
              <w:pStyle w:val="ACK-ChoreographyBody"/>
            </w:pPr>
            <w:r w:rsidRPr="006D6BB6">
              <w:t>-</w:t>
            </w:r>
          </w:p>
        </w:tc>
        <w:tc>
          <w:tcPr>
            <w:tcW w:w="1843" w:type="dxa"/>
          </w:tcPr>
          <w:p w14:paraId="2F8799B3" w14:textId="77777777" w:rsidR="009339B6" w:rsidRPr="006D6BB6" w:rsidRDefault="009339B6" w:rsidP="00C47F52">
            <w:pPr>
              <w:pStyle w:val="ACK-ChoreographyBody"/>
            </w:pPr>
            <w:r w:rsidRPr="006D6BB6">
              <w:t>-</w:t>
            </w:r>
          </w:p>
        </w:tc>
        <w:tc>
          <w:tcPr>
            <w:tcW w:w="1417" w:type="dxa"/>
          </w:tcPr>
          <w:p w14:paraId="0020243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c>
          <w:tcPr>
            <w:tcW w:w="2074" w:type="dxa"/>
          </w:tcPr>
          <w:p w14:paraId="6C196688"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r>
    </w:tbl>
    <w:p w14:paraId="2231F31B" w14:textId="77777777" w:rsidR="009339B6" w:rsidRDefault="009339B6" w:rsidP="009339B6">
      <w:pPr>
        <w:rPr>
          <w:noProof/>
        </w:rPr>
      </w:pPr>
    </w:p>
    <w:p w14:paraId="714807DB" w14:textId="77777777" w:rsidR="004C2D45" w:rsidRPr="00C47F52" w:rsidRDefault="004C2D45" w:rsidP="00C47F52">
      <w:pPr>
        <w:pStyle w:val="MsgTableCaption"/>
      </w:pPr>
      <w:r w:rsidRPr="00C47F52">
        <w:t>ACK</w:t>
      </w:r>
      <w:r w:rsidR="00C47F52" w:rsidRPr="00C47F52">
        <w:t>^</w:t>
      </w:r>
      <w:r w:rsidRPr="00C47F52">
        <w:t>PCB-PCD</w:t>
      </w:r>
      <w:r w:rsidR="00C47F52" w:rsidRPr="00C47F52">
        <w:t>^</w:t>
      </w:r>
      <w:r w:rsidRPr="00C47F52">
        <w:t>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523B99B7"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73624D7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D4310F9"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0EED73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5C3C3CE" w14:textId="77777777" w:rsidR="004C2D45" w:rsidRDefault="004C2D45">
            <w:pPr>
              <w:pStyle w:val="MsgTableHeader"/>
              <w:jc w:val="center"/>
              <w:rPr>
                <w:noProof/>
              </w:rPr>
            </w:pPr>
            <w:r>
              <w:rPr>
                <w:noProof/>
              </w:rPr>
              <w:t>Chapter</w:t>
            </w:r>
          </w:p>
        </w:tc>
      </w:tr>
      <w:tr w:rsidR="004C2D45" w:rsidRPr="004C2D45" w14:paraId="362009A1"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5384E030" w14:textId="77777777" w:rsidR="004C2D45" w:rsidRDefault="004C2D45">
            <w:pPr>
              <w:pStyle w:val="MsgTableBody"/>
              <w:keepNext/>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B99820E" w14:textId="77777777" w:rsidR="004C2D45" w:rsidRDefault="004C2D45">
            <w:pPr>
              <w:pStyle w:val="MsgTableBody"/>
              <w:keepNext/>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1F2D26" w14:textId="77777777" w:rsidR="004C2D45" w:rsidRDefault="004C2D45">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613F162" w14:textId="77777777" w:rsidR="004C2D45" w:rsidRDefault="004C2D45">
            <w:pPr>
              <w:pStyle w:val="MsgTableBody"/>
              <w:keepNext/>
              <w:jc w:val="center"/>
              <w:rPr>
                <w:noProof/>
              </w:rPr>
            </w:pPr>
            <w:r>
              <w:rPr>
                <w:noProof/>
              </w:rPr>
              <w:t>2</w:t>
            </w:r>
          </w:p>
        </w:tc>
      </w:tr>
      <w:tr w:rsidR="004C2D45" w:rsidRPr="004C2D45" w14:paraId="1F0B069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1E34D7"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FDDDD4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D7F612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3BDA" w14:textId="77777777" w:rsidR="004C2D45" w:rsidRDefault="004C2D45">
            <w:pPr>
              <w:pStyle w:val="MsgTableBody"/>
              <w:jc w:val="center"/>
              <w:rPr>
                <w:noProof/>
              </w:rPr>
            </w:pPr>
            <w:r>
              <w:rPr>
                <w:noProof/>
              </w:rPr>
              <w:t>2</w:t>
            </w:r>
          </w:p>
        </w:tc>
      </w:tr>
      <w:tr w:rsidR="004C2D45" w:rsidRPr="004C2D45" w14:paraId="6FE54E2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09AEDF"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5F8661D3"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3BA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5CC8F" w14:textId="77777777" w:rsidR="004C2D45" w:rsidRDefault="004C2D45">
            <w:pPr>
              <w:pStyle w:val="MsgTableBody"/>
              <w:jc w:val="center"/>
              <w:rPr>
                <w:noProof/>
              </w:rPr>
            </w:pPr>
            <w:r>
              <w:rPr>
                <w:noProof/>
              </w:rPr>
              <w:t>2</w:t>
            </w:r>
          </w:p>
        </w:tc>
      </w:tr>
      <w:tr w:rsidR="004C2D45" w:rsidRPr="004C2D45" w14:paraId="4F2877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3536E"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73D47E25"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9F853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454DE" w14:textId="77777777" w:rsidR="004C2D45" w:rsidRDefault="004C2D45">
            <w:pPr>
              <w:pStyle w:val="MsgTableBody"/>
              <w:jc w:val="center"/>
              <w:rPr>
                <w:noProof/>
              </w:rPr>
            </w:pPr>
            <w:r>
              <w:rPr>
                <w:noProof/>
              </w:rPr>
              <w:t>2</w:t>
            </w:r>
          </w:p>
        </w:tc>
      </w:tr>
      <w:tr w:rsidR="004C2D45" w:rsidRPr="004C2D45" w14:paraId="7CC761DC"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5E73D1B4"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40BF1C"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AF04B0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7BD5D6" w14:textId="77777777" w:rsidR="004C2D45" w:rsidRDefault="004C2D45">
            <w:pPr>
              <w:pStyle w:val="MsgTableBody"/>
              <w:jc w:val="center"/>
              <w:rPr>
                <w:noProof/>
              </w:rPr>
            </w:pPr>
            <w:r>
              <w:rPr>
                <w:noProof/>
              </w:rPr>
              <w:t>2</w:t>
            </w:r>
          </w:p>
        </w:tc>
      </w:tr>
    </w:tbl>
    <w:p w14:paraId="08021D27"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0CBA9824" w14:textId="77777777" w:rsidTr="00203776">
        <w:trPr>
          <w:jc w:val="center"/>
        </w:trPr>
        <w:tc>
          <w:tcPr>
            <w:tcW w:w="6652" w:type="dxa"/>
            <w:gridSpan w:val="4"/>
          </w:tcPr>
          <w:p w14:paraId="4C2D9BB0" w14:textId="773120D5" w:rsidR="00B86105" w:rsidRPr="006D6BB6" w:rsidRDefault="00B86105" w:rsidP="00203776">
            <w:pPr>
              <w:pStyle w:val="ACK-ChoreographyHeader"/>
            </w:pPr>
            <w:r>
              <w:lastRenderedPageBreak/>
              <w:t>Acknowledgement Choreography</w:t>
            </w:r>
          </w:p>
        </w:tc>
      </w:tr>
      <w:tr w:rsidR="00B86105" w:rsidRPr="006D6BB6" w14:paraId="0C223BF3" w14:textId="77777777" w:rsidTr="00203776">
        <w:trPr>
          <w:jc w:val="center"/>
        </w:trPr>
        <w:tc>
          <w:tcPr>
            <w:tcW w:w="6652" w:type="dxa"/>
            <w:gridSpan w:val="4"/>
          </w:tcPr>
          <w:p w14:paraId="60C1F6B4" w14:textId="09DBC835" w:rsidR="00B86105" w:rsidRDefault="00B86105" w:rsidP="00B86105">
            <w:pPr>
              <w:pStyle w:val="ACK-ChoreographyHeader"/>
            </w:pPr>
            <w:r w:rsidRPr="00C47F52">
              <w:t>ACK^PCB-PCD^ACK</w:t>
            </w:r>
          </w:p>
        </w:tc>
      </w:tr>
      <w:tr w:rsidR="009339B6" w:rsidRPr="006D6BB6" w14:paraId="28F7D8F0" w14:textId="77777777" w:rsidTr="00203776">
        <w:trPr>
          <w:jc w:val="center"/>
        </w:trPr>
        <w:tc>
          <w:tcPr>
            <w:tcW w:w="1458" w:type="dxa"/>
          </w:tcPr>
          <w:p w14:paraId="2BA765DC" w14:textId="77777777" w:rsidR="009339B6" w:rsidRPr="006D6BB6" w:rsidRDefault="009339B6" w:rsidP="00C47F52">
            <w:pPr>
              <w:pStyle w:val="ACK-ChoreographyBody"/>
            </w:pPr>
            <w:r w:rsidRPr="006D6BB6">
              <w:t>Field name</w:t>
            </w:r>
          </w:p>
        </w:tc>
        <w:tc>
          <w:tcPr>
            <w:tcW w:w="2478" w:type="dxa"/>
          </w:tcPr>
          <w:p w14:paraId="4FFB6E3B" w14:textId="77777777" w:rsidR="009339B6" w:rsidRPr="006D6BB6" w:rsidRDefault="009339B6" w:rsidP="00C47F52">
            <w:pPr>
              <w:pStyle w:val="ACK-ChoreographyBody"/>
            </w:pPr>
            <w:r w:rsidRPr="006D6BB6">
              <w:t>Field Value: Original mode</w:t>
            </w:r>
          </w:p>
        </w:tc>
        <w:tc>
          <w:tcPr>
            <w:tcW w:w="2716" w:type="dxa"/>
            <w:gridSpan w:val="2"/>
          </w:tcPr>
          <w:p w14:paraId="7BC0A7F2" w14:textId="77777777" w:rsidR="009339B6" w:rsidRPr="006D6BB6" w:rsidRDefault="009339B6" w:rsidP="00C47F52">
            <w:pPr>
              <w:pStyle w:val="ACK-ChoreographyBody"/>
            </w:pPr>
            <w:r w:rsidRPr="006D6BB6">
              <w:t>Field value: Enhanced mode</w:t>
            </w:r>
          </w:p>
        </w:tc>
      </w:tr>
      <w:tr w:rsidR="009339B6" w:rsidRPr="006D6BB6" w14:paraId="5345D6D7" w14:textId="77777777" w:rsidTr="00203776">
        <w:trPr>
          <w:jc w:val="center"/>
        </w:trPr>
        <w:tc>
          <w:tcPr>
            <w:tcW w:w="1458" w:type="dxa"/>
          </w:tcPr>
          <w:p w14:paraId="474A49ED" w14:textId="77777777" w:rsidR="009339B6" w:rsidRPr="006D6BB6" w:rsidRDefault="009339B6" w:rsidP="00C47F52">
            <w:pPr>
              <w:pStyle w:val="ACK-ChoreographyBody"/>
            </w:pPr>
            <w:r>
              <w:t>MSH-</w:t>
            </w:r>
            <w:r w:rsidRPr="006D6BB6">
              <w:t>15</w:t>
            </w:r>
          </w:p>
        </w:tc>
        <w:tc>
          <w:tcPr>
            <w:tcW w:w="2478" w:type="dxa"/>
          </w:tcPr>
          <w:p w14:paraId="0802E1AB" w14:textId="77777777" w:rsidR="009339B6" w:rsidRPr="006D6BB6" w:rsidRDefault="009339B6" w:rsidP="00C47F52">
            <w:pPr>
              <w:pStyle w:val="ACK-ChoreographyBody"/>
            </w:pPr>
            <w:r w:rsidRPr="006D6BB6">
              <w:t>Blank</w:t>
            </w:r>
          </w:p>
        </w:tc>
        <w:tc>
          <w:tcPr>
            <w:tcW w:w="708" w:type="dxa"/>
          </w:tcPr>
          <w:p w14:paraId="7198050E" w14:textId="77777777" w:rsidR="009339B6" w:rsidRPr="006D6BB6" w:rsidRDefault="009339B6" w:rsidP="00C47F52">
            <w:pPr>
              <w:pStyle w:val="ACK-ChoreographyBody"/>
            </w:pPr>
            <w:r w:rsidRPr="006D6BB6">
              <w:t>NE</w:t>
            </w:r>
          </w:p>
        </w:tc>
        <w:tc>
          <w:tcPr>
            <w:tcW w:w="2008" w:type="dxa"/>
          </w:tcPr>
          <w:p w14:paraId="7006E32B" w14:textId="77777777" w:rsidR="009339B6" w:rsidRPr="006D6BB6" w:rsidRDefault="009339B6" w:rsidP="00C47F52">
            <w:pPr>
              <w:pStyle w:val="ACK-ChoreographyBody"/>
            </w:pPr>
            <w:r w:rsidRPr="006D6BB6">
              <w:t>AL, SU, ER</w:t>
            </w:r>
          </w:p>
        </w:tc>
      </w:tr>
      <w:tr w:rsidR="009339B6" w:rsidRPr="006D6BB6" w14:paraId="453B922B" w14:textId="77777777" w:rsidTr="00203776">
        <w:trPr>
          <w:jc w:val="center"/>
        </w:trPr>
        <w:tc>
          <w:tcPr>
            <w:tcW w:w="1458" w:type="dxa"/>
          </w:tcPr>
          <w:p w14:paraId="394FD770" w14:textId="77777777" w:rsidR="009339B6" w:rsidRPr="006D6BB6" w:rsidRDefault="009339B6" w:rsidP="00C47F52">
            <w:pPr>
              <w:pStyle w:val="ACK-ChoreographyBody"/>
            </w:pPr>
            <w:r>
              <w:t>MSH-</w:t>
            </w:r>
            <w:r w:rsidRPr="006D6BB6">
              <w:t>16</w:t>
            </w:r>
          </w:p>
        </w:tc>
        <w:tc>
          <w:tcPr>
            <w:tcW w:w="2478" w:type="dxa"/>
          </w:tcPr>
          <w:p w14:paraId="4708BBA7" w14:textId="77777777" w:rsidR="009339B6" w:rsidRPr="006D6BB6" w:rsidRDefault="009339B6" w:rsidP="00C47F52">
            <w:pPr>
              <w:pStyle w:val="ACK-ChoreographyBody"/>
            </w:pPr>
            <w:r w:rsidRPr="006D6BB6">
              <w:t>Blank</w:t>
            </w:r>
          </w:p>
        </w:tc>
        <w:tc>
          <w:tcPr>
            <w:tcW w:w="708" w:type="dxa"/>
          </w:tcPr>
          <w:p w14:paraId="3513D8F3" w14:textId="77777777" w:rsidR="009339B6" w:rsidRPr="006D6BB6" w:rsidRDefault="009339B6" w:rsidP="00C47F52">
            <w:pPr>
              <w:pStyle w:val="ACK-ChoreographyBody"/>
            </w:pPr>
            <w:r w:rsidRPr="006D6BB6">
              <w:t>NE</w:t>
            </w:r>
          </w:p>
        </w:tc>
        <w:tc>
          <w:tcPr>
            <w:tcW w:w="2008" w:type="dxa"/>
          </w:tcPr>
          <w:p w14:paraId="5576AF9A" w14:textId="77777777" w:rsidR="009339B6" w:rsidRPr="006D6BB6" w:rsidRDefault="009339B6" w:rsidP="00C47F52">
            <w:pPr>
              <w:pStyle w:val="ACK-ChoreographyBody"/>
            </w:pPr>
            <w:r w:rsidRPr="006D6BB6">
              <w:t>NE</w:t>
            </w:r>
          </w:p>
        </w:tc>
      </w:tr>
      <w:tr w:rsidR="009339B6" w:rsidRPr="006D6BB6" w14:paraId="56506D61" w14:textId="77777777" w:rsidTr="00203776">
        <w:trPr>
          <w:jc w:val="center"/>
        </w:trPr>
        <w:tc>
          <w:tcPr>
            <w:tcW w:w="1458" w:type="dxa"/>
          </w:tcPr>
          <w:p w14:paraId="196352B1" w14:textId="77777777" w:rsidR="009339B6" w:rsidRPr="006D6BB6" w:rsidRDefault="009339B6" w:rsidP="00C47F52">
            <w:pPr>
              <w:pStyle w:val="ACK-ChoreographyBody"/>
            </w:pPr>
            <w:r w:rsidRPr="006D6BB6">
              <w:t>Immediate Ack</w:t>
            </w:r>
          </w:p>
        </w:tc>
        <w:tc>
          <w:tcPr>
            <w:tcW w:w="2478" w:type="dxa"/>
          </w:tcPr>
          <w:p w14:paraId="12680654" w14:textId="77777777" w:rsidR="009339B6" w:rsidRPr="006D6BB6" w:rsidRDefault="009339B6" w:rsidP="00C47F52">
            <w:pPr>
              <w:pStyle w:val="ACK-ChoreographyBody"/>
            </w:pPr>
            <w:r>
              <w:rPr>
                <w:szCs w:val="16"/>
              </w:rPr>
              <w:t>-</w:t>
            </w:r>
          </w:p>
        </w:tc>
        <w:tc>
          <w:tcPr>
            <w:tcW w:w="708" w:type="dxa"/>
          </w:tcPr>
          <w:p w14:paraId="3BC77691" w14:textId="77777777" w:rsidR="009339B6" w:rsidRPr="006D6BB6" w:rsidRDefault="009339B6" w:rsidP="00C47F52">
            <w:pPr>
              <w:pStyle w:val="ACK-ChoreographyBody"/>
            </w:pPr>
            <w:r w:rsidRPr="006D6BB6">
              <w:t>-</w:t>
            </w:r>
          </w:p>
        </w:tc>
        <w:tc>
          <w:tcPr>
            <w:tcW w:w="2008" w:type="dxa"/>
          </w:tcPr>
          <w:p w14:paraId="6E1C7F66"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776C4ED3" w14:textId="77777777" w:rsidTr="00203776">
        <w:trPr>
          <w:jc w:val="center"/>
        </w:trPr>
        <w:tc>
          <w:tcPr>
            <w:tcW w:w="1458" w:type="dxa"/>
          </w:tcPr>
          <w:p w14:paraId="66810FDB" w14:textId="77777777" w:rsidR="009339B6" w:rsidRPr="006D6BB6" w:rsidRDefault="009339B6" w:rsidP="00C47F52">
            <w:pPr>
              <w:pStyle w:val="ACK-ChoreographyBody"/>
            </w:pPr>
            <w:r w:rsidRPr="006D6BB6">
              <w:t>Application Ack</w:t>
            </w:r>
          </w:p>
        </w:tc>
        <w:tc>
          <w:tcPr>
            <w:tcW w:w="2478" w:type="dxa"/>
          </w:tcPr>
          <w:p w14:paraId="004A3ACD" w14:textId="77777777" w:rsidR="009339B6" w:rsidRPr="006D6BB6" w:rsidRDefault="009339B6" w:rsidP="00C47F52">
            <w:pPr>
              <w:pStyle w:val="ACK-ChoreographyBody"/>
            </w:pPr>
            <w:r>
              <w:rPr>
                <w:szCs w:val="16"/>
              </w:rPr>
              <w:t>-</w:t>
            </w:r>
          </w:p>
        </w:tc>
        <w:tc>
          <w:tcPr>
            <w:tcW w:w="708" w:type="dxa"/>
          </w:tcPr>
          <w:p w14:paraId="3ABE6FB6" w14:textId="77777777" w:rsidR="009339B6" w:rsidRPr="006D6BB6" w:rsidRDefault="009339B6" w:rsidP="00C47F52">
            <w:pPr>
              <w:pStyle w:val="ACK-ChoreographyBody"/>
            </w:pPr>
            <w:r w:rsidRPr="006D6BB6">
              <w:t>-</w:t>
            </w:r>
          </w:p>
        </w:tc>
        <w:tc>
          <w:tcPr>
            <w:tcW w:w="2008" w:type="dxa"/>
          </w:tcPr>
          <w:p w14:paraId="36D07D86" w14:textId="77777777" w:rsidR="009339B6" w:rsidRPr="006D6BB6" w:rsidRDefault="009339B6" w:rsidP="00C47F52">
            <w:pPr>
              <w:pStyle w:val="ACK-ChoreographyBody"/>
            </w:pPr>
            <w:r w:rsidRPr="006D6BB6">
              <w:t>-</w:t>
            </w:r>
          </w:p>
        </w:tc>
      </w:tr>
    </w:tbl>
    <w:p w14:paraId="1118E9FE" w14:textId="77777777" w:rsidR="004C2D45" w:rsidRDefault="004C2D45">
      <w:pPr>
        <w:pStyle w:val="Heading3"/>
        <w:rPr>
          <w:noProof/>
        </w:rPr>
      </w:pPr>
      <w:bookmarkStart w:id="827" w:name="_Toc29038669"/>
      <w:r>
        <w:rPr>
          <w:noProof/>
        </w:rPr>
        <w:t>PPG/ACK</w:t>
      </w:r>
      <w:r w:rsidR="00FC31E4">
        <w:rPr>
          <w:noProof/>
        </w:rPr>
        <w:fldChar w:fldCharType="begin"/>
      </w:r>
      <w:r>
        <w:rPr>
          <w:noProof/>
        </w:rPr>
        <w:instrText xml:space="preserve"> XE "PPG/ACK" </w:instrText>
      </w:r>
      <w:r w:rsidR="00FC31E4">
        <w:rPr>
          <w:noProof/>
        </w:rPr>
        <w:fldChar w:fldCharType="end"/>
      </w:r>
      <w:r>
        <w:rPr>
          <w:noProof/>
        </w:rPr>
        <w:t xml:space="preserve"> - Patient Pathway Message (Goal-Oriented) (Events PCG, PCH, PCJ</w:t>
      </w:r>
      <w:r w:rsidR="00FC31E4">
        <w:rPr>
          <w:noProof/>
        </w:rPr>
        <w:fldChar w:fldCharType="begin"/>
      </w:r>
      <w:r>
        <w:rPr>
          <w:noProof/>
        </w:rPr>
        <w:instrText xml:space="preserve"> XE "PCG, PCH, PCJ" </w:instrText>
      </w:r>
      <w:r w:rsidR="00FC31E4">
        <w:rPr>
          <w:noProof/>
        </w:rPr>
        <w:fldChar w:fldCharType="end"/>
      </w:r>
      <w:r>
        <w:rPr>
          <w:noProof/>
        </w:rPr>
        <w:t>)</w:t>
      </w:r>
      <w:bookmarkEnd w:id="827"/>
      <w:r>
        <w:rPr>
          <w:noProof/>
        </w:rPr>
        <w:t xml:space="preserve"> </w:t>
      </w:r>
      <w:r w:rsidR="00FC31E4">
        <w:rPr>
          <w:noProof/>
        </w:rPr>
        <w:fldChar w:fldCharType="begin"/>
      </w:r>
      <w:r>
        <w:rPr>
          <w:noProof/>
        </w:rPr>
        <w:instrText xml:space="preserve"> XE "PPG" </w:instrText>
      </w:r>
      <w:r w:rsidR="00FC31E4">
        <w:rPr>
          <w:noProof/>
        </w:rPr>
        <w:fldChar w:fldCharType="end"/>
      </w:r>
      <w:r w:rsidR="00FC31E4">
        <w:rPr>
          <w:noProof/>
        </w:rPr>
        <w:fldChar w:fldCharType="begin"/>
      </w:r>
      <w:r>
        <w:rPr>
          <w:noProof/>
        </w:rPr>
        <w:instrText xml:space="preserve"> XE "Messages:PPG" </w:instrText>
      </w:r>
      <w:r w:rsidR="00FC31E4">
        <w:rPr>
          <w:noProof/>
        </w:rPr>
        <w:fldChar w:fldCharType="end"/>
      </w:r>
    </w:p>
    <w:p w14:paraId="2FBB416B" w14:textId="77777777" w:rsidR="004C2D45" w:rsidRDefault="004C2D45">
      <w:pPr>
        <w:pStyle w:val="MsgTableCaption"/>
      </w:pPr>
      <w:r>
        <w:t>PPG^PCG,PCH,PCJ^PPG_PCG: Patient Pathway Goal-Oriented Message</w:t>
      </w:r>
      <w:r w:rsidR="00FC31E4">
        <w:fldChar w:fldCharType="begin"/>
      </w:r>
      <w:r>
        <w:instrText xml:space="preserve"> XE "Patien</w:instrText>
      </w:r>
      <w:r w:rsidR="004C6A8E">
        <w:instrText>t Pathway Goal-Oriented Message</w:instrText>
      </w:r>
      <w:r>
        <w:instrText xml:space="preserve">" </w:instrText>
      </w:r>
      <w:r w:rsidR="00FC31E4">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828" w:author="Amit Popat" w:date="2022-07-11T10:45: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829">
          <w:tblGrid>
            <w:gridCol w:w="2882"/>
            <w:gridCol w:w="4321"/>
            <w:gridCol w:w="864"/>
            <w:gridCol w:w="1008"/>
          </w:tblGrid>
        </w:tblGridChange>
      </w:tblGrid>
      <w:tr w:rsidR="004C2D45" w:rsidRPr="004C2D45" w14:paraId="675746B3" w14:textId="77777777" w:rsidTr="00E56816">
        <w:trPr>
          <w:tblHeader/>
          <w:jc w:val="center"/>
          <w:trPrChange w:id="830" w:author="Amit Popat" w:date="2022-07-11T10:45:00Z">
            <w:trPr>
              <w:tblHeader/>
              <w:jc w:val="center"/>
            </w:trPr>
          </w:trPrChange>
        </w:trPr>
        <w:tc>
          <w:tcPr>
            <w:tcW w:w="2882" w:type="dxa"/>
            <w:tcBorders>
              <w:top w:val="single" w:sz="2" w:space="0" w:color="auto"/>
              <w:left w:val="nil"/>
              <w:bottom w:val="single" w:sz="4" w:space="0" w:color="auto"/>
              <w:right w:val="nil"/>
            </w:tcBorders>
            <w:shd w:val="clear" w:color="auto" w:fill="FFFFFF"/>
            <w:tcPrChange w:id="831" w:author="Amit Popat" w:date="2022-07-11T10:45:00Z">
              <w:tcPr>
                <w:tcW w:w="2880" w:type="dxa"/>
                <w:tcBorders>
                  <w:top w:val="single" w:sz="2" w:space="0" w:color="auto"/>
                  <w:left w:val="nil"/>
                  <w:bottom w:val="single" w:sz="4" w:space="0" w:color="auto"/>
                  <w:right w:val="nil"/>
                </w:tcBorders>
                <w:shd w:val="clear" w:color="auto" w:fill="FFFFFF"/>
              </w:tcPr>
            </w:tcPrChange>
          </w:tcPr>
          <w:p w14:paraId="3DC98242"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832" w:author="Amit Popat" w:date="2022-07-11T10:45:00Z">
              <w:tcPr>
                <w:tcW w:w="4320" w:type="dxa"/>
                <w:tcBorders>
                  <w:top w:val="single" w:sz="2" w:space="0" w:color="auto"/>
                  <w:left w:val="nil"/>
                  <w:bottom w:val="single" w:sz="4" w:space="0" w:color="auto"/>
                  <w:right w:val="nil"/>
                </w:tcBorders>
                <w:shd w:val="clear" w:color="auto" w:fill="FFFFFF"/>
              </w:tcPr>
            </w:tcPrChange>
          </w:tcPr>
          <w:p w14:paraId="7696F664"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833" w:author="Amit Popat" w:date="2022-07-11T10:45:00Z">
              <w:tcPr>
                <w:tcW w:w="864" w:type="dxa"/>
                <w:tcBorders>
                  <w:top w:val="single" w:sz="2" w:space="0" w:color="auto"/>
                  <w:left w:val="nil"/>
                  <w:bottom w:val="single" w:sz="4" w:space="0" w:color="auto"/>
                  <w:right w:val="nil"/>
                </w:tcBorders>
                <w:shd w:val="clear" w:color="auto" w:fill="FFFFFF"/>
              </w:tcPr>
            </w:tcPrChange>
          </w:tcPr>
          <w:p w14:paraId="1877410F"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834" w:author="Amit Popat" w:date="2022-07-11T10:45:00Z">
              <w:tcPr>
                <w:tcW w:w="1008" w:type="dxa"/>
                <w:tcBorders>
                  <w:top w:val="single" w:sz="2" w:space="0" w:color="auto"/>
                  <w:left w:val="nil"/>
                  <w:bottom w:val="single" w:sz="4" w:space="0" w:color="auto"/>
                  <w:right w:val="nil"/>
                </w:tcBorders>
                <w:shd w:val="clear" w:color="auto" w:fill="FFFFFF"/>
              </w:tcPr>
            </w:tcPrChange>
          </w:tcPr>
          <w:p w14:paraId="32079120" w14:textId="77777777" w:rsidR="004C2D45" w:rsidRDefault="004C2D45">
            <w:pPr>
              <w:pStyle w:val="MsgTableHeader"/>
              <w:jc w:val="center"/>
              <w:rPr>
                <w:noProof/>
              </w:rPr>
            </w:pPr>
            <w:r>
              <w:rPr>
                <w:noProof/>
              </w:rPr>
              <w:t>Chapter</w:t>
            </w:r>
          </w:p>
        </w:tc>
      </w:tr>
      <w:tr w:rsidR="004C2D45" w:rsidRPr="004C2D45" w14:paraId="06EDA8DD" w14:textId="77777777" w:rsidTr="00E56816">
        <w:trPr>
          <w:jc w:val="center"/>
          <w:trPrChange w:id="835" w:author="Amit Popat" w:date="2022-07-11T10:45:00Z">
            <w:trPr>
              <w:jc w:val="center"/>
            </w:trPr>
          </w:trPrChange>
        </w:trPr>
        <w:tc>
          <w:tcPr>
            <w:tcW w:w="2882" w:type="dxa"/>
            <w:tcBorders>
              <w:top w:val="single" w:sz="4" w:space="0" w:color="auto"/>
              <w:left w:val="nil"/>
              <w:bottom w:val="dotted" w:sz="4" w:space="0" w:color="auto"/>
              <w:right w:val="nil"/>
            </w:tcBorders>
            <w:shd w:val="clear" w:color="auto" w:fill="FFFFFF"/>
            <w:tcPrChange w:id="836" w:author="Amit Popat" w:date="2022-07-11T10:45:00Z">
              <w:tcPr>
                <w:tcW w:w="2880" w:type="dxa"/>
                <w:tcBorders>
                  <w:top w:val="single" w:sz="4" w:space="0" w:color="auto"/>
                  <w:left w:val="nil"/>
                  <w:bottom w:val="dotted" w:sz="4" w:space="0" w:color="auto"/>
                  <w:right w:val="nil"/>
                </w:tcBorders>
                <w:shd w:val="clear" w:color="auto" w:fill="FFFFFF"/>
              </w:tcPr>
            </w:tcPrChange>
          </w:tcPr>
          <w:p w14:paraId="1A402536"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837" w:author="Amit Popat" w:date="2022-07-11T10:45:00Z">
              <w:tcPr>
                <w:tcW w:w="4320" w:type="dxa"/>
                <w:tcBorders>
                  <w:top w:val="single" w:sz="4" w:space="0" w:color="auto"/>
                  <w:left w:val="nil"/>
                  <w:bottom w:val="dotted" w:sz="4" w:space="0" w:color="auto"/>
                  <w:right w:val="nil"/>
                </w:tcBorders>
                <w:shd w:val="clear" w:color="auto" w:fill="FFFFFF"/>
              </w:tcPr>
            </w:tcPrChange>
          </w:tcPr>
          <w:p w14:paraId="29E0367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838" w:author="Amit Popat" w:date="2022-07-11T10:45:00Z">
              <w:tcPr>
                <w:tcW w:w="864" w:type="dxa"/>
                <w:tcBorders>
                  <w:top w:val="single" w:sz="4" w:space="0" w:color="auto"/>
                  <w:left w:val="nil"/>
                  <w:bottom w:val="dotted" w:sz="4" w:space="0" w:color="auto"/>
                  <w:right w:val="nil"/>
                </w:tcBorders>
                <w:shd w:val="clear" w:color="auto" w:fill="FFFFFF"/>
              </w:tcPr>
            </w:tcPrChange>
          </w:tcPr>
          <w:p w14:paraId="1996A018"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839" w:author="Amit Popat" w:date="2022-07-11T10:45:00Z">
              <w:tcPr>
                <w:tcW w:w="1008" w:type="dxa"/>
                <w:tcBorders>
                  <w:top w:val="single" w:sz="4" w:space="0" w:color="auto"/>
                  <w:left w:val="nil"/>
                  <w:bottom w:val="dotted" w:sz="4" w:space="0" w:color="auto"/>
                  <w:right w:val="nil"/>
                </w:tcBorders>
                <w:shd w:val="clear" w:color="auto" w:fill="FFFFFF"/>
              </w:tcPr>
            </w:tcPrChange>
          </w:tcPr>
          <w:p w14:paraId="42886DEB" w14:textId="77777777" w:rsidR="004C2D45" w:rsidRDefault="004C2D45">
            <w:pPr>
              <w:pStyle w:val="MsgTableBody"/>
              <w:jc w:val="center"/>
              <w:rPr>
                <w:noProof/>
              </w:rPr>
            </w:pPr>
            <w:r>
              <w:rPr>
                <w:noProof/>
              </w:rPr>
              <w:t>2</w:t>
            </w:r>
          </w:p>
        </w:tc>
      </w:tr>
      <w:tr w:rsidR="004C2D45" w:rsidRPr="004C2D45" w14:paraId="1FE57CAF" w14:textId="77777777" w:rsidTr="00E56816">
        <w:trPr>
          <w:jc w:val="center"/>
          <w:trPrChange w:id="840"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841" w:author="Amit Popat" w:date="2022-07-11T10:45:00Z">
              <w:tcPr>
                <w:tcW w:w="2880" w:type="dxa"/>
                <w:tcBorders>
                  <w:top w:val="dotted" w:sz="4" w:space="0" w:color="auto"/>
                  <w:left w:val="nil"/>
                  <w:bottom w:val="dotted" w:sz="4" w:space="0" w:color="auto"/>
                  <w:right w:val="nil"/>
                </w:tcBorders>
                <w:shd w:val="clear" w:color="auto" w:fill="FFFFFF"/>
              </w:tcPr>
            </w:tcPrChange>
          </w:tcPr>
          <w:p w14:paraId="6673ED9D"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Change w:id="842" w:author="Amit Popat" w:date="2022-07-11T10:45:00Z">
              <w:tcPr>
                <w:tcW w:w="4320" w:type="dxa"/>
                <w:tcBorders>
                  <w:top w:val="dotted" w:sz="4" w:space="0" w:color="auto"/>
                  <w:left w:val="nil"/>
                  <w:bottom w:val="dotted" w:sz="4" w:space="0" w:color="auto"/>
                  <w:right w:val="nil"/>
                </w:tcBorders>
                <w:shd w:val="clear" w:color="auto" w:fill="FFFFFF"/>
              </w:tcPr>
            </w:tcPrChange>
          </w:tcPr>
          <w:p w14:paraId="086F9D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Change w:id="843" w:author="Amit Popat" w:date="2022-07-11T10:45:00Z">
              <w:tcPr>
                <w:tcW w:w="864" w:type="dxa"/>
                <w:tcBorders>
                  <w:top w:val="dotted" w:sz="4" w:space="0" w:color="auto"/>
                  <w:left w:val="nil"/>
                  <w:bottom w:val="dotted" w:sz="4" w:space="0" w:color="auto"/>
                  <w:right w:val="nil"/>
                </w:tcBorders>
                <w:shd w:val="clear" w:color="auto" w:fill="FFFFFF"/>
              </w:tcPr>
            </w:tcPrChange>
          </w:tcPr>
          <w:p w14:paraId="3CF01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44" w:author="Amit Popat" w:date="2022-07-11T10:45:00Z">
              <w:tcPr>
                <w:tcW w:w="1008" w:type="dxa"/>
                <w:tcBorders>
                  <w:top w:val="dotted" w:sz="4" w:space="0" w:color="auto"/>
                  <w:left w:val="nil"/>
                  <w:bottom w:val="dotted" w:sz="4" w:space="0" w:color="auto"/>
                  <w:right w:val="nil"/>
                </w:tcBorders>
                <w:shd w:val="clear" w:color="auto" w:fill="FFFFFF"/>
              </w:tcPr>
            </w:tcPrChange>
          </w:tcPr>
          <w:p w14:paraId="6248DA24" w14:textId="77777777" w:rsidR="004C2D45" w:rsidRDefault="004C2D45">
            <w:pPr>
              <w:pStyle w:val="MsgTableBody"/>
              <w:jc w:val="center"/>
              <w:rPr>
                <w:noProof/>
              </w:rPr>
            </w:pPr>
            <w:r>
              <w:rPr>
                <w:noProof/>
              </w:rPr>
              <w:t>2</w:t>
            </w:r>
          </w:p>
        </w:tc>
      </w:tr>
      <w:tr w:rsidR="004C2D45" w:rsidRPr="004C2D45" w14:paraId="35231AE0" w14:textId="77777777" w:rsidTr="00E56816">
        <w:trPr>
          <w:jc w:val="center"/>
          <w:trPrChange w:id="845"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846" w:author="Amit Popat" w:date="2022-07-11T10:45:00Z">
              <w:tcPr>
                <w:tcW w:w="2880" w:type="dxa"/>
                <w:tcBorders>
                  <w:top w:val="dotted" w:sz="4" w:space="0" w:color="auto"/>
                  <w:left w:val="nil"/>
                  <w:bottom w:val="dotted" w:sz="4" w:space="0" w:color="auto"/>
                  <w:right w:val="nil"/>
                </w:tcBorders>
                <w:shd w:val="clear" w:color="auto" w:fill="FFFFFF"/>
              </w:tcPr>
            </w:tcPrChange>
          </w:tcPr>
          <w:p w14:paraId="41ED04BD"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847" w:author="Amit Popat" w:date="2022-07-11T10:45:00Z">
              <w:tcPr>
                <w:tcW w:w="4320" w:type="dxa"/>
                <w:tcBorders>
                  <w:top w:val="dotted" w:sz="4" w:space="0" w:color="auto"/>
                  <w:left w:val="nil"/>
                  <w:bottom w:val="dotted" w:sz="4" w:space="0" w:color="auto"/>
                  <w:right w:val="nil"/>
                </w:tcBorders>
                <w:shd w:val="clear" w:color="auto" w:fill="FFFFFF"/>
              </w:tcPr>
            </w:tcPrChange>
          </w:tcPr>
          <w:p w14:paraId="3CDBA538"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848" w:author="Amit Popat" w:date="2022-07-11T10:45:00Z">
              <w:tcPr>
                <w:tcW w:w="864" w:type="dxa"/>
                <w:tcBorders>
                  <w:top w:val="dotted" w:sz="4" w:space="0" w:color="auto"/>
                  <w:left w:val="nil"/>
                  <w:bottom w:val="dotted" w:sz="4" w:space="0" w:color="auto"/>
                  <w:right w:val="nil"/>
                </w:tcBorders>
                <w:shd w:val="clear" w:color="auto" w:fill="FFFFFF"/>
              </w:tcPr>
            </w:tcPrChange>
          </w:tcPr>
          <w:p w14:paraId="515E380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49" w:author="Amit Popat" w:date="2022-07-11T10:45:00Z">
              <w:tcPr>
                <w:tcW w:w="1008" w:type="dxa"/>
                <w:tcBorders>
                  <w:top w:val="dotted" w:sz="4" w:space="0" w:color="auto"/>
                  <w:left w:val="nil"/>
                  <w:bottom w:val="dotted" w:sz="4" w:space="0" w:color="auto"/>
                  <w:right w:val="nil"/>
                </w:tcBorders>
                <w:shd w:val="clear" w:color="auto" w:fill="FFFFFF"/>
              </w:tcPr>
            </w:tcPrChange>
          </w:tcPr>
          <w:p w14:paraId="2698207D" w14:textId="77777777" w:rsidR="004C2D45" w:rsidRDefault="004C2D45">
            <w:pPr>
              <w:pStyle w:val="MsgTableBody"/>
              <w:jc w:val="center"/>
              <w:rPr>
                <w:noProof/>
                <w:lang w:val="fr-FR"/>
              </w:rPr>
            </w:pPr>
            <w:r>
              <w:rPr>
                <w:noProof/>
                <w:lang w:val="fr-FR"/>
              </w:rPr>
              <w:t>2</w:t>
            </w:r>
          </w:p>
        </w:tc>
      </w:tr>
      <w:tr w:rsidR="004C2D45" w:rsidRPr="004C2D45" w14:paraId="4EF34230" w14:textId="77777777" w:rsidTr="00E56816">
        <w:trPr>
          <w:jc w:val="center"/>
          <w:trPrChange w:id="850"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851" w:author="Amit Popat" w:date="2022-07-11T10:45:00Z">
              <w:tcPr>
                <w:tcW w:w="2880" w:type="dxa"/>
                <w:tcBorders>
                  <w:top w:val="dotted" w:sz="4" w:space="0" w:color="auto"/>
                  <w:left w:val="nil"/>
                  <w:bottom w:val="dotted" w:sz="4" w:space="0" w:color="auto"/>
                  <w:right w:val="nil"/>
                </w:tcBorders>
                <w:shd w:val="clear" w:color="auto" w:fill="FFFFFF"/>
              </w:tcPr>
            </w:tcPrChange>
          </w:tcPr>
          <w:p w14:paraId="1ECAD772"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852" w:author="Amit Popat" w:date="2022-07-11T10:45:00Z">
              <w:tcPr>
                <w:tcW w:w="4320" w:type="dxa"/>
                <w:tcBorders>
                  <w:top w:val="dotted" w:sz="4" w:space="0" w:color="auto"/>
                  <w:left w:val="nil"/>
                  <w:bottom w:val="dotted" w:sz="4" w:space="0" w:color="auto"/>
                  <w:right w:val="nil"/>
                </w:tcBorders>
                <w:shd w:val="clear" w:color="auto" w:fill="FFFFFF"/>
              </w:tcPr>
            </w:tcPrChange>
          </w:tcPr>
          <w:p w14:paraId="66B8029C"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853" w:author="Amit Popat" w:date="2022-07-11T10:45:00Z">
              <w:tcPr>
                <w:tcW w:w="864" w:type="dxa"/>
                <w:tcBorders>
                  <w:top w:val="dotted" w:sz="4" w:space="0" w:color="auto"/>
                  <w:left w:val="nil"/>
                  <w:bottom w:val="dotted" w:sz="4" w:space="0" w:color="auto"/>
                  <w:right w:val="nil"/>
                </w:tcBorders>
                <w:shd w:val="clear" w:color="auto" w:fill="FFFFFF"/>
              </w:tcPr>
            </w:tcPrChange>
          </w:tcPr>
          <w:p w14:paraId="3C48FE7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854" w:author="Amit Popat" w:date="2022-07-11T10:45:00Z">
              <w:tcPr>
                <w:tcW w:w="1008" w:type="dxa"/>
                <w:tcBorders>
                  <w:top w:val="dotted" w:sz="4" w:space="0" w:color="auto"/>
                  <w:left w:val="nil"/>
                  <w:bottom w:val="dotted" w:sz="4" w:space="0" w:color="auto"/>
                  <w:right w:val="nil"/>
                </w:tcBorders>
                <w:shd w:val="clear" w:color="auto" w:fill="FFFFFF"/>
              </w:tcPr>
            </w:tcPrChange>
          </w:tcPr>
          <w:p w14:paraId="5757660F" w14:textId="77777777" w:rsidR="004C2D45" w:rsidRDefault="004C2D45">
            <w:pPr>
              <w:pStyle w:val="MsgTableBody"/>
              <w:jc w:val="center"/>
              <w:rPr>
                <w:noProof/>
              </w:rPr>
            </w:pPr>
            <w:r>
              <w:rPr>
                <w:noProof/>
              </w:rPr>
              <w:t>3</w:t>
            </w:r>
          </w:p>
        </w:tc>
      </w:tr>
      <w:tr w:rsidR="00E56816" w14:paraId="12E7AE6C" w14:textId="77777777" w:rsidTr="00E56816">
        <w:tblPrEx>
          <w:tblCellMar>
            <w:left w:w="108" w:type="dxa"/>
            <w:right w:w="108" w:type="dxa"/>
          </w:tblCellMar>
          <w:tblLook w:val="04A0" w:firstRow="1" w:lastRow="0" w:firstColumn="1" w:lastColumn="0" w:noHBand="0" w:noVBand="1"/>
        </w:tblPrEx>
        <w:trPr>
          <w:jc w:val="center"/>
          <w:ins w:id="855" w:author="Amit Popat" w:date="2022-07-11T10:44:00Z"/>
        </w:trPr>
        <w:tc>
          <w:tcPr>
            <w:tcW w:w="2882" w:type="dxa"/>
            <w:tcBorders>
              <w:top w:val="dotted" w:sz="4" w:space="0" w:color="auto"/>
              <w:left w:val="nil"/>
              <w:bottom w:val="dotted" w:sz="4" w:space="0" w:color="auto"/>
              <w:right w:val="nil"/>
            </w:tcBorders>
            <w:shd w:val="clear" w:color="auto" w:fill="FFFFFF"/>
            <w:hideMark/>
          </w:tcPr>
          <w:p w14:paraId="37793C30" w14:textId="77777777" w:rsidR="00E56816" w:rsidRDefault="00E56816">
            <w:pPr>
              <w:pStyle w:val="MsgTableBody"/>
              <w:spacing w:line="256" w:lineRule="auto"/>
              <w:rPr>
                <w:ins w:id="856" w:author="Amit Popat" w:date="2022-07-11T10:44:00Z"/>
                <w:b/>
                <w:bCs/>
                <w:noProof/>
                <w:color w:val="FF0000"/>
              </w:rPr>
            </w:pPr>
            <w:ins w:id="857" w:author="Amit Popat" w:date="2022-07-11T10:44: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4106C7EB" w14:textId="77777777" w:rsidR="00E56816" w:rsidRDefault="00E56816">
            <w:pPr>
              <w:pStyle w:val="MsgTableBody"/>
              <w:spacing w:line="256" w:lineRule="auto"/>
              <w:rPr>
                <w:ins w:id="858" w:author="Amit Popat" w:date="2022-07-11T10:44:00Z"/>
                <w:b/>
                <w:bCs/>
                <w:noProof/>
                <w:color w:val="FF0000"/>
              </w:rPr>
            </w:pPr>
            <w:ins w:id="859" w:author="Amit Popat" w:date="2022-07-11T10:44: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C304AFA" w14:textId="77777777" w:rsidR="00E56816" w:rsidRDefault="00E56816">
            <w:pPr>
              <w:pStyle w:val="MsgTableBody"/>
              <w:spacing w:line="256" w:lineRule="auto"/>
              <w:jc w:val="center"/>
              <w:rPr>
                <w:ins w:id="860"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3B93309" w14:textId="77777777" w:rsidR="00E56816" w:rsidRDefault="00E56816">
            <w:pPr>
              <w:pStyle w:val="MsgTableBody"/>
              <w:spacing w:line="256" w:lineRule="auto"/>
              <w:jc w:val="center"/>
              <w:rPr>
                <w:ins w:id="861" w:author="Amit Popat" w:date="2022-07-11T10:44:00Z"/>
                <w:b/>
                <w:bCs/>
                <w:noProof/>
                <w:color w:val="FF0000"/>
              </w:rPr>
            </w:pPr>
            <w:ins w:id="862" w:author="Amit Popat" w:date="2022-07-11T10:44:00Z">
              <w:r>
                <w:rPr>
                  <w:b/>
                  <w:bCs/>
                  <w:noProof/>
                  <w:color w:val="FF0000"/>
                </w:rPr>
                <w:t>3</w:t>
              </w:r>
            </w:ins>
          </w:p>
        </w:tc>
      </w:tr>
      <w:tr w:rsidR="00E56816" w14:paraId="07470B9A" w14:textId="77777777" w:rsidTr="00E56816">
        <w:tblPrEx>
          <w:tblCellMar>
            <w:left w:w="108" w:type="dxa"/>
            <w:right w:w="108" w:type="dxa"/>
          </w:tblCellMar>
          <w:tblLook w:val="04A0" w:firstRow="1" w:lastRow="0" w:firstColumn="1" w:lastColumn="0" w:noHBand="0" w:noVBand="1"/>
        </w:tblPrEx>
        <w:trPr>
          <w:jc w:val="center"/>
          <w:ins w:id="863" w:author="Amit Popat" w:date="2022-07-11T10:44:00Z"/>
        </w:trPr>
        <w:tc>
          <w:tcPr>
            <w:tcW w:w="2882" w:type="dxa"/>
            <w:tcBorders>
              <w:top w:val="dotted" w:sz="4" w:space="0" w:color="auto"/>
              <w:left w:val="nil"/>
              <w:bottom w:val="dotted" w:sz="4" w:space="0" w:color="auto"/>
              <w:right w:val="nil"/>
            </w:tcBorders>
            <w:shd w:val="clear" w:color="auto" w:fill="FFFFFF"/>
            <w:hideMark/>
          </w:tcPr>
          <w:p w14:paraId="5D1B2A04" w14:textId="77777777" w:rsidR="00E56816" w:rsidRDefault="00E56816">
            <w:pPr>
              <w:pStyle w:val="MsgTableBody"/>
              <w:spacing w:line="256" w:lineRule="auto"/>
              <w:rPr>
                <w:ins w:id="864" w:author="Amit Popat" w:date="2022-07-11T10:44:00Z"/>
                <w:b/>
                <w:bCs/>
                <w:noProof/>
                <w:color w:val="FF0000"/>
              </w:rPr>
            </w:pPr>
            <w:ins w:id="865" w:author="Amit Popat" w:date="2022-07-11T10:44: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627D1E9" w14:textId="77777777" w:rsidR="00E56816" w:rsidRDefault="00E56816">
            <w:pPr>
              <w:pStyle w:val="MsgTableBody"/>
              <w:spacing w:line="256" w:lineRule="auto"/>
              <w:rPr>
                <w:ins w:id="866" w:author="Amit Popat" w:date="2022-07-11T10:44:00Z"/>
                <w:b/>
                <w:bCs/>
                <w:noProof/>
                <w:color w:val="FF0000"/>
              </w:rPr>
            </w:pPr>
            <w:ins w:id="867" w:author="Amit Popat" w:date="2022-07-11T10:44: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0ACDE83" w14:textId="77777777" w:rsidR="00E56816" w:rsidRDefault="00E56816">
            <w:pPr>
              <w:pStyle w:val="MsgTableBody"/>
              <w:spacing w:line="256" w:lineRule="auto"/>
              <w:jc w:val="center"/>
              <w:rPr>
                <w:ins w:id="868"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2E145FF" w14:textId="77777777" w:rsidR="00E56816" w:rsidRDefault="00E56816">
            <w:pPr>
              <w:pStyle w:val="MsgTableBody"/>
              <w:spacing w:line="256" w:lineRule="auto"/>
              <w:jc w:val="center"/>
              <w:rPr>
                <w:ins w:id="869" w:author="Amit Popat" w:date="2022-07-11T10:44:00Z"/>
                <w:b/>
                <w:bCs/>
                <w:noProof/>
                <w:color w:val="FF0000"/>
              </w:rPr>
            </w:pPr>
            <w:ins w:id="870" w:author="Amit Popat" w:date="2022-07-11T10:44:00Z">
              <w:r>
                <w:rPr>
                  <w:b/>
                  <w:bCs/>
                  <w:noProof/>
                  <w:color w:val="FF0000"/>
                </w:rPr>
                <w:t>3</w:t>
              </w:r>
            </w:ins>
          </w:p>
        </w:tc>
      </w:tr>
      <w:tr w:rsidR="00E56816" w14:paraId="7D133A44" w14:textId="77777777" w:rsidTr="00E56816">
        <w:tblPrEx>
          <w:tblCellMar>
            <w:left w:w="108" w:type="dxa"/>
            <w:right w:w="108" w:type="dxa"/>
          </w:tblCellMar>
          <w:tblLook w:val="04A0" w:firstRow="1" w:lastRow="0" w:firstColumn="1" w:lastColumn="0" w:noHBand="0" w:noVBand="1"/>
        </w:tblPrEx>
        <w:trPr>
          <w:jc w:val="center"/>
          <w:ins w:id="871" w:author="Amit Popat" w:date="2022-07-11T10:44:00Z"/>
        </w:trPr>
        <w:tc>
          <w:tcPr>
            <w:tcW w:w="2882" w:type="dxa"/>
            <w:tcBorders>
              <w:top w:val="dotted" w:sz="4" w:space="0" w:color="auto"/>
              <w:left w:val="nil"/>
              <w:bottom w:val="dotted" w:sz="4" w:space="0" w:color="auto"/>
              <w:right w:val="nil"/>
            </w:tcBorders>
            <w:shd w:val="clear" w:color="auto" w:fill="FFFFFF"/>
            <w:hideMark/>
          </w:tcPr>
          <w:p w14:paraId="4B94BCC1" w14:textId="77777777" w:rsidR="00E56816" w:rsidRDefault="00E56816">
            <w:pPr>
              <w:pStyle w:val="MsgTableBody"/>
              <w:spacing w:line="256" w:lineRule="auto"/>
              <w:rPr>
                <w:ins w:id="872" w:author="Amit Popat" w:date="2022-07-11T10:44:00Z"/>
                <w:b/>
                <w:bCs/>
                <w:noProof/>
                <w:color w:val="FF0000"/>
              </w:rPr>
            </w:pPr>
            <w:ins w:id="873" w:author="Amit Popat" w:date="2022-07-11T10:44: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241A1F97" w14:textId="77777777" w:rsidR="00E56816" w:rsidRDefault="00E56816">
            <w:pPr>
              <w:pStyle w:val="MsgTableBody"/>
              <w:spacing w:line="256" w:lineRule="auto"/>
              <w:rPr>
                <w:ins w:id="874" w:author="Amit Popat" w:date="2022-07-11T10:44:00Z"/>
                <w:b/>
                <w:bCs/>
                <w:noProof/>
                <w:color w:val="FF0000"/>
              </w:rPr>
            </w:pPr>
            <w:ins w:id="875" w:author="Amit Popat" w:date="2022-07-11T10:44: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93AB7C7" w14:textId="77777777" w:rsidR="00E56816" w:rsidRDefault="00E56816">
            <w:pPr>
              <w:pStyle w:val="MsgTableBody"/>
              <w:spacing w:line="256" w:lineRule="auto"/>
              <w:jc w:val="center"/>
              <w:rPr>
                <w:ins w:id="876"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CA9118D" w14:textId="77777777" w:rsidR="00E56816" w:rsidRDefault="00E56816">
            <w:pPr>
              <w:pStyle w:val="MsgTableBody"/>
              <w:spacing w:line="256" w:lineRule="auto"/>
              <w:jc w:val="center"/>
              <w:rPr>
                <w:ins w:id="877" w:author="Amit Popat" w:date="2022-07-11T10:44:00Z"/>
                <w:b/>
                <w:bCs/>
                <w:noProof/>
                <w:color w:val="FF0000"/>
              </w:rPr>
            </w:pPr>
            <w:ins w:id="878" w:author="Amit Popat" w:date="2022-07-11T10:44:00Z">
              <w:r>
                <w:rPr>
                  <w:b/>
                  <w:bCs/>
                  <w:noProof/>
                  <w:color w:val="FF0000"/>
                </w:rPr>
                <w:t>3</w:t>
              </w:r>
            </w:ins>
          </w:p>
        </w:tc>
      </w:tr>
      <w:tr w:rsidR="00186219" w14:paraId="0B057FEE" w14:textId="77777777" w:rsidTr="00E56816">
        <w:tblPrEx>
          <w:tblCellMar>
            <w:left w:w="108" w:type="dxa"/>
            <w:right w:w="108" w:type="dxa"/>
          </w:tblCellMar>
          <w:tblPrExChange w:id="879" w:author="Amit Popat" w:date="2022-07-11T10:45:00Z">
            <w:tblPrEx>
              <w:tblCellMar>
                <w:left w:w="108" w:type="dxa"/>
                <w:right w:w="108" w:type="dxa"/>
              </w:tblCellMar>
            </w:tblPrEx>
          </w:tblPrExChange>
        </w:tblPrEx>
        <w:trPr>
          <w:jc w:val="center"/>
          <w:trPrChange w:id="880"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881" w:author="Amit Popat" w:date="2022-07-11T10:45:00Z">
              <w:tcPr>
                <w:tcW w:w="2880" w:type="dxa"/>
                <w:tcBorders>
                  <w:top w:val="dotted" w:sz="4" w:space="0" w:color="auto"/>
                  <w:left w:val="nil"/>
                  <w:bottom w:val="dotted" w:sz="4" w:space="0" w:color="auto"/>
                  <w:right w:val="nil"/>
                </w:tcBorders>
                <w:shd w:val="clear" w:color="auto" w:fill="FFFFFF"/>
              </w:tcPr>
            </w:tcPrChange>
          </w:tcPr>
          <w:p w14:paraId="653F0520" w14:textId="77777777" w:rsidR="00186219" w:rsidRDefault="00186219"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882" w:author="Amit Popat" w:date="2022-07-11T10:45:00Z">
              <w:tcPr>
                <w:tcW w:w="4320" w:type="dxa"/>
                <w:tcBorders>
                  <w:top w:val="dotted" w:sz="4" w:space="0" w:color="auto"/>
                  <w:left w:val="nil"/>
                  <w:bottom w:val="dotted" w:sz="4" w:space="0" w:color="auto"/>
                  <w:right w:val="nil"/>
                </w:tcBorders>
                <w:shd w:val="clear" w:color="auto" w:fill="FFFFFF"/>
              </w:tcPr>
            </w:tcPrChange>
          </w:tcPr>
          <w:p w14:paraId="3DB486B9" w14:textId="77777777" w:rsidR="00186219" w:rsidRDefault="00186219"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883" w:author="Amit Popat" w:date="2022-07-11T10:45:00Z">
              <w:tcPr>
                <w:tcW w:w="864" w:type="dxa"/>
                <w:tcBorders>
                  <w:top w:val="dotted" w:sz="4" w:space="0" w:color="auto"/>
                  <w:left w:val="nil"/>
                  <w:bottom w:val="dotted" w:sz="4" w:space="0" w:color="auto"/>
                  <w:right w:val="nil"/>
                </w:tcBorders>
                <w:shd w:val="clear" w:color="auto" w:fill="FFFFFF"/>
              </w:tcPr>
            </w:tcPrChange>
          </w:tcPr>
          <w:p w14:paraId="51A148D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84" w:author="Amit Popat" w:date="2022-07-11T10:45:00Z">
              <w:tcPr>
                <w:tcW w:w="1008" w:type="dxa"/>
                <w:tcBorders>
                  <w:top w:val="dotted" w:sz="4" w:space="0" w:color="auto"/>
                  <w:left w:val="nil"/>
                  <w:bottom w:val="dotted" w:sz="4" w:space="0" w:color="auto"/>
                  <w:right w:val="nil"/>
                </w:tcBorders>
                <w:shd w:val="clear" w:color="auto" w:fill="FFFFFF"/>
              </w:tcPr>
            </w:tcPrChange>
          </w:tcPr>
          <w:p w14:paraId="33742D95" w14:textId="77777777" w:rsidR="00186219" w:rsidRDefault="00186219" w:rsidP="000D1289">
            <w:pPr>
              <w:pStyle w:val="MsgTableBody"/>
              <w:jc w:val="center"/>
              <w:rPr>
                <w:noProof/>
              </w:rPr>
            </w:pPr>
          </w:p>
        </w:tc>
      </w:tr>
      <w:tr w:rsidR="00186219" w14:paraId="2DE1E149" w14:textId="77777777" w:rsidTr="00E56816">
        <w:tblPrEx>
          <w:tblCellMar>
            <w:left w:w="108" w:type="dxa"/>
            <w:right w:w="108" w:type="dxa"/>
          </w:tblCellMar>
          <w:tblPrExChange w:id="885" w:author="Amit Popat" w:date="2022-07-11T10:45:00Z">
            <w:tblPrEx>
              <w:tblCellMar>
                <w:left w:w="108" w:type="dxa"/>
                <w:right w:w="108" w:type="dxa"/>
              </w:tblCellMar>
            </w:tblPrEx>
          </w:tblPrExChange>
        </w:tblPrEx>
        <w:trPr>
          <w:jc w:val="center"/>
          <w:trPrChange w:id="88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887" w:author="Amit Popat" w:date="2022-07-11T10:45:00Z">
              <w:tcPr>
                <w:tcW w:w="2880" w:type="dxa"/>
                <w:tcBorders>
                  <w:top w:val="dotted" w:sz="4" w:space="0" w:color="auto"/>
                  <w:left w:val="nil"/>
                  <w:bottom w:val="dotted" w:sz="4" w:space="0" w:color="auto"/>
                  <w:right w:val="nil"/>
                </w:tcBorders>
                <w:shd w:val="clear" w:color="auto" w:fill="FFFFFF"/>
              </w:tcPr>
            </w:tcPrChange>
          </w:tcPr>
          <w:p w14:paraId="6D0975EB" w14:textId="77777777" w:rsidR="00186219" w:rsidRDefault="00186219"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888" w:author="Amit Popat" w:date="2022-07-11T10:45:00Z">
              <w:tcPr>
                <w:tcW w:w="4320" w:type="dxa"/>
                <w:tcBorders>
                  <w:top w:val="dotted" w:sz="4" w:space="0" w:color="auto"/>
                  <w:left w:val="nil"/>
                  <w:bottom w:val="dotted" w:sz="4" w:space="0" w:color="auto"/>
                  <w:right w:val="nil"/>
                </w:tcBorders>
                <w:shd w:val="clear" w:color="auto" w:fill="FFFFFF"/>
              </w:tcPr>
            </w:tcPrChange>
          </w:tcPr>
          <w:p w14:paraId="1EFDBBDF" w14:textId="77777777" w:rsidR="00186219" w:rsidRDefault="00186219"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889" w:author="Amit Popat" w:date="2022-07-11T10:45:00Z">
              <w:tcPr>
                <w:tcW w:w="864" w:type="dxa"/>
                <w:tcBorders>
                  <w:top w:val="dotted" w:sz="4" w:space="0" w:color="auto"/>
                  <w:left w:val="nil"/>
                  <w:bottom w:val="dotted" w:sz="4" w:space="0" w:color="auto"/>
                  <w:right w:val="nil"/>
                </w:tcBorders>
                <w:shd w:val="clear" w:color="auto" w:fill="FFFFFF"/>
              </w:tcPr>
            </w:tcPrChange>
          </w:tcPr>
          <w:p w14:paraId="071D2B7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90" w:author="Amit Popat" w:date="2022-07-11T10:45:00Z">
              <w:tcPr>
                <w:tcW w:w="1008" w:type="dxa"/>
                <w:tcBorders>
                  <w:top w:val="dotted" w:sz="4" w:space="0" w:color="auto"/>
                  <w:left w:val="nil"/>
                  <w:bottom w:val="dotted" w:sz="4" w:space="0" w:color="auto"/>
                  <w:right w:val="nil"/>
                </w:tcBorders>
                <w:shd w:val="clear" w:color="auto" w:fill="FFFFFF"/>
              </w:tcPr>
            </w:tcPrChange>
          </w:tcPr>
          <w:p w14:paraId="0519125B" w14:textId="77777777" w:rsidR="00186219" w:rsidRDefault="00186219" w:rsidP="000D1289">
            <w:pPr>
              <w:pStyle w:val="MsgTableBody"/>
              <w:jc w:val="center"/>
              <w:rPr>
                <w:noProof/>
              </w:rPr>
            </w:pPr>
            <w:r>
              <w:rPr>
                <w:noProof/>
              </w:rPr>
              <w:t>11</w:t>
            </w:r>
          </w:p>
        </w:tc>
      </w:tr>
      <w:tr w:rsidR="00186219" w14:paraId="727A0CE6" w14:textId="77777777" w:rsidTr="00E56816">
        <w:tblPrEx>
          <w:tblCellMar>
            <w:left w:w="108" w:type="dxa"/>
            <w:right w:w="108" w:type="dxa"/>
          </w:tblCellMar>
          <w:tblPrExChange w:id="891" w:author="Amit Popat" w:date="2022-07-11T10:45:00Z">
            <w:tblPrEx>
              <w:tblCellMar>
                <w:left w:w="108" w:type="dxa"/>
                <w:right w:w="108" w:type="dxa"/>
              </w:tblCellMar>
            </w:tblPrEx>
          </w:tblPrExChange>
        </w:tblPrEx>
        <w:trPr>
          <w:jc w:val="center"/>
          <w:trPrChange w:id="89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893" w:author="Amit Popat" w:date="2022-07-11T10:45:00Z">
              <w:tcPr>
                <w:tcW w:w="2880" w:type="dxa"/>
                <w:tcBorders>
                  <w:top w:val="dotted" w:sz="4" w:space="0" w:color="auto"/>
                  <w:left w:val="nil"/>
                  <w:bottom w:val="dotted" w:sz="4" w:space="0" w:color="auto"/>
                  <w:right w:val="nil"/>
                </w:tcBorders>
                <w:shd w:val="clear" w:color="auto" w:fill="FFFFFF"/>
              </w:tcPr>
            </w:tcPrChange>
          </w:tcPr>
          <w:p w14:paraId="4D8C7826" w14:textId="77777777" w:rsidR="00186219" w:rsidRDefault="00186219"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894" w:author="Amit Popat" w:date="2022-07-11T10:45:00Z">
              <w:tcPr>
                <w:tcW w:w="4320" w:type="dxa"/>
                <w:tcBorders>
                  <w:top w:val="dotted" w:sz="4" w:space="0" w:color="auto"/>
                  <w:left w:val="nil"/>
                  <w:bottom w:val="dotted" w:sz="4" w:space="0" w:color="auto"/>
                  <w:right w:val="nil"/>
                </w:tcBorders>
                <w:shd w:val="clear" w:color="auto" w:fill="FFFFFF"/>
              </w:tcPr>
            </w:tcPrChange>
          </w:tcPr>
          <w:p w14:paraId="20EA2059" w14:textId="77777777" w:rsidR="00186219" w:rsidRDefault="00186219"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895" w:author="Amit Popat" w:date="2022-07-11T10:45:00Z">
              <w:tcPr>
                <w:tcW w:w="864" w:type="dxa"/>
                <w:tcBorders>
                  <w:top w:val="dotted" w:sz="4" w:space="0" w:color="auto"/>
                  <w:left w:val="nil"/>
                  <w:bottom w:val="dotted" w:sz="4" w:space="0" w:color="auto"/>
                  <w:right w:val="nil"/>
                </w:tcBorders>
                <w:shd w:val="clear" w:color="auto" w:fill="FFFFFF"/>
              </w:tcPr>
            </w:tcPrChange>
          </w:tcPr>
          <w:p w14:paraId="50E7C84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96" w:author="Amit Popat" w:date="2022-07-11T10:45:00Z">
              <w:tcPr>
                <w:tcW w:w="1008" w:type="dxa"/>
                <w:tcBorders>
                  <w:top w:val="dotted" w:sz="4" w:space="0" w:color="auto"/>
                  <w:left w:val="nil"/>
                  <w:bottom w:val="dotted" w:sz="4" w:space="0" w:color="auto"/>
                  <w:right w:val="nil"/>
                </w:tcBorders>
                <w:shd w:val="clear" w:color="auto" w:fill="FFFFFF"/>
              </w:tcPr>
            </w:tcPrChange>
          </w:tcPr>
          <w:p w14:paraId="66FC273C" w14:textId="77777777" w:rsidR="00186219" w:rsidRDefault="00186219" w:rsidP="000D1289">
            <w:pPr>
              <w:pStyle w:val="MsgTableBody"/>
              <w:jc w:val="center"/>
              <w:rPr>
                <w:noProof/>
              </w:rPr>
            </w:pPr>
            <w:r>
              <w:rPr>
                <w:noProof/>
              </w:rPr>
              <w:t>11</w:t>
            </w:r>
          </w:p>
        </w:tc>
      </w:tr>
      <w:tr w:rsidR="00186219" w14:paraId="6215F81B" w14:textId="77777777" w:rsidTr="00E56816">
        <w:tblPrEx>
          <w:tblCellMar>
            <w:left w:w="108" w:type="dxa"/>
            <w:right w:w="108" w:type="dxa"/>
          </w:tblCellMar>
          <w:tblPrExChange w:id="897" w:author="Amit Popat" w:date="2022-07-11T10:45:00Z">
            <w:tblPrEx>
              <w:tblCellMar>
                <w:left w:w="108" w:type="dxa"/>
                <w:right w:w="108" w:type="dxa"/>
              </w:tblCellMar>
            </w:tblPrEx>
          </w:tblPrExChange>
        </w:tblPrEx>
        <w:trPr>
          <w:jc w:val="center"/>
          <w:trPrChange w:id="89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899" w:author="Amit Popat" w:date="2022-07-11T10:45:00Z">
              <w:tcPr>
                <w:tcW w:w="2880" w:type="dxa"/>
                <w:tcBorders>
                  <w:top w:val="dotted" w:sz="4" w:space="0" w:color="auto"/>
                  <w:left w:val="nil"/>
                  <w:bottom w:val="dotted" w:sz="4" w:space="0" w:color="auto"/>
                  <w:right w:val="nil"/>
                </w:tcBorders>
                <w:shd w:val="clear" w:color="auto" w:fill="FFFFFF"/>
              </w:tcPr>
            </w:tcPrChange>
          </w:tcPr>
          <w:p w14:paraId="4F4DC72B" w14:textId="77777777" w:rsidR="00186219" w:rsidRDefault="00186219"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00" w:author="Amit Popat" w:date="2022-07-11T10:45:00Z">
              <w:tcPr>
                <w:tcW w:w="4320" w:type="dxa"/>
                <w:tcBorders>
                  <w:top w:val="dotted" w:sz="4" w:space="0" w:color="auto"/>
                  <w:left w:val="nil"/>
                  <w:bottom w:val="dotted" w:sz="4" w:space="0" w:color="auto"/>
                  <w:right w:val="nil"/>
                </w:tcBorders>
                <w:shd w:val="clear" w:color="auto" w:fill="FFFFFF"/>
              </w:tcPr>
            </w:tcPrChange>
          </w:tcPr>
          <w:p w14:paraId="75DEA0F2" w14:textId="77777777" w:rsidR="00186219" w:rsidRDefault="00186219"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901" w:author="Amit Popat" w:date="2022-07-11T10:45:00Z">
              <w:tcPr>
                <w:tcW w:w="864" w:type="dxa"/>
                <w:tcBorders>
                  <w:top w:val="dotted" w:sz="4" w:space="0" w:color="auto"/>
                  <w:left w:val="nil"/>
                  <w:bottom w:val="dotted" w:sz="4" w:space="0" w:color="auto"/>
                  <w:right w:val="nil"/>
                </w:tcBorders>
                <w:shd w:val="clear" w:color="auto" w:fill="FFFFFF"/>
              </w:tcPr>
            </w:tcPrChange>
          </w:tcPr>
          <w:p w14:paraId="78D16C6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02" w:author="Amit Popat" w:date="2022-07-11T10:45:00Z">
              <w:tcPr>
                <w:tcW w:w="1008" w:type="dxa"/>
                <w:tcBorders>
                  <w:top w:val="dotted" w:sz="4" w:space="0" w:color="auto"/>
                  <w:left w:val="nil"/>
                  <w:bottom w:val="dotted" w:sz="4" w:space="0" w:color="auto"/>
                  <w:right w:val="nil"/>
                </w:tcBorders>
                <w:shd w:val="clear" w:color="auto" w:fill="FFFFFF"/>
              </w:tcPr>
            </w:tcPrChange>
          </w:tcPr>
          <w:p w14:paraId="1539B65E" w14:textId="77777777" w:rsidR="00186219" w:rsidRDefault="00186219" w:rsidP="000D1289">
            <w:pPr>
              <w:pStyle w:val="MsgTableBody"/>
              <w:jc w:val="center"/>
              <w:rPr>
                <w:noProof/>
              </w:rPr>
            </w:pPr>
          </w:p>
        </w:tc>
      </w:tr>
      <w:tr w:rsidR="004C2D45" w:rsidRPr="004C2D45" w14:paraId="76A4CD6F" w14:textId="77777777" w:rsidTr="00E56816">
        <w:trPr>
          <w:jc w:val="center"/>
          <w:trPrChange w:id="90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04" w:author="Amit Popat" w:date="2022-07-11T10:45:00Z">
              <w:tcPr>
                <w:tcW w:w="2880" w:type="dxa"/>
                <w:tcBorders>
                  <w:top w:val="dotted" w:sz="4" w:space="0" w:color="auto"/>
                  <w:left w:val="nil"/>
                  <w:bottom w:val="dotted" w:sz="4" w:space="0" w:color="auto"/>
                  <w:right w:val="nil"/>
                </w:tcBorders>
                <w:shd w:val="clear" w:color="auto" w:fill="FFFFFF"/>
              </w:tcPr>
            </w:tcPrChange>
          </w:tcPr>
          <w:p w14:paraId="7FDC1A5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05" w:author="Amit Popat" w:date="2022-07-11T10:45:00Z">
              <w:tcPr>
                <w:tcW w:w="4320" w:type="dxa"/>
                <w:tcBorders>
                  <w:top w:val="dotted" w:sz="4" w:space="0" w:color="auto"/>
                  <w:left w:val="nil"/>
                  <w:bottom w:val="dotted" w:sz="4" w:space="0" w:color="auto"/>
                  <w:right w:val="nil"/>
                </w:tcBorders>
                <w:shd w:val="clear" w:color="auto" w:fill="FFFFFF"/>
              </w:tcPr>
            </w:tcPrChange>
          </w:tcPr>
          <w:p w14:paraId="39EB8972"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Change w:id="906" w:author="Amit Popat" w:date="2022-07-11T10:45:00Z">
              <w:tcPr>
                <w:tcW w:w="864" w:type="dxa"/>
                <w:tcBorders>
                  <w:top w:val="dotted" w:sz="4" w:space="0" w:color="auto"/>
                  <w:left w:val="nil"/>
                  <w:bottom w:val="dotted" w:sz="4" w:space="0" w:color="auto"/>
                  <w:right w:val="nil"/>
                </w:tcBorders>
                <w:shd w:val="clear" w:color="auto" w:fill="FFFFFF"/>
              </w:tcPr>
            </w:tcPrChange>
          </w:tcPr>
          <w:p w14:paraId="1C04AE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07" w:author="Amit Popat" w:date="2022-07-11T10:45:00Z">
              <w:tcPr>
                <w:tcW w:w="1008" w:type="dxa"/>
                <w:tcBorders>
                  <w:top w:val="dotted" w:sz="4" w:space="0" w:color="auto"/>
                  <w:left w:val="nil"/>
                  <w:bottom w:val="dotted" w:sz="4" w:space="0" w:color="auto"/>
                  <w:right w:val="nil"/>
                </w:tcBorders>
                <w:shd w:val="clear" w:color="auto" w:fill="FFFFFF"/>
              </w:tcPr>
            </w:tcPrChange>
          </w:tcPr>
          <w:p w14:paraId="7AA3BD5F" w14:textId="77777777" w:rsidR="004C2D45" w:rsidRDefault="004C2D45">
            <w:pPr>
              <w:pStyle w:val="MsgTableBody"/>
              <w:jc w:val="center"/>
              <w:rPr>
                <w:noProof/>
              </w:rPr>
            </w:pPr>
          </w:p>
        </w:tc>
      </w:tr>
      <w:tr w:rsidR="004C2D45" w:rsidRPr="004C2D45" w14:paraId="4E997D4F" w14:textId="77777777" w:rsidTr="00E56816">
        <w:trPr>
          <w:jc w:val="center"/>
          <w:trPrChange w:id="90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09" w:author="Amit Popat" w:date="2022-07-11T10:45:00Z">
              <w:tcPr>
                <w:tcW w:w="2880" w:type="dxa"/>
                <w:tcBorders>
                  <w:top w:val="dotted" w:sz="4" w:space="0" w:color="auto"/>
                  <w:left w:val="nil"/>
                  <w:bottom w:val="dotted" w:sz="4" w:space="0" w:color="auto"/>
                  <w:right w:val="nil"/>
                </w:tcBorders>
                <w:shd w:val="clear" w:color="auto" w:fill="FFFFFF"/>
              </w:tcPr>
            </w:tcPrChange>
          </w:tcPr>
          <w:p w14:paraId="2B6A1921"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Change w:id="910" w:author="Amit Popat" w:date="2022-07-11T10:45:00Z">
              <w:tcPr>
                <w:tcW w:w="4320" w:type="dxa"/>
                <w:tcBorders>
                  <w:top w:val="dotted" w:sz="4" w:space="0" w:color="auto"/>
                  <w:left w:val="nil"/>
                  <w:bottom w:val="dotted" w:sz="4" w:space="0" w:color="auto"/>
                  <w:right w:val="nil"/>
                </w:tcBorders>
                <w:shd w:val="clear" w:color="auto" w:fill="FFFFFF"/>
              </w:tcPr>
            </w:tcPrChange>
          </w:tcPr>
          <w:p w14:paraId="2052DFEE"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911" w:author="Amit Popat" w:date="2022-07-11T10:45:00Z">
              <w:tcPr>
                <w:tcW w:w="864" w:type="dxa"/>
                <w:tcBorders>
                  <w:top w:val="dotted" w:sz="4" w:space="0" w:color="auto"/>
                  <w:left w:val="nil"/>
                  <w:bottom w:val="dotted" w:sz="4" w:space="0" w:color="auto"/>
                  <w:right w:val="nil"/>
                </w:tcBorders>
                <w:shd w:val="clear" w:color="auto" w:fill="FFFFFF"/>
              </w:tcPr>
            </w:tcPrChange>
          </w:tcPr>
          <w:p w14:paraId="2665783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12" w:author="Amit Popat" w:date="2022-07-11T10:45:00Z">
              <w:tcPr>
                <w:tcW w:w="1008" w:type="dxa"/>
                <w:tcBorders>
                  <w:top w:val="dotted" w:sz="4" w:space="0" w:color="auto"/>
                  <w:left w:val="nil"/>
                  <w:bottom w:val="dotted" w:sz="4" w:space="0" w:color="auto"/>
                  <w:right w:val="nil"/>
                </w:tcBorders>
                <w:shd w:val="clear" w:color="auto" w:fill="FFFFFF"/>
              </w:tcPr>
            </w:tcPrChange>
          </w:tcPr>
          <w:p w14:paraId="1DC2A0A4" w14:textId="77777777" w:rsidR="004C2D45" w:rsidRDefault="004C2D45">
            <w:pPr>
              <w:pStyle w:val="MsgTableBody"/>
              <w:jc w:val="center"/>
              <w:rPr>
                <w:noProof/>
                <w:lang w:val="fr-FR"/>
              </w:rPr>
            </w:pPr>
            <w:r>
              <w:rPr>
                <w:noProof/>
                <w:lang w:val="fr-FR"/>
              </w:rPr>
              <w:t>3</w:t>
            </w:r>
          </w:p>
        </w:tc>
      </w:tr>
      <w:tr w:rsidR="004C2D45" w:rsidRPr="004C2D45" w14:paraId="3DC317F6" w14:textId="77777777" w:rsidTr="00E56816">
        <w:trPr>
          <w:jc w:val="center"/>
          <w:trPrChange w:id="91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14" w:author="Amit Popat" w:date="2022-07-11T10:45:00Z">
              <w:tcPr>
                <w:tcW w:w="2880" w:type="dxa"/>
                <w:tcBorders>
                  <w:top w:val="dotted" w:sz="4" w:space="0" w:color="auto"/>
                  <w:left w:val="nil"/>
                  <w:bottom w:val="dotted" w:sz="4" w:space="0" w:color="auto"/>
                  <w:right w:val="nil"/>
                </w:tcBorders>
                <w:shd w:val="clear" w:color="auto" w:fill="FFFFFF"/>
              </w:tcPr>
            </w:tcPrChange>
          </w:tcPr>
          <w:p w14:paraId="71690F58"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Change w:id="915" w:author="Amit Popat" w:date="2022-07-11T10:45:00Z">
              <w:tcPr>
                <w:tcW w:w="4320" w:type="dxa"/>
                <w:tcBorders>
                  <w:top w:val="dotted" w:sz="4" w:space="0" w:color="auto"/>
                  <w:left w:val="nil"/>
                  <w:bottom w:val="dotted" w:sz="4" w:space="0" w:color="auto"/>
                  <w:right w:val="nil"/>
                </w:tcBorders>
                <w:shd w:val="clear" w:color="auto" w:fill="FFFFFF"/>
              </w:tcPr>
            </w:tcPrChange>
          </w:tcPr>
          <w:p w14:paraId="667EA664"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916" w:author="Amit Popat" w:date="2022-07-11T10:45:00Z">
              <w:tcPr>
                <w:tcW w:w="864" w:type="dxa"/>
                <w:tcBorders>
                  <w:top w:val="dotted" w:sz="4" w:space="0" w:color="auto"/>
                  <w:left w:val="nil"/>
                  <w:bottom w:val="dotted" w:sz="4" w:space="0" w:color="auto"/>
                  <w:right w:val="nil"/>
                </w:tcBorders>
                <w:shd w:val="clear" w:color="auto" w:fill="FFFFFF"/>
              </w:tcPr>
            </w:tcPrChange>
          </w:tcPr>
          <w:p w14:paraId="23C23B3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17" w:author="Amit Popat" w:date="2022-07-11T10:45:00Z">
              <w:tcPr>
                <w:tcW w:w="1008" w:type="dxa"/>
                <w:tcBorders>
                  <w:top w:val="dotted" w:sz="4" w:space="0" w:color="auto"/>
                  <w:left w:val="nil"/>
                  <w:bottom w:val="dotted" w:sz="4" w:space="0" w:color="auto"/>
                  <w:right w:val="nil"/>
                </w:tcBorders>
                <w:shd w:val="clear" w:color="auto" w:fill="FFFFFF"/>
              </w:tcPr>
            </w:tcPrChange>
          </w:tcPr>
          <w:p w14:paraId="6D67AF75" w14:textId="77777777" w:rsidR="004C2D45" w:rsidRDefault="004C2D45">
            <w:pPr>
              <w:pStyle w:val="MsgTableBody"/>
              <w:jc w:val="center"/>
              <w:rPr>
                <w:noProof/>
              </w:rPr>
            </w:pPr>
            <w:r>
              <w:rPr>
                <w:noProof/>
              </w:rPr>
              <w:t>3</w:t>
            </w:r>
          </w:p>
        </w:tc>
      </w:tr>
      <w:tr w:rsidR="004C2D45" w:rsidRPr="004C2D45" w14:paraId="01BC89C5" w14:textId="77777777" w:rsidTr="00E56816">
        <w:trPr>
          <w:jc w:val="center"/>
          <w:trPrChange w:id="91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19" w:author="Amit Popat" w:date="2022-07-11T10:45:00Z">
              <w:tcPr>
                <w:tcW w:w="2880" w:type="dxa"/>
                <w:tcBorders>
                  <w:top w:val="dotted" w:sz="4" w:space="0" w:color="auto"/>
                  <w:left w:val="nil"/>
                  <w:bottom w:val="dotted" w:sz="4" w:space="0" w:color="auto"/>
                  <w:right w:val="nil"/>
                </w:tcBorders>
                <w:shd w:val="clear" w:color="auto" w:fill="FFFFFF"/>
              </w:tcPr>
            </w:tcPrChange>
          </w:tcPr>
          <w:p w14:paraId="007B06F9"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20" w:author="Amit Popat" w:date="2022-07-11T10:45:00Z">
              <w:tcPr>
                <w:tcW w:w="4320" w:type="dxa"/>
                <w:tcBorders>
                  <w:top w:val="dotted" w:sz="4" w:space="0" w:color="auto"/>
                  <w:left w:val="nil"/>
                  <w:bottom w:val="dotted" w:sz="4" w:space="0" w:color="auto"/>
                  <w:right w:val="nil"/>
                </w:tcBorders>
                <w:shd w:val="clear" w:color="auto" w:fill="FFFFFF"/>
              </w:tcPr>
            </w:tcPrChange>
          </w:tcPr>
          <w:p w14:paraId="0AC72054"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921" w:author="Amit Popat" w:date="2022-07-11T10:45:00Z">
              <w:tcPr>
                <w:tcW w:w="864" w:type="dxa"/>
                <w:tcBorders>
                  <w:top w:val="dotted" w:sz="4" w:space="0" w:color="auto"/>
                  <w:left w:val="nil"/>
                  <w:bottom w:val="dotted" w:sz="4" w:space="0" w:color="auto"/>
                  <w:right w:val="nil"/>
                </w:tcBorders>
                <w:shd w:val="clear" w:color="auto" w:fill="FFFFFF"/>
              </w:tcPr>
            </w:tcPrChange>
          </w:tcPr>
          <w:p w14:paraId="142FE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22" w:author="Amit Popat" w:date="2022-07-11T10:45:00Z">
              <w:tcPr>
                <w:tcW w:w="1008" w:type="dxa"/>
                <w:tcBorders>
                  <w:top w:val="dotted" w:sz="4" w:space="0" w:color="auto"/>
                  <w:left w:val="nil"/>
                  <w:bottom w:val="dotted" w:sz="4" w:space="0" w:color="auto"/>
                  <w:right w:val="nil"/>
                </w:tcBorders>
                <w:shd w:val="clear" w:color="auto" w:fill="FFFFFF"/>
              </w:tcPr>
            </w:tcPrChange>
          </w:tcPr>
          <w:p w14:paraId="0DC60BBA" w14:textId="77777777" w:rsidR="004C2D45" w:rsidRDefault="004C2D45">
            <w:pPr>
              <w:pStyle w:val="MsgTableBody"/>
              <w:jc w:val="center"/>
              <w:rPr>
                <w:noProof/>
              </w:rPr>
            </w:pPr>
          </w:p>
        </w:tc>
      </w:tr>
      <w:tr w:rsidR="004C2D45" w:rsidRPr="004C2D45" w14:paraId="0B81E085" w14:textId="77777777" w:rsidTr="00E56816">
        <w:trPr>
          <w:jc w:val="center"/>
          <w:trPrChange w:id="92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24" w:author="Amit Popat" w:date="2022-07-11T10:45:00Z">
              <w:tcPr>
                <w:tcW w:w="2880" w:type="dxa"/>
                <w:tcBorders>
                  <w:top w:val="dotted" w:sz="4" w:space="0" w:color="auto"/>
                  <w:left w:val="nil"/>
                  <w:bottom w:val="dotted" w:sz="4" w:space="0" w:color="auto"/>
                  <w:right w:val="nil"/>
                </w:tcBorders>
                <w:shd w:val="clear" w:color="auto" w:fill="FFFFFF"/>
              </w:tcPr>
            </w:tcPrChange>
          </w:tcPr>
          <w:p w14:paraId="38FE0653"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25" w:author="Amit Popat" w:date="2022-07-11T10:45:00Z">
              <w:tcPr>
                <w:tcW w:w="4320" w:type="dxa"/>
                <w:tcBorders>
                  <w:top w:val="dotted" w:sz="4" w:space="0" w:color="auto"/>
                  <w:left w:val="nil"/>
                  <w:bottom w:val="dotted" w:sz="4" w:space="0" w:color="auto"/>
                  <w:right w:val="nil"/>
                </w:tcBorders>
                <w:shd w:val="clear" w:color="auto" w:fill="FFFFFF"/>
              </w:tcPr>
            </w:tcPrChange>
          </w:tcPr>
          <w:p w14:paraId="04455F62"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926" w:author="Amit Popat" w:date="2022-07-11T10:45:00Z">
              <w:tcPr>
                <w:tcW w:w="864" w:type="dxa"/>
                <w:tcBorders>
                  <w:top w:val="dotted" w:sz="4" w:space="0" w:color="auto"/>
                  <w:left w:val="nil"/>
                  <w:bottom w:val="dotted" w:sz="4" w:space="0" w:color="auto"/>
                  <w:right w:val="nil"/>
                </w:tcBorders>
                <w:shd w:val="clear" w:color="auto" w:fill="FFFFFF"/>
              </w:tcPr>
            </w:tcPrChange>
          </w:tcPr>
          <w:p w14:paraId="7468EE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27" w:author="Amit Popat" w:date="2022-07-11T10:45:00Z">
              <w:tcPr>
                <w:tcW w:w="1008" w:type="dxa"/>
                <w:tcBorders>
                  <w:top w:val="dotted" w:sz="4" w:space="0" w:color="auto"/>
                  <w:left w:val="nil"/>
                  <w:bottom w:val="dotted" w:sz="4" w:space="0" w:color="auto"/>
                  <w:right w:val="nil"/>
                </w:tcBorders>
                <w:shd w:val="clear" w:color="auto" w:fill="FFFFFF"/>
              </w:tcPr>
            </w:tcPrChange>
          </w:tcPr>
          <w:p w14:paraId="788E7094" w14:textId="77777777" w:rsidR="004C2D45" w:rsidRDefault="004C2D45">
            <w:pPr>
              <w:pStyle w:val="MsgTableBody"/>
              <w:jc w:val="center"/>
              <w:rPr>
                <w:noProof/>
              </w:rPr>
            </w:pPr>
          </w:p>
        </w:tc>
      </w:tr>
      <w:tr w:rsidR="004C2D45" w:rsidRPr="004C2D45" w14:paraId="5E5E4DEF" w14:textId="77777777" w:rsidTr="00E56816">
        <w:trPr>
          <w:jc w:val="center"/>
          <w:trPrChange w:id="92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29" w:author="Amit Popat" w:date="2022-07-11T10:45:00Z">
              <w:tcPr>
                <w:tcW w:w="2880" w:type="dxa"/>
                <w:tcBorders>
                  <w:top w:val="dotted" w:sz="4" w:space="0" w:color="auto"/>
                  <w:left w:val="nil"/>
                  <w:bottom w:val="dotted" w:sz="4" w:space="0" w:color="auto"/>
                  <w:right w:val="nil"/>
                </w:tcBorders>
                <w:shd w:val="clear" w:color="auto" w:fill="FFFFFF"/>
              </w:tcPr>
            </w:tcPrChange>
          </w:tcPr>
          <w:p w14:paraId="108F0072"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930" w:author="Amit Popat" w:date="2022-07-11T10:45:00Z">
              <w:tcPr>
                <w:tcW w:w="4320" w:type="dxa"/>
                <w:tcBorders>
                  <w:top w:val="dotted" w:sz="4" w:space="0" w:color="auto"/>
                  <w:left w:val="nil"/>
                  <w:bottom w:val="dotted" w:sz="4" w:space="0" w:color="auto"/>
                  <w:right w:val="nil"/>
                </w:tcBorders>
                <w:shd w:val="clear" w:color="auto" w:fill="FFFFFF"/>
              </w:tcPr>
            </w:tcPrChange>
          </w:tcPr>
          <w:p w14:paraId="5910DCBF"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Change w:id="931" w:author="Amit Popat" w:date="2022-07-11T10:45:00Z">
              <w:tcPr>
                <w:tcW w:w="864" w:type="dxa"/>
                <w:tcBorders>
                  <w:top w:val="dotted" w:sz="4" w:space="0" w:color="auto"/>
                  <w:left w:val="nil"/>
                  <w:bottom w:val="dotted" w:sz="4" w:space="0" w:color="auto"/>
                  <w:right w:val="nil"/>
                </w:tcBorders>
                <w:shd w:val="clear" w:color="auto" w:fill="FFFFFF"/>
              </w:tcPr>
            </w:tcPrChange>
          </w:tcPr>
          <w:p w14:paraId="76F1623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32" w:author="Amit Popat" w:date="2022-07-11T10:45:00Z">
              <w:tcPr>
                <w:tcW w:w="1008" w:type="dxa"/>
                <w:tcBorders>
                  <w:top w:val="dotted" w:sz="4" w:space="0" w:color="auto"/>
                  <w:left w:val="nil"/>
                  <w:bottom w:val="dotted" w:sz="4" w:space="0" w:color="auto"/>
                  <w:right w:val="nil"/>
                </w:tcBorders>
                <w:shd w:val="clear" w:color="auto" w:fill="FFFFFF"/>
              </w:tcPr>
            </w:tcPrChange>
          </w:tcPr>
          <w:p w14:paraId="255238EB" w14:textId="77777777" w:rsidR="004C2D45" w:rsidRDefault="004C2D45">
            <w:pPr>
              <w:pStyle w:val="MsgTableBody"/>
              <w:jc w:val="center"/>
              <w:rPr>
                <w:noProof/>
              </w:rPr>
            </w:pPr>
            <w:r>
              <w:rPr>
                <w:noProof/>
              </w:rPr>
              <w:t>12</w:t>
            </w:r>
          </w:p>
        </w:tc>
      </w:tr>
      <w:tr w:rsidR="004C2D45" w:rsidRPr="004C2D45" w14:paraId="5753E220" w14:textId="77777777" w:rsidTr="00E56816">
        <w:trPr>
          <w:jc w:val="center"/>
          <w:trPrChange w:id="93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34" w:author="Amit Popat" w:date="2022-07-11T10:45:00Z">
              <w:tcPr>
                <w:tcW w:w="2880" w:type="dxa"/>
                <w:tcBorders>
                  <w:top w:val="dotted" w:sz="4" w:space="0" w:color="auto"/>
                  <w:left w:val="nil"/>
                  <w:bottom w:val="dotted" w:sz="4" w:space="0" w:color="auto"/>
                  <w:right w:val="nil"/>
                </w:tcBorders>
                <w:shd w:val="clear" w:color="auto" w:fill="FFFFFF"/>
              </w:tcPr>
            </w:tcPrChange>
          </w:tcPr>
          <w:p w14:paraId="62E0BD5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935" w:author="Amit Popat" w:date="2022-07-11T10:45:00Z">
              <w:tcPr>
                <w:tcW w:w="4320" w:type="dxa"/>
                <w:tcBorders>
                  <w:top w:val="dotted" w:sz="4" w:space="0" w:color="auto"/>
                  <w:left w:val="nil"/>
                  <w:bottom w:val="dotted" w:sz="4" w:space="0" w:color="auto"/>
                  <w:right w:val="nil"/>
                </w:tcBorders>
                <w:shd w:val="clear" w:color="auto" w:fill="FFFFFF"/>
              </w:tcPr>
            </w:tcPrChange>
          </w:tcPr>
          <w:p w14:paraId="62CD7612"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Change w:id="936" w:author="Amit Popat" w:date="2022-07-11T10:45:00Z">
              <w:tcPr>
                <w:tcW w:w="864" w:type="dxa"/>
                <w:tcBorders>
                  <w:top w:val="dotted" w:sz="4" w:space="0" w:color="auto"/>
                  <w:left w:val="nil"/>
                  <w:bottom w:val="dotted" w:sz="4" w:space="0" w:color="auto"/>
                  <w:right w:val="nil"/>
                </w:tcBorders>
                <w:shd w:val="clear" w:color="auto" w:fill="FFFFFF"/>
              </w:tcPr>
            </w:tcPrChange>
          </w:tcPr>
          <w:p w14:paraId="7F376F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37" w:author="Amit Popat" w:date="2022-07-11T10:45:00Z">
              <w:tcPr>
                <w:tcW w:w="1008" w:type="dxa"/>
                <w:tcBorders>
                  <w:top w:val="dotted" w:sz="4" w:space="0" w:color="auto"/>
                  <w:left w:val="nil"/>
                  <w:bottom w:val="dotted" w:sz="4" w:space="0" w:color="auto"/>
                  <w:right w:val="nil"/>
                </w:tcBorders>
                <w:shd w:val="clear" w:color="auto" w:fill="FFFFFF"/>
              </w:tcPr>
            </w:tcPrChange>
          </w:tcPr>
          <w:p w14:paraId="0CCAB379" w14:textId="77777777" w:rsidR="004C2D45" w:rsidRDefault="004C2D45">
            <w:pPr>
              <w:pStyle w:val="MsgTableBody"/>
              <w:jc w:val="center"/>
              <w:rPr>
                <w:noProof/>
              </w:rPr>
            </w:pPr>
            <w:r>
              <w:rPr>
                <w:noProof/>
              </w:rPr>
              <w:t>2</w:t>
            </w:r>
          </w:p>
        </w:tc>
      </w:tr>
      <w:tr w:rsidR="004C2D45" w:rsidRPr="004C2D45" w14:paraId="4CAE68BB" w14:textId="77777777" w:rsidTr="00E56816">
        <w:trPr>
          <w:jc w:val="center"/>
          <w:trPrChange w:id="93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39" w:author="Amit Popat" w:date="2022-07-11T10:45:00Z">
              <w:tcPr>
                <w:tcW w:w="2880" w:type="dxa"/>
                <w:tcBorders>
                  <w:top w:val="dotted" w:sz="4" w:space="0" w:color="auto"/>
                  <w:left w:val="nil"/>
                  <w:bottom w:val="dotted" w:sz="4" w:space="0" w:color="auto"/>
                  <w:right w:val="nil"/>
                </w:tcBorders>
                <w:shd w:val="clear" w:color="auto" w:fill="FFFFFF"/>
              </w:tcPr>
            </w:tcPrChange>
          </w:tcPr>
          <w:p w14:paraId="4816D62B"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940" w:author="Amit Popat" w:date="2022-07-11T10:45:00Z">
              <w:tcPr>
                <w:tcW w:w="4320" w:type="dxa"/>
                <w:tcBorders>
                  <w:top w:val="dotted" w:sz="4" w:space="0" w:color="auto"/>
                  <w:left w:val="nil"/>
                  <w:bottom w:val="dotted" w:sz="4" w:space="0" w:color="auto"/>
                  <w:right w:val="nil"/>
                </w:tcBorders>
                <w:shd w:val="clear" w:color="auto" w:fill="FFFFFF"/>
              </w:tcPr>
            </w:tcPrChange>
          </w:tcPr>
          <w:p w14:paraId="2F2302B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941" w:author="Amit Popat" w:date="2022-07-11T10:45:00Z">
              <w:tcPr>
                <w:tcW w:w="864" w:type="dxa"/>
                <w:tcBorders>
                  <w:top w:val="dotted" w:sz="4" w:space="0" w:color="auto"/>
                  <w:left w:val="nil"/>
                  <w:bottom w:val="dotted" w:sz="4" w:space="0" w:color="auto"/>
                  <w:right w:val="nil"/>
                </w:tcBorders>
                <w:shd w:val="clear" w:color="auto" w:fill="FFFFFF"/>
              </w:tcPr>
            </w:tcPrChange>
          </w:tcPr>
          <w:p w14:paraId="6D2C112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42" w:author="Amit Popat" w:date="2022-07-11T10:45:00Z">
              <w:tcPr>
                <w:tcW w:w="1008" w:type="dxa"/>
                <w:tcBorders>
                  <w:top w:val="dotted" w:sz="4" w:space="0" w:color="auto"/>
                  <w:left w:val="nil"/>
                  <w:bottom w:val="dotted" w:sz="4" w:space="0" w:color="auto"/>
                  <w:right w:val="nil"/>
                </w:tcBorders>
                <w:shd w:val="clear" w:color="auto" w:fill="FFFFFF"/>
              </w:tcPr>
            </w:tcPrChange>
          </w:tcPr>
          <w:p w14:paraId="4E9BDE5D" w14:textId="77777777" w:rsidR="004C2D45" w:rsidRDefault="004C2D45">
            <w:pPr>
              <w:pStyle w:val="MsgTableBody"/>
              <w:jc w:val="center"/>
              <w:rPr>
                <w:noProof/>
              </w:rPr>
            </w:pPr>
            <w:r>
              <w:rPr>
                <w:noProof/>
              </w:rPr>
              <w:t>12</w:t>
            </w:r>
          </w:p>
        </w:tc>
      </w:tr>
      <w:tr w:rsidR="004C2D45" w:rsidRPr="004C2D45" w14:paraId="6ED2C0CF" w14:textId="77777777" w:rsidTr="00E56816">
        <w:trPr>
          <w:jc w:val="center"/>
          <w:trPrChange w:id="94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44" w:author="Amit Popat" w:date="2022-07-11T10:45:00Z">
              <w:tcPr>
                <w:tcW w:w="2880" w:type="dxa"/>
                <w:tcBorders>
                  <w:top w:val="dotted" w:sz="4" w:space="0" w:color="auto"/>
                  <w:left w:val="nil"/>
                  <w:bottom w:val="dotted" w:sz="4" w:space="0" w:color="auto"/>
                  <w:right w:val="nil"/>
                </w:tcBorders>
                <w:shd w:val="clear" w:color="auto" w:fill="FFFFFF"/>
              </w:tcPr>
            </w:tcPrChange>
          </w:tcPr>
          <w:p w14:paraId="59F4AAB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45" w:author="Amit Popat" w:date="2022-07-11T10:45:00Z">
              <w:tcPr>
                <w:tcW w:w="4320" w:type="dxa"/>
                <w:tcBorders>
                  <w:top w:val="dotted" w:sz="4" w:space="0" w:color="auto"/>
                  <w:left w:val="nil"/>
                  <w:bottom w:val="dotted" w:sz="4" w:space="0" w:color="auto"/>
                  <w:right w:val="nil"/>
                </w:tcBorders>
                <w:shd w:val="clear" w:color="auto" w:fill="FFFFFF"/>
              </w:tcPr>
            </w:tcPrChange>
          </w:tcPr>
          <w:p w14:paraId="1A45438F" w14:textId="687DB671" w:rsidR="004C2D45" w:rsidRDefault="004C2D45">
            <w:pPr>
              <w:pStyle w:val="MsgTableBody"/>
              <w:rPr>
                <w:noProof/>
              </w:rPr>
            </w:pPr>
            <w:r>
              <w:rPr>
                <w:noProof/>
              </w:rPr>
              <w:t>--- PATHWAY</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946" w:author="Amit Popat" w:date="2022-07-11T10:45:00Z">
              <w:tcPr>
                <w:tcW w:w="864" w:type="dxa"/>
                <w:tcBorders>
                  <w:top w:val="dotted" w:sz="4" w:space="0" w:color="auto"/>
                  <w:left w:val="nil"/>
                  <w:bottom w:val="dotted" w:sz="4" w:space="0" w:color="auto"/>
                  <w:right w:val="nil"/>
                </w:tcBorders>
                <w:shd w:val="clear" w:color="auto" w:fill="FFFFFF"/>
              </w:tcPr>
            </w:tcPrChange>
          </w:tcPr>
          <w:p w14:paraId="6E3D9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47" w:author="Amit Popat" w:date="2022-07-11T10:45:00Z">
              <w:tcPr>
                <w:tcW w:w="1008" w:type="dxa"/>
                <w:tcBorders>
                  <w:top w:val="dotted" w:sz="4" w:space="0" w:color="auto"/>
                  <w:left w:val="nil"/>
                  <w:bottom w:val="dotted" w:sz="4" w:space="0" w:color="auto"/>
                  <w:right w:val="nil"/>
                </w:tcBorders>
                <w:shd w:val="clear" w:color="auto" w:fill="FFFFFF"/>
              </w:tcPr>
            </w:tcPrChange>
          </w:tcPr>
          <w:p w14:paraId="4BD96A60" w14:textId="77777777" w:rsidR="004C2D45" w:rsidRDefault="004C2D45">
            <w:pPr>
              <w:pStyle w:val="MsgTableBody"/>
              <w:jc w:val="center"/>
              <w:rPr>
                <w:noProof/>
              </w:rPr>
            </w:pPr>
          </w:p>
        </w:tc>
      </w:tr>
      <w:tr w:rsidR="004C2D45" w:rsidRPr="004C2D45" w14:paraId="43AEDA35" w14:textId="77777777" w:rsidTr="00E56816">
        <w:trPr>
          <w:jc w:val="center"/>
          <w:trPrChange w:id="94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49" w:author="Amit Popat" w:date="2022-07-11T10:45:00Z">
              <w:tcPr>
                <w:tcW w:w="2880" w:type="dxa"/>
                <w:tcBorders>
                  <w:top w:val="dotted" w:sz="4" w:space="0" w:color="auto"/>
                  <w:left w:val="nil"/>
                  <w:bottom w:val="dotted" w:sz="4" w:space="0" w:color="auto"/>
                  <w:right w:val="nil"/>
                </w:tcBorders>
                <w:shd w:val="clear" w:color="auto" w:fill="FFFFFF"/>
              </w:tcPr>
            </w:tcPrChange>
          </w:tcPr>
          <w:p w14:paraId="263BC088"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950" w:author="Amit Popat" w:date="2022-07-11T10:45:00Z">
              <w:tcPr>
                <w:tcW w:w="4320" w:type="dxa"/>
                <w:tcBorders>
                  <w:top w:val="dotted" w:sz="4" w:space="0" w:color="auto"/>
                  <w:left w:val="nil"/>
                  <w:bottom w:val="dotted" w:sz="4" w:space="0" w:color="auto"/>
                  <w:right w:val="nil"/>
                </w:tcBorders>
                <w:shd w:val="clear" w:color="auto" w:fill="FFFFFF"/>
              </w:tcPr>
            </w:tcPrChange>
          </w:tcPr>
          <w:p w14:paraId="5D55FAA5" w14:textId="39CCF5A7"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951" w:author="Amit Popat" w:date="2022-07-11T10:45:00Z">
              <w:tcPr>
                <w:tcW w:w="864" w:type="dxa"/>
                <w:tcBorders>
                  <w:top w:val="dotted" w:sz="4" w:space="0" w:color="auto"/>
                  <w:left w:val="nil"/>
                  <w:bottom w:val="dotted" w:sz="4" w:space="0" w:color="auto"/>
                  <w:right w:val="nil"/>
                </w:tcBorders>
                <w:shd w:val="clear" w:color="auto" w:fill="FFFFFF"/>
              </w:tcPr>
            </w:tcPrChange>
          </w:tcPr>
          <w:p w14:paraId="467D7298" w14:textId="06F8D107"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952" w:author="Amit Popat" w:date="2022-07-11T10:45:00Z">
              <w:tcPr>
                <w:tcW w:w="1008" w:type="dxa"/>
                <w:tcBorders>
                  <w:top w:val="dotted" w:sz="4" w:space="0" w:color="auto"/>
                  <w:left w:val="nil"/>
                  <w:bottom w:val="dotted" w:sz="4" w:space="0" w:color="auto"/>
                  <w:right w:val="nil"/>
                </w:tcBorders>
                <w:shd w:val="clear" w:color="auto" w:fill="FFFFFF"/>
              </w:tcPr>
            </w:tcPrChange>
          </w:tcPr>
          <w:p w14:paraId="55A20536" w14:textId="77777777" w:rsidR="004C2D45" w:rsidRDefault="004C2D45">
            <w:pPr>
              <w:pStyle w:val="MsgTableBody"/>
              <w:jc w:val="center"/>
              <w:rPr>
                <w:noProof/>
                <w:lang w:val="it-IT"/>
              </w:rPr>
            </w:pPr>
            <w:r>
              <w:rPr>
                <w:noProof/>
                <w:lang w:val="it-IT"/>
              </w:rPr>
              <w:t>15</w:t>
            </w:r>
          </w:p>
        </w:tc>
      </w:tr>
      <w:tr w:rsidR="00B570EE" w:rsidRPr="004C2D45" w14:paraId="641DA088" w14:textId="77777777" w:rsidTr="00E56816">
        <w:trPr>
          <w:jc w:val="center"/>
          <w:trPrChange w:id="95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54" w:author="Amit Popat" w:date="2022-07-11T10:45:00Z">
              <w:tcPr>
                <w:tcW w:w="2880" w:type="dxa"/>
                <w:tcBorders>
                  <w:top w:val="dotted" w:sz="4" w:space="0" w:color="auto"/>
                  <w:left w:val="nil"/>
                  <w:bottom w:val="dotted" w:sz="4" w:space="0" w:color="auto"/>
                  <w:right w:val="nil"/>
                </w:tcBorders>
                <w:shd w:val="clear" w:color="auto" w:fill="FFFFFF"/>
              </w:tcPr>
            </w:tcPrChange>
          </w:tcPr>
          <w:p w14:paraId="25F60B2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955" w:author="Amit Popat" w:date="2022-07-11T10:45:00Z">
              <w:tcPr>
                <w:tcW w:w="4320" w:type="dxa"/>
                <w:tcBorders>
                  <w:top w:val="dotted" w:sz="4" w:space="0" w:color="auto"/>
                  <w:left w:val="nil"/>
                  <w:bottom w:val="dotted" w:sz="4" w:space="0" w:color="auto"/>
                  <w:right w:val="nil"/>
                </w:tcBorders>
                <w:shd w:val="clear" w:color="auto" w:fill="FFFFFF"/>
              </w:tcPr>
            </w:tcPrChange>
          </w:tcPr>
          <w:p w14:paraId="6B17BB13" w14:textId="1277A65A"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Change w:id="956" w:author="Amit Popat" w:date="2022-07-11T10:45:00Z">
              <w:tcPr>
                <w:tcW w:w="864" w:type="dxa"/>
                <w:tcBorders>
                  <w:top w:val="dotted" w:sz="4" w:space="0" w:color="auto"/>
                  <w:left w:val="nil"/>
                  <w:bottom w:val="dotted" w:sz="4" w:space="0" w:color="auto"/>
                  <w:right w:val="nil"/>
                </w:tcBorders>
                <w:shd w:val="clear" w:color="auto" w:fill="FFFFFF"/>
              </w:tcPr>
            </w:tcPrChange>
          </w:tcPr>
          <w:p w14:paraId="0870C02A"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57" w:author="Amit Popat" w:date="2022-07-11T10:45:00Z">
              <w:tcPr>
                <w:tcW w:w="1008" w:type="dxa"/>
                <w:tcBorders>
                  <w:top w:val="dotted" w:sz="4" w:space="0" w:color="auto"/>
                  <w:left w:val="nil"/>
                  <w:bottom w:val="dotted" w:sz="4" w:space="0" w:color="auto"/>
                  <w:right w:val="nil"/>
                </w:tcBorders>
                <w:shd w:val="clear" w:color="auto" w:fill="FFFFFF"/>
              </w:tcPr>
            </w:tcPrChange>
          </w:tcPr>
          <w:p w14:paraId="6888D343" w14:textId="77777777" w:rsidR="00B570EE" w:rsidRDefault="00B570EE">
            <w:pPr>
              <w:pStyle w:val="MsgTableBody"/>
              <w:jc w:val="center"/>
              <w:rPr>
                <w:noProof/>
                <w:lang w:val="it-IT"/>
              </w:rPr>
            </w:pPr>
            <w:r>
              <w:rPr>
                <w:noProof/>
                <w:lang w:val="it-IT"/>
              </w:rPr>
              <w:t>7</w:t>
            </w:r>
          </w:p>
        </w:tc>
      </w:tr>
      <w:tr w:rsidR="004C2D45" w:rsidRPr="004C2D45" w14:paraId="200812EE" w14:textId="77777777" w:rsidTr="00E56816">
        <w:trPr>
          <w:jc w:val="center"/>
          <w:trPrChange w:id="95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59" w:author="Amit Popat" w:date="2022-07-11T10:45:00Z">
              <w:tcPr>
                <w:tcW w:w="2880" w:type="dxa"/>
                <w:tcBorders>
                  <w:top w:val="dotted" w:sz="4" w:space="0" w:color="auto"/>
                  <w:left w:val="nil"/>
                  <w:bottom w:val="dotted" w:sz="4" w:space="0" w:color="auto"/>
                  <w:right w:val="nil"/>
                </w:tcBorders>
                <w:shd w:val="clear" w:color="auto" w:fill="FFFFFF"/>
              </w:tcPr>
            </w:tcPrChange>
          </w:tcPr>
          <w:p w14:paraId="5FA47086"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960" w:author="Amit Popat" w:date="2022-07-11T10:45:00Z">
              <w:tcPr>
                <w:tcW w:w="4320" w:type="dxa"/>
                <w:tcBorders>
                  <w:top w:val="dotted" w:sz="4" w:space="0" w:color="auto"/>
                  <w:left w:val="nil"/>
                  <w:bottom w:val="dotted" w:sz="4" w:space="0" w:color="auto"/>
                  <w:right w:val="nil"/>
                </w:tcBorders>
                <w:shd w:val="clear" w:color="auto" w:fill="FFFFFF"/>
              </w:tcPr>
            </w:tcPrChange>
          </w:tcPr>
          <w:p w14:paraId="427DACD5" w14:textId="13359600"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961" w:author="Amit Popat" w:date="2022-07-11T10:45:00Z">
              <w:tcPr>
                <w:tcW w:w="864" w:type="dxa"/>
                <w:tcBorders>
                  <w:top w:val="dotted" w:sz="4" w:space="0" w:color="auto"/>
                  <w:left w:val="nil"/>
                  <w:bottom w:val="dotted" w:sz="4" w:space="0" w:color="auto"/>
                  <w:right w:val="nil"/>
                </w:tcBorders>
                <w:shd w:val="clear" w:color="auto" w:fill="FFFFFF"/>
              </w:tcPr>
            </w:tcPrChange>
          </w:tcPr>
          <w:p w14:paraId="6A5C2D49"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962" w:author="Amit Popat" w:date="2022-07-11T10:45:00Z">
              <w:tcPr>
                <w:tcW w:w="1008" w:type="dxa"/>
                <w:tcBorders>
                  <w:top w:val="dotted" w:sz="4" w:space="0" w:color="auto"/>
                  <w:left w:val="nil"/>
                  <w:bottom w:val="dotted" w:sz="4" w:space="0" w:color="auto"/>
                  <w:right w:val="nil"/>
                </w:tcBorders>
                <w:shd w:val="clear" w:color="auto" w:fill="FFFFFF"/>
              </w:tcPr>
            </w:tcPrChange>
          </w:tcPr>
          <w:p w14:paraId="6D42356A" w14:textId="77777777" w:rsidR="004C2D45" w:rsidRDefault="004C2D45">
            <w:pPr>
              <w:pStyle w:val="MsgTableBody"/>
              <w:jc w:val="center"/>
              <w:rPr>
                <w:noProof/>
              </w:rPr>
            </w:pPr>
            <w:r>
              <w:rPr>
                <w:noProof/>
              </w:rPr>
              <w:t>12</w:t>
            </w:r>
          </w:p>
        </w:tc>
      </w:tr>
      <w:tr w:rsidR="004C2D45" w:rsidRPr="004C2D45" w14:paraId="0485CC9C" w14:textId="77777777" w:rsidTr="00E56816">
        <w:trPr>
          <w:jc w:val="center"/>
          <w:trPrChange w:id="96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64" w:author="Amit Popat" w:date="2022-07-11T10:45:00Z">
              <w:tcPr>
                <w:tcW w:w="2880" w:type="dxa"/>
                <w:tcBorders>
                  <w:top w:val="dotted" w:sz="4" w:space="0" w:color="auto"/>
                  <w:left w:val="nil"/>
                  <w:bottom w:val="dotted" w:sz="4" w:space="0" w:color="auto"/>
                  <w:right w:val="nil"/>
                </w:tcBorders>
                <w:shd w:val="clear" w:color="auto" w:fill="FFFFFF"/>
              </w:tcPr>
            </w:tcPrChange>
          </w:tcPr>
          <w:p w14:paraId="70CAEBD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65" w:author="Amit Popat" w:date="2022-07-11T10:45:00Z">
              <w:tcPr>
                <w:tcW w:w="4320" w:type="dxa"/>
                <w:tcBorders>
                  <w:top w:val="dotted" w:sz="4" w:space="0" w:color="auto"/>
                  <w:left w:val="nil"/>
                  <w:bottom w:val="dotted" w:sz="4" w:space="0" w:color="auto"/>
                  <w:right w:val="nil"/>
                </w:tcBorders>
                <w:shd w:val="clear" w:color="auto" w:fill="FFFFFF"/>
              </w:tcPr>
            </w:tcPrChange>
          </w:tcPr>
          <w:p w14:paraId="33C62D23" w14:textId="09C84689" w:rsidR="004C2D45" w:rsidRDefault="004C2D45">
            <w:pPr>
              <w:pStyle w:val="MsgTableBody"/>
              <w:rPr>
                <w:noProof/>
              </w:rPr>
            </w:pPr>
            <w:r>
              <w:rPr>
                <w:noProof/>
              </w:rPr>
              <w:t>--- PATHWAY</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966" w:author="Amit Popat" w:date="2022-07-11T10:45:00Z">
              <w:tcPr>
                <w:tcW w:w="864" w:type="dxa"/>
                <w:tcBorders>
                  <w:top w:val="dotted" w:sz="4" w:space="0" w:color="auto"/>
                  <w:left w:val="nil"/>
                  <w:bottom w:val="dotted" w:sz="4" w:space="0" w:color="auto"/>
                  <w:right w:val="nil"/>
                </w:tcBorders>
                <w:shd w:val="clear" w:color="auto" w:fill="FFFFFF"/>
              </w:tcPr>
            </w:tcPrChange>
          </w:tcPr>
          <w:p w14:paraId="54BE5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67" w:author="Amit Popat" w:date="2022-07-11T10:45:00Z">
              <w:tcPr>
                <w:tcW w:w="1008" w:type="dxa"/>
                <w:tcBorders>
                  <w:top w:val="dotted" w:sz="4" w:space="0" w:color="auto"/>
                  <w:left w:val="nil"/>
                  <w:bottom w:val="dotted" w:sz="4" w:space="0" w:color="auto"/>
                  <w:right w:val="nil"/>
                </w:tcBorders>
                <w:shd w:val="clear" w:color="auto" w:fill="FFFFFF"/>
              </w:tcPr>
            </w:tcPrChange>
          </w:tcPr>
          <w:p w14:paraId="25AD4D93" w14:textId="77777777" w:rsidR="004C2D45" w:rsidRDefault="004C2D45">
            <w:pPr>
              <w:pStyle w:val="MsgTableBody"/>
              <w:jc w:val="center"/>
              <w:rPr>
                <w:noProof/>
              </w:rPr>
            </w:pPr>
          </w:p>
        </w:tc>
      </w:tr>
      <w:tr w:rsidR="004C2D45" w:rsidRPr="004C2D45" w14:paraId="74FCF781" w14:textId="77777777" w:rsidTr="00E56816">
        <w:trPr>
          <w:jc w:val="center"/>
          <w:trPrChange w:id="96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69" w:author="Amit Popat" w:date="2022-07-11T10:45:00Z">
              <w:tcPr>
                <w:tcW w:w="2880" w:type="dxa"/>
                <w:tcBorders>
                  <w:top w:val="dotted" w:sz="4" w:space="0" w:color="auto"/>
                  <w:left w:val="nil"/>
                  <w:bottom w:val="dotted" w:sz="4" w:space="0" w:color="auto"/>
                  <w:right w:val="nil"/>
                </w:tcBorders>
                <w:shd w:val="clear" w:color="auto" w:fill="FFFFFF"/>
              </w:tcPr>
            </w:tcPrChange>
          </w:tcPr>
          <w:p w14:paraId="1C0725B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70" w:author="Amit Popat" w:date="2022-07-11T10:45:00Z">
              <w:tcPr>
                <w:tcW w:w="4320" w:type="dxa"/>
                <w:tcBorders>
                  <w:top w:val="dotted" w:sz="4" w:space="0" w:color="auto"/>
                  <w:left w:val="nil"/>
                  <w:bottom w:val="dotted" w:sz="4" w:space="0" w:color="auto"/>
                  <w:right w:val="nil"/>
                </w:tcBorders>
                <w:shd w:val="clear" w:color="auto" w:fill="FFFFFF"/>
              </w:tcPr>
            </w:tcPrChange>
          </w:tcPr>
          <w:p w14:paraId="593F6574"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971" w:author="Amit Popat" w:date="2022-07-11T10:45:00Z">
              <w:tcPr>
                <w:tcW w:w="864" w:type="dxa"/>
                <w:tcBorders>
                  <w:top w:val="dotted" w:sz="4" w:space="0" w:color="auto"/>
                  <w:left w:val="nil"/>
                  <w:bottom w:val="dotted" w:sz="4" w:space="0" w:color="auto"/>
                  <w:right w:val="nil"/>
                </w:tcBorders>
                <w:shd w:val="clear" w:color="auto" w:fill="FFFFFF"/>
              </w:tcPr>
            </w:tcPrChange>
          </w:tcPr>
          <w:p w14:paraId="7023E9E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72" w:author="Amit Popat" w:date="2022-07-11T10:45:00Z">
              <w:tcPr>
                <w:tcW w:w="1008" w:type="dxa"/>
                <w:tcBorders>
                  <w:top w:val="dotted" w:sz="4" w:space="0" w:color="auto"/>
                  <w:left w:val="nil"/>
                  <w:bottom w:val="dotted" w:sz="4" w:space="0" w:color="auto"/>
                  <w:right w:val="nil"/>
                </w:tcBorders>
                <w:shd w:val="clear" w:color="auto" w:fill="FFFFFF"/>
              </w:tcPr>
            </w:tcPrChange>
          </w:tcPr>
          <w:p w14:paraId="2CD15029" w14:textId="77777777" w:rsidR="004C2D45" w:rsidRDefault="004C2D45">
            <w:pPr>
              <w:pStyle w:val="MsgTableBody"/>
              <w:jc w:val="center"/>
              <w:rPr>
                <w:noProof/>
              </w:rPr>
            </w:pPr>
          </w:p>
        </w:tc>
      </w:tr>
      <w:tr w:rsidR="004C2D45" w:rsidRPr="004C2D45" w14:paraId="1667A40F" w14:textId="77777777" w:rsidTr="00E56816">
        <w:trPr>
          <w:jc w:val="center"/>
          <w:trPrChange w:id="97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74" w:author="Amit Popat" w:date="2022-07-11T10:45:00Z">
              <w:tcPr>
                <w:tcW w:w="2880" w:type="dxa"/>
                <w:tcBorders>
                  <w:top w:val="dotted" w:sz="4" w:space="0" w:color="auto"/>
                  <w:left w:val="nil"/>
                  <w:bottom w:val="dotted" w:sz="4" w:space="0" w:color="auto"/>
                  <w:right w:val="nil"/>
                </w:tcBorders>
                <w:shd w:val="clear" w:color="auto" w:fill="FFFFFF"/>
              </w:tcPr>
            </w:tcPrChange>
          </w:tcPr>
          <w:p w14:paraId="27AFFC10"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975" w:author="Amit Popat" w:date="2022-07-11T10:45:00Z">
              <w:tcPr>
                <w:tcW w:w="4320" w:type="dxa"/>
                <w:tcBorders>
                  <w:top w:val="dotted" w:sz="4" w:space="0" w:color="auto"/>
                  <w:left w:val="nil"/>
                  <w:bottom w:val="dotted" w:sz="4" w:space="0" w:color="auto"/>
                  <w:right w:val="nil"/>
                </w:tcBorders>
                <w:shd w:val="clear" w:color="auto" w:fill="FFFFFF"/>
              </w:tcPr>
            </w:tcPrChange>
          </w:tcPr>
          <w:p w14:paraId="2565B061"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976" w:author="Amit Popat" w:date="2022-07-11T10:45:00Z">
              <w:tcPr>
                <w:tcW w:w="864" w:type="dxa"/>
                <w:tcBorders>
                  <w:top w:val="dotted" w:sz="4" w:space="0" w:color="auto"/>
                  <w:left w:val="nil"/>
                  <w:bottom w:val="dotted" w:sz="4" w:space="0" w:color="auto"/>
                  <w:right w:val="nil"/>
                </w:tcBorders>
                <w:shd w:val="clear" w:color="auto" w:fill="FFFFFF"/>
              </w:tcPr>
            </w:tcPrChange>
          </w:tcPr>
          <w:p w14:paraId="492C46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77" w:author="Amit Popat" w:date="2022-07-11T10:45:00Z">
              <w:tcPr>
                <w:tcW w:w="1008" w:type="dxa"/>
                <w:tcBorders>
                  <w:top w:val="dotted" w:sz="4" w:space="0" w:color="auto"/>
                  <w:left w:val="nil"/>
                  <w:bottom w:val="dotted" w:sz="4" w:space="0" w:color="auto"/>
                  <w:right w:val="nil"/>
                </w:tcBorders>
                <w:shd w:val="clear" w:color="auto" w:fill="FFFFFF"/>
              </w:tcPr>
            </w:tcPrChange>
          </w:tcPr>
          <w:p w14:paraId="42962DCB" w14:textId="77777777" w:rsidR="004C2D45" w:rsidRDefault="004C2D45">
            <w:pPr>
              <w:pStyle w:val="MsgTableBody"/>
              <w:jc w:val="center"/>
              <w:rPr>
                <w:noProof/>
              </w:rPr>
            </w:pPr>
            <w:r>
              <w:rPr>
                <w:noProof/>
              </w:rPr>
              <w:t>12</w:t>
            </w:r>
          </w:p>
        </w:tc>
      </w:tr>
      <w:tr w:rsidR="004C2D45" w:rsidRPr="004C2D45" w14:paraId="38DD020B" w14:textId="77777777" w:rsidTr="00E56816">
        <w:trPr>
          <w:jc w:val="center"/>
          <w:trPrChange w:id="97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79" w:author="Amit Popat" w:date="2022-07-11T10:45:00Z">
              <w:tcPr>
                <w:tcW w:w="2880" w:type="dxa"/>
                <w:tcBorders>
                  <w:top w:val="dotted" w:sz="4" w:space="0" w:color="auto"/>
                  <w:left w:val="nil"/>
                  <w:bottom w:val="dotted" w:sz="4" w:space="0" w:color="auto"/>
                  <w:right w:val="nil"/>
                </w:tcBorders>
                <w:shd w:val="clear" w:color="auto" w:fill="FFFFFF"/>
              </w:tcPr>
            </w:tcPrChange>
          </w:tcPr>
          <w:p w14:paraId="210D88B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980" w:author="Amit Popat" w:date="2022-07-11T10:45:00Z">
              <w:tcPr>
                <w:tcW w:w="4320" w:type="dxa"/>
                <w:tcBorders>
                  <w:top w:val="dotted" w:sz="4" w:space="0" w:color="auto"/>
                  <w:left w:val="nil"/>
                  <w:bottom w:val="dotted" w:sz="4" w:space="0" w:color="auto"/>
                  <w:right w:val="nil"/>
                </w:tcBorders>
                <w:shd w:val="clear" w:color="auto" w:fill="FFFFFF"/>
              </w:tcPr>
            </w:tcPrChange>
          </w:tcPr>
          <w:p w14:paraId="1F4300AB"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Change w:id="981" w:author="Amit Popat" w:date="2022-07-11T10:45:00Z">
              <w:tcPr>
                <w:tcW w:w="864" w:type="dxa"/>
                <w:tcBorders>
                  <w:top w:val="dotted" w:sz="4" w:space="0" w:color="auto"/>
                  <w:left w:val="nil"/>
                  <w:bottom w:val="dotted" w:sz="4" w:space="0" w:color="auto"/>
                  <w:right w:val="nil"/>
                </w:tcBorders>
                <w:shd w:val="clear" w:color="auto" w:fill="FFFFFF"/>
              </w:tcPr>
            </w:tcPrChange>
          </w:tcPr>
          <w:p w14:paraId="687D635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82" w:author="Amit Popat" w:date="2022-07-11T10:45:00Z">
              <w:tcPr>
                <w:tcW w:w="1008" w:type="dxa"/>
                <w:tcBorders>
                  <w:top w:val="dotted" w:sz="4" w:space="0" w:color="auto"/>
                  <w:left w:val="nil"/>
                  <w:bottom w:val="dotted" w:sz="4" w:space="0" w:color="auto"/>
                  <w:right w:val="nil"/>
                </w:tcBorders>
                <w:shd w:val="clear" w:color="auto" w:fill="FFFFFF"/>
              </w:tcPr>
            </w:tcPrChange>
          </w:tcPr>
          <w:p w14:paraId="2D588B19" w14:textId="77777777" w:rsidR="004C2D45" w:rsidRDefault="004C2D45">
            <w:pPr>
              <w:pStyle w:val="MsgTableBody"/>
              <w:jc w:val="center"/>
              <w:rPr>
                <w:noProof/>
              </w:rPr>
            </w:pPr>
            <w:r>
              <w:rPr>
                <w:noProof/>
              </w:rPr>
              <w:t>2</w:t>
            </w:r>
          </w:p>
        </w:tc>
      </w:tr>
      <w:tr w:rsidR="004C2D45" w:rsidRPr="004C2D45" w14:paraId="796019CE" w14:textId="77777777" w:rsidTr="00E56816">
        <w:trPr>
          <w:jc w:val="center"/>
          <w:trPrChange w:id="98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84" w:author="Amit Popat" w:date="2022-07-11T10:45:00Z">
              <w:tcPr>
                <w:tcW w:w="2880" w:type="dxa"/>
                <w:tcBorders>
                  <w:top w:val="dotted" w:sz="4" w:space="0" w:color="auto"/>
                  <w:left w:val="nil"/>
                  <w:bottom w:val="dotted" w:sz="4" w:space="0" w:color="auto"/>
                  <w:right w:val="nil"/>
                </w:tcBorders>
                <w:shd w:val="clear" w:color="auto" w:fill="FFFFFF"/>
              </w:tcPr>
            </w:tcPrChange>
          </w:tcPr>
          <w:p w14:paraId="11A4302C" w14:textId="77777777" w:rsidR="004C2D45" w:rsidRDefault="004C2D45">
            <w:pPr>
              <w:pStyle w:val="MsgTableBody"/>
              <w:rPr>
                <w:noProof/>
              </w:rPr>
            </w:pPr>
            <w:r>
              <w:rPr>
                <w:noProof/>
              </w:rPr>
              <w:lastRenderedPageBreak/>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985" w:author="Amit Popat" w:date="2022-07-11T10:45:00Z">
              <w:tcPr>
                <w:tcW w:w="4320" w:type="dxa"/>
                <w:tcBorders>
                  <w:top w:val="dotted" w:sz="4" w:space="0" w:color="auto"/>
                  <w:left w:val="nil"/>
                  <w:bottom w:val="dotted" w:sz="4" w:space="0" w:color="auto"/>
                  <w:right w:val="nil"/>
                </w:tcBorders>
                <w:shd w:val="clear" w:color="auto" w:fill="FFFFFF"/>
              </w:tcPr>
            </w:tcPrChange>
          </w:tcPr>
          <w:p w14:paraId="62D8C918"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986" w:author="Amit Popat" w:date="2022-07-11T10:45:00Z">
              <w:tcPr>
                <w:tcW w:w="864" w:type="dxa"/>
                <w:tcBorders>
                  <w:top w:val="dotted" w:sz="4" w:space="0" w:color="auto"/>
                  <w:left w:val="nil"/>
                  <w:bottom w:val="dotted" w:sz="4" w:space="0" w:color="auto"/>
                  <w:right w:val="nil"/>
                </w:tcBorders>
                <w:shd w:val="clear" w:color="auto" w:fill="FFFFFF"/>
              </w:tcPr>
            </w:tcPrChange>
          </w:tcPr>
          <w:p w14:paraId="31A798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87" w:author="Amit Popat" w:date="2022-07-11T10:45:00Z">
              <w:tcPr>
                <w:tcW w:w="1008" w:type="dxa"/>
                <w:tcBorders>
                  <w:top w:val="dotted" w:sz="4" w:space="0" w:color="auto"/>
                  <w:left w:val="nil"/>
                  <w:bottom w:val="dotted" w:sz="4" w:space="0" w:color="auto"/>
                  <w:right w:val="nil"/>
                </w:tcBorders>
                <w:shd w:val="clear" w:color="auto" w:fill="FFFFFF"/>
              </w:tcPr>
            </w:tcPrChange>
          </w:tcPr>
          <w:p w14:paraId="057F22A0" w14:textId="77777777" w:rsidR="004C2D45" w:rsidRDefault="004C2D45">
            <w:pPr>
              <w:pStyle w:val="MsgTableBody"/>
              <w:jc w:val="center"/>
              <w:rPr>
                <w:noProof/>
              </w:rPr>
            </w:pPr>
            <w:r>
              <w:rPr>
                <w:noProof/>
              </w:rPr>
              <w:t>12</w:t>
            </w:r>
          </w:p>
        </w:tc>
      </w:tr>
      <w:tr w:rsidR="004C2D45" w:rsidRPr="004C2D45" w14:paraId="302852EF" w14:textId="77777777" w:rsidTr="00E56816">
        <w:trPr>
          <w:jc w:val="center"/>
          <w:trPrChange w:id="98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89" w:author="Amit Popat" w:date="2022-07-11T10:45:00Z">
              <w:tcPr>
                <w:tcW w:w="2880" w:type="dxa"/>
                <w:tcBorders>
                  <w:top w:val="dotted" w:sz="4" w:space="0" w:color="auto"/>
                  <w:left w:val="nil"/>
                  <w:bottom w:val="dotted" w:sz="4" w:space="0" w:color="auto"/>
                  <w:right w:val="nil"/>
                </w:tcBorders>
                <w:shd w:val="clear" w:color="auto" w:fill="FFFFFF"/>
              </w:tcPr>
            </w:tcPrChange>
          </w:tcPr>
          <w:p w14:paraId="76CAF13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90" w:author="Amit Popat" w:date="2022-07-11T10:45:00Z">
              <w:tcPr>
                <w:tcW w:w="4320" w:type="dxa"/>
                <w:tcBorders>
                  <w:top w:val="dotted" w:sz="4" w:space="0" w:color="auto"/>
                  <w:left w:val="nil"/>
                  <w:bottom w:val="dotted" w:sz="4" w:space="0" w:color="auto"/>
                  <w:right w:val="nil"/>
                </w:tcBorders>
                <w:shd w:val="clear" w:color="auto" w:fill="FFFFFF"/>
              </w:tcPr>
            </w:tcPrChange>
          </w:tcPr>
          <w:p w14:paraId="6293BA4B" w14:textId="6346A2A6"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991" w:author="Amit Popat" w:date="2022-07-11T10:45:00Z">
              <w:tcPr>
                <w:tcW w:w="864" w:type="dxa"/>
                <w:tcBorders>
                  <w:top w:val="dotted" w:sz="4" w:space="0" w:color="auto"/>
                  <w:left w:val="nil"/>
                  <w:bottom w:val="dotted" w:sz="4" w:space="0" w:color="auto"/>
                  <w:right w:val="nil"/>
                </w:tcBorders>
                <w:shd w:val="clear" w:color="auto" w:fill="FFFFFF"/>
              </w:tcPr>
            </w:tcPrChange>
          </w:tcPr>
          <w:p w14:paraId="585EB2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92" w:author="Amit Popat" w:date="2022-07-11T10:45:00Z">
              <w:tcPr>
                <w:tcW w:w="1008" w:type="dxa"/>
                <w:tcBorders>
                  <w:top w:val="dotted" w:sz="4" w:space="0" w:color="auto"/>
                  <w:left w:val="nil"/>
                  <w:bottom w:val="dotted" w:sz="4" w:space="0" w:color="auto"/>
                  <w:right w:val="nil"/>
                </w:tcBorders>
                <w:shd w:val="clear" w:color="auto" w:fill="FFFFFF"/>
              </w:tcPr>
            </w:tcPrChange>
          </w:tcPr>
          <w:p w14:paraId="43FF31DA" w14:textId="77777777" w:rsidR="004C2D45" w:rsidRDefault="004C2D45">
            <w:pPr>
              <w:pStyle w:val="MsgTableBody"/>
              <w:jc w:val="center"/>
              <w:rPr>
                <w:noProof/>
              </w:rPr>
            </w:pPr>
          </w:p>
        </w:tc>
      </w:tr>
      <w:tr w:rsidR="004C2D45" w:rsidRPr="004C2D45" w14:paraId="7ED7A649" w14:textId="77777777" w:rsidTr="00E56816">
        <w:trPr>
          <w:jc w:val="center"/>
          <w:trPrChange w:id="99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94" w:author="Amit Popat" w:date="2022-07-11T10:45:00Z">
              <w:tcPr>
                <w:tcW w:w="2880" w:type="dxa"/>
                <w:tcBorders>
                  <w:top w:val="dotted" w:sz="4" w:space="0" w:color="auto"/>
                  <w:left w:val="nil"/>
                  <w:bottom w:val="dotted" w:sz="4" w:space="0" w:color="auto"/>
                  <w:right w:val="nil"/>
                </w:tcBorders>
                <w:shd w:val="clear" w:color="auto" w:fill="FFFFFF"/>
              </w:tcPr>
            </w:tcPrChange>
          </w:tcPr>
          <w:p w14:paraId="16027364"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995" w:author="Amit Popat" w:date="2022-07-11T10:45:00Z">
              <w:tcPr>
                <w:tcW w:w="4320" w:type="dxa"/>
                <w:tcBorders>
                  <w:top w:val="dotted" w:sz="4" w:space="0" w:color="auto"/>
                  <w:left w:val="nil"/>
                  <w:bottom w:val="dotted" w:sz="4" w:space="0" w:color="auto"/>
                  <w:right w:val="nil"/>
                </w:tcBorders>
                <w:shd w:val="clear" w:color="auto" w:fill="FFFFFF"/>
              </w:tcPr>
            </w:tcPrChange>
          </w:tcPr>
          <w:p w14:paraId="771191A0" w14:textId="27DAB2F1" w:rsidR="004C2D45" w:rsidRDefault="003C0421">
            <w:pPr>
              <w:pStyle w:val="MsgTableBody"/>
              <w:rPr>
                <w:noProof/>
              </w:rPr>
            </w:pPr>
            <w:r>
              <w:rPr>
                <w:color w:val="FF0000"/>
              </w:rPr>
              <w:t>For backwards compatibility only</w:t>
            </w:r>
            <w:r w:rsidRPr="008225F0">
              <w:rPr>
                <w:color w:val="FF0000"/>
              </w:rPr>
              <w:t xml:space="preserve"> as of V2.9</w:t>
            </w:r>
            <w:r w:rsidR="00224E8F">
              <w:rPr>
                <w:color w:val="FF0000"/>
              </w:rPr>
              <w:t xml:space="preserve"> </w:t>
            </w:r>
          </w:p>
        </w:tc>
        <w:tc>
          <w:tcPr>
            <w:tcW w:w="864" w:type="dxa"/>
            <w:tcBorders>
              <w:top w:val="dotted" w:sz="4" w:space="0" w:color="auto"/>
              <w:left w:val="nil"/>
              <w:bottom w:val="dotted" w:sz="4" w:space="0" w:color="auto"/>
              <w:right w:val="nil"/>
            </w:tcBorders>
            <w:shd w:val="clear" w:color="auto" w:fill="FFFFFF"/>
            <w:tcPrChange w:id="996" w:author="Amit Popat" w:date="2022-07-11T10:45:00Z">
              <w:tcPr>
                <w:tcW w:w="864" w:type="dxa"/>
                <w:tcBorders>
                  <w:top w:val="dotted" w:sz="4" w:space="0" w:color="auto"/>
                  <w:left w:val="nil"/>
                  <w:bottom w:val="dotted" w:sz="4" w:space="0" w:color="auto"/>
                  <w:right w:val="nil"/>
                </w:tcBorders>
                <w:shd w:val="clear" w:color="auto" w:fill="FFFFFF"/>
              </w:tcPr>
            </w:tcPrChange>
          </w:tcPr>
          <w:p w14:paraId="780CA035" w14:textId="0C0F8BF7" w:rsidR="004C2D45" w:rsidRDefault="00224E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997" w:author="Amit Popat" w:date="2022-07-11T10:45:00Z">
              <w:tcPr>
                <w:tcW w:w="1008" w:type="dxa"/>
                <w:tcBorders>
                  <w:top w:val="dotted" w:sz="4" w:space="0" w:color="auto"/>
                  <w:left w:val="nil"/>
                  <w:bottom w:val="dotted" w:sz="4" w:space="0" w:color="auto"/>
                  <w:right w:val="nil"/>
                </w:tcBorders>
                <w:shd w:val="clear" w:color="auto" w:fill="FFFFFF"/>
              </w:tcPr>
            </w:tcPrChange>
          </w:tcPr>
          <w:p w14:paraId="176AFF7A" w14:textId="77777777" w:rsidR="004C2D45" w:rsidRDefault="004C2D45">
            <w:pPr>
              <w:pStyle w:val="MsgTableBody"/>
              <w:jc w:val="center"/>
              <w:rPr>
                <w:noProof/>
                <w:lang w:val="it-IT"/>
              </w:rPr>
            </w:pPr>
            <w:r>
              <w:rPr>
                <w:noProof/>
                <w:lang w:val="it-IT"/>
              </w:rPr>
              <w:t>15</w:t>
            </w:r>
          </w:p>
        </w:tc>
      </w:tr>
      <w:tr w:rsidR="00B570EE" w:rsidRPr="004C2D45" w14:paraId="2CCA8AEB" w14:textId="77777777" w:rsidTr="00E56816">
        <w:trPr>
          <w:jc w:val="center"/>
          <w:trPrChange w:id="99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99" w:author="Amit Popat" w:date="2022-07-11T10:45:00Z">
              <w:tcPr>
                <w:tcW w:w="2880" w:type="dxa"/>
                <w:tcBorders>
                  <w:top w:val="dotted" w:sz="4" w:space="0" w:color="auto"/>
                  <w:left w:val="nil"/>
                  <w:bottom w:val="dotted" w:sz="4" w:space="0" w:color="auto"/>
                  <w:right w:val="nil"/>
                </w:tcBorders>
                <w:shd w:val="clear" w:color="auto" w:fill="FFFFFF"/>
              </w:tcPr>
            </w:tcPrChange>
          </w:tcPr>
          <w:p w14:paraId="32133CDA"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000" w:author="Amit Popat" w:date="2022-07-11T10:45:00Z">
              <w:tcPr>
                <w:tcW w:w="4320" w:type="dxa"/>
                <w:tcBorders>
                  <w:top w:val="dotted" w:sz="4" w:space="0" w:color="auto"/>
                  <w:left w:val="nil"/>
                  <w:bottom w:val="dotted" w:sz="4" w:space="0" w:color="auto"/>
                  <w:right w:val="nil"/>
                </w:tcBorders>
                <w:shd w:val="clear" w:color="auto" w:fill="FFFFFF"/>
              </w:tcPr>
            </w:tcPrChange>
          </w:tcPr>
          <w:p w14:paraId="27123444" w14:textId="4B792FFD" w:rsidR="00B570EE" w:rsidRDefault="00B570EE">
            <w:pPr>
              <w:pStyle w:val="MsgTableBody"/>
              <w:rPr>
                <w:noProof/>
              </w:rPr>
            </w:pPr>
            <w:r>
              <w:rPr>
                <w:noProof/>
              </w:rPr>
              <w:t>Participation (</w:t>
            </w:r>
            <w:r w:rsidR="00224E8F">
              <w:rPr>
                <w:noProof/>
              </w:rPr>
              <w:t>Goal</w:t>
            </w:r>
            <w:r>
              <w:rPr>
                <w:noProof/>
              </w:rPr>
              <w:t>)</w:t>
            </w:r>
          </w:p>
        </w:tc>
        <w:tc>
          <w:tcPr>
            <w:tcW w:w="864" w:type="dxa"/>
            <w:tcBorders>
              <w:top w:val="dotted" w:sz="4" w:space="0" w:color="auto"/>
              <w:left w:val="nil"/>
              <w:bottom w:val="dotted" w:sz="4" w:space="0" w:color="auto"/>
              <w:right w:val="nil"/>
            </w:tcBorders>
            <w:shd w:val="clear" w:color="auto" w:fill="FFFFFF"/>
            <w:tcPrChange w:id="1001" w:author="Amit Popat" w:date="2022-07-11T10:45:00Z">
              <w:tcPr>
                <w:tcW w:w="864" w:type="dxa"/>
                <w:tcBorders>
                  <w:top w:val="dotted" w:sz="4" w:space="0" w:color="auto"/>
                  <w:left w:val="nil"/>
                  <w:bottom w:val="dotted" w:sz="4" w:space="0" w:color="auto"/>
                  <w:right w:val="nil"/>
                </w:tcBorders>
                <w:shd w:val="clear" w:color="auto" w:fill="FFFFFF"/>
              </w:tcPr>
            </w:tcPrChange>
          </w:tcPr>
          <w:p w14:paraId="006BC99B"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02" w:author="Amit Popat" w:date="2022-07-11T10:45:00Z">
              <w:tcPr>
                <w:tcW w:w="1008" w:type="dxa"/>
                <w:tcBorders>
                  <w:top w:val="dotted" w:sz="4" w:space="0" w:color="auto"/>
                  <w:left w:val="nil"/>
                  <w:bottom w:val="dotted" w:sz="4" w:space="0" w:color="auto"/>
                  <w:right w:val="nil"/>
                </w:tcBorders>
                <w:shd w:val="clear" w:color="auto" w:fill="FFFFFF"/>
              </w:tcPr>
            </w:tcPrChange>
          </w:tcPr>
          <w:p w14:paraId="4221FBED" w14:textId="77777777" w:rsidR="00B570EE" w:rsidRDefault="00B570EE">
            <w:pPr>
              <w:pStyle w:val="MsgTableBody"/>
              <w:jc w:val="center"/>
              <w:rPr>
                <w:noProof/>
                <w:lang w:val="it-IT"/>
              </w:rPr>
            </w:pPr>
            <w:r>
              <w:rPr>
                <w:noProof/>
                <w:lang w:val="it-IT"/>
              </w:rPr>
              <w:t>7</w:t>
            </w:r>
          </w:p>
        </w:tc>
      </w:tr>
      <w:tr w:rsidR="004C2D45" w:rsidRPr="004C2D45" w14:paraId="111EC238" w14:textId="77777777" w:rsidTr="00E56816">
        <w:trPr>
          <w:jc w:val="center"/>
          <w:trPrChange w:id="100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04" w:author="Amit Popat" w:date="2022-07-11T10:45:00Z">
              <w:tcPr>
                <w:tcW w:w="2880" w:type="dxa"/>
                <w:tcBorders>
                  <w:top w:val="dotted" w:sz="4" w:space="0" w:color="auto"/>
                  <w:left w:val="nil"/>
                  <w:bottom w:val="dotted" w:sz="4" w:space="0" w:color="auto"/>
                  <w:right w:val="nil"/>
                </w:tcBorders>
                <w:shd w:val="clear" w:color="auto" w:fill="FFFFFF"/>
              </w:tcPr>
            </w:tcPrChange>
          </w:tcPr>
          <w:p w14:paraId="714013D0"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1005" w:author="Amit Popat" w:date="2022-07-11T10:45:00Z">
              <w:tcPr>
                <w:tcW w:w="4320" w:type="dxa"/>
                <w:tcBorders>
                  <w:top w:val="dotted" w:sz="4" w:space="0" w:color="auto"/>
                  <w:left w:val="nil"/>
                  <w:bottom w:val="dotted" w:sz="4" w:space="0" w:color="auto"/>
                  <w:right w:val="nil"/>
                </w:tcBorders>
                <w:shd w:val="clear" w:color="auto" w:fill="FFFFFF"/>
              </w:tcPr>
            </w:tcPrChange>
          </w:tcPr>
          <w:p w14:paraId="4245067A" w14:textId="0332CBAA"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1006" w:author="Amit Popat" w:date="2022-07-11T10:45:00Z">
              <w:tcPr>
                <w:tcW w:w="864" w:type="dxa"/>
                <w:tcBorders>
                  <w:top w:val="dotted" w:sz="4" w:space="0" w:color="auto"/>
                  <w:left w:val="nil"/>
                  <w:bottom w:val="dotted" w:sz="4" w:space="0" w:color="auto"/>
                  <w:right w:val="nil"/>
                </w:tcBorders>
                <w:shd w:val="clear" w:color="auto" w:fill="FFFFFF"/>
              </w:tcPr>
            </w:tcPrChange>
          </w:tcPr>
          <w:p w14:paraId="6D165028"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1007" w:author="Amit Popat" w:date="2022-07-11T10:45:00Z">
              <w:tcPr>
                <w:tcW w:w="1008" w:type="dxa"/>
                <w:tcBorders>
                  <w:top w:val="dotted" w:sz="4" w:space="0" w:color="auto"/>
                  <w:left w:val="nil"/>
                  <w:bottom w:val="dotted" w:sz="4" w:space="0" w:color="auto"/>
                  <w:right w:val="nil"/>
                </w:tcBorders>
                <w:shd w:val="clear" w:color="auto" w:fill="FFFFFF"/>
              </w:tcPr>
            </w:tcPrChange>
          </w:tcPr>
          <w:p w14:paraId="0C0E0692" w14:textId="77777777" w:rsidR="004C2D45" w:rsidRDefault="004C2D45">
            <w:pPr>
              <w:pStyle w:val="MsgTableBody"/>
              <w:jc w:val="center"/>
              <w:rPr>
                <w:noProof/>
              </w:rPr>
            </w:pPr>
            <w:r>
              <w:rPr>
                <w:noProof/>
              </w:rPr>
              <w:t>12</w:t>
            </w:r>
          </w:p>
        </w:tc>
      </w:tr>
      <w:tr w:rsidR="004C2D45" w:rsidRPr="004C2D45" w14:paraId="65CDED94" w14:textId="77777777" w:rsidTr="00E56816">
        <w:trPr>
          <w:jc w:val="center"/>
          <w:trPrChange w:id="100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09" w:author="Amit Popat" w:date="2022-07-11T10:45:00Z">
              <w:tcPr>
                <w:tcW w:w="2880" w:type="dxa"/>
                <w:tcBorders>
                  <w:top w:val="dotted" w:sz="4" w:space="0" w:color="auto"/>
                  <w:left w:val="nil"/>
                  <w:bottom w:val="dotted" w:sz="4" w:space="0" w:color="auto"/>
                  <w:right w:val="nil"/>
                </w:tcBorders>
                <w:shd w:val="clear" w:color="auto" w:fill="FFFFFF"/>
              </w:tcPr>
            </w:tcPrChange>
          </w:tcPr>
          <w:p w14:paraId="640D942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10" w:author="Amit Popat" w:date="2022-07-11T10:45:00Z">
              <w:tcPr>
                <w:tcW w:w="4320" w:type="dxa"/>
                <w:tcBorders>
                  <w:top w:val="dotted" w:sz="4" w:space="0" w:color="auto"/>
                  <w:left w:val="nil"/>
                  <w:bottom w:val="dotted" w:sz="4" w:space="0" w:color="auto"/>
                  <w:right w:val="nil"/>
                </w:tcBorders>
                <w:shd w:val="clear" w:color="auto" w:fill="FFFFFF"/>
              </w:tcPr>
            </w:tcPrChange>
          </w:tcPr>
          <w:p w14:paraId="77F912F3" w14:textId="4EBBE890"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1011" w:author="Amit Popat" w:date="2022-07-11T10:45:00Z">
              <w:tcPr>
                <w:tcW w:w="864" w:type="dxa"/>
                <w:tcBorders>
                  <w:top w:val="dotted" w:sz="4" w:space="0" w:color="auto"/>
                  <w:left w:val="nil"/>
                  <w:bottom w:val="dotted" w:sz="4" w:space="0" w:color="auto"/>
                  <w:right w:val="nil"/>
                </w:tcBorders>
                <w:shd w:val="clear" w:color="auto" w:fill="FFFFFF"/>
              </w:tcPr>
            </w:tcPrChange>
          </w:tcPr>
          <w:p w14:paraId="2958E75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12" w:author="Amit Popat" w:date="2022-07-11T10:45:00Z">
              <w:tcPr>
                <w:tcW w:w="1008" w:type="dxa"/>
                <w:tcBorders>
                  <w:top w:val="dotted" w:sz="4" w:space="0" w:color="auto"/>
                  <w:left w:val="nil"/>
                  <w:bottom w:val="dotted" w:sz="4" w:space="0" w:color="auto"/>
                  <w:right w:val="nil"/>
                </w:tcBorders>
                <w:shd w:val="clear" w:color="auto" w:fill="FFFFFF"/>
              </w:tcPr>
            </w:tcPrChange>
          </w:tcPr>
          <w:p w14:paraId="52B0DAFD" w14:textId="77777777" w:rsidR="004C2D45" w:rsidRDefault="004C2D45">
            <w:pPr>
              <w:pStyle w:val="MsgTableBody"/>
              <w:jc w:val="center"/>
              <w:rPr>
                <w:noProof/>
              </w:rPr>
            </w:pPr>
          </w:p>
        </w:tc>
      </w:tr>
      <w:tr w:rsidR="004C2D45" w:rsidRPr="004C2D45" w14:paraId="5279DAD3" w14:textId="77777777" w:rsidTr="00E56816">
        <w:trPr>
          <w:jc w:val="center"/>
          <w:trPrChange w:id="101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14" w:author="Amit Popat" w:date="2022-07-11T10:45:00Z">
              <w:tcPr>
                <w:tcW w:w="2880" w:type="dxa"/>
                <w:tcBorders>
                  <w:top w:val="dotted" w:sz="4" w:space="0" w:color="auto"/>
                  <w:left w:val="nil"/>
                  <w:bottom w:val="dotted" w:sz="4" w:space="0" w:color="auto"/>
                  <w:right w:val="nil"/>
                </w:tcBorders>
                <w:shd w:val="clear" w:color="auto" w:fill="FFFFFF"/>
              </w:tcPr>
            </w:tcPrChange>
          </w:tcPr>
          <w:p w14:paraId="28204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15" w:author="Amit Popat" w:date="2022-07-11T10:45:00Z">
              <w:tcPr>
                <w:tcW w:w="4320" w:type="dxa"/>
                <w:tcBorders>
                  <w:top w:val="dotted" w:sz="4" w:space="0" w:color="auto"/>
                  <w:left w:val="nil"/>
                  <w:bottom w:val="dotted" w:sz="4" w:space="0" w:color="auto"/>
                  <w:right w:val="nil"/>
                </w:tcBorders>
                <w:shd w:val="clear" w:color="auto" w:fill="FFFFFF"/>
              </w:tcPr>
            </w:tcPrChange>
          </w:tcPr>
          <w:p w14:paraId="793E2A8A"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Change w:id="1016" w:author="Amit Popat" w:date="2022-07-11T10:45:00Z">
              <w:tcPr>
                <w:tcW w:w="864" w:type="dxa"/>
                <w:tcBorders>
                  <w:top w:val="dotted" w:sz="4" w:space="0" w:color="auto"/>
                  <w:left w:val="nil"/>
                  <w:bottom w:val="dotted" w:sz="4" w:space="0" w:color="auto"/>
                  <w:right w:val="nil"/>
                </w:tcBorders>
                <w:shd w:val="clear" w:color="auto" w:fill="FFFFFF"/>
              </w:tcPr>
            </w:tcPrChange>
          </w:tcPr>
          <w:p w14:paraId="60F2E23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17" w:author="Amit Popat" w:date="2022-07-11T10:45:00Z">
              <w:tcPr>
                <w:tcW w:w="1008" w:type="dxa"/>
                <w:tcBorders>
                  <w:top w:val="dotted" w:sz="4" w:space="0" w:color="auto"/>
                  <w:left w:val="nil"/>
                  <w:bottom w:val="dotted" w:sz="4" w:space="0" w:color="auto"/>
                  <w:right w:val="nil"/>
                </w:tcBorders>
                <w:shd w:val="clear" w:color="auto" w:fill="FFFFFF"/>
              </w:tcPr>
            </w:tcPrChange>
          </w:tcPr>
          <w:p w14:paraId="60DE7D4D" w14:textId="77777777" w:rsidR="004C2D45" w:rsidRDefault="004C2D45">
            <w:pPr>
              <w:pStyle w:val="MsgTableBody"/>
              <w:jc w:val="center"/>
              <w:rPr>
                <w:noProof/>
              </w:rPr>
            </w:pPr>
          </w:p>
        </w:tc>
      </w:tr>
      <w:tr w:rsidR="004C2D45" w:rsidRPr="004C2D45" w14:paraId="129D10F2" w14:textId="77777777" w:rsidTr="00E56816">
        <w:trPr>
          <w:jc w:val="center"/>
          <w:trPrChange w:id="101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19" w:author="Amit Popat" w:date="2022-07-11T10:45:00Z">
              <w:tcPr>
                <w:tcW w:w="2880" w:type="dxa"/>
                <w:tcBorders>
                  <w:top w:val="dotted" w:sz="4" w:space="0" w:color="auto"/>
                  <w:left w:val="nil"/>
                  <w:bottom w:val="dotted" w:sz="4" w:space="0" w:color="auto"/>
                  <w:right w:val="nil"/>
                </w:tcBorders>
                <w:shd w:val="clear" w:color="auto" w:fill="FFFFFF"/>
              </w:tcPr>
            </w:tcPrChange>
          </w:tcPr>
          <w:p w14:paraId="27CCA10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020" w:author="Amit Popat" w:date="2022-07-11T10:45:00Z">
              <w:tcPr>
                <w:tcW w:w="4320" w:type="dxa"/>
                <w:tcBorders>
                  <w:top w:val="dotted" w:sz="4" w:space="0" w:color="auto"/>
                  <w:left w:val="nil"/>
                  <w:bottom w:val="dotted" w:sz="4" w:space="0" w:color="auto"/>
                  <w:right w:val="nil"/>
                </w:tcBorders>
                <w:shd w:val="clear" w:color="auto" w:fill="FFFFFF"/>
              </w:tcPr>
            </w:tcPrChange>
          </w:tcPr>
          <w:p w14:paraId="704B45BD"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021" w:author="Amit Popat" w:date="2022-07-11T10:45:00Z">
              <w:tcPr>
                <w:tcW w:w="864" w:type="dxa"/>
                <w:tcBorders>
                  <w:top w:val="dotted" w:sz="4" w:space="0" w:color="auto"/>
                  <w:left w:val="nil"/>
                  <w:bottom w:val="dotted" w:sz="4" w:space="0" w:color="auto"/>
                  <w:right w:val="nil"/>
                </w:tcBorders>
                <w:shd w:val="clear" w:color="auto" w:fill="FFFFFF"/>
              </w:tcPr>
            </w:tcPrChange>
          </w:tcPr>
          <w:p w14:paraId="12BF51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22" w:author="Amit Popat" w:date="2022-07-11T10:45:00Z">
              <w:tcPr>
                <w:tcW w:w="1008" w:type="dxa"/>
                <w:tcBorders>
                  <w:top w:val="dotted" w:sz="4" w:space="0" w:color="auto"/>
                  <w:left w:val="nil"/>
                  <w:bottom w:val="dotted" w:sz="4" w:space="0" w:color="auto"/>
                  <w:right w:val="nil"/>
                </w:tcBorders>
                <w:shd w:val="clear" w:color="auto" w:fill="FFFFFF"/>
              </w:tcPr>
            </w:tcPrChange>
          </w:tcPr>
          <w:p w14:paraId="50A98696" w14:textId="77777777" w:rsidR="004C2D45" w:rsidRDefault="004C2D45">
            <w:pPr>
              <w:pStyle w:val="MsgTableBody"/>
              <w:jc w:val="center"/>
              <w:rPr>
                <w:noProof/>
                <w:lang w:val="fr-FR"/>
              </w:rPr>
            </w:pPr>
            <w:r>
              <w:rPr>
                <w:noProof/>
                <w:lang w:val="fr-FR"/>
              </w:rPr>
              <w:t>7</w:t>
            </w:r>
          </w:p>
        </w:tc>
      </w:tr>
      <w:tr w:rsidR="004C2D45" w:rsidRPr="004C2D45" w14:paraId="37188074" w14:textId="77777777" w:rsidTr="00E56816">
        <w:trPr>
          <w:jc w:val="center"/>
          <w:trPrChange w:id="102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24" w:author="Amit Popat" w:date="2022-07-11T10:45:00Z">
              <w:tcPr>
                <w:tcW w:w="2880" w:type="dxa"/>
                <w:tcBorders>
                  <w:top w:val="dotted" w:sz="4" w:space="0" w:color="auto"/>
                  <w:left w:val="nil"/>
                  <w:bottom w:val="dotted" w:sz="4" w:space="0" w:color="auto"/>
                  <w:right w:val="nil"/>
                </w:tcBorders>
                <w:shd w:val="clear" w:color="auto" w:fill="FFFFFF"/>
              </w:tcPr>
            </w:tcPrChange>
          </w:tcPr>
          <w:p w14:paraId="2E9FCF55"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025" w:author="Amit Popat" w:date="2022-07-11T10:45:00Z">
              <w:tcPr>
                <w:tcW w:w="4320" w:type="dxa"/>
                <w:tcBorders>
                  <w:top w:val="dotted" w:sz="4" w:space="0" w:color="auto"/>
                  <w:left w:val="nil"/>
                  <w:bottom w:val="dotted" w:sz="4" w:space="0" w:color="auto"/>
                  <w:right w:val="nil"/>
                </w:tcBorders>
                <w:shd w:val="clear" w:color="auto" w:fill="FFFFFF"/>
              </w:tcPr>
            </w:tcPrChange>
          </w:tcPr>
          <w:p w14:paraId="43E1CB4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026" w:author="Amit Popat" w:date="2022-07-11T10:45:00Z">
              <w:tcPr>
                <w:tcW w:w="864" w:type="dxa"/>
                <w:tcBorders>
                  <w:top w:val="dotted" w:sz="4" w:space="0" w:color="auto"/>
                  <w:left w:val="nil"/>
                  <w:bottom w:val="dotted" w:sz="4" w:space="0" w:color="auto"/>
                  <w:right w:val="nil"/>
                </w:tcBorders>
                <w:shd w:val="clear" w:color="auto" w:fill="FFFFFF"/>
              </w:tcPr>
            </w:tcPrChange>
          </w:tcPr>
          <w:p w14:paraId="4840C6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27" w:author="Amit Popat" w:date="2022-07-11T10:45:00Z">
              <w:tcPr>
                <w:tcW w:w="1008" w:type="dxa"/>
                <w:tcBorders>
                  <w:top w:val="dotted" w:sz="4" w:space="0" w:color="auto"/>
                  <w:left w:val="nil"/>
                  <w:bottom w:val="dotted" w:sz="4" w:space="0" w:color="auto"/>
                  <w:right w:val="nil"/>
                </w:tcBorders>
                <w:shd w:val="clear" w:color="auto" w:fill="FFFFFF"/>
              </w:tcPr>
            </w:tcPrChange>
          </w:tcPr>
          <w:p w14:paraId="7817760B" w14:textId="77777777" w:rsidR="004C2D45" w:rsidRDefault="004C2D45">
            <w:pPr>
              <w:pStyle w:val="MsgTableBody"/>
              <w:jc w:val="center"/>
              <w:rPr>
                <w:noProof/>
                <w:lang w:val="fr-FR"/>
              </w:rPr>
            </w:pPr>
          </w:p>
        </w:tc>
      </w:tr>
      <w:tr w:rsidR="004C2D45" w:rsidRPr="004C2D45" w14:paraId="10759245" w14:textId="77777777" w:rsidTr="00E56816">
        <w:trPr>
          <w:jc w:val="center"/>
          <w:trPrChange w:id="102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29" w:author="Amit Popat" w:date="2022-07-11T10:45:00Z">
              <w:tcPr>
                <w:tcW w:w="2880" w:type="dxa"/>
                <w:tcBorders>
                  <w:top w:val="dotted" w:sz="4" w:space="0" w:color="auto"/>
                  <w:left w:val="nil"/>
                  <w:bottom w:val="dotted" w:sz="4" w:space="0" w:color="auto"/>
                  <w:right w:val="nil"/>
                </w:tcBorders>
                <w:shd w:val="clear" w:color="auto" w:fill="FFFFFF"/>
              </w:tcPr>
            </w:tcPrChange>
          </w:tcPr>
          <w:p w14:paraId="4204B0BE"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030" w:author="Amit Popat" w:date="2022-07-11T10:45:00Z">
              <w:tcPr>
                <w:tcW w:w="4320" w:type="dxa"/>
                <w:tcBorders>
                  <w:top w:val="dotted" w:sz="4" w:space="0" w:color="auto"/>
                  <w:left w:val="nil"/>
                  <w:bottom w:val="dotted" w:sz="4" w:space="0" w:color="auto"/>
                  <w:right w:val="nil"/>
                </w:tcBorders>
                <w:shd w:val="clear" w:color="auto" w:fill="FFFFFF"/>
              </w:tcPr>
            </w:tcPrChange>
          </w:tcPr>
          <w:p w14:paraId="48FD3141"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Change w:id="1031" w:author="Amit Popat" w:date="2022-07-11T10:45:00Z">
              <w:tcPr>
                <w:tcW w:w="864" w:type="dxa"/>
                <w:tcBorders>
                  <w:top w:val="dotted" w:sz="4" w:space="0" w:color="auto"/>
                  <w:left w:val="nil"/>
                  <w:bottom w:val="dotted" w:sz="4" w:space="0" w:color="auto"/>
                  <w:right w:val="nil"/>
                </w:tcBorders>
                <w:shd w:val="clear" w:color="auto" w:fill="FFFFFF"/>
              </w:tcPr>
            </w:tcPrChange>
          </w:tcPr>
          <w:p w14:paraId="3457685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032" w:author="Amit Popat" w:date="2022-07-11T10:45:00Z">
              <w:tcPr>
                <w:tcW w:w="1008" w:type="dxa"/>
                <w:tcBorders>
                  <w:top w:val="dotted" w:sz="4" w:space="0" w:color="auto"/>
                  <w:left w:val="nil"/>
                  <w:bottom w:val="dotted" w:sz="4" w:space="0" w:color="auto"/>
                  <w:right w:val="nil"/>
                </w:tcBorders>
                <w:shd w:val="clear" w:color="auto" w:fill="FFFFFF"/>
              </w:tcPr>
            </w:tcPrChange>
          </w:tcPr>
          <w:p w14:paraId="184B0117" w14:textId="77777777" w:rsidR="004C2D45" w:rsidRDefault="004C2D45">
            <w:pPr>
              <w:pStyle w:val="MsgTableBody"/>
              <w:jc w:val="center"/>
              <w:rPr>
                <w:noProof/>
              </w:rPr>
            </w:pPr>
            <w:r>
              <w:rPr>
                <w:noProof/>
              </w:rPr>
              <w:t>2</w:t>
            </w:r>
          </w:p>
        </w:tc>
      </w:tr>
      <w:tr w:rsidR="004C2D45" w:rsidRPr="004C2D45" w14:paraId="2A4A5700" w14:textId="77777777" w:rsidTr="00E56816">
        <w:trPr>
          <w:jc w:val="center"/>
          <w:trPrChange w:id="103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34" w:author="Amit Popat" w:date="2022-07-11T10:45:00Z">
              <w:tcPr>
                <w:tcW w:w="2880" w:type="dxa"/>
                <w:tcBorders>
                  <w:top w:val="dotted" w:sz="4" w:space="0" w:color="auto"/>
                  <w:left w:val="nil"/>
                  <w:bottom w:val="dotted" w:sz="4" w:space="0" w:color="auto"/>
                  <w:right w:val="nil"/>
                </w:tcBorders>
                <w:shd w:val="clear" w:color="auto" w:fill="FFFFFF"/>
              </w:tcPr>
            </w:tcPrChange>
          </w:tcPr>
          <w:p w14:paraId="09791C6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35" w:author="Amit Popat" w:date="2022-07-11T10:45:00Z">
              <w:tcPr>
                <w:tcW w:w="4320" w:type="dxa"/>
                <w:tcBorders>
                  <w:top w:val="dotted" w:sz="4" w:space="0" w:color="auto"/>
                  <w:left w:val="nil"/>
                  <w:bottom w:val="dotted" w:sz="4" w:space="0" w:color="auto"/>
                  <w:right w:val="nil"/>
                </w:tcBorders>
                <w:shd w:val="clear" w:color="auto" w:fill="FFFFFF"/>
              </w:tcPr>
            </w:tcPrChange>
          </w:tcPr>
          <w:p w14:paraId="0643BC98"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Change w:id="1036" w:author="Amit Popat" w:date="2022-07-11T10:45:00Z">
              <w:tcPr>
                <w:tcW w:w="864" w:type="dxa"/>
                <w:tcBorders>
                  <w:top w:val="dotted" w:sz="4" w:space="0" w:color="auto"/>
                  <w:left w:val="nil"/>
                  <w:bottom w:val="dotted" w:sz="4" w:space="0" w:color="auto"/>
                  <w:right w:val="nil"/>
                </w:tcBorders>
                <w:shd w:val="clear" w:color="auto" w:fill="FFFFFF"/>
              </w:tcPr>
            </w:tcPrChange>
          </w:tcPr>
          <w:p w14:paraId="6FA6BB8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37" w:author="Amit Popat" w:date="2022-07-11T10:45:00Z">
              <w:tcPr>
                <w:tcW w:w="1008" w:type="dxa"/>
                <w:tcBorders>
                  <w:top w:val="dotted" w:sz="4" w:space="0" w:color="auto"/>
                  <w:left w:val="nil"/>
                  <w:bottom w:val="dotted" w:sz="4" w:space="0" w:color="auto"/>
                  <w:right w:val="nil"/>
                </w:tcBorders>
                <w:shd w:val="clear" w:color="auto" w:fill="FFFFFF"/>
              </w:tcPr>
            </w:tcPrChange>
          </w:tcPr>
          <w:p w14:paraId="6A751F9A" w14:textId="77777777" w:rsidR="004C2D45" w:rsidRDefault="004C2D45">
            <w:pPr>
              <w:pStyle w:val="MsgTableBody"/>
              <w:jc w:val="center"/>
              <w:rPr>
                <w:noProof/>
              </w:rPr>
            </w:pPr>
          </w:p>
        </w:tc>
      </w:tr>
      <w:tr w:rsidR="004C2D45" w:rsidRPr="004C2D45" w14:paraId="6EEDD195" w14:textId="77777777" w:rsidTr="00E56816">
        <w:trPr>
          <w:jc w:val="center"/>
          <w:trPrChange w:id="103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39" w:author="Amit Popat" w:date="2022-07-11T10:45:00Z">
              <w:tcPr>
                <w:tcW w:w="2880" w:type="dxa"/>
                <w:tcBorders>
                  <w:top w:val="dotted" w:sz="4" w:space="0" w:color="auto"/>
                  <w:left w:val="nil"/>
                  <w:bottom w:val="dotted" w:sz="4" w:space="0" w:color="auto"/>
                  <w:right w:val="nil"/>
                </w:tcBorders>
                <w:shd w:val="clear" w:color="auto" w:fill="FFFFFF"/>
              </w:tcPr>
            </w:tcPrChange>
          </w:tcPr>
          <w:p w14:paraId="00F85EB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40" w:author="Amit Popat" w:date="2022-07-11T10:45:00Z">
              <w:tcPr>
                <w:tcW w:w="4320" w:type="dxa"/>
                <w:tcBorders>
                  <w:top w:val="dotted" w:sz="4" w:space="0" w:color="auto"/>
                  <w:left w:val="nil"/>
                  <w:bottom w:val="dotted" w:sz="4" w:space="0" w:color="auto"/>
                  <w:right w:val="nil"/>
                </w:tcBorders>
                <w:shd w:val="clear" w:color="auto" w:fill="FFFFFF"/>
              </w:tcPr>
            </w:tcPrChange>
          </w:tcPr>
          <w:p w14:paraId="535733ED"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1041" w:author="Amit Popat" w:date="2022-07-11T10:45:00Z">
              <w:tcPr>
                <w:tcW w:w="864" w:type="dxa"/>
                <w:tcBorders>
                  <w:top w:val="dotted" w:sz="4" w:space="0" w:color="auto"/>
                  <w:left w:val="nil"/>
                  <w:bottom w:val="dotted" w:sz="4" w:space="0" w:color="auto"/>
                  <w:right w:val="nil"/>
                </w:tcBorders>
                <w:shd w:val="clear" w:color="auto" w:fill="FFFFFF"/>
              </w:tcPr>
            </w:tcPrChange>
          </w:tcPr>
          <w:p w14:paraId="536FFE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42" w:author="Amit Popat" w:date="2022-07-11T10:45:00Z">
              <w:tcPr>
                <w:tcW w:w="1008" w:type="dxa"/>
                <w:tcBorders>
                  <w:top w:val="dotted" w:sz="4" w:space="0" w:color="auto"/>
                  <w:left w:val="nil"/>
                  <w:bottom w:val="dotted" w:sz="4" w:space="0" w:color="auto"/>
                  <w:right w:val="nil"/>
                </w:tcBorders>
                <w:shd w:val="clear" w:color="auto" w:fill="FFFFFF"/>
              </w:tcPr>
            </w:tcPrChange>
          </w:tcPr>
          <w:p w14:paraId="0A941B73" w14:textId="77777777" w:rsidR="004C2D45" w:rsidRDefault="004C2D45">
            <w:pPr>
              <w:pStyle w:val="MsgTableBody"/>
              <w:jc w:val="center"/>
              <w:rPr>
                <w:noProof/>
              </w:rPr>
            </w:pPr>
          </w:p>
        </w:tc>
      </w:tr>
      <w:tr w:rsidR="004C2D45" w:rsidRPr="004C2D45" w14:paraId="6F6A411D" w14:textId="77777777" w:rsidTr="00E56816">
        <w:trPr>
          <w:jc w:val="center"/>
          <w:trPrChange w:id="104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44" w:author="Amit Popat" w:date="2022-07-11T10:45:00Z">
              <w:tcPr>
                <w:tcW w:w="2880" w:type="dxa"/>
                <w:tcBorders>
                  <w:top w:val="dotted" w:sz="4" w:space="0" w:color="auto"/>
                  <w:left w:val="nil"/>
                  <w:bottom w:val="dotted" w:sz="4" w:space="0" w:color="auto"/>
                  <w:right w:val="nil"/>
                </w:tcBorders>
                <w:shd w:val="clear" w:color="auto" w:fill="FFFFFF"/>
              </w:tcPr>
            </w:tcPrChange>
          </w:tcPr>
          <w:p w14:paraId="348E33EC"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045" w:author="Amit Popat" w:date="2022-07-11T10:45:00Z">
              <w:tcPr>
                <w:tcW w:w="4320" w:type="dxa"/>
                <w:tcBorders>
                  <w:top w:val="dotted" w:sz="4" w:space="0" w:color="auto"/>
                  <w:left w:val="nil"/>
                  <w:bottom w:val="dotted" w:sz="4" w:space="0" w:color="auto"/>
                  <w:right w:val="nil"/>
                </w:tcBorders>
                <w:shd w:val="clear" w:color="auto" w:fill="FFFFFF"/>
              </w:tcPr>
            </w:tcPrChange>
          </w:tcPr>
          <w:p w14:paraId="4E6AA2B3"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1046" w:author="Amit Popat" w:date="2022-07-11T10:45:00Z">
              <w:tcPr>
                <w:tcW w:w="864" w:type="dxa"/>
                <w:tcBorders>
                  <w:top w:val="dotted" w:sz="4" w:space="0" w:color="auto"/>
                  <w:left w:val="nil"/>
                  <w:bottom w:val="dotted" w:sz="4" w:space="0" w:color="auto"/>
                  <w:right w:val="nil"/>
                </w:tcBorders>
                <w:shd w:val="clear" w:color="auto" w:fill="FFFFFF"/>
              </w:tcPr>
            </w:tcPrChange>
          </w:tcPr>
          <w:p w14:paraId="6BF08F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47" w:author="Amit Popat" w:date="2022-07-11T10:45:00Z">
              <w:tcPr>
                <w:tcW w:w="1008" w:type="dxa"/>
                <w:tcBorders>
                  <w:top w:val="dotted" w:sz="4" w:space="0" w:color="auto"/>
                  <w:left w:val="nil"/>
                  <w:bottom w:val="dotted" w:sz="4" w:space="0" w:color="auto"/>
                  <w:right w:val="nil"/>
                </w:tcBorders>
                <w:shd w:val="clear" w:color="auto" w:fill="FFFFFF"/>
              </w:tcPr>
            </w:tcPrChange>
          </w:tcPr>
          <w:p w14:paraId="06B1D5F8" w14:textId="77777777" w:rsidR="004C2D45" w:rsidRDefault="004C2D45">
            <w:pPr>
              <w:pStyle w:val="MsgTableBody"/>
              <w:jc w:val="center"/>
              <w:rPr>
                <w:noProof/>
              </w:rPr>
            </w:pPr>
            <w:r>
              <w:rPr>
                <w:noProof/>
              </w:rPr>
              <w:t>12</w:t>
            </w:r>
          </w:p>
        </w:tc>
      </w:tr>
      <w:tr w:rsidR="004C2D45" w:rsidRPr="004C2D45" w14:paraId="3F81BCBB" w14:textId="77777777" w:rsidTr="00E56816">
        <w:trPr>
          <w:jc w:val="center"/>
          <w:trPrChange w:id="104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49" w:author="Amit Popat" w:date="2022-07-11T10:45:00Z">
              <w:tcPr>
                <w:tcW w:w="2880" w:type="dxa"/>
                <w:tcBorders>
                  <w:top w:val="dotted" w:sz="4" w:space="0" w:color="auto"/>
                  <w:left w:val="nil"/>
                  <w:bottom w:val="dotted" w:sz="4" w:space="0" w:color="auto"/>
                  <w:right w:val="nil"/>
                </w:tcBorders>
                <w:shd w:val="clear" w:color="auto" w:fill="FFFFFF"/>
              </w:tcPr>
            </w:tcPrChange>
          </w:tcPr>
          <w:p w14:paraId="5A50F450"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050" w:author="Amit Popat" w:date="2022-07-11T10:45:00Z">
              <w:tcPr>
                <w:tcW w:w="4320" w:type="dxa"/>
                <w:tcBorders>
                  <w:top w:val="dotted" w:sz="4" w:space="0" w:color="auto"/>
                  <w:left w:val="nil"/>
                  <w:bottom w:val="dotted" w:sz="4" w:space="0" w:color="auto"/>
                  <w:right w:val="nil"/>
                </w:tcBorders>
                <w:shd w:val="clear" w:color="auto" w:fill="FFFFFF"/>
              </w:tcPr>
            </w:tcPrChange>
          </w:tcPr>
          <w:p w14:paraId="6EB987C9"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1051" w:author="Amit Popat" w:date="2022-07-11T10:45:00Z">
              <w:tcPr>
                <w:tcW w:w="864" w:type="dxa"/>
                <w:tcBorders>
                  <w:top w:val="dotted" w:sz="4" w:space="0" w:color="auto"/>
                  <w:left w:val="nil"/>
                  <w:bottom w:val="dotted" w:sz="4" w:space="0" w:color="auto"/>
                  <w:right w:val="nil"/>
                </w:tcBorders>
                <w:shd w:val="clear" w:color="auto" w:fill="FFFFFF"/>
              </w:tcPr>
            </w:tcPrChange>
          </w:tcPr>
          <w:p w14:paraId="5E9B2B5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52" w:author="Amit Popat" w:date="2022-07-11T10:45:00Z">
              <w:tcPr>
                <w:tcW w:w="1008" w:type="dxa"/>
                <w:tcBorders>
                  <w:top w:val="dotted" w:sz="4" w:space="0" w:color="auto"/>
                  <w:left w:val="nil"/>
                  <w:bottom w:val="dotted" w:sz="4" w:space="0" w:color="auto"/>
                  <w:right w:val="nil"/>
                </w:tcBorders>
                <w:shd w:val="clear" w:color="auto" w:fill="FFFFFF"/>
              </w:tcPr>
            </w:tcPrChange>
          </w:tcPr>
          <w:p w14:paraId="01DABC98" w14:textId="77777777" w:rsidR="004C2D45" w:rsidRDefault="004C2D45">
            <w:pPr>
              <w:pStyle w:val="MsgTableBody"/>
              <w:jc w:val="center"/>
              <w:rPr>
                <w:noProof/>
              </w:rPr>
            </w:pPr>
            <w:r>
              <w:rPr>
                <w:noProof/>
              </w:rPr>
              <w:t>2</w:t>
            </w:r>
          </w:p>
        </w:tc>
      </w:tr>
      <w:tr w:rsidR="004C2D45" w:rsidRPr="004C2D45" w14:paraId="7B14553F" w14:textId="77777777" w:rsidTr="00E56816">
        <w:trPr>
          <w:jc w:val="center"/>
          <w:trPrChange w:id="105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54" w:author="Amit Popat" w:date="2022-07-11T10:45:00Z">
              <w:tcPr>
                <w:tcW w:w="2880" w:type="dxa"/>
                <w:tcBorders>
                  <w:top w:val="dotted" w:sz="4" w:space="0" w:color="auto"/>
                  <w:left w:val="nil"/>
                  <w:bottom w:val="dotted" w:sz="4" w:space="0" w:color="auto"/>
                  <w:right w:val="nil"/>
                </w:tcBorders>
                <w:shd w:val="clear" w:color="auto" w:fill="FFFFFF"/>
              </w:tcPr>
            </w:tcPrChange>
          </w:tcPr>
          <w:p w14:paraId="6F321D89"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055" w:author="Amit Popat" w:date="2022-07-11T10:45:00Z">
              <w:tcPr>
                <w:tcW w:w="4320" w:type="dxa"/>
                <w:tcBorders>
                  <w:top w:val="dotted" w:sz="4" w:space="0" w:color="auto"/>
                  <w:left w:val="nil"/>
                  <w:bottom w:val="dotted" w:sz="4" w:space="0" w:color="auto"/>
                  <w:right w:val="nil"/>
                </w:tcBorders>
                <w:shd w:val="clear" w:color="auto" w:fill="FFFFFF"/>
              </w:tcPr>
            </w:tcPrChange>
          </w:tcPr>
          <w:p w14:paraId="70A40C2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1056" w:author="Amit Popat" w:date="2022-07-11T10:45:00Z">
              <w:tcPr>
                <w:tcW w:w="864" w:type="dxa"/>
                <w:tcBorders>
                  <w:top w:val="dotted" w:sz="4" w:space="0" w:color="auto"/>
                  <w:left w:val="nil"/>
                  <w:bottom w:val="dotted" w:sz="4" w:space="0" w:color="auto"/>
                  <w:right w:val="nil"/>
                </w:tcBorders>
                <w:shd w:val="clear" w:color="auto" w:fill="FFFFFF"/>
              </w:tcPr>
            </w:tcPrChange>
          </w:tcPr>
          <w:p w14:paraId="6073FA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57" w:author="Amit Popat" w:date="2022-07-11T10:45:00Z">
              <w:tcPr>
                <w:tcW w:w="1008" w:type="dxa"/>
                <w:tcBorders>
                  <w:top w:val="dotted" w:sz="4" w:space="0" w:color="auto"/>
                  <w:left w:val="nil"/>
                  <w:bottom w:val="dotted" w:sz="4" w:space="0" w:color="auto"/>
                  <w:right w:val="nil"/>
                </w:tcBorders>
                <w:shd w:val="clear" w:color="auto" w:fill="FFFFFF"/>
              </w:tcPr>
            </w:tcPrChange>
          </w:tcPr>
          <w:p w14:paraId="5C5D1C52" w14:textId="77777777" w:rsidR="004C2D45" w:rsidRDefault="004C2D45">
            <w:pPr>
              <w:pStyle w:val="MsgTableBody"/>
              <w:jc w:val="center"/>
              <w:rPr>
                <w:noProof/>
              </w:rPr>
            </w:pPr>
            <w:r>
              <w:rPr>
                <w:noProof/>
              </w:rPr>
              <w:t>12</w:t>
            </w:r>
          </w:p>
        </w:tc>
      </w:tr>
      <w:tr w:rsidR="004C2D45" w:rsidRPr="004C2D45" w14:paraId="7353D33D" w14:textId="77777777" w:rsidTr="00E56816">
        <w:trPr>
          <w:jc w:val="center"/>
          <w:trPrChange w:id="105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59" w:author="Amit Popat" w:date="2022-07-11T10:45:00Z">
              <w:tcPr>
                <w:tcW w:w="2880" w:type="dxa"/>
                <w:tcBorders>
                  <w:top w:val="dotted" w:sz="4" w:space="0" w:color="auto"/>
                  <w:left w:val="nil"/>
                  <w:bottom w:val="dotted" w:sz="4" w:space="0" w:color="auto"/>
                  <w:right w:val="nil"/>
                </w:tcBorders>
                <w:shd w:val="clear" w:color="auto" w:fill="FFFFFF"/>
              </w:tcPr>
            </w:tcPrChange>
          </w:tcPr>
          <w:p w14:paraId="56173B76"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60" w:author="Amit Popat" w:date="2022-07-11T10:45:00Z">
              <w:tcPr>
                <w:tcW w:w="4320" w:type="dxa"/>
                <w:tcBorders>
                  <w:top w:val="dotted" w:sz="4" w:space="0" w:color="auto"/>
                  <w:left w:val="nil"/>
                  <w:bottom w:val="dotted" w:sz="4" w:space="0" w:color="auto"/>
                  <w:right w:val="nil"/>
                </w:tcBorders>
                <w:shd w:val="clear" w:color="auto" w:fill="FFFFFF"/>
              </w:tcPr>
            </w:tcPrChange>
          </w:tcPr>
          <w:p w14:paraId="5450F528" w14:textId="19D5B1D0"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1061" w:author="Amit Popat" w:date="2022-07-11T10:45:00Z">
              <w:tcPr>
                <w:tcW w:w="864" w:type="dxa"/>
                <w:tcBorders>
                  <w:top w:val="dotted" w:sz="4" w:space="0" w:color="auto"/>
                  <w:left w:val="nil"/>
                  <w:bottom w:val="dotted" w:sz="4" w:space="0" w:color="auto"/>
                  <w:right w:val="nil"/>
                </w:tcBorders>
                <w:shd w:val="clear" w:color="auto" w:fill="FFFFFF"/>
              </w:tcPr>
            </w:tcPrChange>
          </w:tcPr>
          <w:p w14:paraId="40D9F0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62" w:author="Amit Popat" w:date="2022-07-11T10:45:00Z">
              <w:tcPr>
                <w:tcW w:w="1008" w:type="dxa"/>
                <w:tcBorders>
                  <w:top w:val="dotted" w:sz="4" w:space="0" w:color="auto"/>
                  <w:left w:val="nil"/>
                  <w:bottom w:val="dotted" w:sz="4" w:space="0" w:color="auto"/>
                  <w:right w:val="nil"/>
                </w:tcBorders>
                <w:shd w:val="clear" w:color="auto" w:fill="FFFFFF"/>
              </w:tcPr>
            </w:tcPrChange>
          </w:tcPr>
          <w:p w14:paraId="03F89AB5" w14:textId="77777777" w:rsidR="004C2D45" w:rsidRDefault="004C2D45">
            <w:pPr>
              <w:pStyle w:val="MsgTableBody"/>
              <w:jc w:val="center"/>
              <w:rPr>
                <w:noProof/>
              </w:rPr>
            </w:pPr>
          </w:p>
        </w:tc>
      </w:tr>
      <w:tr w:rsidR="004C2D45" w:rsidRPr="004C2D45" w14:paraId="04207A3A" w14:textId="77777777" w:rsidTr="00E56816">
        <w:trPr>
          <w:jc w:val="center"/>
          <w:trPrChange w:id="106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64" w:author="Amit Popat" w:date="2022-07-11T10:45:00Z">
              <w:tcPr>
                <w:tcW w:w="2880" w:type="dxa"/>
                <w:tcBorders>
                  <w:top w:val="dotted" w:sz="4" w:space="0" w:color="auto"/>
                  <w:left w:val="nil"/>
                  <w:bottom w:val="dotted" w:sz="4" w:space="0" w:color="auto"/>
                  <w:right w:val="nil"/>
                </w:tcBorders>
                <w:shd w:val="clear" w:color="auto" w:fill="FFFFFF"/>
              </w:tcPr>
            </w:tcPrChange>
          </w:tcPr>
          <w:p w14:paraId="71DBC1EB"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065" w:author="Amit Popat" w:date="2022-07-11T10:45:00Z">
              <w:tcPr>
                <w:tcW w:w="4320" w:type="dxa"/>
                <w:tcBorders>
                  <w:top w:val="dotted" w:sz="4" w:space="0" w:color="auto"/>
                  <w:left w:val="nil"/>
                  <w:bottom w:val="dotted" w:sz="4" w:space="0" w:color="auto"/>
                  <w:right w:val="nil"/>
                </w:tcBorders>
                <w:shd w:val="clear" w:color="auto" w:fill="FFFFFF"/>
              </w:tcPr>
            </w:tcPrChange>
          </w:tcPr>
          <w:p w14:paraId="16AB50D4" w14:textId="36132658" w:rsidR="004C2D45" w:rsidRDefault="00224E8F">
            <w:pPr>
              <w:pStyle w:val="MsgTableBody"/>
              <w:rPr>
                <w:noProof/>
                <w:lang w:val="it-IT"/>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1066" w:author="Amit Popat" w:date="2022-07-11T10:45:00Z">
              <w:tcPr>
                <w:tcW w:w="864" w:type="dxa"/>
                <w:tcBorders>
                  <w:top w:val="dotted" w:sz="4" w:space="0" w:color="auto"/>
                  <w:left w:val="nil"/>
                  <w:bottom w:val="dotted" w:sz="4" w:space="0" w:color="auto"/>
                  <w:right w:val="nil"/>
                </w:tcBorders>
                <w:shd w:val="clear" w:color="auto" w:fill="FFFFFF"/>
              </w:tcPr>
            </w:tcPrChange>
          </w:tcPr>
          <w:p w14:paraId="4548A39E" w14:textId="17B2D723" w:rsidR="004C2D45" w:rsidRDefault="00224E8F">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Change w:id="1067" w:author="Amit Popat" w:date="2022-07-11T10:45:00Z">
              <w:tcPr>
                <w:tcW w:w="1008" w:type="dxa"/>
                <w:tcBorders>
                  <w:top w:val="dotted" w:sz="4" w:space="0" w:color="auto"/>
                  <w:left w:val="nil"/>
                  <w:bottom w:val="dotted" w:sz="4" w:space="0" w:color="auto"/>
                  <w:right w:val="nil"/>
                </w:tcBorders>
                <w:shd w:val="clear" w:color="auto" w:fill="FFFFFF"/>
              </w:tcPr>
            </w:tcPrChange>
          </w:tcPr>
          <w:p w14:paraId="0EB9ACA2" w14:textId="77777777" w:rsidR="004C2D45" w:rsidRDefault="004C2D45">
            <w:pPr>
              <w:pStyle w:val="MsgTableBody"/>
              <w:jc w:val="center"/>
              <w:rPr>
                <w:noProof/>
                <w:lang w:val="it-IT"/>
              </w:rPr>
            </w:pPr>
            <w:r>
              <w:rPr>
                <w:noProof/>
                <w:lang w:val="it-IT"/>
              </w:rPr>
              <w:t>15</w:t>
            </w:r>
          </w:p>
        </w:tc>
      </w:tr>
      <w:tr w:rsidR="00B570EE" w:rsidRPr="004C2D45" w14:paraId="6A7331CB" w14:textId="77777777" w:rsidTr="00E56816">
        <w:trPr>
          <w:jc w:val="center"/>
          <w:trPrChange w:id="106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69" w:author="Amit Popat" w:date="2022-07-11T10:45:00Z">
              <w:tcPr>
                <w:tcW w:w="2880" w:type="dxa"/>
                <w:tcBorders>
                  <w:top w:val="dotted" w:sz="4" w:space="0" w:color="auto"/>
                  <w:left w:val="nil"/>
                  <w:bottom w:val="dotted" w:sz="4" w:space="0" w:color="auto"/>
                  <w:right w:val="nil"/>
                </w:tcBorders>
                <w:shd w:val="clear" w:color="auto" w:fill="FFFFFF"/>
              </w:tcPr>
            </w:tcPrChange>
          </w:tcPr>
          <w:p w14:paraId="6CFDBF76"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070" w:author="Amit Popat" w:date="2022-07-11T10:45:00Z">
              <w:tcPr>
                <w:tcW w:w="4320" w:type="dxa"/>
                <w:tcBorders>
                  <w:top w:val="dotted" w:sz="4" w:space="0" w:color="auto"/>
                  <w:left w:val="nil"/>
                  <w:bottom w:val="dotted" w:sz="4" w:space="0" w:color="auto"/>
                  <w:right w:val="nil"/>
                </w:tcBorders>
                <w:shd w:val="clear" w:color="auto" w:fill="FFFFFF"/>
              </w:tcPr>
            </w:tcPrChange>
          </w:tcPr>
          <w:p w14:paraId="5DA6FB24" w14:textId="42F41309" w:rsidR="00B570EE" w:rsidRDefault="00B570EE">
            <w:pPr>
              <w:pStyle w:val="MsgTableBody"/>
              <w:rPr>
                <w:noProof/>
                <w:lang w:val="it-IT"/>
              </w:rPr>
            </w:pPr>
            <w:r>
              <w:rPr>
                <w:noProof/>
              </w:rPr>
              <w:t>Participation (</w:t>
            </w:r>
            <w:r w:rsidR="00224E8F">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1071" w:author="Amit Popat" w:date="2022-07-11T10:45:00Z">
              <w:tcPr>
                <w:tcW w:w="864" w:type="dxa"/>
                <w:tcBorders>
                  <w:top w:val="dotted" w:sz="4" w:space="0" w:color="auto"/>
                  <w:left w:val="nil"/>
                  <w:bottom w:val="dotted" w:sz="4" w:space="0" w:color="auto"/>
                  <w:right w:val="nil"/>
                </w:tcBorders>
                <w:shd w:val="clear" w:color="auto" w:fill="FFFFFF"/>
              </w:tcPr>
            </w:tcPrChange>
          </w:tcPr>
          <w:p w14:paraId="69FD75DB"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1072" w:author="Amit Popat" w:date="2022-07-11T10:45:00Z">
              <w:tcPr>
                <w:tcW w:w="1008" w:type="dxa"/>
                <w:tcBorders>
                  <w:top w:val="dotted" w:sz="4" w:space="0" w:color="auto"/>
                  <w:left w:val="nil"/>
                  <w:bottom w:val="dotted" w:sz="4" w:space="0" w:color="auto"/>
                  <w:right w:val="nil"/>
                </w:tcBorders>
                <w:shd w:val="clear" w:color="auto" w:fill="FFFFFF"/>
              </w:tcPr>
            </w:tcPrChange>
          </w:tcPr>
          <w:p w14:paraId="3B9F5456" w14:textId="77777777" w:rsidR="00B570EE" w:rsidRDefault="00B570EE">
            <w:pPr>
              <w:pStyle w:val="MsgTableBody"/>
              <w:jc w:val="center"/>
              <w:rPr>
                <w:noProof/>
                <w:lang w:val="it-IT"/>
              </w:rPr>
            </w:pPr>
            <w:r>
              <w:rPr>
                <w:noProof/>
                <w:lang w:val="it-IT"/>
              </w:rPr>
              <w:t>7</w:t>
            </w:r>
          </w:p>
        </w:tc>
      </w:tr>
      <w:tr w:rsidR="004C2D45" w:rsidRPr="004C2D45" w14:paraId="6DA3509B" w14:textId="77777777" w:rsidTr="00E56816">
        <w:trPr>
          <w:jc w:val="center"/>
          <w:trPrChange w:id="107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74" w:author="Amit Popat" w:date="2022-07-11T10:45:00Z">
              <w:tcPr>
                <w:tcW w:w="2880" w:type="dxa"/>
                <w:tcBorders>
                  <w:top w:val="dotted" w:sz="4" w:space="0" w:color="auto"/>
                  <w:left w:val="nil"/>
                  <w:bottom w:val="dotted" w:sz="4" w:space="0" w:color="auto"/>
                  <w:right w:val="nil"/>
                </w:tcBorders>
                <w:shd w:val="clear" w:color="auto" w:fill="FFFFFF"/>
              </w:tcPr>
            </w:tcPrChange>
          </w:tcPr>
          <w:p w14:paraId="604A2EAE"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1075" w:author="Amit Popat" w:date="2022-07-11T10:45:00Z">
              <w:tcPr>
                <w:tcW w:w="4320" w:type="dxa"/>
                <w:tcBorders>
                  <w:top w:val="dotted" w:sz="4" w:space="0" w:color="auto"/>
                  <w:left w:val="nil"/>
                  <w:bottom w:val="dotted" w:sz="4" w:space="0" w:color="auto"/>
                  <w:right w:val="nil"/>
                </w:tcBorders>
                <w:shd w:val="clear" w:color="auto" w:fill="FFFFFF"/>
              </w:tcPr>
            </w:tcPrChange>
          </w:tcPr>
          <w:p w14:paraId="18EDC5AB" w14:textId="288B1863"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1076" w:author="Amit Popat" w:date="2022-07-11T10:45:00Z">
              <w:tcPr>
                <w:tcW w:w="864" w:type="dxa"/>
                <w:tcBorders>
                  <w:top w:val="dotted" w:sz="4" w:space="0" w:color="auto"/>
                  <w:left w:val="nil"/>
                  <w:bottom w:val="dotted" w:sz="4" w:space="0" w:color="auto"/>
                  <w:right w:val="nil"/>
                </w:tcBorders>
                <w:shd w:val="clear" w:color="auto" w:fill="FFFFFF"/>
              </w:tcPr>
            </w:tcPrChange>
          </w:tcPr>
          <w:p w14:paraId="74C4FFA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77" w:author="Amit Popat" w:date="2022-07-11T10:45:00Z">
              <w:tcPr>
                <w:tcW w:w="1008" w:type="dxa"/>
                <w:tcBorders>
                  <w:top w:val="dotted" w:sz="4" w:space="0" w:color="auto"/>
                  <w:left w:val="nil"/>
                  <w:bottom w:val="dotted" w:sz="4" w:space="0" w:color="auto"/>
                  <w:right w:val="nil"/>
                </w:tcBorders>
                <w:shd w:val="clear" w:color="auto" w:fill="FFFFFF"/>
              </w:tcPr>
            </w:tcPrChange>
          </w:tcPr>
          <w:p w14:paraId="44904491" w14:textId="77777777" w:rsidR="004C2D45" w:rsidRDefault="004C2D45">
            <w:pPr>
              <w:pStyle w:val="MsgTableBody"/>
              <w:jc w:val="center"/>
              <w:rPr>
                <w:noProof/>
              </w:rPr>
            </w:pPr>
            <w:r>
              <w:rPr>
                <w:noProof/>
              </w:rPr>
              <w:t>12</w:t>
            </w:r>
          </w:p>
        </w:tc>
      </w:tr>
      <w:tr w:rsidR="004C2D45" w:rsidRPr="004C2D45" w14:paraId="263BE183" w14:textId="77777777" w:rsidTr="00E56816">
        <w:trPr>
          <w:jc w:val="center"/>
          <w:trPrChange w:id="107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79" w:author="Amit Popat" w:date="2022-07-11T10:45:00Z">
              <w:tcPr>
                <w:tcW w:w="2880" w:type="dxa"/>
                <w:tcBorders>
                  <w:top w:val="dotted" w:sz="4" w:space="0" w:color="auto"/>
                  <w:left w:val="nil"/>
                  <w:bottom w:val="dotted" w:sz="4" w:space="0" w:color="auto"/>
                  <w:right w:val="nil"/>
                </w:tcBorders>
                <w:shd w:val="clear" w:color="auto" w:fill="FFFFFF"/>
              </w:tcPr>
            </w:tcPrChange>
          </w:tcPr>
          <w:p w14:paraId="2D5833A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80" w:author="Amit Popat" w:date="2022-07-11T10:45:00Z">
              <w:tcPr>
                <w:tcW w:w="4320" w:type="dxa"/>
                <w:tcBorders>
                  <w:top w:val="dotted" w:sz="4" w:space="0" w:color="auto"/>
                  <w:left w:val="nil"/>
                  <w:bottom w:val="dotted" w:sz="4" w:space="0" w:color="auto"/>
                  <w:right w:val="nil"/>
                </w:tcBorders>
                <w:shd w:val="clear" w:color="auto" w:fill="FFFFFF"/>
              </w:tcPr>
            </w:tcPrChange>
          </w:tcPr>
          <w:p w14:paraId="2BC29CDC" w14:textId="7B3358D1"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1081" w:author="Amit Popat" w:date="2022-07-11T10:45:00Z">
              <w:tcPr>
                <w:tcW w:w="864" w:type="dxa"/>
                <w:tcBorders>
                  <w:top w:val="dotted" w:sz="4" w:space="0" w:color="auto"/>
                  <w:left w:val="nil"/>
                  <w:bottom w:val="dotted" w:sz="4" w:space="0" w:color="auto"/>
                  <w:right w:val="nil"/>
                </w:tcBorders>
                <w:shd w:val="clear" w:color="auto" w:fill="FFFFFF"/>
              </w:tcPr>
            </w:tcPrChange>
          </w:tcPr>
          <w:p w14:paraId="64085B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82" w:author="Amit Popat" w:date="2022-07-11T10:45:00Z">
              <w:tcPr>
                <w:tcW w:w="1008" w:type="dxa"/>
                <w:tcBorders>
                  <w:top w:val="dotted" w:sz="4" w:space="0" w:color="auto"/>
                  <w:left w:val="nil"/>
                  <w:bottom w:val="dotted" w:sz="4" w:space="0" w:color="auto"/>
                  <w:right w:val="nil"/>
                </w:tcBorders>
                <w:shd w:val="clear" w:color="auto" w:fill="FFFFFF"/>
              </w:tcPr>
            </w:tcPrChange>
          </w:tcPr>
          <w:p w14:paraId="2FB74E19" w14:textId="77777777" w:rsidR="004C2D45" w:rsidRDefault="004C2D45">
            <w:pPr>
              <w:pStyle w:val="MsgTableBody"/>
              <w:jc w:val="center"/>
              <w:rPr>
                <w:noProof/>
              </w:rPr>
            </w:pPr>
          </w:p>
        </w:tc>
      </w:tr>
      <w:tr w:rsidR="004C2D45" w:rsidRPr="004C2D45" w14:paraId="7734AD3C" w14:textId="77777777" w:rsidTr="00E56816">
        <w:trPr>
          <w:jc w:val="center"/>
          <w:trPrChange w:id="108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84" w:author="Amit Popat" w:date="2022-07-11T10:45:00Z">
              <w:tcPr>
                <w:tcW w:w="2880" w:type="dxa"/>
                <w:tcBorders>
                  <w:top w:val="dotted" w:sz="4" w:space="0" w:color="auto"/>
                  <w:left w:val="nil"/>
                  <w:bottom w:val="dotted" w:sz="4" w:space="0" w:color="auto"/>
                  <w:right w:val="nil"/>
                </w:tcBorders>
                <w:shd w:val="clear" w:color="auto" w:fill="FFFFFF"/>
              </w:tcPr>
            </w:tcPrChange>
          </w:tcPr>
          <w:p w14:paraId="62471C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85" w:author="Amit Popat" w:date="2022-07-11T10:45:00Z">
              <w:tcPr>
                <w:tcW w:w="4320" w:type="dxa"/>
                <w:tcBorders>
                  <w:top w:val="dotted" w:sz="4" w:space="0" w:color="auto"/>
                  <w:left w:val="nil"/>
                  <w:bottom w:val="dotted" w:sz="4" w:space="0" w:color="auto"/>
                  <w:right w:val="nil"/>
                </w:tcBorders>
                <w:shd w:val="clear" w:color="auto" w:fill="FFFFFF"/>
              </w:tcPr>
            </w:tcPrChange>
          </w:tcPr>
          <w:p w14:paraId="5D1F55B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1086" w:author="Amit Popat" w:date="2022-07-11T10:45:00Z">
              <w:tcPr>
                <w:tcW w:w="864" w:type="dxa"/>
                <w:tcBorders>
                  <w:top w:val="dotted" w:sz="4" w:space="0" w:color="auto"/>
                  <w:left w:val="nil"/>
                  <w:bottom w:val="dotted" w:sz="4" w:space="0" w:color="auto"/>
                  <w:right w:val="nil"/>
                </w:tcBorders>
                <w:shd w:val="clear" w:color="auto" w:fill="FFFFFF"/>
              </w:tcPr>
            </w:tcPrChange>
          </w:tcPr>
          <w:p w14:paraId="162931E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87" w:author="Amit Popat" w:date="2022-07-11T10:45:00Z">
              <w:tcPr>
                <w:tcW w:w="1008" w:type="dxa"/>
                <w:tcBorders>
                  <w:top w:val="dotted" w:sz="4" w:space="0" w:color="auto"/>
                  <w:left w:val="nil"/>
                  <w:bottom w:val="dotted" w:sz="4" w:space="0" w:color="auto"/>
                  <w:right w:val="nil"/>
                </w:tcBorders>
                <w:shd w:val="clear" w:color="auto" w:fill="FFFFFF"/>
              </w:tcPr>
            </w:tcPrChange>
          </w:tcPr>
          <w:p w14:paraId="456CBA52" w14:textId="77777777" w:rsidR="004C2D45" w:rsidRDefault="004C2D45">
            <w:pPr>
              <w:pStyle w:val="MsgTableBody"/>
              <w:jc w:val="center"/>
              <w:rPr>
                <w:noProof/>
              </w:rPr>
            </w:pPr>
          </w:p>
        </w:tc>
      </w:tr>
      <w:tr w:rsidR="004C2D45" w:rsidRPr="004C2D45" w14:paraId="1CD3B1F1" w14:textId="77777777" w:rsidTr="00E56816">
        <w:trPr>
          <w:jc w:val="center"/>
          <w:trPrChange w:id="108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89" w:author="Amit Popat" w:date="2022-07-11T10:45:00Z">
              <w:tcPr>
                <w:tcW w:w="2880" w:type="dxa"/>
                <w:tcBorders>
                  <w:top w:val="dotted" w:sz="4" w:space="0" w:color="auto"/>
                  <w:left w:val="nil"/>
                  <w:bottom w:val="dotted" w:sz="4" w:space="0" w:color="auto"/>
                  <w:right w:val="nil"/>
                </w:tcBorders>
                <w:shd w:val="clear" w:color="auto" w:fill="FFFFFF"/>
              </w:tcPr>
            </w:tcPrChange>
          </w:tcPr>
          <w:p w14:paraId="3AE6C1A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090" w:author="Amit Popat" w:date="2022-07-11T10:45:00Z">
              <w:tcPr>
                <w:tcW w:w="4320" w:type="dxa"/>
                <w:tcBorders>
                  <w:top w:val="dotted" w:sz="4" w:space="0" w:color="auto"/>
                  <w:left w:val="nil"/>
                  <w:bottom w:val="dotted" w:sz="4" w:space="0" w:color="auto"/>
                  <w:right w:val="nil"/>
                </w:tcBorders>
                <w:shd w:val="clear" w:color="auto" w:fill="FFFFFF"/>
              </w:tcPr>
            </w:tcPrChange>
          </w:tcPr>
          <w:p w14:paraId="419FB1AE"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091" w:author="Amit Popat" w:date="2022-07-11T10:45:00Z">
              <w:tcPr>
                <w:tcW w:w="864" w:type="dxa"/>
                <w:tcBorders>
                  <w:top w:val="dotted" w:sz="4" w:space="0" w:color="auto"/>
                  <w:left w:val="nil"/>
                  <w:bottom w:val="dotted" w:sz="4" w:space="0" w:color="auto"/>
                  <w:right w:val="nil"/>
                </w:tcBorders>
                <w:shd w:val="clear" w:color="auto" w:fill="FFFFFF"/>
              </w:tcPr>
            </w:tcPrChange>
          </w:tcPr>
          <w:p w14:paraId="267038C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92" w:author="Amit Popat" w:date="2022-07-11T10:45:00Z">
              <w:tcPr>
                <w:tcW w:w="1008" w:type="dxa"/>
                <w:tcBorders>
                  <w:top w:val="dotted" w:sz="4" w:space="0" w:color="auto"/>
                  <w:left w:val="nil"/>
                  <w:bottom w:val="dotted" w:sz="4" w:space="0" w:color="auto"/>
                  <w:right w:val="nil"/>
                </w:tcBorders>
                <w:shd w:val="clear" w:color="auto" w:fill="FFFFFF"/>
              </w:tcPr>
            </w:tcPrChange>
          </w:tcPr>
          <w:p w14:paraId="3A3EF898" w14:textId="77777777" w:rsidR="004C2D45" w:rsidRDefault="004C2D45">
            <w:pPr>
              <w:pStyle w:val="MsgTableBody"/>
              <w:jc w:val="center"/>
              <w:rPr>
                <w:noProof/>
                <w:lang w:val="fr-FR"/>
              </w:rPr>
            </w:pPr>
            <w:r>
              <w:rPr>
                <w:noProof/>
                <w:lang w:val="fr-FR"/>
              </w:rPr>
              <w:t>7</w:t>
            </w:r>
          </w:p>
        </w:tc>
      </w:tr>
      <w:tr w:rsidR="004C2D45" w:rsidRPr="004C2D45" w14:paraId="44AC5EF3" w14:textId="77777777" w:rsidTr="00E56816">
        <w:trPr>
          <w:jc w:val="center"/>
          <w:trPrChange w:id="109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94" w:author="Amit Popat" w:date="2022-07-11T10:45:00Z">
              <w:tcPr>
                <w:tcW w:w="2880" w:type="dxa"/>
                <w:tcBorders>
                  <w:top w:val="dotted" w:sz="4" w:space="0" w:color="auto"/>
                  <w:left w:val="nil"/>
                  <w:bottom w:val="dotted" w:sz="4" w:space="0" w:color="auto"/>
                  <w:right w:val="nil"/>
                </w:tcBorders>
                <w:shd w:val="clear" w:color="auto" w:fill="FFFFFF"/>
              </w:tcPr>
            </w:tcPrChange>
          </w:tcPr>
          <w:p w14:paraId="005E3269"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095" w:author="Amit Popat" w:date="2022-07-11T10:45:00Z">
              <w:tcPr>
                <w:tcW w:w="4320" w:type="dxa"/>
                <w:tcBorders>
                  <w:top w:val="dotted" w:sz="4" w:space="0" w:color="auto"/>
                  <w:left w:val="nil"/>
                  <w:bottom w:val="dotted" w:sz="4" w:space="0" w:color="auto"/>
                  <w:right w:val="nil"/>
                </w:tcBorders>
                <w:shd w:val="clear" w:color="auto" w:fill="FFFFFF"/>
              </w:tcPr>
            </w:tcPrChange>
          </w:tcPr>
          <w:p w14:paraId="38C0A10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096" w:author="Amit Popat" w:date="2022-07-11T10:45:00Z">
              <w:tcPr>
                <w:tcW w:w="864" w:type="dxa"/>
                <w:tcBorders>
                  <w:top w:val="dotted" w:sz="4" w:space="0" w:color="auto"/>
                  <w:left w:val="nil"/>
                  <w:bottom w:val="dotted" w:sz="4" w:space="0" w:color="auto"/>
                  <w:right w:val="nil"/>
                </w:tcBorders>
                <w:shd w:val="clear" w:color="auto" w:fill="FFFFFF"/>
              </w:tcPr>
            </w:tcPrChange>
          </w:tcPr>
          <w:p w14:paraId="50EECDA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97" w:author="Amit Popat" w:date="2022-07-11T10:45:00Z">
              <w:tcPr>
                <w:tcW w:w="1008" w:type="dxa"/>
                <w:tcBorders>
                  <w:top w:val="dotted" w:sz="4" w:space="0" w:color="auto"/>
                  <w:left w:val="nil"/>
                  <w:bottom w:val="dotted" w:sz="4" w:space="0" w:color="auto"/>
                  <w:right w:val="nil"/>
                </w:tcBorders>
                <w:shd w:val="clear" w:color="auto" w:fill="FFFFFF"/>
              </w:tcPr>
            </w:tcPrChange>
          </w:tcPr>
          <w:p w14:paraId="74538F46" w14:textId="77777777" w:rsidR="004C2D45" w:rsidRDefault="004C2D45">
            <w:pPr>
              <w:pStyle w:val="MsgTableBody"/>
              <w:jc w:val="center"/>
              <w:rPr>
                <w:noProof/>
                <w:lang w:val="fr-FR"/>
              </w:rPr>
            </w:pPr>
          </w:p>
        </w:tc>
      </w:tr>
      <w:tr w:rsidR="004C2D45" w:rsidRPr="004C2D45" w14:paraId="0C2E5C6F" w14:textId="77777777" w:rsidTr="00E56816">
        <w:trPr>
          <w:jc w:val="center"/>
          <w:trPrChange w:id="109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99" w:author="Amit Popat" w:date="2022-07-11T10:45:00Z">
              <w:tcPr>
                <w:tcW w:w="2880" w:type="dxa"/>
                <w:tcBorders>
                  <w:top w:val="dotted" w:sz="4" w:space="0" w:color="auto"/>
                  <w:left w:val="nil"/>
                  <w:bottom w:val="dotted" w:sz="4" w:space="0" w:color="auto"/>
                  <w:right w:val="nil"/>
                </w:tcBorders>
                <w:shd w:val="clear" w:color="auto" w:fill="FFFFFF"/>
              </w:tcPr>
            </w:tcPrChange>
          </w:tcPr>
          <w:p w14:paraId="23C3671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100" w:author="Amit Popat" w:date="2022-07-11T10:45:00Z">
              <w:tcPr>
                <w:tcW w:w="4320" w:type="dxa"/>
                <w:tcBorders>
                  <w:top w:val="dotted" w:sz="4" w:space="0" w:color="auto"/>
                  <w:left w:val="nil"/>
                  <w:bottom w:val="dotted" w:sz="4" w:space="0" w:color="auto"/>
                  <w:right w:val="nil"/>
                </w:tcBorders>
                <w:shd w:val="clear" w:color="auto" w:fill="FFFFFF"/>
              </w:tcPr>
            </w:tcPrChange>
          </w:tcPr>
          <w:p w14:paraId="1A57D7BF"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Change w:id="1101" w:author="Amit Popat" w:date="2022-07-11T10:45:00Z">
              <w:tcPr>
                <w:tcW w:w="864" w:type="dxa"/>
                <w:tcBorders>
                  <w:top w:val="dotted" w:sz="4" w:space="0" w:color="auto"/>
                  <w:left w:val="nil"/>
                  <w:bottom w:val="dotted" w:sz="4" w:space="0" w:color="auto"/>
                  <w:right w:val="nil"/>
                </w:tcBorders>
                <w:shd w:val="clear" w:color="auto" w:fill="FFFFFF"/>
              </w:tcPr>
            </w:tcPrChange>
          </w:tcPr>
          <w:p w14:paraId="36FC78C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02" w:author="Amit Popat" w:date="2022-07-11T10:45:00Z">
              <w:tcPr>
                <w:tcW w:w="1008" w:type="dxa"/>
                <w:tcBorders>
                  <w:top w:val="dotted" w:sz="4" w:space="0" w:color="auto"/>
                  <w:left w:val="nil"/>
                  <w:bottom w:val="dotted" w:sz="4" w:space="0" w:color="auto"/>
                  <w:right w:val="nil"/>
                </w:tcBorders>
                <w:shd w:val="clear" w:color="auto" w:fill="FFFFFF"/>
              </w:tcPr>
            </w:tcPrChange>
          </w:tcPr>
          <w:p w14:paraId="0EB33614" w14:textId="77777777" w:rsidR="004C2D45" w:rsidRDefault="004C2D45">
            <w:pPr>
              <w:pStyle w:val="MsgTableBody"/>
              <w:jc w:val="center"/>
              <w:rPr>
                <w:noProof/>
              </w:rPr>
            </w:pPr>
            <w:r>
              <w:rPr>
                <w:noProof/>
              </w:rPr>
              <w:t>2</w:t>
            </w:r>
          </w:p>
        </w:tc>
      </w:tr>
      <w:tr w:rsidR="004C2D45" w:rsidRPr="004C2D45" w14:paraId="64FD024E" w14:textId="77777777" w:rsidTr="00E56816">
        <w:trPr>
          <w:jc w:val="center"/>
          <w:trPrChange w:id="110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04" w:author="Amit Popat" w:date="2022-07-11T10:45:00Z">
              <w:tcPr>
                <w:tcW w:w="2880" w:type="dxa"/>
                <w:tcBorders>
                  <w:top w:val="dotted" w:sz="4" w:space="0" w:color="auto"/>
                  <w:left w:val="nil"/>
                  <w:bottom w:val="dotted" w:sz="4" w:space="0" w:color="auto"/>
                  <w:right w:val="nil"/>
                </w:tcBorders>
                <w:shd w:val="clear" w:color="auto" w:fill="FFFFFF"/>
              </w:tcPr>
            </w:tcPrChange>
          </w:tcPr>
          <w:p w14:paraId="699CC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05" w:author="Amit Popat" w:date="2022-07-11T10:45:00Z">
              <w:tcPr>
                <w:tcW w:w="4320" w:type="dxa"/>
                <w:tcBorders>
                  <w:top w:val="dotted" w:sz="4" w:space="0" w:color="auto"/>
                  <w:left w:val="nil"/>
                  <w:bottom w:val="dotted" w:sz="4" w:space="0" w:color="auto"/>
                  <w:right w:val="nil"/>
                </w:tcBorders>
                <w:shd w:val="clear" w:color="auto" w:fill="FFFFFF"/>
              </w:tcPr>
            </w:tcPrChange>
          </w:tcPr>
          <w:p w14:paraId="3E78BEFF"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1106" w:author="Amit Popat" w:date="2022-07-11T10:45:00Z">
              <w:tcPr>
                <w:tcW w:w="864" w:type="dxa"/>
                <w:tcBorders>
                  <w:top w:val="dotted" w:sz="4" w:space="0" w:color="auto"/>
                  <w:left w:val="nil"/>
                  <w:bottom w:val="dotted" w:sz="4" w:space="0" w:color="auto"/>
                  <w:right w:val="nil"/>
                </w:tcBorders>
                <w:shd w:val="clear" w:color="auto" w:fill="FFFFFF"/>
              </w:tcPr>
            </w:tcPrChange>
          </w:tcPr>
          <w:p w14:paraId="39441EF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07" w:author="Amit Popat" w:date="2022-07-11T10:45:00Z">
              <w:tcPr>
                <w:tcW w:w="1008" w:type="dxa"/>
                <w:tcBorders>
                  <w:top w:val="dotted" w:sz="4" w:space="0" w:color="auto"/>
                  <w:left w:val="nil"/>
                  <w:bottom w:val="dotted" w:sz="4" w:space="0" w:color="auto"/>
                  <w:right w:val="nil"/>
                </w:tcBorders>
                <w:shd w:val="clear" w:color="auto" w:fill="FFFFFF"/>
              </w:tcPr>
            </w:tcPrChange>
          </w:tcPr>
          <w:p w14:paraId="0563E962" w14:textId="77777777" w:rsidR="004C2D45" w:rsidRDefault="004C2D45">
            <w:pPr>
              <w:pStyle w:val="MsgTableBody"/>
              <w:jc w:val="center"/>
              <w:rPr>
                <w:noProof/>
              </w:rPr>
            </w:pPr>
          </w:p>
        </w:tc>
      </w:tr>
      <w:tr w:rsidR="004C2D45" w:rsidRPr="004C2D45" w14:paraId="7860FFB9" w14:textId="77777777" w:rsidTr="00E56816">
        <w:trPr>
          <w:jc w:val="center"/>
          <w:trPrChange w:id="110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09" w:author="Amit Popat" w:date="2022-07-11T10:45:00Z">
              <w:tcPr>
                <w:tcW w:w="2880" w:type="dxa"/>
                <w:tcBorders>
                  <w:top w:val="dotted" w:sz="4" w:space="0" w:color="auto"/>
                  <w:left w:val="nil"/>
                  <w:bottom w:val="dotted" w:sz="4" w:space="0" w:color="auto"/>
                  <w:right w:val="nil"/>
                </w:tcBorders>
                <w:shd w:val="clear" w:color="auto" w:fill="FFFFFF"/>
              </w:tcPr>
            </w:tcPrChange>
          </w:tcPr>
          <w:p w14:paraId="594E62E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10" w:author="Amit Popat" w:date="2022-07-11T10:45:00Z">
              <w:tcPr>
                <w:tcW w:w="4320" w:type="dxa"/>
                <w:tcBorders>
                  <w:top w:val="dotted" w:sz="4" w:space="0" w:color="auto"/>
                  <w:left w:val="nil"/>
                  <w:bottom w:val="dotted" w:sz="4" w:space="0" w:color="auto"/>
                  <w:right w:val="nil"/>
                </w:tcBorders>
                <w:shd w:val="clear" w:color="auto" w:fill="FFFFFF"/>
              </w:tcPr>
            </w:tcPrChange>
          </w:tcPr>
          <w:p w14:paraId="2F34CEFF"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Change w:id="1111" w:author="Amit Popat" w:date="2022-07-11T10:45:00Z">
              <w:tcPr>
                <w:tcW w:w="864" w:type="dxa"/>
                <w:tcBorders>
                  <w:top w:val="dotted" w:sz="4" w:space="0" w:color="auto"/>
                  <w:left w:val="nil"/>
                  <w:bottom w:val="dotted" w:sz="4" w:space="0" w:color="auto"/>
                  <w:right w:val="nil"/>
                </w:tcBorders>
                <w:shd w:val="clear" w:color="auto" w:fill="FFFFFF"/>
              </w:tcPr>
            </w:tcPrChange>
          </w:tcPr>
          <w:p w14:paraId="17F5E4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12" w:author="Amit Popat" w:date="2022-07-11T10:45:00Z">
              <w:tcPr>
                <w:tcW w:w="1008" w:type="dxa"/>
                <w:tcBorders>
                  <w:top w:val="dotted" w:sz="4" w:space="0" w:color="auto"/>
                  <w:left w:val="nil"/>
                  <w:bottom w:val="dotted" w:sz="4" w:space="0" w:color="auto"/>
                  <w:right w:val="nil"/>
                </w:tcBorders>
                <w:shd w:val="clear" w:color="auto" w:fill="FFFFFF"/>
              </w:tcPr>
            </w:tcPrChange>
          </w:tcPr>
          <w:p w14:paraId="4F472B9D" w14:textId="77777777" w:rsidR="004C2D45" w:rsidRDefault="004C2D45">
            <w:pPr>
              <w:pStyle w:val="MsgTableBody"/>
              <w:jc w:val="center"/>
              <w:rPr>
                <w:noProof/>
              </w:rPr>
            </w:pPr>
          </w:p>
        </w:tc>
      </w:tr>
      <w:tr w:rsidR="004C2D45" w:rsidRPr="004C2D45" w14:paraId="4484D191" w14:textId="77777777" w:rsidTr="00E56816">
        <w:trPr>
          <w:jc w:val="center"/>
          <w:trPrChange w:id="111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14" w:author="Amit Popat" w:date="2022-07-11T10:45:00Z">
              <w:tcPr>
                <w:tcW w:w="2880" w:type="dxa"/>
                <w:tcBorders>
                  <w:top w:val="dotted" w:sz="4" w:space="0" w:color="auto"/>
                  <w:left w:val="nil"/>
                  <w:bottom w:val="dotted" w:sz="4" w:space="0" w:color="auto"/>
                  <w:right w:val="nil"/>
                </w:tcBorders>
                <w:shd w:val="clear" w:color="auto" w:fill="FFFFFF"/>
              </w:tcPr>
            </w:tcPrChange>
          </w:tcPr>
          <w:p w14:paraId="3C3F464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15" w:author="Amit Popat" w:date="2022-07-11T10:45:00Z">
              <w:tcPr>
                <w:tcW w:w="4320" w:type="dxa"/>
                <w:tcBorders>
                  <w:top w:val="dotted" w:sz="4" w:space="0" w:color="auto"/>
                  <w:left w:val="nil"/>
                  <w:bottom w:val="dotted" w:sz="4" w:space="0" w:color="auto"/>
                  <w:right w:val="nil"/>
                </w:tcBorders>
                <w:shd w:val="clear" w:color="auto" w:fill="FFFFFF"/>
              </w:tcPr>
            </w:tcPrChange>
          </w:tcPr>
          <w:p w14:paraId="6278FFF7"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1116" w:author="Amit Popat" w:date="2022-07-11T10:45:00Z">
              <w:tcPr>
                <w:tcW w:w="864" w:type="dxa"/>
                <w:tcBorders>
                  <w:top w:val="dotted" w:sz="4" w:space="0" w:color="auto"/>
                  <w:left w:val="nil"/>
                  <w:bottom w:val="dotted" w:sz="4" w:space="0" w:color="auto"/>
                  <w:right w:val="nil"/>
                </w:tcBorders>
                <w:shd w:val="clear" w:color="auto" w:fill="FFFFFF"/>
              </w:tcPr>
            </w:tcPrChange>
          </w:tcPr>
          <w:p w14:paraId="57009A9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17" w:author="Amit Popat" w:date="2022-07-11T10:45:00Z">
              <w:tcPr>
                <w:tcW w:w="1008" w:type="dxa"/>
                <w:tcBorders>
                  <w:top w:val="dotted" w:sz="4" w:space="0" w:color="auto"/>
                  <w:left w:val="nil"/>
                  <w:bottom w:val="dotted" w:sz="4" w:space="0" w:color="auto"/>
                  <w:right w:val="nil"/>
                </w:tcBorders>
                <w:shd w:val="clear" w:color="auto" w:fill="FFFFFF"/>
              </w:tcPr>
            </w:tcPrChange>
          </w:tcPr>
          <w:p w14:paraId="4D36A5D6" w14:textId="77777777" w:rsidR="004C2D45" w:rsidRDefault="004C2D45">
            <w:pPr>
              <w:pStyle w:val="MsgTableBody"/>
              <w:jc w:val="center"/>
              <w:rPr>
                <w:noProof/>
              </w:rPr>
            </w:pPr>
          </w:p>
        </w:tc>
      </w:tr>
      <w:tr w:rsidR="004C2D45" w:rsidRPr="004C2D45" w14:paraId="0DE72BB4" w14:textId="77777777" w:rsidTr="00E56816">
        <w:trPr>
          <w:jc w:val="center"/>
          <w:trPrChange w:id="111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19" w:author="Amit Popat" w:date="2022-07-11T10:45:00Z">
              <w:tcPr>
                <w:tcW w:w="2880" w:type="dxa"/>
                <w:tcBorders>
                  <w:top w:val="dotted" w:sz="4" w:space="0" w:color="auto"/>
                  <w:left w:val="nil"/>
                  <w:bottom w:val="dotted" w:sz="4" w:space="0" w:color="auto"/>
                  <w:right w:val="nil"/>
                </w:tcBorders>
                <w:shd w:val="clear" w:color="auto" w:fill="FFFFFF"/>
              </w:tcPr>
            </w:tcPrChange>
          </w:tcPr>
          <w:p w14:paraId="366884D0"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1120" w:author="Amit Popat" w:date="2022-07-11T10:45:00Z">
              <w:tcPr>
                <w:tcW w:w="4320" w:type="dxa"/>
                <w:tcBorders>
                  <w:top w:val="dotted" w:sz="4" w:space="0" w:color="auto"/>
                  <w:left w:val="nil"/>
                  <w:bottom w:val="dotted" w:sz="4" w:space="0" w:color="auto"/>
                  <w:right w:val="nil"/>
                </w:tcBorders>
                <w:shd w:val="clear" w:color="auto" w:fill="FFFFFF"/>
              </w:tcPr>
            </w:tcPrChange>
          </w:tcPr>
          <w:p w14:paraId="62BBF0EF"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1121" w:author="Amit Popat" w:date="2022-07-11T10:45:00Z">
              <w:tcPr>
                <w:tcW w:w="864" w:type="dxa"/>
                <w:tcBorders>
                  <w:top w:val="dotted" w:sz="4" w:space="0" w:color="auto"/>
                  <w:left w:val="nil"/>
                  <w:bottom w:val="dotted" w:sz="4" w:space="0" w:color="auto"/>
                  <w:right w:val="nil"/>
                </w:tcBorders>
                <w:shd w:val="clear" w:color="auto" w:fill="FFFFFF"/>
              </w:tcPr>
            </w:tcPrChange>
          </w:tcPr>
          <w:p w14:paraId="5F16E4B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22" w:author="Amit Popat" w:date="2022-07-11T10:45:00Z">
              <w:tcPr>
                <w:tcW w:w="1008" w:type="dxa"/>
                <w:tcBorders>
                  <w:top w:val="dotted" w:sz="4" w:space="0" w:color="auto"/>
                  <w:left w:val="nil"/>
                  <w:bottom w:val="dotted" w:sz="4" w:space="0" w:color="auto"/>
                  <w:right w:val="nil"/>
                </w:tcBorders>
                <w:shd w:val="clear" w:color="auto" w:fill="FFFFFF"/>
              </w:tcPr>
            </w:tcPrChange>
          </w:tcPr>
          <w:p w14:paraId="0C50AC1A" w14:textId="77777777" w:rsidR="004C2D45" w:rsidRDefault="004C2D45">
            <w:pPr>
              <w:pStyle w:val="MsgTableBody"/>
              <w:jc w:val="center"/>
              <w:rPr>
                <w:noProof/>
              </w:rPr>
            </w:pPr>
            <w:r>
              <w:rPr>
                <w:noProof/>
              </w:rPr>
              <w:t>4</w:t>
            </w:r>
          </w:p>
        </w:tc>
      </w:tr>
      <w:tr w:rsidR="004C2D45" w:rsidRPr="004C2D45" w14:paraId="7BC580EF" w14:textId="77777777" w:rsidTr="00E56816">
        <w:trPr>
          <w:jc w:val="center"/>
          <w:trPrChange w:id="112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24" w:author="Amit Popat" w:date="2022-07-11T10:45:00Z">
              <w:tcPr>
                <w:tcW w:w="2880" w:type="dxa"/>
                <w:tcBorders>
                  <w:top w:val="dotted" w:sz="4" w:space="0" w:color="auto"/>
                  <w:left w:val="nil"/>
                  <w:bottom w:val="dotted" w:sz="4" w:space="0" w:color="auto"/>
                  <w:right w:val="nil"/>
                </w:tcBorders>
                <w:shd w:val="clear" w:color="auto" w:fill="FFFFFF"/>
              </w:tcPr>
            </w:tcPrChange>
          </w:tcPr>
          <w:p w14:paraId="78844C17"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25" w:author="Amit Popat" w:date="2022-07-11T10:45:00Z">
              <w:tcPr>
                <w:tcW w:w="4320" w:type="dxa"/>
                <w:tcBorders>
                  <w:top w:val="dotted" w:sz="4" w:space="0" w:color="auto"/>
                  <w:left w:val="nil"/>
                  <w:bottom w:val="dotted" w:sz="4" w:space="0" w:color="auto"/>
                  <w:right w:val="nil"/>
                </w:tcBorders>
                <w:shd w:val="clear" w:color="auto" w:fill="FFFFFF"/>
              </w:tcPr>
            </w:tcPrChange>
          </w:tcPr>
          <w:p w14:paraId="0667F4F0"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1126" w:author="Amit Popat" w:date="2022-07-11T10:45:00Z">
              <w:tcPr>
                <w:tcW w:w="864" w:type="dxa"/>
                <w:tcBorders>
                  <w:top w:val="dotted" w:sz="4" w:space="0" w:color="auto"/>
                  <w:left w:val="nil"/>
                  <w:bottom w:val="dotted" w:sz="4" w:space="0" w:color="auto"/>
                  <w:right w:val="nil"/>
                </w:tcBorders>
                <w:shd w:val="clear" w:color="auto" w:fill="FFFFFF"/>
              </w:tcPr>
            </w:tcPrChange>
          </w:tcPr>
          <w:p w14:paraId="5D2C41E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27" w:author="Amit Popat" w:date="2022-07-11T10:45:00Z">
              <w:tcPr>
                <w:tcW w:w="1008" w:type="dxa"/>
                <w:tcBorders>
                  <w:top w:val="dotted" w:sz="4" w:space="0" w:color="auto"/>
                  <w:left w:val="nil"/>
                  <w:bottom w:val="dotted" w:sz="4" w:space="0" w:color="auto"/>
                  <w:right w:val="nil"/>
                </w:tcBorders>
                <w:shd w:val="clear" w:color="auto" w:fill="FFFFFF"/>
              </w:tcPr>
            </w:tcPrChange>
          </w:tcPr>
          <w:p w14:paraId="05E9F76B" w14:textId="77777777" w:rsidR="004C2D45" w:rsidRDefault="004C2D45">
            <w:pPr>
              <w:pStyle w:val="MsgTableBody"/>
              <w:jc w:val="center"/>
              <w:rPr>
                <w:noProof/>
              </w:rPr>
            </w:pPr>
          </w:p>
        </w:tc>
      </w:tr>
      <w:tr w:rsidR="004C2D45" w:rsidRPr="004C2D45" w14:paraId="6808E2D4" w14:textId="77777777" w:rsidTr="00E56816">
        <w:trPr>
          <w:jc w:val="center"/>
          <w:trPrChange w:id="112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29" w:author="Amit Popat" w:date="2022-07-11T10:45:00Z">
              <w:tcPr>
                <w:tcW w:w="2880" w:type="dxa"/>
                <w:tcBorders>
                  <w:top w:val="dotted" w:sz="4" w:space="0" w:color="auto"/>
                  <w:left w:val="nil"/>
                  <w:bottom w:val="dotted" w:sz="4" w:space="0" w:color="auto"/>
                  <w:right w:val="nil"/>
                </w:tcBorders>
                <w:shd w:val="clear" w:color="auto" w:fill="FFFFFF"/>
              </w:tcPr>
            </w:tcPrChange>
          </w:tcPr>
          <w:p w14:paraId="62F05273"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Change w:id="1130" w:author="Amit Popat" w:date="2022-07-11T10:45:00Z">
              <w:tcPr>
                <w:tcW w:w="4320" w:type="dxa"/>
                <w:tcBorders>
                  <w:top w:val="dotted" w:sz="4" w:space="0" w:color="auto"/>
                  <w:left w:val="nil"/>
                  <w:bottom w:val="dotted" w:sz="4" w:space="0" w:color="auto"/>
                  <w:right w:val="nil"/>
                </w:tcBorders>
                <w:shd w:val="clear" w:color="auto" w:fill="FFFFFF"/>
              </w:tcPr>
            </w:tcPrChange>
          </w:tcPr>
          <w:p w14:paraId="3897E8E9"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Change w:id="1131" w:author="Amit Popat" w:date="2022-07-11T10:45:00Z">
              <w:tcPr>
                <w:tcW w:w="864" w:type="dxa"/>
                <w:tcBorders>
                  <w:top w:val="dotted" w:sz="4" w:space="0" w:color="auto"/>
                  <w:left w:val="nil"/>
                  <w:bottom w:val="dotted" w:sz="4" w:space="0" w:color="auto"/>
                  <w:right w:val="nil"/>
                </w:tcBorders>
                <w:shd w:val="clear" w:color="auto" w:fill="FFFFFF"/>
              </w:tcPr>
            </w:tcPrChange>
          </w:tcPr>
          <w:p w14:paraId="36CEF2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32" w:author="Amit Popat" w:date="2022-07-11T10:45:00Z">
              <w:tcPr>
                <w:tcW w:w="1008" w:type="dxa"/>
                <w:tcBorders>
                  <w:top w:val="dotted" w:sz="4" w:space="0" w:color="auto"/>
                  <w:left w:val="nil"/>
                  <w:bottom w:val="dotted" w:sz="4" w:space="0" w:color="auto"/>
                  <w:right w:val="nil"/>
                </w:tcBorders>
                <w:shd w:val="clear" w:color="auto" w:fill="FFFFFF"/>
              </w:tcPr>
            </w:tcPrChange>
          </w:tcPr>
          <w:p w14:paraId="3C28105F" w14:textId="77777777" w:rsidR="004C2D45" w:rsidRDefault="004C2D45">
            <w:pPr>
              <w:pStyle w:val="MsgTableBody"/>
              <w:jc w:val="center"/>
              <w:rPr>
                <w:noProof/>
              </w:rPr>
            </w:pPr>
          </w:p>
        </w:tc>
      </w:tr>
      <w:tr w:rsidR="004C2D45" w:rsidRPr="004C2D45" w14:paraId="572BE598" w14:textId="77777777" w:rsidTr="00E56816">
        <w:trPr>
          <w:jc w:val="center"/>
          <w:trPrChange w:id="113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34" w:author="Amit Popat" w:date="2022-07-11T10:45:00Z">
              <w:tcPr>
                <w:tcW w:w="2880" w:type="dxa"/>
                <w:tcBorders>
                  <w:top w:val="dotted" w:sz="4" w:space="0" w:color="auto"/>
                  <w:left w:val="nil"/>
                  <w:bottom w:val="dotted" w:sz="4" w:space="0" w:color="auto"/>
                  <w:right w:val="nil"/>
                </w:tcBorders>
                <w:shd w:val="clear" w:color="auto" w:fill="FFFFFF"/>
              </w:tcPr>
            </w:tcPrChange>
          </w:tcPr>
          <w:p w14:paraId="37F2C272" w14:textId="77777777" w:rsidR="004C2D45" w:rsidRDefault="004C2D45">
            <w:pPr>
              <w:pStyle w:val="MsgTableBody"/>
              <w:rPr>
                <w:noProof/>
              </w:rPr>
            </w:pPr>
            <w:r>
              <w:rPr>
                <w:noProof/>
              </w:rPr>
              <w:t xml:space="preserve">        </w:t>
            </w:r>
            <w:r w:rsidR="000356BE">
              <w:rPr>
                <w:noProof/>
              </w:rPr>
              <w:t xml:space="preserve"> </w:t>
            </w:r>
            <w:r>
              <w:rPr>
                <w:noProof/>
              </w:rPr>
              <w:t>OBR</w:t>
            </w:r>
          </w:p>
        </w:tc>
        <w:tc>
          <w:tcPr>
            <w:tcW w:w="4321" w:type="dxa"/>
            <w:tcBorders>
              <w:top w:val="dotted" w:sz="4" w:space="0" w:color="auto"/>
              <w:left w:val="nil"/>
              <w:bottom w:val="dotted" w:sz="4" w:space="0" w:color="auto"/>
              <w:right w:val="nil"/>
            </w:tcBorders>
            <w:shd w:val="clear" w:color="auto" w:fill="FFFFFF"/>
            <w:tcPrChange w:id="1135" w:author="Amit Popat" w:date="2022-07-11T10:45:00Z">
              <w:tcPr>
                <w:tcW w:w="4320" w:type="dxa"/>
                <w:tcBorders>
                  <w:top w:val="dotted" w:sz="4" w:space="0" w:color="auto"/>
                  <w:left w:val="nil"/>
                  <w:bottom w:val="dotted" w:sz="4" w:space="0" w:color="auto"/>
                  <w:right w:val="nil"/>
                </w:tcBorders>
                <w:shd w:val="clear" w:color="auto" w:fill="FFFFFF"/>
              </w:tcPr>
            </w:tcPrChange>
          </w:tcPr>
          <w:p w14:paraId="771A6AA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1136" w:author="Amit Popat" w:date="2022-07-11T10:45:00Z">
              <w:tcPr>
                <w:tcW w:w="864" w:type="dxa"/>
                <w:tcBorders>
                  <w:top w:val="dotted" w:sz="4" w:space="0" w:color="auto"/>
                  <w:left w:val="nil"/>
                  <w:bottom w:val="dotted" w:sz="4" w:space="0" w:color="auto"/>
                  <w:right w:val="nil"/>
                </w:tcBorders>
                <w:shd w:val="clear" w:color="auto" w:fill="FFFFFF"/>
              </w:tcPr>
            </w:tcPrChange>
          </w:tcPr>
          <w:p w14:paraId="4B7B51D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37" w:author="Amit Popat" w:date="2022-07-11T10:45:00Z">
              <w:tcPr>
                <w:tcW w:w="1008" w:type="dxa"/>
                <w:tcBorders>
                  <w:top w:val="dotted" w:sz="4" w:space="0" w:color="auto"/>
                  <w:left w:val="nil"/>
                  <w:bottom w:val="dotted" w:sz="4" w:space="0" w:color="auto"/>
                  <w:right w:val="nil"/>
                </w:tcBorders>
                <w:shd w:val="clear" w:color="auto" w:fill="FFFFFF"/>
              </w:tcPr>
            </w:tcPrChange>
          </w:tcPr>
          <w:p w14:paraId="54FF09E8" w14:textId="77777777" w:rsidR="004C2D45" w:rsidRDefault="004C2D45">
            <w:pPr>
              <w:pStyle w:val="MsgTableBody"/>
              <w:jc w:val="center"/>
              <w:rPr>
                <w:noProof/>
                <w:lang w:val="fr-FR"/>
              </w:rPr>
            </w:pPr>
            <w:r>
              <w:rPr>
                <w:noProof/>
                <w:lang w:val="fr-FR"/>
              </w:rPr>
              <w:t>4</w:t>
            </w:r>
          </w:p>
        </w:tc>
      </w:tr>
      <w:tr w:rsidR="004C2D45" w:rsidRPr="004C2D45" w14:paraId="5F0B7C7C" w14:textId="77777777" w:rsidTr="00E56816">
        <w:trPr>
          <w:jc w:val="center"/>
          <w:trPrChange w:id="113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39" w:author="Amit Popat" w:date="2022-07-11T10:45:00Z">
              <w:tcPr>
                <w:tcW w:w="2880" w:type="dxa"/>
                <w:tcBorders>
                  <w:top w:val="dotted" w:sz="4" w:space="0" w:color="auto"/>
                  <w:left w:val="nil"/>
                  <w:bottom w:val="dotted" w:sz="4" w:space="0" w:color="auto"/>
                  <w:right w:val="nil"/>
                </w:tcBorders>
                <w:shd w:val="clear" w:color="auto" w:fill="FFFFFF"/>
              </w:tcPr>
            </w:tcPrChange>
          </w:tcPr>
          <w:p w14:paraId="4A13C9AA"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Change w:id="1140" w:author="Amit Popat" w:date="2022-07-11T10:45:00Z">
              <w:tcPr>
                <w:tcW w:w="4320" w:type="dxa"/>
                <w:tcBorders>
                  <w:top w:val="dotted" w:sz="4" w:space="0" w:color="auto"/>
                  <w:left w:val="nil"/>
                  <w:bottom w:val="dotted" w:sz="4" w:space="0" w:color="auto"/>
                  <w:right w:val="nil"/>
                </w:tcBorders>
                <w:shd w:val="clear" w:color="auto" w:fill="FFFFFF"/>
              </w:tcPr>
            </w:tcPrChange>
          </w:tcPr>
          <w:p w14:paraId="742C699A"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Change w:id="1141" w:author="Amit Popat" w:date="2022-07-11T10:45:00Z">
              <w:tcPr>
                <w:tcW w:w="864" w:type="dxa"/>
                <w:tcBorders>
                  <w:top w:val="dotted" w:sz="4" w:space="0" w:color="auto"/>
                  <w:left w:val="nil"/>
                  <w:bottom w:val="dotted" w:sz="4" w:space="0" w:color="auto"/>
                  <w:right w:val="nil"/>
                </w:tcBorders>
                <w:shd w:val="clear" w:color="auto" w:fill="FFFFFF"/>
              </w:tcPr>
            </w:tcPrChange>
          </w:tcPr>
          <w:p w14:paraId="66DC39E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42" w:author="Amit Popat" w:date="2022-07-11T10:45:00Z">
              <w:tcPr>
                <w:tcW w:w="1008" w:type="dxa"/>
                <w:tcBorders>
                  <w:top w:val="dotted" w:sz="4" w:space="0" w:color="auto"/>
                  <w:left w:val="nil"/>
                  <w:bottom w:val="dotted" w:sz="4" w:space="0" w:color="auto"/>
                  <w:right w:val="nil"/>
                </w:tcBorders>
                <w:shd w:val="clear" w:color="auto" w:fill="FFFFFF"/>
              </w:tcPr>
            </w:tcPrChange>
          </w:tcPr>
          <w:p w14:paraId="29A5F743" w14:textId="77777777" w:rsidR="004C2D45" w:rsidRDefault="004C2D45">
            <w:pPr>
              <w:pStyle w:val="MsgTableBody"/>
              <w:jc w:val="center"/>
              <w:rPr>
                <w:noProof/>
                <w:lang w:val="fr-FR"/>
              </w:rPr>
            </w:pPr>
          </w:p>
        </w:tc>
      </w:tr>
      <w:tr w:rsidR="004C2D45" w:rsidRPr="004C2D45" w14:paraId="525518E8" w14:textId="77777777" w:rsidTr="00E56816">
        <w:trPr>
          <w:jc w:val="center"/>
          <w:trPrChange w:id="114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44" w:author="Amit Popat" w:date="2022-07-11T10:45:00Z">
              <w:tcPr>
                <w:tcW w:w="2880" w:type="dxa"/>
                <w:tcBorders>
                  <w:top w:val="dotted" w:sz="4" w:space="0" w:color="auto"/>
                  <w:left w:val="nil"/>
                  <w:bottom w:val="dotted" w:sz="4" w:space="0" w:color="auto"/>
                  <w:right w:val="nil"/>
                </w:tcBorders>
                <w:shd w:val="clear" w:color="auto" w:fill="FFFFFF"/>
              </w:tcPr>
            </w:tcPrChange>
          </w:tcPr>
          <w:p w14:paraId="56B39542"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Change w:id="1145" w:author="Amit Popat" w:date="2022-07-11T10:45:00Z">
              <w:tcPr>
                <w:tcW w:w="4320" w:type="dxa"/>
                <w:tcBorders>
                  <w:top w:val="dotted" w:sz="4" w:space="0" w:color="auto"/>
                  <w:left w:val="nil"/>
                  <w:bottom w:val="dotted" w:sz="4" w:space="0" w:color="auto"/>
                  <w:right w:val="nil"/>
                </w:tcBorders>
                <w:shd w:val="clear" w:color="auto" w:fill="FFFFFF"/>
              </w:tcPr>
            </w:tcPrChange>
          </w:tcPr>
          <w:p w14:paraId="4271FA9D"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Change w:id="1146" w:author="Amit Popat" w:date="2022-07-11T10:45:00Z">
              <w:tcPr>
                <w:tcW w:w="864" w:type="dxa"/>
                <w:tcBorders>
                  <w:top w:val="dotted" w:sz="4" w:space="0" w:color="auto"/>
                  <w:left w:val="nil"/>
                  <w:bottom w:val="dotted" w:sz="4" w:space="0" w:color="auto"/>
                  <w:right w:val="nil"/>
                </w:tcBorders>
                <w:shd w:val="clear" w:color="auto" w:fill="FFFFFF"/>
              </w:tcPr>
            </w:tcPrChange>
          </w:tcPr>
          <w:p w14:paraId="29A839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47" w:author="Amit Popat" w:date="2022-07-11T10:45:00Z">
              <w:tcPr>
                <w:tcW w:w="1008" w:type="dxa"/>
                <w:tcBorders>
                  <w:top w:val="dotted" w:sz="4" w:space="0" w:color="auto"/>
                  <w:left w:val="nil"/>
                  <w:bottom w:val="dotted" w:sz="4" w:space="0" w:color="auto"/>
                  <w:right w:val="nil"/>
                </w:tcBorders>
                <w:shd w:val="clear" w:color="auto" w:fill="FFFFFF"/>
              </w:tcPr>
            </w:tcPrChange>
          </w:tcPr>
          <w:p w14:paraId="35B74169" w14:textId="77777777" w:rsidR="004C2D45" w:rsidRDefault="004C2D45">
            <w:pPr>
              <w:pStyle w:val="MsgTableBody"/>
              <w:jc w:val="center"/>
              <w:rPr>
                <w:noProof/>
                <w:lang w:val="fr-FR"/>
              </w:rPr>
            </w:pPr>
          </w:p>
        </w:tc>
      </w:tr>
      <w:tr w:rsidR="004C2D45" w:rsidRPr="004C2D45" w14:paraId="5FF244DC" w14:textId="77777777" w:rsidTr="00E56816">
        <w:trPr>
          <w:jc w:val="center"/>
          <w:trPrChange w:id="114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49" w:author="Amit Popat" w:date="2022-07-11T10:45:00Z">
              <w:tcPr>
                <w:tcW w:w="2880" w:type="dxa"/>
                <w:tcBorders>
                  <w:top w:val="dotted" w:sz="4" w:space="0" w:color="auto"/>
                  <w:left w:val="nil"/>
                  <w:bottom w:val="dotted" w:sz="4" w:space="0" w:color="auto"/>
                  <w:right w:val="nil"/>
                </w:tcBorders>
                <w:shd w:val="clear" w:color="auto" w:fill="FFFFFF"/>
              </w:tcPr>
            </w:tcPrChange>
          </w:tcPr>
          <w:p w14:paraId="25A96C3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Change w:id="1150" w:author="Amit Popat" w:date="2022-07-11T10:45:00Z">
              <w:tcPr>
                <w:tcW w:w="4320" w:type="dxa"/>
                <w:tcBorders>
                  <w:top w:val="dotted" w:sz="4" w:space="0" w:color="auto"/>
                  <w:left w:val="nil"/>
                  <w:bottom w:val="dotted" w:sz="4" w:space="0" w:color="auto"/>
                  <w:right w:val="nil"/>
                </w:tcBorders>
                <w:shd w:val="clear" w:color="auto" w:fill="FFFFFF"/>
              </w:tcPr>
            </w:tcPrChange>
          </w:tcPr>
          <w:p w14:paraId="6FA9AEC8"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Change w:id="1151" w:author="Amit Popat" w:date="2022-07-11T10:45:00Z">
              <w:tcPr>
                <w:tcW w:w="864" w:type="dxa"/>
                <w:tcBorders>
                  <w:top w:val="dotted" w:sz="4" w:space="0" w:color="auto"/>
                  <w:left w:val="nil"/>
                  <w:bottom w:val="dotted" w:sz="4" w:space="0" w:color="auto"/>
                  <w:right w:val="nil"/>
                </w:tcBorders>
                <w:shd w:val="clear" w:color="auto" w:fill="FFFFFF"/>
              </w:tcPr>
            </w:tcPrChange>
          </w:tcPr>
          <w:p w14:paraId="5BA313F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52" w:author="Amit Popat" w:date="2022-07-11T10:45:00Z">
              <w:tcPr>
                <w:tcW w:w="1008" w:type="dxa"/>
                <w:tcBorders>
                  <w:top w:val="dotted" w:sz="4" w:space="0" w:color="auto"/>
                  <w:left w:val="nil"/>
                  <w:bottom w:val="dotted" w:sz="4" w:space="0" w:color="auto"/>
                  <w:right w:val="nil"/>
                </w:tcBorders>
                <w:shd w:val="clear" w:color="auto" w:fill="FFFFFF"/>
              </w:tcPr>
            </w:tcPrChange>
          </w:tcPr>
          <w:p w14:paraId="1A418E06" w14:textId="77777777" w:rsidR="004C2D45" w:rsidRDefault="004C2D45">
            <w:pPr>
              <w:pStyle w:val="MsgTableBody"/>
              <w:jc w:val="center"/>
              <w:rPr>
                <w:noProof/>
                <w:lang w:val="fr-FR"/>
              </w:rPr>
            </w:pPr>
          </w:p>
        </w:tc>
      </w:tr>
      <w:tr w:rsidR="004C2D45" w:rsidRPr="004C2D45" w14:paraId="20CD6A10" w14:textId="77777777" w:rsidTr="00E56816">
        <w:trPr>
          <w:jc w:val="center"/>
          <w:trPrChange w:id="115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54" w:author="Amit Popat" w:date="2022-07-11T10:45:00Z">
              <w:tcPr>
                <w:tcW w:w="2880" w:type="dxa"/>
                <w:tcBorders>
                  <w:top w:val="dotted" w:sz="4" w:space="0" w:color="auto"/>
                  <w:left w:val="nil"/>
                  <w:bottom w:val="dotted" w:sz="4" w:space="0" w:color="auto"/>
                  <w:right w:val="nil"/>
                </w:tcBorders>
                <w:shd w:val="clear" w:color="auto" w:fill="FFFFFF"/>
              </w:tcPr>
            </w:tcPrChange>
          </w:tcPr>
          <w:p w14:paraId="6C488D1A"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155" w:author="Amit Popat" w:date="2022-07-11T10:45:00Z">
              <w:tcPr>
                <w:tcW w:w="4320" w:type="dxa"/>
                <w:tcBorders>
                  <w:top w:val="dotted" w:sz="4" w:space="0" w:color="auto"/>
                  <w:left w:val="nil"/>
                  <w:bottom w:val="dotted" w:sz="4" w:space="0" w:color="auto"/>
                  <w:right w:val="nil"/>
                </w:tcBorders>
                <w:shd w:val="clear" w:color="auto" w:fill="FFFFFF"/>
              </w:tcPr>
            </w:tcPrChange>
          </w:tcPr>
          <w:p w14:paraId="365A0ED7"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Change w:id="1156" w:author="Amit Popat" w:date="2022-07-11T10:45:00Z">
              <w:tcPr>
                <w:tcW w:w="864" w:type="dxa"/>
                <w:tcBorders>
                  <w:top w:val="dotted" w:sz="4" w:space="0" w:color="auto"/>
                  <w:left w:val="nil"/>
                  <w:bottom w:val="dotted" w:sz="4" w:space="0" w:color="auto"/>
                  <w:right w:val="nil"/>
                </w:tcBorders>
                <w:shd w:val="clear" w:color="auto" w:fill="FFFFFF"/>
              </w:tcPr>
            </w:tcPrChange>
          </w:tcPr>
          <w:p w14:paraId="37F8134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57" w:author="Amit Popat" w:date="2022-07-11T10:45:00Z">
              <w:tcPr>
                <w:tcW w:w="1008" w:type="dxa"/>
                <w:tcBorders>
                  <w:top w:val="dotted" w:sz="4" w:space="0" w:color="auto"/>
                  <w:left w:val="nil"/>
                  <w:bottom w:val="dotted" w:sz="4" w:space="0" w:color="auto"/>
                  <w:right w:val="nil"/>
                </w:tcBorders>
                <w:shd w:val="clear" w:color="auto" w:fill="FFFFFF"/>
              </w:tcPr>
            </w:tcPrChange>
          </w:tcPr>
          <w:p w14:paraId="4307E448" w14:textId="77777777" w:rsidR="004C2D45" w:rsidRDefault="004C2D45">
            <w:pPr>
              <w:pStyle w:val="MsgTableBody"/>
              <w:jc w:val="center"/>
              <w:rPr>
                <w:noProof/>
              </w:rPr>
            </w:pPr>
            <w:r>
              <w:rPr>
                <w:noProof/>
              </w:rPr>
              <w:t>2</w:t>
            </w:r>
          </w:p>
        </w:tc>
      </w:tr>
      <w:tr w:rsidR="004C2D45" w:rsidRPr="004C2D45" w14:paraId="53B8B38E" w14:textId="77777777" w:rsidTr="00E56816">
        <w:trPr>
          <w:jc w:val="center"/>
          <w:trPrChange w:id="115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59" w:author="Amit Popat" w:date="2022-07-11T10:45:00Z">
              <w:tcPr>
                <w:tcW w:w="2880" w:type="dxa"/>
                <w:tcBorders>
                  <w:top w:val="dotted" w:sz="4" w:space="0" w:color="auto"/>
                  <w:left w:val="nil"/>
                  <w:bottom w:val="dotted" w:sz="4" w:space="0" w:color="auto"/>
                  <w:right w:val="nil"/>
                </w:tcBorders>
                <w:shd w:val="clear" w:color="auto" w:fill="FFFFFF"/>
              </w:tcPr>
            </w:tcPrChange>
          </w:tcPr>
          <w:p w14:paraId="036A9B5E"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160" w:author="Amit Popat" w:date="2022-07-11T10:45:00Z">
              <w:tcPr>
                <w:tcW w:w="4320" w:type="dxa"/>
                <w:tcBorders>
                  <w:top w:val="dotted" w:sz="4" w:space="0" w:color="auto"/>
                  <w:left w:val="nil"/>
                  <w:bottom w:val="dotted" w:sz="4" w:space="0" w:color="auto"/>
                  <w:right w:val="nil"/>
                </w:tcBorders>
                <w:shd w:val="clear" w:color="auto" w:fill="FFFFFF"/>
              </w:tcPr>
            </w:tcPrChange>
          </w:tcPr>
          <w:p w14:paraId="2BD7176D"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1161" w:author="Amit Popat" w:date="2022-07-11T10:45:00Z">
              <w:tcPr>
                <w:tcW w:w="864" w:type="dxa"/>
                <w:tcBorders>
                  <w:top w:val="dotted" w:sz="4" w:space="0" w:color="auto"/>
                  <w:left w:val="nil"/>
                  <w:bottom w:val="dotted" w:sz="4" w:space="0" w:color="auto"/>
                  <w:right w:val="nil"/>
                </w:tcBorders>
                <w:shd w:val="clear" w:color="auto" w:fill="FFFFFF"/>
              </w:tcPr>
            </w:tcPrChange>
          </w:tcPr>
          <w:p w14:paraId="75AA85D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62" w:author="Amit Popat" w:date="2022-07-11T10:45:00Z">
              <w:tcPr>
                <w:tcW w:w="1008" w:type="dxa"/>
                <w:tcBorders>
                  <w:top w:val="dotted" w:sz="4" w:space="0" w:color="auto"/>
                  <w:left w:val="nil"/>
                  <w:bottom w:val="dotted" w:sz="4" w:space="0" w:color="auto"/>
                  <w:right w:val="nil"/>
                </w:tcBorders>
                <w:shd w:val="clear" w:color="auto" w:fill="FFFFFF"/>
              </w:tcPr>
            </w:tcPrChange>
          </w:tcPr>
          <w:p w14:paraId="29DE6440" w14:textId="77777777" w:rsidR="004C2D45" w:rsidRDefault="004C2D45">
            <w:pPr>
              <w:pStyle w:val="MsgTableBody"/>
              <w:jc w:val="center"/>
              <w:rPr>
                <w:noProof/>
              </w:rPr>
            </w:pPr>
            <w:r>
              <w:rPr>
                <w:noProof/>
              </w:rPr>
              <w:t>12</w:t>
            </w:r>
          </w:p>
        </w:tc>
      </w:tr>
      <w:tr w:rsidR="004C2D45" w:rsidRPr="004C2D45" w14:paraId="1D969115" w14:textId="77777777" w:rsidTr="00E56816">
        <w:trPr>
          <w:jc w:val="center"/>
          <w:trPrChange w:id="116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64" w:author="Amit Popat" w:date="2022-07-11T10:45:00Z">
              <w:tcPr>
                <w:tcW w:w="2880" w:type="dxa"/>
                <w:tcBorders>
                  <w:top w:val="dotted" w:sz="4" w:space="0" w:color="auto"/>
                  <w:left w:val="nil"/>
                  <w:bottom w:val="dotted" w:sz="4" w:space="0" w:color="auto"/>
                  <w:right w:val="nil"/>
                </w:tcBorders>
                <w:shd w:val="clear" w:color="auto" w:fill="FFFFFF"/>
              </w:tcPr>
            </w:tcPrChange>
          </w:tcPr>
          <w:p w14:paraId="6FCD33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65" w:author="Amit Popat" w:date="2022-07-11T10:45:00Z">
              <w:tcPr>
                <w:tcW w:w="4320" w:type="dxa"/>
                <w:tcBorders>
                  <w:top w:val="dotted" w:sz="4" w:space="0" w:color="auto"/>
                  <w:left w:val="nil"/>
                  <w:bottom w:val="dotted" w:sz="4" w:space="0" w:color="auto"/>
                  <w:right w:val="nil"/>
                </w:tcBorders>
                <w:shd w:val="clear" w:color="auto" w:fill="FFFFFF"/>
              </w:tcPr>
            </w:tcPrChange>
          </w:tcPr>
          <w:p w14:paraId="2E357C8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1166" w:author="Amit Popat" w:date="2022-07-11T10:45:00Z">
              <w:tcPr>
                <w:tcW w:w="864" w:type="dxa"/>
                <w:tcBorders>
                  <w:top w:val="dotted" w:sz="4" w:space="0" w:color="auto"/>
                  <w:left w:val="nil"/>
                  <w:bottom w:val="dotted" w:sz="4" w:space="0" w:color="auto"/>
                  <w:right w:val="nil"/>
                </w:tcBorders>
                <w:shd w:val="clear" w:color="auto" w:fill="FFFFFF"/>
              </w:tcPr>
            </w:tcPrChange>
          </w:tcPr>
          <w:p w14:paraId="54F6BDA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67" w:author="Amit Popat" w:date="2022-07-11T10:45:00Z">
              <w:tcPr>
                <w:tcW w:w="1008" w:type="dxa"/>
                <w:tcBorders>
                  <w:top w:val="dotted" w:sz="4" w:space="0" w:color="auto"/>
                  <w:left w:val="nil"/>
                  <w:bottom w:val="dotted" w:sz="4" w:space="0" w:color="auto"/>
                  <w:right w:val="nil"/>
                </w:tcBorders>
                <w:shd w:val="clear" w:color="auto" w:fill="FFFFFF"/>
              </w:tcPr>
            </w:tcPrChange>
          </w:tcPr>
          <w:p w14:paraId="18D77B01" w14:textId="77777777" w:rsidR="004C2D45" w:rsidRDefault="004C2D45">
            <w:pPr>
              <w:pStyle w:val="MsgTableBody"/>
              <w:jc w:val="center"/>
              <w:rPr>
                <w:noProof/>
              </w:rPr>
            </w:pPr>
          </w:p>
        </w:tc>
      </w:tr>
      <w:tr w:rsidR="004C2D45" w:rsidRPr="004C2D45" w14:paraId="034947C3" w14:textId="77777777" w:rsidTr="00E56816">
        <w:trPr>
          <w:jc w:val="center"/>
          <w:trPrChange w:id="116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69" w:author="Amit Popat" w:date="2022-07-11T10:45:00Z">
              <w:tcPr>
                <w:tcW w:w="2880" w:type="dxa"/>
                <w:tcBorders>
                  <w:top w:val="dotted" w:sz="4" w:space="0" w:color="auto"/>
                  <w:left w:val="nil"/>
                  <w:bottom w:val="dotted" w:sz="4" w:space="0" w:color="auto"/>
                  <w:right w:val="nil"/>
                </w:tcBorders>
                <w:shd w:val="clear" w:color="auto" w:fill="FFFFFF"/>
              </w:tcPr>
            </w:tcPrChange>
          </w:tcPr>
          <w:p w14:paraId="3448A38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170" w:author="Amit Popat" w:date="2022-07-11T10:45:00Z">
              <w:tcPr>
                <w:tcW w:w="4320" w:type="dxa"/>
                <w:tcBorders>
                  <w:top w:val="dotted" w:sz="4" w:space="0" w:color="auto"/>
                  <w:left w:val="nil"/>
                  <w:bottom w:val="dotted" w:sz="4" w:space="0" w:color="auto"/>
                  <w:right w:val="nil"/>
                </w:tcBorders>
                <w:shd w:val="clear" w:color="auto" w:fill="FFFFFF"/>
              </w:tcPr>
            </w:tcPrChange>
          </w:tcPr>
          <w:p w14:paraId="61B738A7"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171" w:author="Amit Popat" w:date="2022-07-11T10:45:00Z">
              <w:tcPr>
                <w:tcW w:w="864" w:type="dxa"/>
                <w:tcBorders>
                  <w:top w:val="dotted" w:sz="4" w:space="0" w:color="auto"/>
                  <w:left w:val="nil"/>
                  <w:bottom w:val="dotted" w:sz="4" w:space="0" w:color="auto"/>
                  <w:right w:val="nil"/>
                </w:tcBorders>
                <w:shd w:val="clear" w:color="auto" w:fill="FFFFFF"/>
              </w:tcPr>
            </w:tcPrChange>
          </w:tcPr>
          <w:p w14:paraId="4D0556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72" w:author="Amit Popat" w:date="2022-07-11T10:45:00Z">
              <w:tcPr>
                <w:tcW w:w="1008" w:type="dxa"/>
                <w:tcBorders>
                  <w:top w:val="dotted" w:sz="4" w:space="0" w:color="auto"/>
                  <w:left w:val="nil"/>
                  <w:bottom w:val="dotted" w:sz="4" w:space="0" w:color="auto"/>
                  <w:right w:val="nil"/>
                </w:tcBorders>
                <w:shd w:val="clear" w:color="auto" w:fill="FFFFFF"/>
              </w:tcPr>
            </w:tcPrChange>
          </w:tcPr>
          <w:p w14:paraId="60C511D0" w14:textId="77777777" w:rsidR="004C2D45" w:rsidRDefault="004C2D45">
            <w:pPr>
              <w:pStyle w:val="MsgTableBody"/>
              <w:jc w:val="center"/>
              <w:rPr>
                <w:noProof/>
                <w:lang w:val="fr-FR"/>
              </w:rPr>
            </w:pPr>
            <w:r>
              <w:rPr>
                <w:noProof/>
                <w:lang w:val="fr-FR"/>
              </w:rPr>
              <w:t>7</w:t>
            </w:r>
          </w:p>
        </w:tc>
      </w:tr>
      <w:tr w:rsidR="004C2D45" w:rsidRPr="004C2D45" w14:paraId="6A6EBB21" w14:textId="77777777" w:rsidTr="00E56816">
        <w:trPr>
          <w:jc w:val="center"/>
          <w:trPrChange w:id="117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74" w:author="Amit Popat" w:date="2022-07-11T10:45:00Z">
              <w:tcPr>
                <w:tcW w:w="2880" w:type="dxa"/>
                <w:tcBorders>
                  <w:top w:val="dotted" w:sz="4" w:space="0" w:color="auto"/>
                  <w:left w:val="nil"/>
                  <w:bottom w:val="dotted" w:sz="4" w:space="0" w:color="auto"/>
                  <w:right w:val="nil"/>
                </w:tcBorders>
                <w:shd w:val="clear" w:color="auto" w:fill="FFFFFF"/>
              </w:tcPr>
            </w:tcPrChange>
          </w:tcPr>
          <w:p w14:paraId="2D52A63C" w14:textId="77777777" w:rsidR="004C2D45" w:rsidRDefault="004C2D45">
            <w:pPr>
              <w:pStyle w:val="MsgTableBody"/>
              <w:rPr>
                <w:noProof/>
              </w:rPr>
            </w:pPr>
            <w:r>
              <w:rPr>
                <w:noProof/>
              </w:rPr>
              <w:lastRenderedPageBreak/>
              <w:t xml:space="preserve">          [{PRT}]</w:t>
            </w:r>
          </w:p>
        </w:tc>
        <w:tc>
          <w:tcPr>
            <w:tcW w:w="4321" w:type="dxa"/>
            <w:tcBorders>
              <w:top w:val="dotted" w:sz="4" w:space="0" w:color="auto"/>
              <w:left w:val="nil"/>
              <w:bottom w:val="dotted" w:sz="4" w:space="0" w:color="auto"/>
              <w:right w:val="nil"/>
            </w:tcBorders>
            <w:shd w:val="clear" w:color="auto" w:fill="FFFFFF"/>
            <w:tcPrChange w:id="1175" w:author="Amit Popat" w:date="2022-07-11T10:45:00Z">
              <w:tcPr>
                <w:tcW w:w="4320" w:type="dxa"/>
                <w:tcBorders>
                  <w:top w:val="dotted" w:sz="4" w:space="0" w:color="auto"/>
                  <w:left w:val="nil"/>
                  <w:bottom w:val="dotted" w:sz="4" w:space="0" w:color="auto"/>
                  <w:right w:val="nil"/>
                </w:tcBorders>
                <w:shd w:val="clear" w:color="auto" w:fill="FFFFFF"/>
              </w:tcPr>
            </w:tcPrChange>
          </w:tcPr>
          <w:p w14:paraId="56C00D96"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176" w:author="Amit Popat" w:date="2022-07-11T10:45:00Z">
              <w:tcPr>
                <w:tcW w:w="864" w:type="dxa"/>
                <w:tcBorders>
                  <w:top w:val="dotted" w:sz="4" w:space="0" w:color="auto"/>
                  <w:left w:val="nil"/>
                  <w:bottom w:val="dotted" w:sz="4" w:space="0" w:color="auto"/>
                  <w:right w:val="nil"/>
                </w:tcBorders>
                <w:shd w:val="clear" w:color="auto" w:fill="FFFFFF"/>
              </w:tcPr>
            </w:tcPrChange>
          </w:tcPr>
          <w:p w14:paraId="20D610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77" w:author="Amit Popat" w:date="2022-07-11T10:45:00Z">
              <w:tcPr>
                <w:tcW w:w="1008" w:type="dxa"/>
                <w:tcBorders>
                  <w:top w:val="dotted" w:sz="4" w:space="0" w:color="auto"/>
                  <w:left w:val="nil"/>
                  <w:bottom w:val="dotted" w:sz="4" w:space="0" w:color="auto"/>
                  <w:right w:val="nil"/>
                </w:tcBorders>
                <w:shd w:val="clear" w:color="auto" w:fill="FFFFFF"/>
              </w:tcPr>
            </w:tcPrChange>
          </w:tcPr>
          <w:p w14:paraId="4F40223F" w14:textId="77777777" w:rsidR="004C2D45" w:rsidRDefault="004C2D45">
            <w:pPr>
              <w:pStyle w:val="MsgTableBody"/>
              <w:jc w:val="center"/>
              <w:rPr>
                <w:noProof/>
                <w:lang w:val="fr-FR"/>
              </w:rPr>
            </w:pPr>
          </w:p>
        </w:tc>
      </w:tr>
      <w:tr w:rsidR="004C2D45" w:rsidRPr="004C2D45" w14:paraId="66A21218" w14:textId="77777777" w:rsidTr="00E56816">
        <w:trPr>
          <w:jc w:val="center"/>
          <w:trPrChange w:id="117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79" w:author="Amit Popat" w:date="2022-07-11T10:45:00Z">
              <w:tcPr>
                <w:tcW w:w="2880" w:type="dxa"/>
                <w:tcBorders>
                  <w:top w:val="dotted" w:sz="4" w:space="0" w:color="auto"/>
                  <w:left w:val="nil"/>
                  <w:bottom w:val="dotted" w:sz="4" w:space="0" w:color="auto"/>
                  <w:right w:val="nil"/>
                </w:tcBorders>
                <w:shd w:val="clear" w:color="auto" w:fill="FFFFFF"/>
              </w:tcPr>
            </w:tcPrChange>
          </w:tcPr>
          <w:p w14:paraId="350DBE93"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180" w:author="Amit Popat" w:date="2022-07-11T10:45:00Z">
              <w:tcPr>
                <w:tcW w:w="4320" w:type="dxa"/>
                <w:tcBorders>
                  <w:top w:val="dotted" w:sz="4" w:space="0" w:color="auto"/>
                  <w:left w:val="nil"/>
                  <w:bottom w:val="dotted" w:sz="4" w:space="0" w:color="auto"/>
                  <w:right w:val="nil"/>
                </w:tcBorders>
                <w:shd w:val="clear" w:color="auto" w:fill="FFFFFF"/>
              </w:tcPr>
            </w:tcPrChange>
          </w:tcPr>
          <w:p w14:paraId="6B54E238"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Change w:id="1181" w:author="Amit Popat" w:date="2022-07-11T10:45:00Z">
              <w:tcPr>
                <w:tcW w:w="864" w:type="dxa"/>
                <w:tcBorders>
                  <w:top w:val="dotted" w:sz="4" w:space="0" w:color="auto"/>
                  <w:left w:val="nil"/>
                  <w:bottom w:val="dotted" w:sz="4" w:space="0" w:color="auto"/>
                  <w:right w:val="nil"/>
                </w:tcBorders>
                <w:shd w:val="clear" w:color="auto" w:fill="FFFFFF"/>
              </w:tcPr>
            </w:tcPrChange>
          </w:tcPr>
          <w:p w14:paraId="32776F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82" w:author="Amit Popat" w:date="2022-07-11T10:45:00Z">
              <w:tcPr>
                <w:tcW w:w="1008" w:type="dxa"/>
                <w:tcBorders>
                  <w:top w:val="dotted" w:sz="4" w:space="0" w:color="auto"/>
                  <w:left w:val="nil"/>
                  <w:bottom w:val="dotted" w:sz="4" w:space="0" w:color="auto"/>
                  <w:right w:val="nil"/>
                </w:tcBorders>
                <w:shd w:val="clear" w:color="auto" w:fill="FFFFFF"/>
              </w:tcPr>
            </w:tcPrChange>
          </w:tcPr>
          <w:p w14:paraId="2B0B2BF5" w14:textId="77777777" w:rsidR="004C2D45" w:rsidRDefault="004C2D45">
            <w:pPr>
              <w:pStyle w:val="MsgTableBody"/>
              <w:jc w:val="center"/>
              <w:rPr>
                <w:noProof/>
              </w:rPr>
            </w:pPr>
            <w:r>
              <w:rPr>
                <w:noProof/>
              </w:rPr>
              <w:t>2</w:t>
            </w:r>
          </w:p>
        </w:tc>
      </w:tr>
      <w:tr w:rsidR="004C2D45" w:rsidRPr="004C2D45" w14:paraId="12DF1E45" w14:textId="77777777" w:rsidTr="00E56816">
        <w:trPr>
          <w:jc w:val="center"/>
          <w:trPrChange w:id="118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84" w:author="Amit Popat" w:date="2022-07-11T10:45:00Z">
              <w:tcPr>
                <w:tcW w:w="2880" w:type="dxa"/>
                <w:tcBorders>
                  <w:top w:val="dotted" w:sz="4" w:space="0" w:color="auto"/>
                  <w:left w:val="nil"/>
                  <w:bottom w:val="dotted" w:sz="4" w:space="0" w:color="auto"/>
                  <w:right w:val="nil"/>
                </w:tcBorders>
                <w:shd w:val="clear" w:color="auto" w:fill="FFFFFF"/>
              </w:tcPr>
            </w:tcPrChange>
          </w:tcPr>
          <w:p w14:paraId="729D167B"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185" w:author="Amit Popat" w:date="2022-07-11T10:45:00Z">
              <w:tcPr>
                <w:tcW w:w="4320" w:type="dxa"/>
                <w:tcBorders>
                  <w:top w:val="dotted" w:sz="4" w:space="0" w:color="auto"/>
                  <w:left w:val="nil"/>
                  <w:bottom w:val="dotted" w:sz="4" w:space="0" w:color="auto"/>
                  <w:right w:val="nil"/>
                </w:tcBorders>
                <w:shd w:val="clear" w:color="auto" w:fill="FFFFFF"/>
              </w:tcPr>
            </w:tcPrChange>
          </w:tcPr>
          <w:p w14:paraId="0F745EE1"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1186" w:author="Amit Popat" w:date="2022-07-11T10:45:00Z">
              <w:tcPr>
                <w:tcW w:w="864" w:type="dxa"/>
                <w:tcBorders>
                  <w:top w:val="dotted" w:sz="4" w:space="0" w:color="auto"/>
                  <w:left w:val="nil"/>
                  <w:bottom w:val="dotted" w:sz="4" w:space="0" w:color="auto"/>
                  <w:right w:val="nil"/>
                </w:tcBorders>
                <w:shd w:val="clear" w:color="auto" w:fill="FFFFFF"/>
              </w:tcPr>
            </w:tcPrChange>
          </w:tcPr>
          <w:p w14:paraId="7E688A5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87" w:author="Amit Popat" w:date="2022-07-11T10:45:00Z">
              <w:tcPr>
                <w:tcW w:w="1008" w:type="dxa"/>
                <w:tcBorders>
                  <w:top w:val="dotted" w:sz="4" w:space="0" w:color="auto"/>
                  <w:left w:val="nil"/>
                  <w:bottom w:val="dotted" w:sz="4" w:space="0" w:color="auto"/>
                  <w:right w:val="nil"/>
                </w:tcBorders>
                <w:shd w:val="clear" w:color="auto" w:fill="FFFFFF"/>
              </w:tcPr>
            </w:tcPrChange>
          </w:tcPr>
          <w:p w14:paraId="0B8F488E" w14:textId="77777777" w:rsidR="004C2D45" w:rsidRDefault="004C2D45">
            <w:pPr>
              <w:pStyle w:val="MsgTableBody"/>
              <w:jc w:val="center"/>
              <w:rPr>
                <w:noProof/>
              </w:rPr>
            </w:pPr>
            <w:r>
              <w:rPr>
                <w:noProof/>
              </w:rPr>
              <w:t>12</w:t>
            </w:r>
          </w:p>
        </w:tc>
      </w:tr>
      <w:tr w:rsidR="004C2D45" w:rsidRPr="004C2D45" w14:paraId="7EFE70CD" w14:textId="77777777" w:rsidTr="00E56816">
        <w:trPr>
          <w:jc w:val="center"/>
          <w:trPrChange w:id="118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89" w:author="Amit Popat" w:date="2022-07-11T10:45:00Z">
              <w:tcPr>
                <w:tcW w:w="2880" w:type="dxa"/>
                <w:tcBorders>
                  <w:top w:val="dotted" w:sz="4" w:space="0" w:color="auto"/>
                  <w:left w:val="nil"/>
                  <w:bottom w:val="dotted" w:sz="4" w:space="0" w:color="auto"/>
                  <w:right w:val="nil"/>
                </w:tcBorders>
                <w:shd w:val="clear" w:color="auto" w:fill="FFFFFF"/>
              </w:tcPr>
            </w:tcPrChange>
          </w:tcPr>
          <w:p w14:paraId="1498F6C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90" w:author="Amit Popat" w:date="2022-07-11T10:45:00Z">
              <w:tcPr>
                <w:tcW w:w="4320" w:type="dxa"/>
                <w:tcBorders>
                  <w:top w:val="dotted" w:sz="4" w:space="0" w:color="auto"/>
                  <w:left w:val="nil"/>
                  <w:bottom w:val="dotted" w:sz="4" w:space="0" w:color="auto"/>
                  <w:right w:val="nil"/>
                </w:tcBorders>
                <w:shd w:val="clear" w:color="auto" w:fill="FFFFFF"/>
              </w:tcPr>
            </w:tcPrChange>
          </w:tcPr>
          <w:p w14:paraId="4B3F6B6F"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1191" w:author="Amit Popat" w:date="2022-07-11T10:45:00Z">
              <w:tcPr>
                <w:tcW w:w="864" w:type="dxa"/>
                <w:tcBorders>
                  <w:top w:val="dotted" w:sz="4" w:space="0" w:color="auto"/>
                  <w:left w:val="nil"/>
                  <w:bottom w:val="dotted" w:sz="4" w:space="0" w:color="auto"/>
                  <w:right w:val="nil"/>
                </w:tcBorders>
                <w:shd w:val="clear" w:color="auto" w:fill="FFFFFF"/>
              </w:tcPr>
            </w:tcPrChange>
          </w:tcPr>
          <w:p w14:paraId="5B095DE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92" w:author="Amit Popat" w:date="2022-07-11T10:45:00Z">
              <w:tcPr>
                <w:tcW w:w="1008" w:type="dxa"/>
                <w:tcBorders>
                  <w:top w:val="dotted" w:sz="4" w:space="0" w:color="auto"/>
                  <w:left w:val="nil"/>
                  <w:bottom w:val="dotted" w:sz="4" w:space="0" w:color="auto"/>
                  <w:right w:val="nil"/>
                </w:tcBorders>
                <w:shd w:val="clear" w:color="auto" w:fill="FFFFFF"/>
              </w:tcPr>
            </w:tcPrChange>
          </w:tcPr>
          <w:p w14:paraId="11658726" w14:textId="77777777" w:rsidR="004C2D45" w:rsidRDefault="004C2D45">
            <w:pPr>
              <w:pStyle w:val="MsgTableBody"/>
              <w:jc w:val="center"/>
              <w:rPr>
                <w:noProof/>
              </w:rPr>
            </w:pPr>
          </w:p>
        </w:tc>
      </w:tr>
      <w:tr w:rsidR="004C2D45" w:rsidRPr="004C2D45" w14:paraId="63D96481" w14:textId="77777777" w:rsidTr="00E56816">
        <w:trPr>
          <w:jc w:val="center"/>
          <w:trPrChange w:id="119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94" w:author="Amit Popat" w:date="2022-07-11T10:45:00Z">
              <w:tcPr>
                <w:tcW w:w="2880" w:type="dxa"/>
                <w:tcBorders>
                  <w:top w:val="dotted" w:sz="4" w:space="0" w:color="auto"/>
                  <w:left w:val="nil"/>
                  <w:bottom w:val="dotted" w:sz="4" w:space="0" w:color="auto"/>
                  <w:right w:val="nil"/>
                </w:tcBorders>
                <w:shd w:val="clear" w:color="auto" w:fill="FFFFFF"/>
              </w:tcPr>
            </w:tcPrChange>
          </w:tcPr>
          <w:p w14:paraId="023A6AE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95" w:author="Amit Popat" w:date="2022-07-11T10:45:00Z">
              <w:tcPr>
                <w:tcW w:w="4320" w:type="dxa"/>
                <w:tcBorders>
                  <w:top w:val="dotted" w:sz="4" w:space="0" w:color="auto"/>
                  <w:left w:val="nil"/>
                  <w:bottom w:val="dotted" w:sz="4" w:space="0" w:color="auto"/>
                  <w:right w:val="nil"/>
                </w:tcBorders>
                <w:shd w:val="clear" w:color="auto" w:fill="FFFFFF"/>
              </w:tcPr>
            </w:tcPrChange>
          </w:tcPr>
          <w:p w14:paraId="1624C2B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1196" w:author="Amit Popat" w:date="2022-07-11T10:45:00Z">
              <w:tcPr>
                <w:tcW w:w="864" w:type="dxa"/>
                <w:tcBorders>
                  <w:top w:val="dotted" w:sz="4" w:space="0" w:color="auto"/>
                  <w:left w:val="nil"/>
                  <w:bottom w:val="dotted" w:sz="4" w:space="0" w:color="auto"/>
                  <w:right w:val="nil"/>
                </w:tcBorders>
                <w:shd w:val="clear" w:color="auto" w:fill="FFFFFF"/>
              </w:tcPr>
            </w:tcPrChange>
          </w:tcPr>
          <w:p w14:paraId="1B4EBE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97" w:author="Amit Popat" w:date="2022-07-11T10:45:00Z">
              <w:tcPr>
                <w:tcW w:w="1008" w:type="dxa"/>
                <w:tcBorders>
                  <w:top w:val="dotted" w:sz="4" w:space="0" w:color="auto"/>
                  <w:left w:val="nil"/>
                  <w:bottom w:val="dotted" w:sz="4" w:space="0" w:color="auto"/>
                  <w:right w:val="nil"/>
                </w:tcBorders>
                <w:shd w:val="clear" w:color="auto" w:fill="FFFFFF"/>
              </w:tcPr>
            </w:tcPrChange>
          </w:tcPr>
          <w:p w14:paraId="36E755F5" w14:textId="77777777" w:rsidR="004C2D45" w:rsidRDefault="004C2D45">
            <w:pPr>
              <w:pStyle w:val="MsgTableBody"/>
              <w:jc w:val="center"/>
              <w:rPr>
                <w:noProof/>
              </w:rPr>
            </w:pPr>
          </w:p>
        </w:tc>
      </w:tr>
      <w:tr w:rsidR="004C2D45" w:rsidRPr="004C2D45" w14:paraId="5EFA74A0" w14:textId="77777777" w:rsidTr="00E56816">
        <w:trPr>
          <w:jc w:val="center"/>
          <w:trPrChange w:id="119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99" w:author="Amit Popat" w:date="2022-07-11T10:45:00Z">
              <w:tcPr>
                <w:tcW w:w="2880" w:type="dxa"/>
                <w:tcBorders>
                  <w:top w:val="dotted" w:sz="4" w:space="0" w:color="auto"/>
                  <w:left w:val="nil"/>
                  <w:bottom w:val="dotted" w:sz="4" w:space="0" w:color="auto"/>
                  <w:right w:val="nil"/>
                </w:tcBorders>
                <w:shd w:val="clear" w:color="auto" w:fill="FFFFFF"/>
              </w:tcPr>
            </w:tcPrChange>
          </w:tcPr>
          <w:p w14:paraId="25F194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00" w:author="Amit Popat" w:date="2022-07-11T10:45:00Z">
              <w:tcPr>
                <w:tcW w:w="4320" w:type="dxa"/>
                <w:tcBorders>
                  <w:top w:val="dotted" w:sz="4" w:space="0" w:color="auto"/>
                  <w:left w:val="nil"/>
                  <w:bottom w:val="dotted" w:sz="4" w:space="0" w:color="auto"/>
                  <w:right w:val="nil"/>
                </w:tcBorders>
                <w:shd w:val="clear" w:color="auto" w:fill="FFFFFF"/>
              </w:tcPr>
            </w:tcPrChange>
          </w:tcPr>
          <w:p w14:paraId="3FCDC6EE"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1201" w:author="Amit Popat" w:date="2022-07-11T10:45:00Z">
              <w:tcPr>
                <w:tcW w:w="864" w:type="dxa"/>
                <w:tcBorders>
                  <w:top w:val="dotted" w:sz="4" w:space="0" w:color="auto"/>
                  <w:left w:val="nil"/>
                  <w:bottom w:val="dotted" w:sz="4" w:space="0" w:color="auto"/>
                  <w:right w:val="nil"/>
                </w:tcBorders>
                <w:shd w:val="clear" w:color="auto" w:fill="FFFFFF"/>
              </w:tcPr>
            </w:tcPrChange>
          </w:tcPr>
          <w:p w14:paraId="545570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02" w:author="Amit Popat" w:date="2022-07-11T10:45:00Z">
              <w:tcPr>
                <w:tcW w:w="1008" w:type="dxa"/>
                <w:tcBorders>
                  <w:top w:val="dotted" w:sz="4" w:space="0" w:color="auto"/>
                  <w:left w:val="nil"/>
                  <w:bottom w:val="dotted" w:sz="4" w:space="0" w:color="auto"/>
                  <w:right w:val="nil"/>
                </w:tcBorders>
                <w:shd w:val="clear" w:color="auto" w:fill="FFFFFF"/>
              </w:tcPr>
            </w:tcPrChange>
          </w:tcPr>
          <w:p w14:paraId="6CD2685C" w14:textId="77777777" w:rsidR="004C2D45" w:rsidRDefault="004C2D45">
            <w:pPr>
              <w:pStyle w:val="MsgTableBody"/>
              <w:jc w:val="center"/>
              <w:rPr>
                <w:noProof/>
              </w:rPr>
            </w:pPr>
          </w:p>
        </w:tc>
      </w:tr>
      <w:tr w:rsidR="004C2D45" w:rsidRPr="004C2D45" w14:paraId="76720148" w14:textId="77777777" w:rsidTr="00E56816">
        <w:trPr>
          <w:jc w:val="center"/>
          <w:trPrChange w:id="120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04" w:author="Amit Popat" w:date="2022-07-11T10:45:00Z">
              <w:tcPr>
                <w:tcW w:w="2880" w:type="dxa"/>
                <w:tcBorders>
                  <w:top w:val="dotted" w:sz="4" w:space="0" w:color="auto"/>
                  <w:left w:val="nil"/>
                  <w:bottom w:val="dotted" w:sz="4" w:space="0" w:color="auto"/>
                  <w:right w:val="nil"/>
                </w:tcBorders>
                <w:shd w:val="clear" w:color="auto" w:fill="FFFFFF"/>
              </w:tcPr>
            </w:tcPrChange>
          </w:tcPr>
          <w:p w14:paraId="49590AD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05" w:author="Amit Popat" w:date="2022-07-11T10:45:00Z">
              <w:tcPr>
                <w:tcW w:w="4320" w:type="dxa"/>
                <w:tcBorders>
                  <w:top w:val="dotted" w:sz="4" w:space="0" w:color="auto"/>
                  <w:left w:val="nil"/>
                  <w:bottom w:val="dotted" w:sz="4" w:space="0" w:color="auto"/>
                  <w:right w:val="nil"/>
                </w:tcBorders>
                <w:shd w:val="clear" w:color="auto" w:fill="FFFFFF"/>
              </w:tcPr>
            </w:tcPrChange>
          </w:tcPr>
          <w:p w14:paraId="7801EFCF"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Change w:id="1206" w:author="Amit Popat" w:date="2022-07-11T10:45:00Z">
              <w:tcPr>
                <w:tcW w:w="864" w:type="dxa"/>
                <w:tcBorders>
                  <w:top w:val="dotted" w:sz="4" w:space="0" w:color="auto"/>
                  <w:left w:val="nil"/>
                  <w:bottom w:val="dotted" w:sz="4" w:space="0" w:color="auto"/>
                  <w:right w:val="nil"/>
                </w:tcBorders>
                <w:shd w:val="clear" w:color="auto" w:fill="FFFFFF"/>
              </w:tcPr>
            </w:tcPrChange>
          </w:tcPr>
          <w:p w14:paraId="7D59D5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07" w:author="Amit Popat" w:date="2022-07-11T10:45:00Z">
              <w:tcPr>
                <w:tcW w:w="1008" w:type="dxa"/>
                <w:tcBorders>
                  <w:top w:val="dotted" w:sz="4" w:space="0" w:color="auto"/>
                  <w:left w:val="nil"/>
                  <w:bottom w:val="dotted" w:sz="4" w:space="0" w:color="auto"/>
                  <w:right w:val="nil"/>
                </w:tcBorders>
                <w:shd w:val="clear" w:color="auto" w:fill="FFFFFF"/>
              </w:tcPr>
            </w:tcPrChange>
          </w:tcPr>
          <w:p w14:paraId="7A56FE98" w14:textId="77777777" w:rsidR="004C2D45" w:rsidRDefault="004C2D45">
            <w:pPr>
              <w:pStyle w:val="MsgTableBody"/>
              <w:jc w:val="center"/>
              <w:rPr>
                <w:noProof/>
              </w:rPr>
            </w:pPr>
          </w:p>
        </w:tc>
      </w:tr>
      <w:tr w:rsidR="004C2D45" w:rsidRPr="004C2D45" w14:paraId="0B6C82B9" w14:textId="77777777" w:rsidTr="00E56816">
        <w:trPr>
          <w:jc w:val="center"/>
          <w:trPrChange w:id="1208" w:author="Amit Popat" w:date="2022-07-11T10:45:00Z">
            <w:trPr>
              <w:jc w:val="center"/>
            </w:trPr>
          </w:trPrChange>
        </w:trPr>
        <w:tc>
          <w:tcPr>
            <w:tcW w:w="2882" w:type="dxa"/>
            <w:tcBorders>
              <w:top w:val="dotted" w:sz="4" w:space="0" w:color="auto"/>
              <w:left w:val="nil"/>
              <w:bottom w:val="single" w:sz="2" w:space="0" w:color="auto"/>
              <w:right w:val="nil"/>
            </w:tcBorders>
            <w:shd w:val="clear" w:color="auto" w:fill="FFFFFF"/>
            <w:tcPrChange w:id="1209" w:author="Amit Popat" w:date="2022-07-11T10:45:00Z">
              <w:tcPr>
                <w:tcW w:w="2880" w:type="dxa"/>
                <w:tcBorders>
                  <w:top w:val="dotted" w:sz="4" w:space="0" w:color="auto"/>
                  <w:left w:val="nil"/>
                  <w:bottom w:val="single" w:sz="2" w:space="0" w:color="auto"/>
                  <w:right w:val="nil"/>
                </w:tcBorders>
                <w:shd w:val="clear" w:color="auto" w:fill="FFFFFF"/>
              </w:tcPr>
            </w:tcPrChange>
          </w:tcPr>
          <w:p w14:paraId="0EA80EEF"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1210" w:author="Amit Popat" w:date="2022-07-11T10:45:00Z">
              <w:tcPr>
                <w:tcW w:w="4320" w:type="dxa"/>
                <w:tcBorders>
                  <w:top w:val="dotted" w:sz="4" w:space="0" w:color="auto"/>
                  <w:left w:val="nil"/>
                  <w:bottom w:val="single" w:sz="2" w:space="0" w:color="auto"/>
                  <w:right w:val="nil"/>
                </w:tcBorders>
                <w:shd w:val="clear" w:color="auto" w:fill="FFFFFF"/>
              </w:tcPr>
            </w:tcPrChange>
          </w:tcPr>
          <w:p w14:paraId="6051B054"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Change w:id="1211" w:author="Amit Popat" w:date="2022-07-11T10:45:00Z">
              <w:tcPr>
                <w:tcW w:w="864" w:type="dxa"/>
                <w:tcBorders>
                  <w:top w:val="dotted" w:sz="4" w:space="0" w:color="auto"/>
                  <w:left w:val="nil"/>
                  <w:bottom w:val="single" w:sz="2" w:space="0" w:color="auto"/>
                  <w:right w:val="nil"/>
                </w:tcBorders>
                <w:shd w:val="clear" w:color="auto" w:fill="FFFFFF"/>
              </w:tcPr>
            </w:tcPrChange>
          </w:tcPr>
          <w:p w14:paraId="38E667A0"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212" w:author="Amit Popat" w:date="2022-07-11T10:45:00Z">
              <w:tcPr>
                <w:tcW w:w="1008" w:type="dxa"/>
                <w:tcBorders>
                  <w:top w:val="dotted" w:sz="4" w:space="0" w:color="auto"/>
                  <w:left w:val="nil"/>
                  <w:bottom w:val="single" w:sz="2" w:space="0" w:color="auto"/>
                  <w:right w:val="nil"/>
                </w:tcBorders>
                <w:shd w:val="clear" w:color="auto" w:fill="FFFFFF"/>
              </w:tcPr>
            </w:tcPrChange>
          </w:tcPr>
          <w:p w14:paraId="7A22282F" w14:textId="77777777" w:rsidR="004C2D45" w:rsidRDefault="004C2D45">
            <w:pPr>
              <w:pStyle w:val="MsgTableBody"/>
              <w:jc w:val="center"/>
              <w:rPr>
                <w:noProof/>
              </w:rPr>
            </w:pPr>
          </w:p>
        </w:tc>
      </w:tr>
    </w:tbl>
    <w:p w14:paraId="5CDF9932"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29E02D14" w14:textId="77777777" w:rsidTr="00B86105">
        <w:tc>
          <w:tcPr>
            <w:tcW w:w="9576" w:type="dxa"/>
            <w:gridSpan w:val="6"/>
          </w:tcPr>
          <w:p w14:paraId="4E158019" w14:textId="23FCA553" w:rsidR="00B86105" w:rsidRPr="006D6BB6" w:rsidRDefault="00B86105" w:rsidP="00203776">
            <w:pPr>
              <w:pStyle w:val="ACK-ChoreographyHeader"/>
            </w:pPr>
            <w:r>
              <w:t>Acknowledgement Choreography</w:t>
            </w:r>
          </w:p>
        </w:tc>
      </w:tr>
      <w:tr w:rsidR="00B86105" w:rsidRPr="006D6BB6" w14:paraId="30AB0877" w14:textId="77777777" w:rsidTr="00B86105">
        <w:tc>
          <w:tcPr>
            <w:tcW w:w="9576" w:type="dxa"/>
            <w:gridSpan w:val="6"/>
          </w:tcPr>
          <w:p w14:paraId="127BC115" w14:textId="7545C5BB" w:rsidR="00B86105" w:rsidRDefault="00B86105" w:rsidP="00B86105">
            <w:pPr>
              <w:pStyle w:val="ACK-ChoreographyHeader"/>
            </w:pPr>
            <w:r>
              <w:t>PPG^PCG,PCH,PCJ^PPG_PCG</w:t>
            </w:r>
          </w:p>
        </w:tc>
      </w:tr>
      <w:tr w:rsidR="009339B6" w:rsidRPr="006D6BB6" w14:paraId="68DCBDDB" w14:textId="77777777" w:rsidTr="00B86105">
        <w:tc>
          <w:tcPr>
            <w:tcW w:w="1458" w:type="dxa"/>
          </w:tcPr>
          <w:p w14:paraId="1D8C2AF6" w14:textId="77777777" w:rsidR="009339B6" w:rsidRPr="006D6BB6" w:rsidRDefault="009339B6" w:rsidP="00C47F52">
            <w:pPr>
              <w:pStyle w:val="ACK-ChoreographyBody"/>
            </w:pPr>
            <w:r w:rsidRPr="006D6BB6">
              <w:t>Field name</w:t>
            </w:r>
          </w:p>
        </w:tc>
        <w:tc>
          <w:tcPr>
            <w:tcW w:w="2217" w:type="dxa"/>
          </w:tcPr>
          <w:p w14:paraId="2558D086" w14:textId="77777777" w:rsidR="009339B6" w:rsidRPr="006D6BB6" w:rsidRDefault="009339B6" w:rsidP="00C47F52">
            <w:pPr>
              <w:pStyle w:val="ACK-ChoreographyBody"/>
            </w:pPr>
            <w:r w:rsidRPr="006D6BB6">
              <w:t>Field Value: Original mode</w:t>
            </w:r>
          </w:p>
        </w:tc>
        <w:tc>
          <w:tcPr>
            <w:tcW w:w="5901" w:type="dxa"/>
            <w:gridSpan w:val="4"/>
          </w:tcPr>
          <w:p w14:paraId="5B445E26" w14:textId="77777777" w:rsidR="009339B6" w:rsidRPr="006D6BB6" w:rsidRDefault="009339B6" w:rsidP="00C47F52">
            <w:pPr>
              <w:pStyle w:val="ACK-ChoreographyBody"/>
            </w:pPr>
            <w:r w:rsidRPr="006D6BB6">
              <w:t>Field value: Enhanced mode</w:t>
            </w:r>
          </w:p>
        </w:tc>
      </w:tr>
      <w:tr w:rsidR="009339B6" w:rsidRPr="006D6BB6" w14:paraId="1957C569" w14:textId="77777777" w:rsidTr="00B86105">
        <w:tc>
          <w:tcPr>
            <w:tcW w:w="1458" w:type="dxa"/>
          </w:tcPr>
          <w:p w14:paraId="776C6388" w14:textId="77777777" w:rsidR="009339B6" w:rsidRPr="006D6BB6" w:rsidRDefault="009339B6" w:rsidP="00C47F52">
            <w:pPr>
              <w:pStyle w:val="ACK-ChoreographyBody"/>
            </w:pPr>
            <w:r>
              <w:t>MSH-</w:t>
            </w:r>
            <w:r w:rsidRPr="006D6BB6">
              <w:t>15</w:t>
            </w:r>
          </w:p>
        </w:tc>
        <w:tc>
          <w:tcPr>
            <w:tcW w:w="2217" w:type="dxa"/>
          </w:tcPr>
          <w:p w14:paraId="1433449B" w14:textId="77777777" w:rsidR="009339B6" w:rsidRPr="006D6BB6" w:rsidRDefault="009339B6" w:rsidP="00C47F52">
            <w:pPr>
              <w:pStyle w:val="ACK-ChoreographyBody"/>
            </w:pPr>
            <w:r w:rsidRPr="006D6BB6">
              <w:t>Blank</w:t>
            </w:r>
          </w:p>
        </w:tc>
        <w:tc>
          <w:tcPr>
            <w:tcW w:w="567" w:type="dxa"/>
          </w:tcPr>
          <w:p w14:paraId="0DDBACE1" w14:textId="77777777" w:rsidR="009339B6" w:rsidRPr="006D6BB6" w:rsidRDefault="009339B6" w:rsidP="00C47F52">
            <w:pPr>
              <w:pStyle w:val="ACK-ChoreographyBody"/>
            </w:pPr>
            <w:r w:rsidRPr="006D6BB6">
              <w:t>NE</w:t>
            </w:r>
          </w:p>
        </w:tc>
        <w:tc>
          <w:tcPr>
            <w:tcW w:w="1843" w:type="dxa"/>
          </w:tcPr>
          <w:p w14:paraId="3F83DA8D" w14:textId="77777777" w:rsidR="009339B6" w:rsidRPr="006D6BB6" w:rsidRDefault="009339B6" w:rsidP="00C47F52">
            <w:pPr>
              <w:pStyle w:val="ACK-ChoreographyBody"/>
            </w:pPr>
            <w:r w:rsidRPr="006D6BB6">
              <w:t>AL, SU, ER</w:t>
            </w:r>
          </w:p>
        </w:tc>
        <w:tc>
          <w:tcPr>
            <w:tcW w:w="1417" w:type="dxa"/>
          </w:tcPr>
          <w:p w14:paraId="40643082" w14:textId="77777777" w:rsidR="009339B6" w:rsidRPr="006D6BB6" w:rsidRDefault="009339B6" w:rsidP="00C47F52">
            <w:pPr>
              <w:pStyle w:val="ACK-ChoreographyBody"/>
            </w:pPr>
            <w:r w:rsidRPr="006D6BB6">
              <w:t>NE</w:t>
            </w:r>
          </w:p>
        </w:tc>
        <w:tc>
          <w:tcPr>
            <w:tcW w:w="2074" w:type="dxa"/>
          </w:tcPr>
          <w:p w14:paraId="5EA5CA89" w14:textId="77777777" w:rsidR="009339B6" w:rsidRPr="006D6BB6" w:rsidRDefault="009339B6" w:rsidP="00C47F52">
            <w:pPr>
              <w:pStyle w:val="ACK-ChoreographyBody"/>
            </w:pPr>
            <w:r w:rsidRPr="006D6BB6">
              <w:t>AL, SU, ER</w:t>
            </w:r>
          </w:p>
        </w:tc>
      </w:tr>
      <w:tr w:rsidR="009339B6" w:rsidRPr="006D6BB6" w14:paraId="56F8935B" w14:textId="77777777" w:rsidTr="00B86105">
        <w:tc>
          <w:tcPr>
            <w:tcW w:w="1458" w:type="dxa"/>
          </w:tcPr>
          <w:p w14:paraId="573D063D" w14:textId="77777777" w:rsidR="009339B6" w:rsidRPr="006D6BB6" w:rsidRDefault="009339B6" w:rsidP="00C47F52">
            <w:pPr>
              <w:pStyle w:val="ACK-ChoreographyBody"/>
            </w:pPr>
            <w:r>
              <w:t>MSH-</w:t>
            </w:r>
            <w:r w:rsidRPr="006D6BB6">
              <w:t>16</w:t>
            </w:r>
          </w:p>
        </w:tc>
        <w:tc>
          <w:tcPr>
            <w:tcW w:w="2217" w:type="dxa"/>
          </w:tcPr>
          <w:p w14:paraId="5B253BBC" w14:textId="77777777" w:rsidR="009339B6" w:rsidRPr="006D6BB6" w:rsidRDefault="009339B6" w:rsidP="00C47F52">
            <w:pPr>
              <w:pStyle w:val="ACK-ChoreographyBody"/>
            </w:pPr>
            <w:r w:rsidRPr="006D6BB6">
              <w:t>Blank</w:t>
            </w:r>
          </w:p>
        </w:tc>
        <w:tc>
          <w:tcPr>
            <w:tcW w:w="567" w:type="dxa"/>
          </w:tcPr>
          <w:p w14:paraId="3E717284" w14:textId="77777777" w:rsidR="009339B6" w:rsidRPr="006D6BB6" w:rsidRDefault="009339B6" w:rsidP="00C47F52">
            <w:pPr>
              <w:pStyle w:val="ACK-ChoreographyBody"/>
            </w:pPr>
            <w:r w:rsidRPr="006D6BB6">
              <w:t>NE</w:t>
            </w:r>
          </w:p>
        </w:tc>
        <w:tc>
          <w:tcPr>
            <w:tcW w:w="1843" w:type="dxa"/>
          </w:tcPr>
          <w:p w14:paraId="2142F5EA" w14:textId="77777777" w:rsidR="009339B6" w:rsidRPr="006D6BB6" w:rsidRDefault="009339B6" w:rsidP="00C47F52">
            <w:pPr>
              <w:pStyle w:val="ACK-ChoreographyBody"/>
            </w:pPr>
            <w:r w:rsidRPr="006D6BB6">
              <w:t>NE</w:t>
            </w:r>
          </w:p>
        </w:tc>
        <w:tc>
          <w:tcPr>
            <w:tcW w:w="1417" w:type="dxa"/>
          </w:tcPr>
          <w:p w14:paraId="20E0E22F" w14:textId="77777777" w:rsidR="009339B6" w:rsidRPr="006D6BB6" w:rsidRDefault="009339B6" w:rsidP="00C47F52">
            <w:pPr>
              <w:pStyle w:val="ACK-ChoreographyBody"/>
            </w:pPr>
            <w:r w:rsidRPr="006D6BB6">
              <w:t>AL, SU, ER</w:t>
            </w:r>
          </w:p>
        </w:tc>
        <w:tc>
          <w:tcPr>
            <w:tcW w:w="2074" w:type="dxa"/>
          </w:tcPr>
          <w:p w14:paraId="6E51E62F" w14:textId="77777777" w:rsidR="009339B6" w:rsidRPr="006D6BB6" w:rsidRDefault="009339B6" w:rsidP="00C47F52">
            <w:pPr>
              <w:pStyle w:val="ACK-ChoreographyBody"/>
            </w:pPr>
            <w:r w:rsidRPr="006D6BB6">
              <w:t>AL, SU, ER</w:t>
            </w:r>
          </w:p>
        </w:tc>
      </w:tr>
      <w:tr w:rsidR="009339B6" w:rsidRPr="006D6BB6" w14:paraId="0C4B4C4F" w14:textId="77777777" w:rsidTr="00B86105">
        <w:tc>
          <w:tcPr>
            <w:tcW w:w="1458" w:type="dxa"/>
          </w:tcPr>
          <w:p w14:paraId="1939F4AF" w14:textId="77777777" w:rsidR="009339B6" w:rsidRPr="006D6BB6" w:rsidRDefault="009339B6" w:rsidP="00C47F52">
            <w:pPr>
              <w:pStyle w:val="ACK-ChoreographyBody"/>
            </w:pPr>
            <w:r w:rsidRPr="006D6BB6">
              <w:t>Immediate Ack</w:t>
            </w:r>
          </w:p>
        </w:tc>
        <w:tc>
          <w:tcPr>
            <w:tcW w:w="2217" w:type="dxa"/>
          </w:tcPr>
          <w:p w14:paraId="5F6CA342" w14:textId="77777777" w:rsidR="009339B6" w:rsidRPr="006D6BB6" w:rsidRDefault="009339B6" w:rsidP="00C47F52">
            <w:pPr>
              <w:pStyle w:val="ACK-ChoreographyBody"/>
            </w:pPr>
            <w:r w:rsidRPr="006D6BB6">
              <w:t>-</w:t>
            </w:r>
          </w:p>
        </w:tc>
        <w:tc>
          <w:tcPr>
            <w:tcW w:w="567" w:type="dxa"/>
          </w:tcPr>
          <w:p w14:paraId="65BFF1F7" w14:textId="77777777" w:rsidR="009339B6" w:rsidRPr="006D6BB6" w:rsidRDefault="009339B6" w:rsidP="00C47F52">
            <w:pPr>
              <w:pStyle w:val="ACK-ChoreographyBody"/>
            </w:pPr>
            <w:r w:rsidRPr="006D6BB6">
              <w:t>-</w:t>
            </w:r>
          </w:p>
        </w:tc>
        <w:tc>
          <w:tcPr>
            <w:tcW w:w="1843" w:type="dxa"/>
          </w:tcPr>
          <w:p w14:paraId="0FB28C84"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c>
          <w:tcPr>
            <w:tcW w:w="1417" w:type="dxa"/>
          </w:tcPr>
          <w:p w14:paraId="4FC55A20" w14:textId="77777777" w:rsidR="009339B6" w:rsidRPr="006D6BB6" w:rsidRDefault="009339B6" w:rsidP="00C47F52">
            <w:pPr>
              <w:pStyle w:val="ACK-ChoreographyBody"/>
            </w:pPr>
            <w:r w:rsidRPr="006D6BB6">
              <w:t>-</w:t>
            </w:r>
          </w:p>
        </w:tc>
        <w:tc>
          <w:tcPr>
            <w:tcW w:w="2074" w:type="dxa"/>
          </w:tcPr>
          <w:p w14:paraId="611F63FA" w14:textId="77777777" w:rsidR="009339B6" w:rsidRPr="006D6BB6" w:rsidRDefault="009339B6" w:rsidP="00C47F52">
            <w:pPr>
              <w:pStyle w:val="ACK-ChoreographyBody"/>
            </w:pPr>
            <w:r w:rsidRPr="006D6BB6">
              <w:rPr>
                <w:szCs w:val="16"/>
              </w:rPr>
              <w:t>ACK^</w:t>
            </w:r>
            <w:r>
              <w:rPr>
                <w:szCs w:val="16"/>
              </w:rPr>
              <w:t>PCG,PCH,PCJ</w:t>
            </w:r>
            <w:r w:rsidRPr="006D6BB6">
              <w:rPr>
                <w:szCs w:val="16"/>
              </w:rPr>
              <w:t>^ACK</w:t>
            </w:r>
          </w:p>
        </w:tc>
      </w:tr>
      <w:tr w:rsidR="009339B6" w:rsidRPr="006D6BB6" w14:paraId="2A861681" w14:textId="77777777" w:rsidTr="00B86105">
        <w:tc>
          <w:tcPr>
            <w:tcW w:w="1458" w:type="dxa"/>
          </w:tcPr>
          <w:p w14:paraId="3FBB280C" w14:textId="77777777" w:rsidR="009339B6" w:rsidRPr="006D6BB6" w:rsidRDefault="009339B6" w:rsidP="00C47F52">
            <w:pPr>
              <w:pStyle w:val="ACK-ChoreographyBody"/>
            </w:pPr>
            <w:r w:rsidRPr="006D6BB6">
              <w:t>Application Ack</w:t>
            </w:r>
          </w:p>
        </w:tc>
        <w:tc>
          <w:tcPr>
            <w:tcW w:w="2217" w:type="dxa"/>
          </w:tcPr>
          <w:p w14:paraId="09FC3ACA" w14:textId="77777777" w:rsidR="009339B6" w:rsidRPr="006D6BB6" w:rsidRDefault="009339B6" w:rsidP="009339B6">
            <w:pPr>
              <w:pStyle w:val="ACK-ChoreographyBody"/>
            </w:pPr>
            <w:r>
              <w:rPr>
                <w:szCs w:val="16"/>
              </w:rPr>
              <w:t>ACK</w:t>
            </w:r>
            <w:r w:rsidRPr="006D6BB6">
              <w:rPr>
                <w:szCs w:val="16"/>
              </w:rPr>
              <w:t>^</w:t>
            </w:r>
            <w:r>
              <w:rPr>
                <w:szCs w:val="16"/>
              </w:rPr>
              <w:t>PCG,PCH,PCJ</w:t>
            </w:r>
            <w:r w:rsidRPr="006D6BB6">
              <w:rPr>
                <w:szCs w:val="16"/>
              </w:rPr>
              <w:t>^</w:t>
            </w:r>
            <w:r>
              <w:rPr>
                <w:szCs w:val="16"/>
              </w:rPr>
              <w:t>ACK</w:t>
            </w:r>
          </w:p>
        </w:tc>
        <w:tc>
          <w:tcPr>
            <w:tcW w:w="567" w:type="dxa"/>
          </w:tcPr>
          <w:p w14:paraId="2C681679" w14:textId="77777777" w:rsidR="009339B6" w:rsidRPr="006D6BB6" w:rsidRDefault="009339B6" w:rsidP="00C47F52">
            <w:pPr>
              <w:pStyle w:val="ACK-ChoreographyBody"/>
            </w:pPr>
            <w:r w:rsidRPr="006D6BB6">
              <w:t>-</w:t>
            </w:r>
          </w:p>
        </w:tc>
        <w:tc>
          <w:tcPr>
            <w:tcW w:w="1843" w:type="dxa"/>
          </w:tcPr>
          <w:p w14:paraId="3032F78D" w14:textId="77777777" w:rsidR="009339B6" w:rsidRPr="006D6BB6" w:rsidRDefault="009339B6" w:rsidP="00C47F52">
            <w:pPr>
              <w:pStyle w:val="ACK-ChoreographyBody"/>
            </w:pPr>
            <w:r w:rsidRPr="006D6BB6">
              <w:t>-</w:t>
            </w:r>
          </w:p>
        </w:tc>
        <w:tc>
          <w:tcPr>
            <w:tcW w:w="1417" w:type="dxa"/>
          </w:tcPr>
          <w:p w14:paraId="2E4F9CAA"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c>
          <w:tcPr>
            <w:tcW w:w="2074" w:type="dxa"/>
          </w:tcPr>
          <w:p w14:paraId="3F39E154"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r>
    </w:tbl>
    <w:p w14:paraId="751A152C" w14:textId="77777777" w:rsidR="009339B6" w:rsidRDefault="009339B6" w:rsidP="009339B6">
      <w:pPr>
        <w:rPr>
          <w:noProof/>
        </w:rPr>
      </w:pPr>
    </w:p>
    <w:p w14:paraId="04AB2FAD" w14:textId="77777777" w:rsidR="004C2D45" w:rsidRDefault="004C2D45">
      <w:pPr>
        <w:pStyle w:val="MsgTableCaption"/>
        <w:rPr>
          <w:noProof/>
        </w:rPr>
      </w:pPr>
      <w:r>
        <w:rPr>
          <w:noProof/>
        </w:rPr>
        <w:t>ACK^PCG,PCH,PCJ^ACK: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11C3F554"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650A88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5E5B72"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1E70FC9"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8557706" w14:textId="77777777" w:rsidR="004C2D45" w:rsidRDefault="004C2D45">
            <w:pPr>
              <w:pStyle w:val="MsgTableHeader"/>
              <w:jc w:val="center"/>
              <w:rPr>
                <w:noProof/>
              </w:rPr>
            </w:pPr>
            <w:r>
              <w:rPr>
                <w:noProof/>
              </w:rPr>
              <w:t>Chapter</w:t>
            </w:r>
          </w:p>
        </w:tc>
      </w:tr>
      <w:tr w:rsidR="004C2D45" w:rsidRPr="004C2D45" w14:paraId="202D27D2"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25A74A52"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DDAE51D"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1943B49"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B350BC" w14:textId="77777777" w:rsidR="004C2D45" w:rsidRDefault="004C2D45">
            <w:pPr>
              <w:pStyle w:val="MsgTableBody"/>
              <w:jc w:val="center"/>
              <w:rPr>
                <w:noProof/>
              </w:rPr>
            </w:pPr>
            <w:r>
              <w:rPr>
                <w:noProof/>
              </w:rPr>
              <w:t>2</w:t>
            </w:r>
          </w:p>
        </w:tc>
      </w:tr>
      <w:tr w:rsidR="004C2D45" w:rsidRPr="004C2D45" w14:paraId="5EB13F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5D6FD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E99638D"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D8CF2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4E13A" w14:textId="77777777" w:rsidR="004C2D45" w:rsidRDefault="004C2D45">
            <w:pPr>
              <w:pStyle w:val="MsgTableBody"/>
              <w:jc w:val="center"/>
              <w:rPr>
                <w:noProof/>
              </w:rPr>
            </w:pPr>
            <w:r>
              <w:rPr>
                <w:noProof/>
              </w:rPr>
              <w:t>2</w:t>
            </w:r>
          </w:p>
        </w:tc>
      </w:tr>
      <w:tr w:rsidR="004C2D45" w:rsidRPr="004C2D45" w14:paraId="735252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D31651"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D0C0C7F"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4853A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D2C1F" w14:textId="77777777" w:rsidR="004C2D45" w:rsidRDefault="004C2D45">
            <w:pPr>
              <w:pStyle w:val="MsgTableBody"/>
              <w:jc w:val="center"/>
              <w:rPr>
                <w:noProof/>
              </w:rPr>
            </w:pPr>
            <w:r>
              <w:rPr>
                <w:noProof/>
              </w:rPr>
              <w:t>2</w:t>
            </w:r>
          </w:p>
        </w:tc>
      </w:tr>
      <w:tr w:rsidR="004C2D45" w:rsidRPr="004C2D45" w14:paraId="7BFBEF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364C15"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6119F84"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D2155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18C30" w14:textId="77777777" w:rsidR="004C2D45" w:rsidRDefault="004C2D45">
            <w:pPr>
              <w:pStyle w:val="MsgTableBody"/>
              <w:jc w:val="center"/>
              <w:rPr>
                <w:noProof/>
              </w:rPr>
            </w:pPr>
            <w:r>
              <w:rPr>
                <w:noProof/>
              </w:rPr>
              <w:t>2</w:t>
            </w:r>
          </w:p>
        </w:tc>
      </w:tr>
      <w:tr w:rsidR="004C2D45" w:rsidRPr="004C2D45" w14:paraId="65E79440"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B2EF199"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F72020"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D981F2C"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FF0D9FD" w14:textId="77777777" w:rsidR="004C2D45" w:rsidRDefault="004C2D45">
            <w:pPr>
              <w:pStyle w:val="MsgTableBody"/>
              <w:jc w:val="center"/>
              <w:rPr>
                <w:noProof/>
              </w:rPr>
            </w:pPr>
            <w:r>
              <w:rPr>
                <w:noProof/>
              </w:rPr>
              <w:t>2</w:t>
            </w:r>
          </w:p>
        </w:tc>
      </w:tr>
    </w:tbl>
    <w:p w14:paraId="002F5730" w14:textId="77777777" w:rsidR="009339B6" w:rsidRDefault="009339B6" w:rsidP="009339B6">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575"/>
      </w:tblGrid>
      <w:tr w:rsidR="00B86105" w:rsidRPr="006D6BB6" w14:paraId="37E83AFC" w14:textId="77777777" w:rsidTr="003C63BB">
        <w:tc>
          <w:tcPr>
            <w:tcW w:w="7219" w:type="dxa"/>
            <w:gridSpan w:val="4"/>
          </w:tcPr>
          <w:p w14:paraId="75221764" w14:textId="133CF94C" w:rsidR="00B86105" w:rsidRPr="006D6BB6" w:rsidRDefault="00B86105" w:rsidP="00203776">
            <w:pPr>
              <w:pStyle w:val="ACK-ChoreographyHeader"/>
            </w:pPr>
            <w:r>
              <w:lastRenderedPageBreak/>
              <w:t>Acknowledgement Choreography</w:t>
            </w:r>
          </w:p>
        </w:tc>
      </w:tr>
      <w:tr w:rsidR="00B86105" w:rsidRPr="006D6BB6" w14:paraId="5B29E9D4" w14:textId="77777777" w:rsidTr="003C63BB">
        <w:tc>
          <w:tcPr>
            <w:tcW w:w="7219" w:type="dxa"/>
            <w:gridSpan w:val="4"/>
          </w:tcPr>
          <w:p w14:paraId="6ED7782B" w14:textId="2C498032" w:rsidR="00B86105" w:rsidRDefault="00B86105" w:rsidP="00B86105">
            <w:pPr>
              <w:pStyle w:val="ACK-ChoreographyHeader"/>
            </w:pPr>
            <w:r>
              <w:rPr>
                <w:noProof/>
              </w:rPr>
              <w:t>ACK^PCG,PCH,PCJ^ACK</w:t>
            </w:r>
          </w:p>
        </w:tc>
      </w:tr>
      <w:tr w:rsidR="009339B6" w:rsidRPr="006D6BB6" w14:paraId="033F54E4" w14:textId="77777777" w:rsidTr="00203776">
        <w:tc>
          <w:tcPr>
            <w:tcW w:w="1458" w:type="dxa"/>
          </w:tcPr>
          <w:p w14:paraId="63666B2F" w14:textId="77777777" w:rsidR="009339B6" w:rsidRPr="006D6BB6" w:rsidRDefault="009339B6" w:rsidP="00C47F52">
            <w:pPr>
              <w:pStyle w:val="ACK-ChoreographyBody"/>
            </w:pPr>
            <w:r w:rsidRPr="006D6BB6">
              <w:t>Field name</w:t>
            </w:r>
          </w:p>
        </w:tc>
        <w:tc>
          <w:tcPr>
            <w:tcW w:w="2478" w:type="dxa"/>
          </w:tcPr>
          <w:p w14:paraId="6B2AD7B1" w14:textId="77777777" w:rsidR="009339B6" w:rsidRPr="006D6BB6" w:rsidRDefault="009339B6" w:rsidP="00C47F52">
            <w:pPr>
              <w:pStyle w:val="ACK-ChoreographyBody"/>
            </w:pPr>
            <w:r w:rsidRPr="006D6BB6">
              <w:t>Field Value: Original mode</w:t>
            </w:r>
          </w:p>
        </w:tc>
        <w:tc>
          <w:tcPr>
            <w:tcW w:w="3283" w:type="dxa"/>
            <w:gridSpan w:val="2"/>
          </w:tcPr>
          <w:p w14:paraId="65A19789" w14:textId="77777777" w:rsidR="009339B6" w:rsidRPr="006D6BB6" w:rsidRDefault="009339B6" w:rsidP="00C47F52">
            <w:pPr>
              <w:pStyle w:val="ACK-ChoreographyBody"/>
            </w:pPr>
            <w:r w:rsidRPr="006D6BB6">
              <w:t>Field value: Enhanced mode</w:t>
            </w:r>
          </w:p>
        </w:tc>
      </w:tr>
      <w:tr w:rsidR="009339B6" w:rsidRPr="006D6BB6" w14:paraId="7D4F4B8B" w14:textId="77777777" w:rsidTr="00203776">
        <w:tc>
          <w:tcPr>
            <w:tcW w:w="1458" w:type="dxa"/>
          </w:tcPr>
          <w:p w14:paraId="2FA85472" w14:textId="77777777" w:rsidR="009339B6" w:rsidRPr="006D6BB6" w:rsidRDefault="009339B6" w:rsidP="00C47F52">
            <w:pPr>
              <w:pStyle w:val="ACK-ChoreographyBody"/>
            </w:pPr>
            <w:r>
              <w:t>MSH-</w:t>
            </w:r>
            <w:r w:rsidRPr="006D6BB6">
              <w:t>15</w:t>
            </w:r>
          </w:p>
        </w:tc>
        <w:tc>
          <w:tcPr>
            <w:tcW w:w="2478" w:type="dxa"/>
          </w:tcPr>
          <w:p w14:paraId="67BC53EF" w14:textId="77777777" w:rsidR="009339B6" w:rsidRPr="006D6BB6" w:rsidRDefault="009339B6" w:rsidP="00C47F52">
            <w:pPr>
              <w:pStyle w:val="ACK-ChoreographyBody"/>
            </w:pPr>
            <w:r w:rsidRPr="006D6BB6">
              <w:t>Blank</w:t>
            </w:r>
          </w:p>
        </w:tc>
        <w:tc>
          <w:tcPr>
            <w:tcW w:w="708" w:type="dxa"/>
          </w:tcPr>
          <w:p w14:paraId="3EECE359" w14:textId="77777777" w:rsidR="009339B6" w:rsidRPr="006D6BB6" w:rsidRDefault="009339B6" w:rsidP="00C47F52">
            <w:pPr>
              <w:pStyle w:val="ACK-ChoreographyBody"/>
            </w:pPr>
            <w:r w:rsidRPr="006D6BB6">
              <w:t>NE</w:t>
            </w:r>
          </w:p>
        </w:tc>
        <w:tc>
          <w:tcPr>
            <w:tcW w:w="2575" w:type="dxa"/>
          </w:tcPr>
          <w:p w14:paraId="20DA99E9" w14:textId="77777777" w:rsidR="009339B6" w:rsidRPr="006D6BB6" w:rsidRDefault="009339B6" w:rsidP="00C47F52">
            <w:pPr>
              <w:pStyle w:val="ACK-ChoreographyBody"/>
            </w:pPr>
            <w:r w:rsidRPr="006D6BB6">
              <w:t>AL, SU, ER</w:t>
            </w:r>
          </w:p>
        </w:tc>
      </w:tr>
      <w:tr w:rsidR="009339B6" w:rsidRPr="006D6BB6" w14:paraId="59844047" w14:textId="77777777" w:rsidTr="00203776">
        <w:tc>
          <w:tcPr>
            <w:tcW w:w="1458" w:type="dxa"/>
          </w:tcPr>
          <w:p w14:paraId="661213C5" w14:textId="77777777" w:rsidR="009339B6" w:rsidRPr="006D6BB6" w:rsidRDefault="009339B6" w:rsidP="00C47F52">
            <w:pPr>
              <w:pStyle w:val="ACK-ChoreographyBody"/>
            </w:pPr>
            <w:r>
              <w:t>MSH-</w:t>
            </w:r>
            <w:r w:rsidRPr="006D6BB6">
              <w:t>16</w:t>
            </w:r>
          </w:p>
        </w:tc>
        <w:tc>
          <w:tcPr>
            <w:tcW w:w="2478" w:type="dxa"/>
          </w:tcPr>
          <w:p w14:paraId="5E8D6B91" w14:textId="77777777" w:rsidR="009339B6" w:rsidRPr="006D6BB6" w:rsidRDefault="009339B6" w:rsidP="00C47F52">
            <w:pPr>
              <w:pStyle w:val="ACK-ChoreographyBody"/>
            </w:pPr>
            <w:r w:rsidRPr="006D6BB6">
              <w:t>Blank</w:t>
            </w:r>
          </w:p>
        </w:tc>
        <w:tc>
          <w:tcPr>
            <w:tcW w:w="708" w:type="dxa"/>
          </w:tcPr>
          <w:p w14:paraId="7264954E" w14:textId="77777777" w:rsidR="009339B6" w:rsidRPr="006D6BB6" w:rsidRDefault="009339B6" w:rsidP="00C47F52">
            <w:pPr>
              <w:pStyle w:val="ACK-ChoreographyBody"/>
            </w:pPr>
            <w:r w:rsidRPr="006D6BB6">
              <w:t>NE</w:t>
            </w:r>
          </w:p>
        </w:tc>
        <w:tc>
          <w:tcPr>
            <w:tcW w:w="2575" w:type="dxa"/>
          </w:tcPr>
          <w:p w14:paraId="17C0C64D" w14:textId="77777777" w:rsidR="009339B6" w:rsidRPr="006D6BB6" w:rsidRDefault="009339B6" w:rsidP="00C47F52">
            <w:pPr>
              <w:pStyle w:val="ACK-ChoreographyBody"/>
            </w:pPr>
            <w:r w:rsidRPr="006D6BB6">
              <w:t>NE</w:t>
            </w:r>
          </w:p>
        </w:tc>
      </w:tr>
      <w:tr w:rsidR="009339B6" w:rsidRPr="006D6BB6" w14:paraId="26D74A76" w14:textId="77777777" w:rsidTr="00203776">
        <w:tc>
          <w:tcPr>
            <w:tcW w:w="1458" w:type="dxa"/>
          </w:tcPr>
          <w:p w14:paraId="41A2C87F" w14:textId="77777777" w:rsidR="009339B6" w:rsidRPr="006D6BB6" w:rsidRDefault="009339B6" w:rsidP="00C47F52">
            <w:pPr>
              <w:pStyle w:val="ACK-ChoreographyBody"/>
            </w:pPr>
            <w:r w:rsidRPr="006D6BB6">
              <w:t>Immediate Ack</w:t>
            </w:r>
          </w:p>
        </w:tc>
        <w:tc>
          <w:tcPr>
            <w:tcW w:w="2478" w:type="dxa"/>
          </w:tcPr>
          <w:p w14:paraId="1CF28EC6" w14:textId="77777777" w:rsidR="009339B6" w:rsidRPr="006D6BB6" w:rsidRDefault="009339B6" w:rsidP="00C47F52">
            <w:pPr>
              <w:pStyle w:val="ACK-ChoreographyBody"/>
            </w:pPr>
            <w:r>
              <w:rPr>
                <w:szCs w:val="16"/>
              </w:rPr>
              <w:t>-</w:t>
            </w:r>
          </w:p>
        </w:tc>
        <w:tc>
          <w:tcPr>
            <w:tcW w:w="708" w:type="dxa"/>
          </w:tcPr>
          <w:p w14:paraId="205C0538" w14:textId="77777777" w:rsidR="009339B6" w:rsidRPr="006D6BB6" w:rsidRDefault="009339B6" w:rsidP="00C47F52">
            <w:pPr>
              <w:pStyle w:val="ACK-ChoreographyBody"/>
            </w:pPr>
            <w:r w:rsidRPr="006D6BB6">
              <w:t>-</w:t>
            </w:r>
          </w:p>
        </w:tc>
        <w:tc>
          <w:tcPr>
            <w:tcW w:w="2575" w:type="dxa"/>
          </w:tcPr>
          <w:p w14:paraId="0540ED2B"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r>
      <w:tr w:rsidR="009339B6" w:rsidRPr="006D6BB6" w14:paraId="1C21EDB7" w14:textId="77777777" w:rsidTr="00203776">
        <w:tc>
          <w:tcPr>
            <w:tcW w:w="1458" w:type="dxa"/>
          </w:tcPr>
          <w:p w14:paraId="2C50616B" w14:textId="77777777" w:rsidR="009339B6" w:rsidRPr="006D6BB6" w:rsidRDefault="009339B6" w:rsidP="00C47F52">
            <w:pPr>
              <w:pStyle w:val="ACK-ChoreographyBody"/>
            </w:pPr>
            <w:r w:rsidRPr="006D6BB6">
              <w:t>Application Ack</w:t>
            </w:r>
          </w:p>
        </w:tc>
        <w:tc>
          <w:tcPr>
            <w:tcW w:w="2478" w:type="dxa"/>
          </w:tcPr>
          <w:p w14:paraId="22B60377" w14:textId="77777777" w:rsidR="009339B6" w:rsidRPr="006D6BB6" w:rsidRDefault="009339B6" w:rsidP="00C47F52">
            <w:pPr>
              <w:pStyle w:val="ACK-ChoreographyBody"/>
            </w:pPr>
            <w:r>
              <w:rPr>
                <w:szCs w:val="16"/>
              </w:rPr>
              <w:t>-</w:t>
            </w:r>
          </w:p>
        </w:tc>
        <w:tc>
          <w:tcPr>
            <w:tcW w:w="708" w:type="dxa"/>
          </w:tcPr>
          <w:p w14:paraId="3BAFAB8C" w14:textId="77777777" w:rsidR="009339B6" w:rsidRPr="006D6BB6" w:rsidRDefault="009339B6" w:rsidP="00C47F52">
            <w:pPr>
              <w:pStyle w:val="ACK-ChoreographyBody"/>
            </w:pPr>
            <w:r w:rsidRPr="006D6BB6">
              <w:t>-</w:t>
            </w:r>
          </w:p>
        </w:tc>
        <w:tc>
          <w:tcPr>
            <w:tcW w:w="2575" w:type="dxa"/>
          </w:tcPr>
          <w:p w14:paraId="5D54DFFE" w14:textId="77777777" w:rsidR="009339B6" w:rsidRPr="006D6BB6" w:rsidRDefault="009339B6" w:rsidP="00C47F52">
            <w:pPr>
              <w:pStyle w:val="ACK-ChoreographyBody"/>
            </w:pPr>
            <w:r w:rsidRPr="006D6BB6">
              <w:t>-</w:t>
            </w:r>
          </w:p>
        </w:tc>
      </w:tr>
    </w:tbl>
    <w:p w14:paraId="5CA9422C" w14:textId="77777777" w:rsidR="004C2D45" w:rsidRDefault="004C2D45">
      <w:pPr>
        <w:pStyle w:val="Heading3"/>
        <w:rPr>
          <w:noProof/>
        </w:rPr>
      </w:pPr>
      <w:bookmarkStart w:id="1213" w:name="_Toc29038670"/>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Care Problem Query (Event PC4</w:t>
      </w:r>
      <w:r w:rsidR="00FC31E4">
        <w:rPr>
          <w:noProof/>
        </w:rPr>
        <w:fldChar w:fldCharType="begin"/>
      </w:r>
      <w:r>
        <w:rPr>
          <w:noProof/>
        </w:rPr>
        <w:instrText xml:space="preserve"> XE "PC4" </w:instrText>
      </w:r>
      <w:r w:rsidR="00FC31E4">
        <w:rPr>
          <w:noProof/>
        </w:rPr>
        <w:fldChar w:fldCharType="end"/>
      </w:r>
      <w:r>
        <w:rPr>
          <w:noProof/>
        </w:rPr>
        <w:t>)</w:t>
      </w:r>
      <w:bookmarkEnd w:id="1213"/>
    </w:p>
    <w:p w14:paraId="645C70C4"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495F06CA" w14:textId="77777777" w:rsidR="004C2D45" w:rsidRDefault="004C2D45">
      <w:pPr>
        <w:pStyle w:val="Heading3"/>
        <w:rPr>
          <w:noProof/>
          <w:lang w:val="fr-FR"/>
        </w:rPr>
      </w:pPr>
      <w:bookmarkStart w:id="1214" w:name="_Toc29038671"/>
      <w:r>
        <w:rPr>
          <w:noProof/>
          <w:lang w:val="fr-FR"/>
        </w:rPr>
        <w:t>PRR</w:t>
      </w:r>
      <w:r w:rsidR="00FC31E4">
        <w:rPr>
          <w:noProof/>
        </w:rPr>
        <w:fldChar w:fldCharType="begin"/>
      </w:r>
      <w:r>
        <w:rPr>
          <w:noProof/>
          <w:lang w:val="fr-FR"/>
        </w:rPr>
        <w:instrText xml:space="preserve"> XE "PRR" </w:instrText>
      </w:r>
      <w:r w:rsidR="00FC31E4">
        <w:rPr>
          <w:noProof/>
        </w:rPr>
        <w:fldChar w:fldCharType="end"/>
      </w:r>
      <w:r>
        <w:rPr>
          <w:noProof/>
          <w:lang w:val="fr-FR"/>
        </w:rPr>
        <w:t xml:space="preserve"> - Patient Problem Response (Event PC5</w:t>
      </w:r>
      <w:r w:rsidR="00FC31E4">
        <w:rPr>
          <w:noProof/>
        </w:rPr>
        <w:fldChar w:fldCharType="begin"/>
      </w:r>
      <w:r>
        <w:rPr>
          <w:noProof/>
          <w:lang w:val="fr-FR"/>
        </w:rPr>
        <w:instrText xml:space="preserve"> XE "PC5" </w:instrText>
      </w:r>
      <w:r w:rsidR="00FC31E4">
        <w:rPr>
          <w:noProof/>
        </w:rPr>
        <w:fldChar w:fldCharType="end"/>
      </w:r>
      <w:r>
        <w:rPr>
          <w:noProof/>
          <w:lang w:val="fr-FR"/>
        </w:rPr>
        <w:t>)</w:t>
      </w:r>
      <w:bookmarkEnd w:id="1214"/>
      <w:r>
        <w:rPr>
          <w:noProof/>
          <w:lang w:val="fr-FR"/>
        </w:rPr>
        <w:t xml:space="preserve"> </w:t>
      </w:r>
      <w:r w:rsidR="00FC31E4">
        <w:rPr>
          <w:noProof/>
        </w:rPr>
        <w:fldChar w:fldCharType="begin"/>
      </w:r>
      <w:r>
        <w:rPr>
          <w:noProof/>
          <w:lang w:val="fr-FR"/>
        </w:rPr>
        <w:instrText xml:space="preserve"> XE "PRR" </w:instrText>
      </w:r>
      <w:r w:rsidR="00FC31E4">
        <w:rPr>
          <w:noProof/>
        </w:rPr>
        <w:fldChar w:fldCharType="end"/>
      </w:r>
      <w:r w:rsidR="00FC31E4">
        <w:rPr>
          <w:noProof/>
        </w:rPr>
        <w:fldChar w:fldCharType="begin"/>
      </w:r>
      <w:r>
        <w:rPr>
          <w:noProof/>
          <w:lang w:val="fr-FR"/>
        </w:rPr>
        <w:instrText xml:space="preserve"> XE "Messages:PRR" </w:instrText>
      </w:r>
      <w:r w:rsidR="00FC31E4">
        <w:rPr>
          <w:noProof/>
        </w:rPr>
        <w:fldChar w:fldCharType="end"/>
      </w:r>
    </w:p>
    <w:p w14:paraId="5D944953"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1CCDDC1B" w14:textId="77777777" w:rsidR="004C2D45" w:rsidRDefault="004C2D45">
      <w:pPr>
        <w:pStyle w:val="Heading3"/>
        <w:rPr>
          <w:noProof/>
        </w:rPr>
      </w:pPr>
      <w:bookmarkStart w:id="1215" w:name="_Toc29038672"/>
      <w:r>
        <w:rPr>
          <w:noProof/>
        </w:rPr>
        <w:t>QRY - Patient Goal Query (Event PC9</w:t>
      </w:r>
      <w:r w:rsidR="00FC31E4">
        <w:rPr>
          <w:noProof/>
        </w:rPr>
        <w:fldChar w:fldCharType="begin"/>
      </w:r>
      <w:r>
        <w:rPr>
          <w:noProof/>
        </w:rPr>
        <w:instrText xml:space="preserve"> XE "PC9" </w:instrText>
      </w:r>
      <w:r w:rsidR="00FC31E4">
        <w:rPr>
          <w:noProof/>
        </w:rPr>
        <w:fldChar w:fldCharType="end"/>
      </w:r>
      <w:r>
        <w:rPr>
          <w:noProof/>
        </w:rPr>
        <w:t>)</w:t>
      </w:r>
      <w:bookmarkEnd w:id="1215"/>
    </w:p>
    <w:p w14:paraId="2081C151"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2CE1FB2C" w14:textId="77777777" w:rsidR="004C2D45" w:rsidRDefault="004C2D45">
      <w:pPr>
        <w:pStyle w:val="Heading3"/>
        <w:rPr>
          <w:noProof/>
        </w:rPr>
      </w:pPr>
      <w:bookmarkStart w:id="1216" w:name="_Toc29038673"/>
      <w:r>
        <w:rPr>
          <w:noProof/>
        </w:rPr>
        <w:t>PPV</w:t>
      </w:r>
      <w:r w:rsidR="00FC31E4">
        <w:rPr>
          <w:noProof/>
        </w:rPr>
        <w:fldChar w:fldCharType="begin"/>
      </w:r>
      <w:r>
        <w:rPr>
          <w:noProof/>
        </w:rPr>
        <w:instrText xml:space="preserve"> XE "PPV" </w:instrText>
      </w:r>
      <w:r w:rsidR="00FC31E4">
        <w:rPr>
          <w:noProof/>
        </w:rPr>
        <w:fldChar w:fldCharType="end"/>
      </w:r>
      <w:r>
        <w:rPr>
          <w:noProof/>
        </w:rPr>
        <w:t xml:space="preserve"> - Patient Goal Response (Event PCA</w:t>
      </w:r>
      <w:r w:rsidR="00FC31E4">
        <w:rPr>
          <w:noProof/>
        </w:rPr>
        <w:fldChar w:fldCharType="begin"/>
      </w:r>
      <w:r>
        <w:rPr>
          <w:noProof/>
        </w:rPr>
        <w:instrText xml:space="preserve"> XE "PCA" </w:instrText>
      </w:r>
      <w:r w:rsidR="00FC31E4">
        <w:rPr>
          <w:noProof/>
        </w:rPr>
        <w:fldChar w:fldCharType="end"/>
      </w:r>
      <w:r>
        <w:rPr>
          <w:noProof/>
        </w:rPr>
        <w:t>)</w:t>
      </w:r>
      <w:bookmarkEnd w:id="1216"/>
      <w:r>
        <w:rPr>
          <w:noProof/>
        </w:rPr>
        <w:t xml:space="preserve"> </w:t>
      </w:r>
      <w:r w:rsidR="00FC31E4">
        <w:rPr>
          <w:noProof/>
        </w:rPr>
        <w:fldChar w:fldCharType="begin"/>
      </w:r>
      <w:r>
        <w:rPr>
          <w:noProof/>
        </w:rPr>
        <w:instrText xml:space="preserve"> XE "Messages:PPV" </w:instrText>
      </w:r>
      <w:r w:rsidR="00FC31E4">
        <w:rPr>
          <w:noProof/>
        </w:rPr>
        <w:fldChar w:fldCharType="end"/>
      </w:r>
    </w:p>
    <w:p w14:paraId="746D8A0B"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955B7A4" w14:textId="77777777" w:rsidR="004C2D45" w:rsidRDefault="004C2D45">
      <w:pPr>
        <w:pStyle w:val="Heading3"/>
        <w:rPr>
          <w:noProof/>
        </w:rPr>
      </w:pPr>
      <w:bookmarkStart w:id="1217" w:name="_Toc29038674"/>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(Problem-Oriented) Query (Event PCE</w:t>
      </w:r>
      <w:r w:rsidR="00FC31E4">
        <w:rPr>
          <w:noProof/>
        </w:rPr>
        <w:fldChar w:fldCharType="begin"/>
      </w:r>
      <w:r>
        <w:rPr>
          <w:noProof/>
        </w:rPr>
        <w:instrText xml:space="preserve"> XE "PCE" </w:instrText>
      </w:r>
      <w:r w:rsidR="00FC31E4">
        <w:rPr>
          <w:noProof/>
        </w:rPr>
        <w:fldChar w:fldCharType="end"/>
      </w:r>
      <w:r>
        <w:rPr>
          <w:noProof/>
        </w:rPr>
        <w:t>)</w:t>
      </w:r>
      <w:bookmarkEnd w:id="1217"/>
    </w:p>
    <w:p w14:paraId="5872DAEE"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4945B9D2" w14:textId="77777777" w:rsidR="004C2D45" w:rsidRDefault="004C2D45">
      <w:pPr>
        <w:pStyle w:val="Heading3"/>
        <w:rPr>
          <w:noProof/>
        </w:rPr>
      </w:pPr>
      <w:bookmarkStart w:id="1218" w:name="_Toc29038675"/>
      <w:r>
        <w:rPr>
          <w:noProof/>
        </w:rPr>
        <w:t>PTR</w:t>
      </w:r>
      <w:r w:rsidR="00FC31E4">
        <w:rPr>
          <w:noProof/>
        </w:rPr>
        <w:fldChar w:fldCharType="begin"/>
      </w:r>
      <w:r>
        <w:rPr>
          <w:noProof/>
        </w:rPr>
        <w:instrText xml:space="preserve"> XE "PTR" </w:instrText>
      </w:r>
      <w:r w:rsidR="00FC31E4">
        <w:rPr>
          <w:noProof/>
        </w:rPr>
        <w:fldChar w:fldCharType="end"/>
      </w:r>
      <w:r>
        <w:rPr>
          <w:noProof/>
        </w:rPr>
        <w:t xml:space="preserve"> - Patient Pathway (Problem-Oriented) Response (Event PCF</w:t>
      </w:r>
      <w:r w:rsidR="00FC31E4">
        <w:rPr>
          <w:noProof/>
        </w:rPr>
        <w:fldChar w:fldCharType="begin"/>
      </w:r>
      <w:r>
        <w:rPr>
          <w:noProof/>
        </w:rPr>
        <w:instrText xml:space="preserve"> XE "PCF" </w:instrText>
      </w:r>
      <w:r w:rsidR="00FC31E4">
        <w:rPr>
          <w:noProof/>
        </w:rPr>
        <w:fldChar w:fldCharType="end"/>
      </w:r>
      <w:r>
        <w:rPr>
          <w:noProof/>
        </w:rPr>
        <w:t>)</w:t>
      </w:r>
      <w:bookmarkEnd w:id="1218"/>
      <w:r>
        <w:rPr>
          <w:noProof/>
        </w:rPr>
        <w:t xml:space="preserve"> </w:t>
      </w:r>
      <w:r w:rsidR="00FC31E4">
        <w:rPr>
          <w:noProof/>
        </w:rPr>
        <w:fldChar w:fldCharType="begin"/>
      </w:r>
      <w:r>
        <w:rPr>
          <w:noProof/>
        </w:rPr>
        <w:instrText xml:space="preserve"> XE "Messages:PTR" </w:instrText>
      </w:r>
      <w:r w:rsidR="00FC31E4">
        <w:rPr>
          <w:noProof/>
        </w:rPr>
        <w:fldChar w:fldCharType="end"/>
      </w:r>
    </w:p>
    <w:p w14:paraId="12F69392" w14:textId="77777777" w:rsidR="000356BE" w:rsidRDefault="004C2D45" w:rsidP="000356BE">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1887F932" w14:textId="77777777" w:rsidR="004C2D45" w:rsidRDefault="004C2D45">
      <w:pPr>
        <w:pStyle w:val="Heading3"/>
        <w:rPr>
          <w:noProof/>
        </w:rPr>
      </w:pPr>
      <w:bookmarkStart w:id="1219" w:name="_Toc29038676"/>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(Goal-Oriented) Query (Event PCK</w:t>
      </w:r>
      <w:r w:rsidR="00FC31E4">
        <w:rPr>
          <w:noProof/>
        </w:rPr>
        <w:fldChar w:fldCharType="begin"/>
      </w:r>
      <w:r>
        <w:rPr>
          <w:noProof/>
        </w:rPr>
        <w:instrText xml:space="preserve"> XE "PCK" </w:instrText>
      </w:r>
      <w:r w:rsidR="00FC31E4">
        <w:rPr>
          <w:noProof/>
        </w:rPr>
        <w:fldChar w:fldCharType="end"/>
      </w:r>
      <w:r>
        <w:rPr>
          <w:noProof/>
        </w:rPr>
        <w:t>)</w:t>
      </w:r>
      <w:bookmarkEnd w:id="1219"/>
    </w:p>
    <w:p w14:paraId="336FACA3"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5E3EA8E7" w14:textId="77777777" w:rsidR="004C2D45" w:rsidRDefault="004C2D45">
      <w:pPr>
        <w:pStyle w:val="Heading3"/>
        <w:rPr>
          <w:noProof/>
        </w:rPr>
      </w:pPr>
      <w:bookmarkStart w:id="1220" w:name="_Toc29038677"/>
      <w:bookmarkStart w:id="1221" w:name="_Toc348247668"/>
      <w:bookmarkStart w:id="1222" w:name="_Toc348260774"/>
      <w:bookmarkStart w:id="1223" w:name="_Toc348346701"/>
      <w:bookmarkStart w:id="1224" w:name="_Toc349103323"/>
      <w:bookmarkStart w:id="1225" w:name="_Toc349538276"/>
      <w:bookmarkStart w:id="1226" w:name="_Toc349538304"/>
      <w:bookmarkStart w:id="1227" w:name="_Toc349538367"/>
      <w:r>
        <w:rPr>
          <w:noProof/>
        </w:rPr>
        <w:t>PPT</w:t>
      </w:r>
      <w:r w:rsidR="00FC31E4">
        <w:rPr>
          <w:noProof/>
        </w:rPr>
        <w:fldChar w:fldCharType="begin"/>
      </w:r>
      <w:r>
        <w:rPr>
          <w:noProof/>
        </w:rPr>
        <w:instrText xml:space="preserve"> XE "PPT" </w:instrText>
      </w:r>
      <w:r w:rsidR="00FC31E4">
        <w:rPr>
          <w:noProof/>
        </w:rPr>
        <w:fldChar w:fldCharType="end"/>
      </w:r>
      <w:r>
        <w:rPr>
          <w:noProof/>
        </w:rPr>
        <w:t xml:space="preserve"> - Patient Pathway (Goal-Oriented) Response (Event PCL</w:t>
      </w:r>
      <w:r w:rsidR="00FC31E4">
        <w:rPr>
          <w:noProof/>
        </w:rPr>
        <w:fldChar w:fldCharType="begin"/>
      </w:r>
      <w:r>
        <w:rPr>
          <w:noProof/>
        </w:rPr>
        <w:instrText xml:space="preserve"> XE "PCL" </w:instrText>
      </w:r>
      <w:r w:rsidR="00FC31E4">
        <w:rPr>
          <w:noProof/>
        </w:rPr>
        <w:fldChar w:fldCharType="end"/>
      </w:r>
      <w:r>
        <w:rPr>
          <w:noProof/>
        </w:rPr>
        <w:t>)</w:t>
      </w:r>
      <w:bookmarkEnd w:id="1220"/>
      <w:r>
        <w:rPr>
          <w:noProof/>
        </w:rPr>
        <w:t xml:space="preserve"> </w:t>
      </w:r>
      <w:r w:rsidR="00FC31E4">
        <w:rPr>
          <w:noProof/>
        </w:rPr>
        <w:fldChar w:fldCharType="begin"/>
      </w:r>
      <w:r>
        <w:rPr>
          <w:noProof/>
        </w:rPr>
        <w:instrText xml:space="preserve"> XE "Messages:PPT" </w:instrText>
      </w:r>
      <w:r w:rsidR="00FC31E4">
        <w:rPr>
          <w:noProof/>
        </w:rPr>
        <w:fldChar w:fldCharType="end"/>
      </w:r>
    </w:p>
    <w:p w14:paraId="24E28EE5"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290AD07" w14:textId="77777777" w:rsidR="004C2D45" w:rsidRDefault="004C2D45">
      <w:pPr>
        <w:pStyle w:val="Heading2"/>
        <w:rPr>
          <w:noProof/>
        </w:rPr>
      </w:pPr>
      <w:bookmarkStart w:id="1228" w:name="_Toc29038678"/>
      <w:r>
        <w:rPr>
          <w:noProof/>
        </w:rPr>
        <w:lastRenderedPageBreak/>
        <w:t>MESSAGE SEGMENTS</w:t>
      </w:r>
      <w:bookmarkEnd w:id="1221"/>
      <w:bookmarkEnd w:id="1222"/>
      <w:bookmarkEnd w:id="1223"/>
      <w:bookmarkEnd w:id="1224"/>
      <w:bookmarkEnd w:id="1225"/>
      <w:bookmarkEnd w:id="1226"/>
      <w:bookmarkEnd w:id="1227"/>
      <w:bookmarkEnd w:id="1228"/>
    </w:p>
    <w:p w14:paraId="0186935A" w14:textId="77777777" w:rsidR="004C2D45" w:rsidRDefault="004C2D45">
      <w:pPr>
        <w:pStyle w:val="Heading3"/>
        <w:rPr>
          <w:noProof/>
        </w:rPr>
      </w:pPr>
      <w:bookmarkStart w:id="1229" w:name="_Toc348247669"/>
      <w:bookmarkStart w:id="1230" w:name="_Toc348260775"/>
      <w:bookmarkStart w:id="1231" w:name="_Toc348346702"/>
      <w:bookmarkStart w:id="1232" w:name="_Toc349103324"/>
      <w:bookmarkStart w:id="1233" w:name="_Toc349538277"/>
      <w:bookmarkStart w:id="1234" w:name="_Toc349538305"/>
      <w:bookmarkStart w:id="1235" w:name="_Toc349538368"/>
      <w:bookmarkStart w:id="1236" w:name="_Toc29038679"/>
      <w:r>
        <w:rPr>
          <w:noProof/>
        </w:rPr>
        <w:t>GOL</w:t>
      </w:r>
      <w:r w:rsidR="00FC31E4">
        <w:rPr>
          <w:noProof/>
        </w:rPr>
        <w:fldChar w:fldCharType="begin"/>
      </w:r>
      <w:r>
        <w:rPr>
          <w:noProof/>
        </w:rPr>
        <w:instrText xml:space="preserve"> XE "GOL" </w:instrText>
      </w:r>
      <w:r w:rsidR="00FC31E4">
        <w:rPr>
          <w:noProof/>
        </w:rPr>
        <w:fldChar w:fldCharType="end"/>
      </w:r>
      <w:r>
        <w:rPr>
          <w:noProof/>
        </w:rPr>
        <w:t xml:space="preserve"> - </w:t>
      </w:r>
      <w:r w:rsidR="00FC31E4">
        <w:rPr>
          <w:noProof/>
        </w:rPr>
        <w:fldChar w:fldCharType="begin"/>
      </w:r>
      <w:r>
        <w:rPr>
          <w:noProof/>
        </w:rPr>
        <w:instrText xml:space="preserve"> XE "Segments:GOL" </w:instrText>
      </w:r>
      <w:r w:rsidR="00FC31E4">
        <w:rPr>
          <w:noProof/>
        </w:rPr>
        <w:fldChar w:fldCharType="end"/>
      </w:r>
      <w:r>
        <w:rPr>
          <w:noProof/>
        </w:rPr>
        <w:t>Goal Detail Segment</w:t>
      </w:r>
      <w:bookmarkEnd w:id="1229"/>
      <w:bookmarkEnd w:id="1230"/>
      <w:bookmarkEnd w:id="1231"/>
      <w:bookmarkEnd w:id="1232"/>
      <w:bookmarkEnd w:id="1233"/>
      <w:bookmarkEnd w:id="1234"/>
      <w:bookmarkEnd w:id="1235"/>
      <w:bookmarkEnd w:id="1236"/>
      <w:r w:rsidR="00FC31E4">
        <w:rPr>
          <w:noProof/>
        </w:rPr>
        <w:fldChar w:fldCharType="begin"/>
      </w:r>
      <w:r>
        <w:rPr>
          <w:noProof/>
        </w:rPr>
        <w:instrText xml:space="preserve"> XE "goal detail segment" </w:instrText>
      </w:r>
      <w:r w:rsidR="00FC31E4">
        <w:rPr>
          <w:noProof/>
        </w:rPr>
        <w:fldChar w:fldCharType="end"/>
      </w:r>
    </w:p>
    <w:p w14:paraId="22CF9A9F" w14:textId="77777777" w:rsidR="004C2D45" w:rsidRDefault="004C2D45">
      <w:pPr>
        <w:pStyle w:val="NormalIndented"/>
        <w:rPr>
          <w:noProof/>
        </w:rPr>
      </w:pPr>
      <w:r>
        <w:rPr>
          <w:noProof/>
        </w:rPr>
        <w:t>The goal detail segment contains the data necessary to add, update, correct, and delete the goals for an individual.</w:t>
      </w:r>
    </w:p>
    <w:p w14:paraId="116B7EB6" w14:textId="77777777" w:rsidR="004C2D45" w:rsidRDefault="004C2D45">
      <w:pPr>
        <w:pStyle w:val="AttributeTableCaption"/>
        <w:rPr>
          <w:noProof/>
        </w:rPr>
      </w:pPr>
      <w:r>
        <w:rPr>
          <w:noProof/>
        </w:rPr>
        <w:t xml:space="preserve">HL7 Attribute Table - GOL </w:t>
      </w:r>
      <w:bookmarkStart w:id="1237" w:name="GOL"/>
      <w:bookmarkEnd w:id="1237"/>
      <w:r>
        <w:rPr>
          <w:noProof/>
        </w:rPr>
        <w:t>– Goal Detail</w:t>
      </w:r>
      <w:r w:rsidR="00FC31E4">
        <w:rPr>
          <w:noProof/>
        </w:rPr>
        <w:fldChar w:fldCharType="begin"/>
      </w:r>
      <w:r>
        <w:rPr>
          <w:noProof/>
        </w:rPr>
        <w:instrText xml:space="preserve"> XE "HL7 Attribute Table - GOL"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3FC550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63E8CCE4" w14:textId="77777777" w:rsidR="004C2D45" w:rsidRDefault="004C2D45">
            <w:pPr>
              <w:pStyle w:val="AttributeTableHeader"/>
              <w:jc w:val="left"/>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50934EF" w14:textId="77777777" w:rsidR="004C2D45" w:rsidRDefault="004C2D45">
            <w:pPr>
              <w:pStyle w:val="AttributeTableHeader"/>
              <w:jc w:val="left"/>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D409EC5" w14:textId="77777777" w:rsidR="004C2D45" w:rsidRDefault="004C2D45">
            <w:pPr>
              <w:pStyle w:val="AttributeTableHeader"/>
              <w:jc w:val="left"/>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3317E5C7" w14:textId="77777777" w:rsidR="004C2D45" w:rsidRDefault="004C2D45">
            <w:pPr>
              <w:pStyle w:val="AttributeTableHeader"/>
              <w:jc w:val="left"/>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36D6C0A9" w14:textId="77777777" w:rsidR="004C2D45" w:rsidRDefault="004C2D45">
            <w:pPr>
              <w:pStyle w:val="AttributeTableHeader"/>
              <w:jc w:val="left"/>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7A9E42A" w14:textId="77777777" w:rsidR="004C2D45" w:rsidRDefault="004C2D45">
            <w:pPr>
              <w:pStyle w:val="AttributeTableHeader"/>
              <w:jc w:val="left"/>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BA3181D" w14:textId="77777777" w:rsidR="004C2D45" w:rsidRDefault="004C2D45">
            <w:pPr>
              <w:pStyle w:val="AttributeTableHeader"/>
              <w:jc w:val="left"/>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AE11037" w14:textId="77777777" w:rsidR="004C2D45" w:rsidRDefault="004C2D45">
            <w:pPr>
              <w:pStyle w:val="AttributeTableHeader"/>
              <w:jc w:val="left"/>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6737D53C" w14:textId="77777777" w:rsidR="004C2D45" w:rsidRDefault="004C2D45">
            <w:pPr>
              <w:pStyle w:val="AttributeTableHeader"/>
              <w:jc w:val="left"/>
              <w:rPr>
                <w:noProof/>
              </w:rPr>
            </w:pPr>
            <w:r>
              <w:rPr>
                <w:noProof/>
              </w:rPr>
              <w:t>ELEMENT NAME</w:t>
            </w:r>
          </w:p>
        </w:tc>
      </w:tr>
      <w:tr w:rsidR="003C63BB" w:rsidRPr="004C2D45" w14:paraId="77ABC3C2"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625705DF"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F89206A"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AAD6BA3"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06F99F"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38A32573"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E07AB3"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D021A1" w14:textId="5F6D071D" w:rsidR="004C2D45" w:rsidRDefault="006D70F9">
            <w:pPr>
              <w:pStyle w:val="AttributeTableBody"/>
              <w:rPr>
                <w:rStyle w:val="HyperlinkTable"/>
                <w:noProof/>
              </w:rPr>
            </w:pPr>
            <w:hyperlink r:id="rId12"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1EA72051"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C8F7C99" w14:textId="77777777" w:rsidR="004C2D45" w:rsidRDefault="004C2D45">
            <w:pPr>
              <w:pStyle w:val="AttributeTableBody"/>
              <w:jc w:val="left"/>
              <w:rPr>
                <w:noProof/>
              </w:rPr>
            </w:pPr>
            <w:r>
              <w:rPr>
                <w:noProof/>
              </w:rPr>
              <w:t>Action Code</w:t>
            </w:r>
          </w:p>
        </w:tc>
      </w:tr>
      <w:tr w:rsidR="003C63BB" w:rsidRPr="004C2D45" w14:paraId="5F5DC1A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81E2F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EBD59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E22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2F3A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DE9B0BF"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92E64E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0EF3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FFC1"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59CE6DF9" w14:textId="77777777" w:rsidR="004C2D45" w:rsidRDefault="004C2D45">
            <w:pPr>
              <w:pStyle w:val="AttributeTableBody"/>
              <w:jc w:val="left"/>
              <w:rPr>
                <w:noProof/>
              </w:rPr>
            </w:pPr>
            <w:r>
              <w:rPr>
                <w:noProof/>
              </w:rPr>
              <w:t>Action Date/Time</w:t>
            </w:r>
          </w:p>
        </w:tc>
      </w:tr>
      <w:tr w:rsidR="003C63BB" w:rsidRPr="004C2D45" w14:paraId="6532C2B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ADACF21"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748E5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A87A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1D1A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373D26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D5C574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CCA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AF7AC" w14:textId="77777777" w:rsidR="004C2D45" w:rsidRDefault="004C2D45">
            <w:pPr>
              <w:pStyle w:val="AttributeTableBody"/>
              <w:rPr>
                <w:noProof/>
              </w:rPr>
            </w:pPr>
            <w:r>
              <w:rPr>
                <w:noProof/>
              </w:rPr>
              <w:t>00818</w:t>
            </w:r>
          </w:p>
        </w:tc>
        <w:tc>
          <w:tcPr>
            <w:tcW w:w="3888" w:type="dxa"/>
            <w:tcBorders>
              <w:top w:val="dotted" w:sz="4" w:space="0" w:color="auto"/>
              <w:left w:val="nil"/>
              <w:bottom w:val="dotted" w:sz="4" w:space="0" w:color="auto"/>
              <w:right w:val="nil"/>
            </w:tcBorders>
            <w:shd w:val="clear" w:color="auto" w:fill="FFFFFF"/>
          </w:tcPr>
          <w:p w14:paraId="1F3C3E67" w14:textId="77777777" w:rsidR="004C2D45" w:rsidRDefault="004C2D45">
            <w:pPr>
              <w:pStyle w:val="AttributeTableBody"/>
              <w:jc w:val="left"/>
              <w:rPr>
                <w:noProof/>
              </w:rPr>
            </w:pPr>
            <w:r>
              <w:rPr>
                <w:noProof/>
              </w:rPr>
              <w:t>Goal ID</w:t>
            </w:r>
          </w:p>
        </w:tc>
      </w:tr>
      <w:tr w:rsidR="003C63BB" w:rsidRPr="004C2D45" w14:paraId="43E6E2E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765DE3E"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A0BED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4860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692F6"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3C0A7BB"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0EF8BE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6BD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6E4B3" w14:textId="77777777" w:rsidR="004C2D45" w:rsidRDefault="004C2D45">
            <w:pPr>
              <w:pStyle w:val="AttributeTableBody"/>
              <w:rPr>
                <w:noProof/>
              </w:rPr>
            </w:pPr>
            <w:r>
              <w:rPr>
                <w:noProof/>
              </w:rPr>
              <w:t>00819</w:t>
            </w:r>
          </w:p>
        </w:tc>
        <w:tc>
          <w:tcPr>
            <w:tcW w:w="3888" w:type="dxa"/>
            <w:tcBorders>
              <w:top w:val="dotted" w:sz="4" w:space="0" w:color="auto"/>
              <w:left w:val="nil"/>
              <w:bottom w:val="dotted" w:sz="4" w:space="0" w:color="auto"/>
              <w:right w:val="nil"/>
            </w:tcBorders>
            <w:shd w:val="clear" w:color="auto" w:fill="FFFFFF"/>
          </w:tcPr>
          <w:p w14:paraId="69F05482" w14:textId="77777777" w:rsidR="004C2D45" w:rsidRDefault="004C2D45">
            <w:pPr>
              <w:pStyle w:val="AttributeTableBody"/>
              <w:jc w:val="left"/>
              <w:rPr>
                <w:noProof/>
              </w:rPr>
            </w:pPr>
            <w:r>
              <w:rPr>
                <w:noProof/>
              </w:rPr>
              <w:t>Goal Instance ID</w:t>
            </w:r>
          </w:p>
        </w:tc>
      </w:tr>
      <w:tr w:rsidR="003C63BB" w:rsidRPr="004C2D45" w14:paraId="6EBC019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9AC1E9"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B0DB7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4CB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0F91EB"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85DA2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B2F5F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61B7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237A1"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29AD0C42" w14:textId="77777777" w:rsidR="004C2D45" w:rsidRDefault="004C2D45">
            <w:pPr>
              <w:pStyle w:val="AttributeTableBody"/>
              <w:jc w:val="left"/>
              <w:rPr>
                <w:noProof/>
              </w:rPr>
            </w:pPr>
            <w:r>
              <w:rPr>
                <w:noProof/>
              </w:rPr>
              <w:t>Episode of Care ID</w:t>
            </w:r>
          </w:p>
        </w:tc>
      </w:tr>
      <w:tr w:rsidR="003C63BB" w:rsidRPr="004C2D45" w14:paraId="29F063C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96C25F"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BAB845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1B30F"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F2709"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BC93CEA"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32C3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74F64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9A09F" w14:textId="77777777" w:rsidR="004C2D45" w:rsidRDefault="004C2D45">
            <w:pPr>
              <w:pStyle w:val="AttributeTableBody"/>
              <w:rPr>
                <w:noProof/>
              </w:rPr>
            </w:pPr>
            <w:r>
              <w:rPr>
                <w:noProof/>
              </w:rPr>
              <w:t>00821</w:t>
            </w:r>
          </w:p>
        </w:tc>
        <w:tc>
          <w:tcPr>
            <w:tcW w:w="3888" w:type="dxa"/>
            <w:tcBorders>
              <w:top w:val="dotted" w:sz="4" w:space="0" w:color="auto"/>
              <w:left w:val="nil"/>
              <w:bottom w:val="dotted" w:sz="4" w:space="0" w:color="auto"/>
              <w:right w:val="nil"/>
            </w:tcBorders>
            <w:shd w:val="clear" w:color="auto" w:fill="FFFFFF"/>
          </w:tcPr>
          <w:p w14:paraId="3C33CA9B" w14:textId="77777777" w:rsidR="004C2D45" w:rsidRDefault="004C2D45">
            <w:pPr>
              <w:pStyle w:val="AttributeTableBody"/>
              <w:jc w:val="left"/>
              <w:rPr>
                <w:noProof/>
              </w:rPr>
            </w:pPr>
            <w:r>
              <w:rPr>
                <w:noProof/>
              </w:rPr>
              <w:t>Goal List Priority</w:t>
            </w:r>
          </w:p>
        </w:tc>
      </w:tr>
      <w:tr w:rsidR="003C63BB" w:rsidRPr="004C2D45" w14:paraId="20481C3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631212A" w14:textId="77777777" w:rsidR="004C2D45" w:rsidRDefault="004C2D4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5D2078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678A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FFF05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1B3361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F8C1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F1A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335DC" w14:textId="77777777" w:rsidR="004C2D45" w:rsidRDefault="004C2D45">
            <w:pPr>
              <w:pStyle w:val="AttributeTableBody"/>
              <w:rPr>
                <w:noProof/>
              </w:rPr>
            </w:pPr>
            <w:r>
              <w:rPr>
                <w:noProof/>
              </w:rPr>
              <w:t>00822</w:t>
            </w:r>
          </w:p>
        </w:tc>
        <w:tc>
          <w:tcPr>
            <w:tcW w:w="3888" w:type="dxa"/>
            <w:tcBorders>
              <w:top w:val="dotted" w:sz="4" w:space="0" w:color="auto"/>
              <w:left w:val="nil"/>
              <w:bottom w:val="dotted" w:sz="4" w:space="0" w:color="auto"/>
              <w:right w:val="nil"/>
            </w:tcBorders>
            <w:shd w:val="clear" w:color="auto" w:fill="FFFFFF"/>
          </w:tcPr>
          <w:p w14:paraId="4375FBC2" w14:textId="77777777" w:rsidR="004C2D45" w:rsidRDefault="004C2D45">
            <w:pPr>
              <w:pStyle w:val="AttributeTableBody"/>
              <w:jc w:val="left"/>
              <w:rPr>
                <w:noProof/>
              </w:rPr>
            </w:pPr>
            <w:r>
              <w:rPr>
                <w:noProof/>
              </w:rPr>
              <w:t>Goal Established Date/Time</w:t>
            </w:r>
          </w:p>
        </w:tc>
      </w:tr>
      <w:tr w:rsidR="003C63BB" w:rsidRPr="004C2D45" w14:paraId="6B7310A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96F428D"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C58C3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3CE9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A4B40"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B05DDD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1D852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A44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0E3DE" w14:textId="77777777" w:rsidR="004C2D45" w:rsidRDefault="004C2D45">
            <w:pPr>
              <w:pStyle w:val="AttributeTableBody"/>
              <w:rPr>
                <w:noProof/>
              </w:rPr>
            </w:pPr>
            <w:r>
              <w:rPr>
                <w:noProof/>
              </w:rPr>
              <w:t>00824</w:t>
            </w:r>
          </w:p>
        </w:tc>
        <w:tc>
          <w:tcPr>
            <w:tcW w:w="3888" w:type="dxa"/>
            <w:tcBorders>
              <w:top w:val="dotted" w:sz="4" w:space="0" w:color="auto"/>
              <w:left w:val="nil"/>
              <w:bottom w:val="dotted" w:sz="4" w:space="0" w:color="auto"/>
              <w:right w:val="nil"/>
            </w:tcBorders>
            <w:shd w:val="clear" w:color="auto" w:fill="FFFFFF"/>
          </w:tcPr>
          <w:p w14:paraId="28B2B915" w14:textId="77777777" w:rsidR="004C2D45" w:rsidRDefault="004C2D45">
            <w:pPr>
              <w:pStyle w:val="AttributeTableBody"/>
              <w:jc w:val="left"/>
              <w:rPr>
                <w:noProof/>
              </w:rPr>
            </w:pPr>
            <w:r>
              <w:rPr>
                <w:noProof/>
              </w:rPr>
              <w:t>Expected Goal Achieve Date/Time</w:t>
            </w:r>
          </w:p>
        </w:tc>
      </w:tr>
      <w:tr w:rsidR="003C63BB" w:rsidRPr="004C2D45" w14:paraId="0711872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852AF16" w14:textId="77777777" w:rsidR="004C2D45" w:rsidRDefault="004C2D45">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57139F5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D54106"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E2C4A49"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42ABAD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64DDE2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4FA203"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06F087" w14:textId="77777777" w:rsidR="004C2D45" w:rsidRDefault="004C2D45">
            <w:pPr>
              <w:pStyle w:val="AttributeTableBody"/>
              <w:rPr>
                <w:noProof/>
                <w:lang w:val="it-IT"/>
              </w:rPr>
            </w:pPr>
            <w:r>
              <w:rPr>
                <w:noProof/>
                <w:lang w:val="it-IT"/>
              </w:rPr>
              <w:t>00825</w:t>
            </w:r>
          </w:p>
        </w:tc>
        <w:tc>
          <w:tcPr>
            <w:tcW w:w="3888" w:type="dxa"/>
            <w:tcBorders>
              <w:top w:val="dotted" w:sz="4" w:space="0" w:color="auto"/>
              <w:left w:val="nil"/>
              <w:bottom w:val="dotted" w:sz="4" w:space="0" w:color="auto"/>
              <w:right w:val="nil"/>
            </w:tcBorders>
            <w:shd w:val="clear" w:color="auto" w:fill="FFFFFF"/>
          </w:tcPr>
          <w:p w14:paraId="6B466805" w14:textId="77777777" w:rsidR="004C2D45" w:rsidRDefault="004C2D45">
            <w:pPr>
              <w:pStyle w:val="AttributeTableBody"/>
              <w:jc w:val="left"/>
              <w:rPr>
                <w:noProof/>
                <w:lang w:val="it-IT"/>
              </w:rPr>
            </w:pPr>
            <w:r>
              <w:rPr>
                <w:noProof/>
                <w:lang w:val="it-IT"/>
              </w:rPr>
              <w:t>Goal Classification</w:t>
            </w:r>
          </w:p>
        </w:tc>
      </w:tr>
      <w:tr w:rsidR="003C63BB" w:rsidRPr="004C2D45" w14:paraId="0A5C744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6797B1D"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3D74F2F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9A732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40958F"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B6422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513A1C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3285E5"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6476EEB" w14:textId="77777777" w:rsidR="004C2D45" w:rsidRDefault="004C2D45">
            <w:pPr>
              <w:pStyle w:val="AttributeTableBody"/>
              <w:rPr>
                <w:noProof/>
                <w:lang w:val="fr-FR"/>
              </w:rPr>
            </w:pPr>
            <w:r>
              <w:rPr>
                <w:noProof/>
                <w:lang w:val="fr-FR"/>
              </w:rPr>
              <w:t>00826</w:t>
            </w:r>
          </w:p>
        </w:tc>
        <w:tc>
          <w:tcPr>
            <w:tcW w:w="3888" w:type="dxa"/>
            <w:tcBorders>
              <w:top w:val="dotted" w:sz="4" w:space="0" w:color="auto"/>
              <w:left w:val="nil"/>
              <w:bottom w:val="dotted" w:sz="4" w:space="0" w:color="auto"/>
              <w:right w:val="nil"/>
            </w:tcBorders>
            <w:shd w:val="clear" w:color="auto" w:fill="FFFFFF"/>
          </w:tcPr>
          <w:p w14:paraId="6D770735" w14:textId="77777777" w:rsidR="004C2D45" w:rsidRDefault="004C2D45">
            <w:pPr>
              <w:pStyle w:val="AttributeTableBody"/>
              <w:jc w:val="left"/>
              <w:rPr>
                <w:noProof/>
                <w:lang w:val="fr-FR"/>
              </w:rPr>
            </w:pPr>
            <w:r>
              <w:rPr>
                <w:noProof/>
                <w:lang w:val="fr-FR"/>
              </w:rPr>
              <w:t>Goal Management Discipline</w:t>
            </w:r>
          </w:p>
        </w:tc>
      </w:tr>
      <w:tr w:rsidR="003C63BB" w:rsidRPr="004C2D45" w14:paraId="011CD94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E6146D"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0AA4F6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4BF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5EA7A"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A12B2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005E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AD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71B43" w14:textId="77777777" w:rsidR="004C2D45" w:rsidRDefault="004C2D45">
            <w:pPr>
              <w:pStyle w:val="AttributeTableBody"/>
              <w:rPr>
                <w:noProof/>
              </w:rPr>
            </w:pPr>
            <w:r>
              <w:rPr>
                <w:noProof/>
              </w:rPr>
              <w:t>00827</w:t>
            </w:r>
          </w:p>
        </w:tc>
        <w:tc>
          <w:tcPr>
            <w:tcW w:w="3888" w:type="dxa"/>
            <w:tcBorders>
              <w:top w:val="dotted" w:sz="4" w:space="0" w:color="auto"/>
              <w:left w:val="nil"/>
              <w:bottom w:val="dotted" w:sz="4" w:space="0" w:color="auto"/>
              <w:right w:val="nil"/>
            </w:tcBorders>
            <w:shd w:val="clear" w:color="auto" w:fill="FFFFFF"/>
          </w:tcPr>
          <w:p w14:paraId="197D907D" w14:textId="77777777" w:rsidR="004C2D45" w:rsidRDefault="004C2D45">
            <w:pPr>
              <w:pStyle w:val="AttributeTableBody"/>
              <w:jc w:val="left"/>
              <w:rPr>
                <w:noProof/>
              </w:rPr>
            </w:pPr>
            <w:r>
              <w:rPr>
                <w:noProof/>
              </w:rPr>
              <w:t>Current Goal Review Status</w:t>
            </w:r>
          </w:p>
        </w:tc>
      </w:tr>
      <w:tr w:rsidR="003C63BB" w:rsidRPr="004C2D45" w14:paraId="795FCA5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AC7AE9D"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9829D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5A0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59691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722A97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CD41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25F6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34EB6" w14:textId="77777777" w:rsidR="004C2D45" w:rsidRDefault="004C2D45">
            <w:pPr>
              <w:pStyle w:val="AttributeTableBody"/>
              <w:rPr>
                <w:noProof/>
              </w:rPr>
            </w:pPr>
            <w:r>
              <w:rPr>
                <w:noProof/>
              </w:rPr>
              <w:t>00828</w:t>
            </w:r>
          </w:p>
        </w:tc>
        <w:tc>
          <w:tcPr>
            <w:tcW w:w="3888" w:type="dxa"/>
            <w:tcBorders>
              <w:top w:val="dotted" w:sz="4" w:space="0" w:color="auto"/>
              <w:left w:val="nil"/>
              <w:bottom w:val="dotted" w:sz="4" w:space="0" w:color="auto"/>
              <w:right w:val="nil"/>
            </w:tcBorders>
            <w:shd w:val="clear" w:color="auto" w:fill="FFFFFF"/>
          </w:tcPr>
          <w:p w14:paraId="111F507F" w14:textId="77777777" w:rsidR="004C2D45" w:rsidRDefault="004C2D45">
            <w:pPr>
              <w:pStyle w:val="AttributeTableBody"/>
              <w:jc w:val="left"/>
              <w:rPr>
                <w:noProof/>
              </w:rPr>
            </w:pPr>
            <w:r>
              <w:rPr>
                <w:noProof/>
              </w:rPr>
              <w:t>Current Goal Review Date/Time</w:t>
            </w:r>
          </w:p>
        </w:tc>
      </w:tr>
      <w:tr w:rsidR="003C63BB" w:rsidRPr="004C2D45" w14:paraId="48E90CB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AE24568"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58D884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158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5FD6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428554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5C695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24C0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B9A70" w14:textId="77777777" w:rsidR="004C2D45" w:rsidRDefault="004C2D45">
            <w:pPr>
              <w:pStyle w:val="AttributeTableBody"/>
              <w:rPr>
                <w:noProof/>
              </w:rPr>
            </w:pPr>
            <w:r>
              <w:rPr>
                <w:noProof/>
              </w:rPr>
              <w:t>00829</w:t>
            </w:r>
          </w:p>
        </w:tc>
        <w:tc>
          <w:tcPr>
            <w:tcW w:w="3888" w:type="dxa"/>
            <w:tcBorders>
              <w:top w:val="dotted" w:sz="4" w:space="0" w:color="auto"/>
              <w:left w:val="nil"/>
              <w:bottom w:val="dotted" w:sz="4" w:space="0" w:color="auto"/>
              <w:right w:val="nil"/>
            </w:tcBorders>
            <w:shd w:val="clear" w:color="auto" w:fill="FFFFFF"/>
          </w:tcPr>
          <w:p w14:paraId="231071C3" w14:textId="77777777" w:rsidR="004C2D45" w:rsidRDefault="004C2D45">
            <w:pPr>
              <w:pStyle w:val="AttributeTableBody"/>
              <w:jc w:val="left"/>
              <w:rPr>
                <w:noProof/>
              </w:rPr>
            </w:pPr>
            <w:r>
              <w:rPr>
                <w:noProof/>
              </w:rPr>
              <w:t>Next Goal Review Date/Time</w:t>
            </w:r>
          </w:p>
        </w:tc>
      </w:tr>
      <w:tr w:rsidR="003C63BB" w:rsidRPr="004C2D45" w14:paraId="7568AA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F99E89B"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E7D3C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986B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15567"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9A5F1C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3899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8AA2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3DE4E" w14:textId="77777777" w:rsidR="004C2D45" w:rsidRDefault="004C2D45">
            <w:pPr>
              <w:pStyle w:val="AttributeTableBody"/>
              <w:rPr>
                <w:noProof/>
              </w:rPr>
            </w:pPr>
            <w:r>
              <w:rPr>
                <w:noProof/>
              </w:rPr>
              <w:t>00830</w:t>
            </w:r>
          </w:p>
        </w:tc>
        <w:tc>
          <w:tcPr>
            <w:tcW w:w="3888" w:type="dxa"/>
            <w:tcBorders>
              <w:top w:val="dotted" w:sz="4" w:space="0" w:color="auto"/>
              <w:left w:val="nil"/>
              <w:bottom w:val="dotted" w:sz="4" w:space="0" w:color="auto"/>
              <w:right w:val="nil"/>
            </w:tcBorders>
            <w:shd w:val="clear" w:color="auto" w:fill="FFFFFF"/>
          </w:tcPr>
          <w:p w14:paraId="5DF404CA" w14:textId="77777777" w:rsidR="004C2D45" w:rsidRDefault="004C2D45">
            <w:pPr>
              <w:pStyle w:val="AttributeTableBody"/>
              <w:jc w:val="left"/>
              <w:rPr>
                <w:noProof/>
              </w:rPr>
            </w:pPr>
            <w:r>
              <w:rPr>
                <w:noProof/>
              </w:rPr>
              <w:t>Previous Goal Review Date/Time</w:t>
            </w:r>
          </w:p>
        </w:tc>
      </w:tr>
      <w:tr w:rsidR="003C63BB" w:rsidRPr="004C2D45" w14:paraId="5B3DA0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B7125FA"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ECABB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2CCE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FCA0B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FBADE" w14:textId="77777777" w:rsidR="004C2D45" w:rsidRDefault="004C2D4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A0BDA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9665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734C7" w14:textId="77777777" w:rsidR="004C2D45" w:rsidRDefault="004C2D45">
            <w:pPr>
              <w:pStyle w:val="AttributeTableBody"/>
              <w:rPr>
                <w:noProof/>
              </w:rPr>
            </w:pPr>
            <w:r>
              <w:rPr>
                <w:noProof/>
              </w:rPr>
              <w:t>00831</w:t>
            </w:r>
          </w:p>
        </w:tc>
        <w:tc>
          <w:tcPr>
            <w:tcW w:w="3888" w:type="dxa"/>
            <w:tcBorders>
              <w:top w:val="dotted" w:sz="4" w:space="0" w:color="auto"/>
              <w:left w:val="nil"/>
              <w:bottom w:val="dotted" w:sz="4" w:space="0" w:color="auto"/>
              <w:right w:val="nil"/>
            </w:tcBorders>
            <w:shd w:val="clear" w:color="auto" w:fill="FFFFFF"/>
          </w:tcPr>
          <w:p w14:paraId="26B079CE" w14:textId="77777777" w:rsidR="004C2D45" w:rsidRDefault="004C2D45">
            <w:pPr>
              <w:pStyle w:val="AttributeTableBody"/>
              <w:jc w:val="left"/>
              <w:rPr>
                <w:noProof/>
              </w:rPr>
            </w:pPr>
            <w:r>
              <w:rPr>
                <w:noProof/>
              </w:rPr>
              <w:t>Goal Review Interval</w:t>
            </w:r>
          </w:p>
        </w:tc>
      </w:tr>
      <w:tr w:rsidR="003C63BB" w:rsidRPr="004C2D45" w14:paraId="1EE2739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64599A7"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7247C0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6E2A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1C66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C658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248BCF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4F33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36F62" w14:textId="77777777" w:rsidR="004C2D45" w:rsidRDefault="004C2D45">
            <w:pPr>
              <w:pStyle w:val="AttributeTableBody"/>
              <w:rPr>
                <w:noProof/>
              </w:rPr>
            </w:pPr>
            <w:r>
              <w:rPr>
                <w:noProof/>
              </w:rPr>
              <w:t>00832</w:t>
            </w:r>
          </w:p>
        </w:tc>
        <w:tc>
          <w:tcPr>
            <w:tcW w:w="3888" w:type="dxa"/>
            <w:tcBorders>
              <w:top w:val="dotted" w:sz="4" w:space="0" w:color="auto"/>
              <w:left w:val="nil"/>
              <w:bottom w:val="dotted" w:sz="4" w:space="0" w:color="auto"/>
              <w:right w:val="nil"/>
            </w:tcBorders>
            <w:shd w:val="clear" w:color="auto" w:fill="FFFFFF"/>
          </w:tcPr>
          <w:p w14:paraId="1584B362" w14:textId="77777777" w:rsidR="004C2D45" w:rsidRDefault="004C2D45">
            <w:pPr>
              <w:pStyle w:val="AttributeTableBody"/>
              <w:jc w:val="left"/>
              <w:rPr>
                <w:noProof/>
              </w:rPr>
            </w:pPr>
            <w:r>
              <w:rPr>
                <w:noProof/>
              </w:rPr>
              <w:t>Goal Evaluation</w:t>
            </w:r>
          </w:p>
        </w:tc>
      </w:tr>
      <w:tr w:rsidR="003C63BB" w:rsidRPr="004C2D45" w14:paraId="279FB0F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796283"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BC522B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0B7BE" w14:textId="77777777" w:rsidR="004C2D45" w:rsidRDefault="004C2D45">
            <w:pPr>
              <w:pStyle w:val="AttributeTableBody"/>
              <w:rPr>
                <w:noProof/>
              </w:rPr>
            </w:pPr>
            <w:r>
              <w:rPr>
                <w:noProof/>
              </w:rPr>
              <w:t>300=</w:t>
            </w:r>
          </w:p>
        </w:tc>
        <w:tc>
          <w:tcPr>
            <w:tcW w:w="648" w:type="dxa"/>
            <w:tcBorders>
              <w:top w:val="dotted" w:sz="4" w:space="0" w:color="auto"/>
              <w:left w:val="nil"/>
              <w:bottom w:val="dotted" w:sz="4" w:space="0" w:color="auto"/>
              <w:right w:val="nil"/>
            </w:tcBorders>
            <w:shd w:val="clear" w:color="auto" w:fill="FFFFFF"/>
          </w:tcPr>
          <w:p w14:paraId="6625CCF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334EA8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1561B5"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5226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32B2" w14:textId="77777777" w:rsidR="004C2D45" w:rsidRDefault="004C2D45">
            <w:pPr>
              <w:pStyle w:val="AttributeTableBody"/>
              <w:rPr>
                <w:noProof/>
              </w:rPr>
            </w:pPr>
            <w:r>
              <w:rPr>
                <w:noProof/>
              </w:rPr>
              <w:t>00833</w:t>
            </w:r>
          </w:p>
        </w:tc>
        <w:tc>
          <w:tcPr>
            <w:tcW w:w="3888" w:type="dxa"/>
            <w:tcBorders>
              <w:top w:val="dotted" w:sz="4" w:space="0" w:color="auto"/>
              <w:left w:val="nil"/>
              <w:bottom w:val="dotted" w:sz="4" w:space="0" w:color="auto"/>
              <w:right w:val="nil"/>
            </w:tcBorders>
            <w:shd w:val="clear" w:color="auto" w:fill="FFFFFF"/>
          </w:tcPr>
          <w:p w14:paraId="55F4B3B9" w14:textId="77777777" w:rsidR="004C2D45" w:rsidRDefault="004C2D45">
            <w:pPr>
              <w:pStyle w:val="AttributeTableBody"/>
              <w:jc w:val="left"/>
              <w:rPr>
                <w:noProof/>
              </w:rPr>
            </w:pPr>
            <w:r>
              <w:rPr>
                <w:noProof/>
              </w:rPr>
              <w:t>Goal Evaluation Comment</w:t>
            </w:r>
          </w:p>
        </w:tc>
      </w:tr>
      <w:tr w:rsidR="003C63BB" w:rsidRPr="004C2D45" w14:paraId="5F60156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552875"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1FDEE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07BE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D556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BA25B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E9C82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E36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B7442" w14:textId="77777777" w:rsidR="004C2D45" w:rsidRDefault="004C2D45">
            <w:pPr>
              <w:pStyle w:val="AttributeTableBody"/>
              <w:rPr>
                <w:noProof/>
              </w:rPr>
            </w:pPr>
            <w:r>
              <w:rPr>
                <w:noProof/>
              </w:rPr>
              <w:t>00834</w:t>
            </w:r>
          </w:p>
        </w:tc>
        <w:tc>
          <w:tcPr>
            <w:tcW w:w="3888" w:type="dxa"/>
            <w:tcBorders>
              <w:top w:val="dotted" w:sz="4" w:space="0" w:color="auto"/>
              <w:left w:val="nil"/>
              <w:bottom w:val="dotted" w:sz="4" w:space="0" w:color="auto"/>
              <w:right w:val="nil"/>
            </w:tcBorders>
            <w:shd w:val="clear" w:color="auto" w:fill="FFFFFF"/>
          </w:tcPr>
          <w:p w14:paraId="7AC7D5C0" w14:textId="77777777" w:rsidR="004C2D45" w:rsidRDefault="004C2D45">
            <w:pPr>
              <w:pStyle w:val="AttributeTableBody"/>
              <w:jc w:val="left"/>
              <w:rPr>
                <w:noProof/>
              </w:rPr>
            </w:pPr>
            <w:r>
              <w:rPr>
                <w:noProof/>
              </w:rPr>
              <w:t>Goal Life Cycle Status</w:t>
            </w:r>
          </w:p>
        </w:tc>
      </w:tr>
      <w:tr w:rsidR="003C63BB" w:rsidRPr="004C2D45" w14:paraId="1BD951F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228EA7"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CC75B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DB8C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7BBC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CFAE42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0FB4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95B9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AC41C" w14:textId="77777777" w:rsidR="004C2D45" w:rsidRDefault="004C2D45">
            <w:pPr>
              <w:pStyle w:val="AttributeTableBody"/>
              <w:rPr>
                <w:noProof/>
              </w:rPr>
            </w:pPr>
            <w:r>
              <w:rPr>
                <w:noProof/>
              </w:rPr>
              <w:t>00835</w:t>
            </w:r>
          </w:p>
        </w:tc>
        <w:tc>
          <w:tcPr>
            <w:tcW w:w="3888" w:type="dxa"/>
            <w:tcBorders>
              <w:top w:val="dotted" w:sz="4" w:space="0" w:color="auto"/>
              <w:left w:val="nil"/>
              <w:bottom w:val="dotted" w:sz="4" w:space="0" w:color="auto"/>
              <w:right w:val="nil"/>
            </w:tcBorders>
            <w:shd w:val="clear" w:color="auto" w:fill="FFFFFF"/>
          </w:tcPr>
          <w:p w14:paraId="6022385E" w14:textId="77777777" w:rsidR="004C2D45" w:rsidRDefault="004C2D45">
            <w:pPr>
              <w:pStyle w:val="AttributeTableBody"/>
              <w:jc w:val="left"/>
              <w:rPr>
                <w:noProof/>
              </w:rPr>
            </w:pPr>
            <w:r>
              <w:rPr>
                <w:noProof/>
              </w:rPr>
              <w:t>Goal Life Cycle Status Date/Time</w:t>
            </w:r>
          </w:p>
        </w:tc>
      </w:tr>
      <w:tr w:rsidR="003C63BB" w:rsidRPr="004C2D45" w14:paraId="1BBC67A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B29D561"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0EEBDE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5F6A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831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B04FC9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5A14F9"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E38D8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9D55B" w14:textId="77777777" w:rsidR="004C2D45" w:rsidRDefault="004C2D45">
            <w:pPr>
              <w:pStyle w:val="AttributeTableBody"/>
              <w:rPr>
                <w:noProof/>
              </w:rPr>
            </w:pPr>
            <w:r>
              <w:rPr>
                <w:noProof/>
              </w:rPr>
              <w:t>00836</w:t>
            </w:r>
          </w:p>
        </w:tc>
        <w:tc>
          <w:tcPr>
            <w:tcW w:w="3888" w:type="dxa"/>
            <w:tcBorders>
              <w:top w:val="dotted" w:sz="4" w:space="0" w:color="auto"/>
              <w:left w:val="nil"/>
              <w:bottom w:val="dotted" w:sz="4" w:space="0" w:color="auto"/>
              <w:right w:val="nil"/>
            </w:tcBorders>
            <w:shd w:val="clear" w:color="auto" w:fill="FFFFFF"/>
          </w:tcPr>
          <w:p w14:paraId="4F3ABEF4" w14:textId="77777777" w:rsidR="004C2D45" w:rsidRDefault="004C2D45">
            <w:pPr>
              <w:pStyle w:val="AttributeTableBody"/>
              <w:jc w:val="left"/>
              <w:rPr>
                <w:noProof/>
              </w:rPr>
            </w:pPr>
            <w:r>
              <w:rPr>
                <w:noProof/>
              </w:rPr>
              <w:t>Goal Target Type</w:t>
            </w:r>
          </w:p>
        </w:tc>
      </w:tr>
      <w:tr w:rsidR="003C63BB" w:rsidRPr="004C2D45" w14:paraId="400F27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E0BF9E" w14:textId="77777777" w:rsidR="004C2D45" w:rsidRDefault="004C2D45">
            <w:pPr>
              <w:pStyle w:val="AttributeTableBody"/>
              <w:rPr>
                <w:noProof/>
                <w:lang w:val="fr-FR"/>
              </w:rPr>
            </w:pPr>
            <w:r>
              <w:rPr>
                <w:noProof/>
                <w:lang w:val="fr-FR"/>
              </w:rPr>
              <w:t>21</w:t>
            </w:r>
          </w:p>
        </w:tc>
        <w:tc>
          <w:tcPr>
            <w:tcW w:w="648" w:type="dxa"/>
            <w:tcBorders>
              <w:top w:val="dotted" w:sz="4" w:space="0" w:color="auto"/>
              <w:left w:val="nil"/>
              <w:bottom w:val="dotted" w:sz="4" w:space="0" w:color="auto"/>
              <w:right w:val="nil"/>
            </w:tcBorders>
            <w:shd w:val="clear" w:color="auto" w:fill="FFFFFF"/>
          </w:tcPr>
          <w:p w14:paraId="3A23DD5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CEF8E14"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D2A5A93" w14:textId="77777777" w:rsidR="004C2D45" w:rsidRDefault="004C2D45">
            <w:pPr>
              <w:pStyle w:val="AttributeTableBody"/>
              <w:rPr>
                <w:noProof/>
                <w:lang w:val="fr-FR"/>
              </w:rPr>
            </w:pPr>
            <w:r>
              <w:rPr>
                <w:noProof/>
                <w:lang w:val="fr-FR"/>
              </w:rPr>
              <w:t>XPN</w:t>
            </w:r>
          </w:p>
        </w:tc>
        <w:tc>
          <w:tcPr>
            <w:tcW w:w="648" w:type="dxa"/>
            <w:tcBorders>
              <w:top w:val="dotted" w:sz="4" w:space="0" w:color="auto"/>
              <w:left w:val="nil"/>
              <w:bottom w:val="dotted" w:sz="4" w:space="0" w:color="auto"/>
              <w:right w:val="nil"/>
            </w:tcBorders>
            <w:shd w:val="clear" w:color="auto" w:fill="FFFFFF"/>
          </w:tcPr>
          <w:p w14:paraId="3CE193EB"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4F46208"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1E61A792"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3665DA3" w14:textId="77777777" w:rsidR="004C2D45" w:rsidRDefault="004C2D45">
            <w:pPr>
              <w:pStyle w:val="AttributeTableBody"/>
              <w:rPr>
                <w:noProof/>
              </w:rPr>
            </w:pPr>
            <w:r>
              <w:rPr>
                <w:noProof/>
              </w:rPr>
              <w:t>00837</w:t>
            </w:r>
          </w:p>
        </w:tc>
        <w:tc>
          <w:tcPr>
            <w:tcW w:w="3888" w:type="dxa"/>
            <w:tcBorders>
              <w:top w:val="dotted" w:sz="4" w:space="0" w:color="auto"/>
              <w:left w:val="nil"/>
              <w:bottom w:val="dotted" w:sz="4" w:space="0" w:color="auto"/>
              <w:right w:val="nil"/>
            </w:tcBorders>
            <w:shd w:val="clear" w:color="auto" w:fill="FFFFFF"/>
          </w:tcPr>
          <w:p w14:paraId="292308A3" w14:textId="77777777" w:rsidR="004C2D45" w:rsidRDefault="004C2D45">
            <w:pPr>
              <w:pStyle w:val="AttributeTableBody"/>
              <w:jc w:val="left"/>
              <w:rPr>
                <w:noProof/>
              </w:rPr>
            </w:pPr>
            <w:r>
              <w:rPr>
                <w:noProof/>
              </w:rPr>
              <w:t>Goal Target Name</w:t>
            </w:r>
          </w:p>
        </w:tc>
      </w:tr>
      <w:tr w:rsidR="003C63BB" w:rsidRPr="004C2D45" w14:paraId="2EC91CF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206D8AB1" w14:textId="77777777" w:rsidR="004C2D45" w:rsidRDefault="004C2D45">
            <w:pPr>
              <w:pStyle w:val="AttributeTableBody"/>
              <w:rPr>
                <w:noProof/>
              </w:rPr>
            </w:pPr>
            <w:r>
              <w:rPr>
                <w:noProof/>
              </w:rPr>
              <w:t>22</w:t>
            </w:r>
          </w:p>
        </w:tc>
        <w:tc>
          <w:tcPr>
            <w:tcW w:w="648" w:type="dxa"/>
            <w:tcBorders>
              <w:top w:val="dotted" w:sz="4" w:space="0" w:color="auto"/>
              <w:left w:val="nil"/>
              <w:bottom w:val="single" w:sz="4" w:space="0" w:color="auto"/>
              <w:right w:val="nil"/>
            </w:tcBorders>
            <w:shd w:val="clear" w:color="auto" w:fill="FFFFFF"/>
          </w:tcPr>
          <w:p w14:paraId="256E77CD"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6C299"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943A3B"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38AAA53"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9B4F12B"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94CF3F" w14:textId="4D647122" w:rsidR="004C2D45" w:rsidRDefault="006D70F9">
            <w:pPr>
              <w:pStyle w:val="AttributeTableBody"/>
              <w:rPr>
                <w:noProof/>
              </w:rPr>
            </w:pPr>
            <w:hyperlink r:id="rId13"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10DF6873" w14:textId="77777777" w:rsidR="004C2D45" w:rsidRDefault="004C2D45">
            <w:pPr>
              <w:pStyle w:val="AttributeTableBody"/>
              <w:rPr>
                <w:noProof/>
              </w:rPr>
            </w:pPr>
            <w:r>
              <w:rPr>
                <w:noProof/>
              </w:rPr>
              <w:t>02182</w:t>
            </w:r>
          </w:p>
        </w:tc>
        <w:tc>
          <w:tcPr>
            <w:tcW w:w="3888" w:type="dxa"/>
            <w:tcBorders>
              <w:top w:val="dotted" w:sz="4" w:space="0" w:color="auto"/>
              <w:left w:val="nil"/>
              <w:bottom w:val="single" w:sz="4" w:space="0" w:color="auto"/>
              <w:right w:val="nil"/>
            </w:tcBorders>
            <w:shd w:val="clear" w:color="auto" w:fill="FFFFFF"/>
          </w:tcPr>
          <w:p w14:paraId="65B6BEF8" w14:textId="77777777" w:rsidR="004C2D45" w:rsidRDefault="004C2D45">
            <w:pPr>
              <w:pStyle w:val="AttributeTableBody"/>
              <w:jc w:val="left"/>
              <w:rPr>
                <w:noProof/>
              </w:rPr>
            </w:pPr>
            <w:r>
              <w:rPr>
                <w:noProof/>
              </w:rPr>
              <w:t xml:space="preserve">Mood Code  </w:t>
            </w:r>
          </w:p>
        </w:tc>
      </w:tr>
    </w:tbl>
    <w:p w14:paraId="746906A5" w14:textId="77777777" w:rsidR="004C2D45" w:rsidRDefault="004C2D45">
      <w:pPr>
        <w:pStyle w:val="Heading4"/>
        <w:rPr>
          <w:noProof/>
          <w:vanish/>
        </w:rPr>
      </w:pPr>
      <w:r>
        <w:rPr>
          <w:noProof/>
          <w:vanish/>
        </w:rPr>
        <w:t>GOL Field Definitions</w:t>
      </w:r>
      <w:r w:rsidR="00FC31E4">
        <w:rPr>
          <w:noProof/>
          <w:vanish/>
        </w:rPr>
        <w:fldChar w:fldCharType="begin"/>
      </w:r>
      <w:r>
        <w:rPr>
          <w:noProof/>
          <w:vanish/>
        </w:rPr>
        <w:instrText xml:space="preserve"> XE "GOL - data element definitions" </w:instrText>
      </w:r>
      <w:r w:rsidR="00FC31E4">
        <w:rPr>
          <w:noProof/>
          <w:vanish/>
        </w:rPr>
        <w:fldChar w:fldCharType="end"/>
      </w:r>
    </w:p>
    <w:p w14:paraId="7C30DCC0" w14:textId="77777777" w:rsidR="004C2D45" w:rsidRDefault="004C2D45">
      <w:pPr>
        <w:pStyle w:val="NormalIndented"/>
        <w:rPr>
          <w:noProof/>
        </w:rPr>
      </w:pPr>
      <w:r>
        <w:rPr>
          <w:noProof/>
        </w:rPr>
        <w:t>The business and/or application must assume responsibility for maintaining knowledge about data ownership, versioning, and/or audit trail control (for purposes of data integrity).  It is also their responsibility to represent the appropriate version of that data.</w:t>
      </w:r>
    </w:p>
    <w:p w14:paraId="7991B8D8" w14:textId="77777777" w:rsidR="004C2D45" w:rsidRDefault="004C2D45">
      <w:pPr>
        <w:pStyle w:val="Heading4"/>
        <w:rPr>
          <w:noProof/>
          <w:lang w:val="fr-FR"/>
        </w:rPr>
      </w:pPr>
      <w:r>
        <w:rPr>
          <w:noProof/>
          <w:lang w:val="fr-FR"/>
        </w:rPr>
        <w:t>GOL-1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66D237D" w14:textId="4649529B" w:rsidR="004C2D45" w:rsidRDefault="004C2D45">
      <w:pPr>
        <w:pStyle w:val="NormalIndented"/>
        <w:rPr>
          <w:noProof/>
        </w:rPr>
      </w:pPr>
      <w:r>
        <w:rPr>
          <w:noProof/>
        </w:rPr>
        <w:t xml:space="preserve">Definition:  The action code field gives the intent of the problem or goal.  Refer to </w:t>
      </w:r>
      <w:hyperlink r:id="rId14" w:anchor="HL70287" w:history="1">
        <w:r>
          <w:rPr>
            <w:rStyle w:val="ReferenceHL7Table"/>
            <w:noProof/>
          </w:rPr>
          <w:t>HL7 Table 0287 – Problem/Goal Action Co</w:t>
        </w:r>
        <w:bookmarkStart w:id="1238" w:name="_Hlt480363686"/>
        <w:r>
          <w:rPr>
            <w:rStyle w:val="ReferenceHL7Table"/>
            <w:noProof/>
          </w:rPr>
          <w:t>d</w:t>
        </w:r>
        <w:bookmarkEnd w:id="1238"/>
        <w:r>
          <w:rPr>
            <w:rStyle w:val="ReferenceHL7Table"/>
            <w:noProof/>
          </w:rPr>
          <w:t>e</w:t>
        </w:r>
      </w:hyperlink>
      <w:r>
        <w:rPr>
          <w:noProof/>
        </w:rPr>
        <w:t xml:space="preserve"> </w:t>
      </w:r>
      <w:r w:rsidRPr="00B548E1">
        <w:rPr>
          <w:noProof/>
        </w:rPr>
        <w:t xml:space="preserve">in Chapter 2C, Code Tables, </w:t>
      </w:r>
      <w:r>
        <w:rPr>
          <w:noProof/>
        </w:rPr>
        <w:t>for valid values.</w:t>
      </w:r>
    </w:p>
    <w:p w14:paraId="03F75758" w14:textId="77777777" w:rsidR="004C2D45" w:rsidRDefault="004C2D45">
      <w:pPr>
        <w:pStyle w:val="Heading4"/>
        <w:rPr>
          <w:noProof/>
        </w:rPr>
      </w:pPr>
      <w:r>
        <w:rPr>
          <w:noProof/>
        </w:rPr>
        <w:t>GOL-2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42DE71C8" w14:textId="77777777" w:rsidR="004C2D45" w:rsidRDefault="004C2D45">
      <w:pPr>
        <w:pStyle w:val="NormalIndented"/>
        <w:rPr>
          <w:noProof/>
        </w:rPr>
      </w:pPr>
      <w:r>
        <w:rPr>
          <w:noProof/>
        </w:rPr>
        <w:t>Definition:  This field contains the date/time that the operation represented by the action code was performed.</w:t>
      </w:r>
    </w:p>
    <w:p w14:paraId="6ABFE2F1" w14:textId="77777777" w:rsidR="004C2D45" w:rsidRDefault="004C2D45">
      <w:pPr>
        <w:pStyle w:val="Heading4"/>
        <w:rPr>
          <w:noProof/>
        </w:rPr>
      </w:pPr>
      <w:r>
        <w:rPr>
          <w:noProof/>
        </w:rPr>
        <w:lastRenderedPageBreak/>
        <w:t>GOL-3   Goal ID</w:t>
      </w:r>
      <w:r w:rsidR="00FC31E4">
        <w:rPr>
          <w:noProof/>
        </w:rPr>
        <w:fldChar w:fldCharType="begin"/>
      </w:r>
      <w:r>
        <w:rPr>
          <w:noProof/>
        </w:rPr>
        <w:instrText xml:space="preserve"> XE "goal ID" </w:instrText>
      </w:r>
      <w:r w:rsidR="00FC31E4">
        <w:rPr>
          <w:noProof/>
        </w:rPr>
        <w:fldChar w:fldCharType="end"/>
      </w:r>
      <w:r>
        <w:rPr>
          <w:noProof/>
        </w:rPr>
        <w:t xml:space="preserve">   (CWE)   00818</w:t>
      </w:r>
    </w:p>
    <w:p w14:paraId="5E7216DC" w14:textId="77777777" w:rsidR="00CB72E6" w:rsidRDefault="00CB72E6" w:rsidP="00CB72E6">
      <w:pPr>
        <w:pStyle w:val="Components"/>
        <w:rPr>
          <w:noProof/>
        </w:rPr>
      </w:pPr>
      <w:bookmarkStart w:id="1239"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239"/>
    </w:p>
    <w:p w14:paraId="59E3D18F" w14:textId="77777777" w:rsidR="004C2D45" w:rsidRDefault="004C2D45">
      <w:pPr>
        <w:pStyle w:val="NormalIndented"/>
        <w:rPr>
          <w:noProof/>
        </w:rPr>
      </w:pPr>
      <w:r>
        <w:rPr>
          <w:noProof/>
        </w:rPr>
        <w:t>Definition:  This field identifies the goal.  This is the identifier from an institution's master list of goals.</w:t>
      </w:r>
    </w:p>
    <w:p w14:paraId="13EB3A69" w14:textId="77777777" w:rsidR="004C2D45" w:rsidRDefault="004C2D45">
      <w:pPr>
        <w:pStyle w:val="Heading4"/>
        <w:rPr>
          <w:noProof/>
        </w:rPr>
      </w:pPr>
      <w:r>
        <w:rPr>
          <w:noProof/>
        </w:rPr>
        <w:t>GOL-4   Goal Instance ID</w:t>
      </w:r>
      <w:r w:rsidR="00FC31E4">
        <w:rPr>
          <w:noProof/>
        </w:rPr>
        <w:fldChar w:fldCharType="begin"/>
      </w:r>
      <w:r>
        <w:rPr>
          <w:noProof/>
        </w:rPr>
        <w:instrText xml:space="preserve"> XE "goal instance ID" </w:instrText>
      </w:r>
      <w:r w:rsidR="00FC31E4">
        <w:rPr>
          <w:noProof/>
        </w:rPr>
        <w:fldChar w:fldCharType="end"/>
      </w:r>
      <w:r>
        <w:rPr>
          <w:noProof/>
        </w:rPr>
        <w:t xml:space="preserve">   (EI)   00819</w:t>
      </w:r>
    </w:p>
    <w:p w14:paraId="422C915B" w14:textId="77777777" w:rsidR="00CB72E6" w:rsidRDefault="00CB72E6" w:rsidP="00CB72E6">
      <w:pPr>
        <w:pStyle w:val="Components"/>
      </w:pPr>
      <w:bookmarkStart w:id="1240" w:name="EIComponent"/>
      <w:r>
        <w:t>Components:  &lt;Entity Identifier (ST)&gt; ^ &lt;Namespace ID (IS)&gt; ^ &lt;Universal ID (ST)&gt; ^ &lt;Universal ID Type (ID)&gt;</w:t>
      </w:r>
      <w:bookmarkEnd w:id="1240"/>
    </w:p>
    <w:p w14:paraId="42D12746" w14:textId="77777777" w:rsidR="004C2D45" w:rsidRDefault="004C2D45">
      <w:pPr>
        <w:pStyle w:val="NormalIndented"/>
        <w:rPr>
          <w:noProof/>
        </w:rPr>
      </w:pPr>
      <w:r>
        <w:rPr>
          <w:noProof/>
        </w:rPr>
        <w:t>Definition:  This field contains the unique identifier assigned by an initiating system to this instance of the goal.</w:t>
      </w:r>
    </w:p>
    <w:p w14:paraId="6CDC92C0" w14:textId="77777777" w:rsidR="004C2D45" w:rsidRDefault="004C2D45">
      <w:pPr>
        <w:pStyle w:val="Note"/>
        <w:rPr>
          <w:noProof/>
        </w:rPr>
      </w:pPr>
      <w:r>
        <w:rPr>
          <w:rStyle w:val="Strong"/>
          <w:noProof/>
        </w:rPr>
        <w:t xml:space="preserve">Note:  </w:t>
      </w:r>
      <w:r>
        <w:rPr>
          <w:noProof/>
        </w:rPr>
        <w:t>It is required that the value in this field be unique over time.  This instance ID identifies a specific instance for a specific patient and is unique across all patients.  See entity ID data type description in Chapter 2.</w:t>
      </w:r>
    </w:p>
    <w:p w14:paraId="64F6C649" w14:textId="77777777" w:rsidR="004C2D45" w:rsidRDefault="004C2D45">
      <w:pPr>
        <w:pStyle w:val="Heading4"/>
        <w:rPr>
          <w:noProof/>
        </w:rPr>
      </w:pPr>
      <w:r>
        <w:rPr>
          <w:noProof/>
        </w:rPr>
        <w:t>GOL-5   Episode of Care</w:t>
      </w:r>
      <w:r w:rsidR="00FC31E4">
        <w:rPr>
          <w:noProof/>
        </w:rPr>
        <w:fldChar w:fldCharType="begin"/>
      </w:r>
      <w:r>
        <w:rPr>
          <w:noProof/>
        </w:rPr>
        <w:instrText xml:space="preserve"> XE "episode of care" </w:instrText>
      </w:r>
      <w:r w:rsidR="00FC31E4">
        <w:rPr>
          <w:noProof/>
        </w:rPr>
        <w:fldChar w:fldCharType="end"/>
      </w:r>
      <w:r>
        <w:rPr>
          <w:noProof/>
        </w:rPr>
        <w:t xml:space="preserve">   ID   (EI)   00820</w:t>
      </w:r>
    </w:p>
    <w:p w14:paraId="6A21C625" w14:textId="77777777" w:rsidR="00CB72E6" w:rsidRDefault="00CB72E6" w:rsidP="00CB72E6">
      <w:pPr>
        <w:pStyle w:val="Components"/>
      </w:pPr>
      <w:r>
        <w:t>Components:  &lt;Entity Identifier (ST)&gt; ^ &lt;Namespace ID (IS)&gt; ^ &lt;Universal ID (ST)&gt; ^ &lt;Universal ID Type (ID)&gt;</w:t>
      </w:r>
    </w:p>
    <w:p w14:paraId="2CBB5B4D" w14:textId="77777777" w:rsidR="004C2D45" w:rsidRDefault="004C2D45">
      <w:pPr>
        <w:pStyle w:val="NormalIndented"/>
        <w:rPr>
          <w:noProof/>
        </w:rPr>
      </w:pPr>
      <w:r>
        <w:rPr>
          <w:noProof/>
        </w:rPr>
        <w:t>Definition:  This field uniquely identifies the episode of care to which this goal applies.  See note under "Ongoing issues."</w:t>
      </w:r>
    </w:p>
    <w:p w14:paraId="2AAA54FE" w14:textId="77777777" w:rsidR="004C2D45" w:rsidRDefault="004C2D45">
      <w:pPr>
        <w:pStyle w:val="Note"/>
        <w:rPr>
          <w:noProof/>
        </w:rPr>
      </w:pPr>
      <w:r>
        <w:rPr>
          <w:rStyle w:val="Strong"/>
          <w:noProof/>
        </w:rPr>
        <w:t>Note</w:t>
      </w:r>
      <w:r>
        <w:rPr>
          <w:noProof/>
        </w:rPr>
        <w:t>:  Based on application use, this field is required to be unique over time.</w:t>
      </w:r>
    </w:p>
    <w:p w14:paraId="638B5AB4" w14:textId="77777777" w:rsidR="004C2D45" w:rsidRDefault="004C2D45">
      <w:pPr>
        <w:pStyle w:val="Heading4"/>
        <w:rPr>
          <w:noProof/>
        </w:rPr>
      </w:pPr>
      <w:r>
        <w:rPr>
          <w:noProof/>
        </w:rPr>
        <w:t>GOL-6   Goal List Priority</w:t>
      </w:r>
      <w:r w:rsidR="00FC31E4">
        <w:rPr>
          <w:noProof/>
        </w:rPr>
        <w:fldChar w:fldCharType="begin"/>
      </w:r>
      <w:r>
        <w:rPr>
          <w:noProof/>
        </w:rPr>
        <w:instrText xml:space="preserve"> XE "master goal list number" </w:instrText>
      </w:r>
      <w:r w:rsidR="00FC31E4">
        <w:rPr>
          <w:noProof/>
        </w:rPr>
        <w:fldChar w:fldCharType="end"/>
      </w:r>
      <w:r>
        <w:rPr>
          <w:noProof/>
        </w:rPr>
        <w:t xml:space="preserve">   (NM)   00821</w:t>
      </w:r>
    </w:p>
    <w:p w14:paraId="7423A1B3" w14:textId="77777777" w:rsidR="004C2D45" w:rsidRDefault="004C2D45">
      <w:pPr>
        <w:pStyle w:val="NormalIndented"/>
        <w:rPr>
          <w:noProof/>
        </w:rPr>
      </w:pPr>
      <w:r>
        <w:rPr>
          <w:noProof/>
        </w:rPr>
        <w:t>Definition:  This field prioritizes this goal on a list that is maintained for an individual.</w:t>
      </w:r>
    </w:p>
    <w:p w14:paraId="15FF48F7" w14:textId="77777777" w:rsidR="004C2D45" w:rsidRDefault="004C2D45">
      <w:pPr>
        <w:pStyle w:val="Heading4"/>
        <w:rPr>
          <w:noProof/>
        </w:rPr>
      </w:pPr>
      <w:r>
        <w:rPr>
          <w:noProof/>
        </w:rPr>
        <w:t>GOL-7   Goal Established Date/Time</w:t>
      </w:r>
      <w:r w:rsidR="00FC31E4">
        <w:rPr>
          <w:noProof/>
        </w:rPr>
        <w:fldChar w:fldCharType="begin"/>
      </w:r>
      <w:r>
        <w:rPr>
          <w:noProof/>
        </w:rPr>
        <w:instrText xml:space="preserve"> XE "goal established date/time" </w:instrText>
      </w:r>
      <w:r w:rsidR="00FC31E4">
        <w:rPr>
          <w:noProof/>
        </w:rPr>
        <w:fldChar w:fldCharType="end"/>
      </w:r>
      <w:r>
        <w:rPr>
          <w:noProof/>
        </w:rPr>
        <w:t xml:space="preserve">   (DTM)   00822</w:t>
      </w:r>
    </w:p>
    <w:p w14:paraId="7D9EE5CC" w14:textId="77777777" w:rsidR="004C2D45" w:rsidRDefault="004C2D45">
      <w:pPr>
        <w:pStyle w:val="NormalIndented"/>
        <w:rPr>
          <w:noProof/>
        </w:rPr>
      </w:pPr>
      <w:r>
        <w:rPr>
          <w:noProof/>
        </w:rPr>
        <w:t>Definition:  This field identifies the date/time when the stated goal was initially created.</w:t>
      </w:r>
    </w:p>
    <w:p w14:paraId="53E2BA8B" w14:textId="77777777" w:rsidR="004C2D45" w:rsidRDefault="004C2D45">
      <w:pPr>
        <w:pStyle w:val="Heading4"/>
        <w:rPr>
          <w:noProof/>
        </w:rPr>
      </w:pPr>
      <w:r>
        <w:rPr>
          <w:noProof/>
        </w:rPr>
        <w:t>GOL-8   Expected Goal Achieve Date/Time</w:t>
      </w:r>
      <w:r w:rsidR="00FC31E4">
        <w:rPr>
          <w:noProof/>
        </w:rPr>
        <w:fldChar w:fldCharType="begin"/>
      </w:r>
      <w:r>
        <w:rPr>
          <w:noProof/>
        </w:rPr>
        <w:instrText xml:space="preserve"> XE "expected goal achievement date/time" </w:instrText>
      </w:r>
      <w:r w:rsidR="00FC31E4">
        <w:rPr>
          <w:noProof/>
        </w:rPr>
        <w:fldChar w:fldCharType="end"/>
      </w:r>
      <w:r>
        <w:rPr>
          <w:noProof/>
        </w:rPr>
        <w:t xml:space="preserve">   (DTM)   00824</w:t>
      </w:r>
    </w:p>
    <w:p w14:paraId="3C1B5504" w14:textId="77777777" w:rsidR="004C2D45" w:rsidRDefault="004C2D45">
      <w:pPr>
        <w:pStyle w:val="NormalIndented"/>
        <w:rPr>
          <w:noProof/>
        </w:rPr>
      </w:pPr>
      <w:r>
        <w:rPr>
          <w:noProof/>
        </w:rPr>
        <w:t>Definition:  This field contains the projected date/time for achieving the stated goal.</w:t>
      </w:r>
    </w:p>
    <w:p w14:paraId="7F995137" w14:textId="77777777" w:rsidR="004C2D45" w:rsidRDefault="004C2D45">
      <w:pPr>
        <w:pStyle w:val="Heading4"/>
        <w:rPr>
          <w:noProof/>
        </w:rPr>
      </w:pPr>
      <w:r>
        <w:rPr>
          <w:noProof/>
        </w:rPr>
        <w:t>GOL-9   Goal Classification</w:t>
      </w:r>
      <w:r w:rsidR="00FC31E4">
        <w:rPr>
          <w:noProof/>
        </w:rPr>
        <w:fldChar w:fldCharType="begin"/>
      </w:r>
      <w:r>
        <w:rPr>
          <w:noProof/>
        </w:rPr>
        <w:instrText xml:space="preserve"> XE "goal classification" </w:instrText>
      </w:r>
      <w:r w:rsidR="00FC31E4">
        <w:rPr>
          <w:noProof/>
        </w:rPr>
        <w:fldChar w:fldCharType="end"/>
      </w:r>
      <w:r>
        <w:rPr>
          <w:noProof/>
        </w:rPr>
        <w:t xml:space="preserve">   (CWE)   00825</w:t>
      </w:r>
    </w:p>
    <w:p w14:paraId="37CDB839"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212551" w14:textId="77777777" w:rsidR="004C2D45" w:rsidRDefault="004C2D45">
      <w:pPr>
        <w:pStyle w:val="NormalIndented"/>
        <w:rPr>
          <w:noProof/>
        </w:rPr>
      </w:pPr>
      <w:r>
        <w:rPr>
          <w:noProof/>
        </w:rPr>
        <w:t>Definition:  This field indicates the kind of goal. This field can be used to categorize goals so that they may be managed and viewed independently within different applications (e.g., admission, final, post-operative, pre-operative, outpatient, discharge, etc.).</w:t>
      </w:r>
    </w:p>
    <w:p w14:paraId="14A180A0" w14:textId="77777777" w:rsidR="004C2D45" w:rsidRDefault="004C2D45">
      <w:pPr>
        <w:pStyle w:val="Note"/>
        <w:rPr>
          <w:noProof/>
        </w:rPr>
      </w:pPr>
      <w:r>
        <w:rPr>
          <w:rStyle w:val="Strong"/>
          <w:noProof/>
        </w:rPr>
        <w:t xml:space="preserve">Note: </w:t>
      </w:r>
      <w:r>
        <w:rPr>
          <w:noProof/>
        </w:rPr>
        <w:t xml:space="preserve"> This field can be used to differentiate separate goal lists that may be managed independently within applications.</w:t>
      </w:r>
    </w:p>
    <w:p w14:paraId="12D038B1" w14:textId="77777777" w:rsidR="004C2D45" w:rsidRDefault="004C2D45">
      <w:pPr>
        <w:pStyle w:val="Heading4"/>
        <w:rPr>
          <w:noProof/>
        </w:rPr>
      </w:pPr>
      <w:r>
        <w:rPr>
          <w:noProof/>
        </w:rPr>
        <w:lastRenderedPageBreak/>
        <w:t>GOL-10   Goal Management Discipline</w:t>
      </w:r>
      <w:r w:rsidR="00FC31E4">
        <w:rPr>
          <w:noProof/>
        </w:rPr>
        <w:fldChar w:fldCharType="begin"/>
      </w:r>
      <w:r>
        <w:rPr>
          <w:noProof/>
        </w:rPr>
        <w:instrText xml:space="preserve"> XE "goal management discipline" </w:instrText>
      </w:r>
      <w:r w:rsidR="00FC31E4">
        <w:rPr>
          <w:noProof/>
        </w:rPr>
        <w:fldChar w:fldCharType="end"/>
      </w:r>
      <w:r>
        <w:rPr>
          <w:noProof/>
        </w:rPr>
        <w:t xml:space="preserve">   (CWE)   00826</w:t>
      </w:r>
    </w:p>
    <w:p w14:paraId="591BAB7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8E449C" w14:textId="77777777" w:rsidR="004C2D45" w:rsidRDefault="004C2D45">
      <w:pPr>
        <w:pStyle w:val="NormalIndented"/>
        <w:rPr>
          <w:noProof/>
        </w:rPr>
      </w:pPr>
      <w:r>
        <w:rPr>
          <w:noProof/>
        </w:rPr>
        <w:t>Definition:  This field indicates the category of caregiver with responsibility for managing this specific goal (e.g., care team, nursing, medicine, respiratory therapy, occupational therapy, dietary etc.).  This is a repeating field to allow identification of all disciplines that may have the responsibility for this goal.</w:t>
      </w:r>
    </w:p>
    <w:p w14:paraId="0DEACD9F" w14:textId="77777777" w:rsidR="004C2D45" w:rsidRDefault="004C2D45">
      <w:pPr>
        <w:pStyle w:val="Heading4"/>
        <w:rPr>
          <w:noProof/>
        </w:rPr>
      </w:pPr>
      <w:r>
        <w:rPr>
          <w:noProof/>
        </w:rPr>
        <w:t>GOL-11   Current Goal Review Status</w:t>
      </w:r>
      <w:r w:rsidR="00FC31E4">
        <w:rPr>
          <w:noProof/>
        </w:rPr>
        <w:fldChar w:fldCharType="begin"/>
      </w:r>
      <w:r>
        <w:rPr>
          <w:noProof/>
        </w:rPr>
        <w:instrText xml:space="preserve"> XE "current goal review status" </w:instrText>
      </w:r>
      <w:r w:rsidR="00FC31E4">
        <w:rPr>
          <w:noProof/>
        </w:rPr>
        <w:fldChar w:fldCharType="end"/>
      </w:r>
      <w:r>
        <w:rPr>
          <w:noProof/>
        </w:rPr>
        <w:t xml:space="preserve">   (CWE)   00827</w:t>
      </w:r>
    </w:p>
    <w:p w14:paraId="03DF020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5DF2BB" w14:textId="77777777" w:rsidR="004C2D45" w:rsidRDefault="004C2D45">
      <w:pPr>
        <w:pStyle w:val="NormalIndented"/>
        <w:rPr>
          <w:noProof/>
        </w:rPr>
      </w:pPr>
      <w:r>
        <w:rPr>
          <w:noProof/>
        </w:rPr>
        <w:t>Definition:  This field contains the current point in the continuum of a goal review cycle (e.g., due, initiated, reviewed, overdue, verified, etc.).</w:t>
      </w:r>
    </w:p>
    <w:p w14:paraId="3835B325" w14:textId="77777777" w:rsidR="004C2D45" w:rsidRDefault="004C2D45">
      <w:pPr>
        <w:pStyle w:val="Heading4"/>
        <w:rPr>
          <w:noProof/>
        </w:rPr>
      </w:pPr>
      <w:r>
        <w:rPr>
          <w:noProof/>
        </w:rPr>
        <w:t>GOL-12   Current Goal Review Date/Time</w:t>
      </w:r>
      <w:r w:rsidR="00FC31E4">
        <w:rPr>
          <w:noProof/>
        </w:rPr>
        <w:fldChar w:fldCharType="begin"/>
      </w:r>
      <w:r>
        <w:rPr>
          <w:noProof/>
        </w:rPr>
        <w:instrText xml:space="preserve"> XE "current goal review date/time" </w:instrText>
      </w:r>
      <w:r w:rsidR="00FC31E4">
        <w:rPr>
          <w:noProof/>
        </w:rPr>
        <w:fldChar w:fldCharType="end"/>
      </w:r>
      <w:r>
        <w:rPr>
          <w:noProof/>
        </w:rPr>
        <w:t xml:space="preserve">   (DTM)   00828</w:t>
      </w:r>
    </w:p>
    <w:p w14:paraId="7F2669A8" w14:textId="77777777" w:rsidR="004C2D45" w:rsidRDefault="004C2D45">
      <w:pPr>
        <w:pStyle w:val="NormalIndented"/>
        <w:rPr>
          <w:noProof/>
        </w:rPr>
      </w:pPr>
      <w:r>
        <w:rPr>
          <w:noProof/>
        </w:rPr>
        <w:t>Definition:  This field contains the date/time of the current review of the goal.</w:t>
      </w:r>
    </w:p>
    <w:p w14:paraId="7FB03C5A" w14:textId="77777777" w:rsidR="004C2D45" w:rsidRDefault="004C2D45">
      <w:pPr>
        <w:pStyle w:val="Heading4"/>
        <w:rPr>
          <w:noProof/>
        </w:rPr>
      </w:pPr>
      <w:r>
        <w:rPr>
          <w:noProof/>
        </w:rPr>
        <w:t>GOL-13   Next Goal Review Date/Time</w:t>
      </w:r>
      <w:r w:rsidR="00FC31E4">
        <w:rPr>
          <w:noProof/>
        </w:rPr>
        <w:fldChar w:fldCharType="begin"/>
      </w:r>
      <w:r>
        <w:rPr>
          <w:noProof/>
        </w:rPr>
        <w:instrText xml:space="preserve"> XE "next goal review date/time" </w:instrText>
      </w:r>
      <w:r w:rsidR="00FC31E4">
        <w:rPr>
          <w:noProof/>
        </w:rPr>
        <w:fldChar w:fldCharType="end"/>
      </w:r>
      <w:r>
        <w:rPr>
          <w:noProof/>
        </w:rPr>
        <w:t xml:space="preserve">   (DTM)   00829</w:t>
      </w:r>
    </w:p>
    <w:p w14:paraId="27083F4F" w14:textId="77777777" w:rsidR="004C2D45" w:rsidRDefault="004C2D45">
      <w:pPr>
        <w:pStyle w:val="NormalIndented"/>
        <w:rPr>
          <w:noProof/>
        </w:rPr>
      </w:pPr>
      <w:r>
        <w:rPr>
          <w:noProof/>
        </w:rPr>
        <w:t>Definition:  This field contains the date/time of the next scheduled goal review.</w:t>
      </w:r>
    </w:p>
    <w:p w14:paraId="027181DC" w14:textId="77777777" w:rsidR="004C2D45" w:rsidRDefault="004C2D45">
      <w:pPr>
        <w:pStyle w:val="Heading4"/>
        <w:rPr>
          <w:noProof/>
        </w:rPr>
      </w:pPr>
      <w:r>
        <w:rPr>
          <w:noProof/>
        </w:rPr>
        <w:t>GOL-14   Previous Goal Review Date/Time</w:t>
      </w:r>
      <w:r w:rsidR="00FC31E4">
        <w:rPr>
          <w:noProof/>
        </w:rPr>
        <w:fldChar w:fldCharType="begin"/>
      </w:r>
      <w:r>
        <w:rPr>
          <w:noProof/>
        </w:rPr>
        <w:instrText xml:space="preserve"> XE "previous goal review date/time" </w:instrText>
      </w:r>
      <w:r w:rsidR="00FC31E4">
        <w:rPr>
          <w:noProof/>
        </w:rPr>
        <w:fldChar w:fldCharType="end"/>
      </w:r>
      <w:r>
        <w:rPr>
          <w:noProof/>
        </w:rPr>
        <w:t xml:space="preserve">   (DTM)   00830</w:t>
      </w:r>
    </w:p>
    <w:p w14:paraId="578F8553" w14:textId="77777777" w:rsidR="004C2D45" w:rsidRDefault="004C2D45">
      <w:pPr>
        <w:pStyle w:val="NormalIndented"/>
        <w:rPr>
          <w:noProof/>
        </w:rPr>
      </w:pPr>
      <w:r>
        <w:rPr>
          <w:noProof/>
        </w:rPr>
        <w:t>Definition:  This field contains the date/time that the goal was reviewed prior to the current review.</w:t>
      </w:r>
    </w:p>
    <w:p w14:paraId="37FAA808" w14:textId="77777777" w:rsidR="004C2D45" w:rsidRDefault="004C2D45">
      <w:pPr>
        <w:pStyle w:val="Heading4"/>
        <w:rPr>
          <w:noProof/>
        </w:rPr>
      </w:pPr>
      <w:r>
        <w:rPr>
          <w:noProof/>
        </w:rPr>
        <w:t>GOL-15   Goal Review Interval</w:t>
      </w:r>
      <w:r w:rsidR="00FC31E4">
        <w:rPr>
          <w:noProof/>
        </w:rPr>
        <w:fldChar w:fldCharType="begin"/>
      </w:r>
      <w:r>
        <w:rPr>
          <w:noProof/>
        </w:rPr>
        <w:instrText xml:space="preserve"> XE "goal review interval" </w:instrText>
      </w:r>
      <w:r w:rsidR="00FC31E4">
        <w:rPr>
          <w:noProof/>
        </w:rPr>
        <w:fldChar w:fldCharType="end"/>
      </w:r>
      <w:r>
        <w:rPr>
          <w:noProof/>
        </w:rPr>
        <w:t xml:space="preserve">      00831</w:t>
      </w:r>
    </w:p>
    <w:p w14:paraId="260D1473" w14:textId="77777777" w:rsidR="004C2D45" w:rsidRDefault="004C2D45">
      <w:pPr>
        <w:pStyle w:val="NormalIndented"/>
        <w:rPr>
          <w:noProof/>
        </w:rPr>
      </w:pPr>
      <w:bookmarkStart w:id="1241" w:name="TQComponent"/>
      <w:r>
        <w:rPr>
          <w:rStyle w:val="Strong"/>
          <w:i/>
          <w:noProof/>
        </w:rPr>
        <w:t>As of Version 2.5, this field was retained for backward compatibility only and withdrawn and removed as of v2.7.</w:t>
      </w:r>
      <w:r>
        <w:rPr>
          <w:noProof/>
        </w:rPr>
        <w:t xml:space="preserve"> Refer to the TQ1 segment described in Chapter 4.</w:t>
      </w:r>
    </w:p>
    <w:bookmarkEnd w:id="1241"/>
    <w:p w14:paraId="5ED63593" w14:textId="77777777" w:rsidR="004C2D45" w:rsidRDefault="004C2D45">
      <w:pPr>
        <w:pStyle w:val="Heading4"/>
        <w:rPr>
          <w:noProof/>
        </w:rPr>
      </w:pPr>
      <w:r>
        <w:rPr>
          <w:noProof/>
        </w:rPr>
        <w:t>GOL-16   Goal Evaluation</w:t>
      </w:r>
      <w:r w:rsidR="00FC31E4">
        <w:rPr>
          <w:noProof/>
        </w:rPr>
        <w:fldChar w:fldCharType="begin"/>
      </w:r>
      <w:r>
        <w:rPr>
          <w:noProof/>
        </w:rPr>
        <w:instrText xml:space="preserve"> XE "goal evaluation" </w:instrText>
      </w:r>
      <w:r w:rsidR="00FC31E4">
        <w:rPr>
          <w:noProof/>
        </w:rPr>
        <w:fldChar w:fldCharType="end"/>
      </w:r>
      <w:r>
        <w:rPr>
          <w:noProof/>
        </w:rPr>
        <w:t xml:space="preserve">   (CWE)   00832</w:t>
      </w:r>
    </w:p>
    <w:p w14:paraId="5AD232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F9A85" w14:textId="77777777" w:rsidR="004C2D45" w:rsidRDefault="004C2D45">
      <w:pPr>
        <w:pStyle w:val="NormalIndented"/>
        <w:rPr>
          <w:noProof/>
        </w:rPr>
      </w:pPr>
      <w:r>
        <w:rPr>
          <w:noProof/>
        </w:rPr>
        <w:t>Definition:  This field provides an indicator of progress towards achievement of the goal (e.g., achieved, ahead of schedule, delayed, failed to achieve, etc.).</w:t>
      </w:r>
    </w:p>
    <w:p w14:paraId="3937BA28" w14:textId="77777777" w:rsidR="004C2D45" w:rsidRDefault="004C2D45">
      <w:pPr>
        <w:pStyle w:val="Heading4"/>
        <w:rPr>
          <w:noProof/>
        </w:rPr>
      </w:pPr>
      <w:r>
        <w:rPr>
          <w:noProof/>
        </w:rPr>
        <w:lastRenderedPageBreak/>
        <w:t>GOL-17   Goal Evaluation Comment</w:t>
      </w:r>
      <w:r w:rsidR="00FC31E4">
        <w:rPr>
          <w:noProof/>
        </w:rPr>
        <w:fldChar w:fldCharType="begin"/>
      </w:r>
      <w:r>
        <w:rPr>
          <w:noProof/>
        </w:rPr>
        <w:instrText xml:space="preserve"> XE "goal evaluation comment" </w:instrText>
      </w:r>
      <w:r w:rsidR="00FC31E4">
        <w:rPr>
          <w:noProof/>
        </w:rPr>
        <w:fldChar w:fldCharType="end"/>
      </w:r>
      <w:r>
        <w:rPr>
          <w:noProof/>
        </w:rPr>
        <w:t xml:space="preserve">   (ST)   00833</w:t>
      </w:r>
    </w:p>
    <w:p w14:paraId="29ED6234" w14:textId="77777777" w:rsidR="004C2D45" w:rsidRDefault="004C2D45">
      <w:pPr>
        <w:pStyle w:val="NormalIndented"/>
        <w:rPr>
          <w:noProof/>
        </w:rPr>
      </w:pPr>
      <w:r>
        <w:rPr>
          <w:noProof/>
        </w:rPr>
        <w:t>Definition:  This field contains the comments associated with the goal evaluation.  Examples of comments that might be entered in this field include: a reason for delay in achieving goal, or a clinical footnote about progress made towards the goal, etc.</w:t>
      </w:r>
    </w:p>
    <w:p w14:paraId="12DD3E48" w14:textId="77777777" w:rsidR="004C2D45" w:rsidRDefault="004C2D45">
      <w:pPr>
        <w:pStyle w:val="Heading4"/>
        <w:rPr>
          <w:noProof/>
        </w:rPr>
      </w:pPr>
      <w:r>
        <w:rPr>
          <w:noProof/>
        </w:rPr>
        <w:t>GOL-18   Goal Life Cycle Status</w:t>
      </w:r>
      <w:r w:rsidR="00FC31E4">
        <w:rPr>
          <w:noProof/>
        </w:rPr>
        <w:fldChar w:fldCharType="begin"/>
      </w:r>
      <w:r>
        <w:rPr>
          <w:noProof/>
        </w:rPr>
        <w:instrText xml:space="preserve"> XE "goal life cycle status" </w:instrText>
      </w:r>
      <w:r w:rsidR="00FC31E4">
        <w:rPr>
          <w:noProof/>
        </w:rPr>
        <w:fldChar w:fldCharType="end"/>
      </w:r>
      <w:r>
        <w:rPr>
          <w:noProof/>
        </w:rPr>
        <w:t xml:space="preserve">   (CWE)   00834</w:t>
      </w:r>
    </w:p>
    <w:p w14:paraId="4CAB1E6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9615A" w14:textId="77777777" w:rsidR="004C2D45" w:rsidRDefault="004C2D45">
      <w:pPr>
        <w:pStyle w:val="NormalIndented"/>
        <w:rPr>
          <w:noProof/>
        </w:rPr>
      </w:pPr>
      <w:r>
        <w:rPr>
          <w:noProof/>
        </w:rPr>
        <w:t>Definition:  This field contains an indication of the state of the goal (e.g., Active, Canceled, Inactive, Suspended, etc.).</w:t>
      </w:r>
    </w:p>
    <w:p w14:paraId="71D8AC08" w14:textId="77777777" w:rsidR="004C2D45" w:rsidRDefault="004C2D45">
      <w:pPr>
        <w:pStyle w:val="Heading4"/>
        <w:rPr>
          <w:noProof/>
        </w:rPr>
      </w:pPr>
      <w:r>
        <w:rPr>
          <w:noProof/>
        </w:rPr>
        <w:t>GOL-19   Goal Life Cycle Status Date/Time</w:t>
      </w:r>
      <w:r w:rsidR="00FC31E4">
        <w:rPr>
          <w:noProof/>
        </w:rPr>
        <w:fldChar w:fldCharType="begin"/>
      </w:r>
      <w:r>
        <w:rPr>
          <w:noProof/>
        </w:rPr>
        <w:instrText xml:space="preserve"> XE "goal life cycle status date/time" </w:instrText>
      </w:r>
      <w:r w:rsidR="00FC31E4">
        <w:rPr>
          <w:noProof/>
        </w:rPr>
        <w:fldChar w:fldCharType="end"/>
      </w:r>
      <w:r>
        <w:rPr>
          <w:noProof/>
        </w:rPr>
        <w:t xml:space="preserve">   (DTM)   00835</w:t>
      </w:r>
    </w:p>
    <w:p w14:paraId="204CB627" w14:textId="77777777" w:rsidR="004C2D45" w:rsidRDefault="004C2D45">
      <w:pPr>
        <w:pStyle w:val="NormalIndented"/>
        <w:rPr>
          <w:noProof/>
        </w:rPr>
      </w:pPr>
      <w:r>
        <w:rPr>
          <w:noProof/>
        </w:rPr>
        <w:t>Definition:  This field contains the effective date/time of the current goal life cycle status.</w:t>
      </w:r>
    </w:p>
    <w:p w14:paraId="39F4CAC3" w14:textId="77777777" w:rsidR="004C2D45" w:rsidRDefault="004C2D45">
      <w:pPr>
        <w:pStyle w:val="Heading4"/>
        <w:rPr>
          <w:noProof/>
        </w:rPr>
      </w:pPr>
      <w:r>
        <w:rPr>
          <w:noProof/>
        </w:rPr>
        <w:t>GOL-20   Goal Target Type</w:t>
      </w:r>
      <w:r w:rsidR="00FC31E4">
        <w:rPr>
          <w:noProof/>
        </w:rPr>
        <w:fldChar w:fldCharType="begin"/>
      </w:r>
      <w:r>
        <w:rPr>
          <w:noProof/>
        </w:rPr>
        <w:instrText xml:space="preserve"> XE "goal target type" </w:instrText>
      </w:r>
      <w:r w:rsidR="00FC31E4">
        <w:rPr>
          <w:noProof/>
        </w:rPr>
        <w:fldChar w:fldCharType="end"/>
      </w:r>
      <w:r>
        <w:rPr>
          <w:noProof/>
        </w:rPr>
        <w:t xml:space="preserve">   (CWE)   00836</w:t>
      </w:r>
    </w:p>
    <w:p w14:paraId="7F13777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A6419" w14:textId="77777777" w:rsidR="004C2D45" w:rsidRDefault="004C2D45">
      <w:pPr>
        <w:pStyle w:val="NormalIndented"/>
        <w:rPr>
          <w:noProof/>
        </w:rPr>
      </w:pPr>
      <w:r>
        <w:rPr>
          <w:noProof/>
        </w:rPr>
        <w:t>Definition:  This field contains the individual/group for whom the goal has been established (e.g., family group, family member, patient, etc.).</w:t>
      </w:r>
    </w:p>
    <w:p w14:paraId="5D3EED85" w14:textId="77777777" w:rsidR="004C2D45" w:rsidRDefault="004C2D45">
      <w:pPr>
        <w:pStyle w:val="Note"/>
        <w:rPr>
          <w:noProof/>
        </w:rPr>
      </w:pPr>
      <w:r>
        <w:rPr>
          <w:rStyle w:val="Strong"/>
          <w:noProof/>
        </w:rPr>
        <w:t>Note</w:t>
      </w:r>
      <w:r>
        <w:rPr>
          <w:noProof/>
        </w:rPr>
        <w:t>:  This field is focused on a specific person/group that is directly patient-related.</w:t>
      </w:r>
    </w:p>
    <w:p w14:paraId="522AEA5F" w14:textId="77777777" w:rsidR="004C2D45" w:rsidRDefault="004C2D45">
      <w:pPr>
        <w:pStyle w:val="Heading4"/>
        <w:rPr>
          <w:noProof/>
        </w:rPr>
      </w:pPr>
      <w:r>
        <w:rPr>
          <w:noProof/>
        </w:rPr>
        <w:t>GOL-21   Goal Target Name</w:t>
      </w:r>
      <w:r w:rsidR="00FC31E4">
        <w:rPr>
          <w:noProof/>
        </w:rPr>
        <w:fldChar w:fldCharType="begin"/>
      </w:r>
      <w:r>
        <w:rPr>
          <w:noProof/>
        </w:rPr>
        <w:instrText xml:space="preserve"> XE "goal target name" </w:instrText>
      </w:r>
      <w:r w:rsidR="00FC31E4">
        <w:rPr>
          <w:noProof/>
        </w:rPr>
        <w:fldChar w:fldCharType="end"/>
      </w:r>
      <w:r>
        <w:rPr>
          <w:noProof/>
        </w:rPr>
        <w:t xml:space="preserve">   (XPN)   00837</w:t>
      </w:r>
    </w:p>
    <w:p w14:paraId="536E1D4C" w14:textId="77777777" w:rsidR="00CB72E6" w:rsidRDefault="00CB72E6" w:rsidP="00CB72E6">
      <w:pPr>
        <w:pStyle w:val="Components"/>
      </w:pPr>
      <w:bookmarkStart w:id="1242"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66BDD5"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7A8D6A52"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42"/>
    </w:p>
    <w:p w14:paraId="1E34B2BE" w14:textId="77777777" w:rsidR="004C2D45" w:rsidRDefault="004C2D45">
      <w:pPr>
        <w:pStyle w:val="NormalIndented"/>
        <w:rPr>
          <w:noProof/>
        </w:rPr>
      </w:pPr>
      <w:r>
        <w:rPr>
          <w:noProof/>
        </w:rPr>
        <w:lastRenderedPageBreak/>
        <w:t>Definition:  This field contains the identification of the person(s) on whom the goal is focused.  This is a repeating field which allows for the identification of a group of individuals.</w:t>
      </w:r>
    </w:p>
    <w:p w14:paraId="66B9ECAD" w14:textId="77777777" w:rsidR="004C2D45" w:rsidRDefault="004C2D45">
      <w:pPr>
        <w:pStyle w:val="Heading4"/>
        <w:rPr>
          <w:noProof/>
        </w:rPr>
      </w:pPr>
      <w:r>
        <w:rPr>
          <w:noProof/>
        </w:rPr>
        <w:t xml:space="preserve">GOL-22   Mood Code </w:t>
      </w:r>
      <w:r w:rsidR="00FC31E4">
        <w:rPr>
          <w:noProof/>
        </w:rPr>
        <w:fldChar w:fldCharType="begin"/>
      </w:r>
      <w:r>
        <w:rPr>
          <w:noProof/>
        </w:rPr>
        <w:instrText xml:space="preserve"> XE "Mood Code" </w:instrText>
      </w:r>
      <w:r w:rsidR="00FC31E4">
        <w:rPr>
          <w:noProof/>
        </w:rPr>
        <w:fldChar w:fldCharType="end"/>
      </w:r>
      <w:r>
        <w:rPr>
          <w:noProof/>
        </w:rPr>
        <w:t xml:space="preserve">   (CNE)   02182</w:t>
      </w:r>
    </w:p>
    <w:p w14:paraId="05B997E5" w14:textId="77777777" w:rsidR="00CB72E6" w:rsidRDefault="00CB72E6" w:rsidP="00CB72E6">
      <w:pPr>
        <w:pStyle w:val="Components"/>
        <w:rPr>
          <w:noProof/>
        </w:rPr>
      </w:pPr>
      <w:bookmarkStart w:id="124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243"/>
    </w:p>
    <w:p w14:paraId="3C04E703" w14:textId="77777777" w:rsidR="004C2D45" w:rsidRDefault="004C2D45">
      <w:pPr>
        <w:pStyle w:val="NormalIndented"/>
        <w:rPr>
          <w:noProof/>
        </w:rPr>
      </w:pPr>
      <w:r>
        <w:rPr>
          <w:noProof/>
        </w:rPr>
        <w:t xml:space="preserve">Definition:  This field indicates the Mood of the Goal.  It allows expression of the context of the problem.  </w:t>
      </w:r>
    </w:p>
    <w:p w14:paraId="231F281F"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D52F26B" w14:textId="35580BAF" w:rsidR="004C2D45" w:rsidRDefault="004C2D45">
      <w:pPr>
        <w:pStyle w:val="NormalIndented"/>
        <w:rPr>
          <w:noProof/>
        </w:rPr>
      </w:pPr>
      <w:r>
        <w:rPr>
          <w:noProof/>
        </w:rPr>
        <w:t xml:space="preserve">Refer to </w:t>
      </w:r>
      <w:hyperlink r:id="rId15" w:anchor="HL70725" w:history="1">
        <w:r>
          <w:rPr>
            <w:rStyle w:val="ReferenceHL7Table"/>
          </w:rPr>
          <w:t>HL7 Table 0725 – Mood Codes</w:t>
        </w:r>
      </w:hyperlink>
      <w:r>
        <w:rPr>
          <w:noProof/>
        </w:rPr>
        <w:t xml:space="preserve"> </w:t>
      </w:r>
      <w:r>
        <w:rPr>
          <w:i/>
          <w:noProof/>
        </w:rPr>
        <w:t xml:space="preserve"> </w:t>
      </w:r>
      <w:r>
        <w:rPr>
          <w:noProof/>
        </w:rPr>
        <w:t>in Chapter 2C, Code Tables, for allowed values.</w:t>
      </w:r>
    </w:p>
    <w:p w14:paraId="722AE5CF" w14:textId="77777777" w:rsidR="004C2D45" w:rsidRDefault="004C2D45">
      <w:pPr>
        <w:pStyle w:val="Heading3"/>
        <w:rPr>
          <w:noProof/>
        </w:rPr>
      </w:pPr>
      <w:bookmarkStart w:id="1244" w:name="_Toc348247670"/>
      <w:bookmarkStart w:id="1245" w:name="_Toc348260776"/>
      <w:bookmarkStart w:id="1246" w:name="_Toc348346703"/>
      <w:bookmarkStart w:id="1247" w:name="_Toc349103325"/>
      <w:bookmarkStart w:id="1248" w:name="_Toc349538278"/>
      <w:bookmarkStart w:id="1249" w:name="_Toc349538306"/>
      <w:bookmarkStart w:id="1250" w:name="_Toc349538369"/>
      <w:bookmarkStart w:id="1251" w:name="_Toc29038680"/>
      <w:r>
        <w:rPr>
          <w:noProof/>
        </w:rPr>
        <w:t>PRB</w:t>
      </w:r>
      <w:r w:rsidR="00FC31E4">
        <w:rPr>
          <w:noProof/>
        </w:rPr>
        <w:fldChar w:fldCharType="begin"/>
      </w:r>
      <w:r>
        <w:rPr>
          <w:noProof/>
        </w:rPr>
        <w:instrText xml:space="preserve"> XE "PRB" </w:instrText>
      </w:r>
      <w:r w:rsidR="00FC31E4">
        <w:rPr>
          <w:noProof/>
        </w:rPr>
        <w:fldChar w:fldCharType="end"/>
      </w:r>
      <w:r>
        <w:rPr>
          <w:noProof/>
        </w:rPr>
        <w:t xml:space="preserve"> - Problem Detail Segment</w:t>
      </w:r>
      <w:bookmarkEnd w:id="1244"/>
      <w:bookmarkEnd w:id="1245"/>
      <w:bookmarkEnd w:id="1246"/>
      <w:bookmarkEnd w:id="1247"/>
      <w:bookmarkEnd w:id="1248"/>
      <w:bookmarkEnd w:id="1249"/>
      <w:bookmarkEnd w:id="1250"/>
      <w:bookmarkEnd w:id="1251"/>
      <w:r w:rsidR="00FC31E4">
        <w:rPr>
          <w:noProof/>
        </w:rPr>
        <w:fldChar w:fldCharType="begin"/>
      </w:r>
      <w:r>
        <w:rPr>
          <w:noProof/>
        </w:rPr>
        <w:instrText xml:space="preserve"> XE " problem detail segment - " </w:instrText>
      </w:r>
      <w:r w:rsidR="00FC31E4">
        <w:rPr>
          <w:noProof/>
        </w:rPr>
        <w:fldChar w:fldCharType="end"/>
      </w:r>
      <w:r w:rsidR="00FC31E4">
        <w:rPr>
          <w:noProof/>
        </w:rPr>
        <w:fldChar w:fldCharType="begin"/>
      </w:r>
      <w:r>
        <w:rPr>
          <w:noProof/>
        </w:rPr>
        <w:instrText xml:space="preserve"> XE "Segments: PRB" </w:instrText>
      </w:r>
      <w:r w:rsidR="00FC31E4">
        <w:rPr>
          <w:noProof/>
        </w:rPr>
        <w:fldChar w:fldCharType="end"/>
      </w:r>
    </w:p>
    <w:p w14:paraId="72BF289D" w14:textId="77777777" w:rsidR="00FF77A2" w:rsidRDefault="00FF77A2">
      <w:pPr>
        <w:pStyle w:val="NormalIndented"/>
        <w:rPr>
          <w:noProof/>
        </w:rPr>
      </w:pPr>
      <w:r w:rsidRPr="00FD7B23">
        <w:rPr>
          <w:noProof/>
        </w:rPr>
        <w:t>NOTE: This segment will be taken over by the Orders and Observations Work Group.</w:t>
      </w:r>
    </w:p>
    <w:p w14:paraId="2A85F6F6" w14:textId="77777777" w:rsidR="004C2D45" w:rsidRDefault="004C2D45">
      <w:pPr>
        <w:pStyle w:val="NormalIndented"/>
        <w:rPr>
          <w:noProof/>
        </w:rPr>
      </w:pPr>
      <w:r>
        <w:rPr>
          <w:noProof/>
        </w:rPr>
        <w:t>The problem detail segment contains the data necessary to add, update, correct, and delete the problems of a given individual.</w:t>
      </w:r>
    </w:p>
    <w:p w14:paraId="706012CE" w14:textId="77777777" w:rsidR="004C2D45" w:rsidRDefault="004C2D45">
      <w:pPr>
        <w:pStyle w:val="AttributeTableCaption"/>
        <w:rPr>
          <w:noProof/>
        </w:rPr>
      </w:pPr>
      <w:r>
        <w:rPr>
          <w:noProof/>
        </w:rPr>
        <w:t xml:space="preserve">HL7 Attribute Table - PRB </w:t>
      </w:r>
      <w:bookmarkStart w:id="1252" w:name="PRB"/>
      <w:bookmarkEnd w:id="1252"/>
      <w:r>
        <w:rPr>
          <w:noProof/>
        </w:rPr>
        <w:t>– Problem Details</w:t>
      </w:r>
      <w:r w:rsidR="00FC31E4">
        <w:rPr>
          <w:noProof/>
        </w:rPr>
        <w:fldChar w:fldCharType="begin"/>
      </w:r>
      <w:r>
        <w:rPr>
          <w:noProof/>
        </w:rPr>
        <w:instrText xml:space="preserve"> XE "HL7 Attribute Table - PRB"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CF6D7D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30BE6811"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3AB1824"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5C9C6E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48DFD9F1"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4EB8C678"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1A2D438"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B42E06"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1569988"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524CF243" w14:textId="77777777" w:rsidR="004C2D45" w:rsidRDefault="004C2D45">
            <w:pPr>
              <w:pStyle w:val="AttributeTableHeader"/>
              <w:jc w:val="left"/>
              <w:rPr>
                <w:noProof/>
              </w:rPr>
            </w:pPr>
            <w:r>
              <w:rPr>
                <w:noProof/>
              </w:rPr>
              <w:t>ELEMENT NAME</w:t>
            </w:r>
          </w:p>
        </w:tc>
      </w:tr>
      <w:tr w:rsidR="003C63BB" w:rsidRPr="004C2D45" w14:paraId="7A20454A"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54C35BB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5A1C0F6"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9747C88"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DA14BE"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4D5AA4B9"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96E3609"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1BAF2C" w14:textId="640D5283" w:rsidR="004C2D45" w:rsidRDefault="006D70F9">
            <w:pPr>
              <w:pStyle w:val="AttributeTableBody"/>
              <w:rPr>
                <w:rStyle w:val="HyperlinkTable"/>
                <w:noProof/>
              </w:rPr>
            </w:pPr>
            <w:hyperlink r:id="rId16"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351BCB6E"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6580764" w14:textId="77777777" w:rsidR="004C2D45" w:rsidRDefault="004C2D45">
            <w:pPr>
              <w:pStyle w:val="AttributeTableBody"/>
              <w:jc w:val="left"/>
              <w:rPr>
                <w:noProof/>
              </w:rPr>
            </w:pPr>
            <w:r>
              <w:rPr>
                <w:noProof/>
              </w:rPr>
              <w:t>Action Code</w:t>
            </w:r>
          </w:p>
        </w:tc>
      </w:tr>
      <w:tr w:rsidR="003C63BB" w:rsidRPr="004C2D45" w14:paraId="5C17BBF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0F3067"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38C0B77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AEDC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8FCE5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CEAE505"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A60EAB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19A96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9BDB"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12B8F18F" w14:textId="77777777" w:rsidR="004C2D45" w:rsidRDefault="004C2D45">
            <w:pPr>
              <w:pStyle w:val="AttributeTableBody"/>
              <w:jc w:val="left"/>
              <w:rPr>
                <w:noProof/>
              </w:rPr>
            </w:pPr>
            <w:r>
              <w:rPr>
                <w:noProof/>
              </w:rPr>
              <w:t>Action Date/Time</w:t>
            </w:r>
          </w:p>
        </w:tc>
      </w:tr>
      <w:tr w:rsidR="003C63BB" w:rsidRPr="004C2D45" w14:paraId="568F9AC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593A5DD"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C4ED7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4806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AFD67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EC3C9FA"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8287CD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A629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A81F" w14:textId="77777777" w:rsidR="004C2D45" w:rsidRDefault="004C2D45">
            <w:pPr>
              <w:pStyle w:val="AttributeTableBody"/>
              <w:rPr>
                <w:noProof/>
              </w:rPr>
            </w:pPr>
            <w:r>
              <w:rPr>
                <w:noProof/>
              </w:rPr>
              <w:t>00838</w:t>
            </w:r>
          </w:p>
        </w:tc>
        <w:tc>
          <w:tcPr>
            <w:tcW w:w="3888" w:type="dxa"/>
            <w:tcBorders>
              <w:top w:val="dotted" w:sz="4" w:space="0" w:color="auto"/>
              <w:left w:val="nil"/>
              <w:bottom w:val="dotted" w:sz="4" w:space="0" w:color="auto"/>
              <w:right w:val="nil"/>
            </w:tcBorders>
            <w:shd w:val="clear" w:color="auto" w:fill="FFFFFF"/>
          </w:tcPr>
          <w:p w14:paraId="01A29DE2" w14:textId="77777777" w:rsidR="004C2D45" w:rsidRDefault="004C2D45">
            <w:pPr>
              <w:pStyle w:val="AttributeTableBody"/>
              <w:jc w:val="left"/>
              <w:rPr>
                <w:noProof/>
              </w:rPr>
            </w:pPr>
            <w:r>
              <w:rPr>
                <w:noProof/>
              </w:rPr>
              <w:t>Problem ID</w:t>
            </w:r>
          </w:p>
        </w:tc>
      </w:tr>
      <w:tr w:rsidR="003C63BB" w:rsidRPr="004C2D45" w14:paraId="37D649B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32910D" w14:textId="77777777" w:rsidR="004C2D45" w:rsidRDefault="004C2D45">
            <w:pPr>
              <w:pStyle w:val="AttributeTableBody"/>
              <w:rPr>
                <w:noProof/>
                <w:lang w:val="de-DE"/>
              </w:rPr>
            </w:pPr>
            <w:r>
              <w:rPr>
                <w:noProof/>
                <w:lang w:val="de-DE"/>
              </w:rPr>
              <w:t>4</w:t>
            </w:r>
          </w:p>
        </w:tc>
        <w:tc>
          <w:tcPr>
            <w:tcW w:w="648" w:type="dxa"/>
            <w:tcBorders>
              <w:top w:val="dotted" w:sz="4" w:space="0" w:color="auto"/>
              <w:left w:val="nil"/>
              <w:bottom w:val="dotted" w:sz="4" w:space="0" w:color="auto"/>
              <w:right w:val="nil"/>
            </w:tcBorders>
            <w:shd w:val="clear" w:color="auto" w:fill="FFFFFF"/>
          </w:tcPr>
          <w:p w14:paraId="54F37836"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1B579D51"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0B3ADCE8"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C3977C3" w14:textId="77777777" w:rsidR="004C2D45" w:rsidRDefault="004C2D45">
            <w:pPr>
              <w:pStyle w:val="AttributeTableBody"/>
              <w:rPr>
                <w:noProof/>
                <w:lang w:val="de-DE"/>
              </w:rPr>
            </w:pPr>
            <w:r>
              <w:rPr>
                <w:noProof/>
                <w:lang w:val="de-DE"/>
              </w:rPr>
              <w:t>R</w:t>
            </w:r>
          </w:p>
        </w:tc>
        <w:tc>
          <w:tcPr>
            <w:tcW w:w="648" w:type="dxa"/>
            <w:tcBorders>
              <w:top w:val="dotted" w:sz="4" w:space="0" w:color="auto"/>
              <w:left w:val="nil"/>
              <w:bottom w:val="dotted" w:sz="4" w:space="0" w:color="auto"/>
              <w:right w:val="nil"/>
            </w:tcBorders>
            <w:shd w:val="clear" w:color="auto" w:fill="FFFFFF"/>
          </w:tcPr>
          <w:p w14:paraId="73B4589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8B88B13"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0ABC447A" w14:textId="77777777" w:rsidR="004C2D45" w:rsidRDefault="004C2D45">
            <w:pPr>
              <w:pStyle w:val="AttributeTableBody"/>
              <w:rPr>
                <w:noProof/>
                <w:lang w:val="de-DE"/>
              </w:rPr>
            </w:pPr>
            <w:r>
              <w:rPr>
                <w:noProof/>
                <w:lang w:val="de-DE"/>
              </w:rPr>
              <w:t>00839</w:t>
            </w:r>
          </w:p>
        </w:tc>
        <w:tc>
          <w:tcPr>
            <w:tcW w:w="3888" w:type="dxa"/>
            <w:tcBorders>
              <w:top w:val="dotted" w:sz="4" w:space="0" w:color="auto"/>
              <w:left w:val="nil"/>
              <w:bottom w:val="dotted" w:sz="4" w:space="0" w:color="auto"/>
              <w:right w:val="nil"/>
            </w:tcBorders>
            <w:shd w:val="clear" w:color="auto" w:fill="FFFFFF"/>
          </w:tcPr>
          <w:p w14:paraId="739BB75C" w14:textId="77777777" w:rsidR="004C2D45" w:rsidRDefault="004C2D45">
            <w:pPr>
              <w:pStyle w:val="AttributeTableBody"/>
              <w:jc w:val="left"/>
              <w:rPr>
                <w:noProof/>
                <w:lang w:val="de-DE"/>
              </w:rPr>
            </w:pPr>
            <w:r>
              <w:rPr>
                <w:noProof/>
                <w:lang w:val="de-DE"/>
              </w:rPr>
              <w:t>Problem Instance ID</w:t>
            </w:r>
          </w:p>
        </w:tc>
      </w:tr>
      <w:tr w:rsidR="003C63BB" w:rsidRPr="004C2D45" w14:paraId="518F917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2D6F714" w14:textId="77777777" w:rsidR="004C2D45" w:rsidRDefault="004C2D45">
            <w:pPr>
              <w:pStyle w:val="AttributeTableBody"/>
              <w:rPr>
                <w:noProof/>
                <w:lang w:val="de-DE"/>
              </w:rPr>
            </w:pPr>
            <w:r>
              <w:rPr>
                <w:noProof/>
                <w:lang w:val="de-DE"/>
              </w:rPr>
              <w:t>5</w:t>
            </w:r>
          </w:p>
        </w:tc>
        <w:tc>
          <w:tcPr>
            <w:tcW w:w="648" w:type="dxa"/>
            <w:tcBorders>
              <w:top w:val="dotted" w:sz="4" w:space="0" w:color="auto"/>
              <w:left w:val="nil"/>
              <w:bottom w:val="dotted" w:sz="4" w:space="0" w:color="auto"/>
              <w:right w:val="nil"/>
            </w:tcBorders>
            <w:shd w:val="clear" w:color="auto" w:fill="FFFFFF"/>
          </w:tcPr>
          <w:p w14:paraId="7BD18EE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31654A68"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15E43AB2"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FAC7A01" w14:textId="77777777" w:rsidR="004C2D45" w:rsidRDefault="004C2D45">
            <w:pPr>
              <w:pStyle w:val="AttributeTableBody"/>
              <w:rPr>
                <w:noProof/>
                <w:lang w:val="de-DE"/>
              </w:rPr>
            </w:pPr>
            <w:r>
              <w:rPr>
                <w:noProof/>
                <w:lang w:val="de-DE"/>
              </w:rPr>
              <w:t>O</w:t>
            </w:r>
          </w:p>
        </w:tc>
        <w:tc>
          <w:tcPr>
            <w:tcW w:w="648" w:type="dxa"/>
            <w:tcBorders>
              <w:top w:val="dotted" w:sz="4" w:space="0" w:color="auto"/>
              <w:left w:val="nil"/>
              <w:bottom w:val="dotted" w:sz="4" w:space="0" w:color="auto"/>
              <w:right w:val="nil"/>
            </w:tcBorders>
            <w:shd w:val="clear" w:color="auto" w:fill="FFFFFF"/>
          </w:tcPr>
          <w:p w14:paraId="46D1732C"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C3C2DBB"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5BB35B77"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0AC8B9E1" w14:textId="77777777" w:rsidR="004C2D45" w:rsidRDefault="004C2D45">
            <w:pPr>
              <w:pStyle w:val="AttributeTableBody"/>
              <w:jc w:val="left"/>
              <w:rPr>
                <w:noProof/>
              </w:rPr>
            </w:pPr>
            <w:r>
              <w:rPr>
                <w:noProof/>
              </w:rPr>
              <w:t>Episode of Care ID</w:t>
            </w:r>
          </w:p>
        </w:tc>
      </w:tr>
      <w:tr w:rsidR="003C63BB" w:rsidRPr="004C2D45" w14:paraId="6CC4B82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CBE922" w14:textId="77777777" w:rsidR="004C2D45" w:rsidRDefault="004C2D45">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28BB769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AC19CB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0A680E9"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7EAC2F5A"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A17F31"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99391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52F18D9" w14:textId="77777777" w:rsidR="004C2D45" w:rsidRDefault="004C2D45">
            <w:pPr>
              <w:pStyle w:val="AttributeTableBody"/>
              <w:rPr>
                <w:noProof/>
                <w:lang w:val="it-IT"/>
              </w:rPr>
            </w:pPr>
            <w:r>
              <w:rPr>
                <w:noProof/>
                <w:lang w:val="it-IT"/>
              </w:rPr>
              <w:t>00841</w:t>
            </w:r>
          </w:p>
        </w:tc>
        <w:tc>
          <w:tcPr>
            <w:tcW w:w="3888" w:type="dxa"/>
            <w:tcBorders>
              <w:top w:val="dotted" w:sz="4" w:space="0" w:color="auto"/>
              <w:left w:val="nil"/>
              <w:bottom w:val="dotted" w:sz="4" w:space="0" w:color="auto"/>
              <w:right w:val="nil"/>
            </w:tcBorders>
            <w:shd w:val="clear" w:color="auto" w:fill="FFFFFF"/>
          </w:tcPr>
          <w:p w14:paraId="7AD8DDDF" w14:textId="77777777" w:rsidR="004C2D45" w:rsidRDefault="004C2D45">
            <w:pPr>
              <w:pStyle w:val="AttributeTableBody"/>
              <w:jc w:val="left"/>
              <w:rPr>
                <w:noProof/>
                <w:lang w:val="it-IT"/>
              </w:rPr>
            </w:pPr>
            <w:r>
              <w:rPr>
                <w:noProof/>
                <w:lang w:val="it-IT"/>
              </w:rPr>
              <w:t>Problem List Priority</w:t>
            </w:r>
          </w:p>
        </w:tc>
      </w:tr>
      <w:tr w:rsidR="003C63BB" w:rsidRPr="004C2D45" w14:paraId="006E006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1DACCCC" w14:textId="77777777" w:rsidR="004C2D45" w:rsidRDefault="004C2D45">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51EF935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EF4334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60910D" w14:textId="77777777" w:rsidR="004C2D45" w:rsidRDefault="004C2D45">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78A95A3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3F7D1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51B68A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78A26A8" w14:textId="77777777" w:rsidR="004C2D45" w:rsidRDefault="004C2D45">
            <w:pPr>
              <w:pStyle w:val="AttributeTableBody"/>
              <w:rPr>
                <w:noProof/>
              </w:rPr>
            </w:pPr>
            <w:r>
              <w:rPr>
                <w:noProof/>
              </w:rPr>
              <w:t>00842</w:t>
            </w:r>
          </w:p>
        </w:tc>
        <w:tc>
          <w:tcPr>
            <w:tcW w:w="3888" w:type="dxa"/>
            <w:tcBorders>
              <w:top w:val="dotted" w:sz="4" w:space="0" w:color="auto"/>
              <w:left w:val="nil"/>
              <w:bottom w:val="dotted" w:sz="4" w:space="0" w:color="auto"/>
              <w:right w:val="nil"/>
            </w:tcBorders>
            <w:shd w:val="clear" w:color="auto" w:fill="FFFFFF"/>
          </w:tcPr>
          <w:p w14:paraId="79F9D504" w14:textId="77777777" w:rsidR="004C2D45" w:rsidRDefault="004C2D45">
            <w:pPr>
              <w:pStyle w:val="AttributeTableBody"/>
              <w:jc w:val="left"/>
              <w:rPr>
                <w:noProof/>
              </w:rPr>
            </w:pPr>
            <w:r>
              <w:rPr>
                <w:noProof/>
              </w:rPr>
              <w:t>Problem Established Date/Time</w:t>
            </w:r>
          </w:p>
        </w:tc>
      </w:tr>
      <w:tr w:rsidR="003C63BB" w:rsidRPr="004C2D45" w14:paraId="2AE7876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1326BF"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4C23C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28BF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18D7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36C707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241A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DE3A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9014" w14:textId="77777777" w:rsidR="004C2D45" w:rsidRDefault="004C2D45">
            <w:pPr>
              <w:pStyle w:val="AttributeTableBody"/>
              <w:rPr>
                <w:noProof/>
              </w:rPr>
            </w:pPr>
            <w:r>
              <w:rPr>
                <w:noProof/>
              </w:rPr>
              <w:t>00843</w:t>
            </w:r>
          </w:p>
        </w:tc>
        <w:tc>
          <w:tcPr>
            <w:tcW w:w="3888" w:type="dxa"/>
            <w:tcBorders>
              <w:top w:val="dotted" w:sz="4" w:space="0" w:color="auto"/>
              <w:left w:val="nil"/>
              <w:bottom w:val="dotted" w:sz="4" w:space="0" w:color="auto"/>
              <w:right w:val="nil"/>
            </w:tcBorders>
            <w:shd w:val="clear" w:color="auto" w:fill="FFFFFF"/>
          </w:tcPr>
          <w:p w14:paraId="72AB2641" w14:textId="77777777" w:rsidR="004C2D45" w:rsidRDefault="004C2D45">
            <w:pPr>
              <w:pStyle w:val="AttributeTableBody"/>
              <w:jc w:val="left"/>
              <w:rPr>
                <w:noProof/>
              </w:rPr>
            </w:pPr>
            <w:r>
              <w:rPr>
                <w:noProof/>
              </w:rPr>
              <w:t>Anticipated Problem Resolution Date/Time</w:t>
            </w:r>
          </w:p>
        </w:tc>
      </w:tr>
      <w:tr w:rsidR="003C63BB" w:rsidRPr="004C2D45" w14:paraId="1CAD233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F420A3B" w14:textId="77777777" w:rsidR="004C2D45" w:rsidRDefault="004C2D4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738F396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AC2B8"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CE8A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E555E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1CA06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39A4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2EC2A" w14:textId="77777777" w:rsidR="004C2D45" w:rsidRDefault="004C2D45">
            <w:pPr>
              <w:pStyle w:val="AttributeTableBody"/>
              <w:rPr>
                <w:noProof/>
              </w:rPr>
            </w:pPr>
            <w:r>
              <w:rPr>
                <w:noProof/>
              </w:rPr>
              <w:t>00844</w:t>
            </w:r>
          </w:p>
        </w:tc>
        <w:tc>
          <w:tcPr>
            <w:tcW w:w="3888" w:type="dxa"/>
            <w:tcBorders>
              <w:top w:val="dotted" w:sz="4" w:space="0" w:color="auto"/>
              <w:left w:val="nil"/>
              <w:bottom w:val="dotted" w:sz="4" w:space="0" w:color="auto"/>
              <w:right w:val="nil"/>
            </w:tcBorders>
            <w:shd w:val="clear" w:color="auto" w:fill="FFFFFF"/>
          </w:tcPr>
          <w:p w14:paraId="08AAD4AA" w14:textId="77777777" w:rsidR="004C2D45" w:rsidRDefault="004C2D45">
            <w:pPr>
              <w:pStyle w:val="AttributeTableBody"/>
              <w:jc w:val="left"/>
              <w:rPr>
                <w:noProof/>
              </w:rPr>
            </w:pPr>
            <w:r>
              <w:rPr>
                <w:noProof/>
              </w:rPr>
              <w:t>Actual Problem Resolution Date/Time</w:t>
            </w:r>
          </w:p>
        </w:tc>
      </w:tr>
      <w:tr w:rsidR="003C63BB" w:rsidRPr="004C2D45" w14:paraId="02866C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92D14A7"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117E276F"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BB7BD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8B52AE"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9EFBA0B"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C13A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E36AB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817EF7" w14:textId="77777777" w:rsidR="004C2D45" w:rsidRDefault="004C2D45">
            <w:pPr>
              <w:pStyle w:val="AttributeTableBody"/>
              <w:rPr>
                <w:noProof/>
                <w:lang w:val="it-IT"/>
              </w:rPr>
            </w:pPr>
            <w:r>
              <w:rPr>
                <w:noProof/>
                <w:lang w:val="it-IT"/>
              </w:rPr>
              <w:t>00845</w:t>
            </w:r>
          </w:p>
        </w:tc>
        <w:tc>
          <w:tcPr>
            <w:tcW w:w="3888" w:type="dxa"/>
            <w:tcBorders>
              <w:top w:val="dotted" w:sz="4" w:space="0" w:color="auto"/>
              <w:left w:val="nil"/>
              <w:bottom w:val="dotted" w:sz="4" w:space="0" w:color="auto"/>
              <w:right w:val="nil"/>
            </w:tcBorders>
            <w:shd w:val="clear" w:color="auto" w:fill="FFFFFF"/>
          </w:tcPr>
          <w:p w14:paraId="38F0A212" w14:textId="77777777" w:rsidR="004C2D45" w:rsidRDefault="004C2D45">
            <w:pPr>
              <w:pStyle w:val="AttributeTableBody"/>
              <w:jc w:val="left"/>
              <w:rPr>
                <w:noProof/>
                <w:lang w:val="it-IT"/>
              </w:rPr>
            </w:pPr>
            <w:r>
              <w:rPr>
                <w:noProof/>
                <w:lang w:val="it-IT"/>
              </w:rPr>
              <w:t>Problem Classification</w:t>
            </w:r>
          </w:p>
        </w:tc>
      </w:tr>
      <w:tr w:rsidR="003C63BB" w:rsidRPr="004C2D45" w14:paraId="013DDF6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57EB1" w14:textId="77777777" w:rsidR="004C2D45" w:rsidRDefault="004C2D45">
            <w:pPr>
              <w:pStyle w:val="AttributeTableBody"/>
              <w:rPr>
                <w:noProof/>
                <w:lang w:val="it-IT"/>
              </w:rPr>
            </w:pPr>
            <w:r>
              <w:rPr>
                <w:noProof/>
                <w:lang w:val="it-IT"/>
              </w:rPr>
              <w:t>11</w:t>
            </w:r>
          </w:p>
        </w:tc>
        <w:tc>
          <w:tcPr>
            <w:tcW w:w="648" w:type="dxa"/>
            <w:tcBorders>
              <w:top w:val="dotted" w:sz="4" w:space="0" w:color="auto"/>
              <w:left w:val="nil"/>
              <w:bottom w:val="dotted" w:sz="4" w:space="0" w:color="auto"/>
              <w:right w:val="nil"/>
            </w:tcBorders>
            <w:shd w:val="clear" w:color="auto" w:fill="FFFFFF"/>
          </w:tcPr>
          <w:p w14:paraId="5A0A396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548DA9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6F6B935"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2C04BE"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DBEA260"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6567FCF0"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5F68A4" w14:textId="77777777" w:rsidR="004C2D45" w:rsidRDefault="004C2D45">
            <w:pPr>
              <w:pStyle w:val="AttributeTableBody"/>
              <w:rPr>
                <w:noProof/>
                <w:lang w:val="it-IT"/>
              </w:rPr>
            </w:pPr>
            <w:r>
              <w:rPr>
                <w:noProof/>
                <w:lang w:val="it-IT"/>
              </w:rPr>
              <w:t>00846</w:t>
            </w:r>
          </w:p>
        </w:tc>
        <w:tc>
          <w:tcPr>
            <w:tcW w:w="3888" w:type="dxa"/>
            <w:tcBorders>
              <w:top w:val="dotted" w:sz="4" w:space="0" w:color="auto"/>
              <w:left w:val="nil"/>
              <w:bottom w:val="dotted" w:sz="4" w:space="0" w:color="auto"/>
              <w:right w:val="nil"/>
            </w:tcBorders>
            <w:shd w:val="clear" w:color="auto" w:fill="FFFFFF"/>
          </w:tcPr>
          <w:p w14:paraId="243E332C" w14:textId="77777777" w:rsidR="004C2D45" w:rsidRDefault="004C2D45">
            <w:pPr>
              <w:pStyle w:val="AttributeTableBody"/>
              <w:jc w:val="left"/>
              <w:rPr>
                <w:noProof/>
                <w:lang w:val="it-IT"/>
              </w:rPr>
            </w:pPr>
            <w:r>
              <w:rPr>
                <w:noProof/>
                <w:lang w:val="it-IT"/>
              </w:rPr>
              <w:t>Problem Management Discipline</w:t>
            </w:r>
          </w:p>
        </w:tc>
      </w:tr>
      <w:tr w:rsidR="003C63BB" w:rsidRPr="004C2D45" w14:paraId="37E61E8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B1142B" w14:textId="77777777" w:rsidR="004C2D45" w:rsidRDefault="004C2D45">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D5F789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2C672"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9A3F216"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18AF45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ACC3F8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8AD6E3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06AF859" w14:textId="77777777" w:rsidR="004C2D45" w:rsidRDefault="004C2D45">
            <w:pPr>
              <w:pStyle w:val="AttributeTableBody"/>
              <w:rPr>
                <w:noProof/>
                <w:lang w:val="it-IT"/>
              </w:rPr>
            </w:pPr>
            <w:r>
              <w:rPr>
                <w:noProof/>
                <w:lang w:val="it-IT"/>
              </w:rPr>
              <w:t>00847</w:t>
            </w:r>
          </w:p>
        </w:tc>
        <w:tc>
          <w:tcPr>
            <w:tcW w:w="3888" w:type="dxa"/>
            <w:tcBorders>
              <w:top w:val="dotted" w:sz="4" w:space="0" w:color="auto"/>
              <w:left w:val="nil"/>
              <w:bottom w:val="dotted" w:sz="4" w:space="0" w:color="auto"/>
              <w:right w:val="nil"/>
            </w:tcBorders>
            <w:shd w:val="clear" w:color="auto" w:fill="FFFFFF"/>
          </w:tcPr>
          <w:p w14:paraId="72C62E2B" w14:textId="77777777" w:rsidR="004C2D45" w:rsidRDefault="004C2D45">
            <w:pPr>
              <w:pStyle w:val="AttributeTableBody"/>
              <w:jc w:val="left"/>
              <w:rPr>
                <w:noProof/>
                <w:lang w:val="it-IT"/>
              </w:rPr>
            </w:pPr>
            <w:r>
              <w:rPr>
                <w:noProof/>
                <w:lang w:val="it-IT"/>
              </w:rPr>
              <w:t>Problem Persistence</w:t>
            </w:r>
          </w:p>
        </w:tc>
      </w:tr>
      <w:tr w:rsidR="003C63BB" w:rsidRPr="004C2D45" w14:paraId="631B991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2E2B70" w14:textId="77777777" w:rsidR="004C2D45" w:rsidRDefault="004C2D45">
            <w:pPr>
              <w:pStyle w:val="AttributeTableBody"/>
              <w:rPr>
                <w:noProof/>
                <w:lang w:val="it-IT"/>
              </w:rPr>
            </w:pPr>
            <w:r>
              <w:rPr>
                <w:noProof/>
                <w:lang w:val="it-IT"/>
              </w:rPr>
              <w:t>13</w:t>
            </w:r>
          </w:p>
        </w:tc>
        <w:tc>
          <w:tcPr>
            <w:tcW w:w="648" w:type="dxa"/>
            <w:tcBorders>
              <w:top w:val="dotted" w:sz="4" w:space="0" w:color="auto"/>
              <w:left w:val="nil"/>
              <w:bottom w:val="dotted" w:sz="4" w:space="0" w:color="auto"/>
              <w:right w:val="nil"/>
            </w:tcBorders>
            <w:shd w:val="clear" w:color="auto" w:fill="FFFFFF"/>
          </w:tcPr>
          <w:p w14:paraId="10452D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016B7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684B568"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C30365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0A08B9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188C6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CF361E" w14:textId="77777777" w:rsidR="004C2D45" w:rsidRDefault="004C2D45">
            <w:pPr>
              <w:pStyle w:val="AttributeTableBody"/>
              <w:rPr>
                <w:noProof/>
              </w:rPr>
            </w:pPr>
            <w:r>
              <w:rPr>
                <w:noProof/>
              </w:rPr>
              <w:t>00848</w:t>
            </w:r>
          </w:p>
        </w:tc>
        <w:tc>
          <w:tcPr>
            <w:tcW w:w="3888" w:type="dxa"/>
            <w:tcBorders>
              <w:top w:val="dotted" w:sz="4" w:space="0" w:color="auto"/>
              <w:left w:val="nil"/>
              <w:bottom w:val="dotted" w:sz="4" w:space="0" w:color="auto"/>
              <w:right w:val="nil"/>
            </w:tcBorders>
            <w:shd w:val="clear" w:color="auto" w:fill="FFFFFF"/>
          </w:tcPr>
          <w:p w14:paraId="6A5BE98C" w14:textId="77777777" w:rsidR="004C2D45" w:rsidRDefault="004C2D45">
            <w:pPr>
              <w:pStyle w:val="AttributeTableBody"/>
              <w:jc w:val="left"/>
              <w:rPr>
                <w:noProof/>
              </w:rPr>
            </w:pPr>
            <w:r>
              <w:rPr>
                <w:noProof/>
              </w:rPr>
              <w:t>Problem Confirmation Status</w:t>
            </w:r>
          </w:p>
        </w:tc>
      </w:tr>
      <w:tr w:rsidR="003C63BB" w:rsidRPr="004C2D45" w14:paraId="660635B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CD0383"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80C919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AB90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2E72"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534958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D58DB7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E76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8735D" w14:textId="77777777" w:rsidR="004C2D45" w:rsidRDefault="004C2D45">
            <w:pPr>
              <w:pStyle w:val="AttributeTableBody"/>
              <w:rPr>
                <w:noProof/>
              </w:rPr>
            </w:pPr>
            <w:r>
              <w:rPr>
                <w:noProof/>
              </w:rPr>
              <w:t>00849</w:t>
            </w:r>
          </w:p>
        </w:tc>
        <w:tc>
          <w:tcPr>
            <w:tcW w:w="3888" w:type="dxa"/>
            <w:tcBorders>
              <w:top w:val="dotted" w:sz="4" w:space="0" w:color="auto"/>
              <w:left w:val="nil"/>
              <w:bottom w:val="dotted" w:sz="4" w:space="0" w:color="auto"/>
              <w:right w:val="nil"/>
            </w:tcBorders>
            <w:shd w:val="clear" w:color="auto" w:fill="FFFFFF"/>
          </w:tcPr>
          <w:p w14:paraId="6F7E9425" w14:textId="77777777" w:rsidR="004C2D45" w:rsidRDefault="004C2D45">
            <w:pPr>
              <w:pStyle w:val="AttributeTableBody"/>
              <w:jc w:val="left"/>
              <w:rPr>
                <w:noProof/>
              </w:rPr>
            </w:pPr>
            <w:r>
              <w:rPr>
                <w:noProof/>
              </w:rPr>
              <w:t>Problem Life Cycle Status</w:t>
            </w:r>
          </w:p>
        </w:tc>
      </w:tr>
      <w:tr w:rsidR="003C63BB" w:rsidRPr="004C2D45" w14:paraId="1846D4A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47AB70"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3388A82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6B58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FF1E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741468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3A6CD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DA9B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42A11" w14:textId="77777777" w:rsidR="004C2D45" w:rsidRDefault="004C2D45">
            <w:pPr>
              <w:pStyle w:val="AttributeTableBody"/>
              <w:rPr>
                <w:noProof/>
              </w:rPr>
            </w:pPr>
            <w:r>
              <w:rPr>
                <w:noProof/>
              </w:rPr>
              <w:t>00850</w:t>
            </w:r>
          </w:p>
        </w:tc>
        <w:tc>
          <w:tcPr>
            <w:tcW w:w="3888" w:type="dxa"/>
            <w:tcBorders>
              <w:top w:val="dotted" w:sz="4" w:space="0" w:color="auto"/>
              <w:left w:val="nil"/>
              <w:bottom w:val="dotted" w:sz="4" w:space="0" w:color="auto"/>
              <w:right w:val="nil"/>
            </w:tcBorders>
            <w:shd w:val="clear" w:color="auto" w:fill="FFFFFF"/>
          </w:tcPr>
          <w:p w14:paraId="449EB9B3" w14:textId="77777777" w:rsidR="004C2D45" w:rsidRDefault="004C2D45">
            <w:pPr>
              <w:pStyle w:val="AttributeTableBody"/>
              <w:jc w:val="left"/>
              <w:rPr>
                <w:noProof/>
              </w:rPr>
            </w:pPr>
            <w:r>
              <w:rPr>
                <w:noProof/>
              </w:rPr>
              <w:t>Problem Life Cycle Status Date/Time</w:t>
            </w:r>
          </w:p>
        </w:tc>
      </w:tr>
      <w:tr w:rsidR="003C63BB" w:rsidRPr="004C2D45" w14:paraId="4646C53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59EA14"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75FD6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7F1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41D5DE"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FB681E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A1ABF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E2B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E2745" w14:textId="77777777" w:rsidR="004C2D45" w:rsidRDefault="004C2D45">
            <w:pPr>
              <w:pStyle w:val="AttributeTableBody"/>
              <w:rPr>
                <w:noProof/>
              </w:rPr>
            </w:pPr>
            <w:r>
              <w:rPr>
                <w:noProof/>
              </w:rPr>
              <w:t>00851</w:t>
            </w:r>
          </w:p>
        </w:tc>
        <w:tc>
          <w:tcPr>
            <w:tcW w:w="3888" w:type="dxa"/>
            <w:tcBorders>
              <w:top w:val="dotted" w:sz="4" w:space="0" w:color="auto"/>
              <w:left w:val="nil"/>
              <w:bottom w:val="dotted" w:sz="4" w:space="0" w:color="auto"/>
              <w:right w:val="nil"/>
            </w:tcBorders>
            <w:shd w:val="clear" w:color="auto" w:fill="FFFFFF"/>
          </w:tcPr>
          <w:p w14:paraId="58656E56" w14:textId="77777777" w:rsidR="004C2D45" w:rsidRDefault="004C2D45">
            <w:pPr>
              <w:pStyle w:val="AttributeTableBody"/>
              <w:jc w:val="left"/>
              <w:rPr>
                <w:noProof/>
              </w:rPr>
            </w:pPr>
            <w:r>
              <w:rPr>
                <w:noProof/>
              </w:rPr>
              <w:t>Problem Date of Onset</w:t>
            </w:r>
          </w:p>
        </w:tc>
      </w:tr>
      <w:tr w:rsidR="003C63BB" w:rsidRPr="004C2D45" w14:paraId="27CB513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4089F02"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9C8C2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E9F415" w14:textId="77777777" w:rsidR="004C2D45" w:rsidRDefault="004C2D45">
            <w:pPr>
              <w:pStyle w:val="AttributeTableBody"/>
              <w:rPr>
                <w:noProof/>
              </w:rPr>
            </w:pPr>
            <w:r>
              <w:rPr>
                <w:noProof/>
              </w:rPr>
              <w:t>80=</w:t>
            </w:r>
          </w:p>
        </w:tc>
        <w:tc>
          <w:tcPr>
            <w:tcW w:w="648" w:type="dxa"/>
            <w:tcBorders>
              <w:top w:val="dotted" w:sz="4" w:space="0" w:color="auto"/>
              <w:left w:val="nil"/>
              <w:bottom w:val="dotted" w:sz="4" w:space="0" w:color="auto"/>
              <w:right w:val="nil"/>
            </w:tcBorders>
            <w:shd w:val="clear" w:color="auto" w:fill="FFFFFF"/>
          </w:tcPr>
          <w:p w14:paraId="1B458D4B"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64A2A8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4F0E7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A70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B0672" w14:textId="77777777" w:rsidR="004C2D45" w:rsidRDefault="004C2D45">
            <w:pPr>
              <w:pStyle w:val="AttributeTableBody"/>
              <w:rPr>
                <w:noProof/>
              </w:rPr>
            </w:pPr>
            <w:r>
              <w:rPr>
                <w:noProof/>
              </w:rPr>
              <w:t>00852</w:t>
            </w:r>
          </w:p>
        </w:tc>
        <w:tc>
          <w:tcPr>
            <w:tcW w:w="3888" w:type="dxa"/>
            <w:tcBorders>
              <w:top w:val="dotted" w:sz="4" w:space="0" w:color="auto"/>
              <w:left w:val="nil"/>
              <w:bottom w:val="dotted" w:sz="4" w:space="0" w:color="auto"/>
              <w:right w:val="nil"/>
            </w:tcBorders>
            <w:shd w:val="clear" w:color="auto" w:fill="FFFFFF"/>
          </w:tcPr>
          <w:p w14:paraId="1E330ECB" w14:textId="77777777" w:rsidR="004C2D45" w:rsidRDefault="004C2D45">
            <w:pPr>
              <w:pStyle w:val="AttributeTableBody"/>
              <w:jc w:val="left"/>
              <w:rPr>
                <w:noProof/>
              </w:rPr>
            </w:pPr>
            <w:r>
              <w:rPr>
                <w:noProof/>
              </w:rPr>
              <w:t>Problem Onset Text</w:t>
            </w:r>
          </w:p>
        </w:tc>
      </w:tr>
      <w:tr w:rsidR="003C63BB" w:rsidRPr="004C2D45" w14:paraId="305D42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F8AD03"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8121EB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1F98C"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F553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AB5D5C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D7449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EC3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80DA8" w14:textId="77777777" w:rsidR="004C2D45" w:rsidRDefault="004C2D45">
            <w:pPr>
              <w:pStyle w:val="AttributeTableBody"/>
              <w:rPr>
                <w:noProof/>
              </w:rPr>
            </w:pPr>
            <w:r>
              <w:rPr>
                <w:noProof/>
              </w:rPr>
              <w:t>00853</w:t>
            </w:r>
          </w:p>
        </w:tc>
        <w:tc>
          <w:tcPr>
            <w:tcW w:w="3888" w:type="dxa"/>
            <w:tcBorders>
              <w:top w:val="dotted" w:sz="4" w:space="0" w:color="auto"/>
              <w:left w:val="nil"/>
              <w:bottom w:val="dotted" w:sz="4" w:space="0" w:color="auto"/>
              <w:right w:val="nil"/>
            </w:tcBorders>
            <w:shd w:val="clear" w:color="auto" w:fill="FFFFFF"/>
          </w:tcPr>
          <w:p w14:paraId="0C40E351" w14:textId="77777777" w:rsidR="004C2D45" w:rsidRDefault="004C2D45">
            <w:pPr>
              <w:pStyle w:val="AttributeTableBody"/>
              <w:jc w:val="left"/>
              <w:rPr>
                <w:noProof/>
              </w:rPr>
            </w:pPr>
            <w:r>
              <w:rPr>
                <w:noProof/>
              </w:rPr>
              <w:t>Problem Ranking</w:t>
            </w:r>
          </w:p>
        </w:tc>
      </w:tr>
      <w:tr w:rsidR="003C63BB" w:rsidRPr="004C2D45" w14:paraId="5F888A8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CD7C40"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5A2462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19A4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B8F93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63CFE1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EC3C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32E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A396F" w14:textId="77777777" w:rsidR="004C2D45" w:rsidRDefault="004C2D45">
            <w:pPr>
              <w:pStyle w:val="AttributeTableBody"/>
              <w:rPr>
                <w:noProof/>
              </w:rPr>
            </w:pPr>
            <w:r>
              <w:rPr>
                <w:noProof/>
              </w:rPr>
              <w:t>00854</w:t>
            </w:r>
          </w:p>
        </w:tc>
        <w:tc>
          <w:tcPr>
            <w:tcW w:w="3888" w:type="dxa"/>
            <w:tcBorders>
              <w:top w:val="dotted" w:sz="4" w:space="0" w:color="auto"/>
              <w:left w:val="nil"/>
              <w:bottom w:val="dotted" w:sz="4" w:space="0" w:color="auto"/>
              <w:right w:val="nil"/>
            </w:tcBorders>
            <w:shd w:val="clear" w:color="auto" w:fill="FFFFFF"/>
          </w:tcPr>
          <w:p w14:paraId="1C9A1E49" w14:textId="77777777" w:rsidR="004C2D45" w:rsidRDefault="004C2D45">
            <w:pPr>
              <w:pStyle w:val="AttributeTableBody"/>
              <w:jc w:val="left"/>
              <w:rPr>
                <w:noProof/>
              </w:rPr>
            </w:pPr>
            <w:r>
              <w:rPr>
                <w:noProof/>
              </w:rPr>
              <w:t>Certainty of Problem</w:t>
            </w:r>
          </w:p>
        </w:tc>
      </w:tr>
      <w:tr w:rsidR="003C63BB" w:rsidRPr="004C2D45" w14:paraId="717060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36EC68"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A180E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A5700"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4187476"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38CE6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353F33B" w14:textId="77777777" w:rsidR="004C2D45" w:rsidRDefault="004C2D45">
            <w:pPr>
              <w:pStyle w:val="AttributeTableBody"/>
              <w:rPr>
                <w:noProof/>
              </w:rPr>
            </w:pPr>
            <w:r>
              <w:rPr>
                <w:noProof/>
              </w:rPr>
              <w:t xml:space="preserve"> </w:t>
            </w:r>
          </w:p>
        </w:tc>
        <w:tc>
          <w:tcPr>
            <w:tcW w:w="720" w:type="dxa"/>
            <w:tcBorders>
              <w:top w:val="dotted" w:sz="4" w:space="0" w:color="auto"/>
              <w:left w:val="nil"/>
              <w:bottom w:val="dotted" w:sz="4" w:space="0" w:color="auto"/>
              <w:right w:val="nil"/>
            </w:tcBorders>
            <w:shd w:val="clear" w:color="auto" w:fill="FFFFFF"/>
          </w:tcPr>
          <w:p w14:paraId="36A6EAC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FE61" w14:textId="77777777" w:rsidR="004C2D45" w:rsidRDefault="004C2D45">
            <w:pPr>
              <w:pStyle w:val="AttributeTableBody"/>
              <w:rPr>
                <w:noProof/>
              </w:rPr>
            </w:pPr>
            <w:r>
              <w:rPr>
                <w:noProof/>
              </w:rPr>
              <w:t>00855</w:t>
            </w:r>
          </w:p>
        </w:tc>
        <w:tc>
          <w:tcPr>
            <w:tcW w:w="3888" w:type="dxa"/>
            <w:tcBorders>
              <w:top w:val="dotted" w:sz="4" w:space="0" w:color="auto"/>
              <w:left w:val="nil"/>
              <w:bottom w:val="dotted" w:sz="4" w:space="0" w:color="auto"/>
              <w:right w:val="nil"/>
            </w:tcBorders>
            <w:shd w:val="clear" w:color="auto" w:fill="FFFFFF"/>
          </w:tcPr>
          <w:p w14:paraId="14F0B585" w14:textId="77777777" w:rsidR="004C2D45" w:rsidRDefault="004C2D45">
            <w:pPr>
              <w:pStyle w:val="AttributeTableBody"/>
              <w:jc w:val="left"/>
              <w:rPr>
                <w:noProof/>
              </w:rPr>
            </w:pPr>
            <w:r>
              <w:rPr>
                <w:noProof/>
              </w:rPr>
              <w:t>Probability of Problem (0-1)</w:t>
            </w:r>
          </w:p>
        </w:tc>
      </w:tr>
      <w:tr w:rsidR="003C63BB" w:rsidRPr="004C2D45" w14:paraId="7B450C5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F31BB6C" w14:textId="77777777" w:rsidR="004C2D45" w:rsidRDefault="004C2D4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31F02A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3EB39"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83D8C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91F1EE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9F280D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616B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25D6B" w14:textId="77777777" w:rsidR="004C2D45" w:rsidRDefault="004C2D45">
            <w:pPr>
              <w:pStyle w:val="AttributeTableBody"/>
              <w:rPr>
                <w:noProof/>
              </w:rPr>
            </w:pPr>
            <w:r>
              <w:rPr>
                <w:noProof/>
              </w:rPr>
              <w:t>00856</w:t>
            </w:r>
          </w:p>
        </w:tc>
        <w:tc>
          <w:tcPr>
            <w:tcW w:w="3888" w:type="dxa"/>
            <w:tcBorders>
              <w:top w:val="dotted" w:sz="4" w:space="0" w:color="auto"/>
              <w:left w:val="nil"/>
              <w:bottom w:val="dotted" w:sz="4" w:space="0" w:color="auto"/>
              <w:right w:val="nil"/>
            </w:tcBorders>
            <w:shd w:val="clear" w:color="auto" w:fill="FFFFFF"/>
          </w:tcPr>
          <w:p w14:paraId="4526C449" w14:textId="77777777" w:rsidR="004C2D45" w:rsidRDefault="004C2D45">
            <w:pPr>
              <w:pStyle w:val="AttributeTableBody"/>
              <w:jc w:val="left"/>
              <w:rPr>
                <w:noProof/>
              </w:rPr>
            </w:pPr>
            <w:r>
              <w:rPr>
                <w:noProof/>
              </w:rPr>
              <w:t>Individual Awareness of Problem</w:t>
            </w:r>
          </w:p>
        </w:tc>
      </w:tr>
      <w:tr w:rsidR="003C63BB" w:rsidRPr="004C2D45" w14:paraId="6EDFDC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2F868E9" w14:textId="77777777" w:rsidR="004C2D45" w:rsidRDefault="004C2D45">
            <w:pPr>
              <w:pStyle w:val="AttributeTableBody"/>
              <w:rPr>
                <w:noProof/>
                <w:lang w:val="it-IT"/>
              </w:rPr>
            </w:pPr>
            <w:r>
              <w:rPr>
                <w:noProof/>
                <w:lang w:val="it-IT"/>
              </w:rPr>
              <w:lastRenderedPageBreak/>
              <w:t>22</w:t>
            </w:r>
          </w:p>
        </w:tc>
        <w:tc>
          <w:tcPr>
            <w:tcW w:w="648" w:type="dxa"/>
            <w:tcBorders>
              <w:top w:val="dotted" w:sz="4" w:space="0" w:color="auto"/>
              <w:left w:val="nil"/>
              <w:bottom w:val="dotted" w:sz="4" w:space="0" w:color="auto"/>
              <w:right w:val="nil"/>
            </w:tcBorders>
            <w:shd w:val="clear" w:color="auto" w:fill="FFFFFF"/>
          </w:tcPr>
          <w:p w14:paraId="2EDD88B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D38930"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542B7B3"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8E2FE2"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8CFD37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F1027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F8F8A3" w14:textId="77777777" w:rsidR="004C2D45" w:rsidRDefault="004C2D45">
            <w:pPr>
              <w:pStyle w:val="AttributeTableBody"/>
              <w:rPr>
                <w:noProof/>
                <w:lang w:val="it-IT"/>
              </w:rPr>
            </w:pPr>
            <w:r>
              <w:rPr>
                <w:noProof/>
                <w:lang w:val="it-IT"/>
              </w:rPr>
              <w:t>00857</w:t>
            </w:r>
          </w:p>
        </w:tc>
        <w:tc>
          <w:tcPr>
            <w:tcW w:w="3888" w:type="dxa"/>
            <w:tcBorders>
              <w:top w:val="dotted" w:sz="4" w:space="0" w:color="auto"/>
              <w:left w:val="nil"/>
              <w:bottom w:val="dotted" w:sz="4" w:space="0" w:color="auto"/>
              <w:right w:val="nil"/>
            </w:tcBorders>
            <w:shd w:val="clear" w:color="auto" w:fill="FFFFFF"/>
          </w:tcPr>
          <w:p w14:paraId="0167316D" w14:textId="77777777" w:rsidR="004C2D45" w:rsidRDefault="004C2D45">
            <w:pPr>
              <w:pStyle w:val="AttributeTableBody"/>
              <w:jc w:val="left"/>
              <w:rPr>
                <w:noProof/>
                <w:lang w:val="it-IT"/>
              </w:rPr>
            </w:pPr>
            <w:r>
              <w:rPr>
                <w:noProof/>
                <w:lang w:val="it-IT"/>
              </w:rPr>
              <w:t>Problem Prognosis</w:t>
            </w:r>
          </w:p>
        </w:tc>
      </w:tr>
      <w:tr w:rsidR="003C63BB" w:rsidRPr="004C2D45" w14:paraId="5210452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D1B9D75" w14:textId="77777777" w:rsidR="004C2D45" w:rsidRDefault="004C2D4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477446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DF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7C61B"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F7D1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377C3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4F0F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C38C5" w14:textId="77777777" w:rsidR="004C2D45" w:rsidRDefault="004C2D45">
            <w:pPr>
              <w:pStyle w:val="AttributeTableBody"/>
              <w:rPr>
                <w:noProof/>
              </w:rPr>
            </w:pPr>
            <w:r>
              <w:rPr>
                <w:noProof/>
              </w:rPr>
              <w:t>00858</w:t>
            </w:r>
          </w:p>
        </w:tc>
        <w:tc>
          <w:tcPr>
            <w:tcW w:w="3888" w:type="dxa"/>
            <w:tcBorders>
              <w:top w:val="dotted" w:sz="4" w:space="0" w:color="auto"/>
              <w:left w:val="nil"/>
              <w:bottom w:val="dotted" w:sz="4" w:space="0" w:color="auto"/>
              <w:right w:val="nil"/>
            </w:tcBorders>
            <w:shd w:val="clear" w:color="auto" w:fill="FFFFFF"/>
          </w:tcPr>
          <w:p w14:paraId="67DADAFF" w14:textId="77777777" w:rsidR="004C2D45" w:rsidRDefault="004C2D45">
            <w:pPr>
              <w:pStyle w:val="AttributeTableBody"/>
              <w:jc w:val="left"/>
              <w:rPr>
                <w:noProof/>
              </w:rPr>
            </w:pPr>
            <w:r>
              <w:rPr>
                <w:noProof/>
              </w:rPr>
              <w:t>Individual Awareness of Prognosis</w:t>
            </w:r>
          </w:p>
        </w:tc>
      </w:tr>
      <w:tr w:rsidR="003C63BB" w:rsidRPr="004C2D45" w14:paraId="2613C0F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53A8F56" w14:textId="77777777" w:rsidR="004C2D45" w:rsidRDefault="004C2D4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299B4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71F49" w14:textId="77777777" w:rsidR="004C2D45" w:rsidRDefault="004C2D45">
            <w:pPr>
              <w:pStyle w:val="AttributeTableBody"/>
              <w:rPr>
                <w:noProof/>
              </w:rPr>
            </w:pPr>
            <w:r>
              <w:rPr>
                <w:noProof/>
              </w:rPr>
              <w:t>200=</w:t>
            </w:r>
          </w:p>
        </w:tc>
        <w:tc>
          <w:tcPr>
            <w:tcW w:w="648" w:type="dxa"/>
            <w:tcBorders>
              <w:top w:val="dotted" w:sz="4" w:space="0" w:color="auto"/>
              <w:left w:val="nil"/>
              <w:bottom w:val="dotted" w:sz="4" w:space="0" w:color="auto"/>
              <w:right w:val="nil"/>
            </w:tcBorders>
            <w:shd w:val="clear" w:color="auto" w:fill="FFFFFF"/>
          </w:tcPr>
          <w:p w14:paraId="1537F39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E888096"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B9ABB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D98A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D3E0" w14:textId="77777777" w:rsidR="004C2D45" w:rsidRDefault="004C2D45">
            <w:pPr>
              <w:pStyle w:val="AttributeTableBody"/>
              <w:rPr>
                <w:noProof/>
              </w:rPr>
            </w:pPr>
            <w:r>
              <w:rPr>
                <w:noProof/>
              </w:rPr>
              <w:t>00859</w:t>
            </w:r>
          </w:p>
        </w:tc>
        <w:tc>
          <w:tcPr>
            <w:tcW w:w="3888" w:type="dxa"/>
            <w:tcBorders>
              <w:top w:val="dotted" w:sz="4" w:space="0" w:color="auto"/>
              <w:left w:val="nil"/>
              <w:bottom w:val="dotted" w:sz="4" w:space="0" w:color="auto"/>
              <w:right w:val="nil"/>
            </w:tcBorders>
            <w:shd w:val="clear" w:color="auto" w:fill="FFFFFF"/>
          </w:tcPr>
          <w:p w14:paraId="532DFB6F" w14:textId="77777777" w:rsidR="004C2D45" w:rsidRDefault="004C2D45">
            <w:pPr>
              <w:pStyle w:val="AttributeTableBody"/>
              <w:jc w:val="left"/>
              <w:rPr>
                <w:noProof/>
              </w:rPr>
            </w:pPr>
            <w:r>
              <w:rPr>
                <w:noProof/>
              </w:rPr>
              <w:t>Family/Significant Other Awareness of Problem/Prognosis</w:t>
            </w:r>
          </w:p>
        </w:tc>
      </w:tr>
      <w:tr w:rsidR="003C63BB" w:rsidRPr="004C2D45" w14:paraId="5C7B89D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DEB64B" w14:textId="77777777" w:rsidR="004C2D45" w:rsidRDefault="004C2D4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2104510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58E6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55C25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C0E50A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394C4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BE7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81102" w14:textId="77777777" w:rsidR="004C2D45" w:rsidRDefault="004C2D45">
            <w:pPr>
              <w:pStyle w:val="AttributeTableBody"/>
              <w:rPr>
                <w:noProof/>
              </w:rPr>
            </w:pPr>
            <w:r>
              <w:rPr>
                <w:noProof/>
              </w:rPr>
              <w:t>00823</w:t>
            </w:r>
          </w:p>
        </w:tc>
        <w:tc>
          <w:tcPr>
            <w:tcW w:w="3888" w:type="dxa"/>
            <w:tcBorders>
              <w:top w:val="dotted" w:sz="4" w:space="0" w:color="auto"/>
              <w:left w:val="nil"/>
              <w:bottom w:val="dotted" w:sz="4" w:space="0" w:color="auto"/>
              <w:right w:val="nil"/>
            </w:tcBorders>
            <w:shd w:val="clear" w:color="auto" w:fill="FFFFFF"/>
          </w:tcPr>
          <w:p w14:paraId="4A814687" w14:textId="77777777" w:rsidR="004C2D45" w:rsidRDefault="004C2D45">
            <w:pPr>
              <w:pStyle w:val="AttributeTableBody"/>
              <w:jc w:val="left"/>
              <w:rPr>
                <w:noProof/>
              </w:rPr>
            </w:pPr>
            <w:r>
              <w:rPr>
                <w:noProof/>
              </w:rPr>
              <w:t>Security/Sensitivity</w:t>
            </w:r>
          </w:p>
        </w:tc>
      </w:tr>
      <w:tr w:rsidR="003C63BB" w:rsidRPr="004C2D45" w14:paraId="0A5FD5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A643DC0" w14:textId="77777777" w:rsidR="004C2D45" w:rsidRDefault="004C2D4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42A1A2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67C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815486"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494668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2E3E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779CA" w14:textId="29DDEC12" w:rsidR="004C2D45" w:rsidRDefault="006D70F9">
            <w:pPr>
              <w:pStyle w:val="AttributeTableBody"/>
              <w:rPr>
                <w:rStyle w:val="HyperlinkTable"/>
                <w:noProof/>
              </w:rPr>
            </w:pPr>
            <w:hyperlink r:id="rId17" w:anchor="HL70836" w:history="1">
              <w:r w:rsidR="004C2D45">
                <w:rPr>
                  <w:rStyle w:val="HyperlinkTable"/>
                  <w:noProof/>
                </w:rPr>
                <w:t>0836</w:t>
              </w:r>
            </w:hyperlink>
          </w:p>
        </w:tc>
        <w:tc>
          <w:tcPr>
            <w:tcW w:w="720" w:type="dxa"/>
            <w:tcBorders>
              <w:top w:val="dotted" w:sz="4" w:space="0" w:color="auto"/>
              <w:left w:val="nil"/>
              <w:bottom w:val="dotted" w:sz="4" w:space="0" w:color="auto"/>
              <w:right w:val="nil"/>
            </w:tcBorders>
            <w:shd w:val="clear" w:color="auto" w:fill="FFFFFF"/>
          </w:tcPr>
          <w:p w14:paraId="06783FC2" w14:textId="77777777" w:rsidR="004C2D45" w:rsidRDefault="004C2D45">
            <w:pPr>
              <w:pStyle w:val="AttributeTableBody"/>
              <w:rPr>
                <w:noProof/>
              </w:rPr>
            </w:pPr>
            <w:r>
              <w:rPr>
                <w:noProof/>
              </w:rPr>
              <w:t>02234</w:t>
            </w:r>
          </w:p>
        </w:tc>
        <w:tc>
          <w:tcPr>
            <w:tcW w:w="3888" w:type="dxa"/>
            <w:tcBorders>
              <w:top w:val="dotted" w:sz="4" w:space="0" w:color="auto"/>
              <w:left w:val="nil"/>
              <w:bottom w:val="dotted" w:sz="4" w:space="0" w:color="auto"/>
              <w:right w:val="nil"/>
            </w:tcBorders>
            <w:shd w:val="clear" w:color="auto" w:fill="FFFFFF"/>
          </w:tcPr>
          <w:p w14:paraId="4E32B53D" w14:textId="77777777" w:rsidR="004C2D45" w:rsidRDefault="004C2D45">
            <w:pPr>
              <w:pStyle w:val="AttributeTableBody"/>
              <w:jc w:val="left"/>
              <w:rPr>
                <w:noProof/>
              </w:rPr>
            </w:pPr>
            <w:r>
              <w:rPr>
                <w:noProof/>
              </w:rPr>
              <w:t>Problem Severity</w:t>
            </w:r>
          </w:p>
        </w:tc>
      </w:tr>
      <w:tr w:rsidR="003C63BB" w:rsidRPr="004C2D45" w14:paraId="146132A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F2E86" w14:textId="77777777" w:rsidR="004C2D45" w:rsidRDefault="004C2D4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3F28899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4626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B06B8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81AE16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461CD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1CB9" w14:textId="19FCA263" w:rsidR="004C2D45" w:rsidRDefault="006D70F9">
            <w:pPr>
              <w:pStyle w:val="AttributeTableBody"/>
              <w:rPr>
                <w:rStyle w:val="HyperlinkTable"/>
                <w:noProof/>
              </w:rPr>
            </w:pPr>
            <w:hyperlink r:id="rId18" w:anchor="HL70838" w:history="1">
              <w:r w:rsidR="004C2D45">
                <w:rPr>
                  <w:rStyle w:val="HyperlinkTable"/>
                  <w:noProof/>
                </w:rPr>
                <w:t>0838</w:t>
              </w:r>
            </w:hyperlink>
          </w:p>
        </w:tc>
        <w:tc>
          <w:tcPr>
            <w:tcW w:w="720" w:type="dxa"/>
            <w:tcBorders>
              <w:top w:val="dotted" w:sz="4" w:space="0" w:color="auto"/>
              <w:left w:val="nil"/>
              <w:bottom w:val="dotted" w:sz="4" w:space="0" w:color="auto"/>
              <w:right w:val="nil"/>
            </w:tcBorders>
            <w:shd w:val="clear" w:color="auto" w:fill="FFFFFF"/>
          </w:tcPr>
          <w:p w14:paraId="3776B1C9" w14:textId="77777777" w:rsidR="004C2D45" w:rsidRDefault="004C2D45">
            <w:pPr>
              <w:pStyle w:val="AttributeTableBody"/>
              <w:rPr>
                <w:noProof/>
              </w:rPr>
            </w:pPr>
            <w:r>
              <w:rPr>
                <w:noProof/>
              </w:rPr>
              <w:t>02235</w:t>
            </w:r>
          </w:p>
        </w:tc>
        <w:tc>
          <w:tcPr>
            <w:tcW w:w="3888" w:type="dxa"/>
            <w:tcBorders>
              <w:top w:val="dotted" w:sz="4" w:space="0" w:color="auto"/>
              <w:left w:val="nil"/>
              <w:bottom w:val="dotted" w:sz="4" w:space="0" w:color="auto"/>
              <w:right w:val="nil"/>
            </w:tcBorders>
            <w:shd w:val="clear" w:color="auto" w:fill="FFFFFF"/>
          </w:tcPr>
          <w:p w14:paraId="5F8F37EC" w14:textId="77777777" w:rsidR="004C2D45" w:rsidRDefault="004C2D45">
            <w:pPr>
              <w:pStyle w:val="AttributeTableBody"/>
              <w:jc w:val="left"/>
              <w:rPr>
                <w:noProof/>
              </w:rPr>
            </w:pPr>
            <w:r>
              <w:rPr>
                <w:noProof/>
              </w:rPr>
              <w:t>Problem Perspective</w:t>
            </w:r>
          </w:p>
        </w:tc>
      </w:tr>
      <w:tr w:rsidR="003C63BB" w:rsidRPr="004C2D45" w14:paraId="551D44FB"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6FE0E2F1" w14:textId="77777777" w:rsidR="004C2D45" w:rsidRDefault="004C2D45">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216F332F"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0B60D3"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98E54D2"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7458D1C8"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E74C92A"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560C20" w14:textId="07E87EFB" w:rsidR="004C2D45" w:rsidRDefault="006D70F9">
            <w:pPr>
              <w:pStyle w:val="AttributeTableBody"/>
              <w:rPr>
                <w:noProof/>
              </w:rPr>
            </w:pPr>
            <w:hyperlink r:id="rId19"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4D1C067C" w14:textId="77777777" w:rsidR="004C2D45" w:rsidRDefault="004C2D45">
            <w:pPr>
              <w:pStyle w:val="AttributeTableBody"/>
              <w:rPr>
                <w:noProof/>
              </w:rPr>
            </w:pPr>
            <w:r>
              <w:rPr>
                <w:noProof/>
              </w:rPr>
              <w:t>02237</w:t>
            </w:r>
          </w:p>
        </w:tc>
        <w:tc>
          <w:tcPr>
            <w:tcW w:w="3888" w:type="dxa"/>
            <w:tcBorders>
              <w:top w:val="dotted" w:sz="4" w:space="0" w:color="auto"/>
              <w:left w:val="nil"/>
              <w:bottom w:val="single" w:sz="4" w:space="0" w:color="auto"/>
              <w:right w:val="nil"/>
            </w:tcBorders>
            <w:shd w:val="clear" w:color="auto" w:fill="FFFFFF"/>
          </w:tcPr>
          <w:p w14:paraId="47319B3D" w14:textId="77777777" w:rsidR="004C2D45" w:rsidRDefault="004C2D45">
            <w:pPr>
              <w:pStyle w:val="AttributeTableBody"/>
              <w:jc w:val="left"/>
              <w:rPr>
                <w:noProof/>
              </w:rPr>
            </w:pPr>
            <w:r>
              <w:rPr>
                <w:noProof/>
              </w:rPr>
              <w:t>Mood Code</w:t>
            </w:r>
          </w:p>
        </w:tc>
      </w:tr>
    </w:tbl>
    <w:p w14:paraId="5EEC3882" w14:textId="77777777" w:rsidR="004C2D45" w:rsidRDefault="004C2D45">
      <w:pPr>
        <w:pStyle w:val="NormalIndented"/>
        <w:rPr>
          <w:noProof/>
        </w:rPr>
      </w:pPr>
      <w:r>
        <w:rPr>
          <w:noProof/>
        </w:rPr>
        <w:t>The business and/or application must assume the responsibility for maintaining knowledge about data ownership, versioning, and/or audit trail control (for purposes of data integrity).  It is also their responsibility to represent the appropriate version of that data.</w:t>
      </w:r>
    </w:p>
    <w:p w14:paraId="2740BF93" w14:textId="77777777" w:rsidR="004C2D45" w:rsidRDefault="004C2D45">
      <w:pPr>
        <w:pStyle w:val="Heading4"/>
        <w:rPr>
          <w:noProof/>
          <w:vanish/>
        </w:rPr>
      </w:pPr>
      <w:r>
        <w:rPr>
          <w:noProof/>
          <w:vanish/>
        </w:rPr>
        <w:t>PRB Field Definitions</w:t>
      </w:r>
      <w:r w:rsidR="00FC31E4">
        <w:rPr>
          <w:noProof/>
          <w:vanish/>
        </w:rPr>
        <w:fldChar w:fldCharType="begin"/>
      </w:r>
      <w:r>
        <w:rPr>
          <w:noProof/>
          <w:vanish/>
        </w:rPr>
        <w:instrText xml:space="preserve"> XE "PRB - data element definitions" </w:instrText>
      </w:r>
      <w:r w:rsidR="00FC31E4">
        <w:rPr>
          <w:noProof/>
          <w:vanish/>
        </w:rPr>
        <w:fldChar w:fldCharType="end"/>
      </w:r>
    </w:p>
    <w:p w14:paraId="7A0236E7" w14:textId="77777777" w:rsidR="004C2D45" w:rsidRDefault="004C2D45">
      <w:pPr>
        <w:pStyle w:val="Heading4"/>
        <w:rPr>
          <w:noProof/>
          <w:lang w:val="fr-FR"/>
        </w:rPr>
      </w:pPr>
      <w:r>
        <w:rPr>
          <w:noProof/>
          <w:lang w:val="fr-FR"/>
        </w:rPr>
        <w:t>PRB-1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42012737" w14:textId="12E1817A" w:rsidR="004C2D45" w:rsidRDefault="004C2D45">
      <w:pPr>
        <w:pStyle w:val="NormalIndented"/>
        <w:rPr>
          <w:noProof/>
        </w:rPr>
      </w:pPr>
      <w:r>
        <w:rPr>
          <w:noProof/>
        </w:rPr>
        <w:t xml:space="preserve">Definition:  This field contains the intent of the message.  Refer to </w:t>
      </w:r>
      <w:hyperlink r:id="rId20" w:anchor="HL70287" w:history="1">
        <w:r>
          <w:rPr>
            <w:rStyle w:val="ReferenceUserTable"/>
            <w:noProof/>
          </w:rPr>
          <w:t>HL7 Table 0287 – Problem/Goal Action Code</w:t>
        </w:r>
      </w:hyperlink>
      <w:r>
        <w:rPr>
          <w:noProof/>
        </w:rPr>
        <w:t xml:space="preserve"> </w:t>
      </w:r>
      <w:r w:rsidRPr="00E71EA6">
        <w:rPr>
          <w:noProof/>
        </w:rPr>
        <w:t xml:space="preserve">in Chapter 2C, Code Tables, </w:t>
      </w:r>
      <w:r>
        <w:rPr>
          <w:noProof/>
        </w:rPr>
        <w:t>for valid values.</w:t>
      </w:r>
    </w:p>
    <w:p w14:paraId="414A4704" w14:textId="77777777" w:rsidR="004C2D45" w:rsidRDefault="004C2D45">
      <w:pPr>
        <w:pStyle w:val="Heading4"/>
        <w:rPr>
          <w:noProof/>
        </w:rPr>
      </w:pPr>
      <w:r>
        <w:rPr>
          <w:noProof/>
        </w:rPr>
        <w:t>PRB-2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59933CB8" w14:textId="77777777" w:rsidR="004C2D45" w:rsidRDefault="004C2D45">
      <w:pPr>
        <w:pStyle w:val="NormalIndented"/>
        <w:rPr>
          <w:noProof/>
        </w:rPr>
      </w:pPr>
      <w:r>
        <w:rPr>
          <w:noProof/>
        </w:rPr>
        <w:t>Definition:  This field contains the date/time that the operation represented by the action code was performed.</w:t>
      </w:r>
    </w:p>
    <w:p w14:paraId="008D37A3" w14:textId="77777777" w:rsidR="004C2D45" w:rsidRDefault="004C2D45">
      <w:pPr>
        <w:pStyle w:val="Heading4"/>
        <w:rPr>
          <w:noProof/>
        </w:rPr>
      </w:pPr>
      <w:r>
        <w:rPr>
          <w:noProof/>
        </w:rPr>
        <w:t>PRB-3   Problem ID</w:t>
      </w:r>
      <w:r w:rsidR="00FC31E4">
        <w:rPr>
          <w:noProof/>
        </w:rPr>
        <w:fldChar w:fldCharType="begin"/>
      </w:r>
      <w:r>
        <w:rPr>
          <w:noProof/>
        </w:rPr>
        <w:instrText xml:space="preserve"> XE "problem ID" </w:instrText>
      </w:r>
      <w:r w:rsidR="00FC31E4">
        <w:rPr>
          <w:noProof/>
        </w:rPr>
        <w:fldChar w:fldCharType="end"/>
      </w:r>
      <w:r>
        <w:rPr>
          <w:noProof/>
        </w:rPr>
        <w:t xml:space="preserve">   (CWE)   00838</w:t>
      </w:r>
    </w:p>
    <w:p w14:paraId="449C250F"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676CF" w14:textId="77777777" w:rsidR="004C2D45" w:rsidRDefault="004C2D45">
      <w:pPr>
        <w:pStyle w:val="NormalIndented"/>
        <w:rPr>
          <w:noProof/>
        </w:rPr>
      </w:pPr>
      <w:r>
        <w:rPr>
          <w:noProof/>
        </w:rPr>
        <w:t>Definition:  This field identifies the problem. This is the identifier from an institution's master list of problems.</w:t>
      </w:r>
    </w:p>
    <w:p w14:paraId="6B48B7A4" w14:textId="77777777" w:rsidR="004C2D45" w:rsidRDefault="004C2D45">
      <w:pPr>
        <w:pStyle w:val="Heading4"/>
        <w:rPr>
          <w:noProof/>
        </w:rPr>
      </w:pPr>
      <w:r>
        <w:rPr>
          <w:noProof/>
        </w:rPr>
        <w:t>PRB-4   Problem Instance ID</w:t>
      </w:r>
      <w:r w:rsidR="00FC31E4">
        <w:rPr>
          <w:noProof/>
        </w:rPr>
        <w:fldChar w:fldCharType="begin"/>
      </w:r>
      <w:r>
        <w:rPr>
          <w:noProof/>
        </w:rPr>
        <w:instrText xml:space="preserve"> XE "problem instance ID" </w:instrText>
      </w:r>
      <w:r w:rsidR="00FC31E4">
        <w:rPr>
          <w:noProof/>
        </w:rPr>
        <w:fldChar w:fldCharType="end"/>
      </w:r>
      <w:r>
        <w:rPr>
          <w:noProof/>
        </w:rPr>
        <w:t xml:space="preserve">   (EI)   00839</w:t>
      </w:r>
    </w:p>
    <w:p w14:paraId="5FBA039D" w14:textId="77777777" w:rsidR="00CB72E6" w:rsidRDefault="00CB72E6" w:rsidP="00CB72E6">
      <w:pPr>
        <w:pStyle w:val="Components"/>
      </w:pPr>
      <w:r>
        <w:t>Components:  &lt;Entity Identifier (ST)&gt; ^ &lt;Namespace ID (IS)&gt; ^ &lt;Universal ID (ST)&gt; ^ &lt;Universal ID Type (ID)&gt;</w:t>
      </w:r>
    </w:p>
    <w:p w14:paraId="7E2993BE" w14:textId="77777777" w:rsidR="004C2D45" w:rsidRDefault="004C2D45">
      <w:pPr>
        <w:pStyle w:val="NormalIndented"/>
        <w:rPr>
          <w:noProof/>
        </w:rPr>
      </w:pPr>
      <w:r>
        <w:rPr>
          <w:noProof/>
        </w:rPr>
        <w:t>Definition:  This field contains the identifier assigned by an initiating system to an instance of a problem.</w:t>
      </w:r>
    </w:p>
    <w:p w14:paraId="1C15EDF1"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1055EB3B" w14:textId="77777777" w:rsidR="004C2D45" w:rsidRDefault="004C2D45">
      <w:pPr>
        <w:pStyle w:val="Heading4"/>
        <w:rPr>
          <w:noProof/>
        </w:rPr>
      </w:pPr>
      <w:r>
        <w:rPr>
          <w:noProof/>
        </w:rPr>
        <w:t>PRB-5   Episode of Care ID</w:t>
      </w:r>
      <w:r w:rsidR="00FC31E4">
        <w:rPr>
          <w:noProof/>
        </w:rPr>
        <w:fldChar w:fldCharType="begin"/>
      </w:r>
      <w:r>
        <w:rPr>
          <w:noProof/>
        </w:rPr>
        <w:instrText xml:space="preserve"> XE "episode of care ID" </w:instrText>
      </w:r>
      <w:r w:rsidR="00FC31E4">
        <w:rPr>
          <w:noProof/>
        </w:rPr>
        <w:fldChar w:fldCharType="end"/>
      </w:r>
      <w:r>
        <w:rPr>
          <w:noProof/>
        </w:rPr>
        <w:t xml:space="preserve">   (EI)   00820</w:t>
      </w:r>
    </w:p>
    <w:p w14:paraId="4B2DDE25" w14:textId="77777777" w:rsidR="00CB72E6" w:rsidRDefault="00CB72E6" w:rsidP="00CB72E6">
      <w:pPr>
        <w:pStyle w:val="Components"/>
      </w:pPr>
      <w:r>
        <w:t>Components:  &lt;Entity Identifier (ST)&gt; ^ &lt;Namespace ID (IS)&gt; ^ &lt;Universal ID (ST)&gt; ^ &lt;Universal ID Type (ID)&gt;</w:t>
      </w:r>
    </w:p>
    <w:p w14:paraId="39B0159F" w14:textId="77777777" w:rsidR="004C2D45" w:rsidRDefault="004C2D45">
      <w:pPr>
        <w:pStyle w:val="NormalIndented"/>
        <w:rPr>
          <w:noProof/>
        </w:rPr>
      </w:pPr>
      <w:r>
        <w:rPr>
          <w:noProof/>
        </w:rPr>
        <w:t>Definition:  This field uniquely identifies the episode of care to which this problem applies.  (See note under "Ongoing issues.")</w:t>
      </w:r>
    </w:p>
    <w:p w14:paraId="333A48FB" w14:textId="77777777" w:rsidR="004C2D45" w:rsidRDefault="004C2D45">
      <w:pPr>
        <w:pStyle w:val="Note"/>
        <w:rPr>
          <w:noProof/>
        </w:rPr>
      </w:pPr>
      <w:r>
        <w:rPr>
          <w:rStyle w:val="Strong"/>
          <w:noProof/>
        </w:rPr>
        <w:t>Note:</w:t>
      </w:r>
      <w:r>
        <w:rPr>
          <w:noProof/>
        </w:rPr>
        <w:t xml:space="preserve">  It is required that this field be unique over time.</w:t>
      </w:r>
    </w:p>
    <w:p w14:paraId="5E0EA551" w14:textId="77777777" w:rsidR="004C2D45" w:rsidRDefault="004C2D45">
      <w:pPr>
        <w:pStyle w:val="Heading4"/>
        <w:rPr>
          <w:noProof/>
        </w:rPr>
      </w:pPr>
      <w:r>
        <w:rPr>
          <w:noProof/>
        </w:rPr>
        <w:t>PRB-6   Problem List Priority</w:t>
      </w:r>
      <w:r w:rsidR="00FC31E4">
        <w:rPr>
          <w:noProof/>
        </w:rPr>
        <w:fldChar w:fldCharType="begin"/>
      </w:r>
      <w:r>
        <w:rPr>
          <w:noProof/>
        </w:rPr>
        <w:instrText xml:space="preserve"> XE "master problem list number" </w:instrText>
      </w:r>
      <w:r w:rsidR="00FC31E4">
        <w:rPr>
          <w:noProof/>
        </w:rPr>
        <w:fldChar w:fldCharType="end"/>
      </w:r>
      <w:r>
        <w:rPr>
          <w:noProof/>
        </w:rPr>
        <w:t xml:space="preserve">   (NM)   00841</w:t>
      </w:r>
    </w:p>
    <w:p w14:paraId="72E8EFFC" w14:textId="77777777" w:rsidR="004C2D45" w:rsidRDefault="004C2D45">
      <w:pPr>
        <w:pStyle w:val="NormalIndented"/>
        <w:rPr>
          <w:noProof/>
        </w:rPr>
      </w:pPr>
      <w:r>
        <w:rPr>
          <w:noProof/>
        </w:rPr>
        <w:t>Definition:  This field prioritizes this problem on a list that is maintained for the individual.</w:t>
      </w:r>
    </w:p>
    <w:p w14:paraId="6D4B9566" w14:textId="77777777" w:rsidR="004C2D45" w:rsidRDefault="004C2D45">
      <w:pPr>
        <w:pStyle w:val="Heading4"/>
        <w:rPr>
          <w:noProof/>
        </w:rPr>
      </w:pPr>
      <w:r>
        <w:rPr>
          <w:noProof/>
        </w:rPr>
        <w:lastRenderedPageBreak/>
        <w:t>PRB-7   Problem Established Date/Time</w:t>
      </w:r>
      <w:r w:rsidR="00FC31E4">
        <w:rPr>
          <w:noProof/>
        </w:rPr>
        <w:fldChar w:fldCharType="begin"/>
      </w:r>
      <w:r>
        <w:rPr>
          <w:noProof/>
        </w:rPr>
        <w:instrText xml:space="preserve"> XE "problem established date/time" </w:instrText>
      </w:r>
      <w:r w:rsidR="00FC31E4">
        <w:rPr>
          <w:noProof/>
        </w:rPr>
        <w:fldChar w:fldCharType="end"/>
      </w:r>
      <w:r>
        <w:rPr>
          <w:noProof/>
        </w:rPr>
        <w:t xml:space="preserve">   (DTM)   00842</w:t>
      </w:r>
    </w:p>
    <w:p w14:paraId="07AF57D4" w14:textId="77777777" w:rsidR="004C2D45" w:rsidRDefault="004C2D45">
      <w:pPr>
        <w:pStyle w:val="NormalIndented"/>
        <w:rPr>
          <w:noProof/>
        </w:rPr>
      </w:pPr>
      <w:r>
        <w:rPr>
          <w:noProof/>
        </w:rPr>
        <w:t>Definition:  This field contains the date/time when the corresponding problem was initially identified by the caregiver.</w:t>
      </w:r>
    </w:p>
    <w:p w14:paraId="6CC91789" w14:textId="77777777" w:rsidR="004C2D45" w:rsidRDefault="004C2D45">
      <w:pPr>
        <w:pStyle w:val="Heading4"/>
        <w:rPr>
          <w:noProof/>
        </w:rPr>
      </w:pPr>
      <w:r>
        <w:rPr>
          <w:noProof/>
        </w:rPr>
        <w:t>PRB-8   Anticipated Problem Resolution Date/Time</w:t>
      </w:r>
      <w:r w:rsidR="00FC31E4">
        <w:rPr>
          <w:noProof/>
        </w:rPr>
        <w:fldChar w:fldCharType="begin"/>
      </w:r>
      <w:r>
        <w:rPr>
          <w:noProof/>
        </w:rPr>
        <w:instrText xml:space="preserve"> XE "anticipated problem resolution date/time" </w:instrText>
      </w:r>
      <w:r w:rsidR="00FC31E4">
        <w:rPr>
          <w:noProof/>
        </w:rPr>
        <w:fldChar w:fldCharType="end"/>
      </w:r>
      <w:r>
        <w:rPr>
          <w:noProof/>
        </w:rPr>
        <w:t xml:space="preserve">   (DTM)   00843</w:t>
      </w:r>
    </w:p>
    <w:p w14:paraId="7998D375" w14:textId="77777777" w:rsidR="004C2D45" w:rsidRDefault="004C2D45">
      <w:pPr>
        <w:pStyle w:val="NormalIndented"/>
        <w:rPr>
          <w:noProof/>
        </w:rPr>
      </w:pPr>
      <w:r>
        <w:rPr>
          <w:noProof/>
        </w:rPr>
        <w:t>Definition:  This field contains the estimated date/time for resolving the stated problem.</w:t>
      </w:r>
    </w:p>
    <w:p w14:paraId="76F536E5" w14:textId="77777777" w:rsidR="004C2D45" w:rsidRDefault="004C2D45">
      <w:pPr>
        <w:pStyle w:val="Heading4"/>
        <w:rPr>
          <w:noProof/>
        </w:rPr>
      </w:pPr>
      <w:r>
        <w:rPr>
          <w:noProof/>
        </w:rPr>
        <w:t>PRB-9   Actual Problem Resolution Date/Time</w:t>
      </w:r>
      <w:r w:rsidR="00FC31E4">
        <w:rPr>
          <w:noProof/>
        </w:rPr>
        <w:fldChar w:fldCharType="begin"/>
      </w:r>
      <w:r>
        <w:rPr>
          <w:noProof/>
        </w:rPr>
        <w:instrText xml:space="preserve"> XE "actual problem resolution date/time" </w:instrText>
      </w:r>
      <w:r w:rsidR="00FC31E4">
        <w:rPr>
          <w:noProof/>
        </w:rPr>
        <w:fldChar w:fldCharType="end"/>
      </w:r>
      <w:r>
        <w:rPr>
          <w:noProof/>
        </w:rPr>
        <w:t xml:space="preserve">   (DTM)   00844</w:t>
      </w:r>
    </w:p>
    <w:p w14:paraId="3847F816" w14:textId="77777777" w:rsidR="004C2D45" w:rsidRDefault="004C2D45">
      <w:pPr>
        <w:pStyle w:val="NormalIndented"/>
        <w:rPr>
          <w:noProof/>
        </w:rPr>
      </w:pPr>
      <w:r>
        <w:rPr>
          <w:noProof/>
        </w:rPr>
        <w:t>Definition:  This field contains the date/time that the problem was actually resolved.</w:t>
      </w:r>
    </w:p>
    <w:p w14:paraId="3C053870" w14:textId="77777777" w:rsidR="004C2D45" w:rsidRDefault="004C2D45">
      <w:pPr>
        <w:pStyle w:val="Heading4"/>
        <w:rPr>
          <w:noProof/>
        </w:rPr>
      </w:pPr>
      <w:r>
        <w:rPr>
          <w:noProof/>
        </w:rPr>
        <w:t>PRB-10   Problem Classification</w:t>
      </w:r>
      <w:r w:rsidR="00FC31E4">
        <w:rPr>
          <w:noProof/>
        </w:rPr>
        <w:fldChar w:fldCharType="begin"/>
      </w:r>
      <w:r>
        <w:rPr>
          <w:noProof/>
        </w:rPr>
        <w:instrText xml:space="preserve"> XE "problem classification" </w:instrText>
      </w:r>
      <w:r w:rsidR="00FC31E4">
        <w:rPr>
          <w:noProof/>
        </w:rPr>
        <w:fldChar w:fldCharType="end"/>
      </w:r>
      <w:r>
        <w:rPr>
          <w:noProof/>
        </w:rPr>
        <w:t xml:space="preserve">   (CWE)   00845</w:t>
      </w:r>
    </w:p>
    <w:p w14:paraId="2F52EF5D"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B591FD" w14:textId="77777777" w:rsidR="004C2D45" w:rsidRDefault="004C2D45">
      <w:pPr>
        <w:pStyle w:val="NormalIndented"/>
        <w:rPr>
          <w:noProof/>
        </w:rPr>
      </w:pPr>
      <w:r>
        <w:rPr>
          <w:noProof/>
        </w:rPr>
        <w:t>Definition:  This field indicates the kind of problem.  This field can be used to categorize problems so that they may be managed and viewed independently within different applications (e.g., admission, final, post-operative, pre-operative, outpatient, discharge, etc.).</w:t>
      </w:r>
    </w:p>
    <w:p w14:paraId="1FAE4A2A" w14:textId="77777777" w:rsidR="004C2D45" w:rsidRPr="000356BE" w:rsidRDefault="004C2D45">
      <w:pPr>
        <w:pStyle w:val="Heading4"/>
        <w:rPr>
          <w:noProof/>
          <w:lang w:val="de-DE"/>
        </w:rPr>
      </w:pPr>
      <w:r w:rsidRPr="000356BE">
        <w:rPr>
          <w:noProof/>
          <w:lang w:val="de-DE"/>
        </w:rPr>
        <w:t>PRB-11   Problem Management Discipline</w:t>
      </w:r>
      <w:r w:rsidR="00FC31E4">
        <w:rPr>
          <w:noProof/>
        </w:rPr>
        <w:fldChar w:fldCharType="begin"/>
      </w:r>
      <w:r w:rsidRPr="000356BE">
        <w:rPr>
          <w:noProof/>
          <w:lang w:val="de-DE"/>
        </w:rPr>
        <w:instrText xml:space="preserve"> XE "problem management discipline" </w:instrText>
      </w:r>
      <w:r w:rsidR="00FC31E4">
        <w:rPr>
          <w:noProof/>
        </w:rPr>
        <w:fldChar w:fldCharType="end"/>
      </w:r>
      <w:r w:rsidRPr="000356BE">
        <w:rPr>
          <w:noProof/>
          <w:lang w:val="de-DE"/>
        </w:rPr>
        <w:t xml:space="preserve">  (CWE)   00846</w:t>
      </w:r>
    </w:p>
    <w:p w14:paraId="7C5FEA0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CDF0" w14:textId="77777777" w:rsidR="004C2D45" w:rsidRDefault="004C2D45">
      <w:pPr>
        <w:pStyle w:val="NormalIndented"/>
        <w:rPr>
          <w:noProof/>
        </w:rPr>
      </w:pPr>
      <w:r>
        <w:rPr>
          <w:noProof/>
        </w:rPr>
        <w:t>Definition:  This field indicates the category of caregiver with responsibility for managing this specific problem (e.g., care team, nursing, medicine, respiratory therapy, occupational therapy, dietary, etc.).  This is a repeating field to allow identification of all disciplines that may have the responsibility for this problem.</w:t>
      </w:r>
    </w:p>
    <w:p w14:paraId="08661714" w14:textId="77777777" w:rsidR="004C2D45" w:rsidRDefault="004C2D45">
      <w:pPr>
        <w:pStyle w:val="Heading4"/>
        <w:rPr>
          <w:noProof/>
        </w:rPr>
      </w:pPr>
      <w:r>
        <w:rPr>
          <w:noProof/>
        </w:rPr>
        <w:t>PRB-12   Problem Persistence</w:t>
      </w:r>
      <w:r w:rsidR="00FC31E4">
        <w:rPr>
          <w:noProof/>
        </w:rPr>
        <w:fldChar w:fldCharType="begin"/>
      </w:r>
      <w:r>
        <w:rPr>
          <w:noProof/>
        </w:rPr>
        <w:instrText xml:space="preserve"> XE "problem persistence" </w:instrText>
      </w:r>
      <w:r w:rsidR="00FC31E4">
        <w:rPr>
          <w:noProof/>
        </w:rPr>
        <w:fldChar w:fldCharType="end"/>
      </w:r>
      <w:r>
        <w:rPr>
          <w:noProof/>
        </w:rPr>
        <w:t xml:space="preserve">   (CWE)   00847</w:t>
      </w:r>
    </w:p>
    <w:p w14:paraId="4F90182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FB91B8" w14:textId="77777777" w:rsidR="004C2D45" w:rsidRDefault="004C2D45">
      <w:pPr>
        <w:pStyle w:val="NormalIndented"/>
        <w:rPr>
          <w:noProof/>
        </w:rPr>
      </w:pPr>
      <w:r>
        <w:rPr>
          <w:noProof/>
        </w:rPr>
        <w:t>Definition:  This field contains the perseverance of a problem (e.g., acute, chronic, etc.).</w:t>
      </w:r>
    </w:p>
    <w:p w14:paraId="7F121BDA" w14:textId="77777777" w:rsidR="004C2D45" w:rsidRDefault="004C2D45">
      <w:pPr>
        <w:pStyle w:val="Heading4"/>
        <w:rPr>
          <w:noProof/>
        </w:rPr>
      </w:pPr>
      <w:r>
        <w:rPr>
          <w:noProof/>
        </w:rPr>
        <w:lastRenderedPageBreak/>
        <w:t>PRB-13   Problem Confirmation Status</w:t>
      </w:r>
      <w:r w:rsidR="00FC31E4">
        <w:rPr>
          <w:noProof/>
        </w:rPr>
        <w:fldChar w:fldCharType="begin"/>
      </w:r>
      <w:r>
        <w:rPr>
          <w:noProof/>
        </w:rPr>
        <w:instrText xml:space="preserve"> XE "problem confirmation status" </w:instrText>
      </w:r>
      <w:r w:rsidR="00FC31E4">
        <w:rPr>
          <w:noProof/>
        </w:rPr>
        <w:fldChar w:fldCharType="end"/>
      </w:r>
      <w:r>
        <w:rPr>
          <w:noProof/>
        </w:rPr>
        <w:t xml:space="preserve">   (CWE)   00848</w:t>
      </w:r>
    </w:p>
    <w:p w14:paraId="74C37C7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8BE92F" w14:textId="77777777" w:rsidR="004C2D45" w:rsidRDefault="004C2D45">
      <w:pPr>
        <w:pStyle w:val="NormalIndented"/>
        <w:rPr>
          <w:noProof/>
        </w:rPr>
      </w:pPr>
      <w:r>
        <w:rPr>
          <w:noProof/>
        </w:rPr>
        <w:t>Definition:  This field contains the verification status of a problem (e.g., confirmed, differential, provisional, rule-out, etc.).</w:t>
      </w:r>
    </w:p>
    <w:p w14:paraId="347D69D8" w14:textId="77777777" w:rsidR="004C2D45" w:rsidRDefault="004C2D45">
      <w:pPr>
        <w:pStyle w:val="Heading4"/>
        <w:rPr>
          <w:noProof/>
        </w:rPr>
      </w:pPr>
      <w:r>
        <w:rPr>
          <w:noProof/>
        </w:rPr>
        <w:t>PRB-14   Problem Life Cycle Status</w:t>
      </w:r>
      <w:r w:rsidR="00FC31E4">
        <w:rPr>
          <w:noProof/>
        </w:rPr>
        <w:fldChar w:fldCharType="begin"/>
      </w:r>
      <w:r>
        <w:rPr>
          <w:noProof/>
        </w:rPr>
        <w:instrText xml:space="preserve"> XE "problem life cycle status" </w:instrText>
      </w:r>
      <w:r w:rsidR="00FC31E4">
        <w:rPr>
          <w:noProof/>
        </w:rPr>
        <w:fldChar w:fldCharType="end"/>
      </w:r>
      <w:r>
        <w:rPr>
          <w:noProof/>
        </w:rPr>
        <w:t xml:space="preserve">   (CWE)   00849</w:t>
      </w:r>
    </w:p>
    <w:p w14:paraId="4A525F0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48E65" w14:textId="77777777" w:rsidR="004C2D45" w:rsidRDefault="004C2D45">
      <w:pPr>
        <w:pStyle w:val="NormalIndented"/>
        <w:rPr>
          <w:noProof/>
        </w:rPr>
      </w:pPr>
      <w:r>
        <w:rPr>
          <w:noProof/>
        </w:rPr>
        <w:t>Definition:  This field contains the current status of the problem at this particular date/time (e.g., active, active-improving, active-stable, active-worsening, inactive, resolved, etc.).</w:t>
      </w:r>
    </w:p>
    <w:p w14:paraId="10A7A664" w14:textId="77777777" w:rsidR="004C2D45" w:rsidRDefault="004C2D45">
      <w:pPr>
        <w:pStyle w:val="Heading4"/>
        <w:rPr>
          <w:noProof/>
        </w:rPr>
      </w:pPr>
      <w:r>
        <w:rPr>
          <w:noProof/>
        </w:rPr>
        <w:t>PRB-15   Problem Life Cycle Status Date/Time</w:t>
      </w:r>
      <w:r w:rsidR="00FC31E4">
        <w:rPr>
          <w:noProof/>
        </w:rPr>
        <w:fldChar w:fldCharType="begin"/>
      </w:r>
      <w:r>
        <w:rPr>
          <w:noProof/>
        </w:rPr>
        <w:instrText xml:space="preserve"> XE "problem life cycle status date-time" </w:instrText>
      </w:r>
      <w:r w:rsidR="00FC31E4">
        <w:rPr>
          <w:noProof/>
        </w:rPr>
        <w:fldChar w:fldCharType="end"/>
      </w:r>
      <w:r>
        <w:rPr>
          <w:noProof/>
        </w:rPr>
        <w:t xml:space="preserve">   (DTM)   00850</w:t>
      </w:r>
    </w:p>
    <w:p w14:paraId="0AA6FACF" w14:textId="77777777" w:rsidR="004C2D45" w:rsidRDefault="004C2D45">
      <w:pPr>
        <w:pStyle w:val="NormalIndented"/>
        <w:rPr>
          <w:noProof/>
        </w:rPr>
      </w:pPr>
      <w:r>
        <w:rPr>
          <w:noProof/>
        </w:rPr>
        <w:t>Definition:  This field indicates the effective date/time of the current problem life cycle status.</w:t>
      </w:r>
    </w:p>
    <w:p w14:paraId="42F09EAE" w14:textId="77777777" w:rsidR="004C2D45" w:rsidRDefault="004C2D45">
      <w:pPr>
        <w:pStyle w:val="Heading4"/>
        <w:rPr>
          <w:noProof/>
        </w:rPr>
      </w:pPr>
      <w:r>
        <w:rPr>
          <w:noProof/>
        </w:rPr>
        <w:t>PRB-16   Problem Date of Onset</w:t>
      </w:r>
      <w:r w:rsidR="00FC31E4">
        <w:rPr>
          <w:noProof/>
        </w:rPr>
        <w:fldChar w:fldCharType="begin"/>
      </w:r>
      <w:r>
        <w:rPr>
          <w:noProof/>
        </w:rPr>
        <w:instrText xml:space="preserve"> XE "problem date of onset" </w:instrText>
      </w:r>
      <w:r w:rsidR="00FC31E4">
        <w:rPr>
          <w:noProof/>
        </w:rPr>
        <w:fldChar w:fldCharType="end"/>
      </w:r>
      <w:r>
        <w:rPr>
          <w:noProof/>
        </w:rPr>
        <w:t xml:space="preserve">   (DTM)   00851</w:t>
      </w:r>
    </w:p>
    <w:p w14:paraId="24045DFE" w14:textId="77777777" w:rsidR="004C2D45" w:rsidRDefault="004C2D45">
      <w:pPr>
        <w:pStyle w:val="NormalIndented"/>
        <w:rPr>
          <w:noProof/>
        </w:rPr>
      </w:pPr>
      <w:r>
        <w:rPr>
          <w:noProof/>
        </w:rPr>
        <w:t>Definition:  This field contains the date/time when the problem began.</w:t>
      </w:r>
    </w:p>
    <w:p w14:paraId="56969883" w14:textId="77777777" w:rsidR="004C2D45" w:rsidRDefault="004C2D45">
      <w:pPr>
        <w:pStyle w:val="Heading4"/>
        <w:rPr>
          <w:noProof/>
        </w:rPr>
      </w:pPr>
      <w:r>
        <w:rPr>
          <w:noProof/>
        </w:rPr>
        <w:t>PRB-17   Problem Onset Text</w:t>
      </w:r>
      <w:r w:rsidR="00FC31E4">
        <w:rPr>
          <w:noProof/>
        </w:rPr>
        <w:fldChar w:fldCharType="begin"/>
      </w:r>
      <w:r>
        <w:rPr>
          <w:noProof/>
        </w:rPr>
        <w:instrText xml:space="preserve"> XE "problem onset text" </w:instrText>
      </w:r>
      <w:r w:rsidR="00FC31E4">
        <w:rPr>
          <w:noProof/>
        </w:rPr>
        <w:fldChar w:fldCharType="end"/>
      </w:r>
      <w:r>
        <w:rPr>
          <w:noProof/>
        </w:rPr>
        <w:t xml:space="preserve">   (ST)   00852</w:t>
      </w:r>
    </w:p>
    <w:p w14:paraId="6A65BF1E" w14:textId="77777777" w:rsidR="004C2D45" w:rsidRDefault="004C2D45">
      <w:pPr>
        <w:pStyle w:val="NormalIndented"/>
        <w:rPr>
          <w:noProof/>
        </w:rPr>
      </w:pPr>
      <w:r>
        <w:rPr>
          <w:noProof/>
        </w:rPr>
        <w:t>Definition:  This field allows for a textual representation of the time when the problem began.</w:t>
      </w:r>
    </w:p>
    <w:p w14:paraId="5C61C075" w14:textId="77777777" w:rsidR="004C2D45" w:rsidRDefault="004C2D45">
      <w:pPr>
        <w:pStyle w:val="Heading4"/>
        <w:rPr>
          <w:noProof/>
        </w:rPr>
      </w:pPr>
      <w:r>
        <w:rPr>
          <w:noProof/>
        </w:rPr>
        <w:t>PRB-18   Problem Ranking</w:t>
      </w:r>
      <w:r w:rsidR="00FC31E4">
        <w:rPr>
          <w:noProof/>
        </w:rPr>
        <w:fldChar w:fldCharType="begin"/>
      </w:r>
      <w:r>
        <w:rPr>
          <w:noProof/>
        </w:rPr>
        <w:instrText xml:space="preserve"> XE "problem ranking" </w:instrText>
      </w:r>
      <w:r w:rsidR="00FC31E4">
        <w:rPr>
          <w:noProof/>
        </w:rPr>
        <w:fldChar w:fldCharType="end"/>
      </w:r>
      <w:r>
        <w:rPr>
          <w:noProof/>
        </w:rPr>
        <w:t xml:space="preserve">   (CWE)   00853</w:t>
      </w:r>
    </w:p>
    <w:p w14:paraId="2D212B3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828C61" w14:textId="77777777" w:rsidR="004C2D45" w:rsidRDefault="004C2D45">
      <w:pPr>
        <w:pStyle w:val="NormalIndented"/>
        <w:rPr>
          <w:noProof/>
        </w:rPr>
      </w:pPr>
      <w:r>
        <w:rPr>
          <w:noProof/>
        </w:rPr>
        <w:t>Definition:  This field contains a user-defined prioritization of a problem (e.g., numeric ranking, or the use of words such as "primary," "secondary," etc.).</w:t>
      </w:r>
    </w:p>
    <w:p w14:paraId="67504B10" w14:textId="77777777" w:rsidR="004C2D45" w:rsidRDefault="004C2D45">
      <w:pPr>
        <w:pStyle w:val="Heading4"/>
        <w:rPr>
          <w:noProof/>
        </w:rPr>
      </w:pPr>
      <w:r>
        <w:rPr>
          <w:noProof/>
        </w:rPr>
        <w:lastRenderedPageBreak/>
        <w:t>PRB-19   Certainty of Problem</w:t>
      </w:r>
      <w:r w:rsidR="00FC31E4">
        <w:rPr>
          <w:noProof/>
        </w:rPr>
        <w:fldChar w:fldCharType="begin"/>
      </w:r>
      <w:r>
        <w:rPr>
          <w:noProof/>
        </w:rPr>
        <w:instrText xml:space="preserve"> XE "certainty of problem" </w:instrText>
      </w:r>
      <w:r w:rsidR="00FC31E4">
        <w:rPr>
          <w:noProof/>
        </w:rPr>
        <w:fldChar w:fldCharType="end"/>
      </w:r>
      <w:r>
        <w:rPr>
          <w:noProof/>
        </w:rPr>
        <w:t xml:space="preserve">   (CWE)   00854</w:t>
      </w:r>
    </w:p>
    <w:p w14:paraId="0E5C9F5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8E5F5" w14:textId="77777777" w:rsidR="004C2D45" w:rsidRDefault="004C2D45">
      <w:pPr>
        <w:pStyle w:val="NormalIndented"/>
        <w:rPr>
          <w:noProof/>
        </w:rPr>
      </w:pPr>
      <w:r>
        <w:rPr>
          <w:noProof/>
        </w:rPr>
        <w:t>Definition:  This field contains a qualitative representation of the certainty of a problem (e.g., HI - high, LO - low, ME - medium, etc.).</w:t>
      </w:r>
    </w:p>
    <w:p w14:paraId="777AA152" w14:textId="77777777" w:rsidR="004C2D45" w:rsidRDefault="004C2D45">
      <w:pPr>
        <w:pStyle w:val="Heading4"/>
        <w:rPr>
          <w:noProof/>
        </w:rPr>
      </w:pPr>
      <w:r>
        <w:rPr>
          <w:noProof/>
        </w:rPr>
        <w:t>PRB-20   Probability of Problem</w:t>
      </w:r>
      <w:r w:rsidR="00FC31E4">
        <w:rPr>
          <w:noProof/>
        </w:rPr>
        <w:fldChar w:fldCharType="begin"/>
      </w:r>
      <w:r>
        <w:rPr>
          <w:noProof/>
        </w:rPr>
        <w:instrText xml:space="preserve"> XE "Probability of problem" </w:instrText>
      </w:r>
      <w:r w:rsidR="00FC31E4">
        <w:rPr>
          <w:noProof/>
        </w:rPr>
        <w:fldChar w:fldCharType="end"/>
      </w:r>
      <w:r>
        <w:rPr>
          <w:noProof/>
        </w:rPr>
        <w:t xml:space="preserve">  (0-1) (NM)   00855</w:t>
      </w:r>
    </w:p>
    <w:p w14:paraId="368BC545" w14:textId="77777777" w:rsidR="004C2D45" w:rsidRDefault="004C2D45">
      <w:pPr>
        <w:pStyle w:val="NormalIndented"/>
        <w:rPr>
          <w:noProof/>
        </w:rPr>
      </w:pPr>
      <w:r>
        <w:rPr>
          <w:noProof/>
        </w:rPr>
        <w:t>Definition:  This field contains a quantitative or numeric representation of the certainty that the problem exists for this patient.  This field has a valid range of 0 to 1.  For example, a healthcare provider may be 75% (.75) sure that the problem has been correctly identified.</w:t>
      </w:r>
    </w:p>
    <w:p w14:paraId="2B1BB2EC" w14:textId="77777777" w:rsidR="004C2D45" w:rsidRDefault="004C2D45">
      <w:pPr>
        <w:pStyle w:val="Note"/>
        <w:rPr>
          <w:noProof/>
        </w:rPr>
      </w:pPr>
      <w:r>
        <w:rPr>
          <w:rStyle w:val="Strong"/>
          <w:noProof/>
        </w:rPr>
        <w:t>Note</w:t>
      </w:r>
      <w:r>
        <w:rPr>
          <w:noProof/>
        </w:rPr>
        <w:t>:  We have provided for two different representations of the certainty of the problem due to varying representations in applications.</w:t>
      </w:r>
    </w:p>
    <w:p w14:paraId="60ABCCD1" w14:textId="77777777" w:rsidR="004C2D45" w:rsidRDefault="004C2D45">
      <w:pPr>
        <w:pStyle w:val="Heading4"/>
        <w:rPr>
          <w:noProof/>
        </w:rPr>
      </w:pPr>
      <w:r>
        <w:rPr>
          <w:noProof/>
        </w:rPr>
        <w:t>PRB-21   Individual Awareness of Problem</w:t>
      </w:r>
      <w:r w:rsidR="00FC31E4">
        <w:rPr>
          <w:noProof/>
        </w:rPr>
        <w:fldChar w:fldCharType="begin"/>
      </w:r>
      <w:r>
        <w:rPr>
          <w:noProof/>
        </w:rPr>
        <w:instrText xml:space="preserve"> XE "Individual awareness of problem" </w:instrText>
      </w:r>
      <w:r w:rsidR="00FC31E4">
        <w:rPr>
          <w:noProof/>
        </w:rPr>
        <w:fldChar w:fldCharType="end"/>
      </w:r>
      <w:r>
        <w:rPr>
          <w:noProof/>
        </w:rPr>
        <w:t xml:space="preserve">   (CWE)   00856</w:t>
      </w:r>
    </w:p>
    <w:p w14:paraId="39DD59E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E9C93" w14:textId="77777777" w:rsidR="004C2D45" w:rsidRDefault="004C2D45">
      <w:pPr>
        <w:pStyle w:val="NormalIndented"/>
        <w:rPr>
          <w:noProof/>
        </w:rPr>
      </w:pPr>
      <w:r>
        <w:rPr>
          <w:noProof/>
        </w:rPr>
        <w:t>Definition:  This field contains the individual's comprehension of the problem (e.g., full, marginal, partial, etc.).</w:t>
      </w:r>
    </w:p>
    <w:p w14:paraId="4059B34E" w14:textId="77777777" w:rsidR="004C2D45" w:rsidRDefault="004C2D45">
      <w:pPr>
        <w:pStyle w:val="Heading4"/>
        <w:rPr>
          <w:noProof/>
          <w:lang w:val="de-DE"/>
        </w:rPr>
      </w:pPr>
      <w:r>
        <w:rPr>
          <w:noProof/>
          <w:lang w:val="de-DE"/>
        </w:rPr>
        <w:t>PRB-22   Problem Prognosis</w:t>
      </w:r>
      <w:r w:rsidR="00FC31E4">
        <w:rPr>
          <w:noProof/>
        </w:rPr>
        <w:fldChar w:fldCharType="begin"/>
      </w:r>
      <w:r>
        <w:rPr>
          <w:noProof/>
          <w:lang w:val="de-DE"/>
        </w:rPr>
        <w:instrText xml:space="preserve"> XE "Problem prognosis" </w:instrText>
      </w:r>
      <w:r w:rsidR="00FC31E4">
        <w:rPr>
          <w:noProof/>
        </w:rPr>
        <w:fldChar w:fldCharType="end"/>
      </w:r>
      <w:r>
        <w:rPr>
          <w:noProof/>
          <w:lang w:val="de-DE"/>
        </w:rPr>
        <w:t xml:space="preserve">   (CWE)   00857</w:t>
      </w:r>
    </w:p>
    <w:p w14:paraId="4C40939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6A38E1" w14:textId="77777777" w:rsidR="004C2D45" w:rsidRDefault="004C2D45">
      <w:pPr>
        <w:pStyle w:val="NormalIndented"/>
        <w:rPr>
          <w:noProof/>
        </w:rPr>
      </w:pPr>
      <w:r>
        <w:rPr>
          <w:noProof/>
        </w:rPr>
        <w:t>Definition:  This field contains the prognosis for the individual's problem (e.g., good, poor, etc.).</w:t>
      </w:r>
    </w:p>
    <w:p w14:paraId="5A14FEB5" w14:textId="77777777" w:rsidR="004C2D45" w:rsidRDefault="004C2D45">
      <w:pPr>
        <w:pStyle w:val="Heading4"/>
        <w:rPr>
          <w:noProof/>
        </w:rPr>
      </w:pPr>
      <w:r>
        <w:rPr>
          <w:noProof/>
        </w:rPr>
        <w:lastRenderedPageBreak/>
        <w:t>PRB-23   Individual Awareness of Prognosis</w:t>
      </w:r>
      <w:r w:rsidR="00FC31E4">
        <w:rPr>
          <w:noProof/>
        </w:rPr>
        <w:fldChar w:fldCharType="begin"/>
      </w:r>
      <w:r>
        <w:rPr>
          <w:noProof/>
        </w:rPr>
        <w:instrText xml:space="preserve"> XE "Individual awareness of prognosis" </w:instrText>
      </w:r>
      <w:r w:rsidR="00FC31E4">
        <w:rPr>
          <w:noProof/>
        </w:rPr>
        <w:fldChar w:fldCharType="end"/>
      </w:r>
      <w:r>
        <w:rPr>
          <w:noProof/>
        </w:rPr>
        <w:t xml:space="preserve">   (CWE)   00858</w:t>
      </w:r>
    </w:p>
    <w:p w14:paraId="727C3FF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AEDB3F" w14:textId="77777777" w:rsidR="004C2D45" w:rsidRDefault="004C2D45">
      <w:pPr>
        <w:pStyle w:val="NormalIndented"/>
        <w:rPr>
          <w:noProof/>
        </w:rPr>
      </w:pPr>
      <w:r>
        <w:rPr>
          <w:noProof/>
        </w:rPr>
        <w:t>Definition:  This field contains the individual's comprehension of the prognosis for the problem (e.g., full, marginal, partial, etc.).</w:t>
      </w:r>
    </w:p>
    <w:p w14:paraId="061DC4C0" w14:textId="77777777" w:rsidR="004C2D45" w:rsidRDefault="004C2D45">
      <w:pPr>
        <w:pStyle w:val="Heading4"/>
        <w:rPr>
          <w:noProof/>
        </w:rPr>
      </w:pPr>
      <w:r>
        <w:rPr>
          <w:noProof/>
        </w:rPr>
        <w:t>PRB-24   Family/Significant Other Awareness of Problem/Prognosis</w:t>
      </w:r>
      <w:r w:rsidR="00FC31E4">
        <w:rPr>
          <w:noProof/>
        </w:rPr>
        <w:fldChar w:fldCharType="begin"/>
      </w:r>
      <w:r>
        <w:rPr>
          <w:noProof/>
        </w:rPr>
        <w:instrText xml:space="preserve"> XE "Family/significant other awareness of problem/prognosis" </w:instrText>
      </w:r>
      <w:r w:rsidR="00FC31E4">
        <w:rPr>
          <w:noProof/>
        </w:rPr>
        <w:fldChar w:fldCharType="end"/>
      </w:r>
      <w:r>
        <w:rPr>
          <w:noProof/>
        </w:rPr>
        <w:t xml:space="preserve">   (ST)   00859</w:t>
      </w:r>
    </w:p>
    <w:p w14:paraId="3F11AA74" w14:textId="77777777" w:rsidR="004C2D45" w:rsidRDefault="004C2D45">
      <w:pPr>
        <w:pStyle w:val="NormalIndented"/>
        <w:rPr>
          <w:noProof/>
        </w:rPr>
      </w:pPr>
      <w:r>
        <w:rPr>
          <w:noProof/>
        </w:rPr>
        <w:t>Definition:  This field indicates the individual's family or significant other's comprehension of the actual problem/prognosis.</w:t>
      </w:r>
    </w:p>
    <w:p w14:paraId="23C50087" w14:textId="77777777" w:rsidR="004C2D45" w:rsidRDefault="004C2D45">
      <w:pPr>
        <w:pStyle w:val="Heading4"/>
        <w:rPr>
          <w:noProof/>
        </w:rPr>
      </w:pPr>
      <w:r>
        <w:rPr>
          <w:noProof/>
        </w:rPr>
        <w:t>PRB-25   Security/Sensitivity</w:t>
      </w:r>
      <w:r w:rsidR="00FC31E4">
        <w:rPr>
          <w:noProof/>
        </w:rPr>
        <w:fldChar w:fldCharType="begin"/>
      </w:r>
      <w:r>
        <w:rPr>
          <w:noProof/>
        </w:rPr>
        <w:instrText xml:space="preserve"> XE "Security/sensitivity" </w:instrText>
      </w:r>
      <w:r w:rsidR="00FC31E4">
        <w:rPr>
          <w:noProof/>
        </w:rPr>
        <w:fldChar w:fldCharType="end"/>
      </w:r>
      <w:r>
        <w:rPr>
          <w:noProof/>
        </w:rPr>
        <w:t xml:space="preserve">   (CWE)   00823</w:t>
      </w:r>
    </w:p>
    <w:p w14:paraId="57B2137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A1563B" w14:textId="77777777" w:rsidR="004C2D45" w:rsidRDefault="004C2D45">
      <w:pPr>
        <w:pStyle w:val="NormalIndented"/>
        <w:rPr>
          <w:noProof/>
        </w:rPr>
      </w:pPr>
      <w:r>
        <w:rPr>
          <w:noProof/>
        </w:rPr>
        <w:t>Definition:  This field contains information about the level of security and/or sensitivity surrounding the problem (e.g., highly sensitive, not sensitive, sensitive, etc.).</w:t>
      </w:r>
    </w:p>
    <w:p w14:paraId="7975F065" w14:textId="77777777" w:rsidR="004C2D45" w:rsidRDefault="004C2D45">
      <w:pPr>
        <w:pStyle w:val="Heading4"/>
        <w:rPr>
          <w:noProof/>
        </w:rPr>
      </w:pPr>
      <w:r>
        <w:rPr>
          <w:noProof/>
        </w:rPr>
        <w:t>PRB-26   Problem Severity</w:t>
      </w:r>
      <w:r w:rsidR="00FC31E4">
        <w:rPr>
          <w:noProof/>
        </w:rPr>
        <w:fldChar w:fldCharType="begin"/>
      </w:r>
      <w:r>
        <w:rPr>
          <w:noProof/>
        </w:rPr>
        <w:instrText xml:space="preserve"> XE "problem classification" </w:instrText>
      </w:r>
      <w:r w:rsidR="00FC31E4">
        <w:rPr>
          <w:noProof/>
        </w:rPr>
        <w:fldChar w:fldCharType="end"/>
      </w:r>
      <w:r>
        <w:rPr>
          <w:noProof/>
        </w:rPr>
        <w:t xml:space="preserve">   (CWE)   02234</w:t>
      </w:r>
    </w:p>
    <w:p w14:paraId="3C94402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6E4D46" w14:textId="753340C6" w:rsidR="004C2D45" w:rsidRDefault="004C2D45">
      <w:pPr>
        <w:pStyle w:val="NormalIndented"/>
        <w:rPr>
          <w:noProof/>
        </w:rPr>
      </w:pPr>
      <w:r>
        <w:rPr>
          <w:noProof/>
        </w:rPr>
        <w:t xml:space="preserve">Definition:  This field indicates the severity of the Problem. Refer to </w:t>
      </w:r>
      <w:hyperlink r:id="rId21" w:anchor="HL70836" w:history="1">
        <w:r>
          <w:rPr>
            <w:rStyle w:val="ReferenceUserTable"/>
            <w:noProof/>
          </w:rPr>
          <w:t>User-defined Table 0836- Problem Severity</w:t>
        </w:r>
      </w:hyperlink>
      <w:r>
        <w:rPr>
          <w:noProof/>
        </w:rPr>
        <w:t xml:space="preserve"> </w:t>
      </w:r>
      <w:r w:rsidRPr="00E71EA6">
        <w:rPr>
          <w:noProof/>
        </w:rPr>
        <w:t xml:space="preserve">in Chapter 2C, Code Tables, </w:t>
      </w:r>
      <w:r w:rsidR="00FC31E4">
        <w:rPr>
          <w:noProof/>
        </w:rPr>
        <w:fldChar w:fldCharType="begin"/>
      </w:r>
      <w:r>
        <w:rPr>
          <w:noProof/>
        </w:rPr>
        <w:instrText xml:space="preserve"> XE "User-defined Table 0283 - Referral status" </w:instrText>
      </w:r>
      <w:r w:rsidR="00FC31E4">
        <w:rPr>
          <w:noProof/>
        </w:rPr>
        <w:fldChar w:fldCharType="end"/>
      </w:r>
      <w:r>
        <w:rPr>
          <w:noProof/>
        </w:rPr>
        <w:t xml:space="preserve">for suggested values. </w:t>
      </w:r>
    </w:p>
    <w:p w14:paraId="08972AE2" w14:textId="77777777" w:rsidR="004C2D45" w:rsidRDefault="004C2D45">
      <w:pPr>
        <w:pStyle w:val="Heading4"/>
        <w:rPr>
          <w:noProof/>
        </w:rPr>
      </w:pPr>
      <w:r>
        <w:rPr>
          <w:noProof/>
        </w:rPr>
        <w:t>PRB-27   Problem Perspective</w:t>
      </w:r>
      <w:r w:rsidR="00FC31E4">
        <w:rPr>
          <w:noProof/>
        </w:rPr>
        <w:fldChar w:fldCharType="begin"/>
      </w:r>
      <w:r>
        <w:rPr>
          <w:noProof/>
        </w:rPr>
        <w:instrText xml:space="preserve"> XE "problem classification" </w:instrText>
      </w:r>
      <w:r w:rsidR="00FC31E4">
        <w:rPr>
          <w:noProof/>
        </w:rPr>
        <w:fldChar w:fldCharType="end"/>
      </w:r>
      <w:r>
        <w:rPr>
          <w:noProof/>
        </w:rPr>
        <w:t xml:space="preserve">   (CWE)   02235</w:t>
      </w:r>
    </w:p>
    <w:p w14:paraId="2A54D9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01C9D" w14:textId="130AC115" w:rsidR="004C2D45" w:rsidRDefault="004C2D45">
      <w:pPr>
        <w:pStyle w:val="NormalIndented"/>
        <w:rPr>
          <w:noProof/>
          <w:color w:val="FF0000"/>
        </w:rPr>
      </w:pPr>
      <w:r>
        <w:rPr>
          <w:noProof/>
        </w:rPr>
        <w:lastRenderedPageBreak/>
        <w:t>Definition:  This field indicates from whose perspective this problem was identified</w:t>
      </w:r>
      <w:r>
        <w:rPr>
          <w:noProof/>
          <w:color w:val="FF0000"/>
        </w:rPr>
        <w:t xml:space="preserve">. </w:t>
      </w:r>
      <w:r>
        <w:rPr>
          <w:noProof/>
        </w:rPr>
        <w:t xml:space="preserve">Refer to </w:t>
      </w:r>
      <w:hyperlink r:id="rId22" w:anchor="HL70838" w:history="1">
        <w:r>
          <w:rPr>
            <w:rStyle w:val="ReferenceUserTable"/>
            <w:noProof/>
          </w:rPr>
          <w:t>User-defined Table 0838 - Problem Perspective</w:t>
        </w:r>
      </w:hyperlink>
      <w:r>
        <w:rPr>
          <w:noProof/>
        </w:rPr>
        <w:t xml:space="preserve"> </w:t>
      </w:r>
      <w:r w:rsidRPr="00E71EA6">
        <w:rPr>
          <w:noProof/>
        </w:rPr>
        <w:t xml:space="preserve">in Chapter 2C, Code Tables, </w:t>
      </w:r>
      <w:r>
        <w:rPr>
          <w:noProof/>
        </w:rPr>
        <w:t xml:space="preserve">for suggested values. </w:t>
      </w:r>
    </w:p>
    <w:p w14:paraId="2EF65FC5" w14:textId="77777777" w:rsidR="004C2D45" w:rsidRDefault="004C2D45">
      <w:pPr>
        <w:pStyle w:val="Heading4"/>
        <w:rPr>
          <w:noProof/>
        </w:rPr>
      </w:pPr>
      <w:r>
        <w:rPr>
          <w:noProof/>
        </w:rPr>
        <w:t>PRB-28   Mood Code</w:t>
      </w:r>
      <w:r w:rsidR="00FC31E4">
        <w:rPr>
          <w:noProof/>
        </w:rPr>
        <w:fldChar w:fldCharType="begin"/>
      </w:r>
      <w:r>
        <w:rPr>
          <w:noProof/>
        </w:rPr>
        <w:instrText xml:space="preserve"> XE "mood code" </w:instrText>
      </w:r>
      <w:r w:rsidR="00FC31E4">
        <w:rPr>
          <w:noProof/>
        </w:rPr>
        <w:fldChar w:fldCharType="end"/>
      </w:r>
      <w:r>
        <w:rPr>
          <w:noProof/>
        </w:rPr>
        <w:t xml:space="preserve">    (CNE)   02237</w:t>
      </w:r>
    </w:p>
    <w:p w14:paraId="3CC4CCE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F58691" w14:textId="77777777" w:rsidR="004C2D45" w:rsidRDefault="004C2D45">
      <w:pPr>
        <w:pStyle w:val="NormalIndented"/>
        <w:rPr>
          <w:noProof/>
        </w:rPr>
      </w:pPr>
      <w:r>
        <w:rPr>
          <w:noProof/>
        </w:rPr>
        <w:t>Definition:  This field indicates the Mood of the Problem.  It allows expression of the context of the problem.</w:t>
      </w:r>
    </w:p>
    <w:p w14:paraId="3A3861E9"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2010FD71" w14:textId="397CD9B8" w:rsidR="004C2D45" w:rsidRDefault="004C2D45">
      <w:pPr>
        <w:pStyle w:val="NormalIndented"/>
        <w:rPr>
          <w:noProof/>
        </w:rPr>
      </w:pPr>
      <w:r>
        <w:rPr>
          <w:noProof/>
        </w:rPr>
        <w:t xml:space="preserve">Refer to </w:t>
      </w:r>
      <w:hyperlink r:id="rId23" w:anchor="HL70725" w:history="1">
        <w:r>
          <w:rPr>
            <w:rStyle w:val="Hyperlink"/>
            <w:rFonts w:ascii="Times New Roman" w:hAnsi="Times New Roman"/>
            <w:noProof/>
            <w:sz w:val="20"/>
          </w:rPr>
          <w:t>HL7 Table 0725 - Mood Codes</w:t>
        </w:r>
      </w:hyperlink>
      <w:r>
        <w:rPr>
          <w:i/>
          <w:noProof/>
        </w:rPr>
        <w:t xml:space="preserve"> </w:t>
      </w:r>
      <w:r>
        <w:rPr>
          <w:noProof/>
        </w:rPr>
        <w:t xml:space="preserve">in Chapter 2C, Code Tables, for allowed values. </w:t>
      </w:r>
    </w:p>
    <w:p w14:paraId="46D78AB4" w14:textId="77777777" w:rsidR="004C2D45" w:rsidRDefault="004C2D45">
      <w:pPr>
        <w:pStyle w:val="Heading3"/>
        <w:rPr>
          <w:noProof/>
        </w:rPr>
      </w:pPr>
      <w:bookmarkStart w:id="1253" w:name="HL70443"/>
      <w:bookmarkStart w:id="1254" w:name="HL70406"/>
      <w:bookmarkStart w:id="1255" w:name="_Toc29038681"/>
      <w:bookmarkEnd w:id="1253"/>
      <w:bookmarkEnd w:id="1254"/>
      <w:r>
        <w:rPr>
          <w:noProof/>
        </w:rPr>
        <w:t>PTH</w:t>
      </w:r>
      <w:r w:rsidR="00FC31E4">
        <w:rPr>
          <w:noProof/>
        </w:rPr>
        <w:fldChar w:fldCharType="begin"/>
      </w:r>
      <w:r>
        <w:rPr>
          <w:noProof/>
        </w:rPr>
        <w:instrText xml:space="preserve"> XE "PTH" </w:instrText>
      </w:r>
      <w:r w:rsidR="00FC31E4">
        <w:rPr>
          <w:noProof/>
        </w:rPr>
        <w:fldChar w:fldCharType="end"/>
      </w:r>
      <w:r>
        <w:rPr>
          <w:noProof/>
        </w:rPr>
        <w:t xml:space="preserve"> - </w:t>
      </w:r>
      <w:r w:rsidR="00FC31E4">
        <w:rPr>
          <w:noProof/>
        </w:rPr>
        <w:fldChar w:fldCharType="begin"/>
      </w:r>
      <w:r>
        <w:rPr>
          <w:noProof/>
        </w:rPr>
        <w:instrText xml:space="preserve"> XE "Segments:PTH" </w:instrText>
      </w:r>
      <w:r w:rsidR="00FC31E4">
        <w:rPr>
          <w:noProof/>
        </w:rPr>
        <w:fldChar w:fldCharType="end"/>
      </w:r>
      <w:r>
        <w:rPr>
          <w:noProof/>
        </w:rPr>
        <w:t>Pathway Segment</w:t>
      </w:r>
      <w:bookmarkEnd w:id="1255"/>
      <w:r w:rsidR="00FC31E4">
        <w:rPr>
          <w:noProof/>
        </w:rPr>
        <w:fldChar w:fldCharType="begin"/>
      </w:r>
      <w:r>
        <w:rPr>
          <w:noProof/>
        </w:rPr>
        <w:instrText xml:space="preserve"> XE "pathway segment" </w:instrText>
      </w:r>
      <w:r w:rsidR="00FC31E4">
        <w:rPr>
          <w:noProof/>
        </w:rPr>
        <w:fldChar w:fldCharType="end"/>
      </w:r>
    </w:p>
    <w:p w14:paraId="55F0ED23" w14:textId="77777777" w:rsidR="004C2D45" w:rsidRDefault="004C2D45">
      <w:pPr>
        <w:pStyle w:val="NormalIndented"/>
        <w:rPr>
          <w:noProof/>
        </w:rPr>
      </w:pPr>
      <w:r>
        <w:rPr>
          <w:noProof/>
        </w:rPr>
        <w:t>The pathway segment contains the data necessary to add, update, correct, and delete from the record pathways that are utilized to address an individual's health care.</w:t>
      </w:r>
    </w:p>
    <w:p w14:paraId="16C63813" w14:textId="77777777" w:rsidR="004C2D45" w:rsidRDefault="004C2D45">
      <w:pPr>
        <w:pStyle w:val="AttributeTableCaption"/>
        <w:rPr>
          <w:noProof/>
        </w:rPr>
      </w:pPr>
      <w:r>
        <w:rPr>
          <w:noProof/>
        </w:rPr>
        <w:t xml:space="preserve">HL7 Attribute Table - PTH </w:t>
      </w:r>
      <w:bookmarkStart w:id="1256" w:name="PTH"/>
      <w:bookmarkEnd w:id="1256"/>
      <w:r>
        <w:rPr>
          <w:noProof/>
        </w:rPr>
        <w:t>- Pathway</w:t>
      </w:r>
      <w:r w:rsidR="00FC31E4">
        <w:rPr>
          <w:noProof/>
        </w:rPr>
        <w:fldChar w:fldCharType="begin"/>
      </w:r>
      <w:r>
        <w:rPr>
          <w:noProof/>
        </w:rPr>
        <w:instrText xml:space="preserve"> XE "HL7 Attribute Table - PTH"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1C5B7EFC"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D61FB02"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42E747DB"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DBC650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F7C16BA"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5680DA53"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8448CA1"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8D3B43C"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CB64109"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16E9A494" w14:textId="77777777" w:rsidR="004C2D45" w:rsidRDefault="004C2D45">
            <w:pPr>
              <w:pStyle w:val="AttributeTableHeader"/>
              <w:jc w:val="left"/>
              <w:rPr>
                <w:noProof/>
              </w:rPr>
            </w:pPr>
            <w:r>
              <w:rPr>
                <w:noProof/>
              </w:rPr>
              <w:t>ELEMENT NAME</w:t>
            </w:r>
          </w:p>
        </w:tc>
      </w:tr>
      <w:tr w:rsidR="003C63BB" w:rsidRPr="004C2D45" w14:paraId="70631AFC"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7D234C61"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4E362657"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E69B040"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9B3629"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8796B21"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50FBF96"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594DE" w14:textId="34109F4E" w:rsidR="004C2D45" w:rsidRDefault="006D70F9">
            <w:pPr>
              <w:pStyle w:val="AttributeTableBody"/>
              <w:rPr>
                <w:rStyle w:val="HyperlinkTable"/>
                <w:noProof/>
              </w:rPr>
            </w:pPr>
            <w:hyperlink r:id="rId24"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5A9CC50A"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4B3FF9E8" w14:textId="77777777" w:rsidR="004C2D45" w:rsidRDefault="004C2D45">
            <w:pPr>
              <w:pStyle w:val="AttributeTableBody"/>
              <w:jc w:val="left"/>
              <w:rPr>
                <w:noProof/>
              </w:rPr>
            </w:pPr>
            <w:r>
              <w:rPr>
                <w:noProof/>
              </w:rPr>
              <w:t>Action Code</w:t>
            </w:r>
          </w:p>
        </w:tc>
      </w:tr>
      <w:tr w:rsidR="003C63BB" w:rsidRPr="004C2D45" w14:paraId="78A739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0F305B"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2BEE1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9985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723A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E6F2E2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A4A9DB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1E9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440D" w14:textId="77777777" w:rsidR="004C2D45" w:rsidRDefault="004C2D45">
            <w:pPr>
              <w:pStyle w:val="AttributeTableBody"/>
              <w:rPr>
                <w:noProof/>
              </w:rPr>
            </w:pPr>
            <w:r>
              <w:rPr>
                <w:noProof/>
              </w:rPr>
              <w:t>01207</w:t>
            </w:r>
          </w:p>
        </w:tc>
        <w:tc>
          <w:tcPr>
            <w:tcW w:w="3888" w:type="dxa"/>
            <w:tcBorders>
              <w:top w:val="dotted" w:sz="4" w:space="0" w:color="auto"/>
              <w:left w:val="nil"/>
              <w:bottom w:val="dotted" w:sz="4" w:space="0" w:color="auto"/>
              <w:right w:val="nil"/>
            </w:tcBorders>
            <w:shd w:val="clear" w:color="auto" w:fill="FFFFFF"/>
          </w:tcPr>
          <w:p w14:paraId="79457505" w14:textId="77777777" w:rsidR="004C2D45" w:rsidRDefault="004C2D45">
            <w:pPr>
              <w:pStyle w:val="AttributeTableBody"/>
              <w:jc w:val="left"/>
              <w:rPr>
                <w:noProof/>
              </w:rPr>
            </w:pPr>
            <w:r>
              <w:rPr>
                <w:noProof/>
              </w:rPr>
              <w:t>Pathway ID</w:t>
            </w:r>
          </w:p>
        </w:tc>
      </w:tr>
      <w:tr w:rsidR="003C63BB" w:rsidRPr="004C2D45" w14:paraId="16D5677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2651AC6"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BC0FF4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D854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FE49D"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FB24EC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685DA5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176E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4F3F9" w14:textId="77777777" w:rsidR="004C2D45" w:rsidRDefault="004C2D45">
            <w:pPr>
              <w:pStyle w:val="AttributeTableBody"/>
              <w:rPr>
                <w:noProof/>
              </w:rPr>
            </w:pPr>
            <w:r>
              <w:rPr>
                <w:noProof/>
              </w:rPr>
              <w:t>01208</w:t>
            </w:r>
          </w:p>
        </w:tc>
        <w:tc>
          <w:tcPr>
            <w:tcW w:w="3888" w:type="dxa"/>
            <w:tcBorders>
              <w:top w:val="dotted" w:sz="4" w:space="0" w:color="auto"/>
              <w:left w:val="nil"/>
              <w:bottom w:val="dotted" w:sz="4" w:space="0" w:color="auto"/>
              <w:right w:val="nil"/>
            </w:tcBorders>
            <w:shd w:val="clear" w:color="auto" w:fill="FFFFFF"/>
          </w:tcPr>
          <w:p w14:paraId="07104937" w14:textId="77777777" w:rsidR="004C2D45" w:rsidRDefault="004C2D45">
            <w:pPr>
              <w:pStyle w:val="AttributeTableBody"/>
              <w:jc w:val="left"/>
              <w:rPr>
                <w:noProof/>
              </w:rPr>
            </w:pPr>
            <w:r>
              <w:rPr>
                <w:noProof/>
              </w:rPr>
              <w:t>Pathway Instance ID</w:t>
            </w:r>
          </w:p>
        </w:tc>
      </w:tr>
      <w:tr w:rsidR="003C63BB" w:rsidRPr="004C2D45" w14:paraId="30D3AF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EF520B"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F2B359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44B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AD56A"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C9A4608"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57D8A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7A73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6282C" w14:textId="77777777" w:rsidR="004C2D45" w:rsidRDefault="004C2D45">
            <w:pPr>
              <w:pStyle w:val="AttributeTableBody"/>
              <w:rPr>
                <w:noProof/>
              </w:rPr>
            </w:pPr>
            <w:r>
              <w:rPr>
                <w:noProof/>
              </w:rPr>
              <w:t>01209</w:t>
            </w:r>
          </w:p>
        </w:tc>
        <w:tc>
          <w:tcPr>
            <w:tcW w:w="3888" w:type="dxa"/>
            <w:tcBorders>
              <w:top w:val="dotted" w:sz="4" w:space="0" w:color="auto"/>
              <w:left w:val="nil"/>
              <w:bottom w:val="dotted" w:sz="4" w:space="0" w:color="auto"/>
              <w:right w:val="nil"/>
            </w:tcBorders>
            <w:shd w:val="clear" w:color="auto" w:fill="FFFFFF"/>
          </w:tcPr>
          <w:p w14:paraId="7F9FCEF6" w14:textId="77777777" w:rsidR="004C2D45" w:rsidRDefault="004C2D45">
            <w:pPr>
              <w:pStyle w:val="AttributeTableBody"/>
              <w:jc w:val="left"/>
              <w:rPr>
                <w:noProof/>
              </w:rPr>
            </w:pPr>
            <w:r>
              <w:rPr>
                <w:noProof/>
              </w:rPr>
              <w:t xml:space="preserve">Pathway Established Date/Time </w:t>
            </w:r>
          </w:p>
        </w:tc>
      </w:tr>
      <w:tr w:rsidR="003C63BB" w:rsidRPr="004C2D45" w14:paraId="60E44F5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F8E13B"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DE580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EC5A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25345"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6F1343E"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6DEE8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3F61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4129E" w14:textId="77777777" w:rsidR="004C2D45" w:rsidRDefault="004C2D45">
            <w:pPr>
              <w:pStyle w:val="AttributeTableBody"/>
              <w:rPr>
                <w:noProof/>
              </w:rPr>
            </w:pPr>
            <w:r>
              <w:rPr>
                <w:noProof/>
              </w:rPr>
              <w:t>01210</w:t>
            </w:r>
          </w:p>
        </w:tc>
        <w:tc>
          <w:tcPr>
            <w:tcW w:w="3888" w:type="dxa"/>
            <w:tcBorders>
              <w:top w:val="dotted" w:sz="4" w:space="0" w:color="auto"/>
              <w:left w:val="nil"/>
              <w:bottom w:val="dotted" w:sz="4" w:space="0" w:color="auto"/>
              <w:right w:val="nil"/>
            </w:tcBorders>
            <w:shd w:val="clear" w:color="auto" w:fill="FFFFFF"/>
          </w:tcPr>
          <w:p w14:paraId="53AAF776" w14:textId="77777777" w:rsidR="004C2D45" w:rsidRDefault="004C2D45">
            <w:pPr>
              <w:pStyle w:val="AttributeTableBody"/>
              <w:jc w:val="left"/>
              <w:rPr>
                <w:noProof/>
              </w:rPr>
            </w:pPr>
            <w:r>
              <w:rPr>
                <w:noProof/>
              </w:rPr>
              <w:t>Pathway Life Cycle Status</w:t>
            </w:r>
          </w:p>
        </w:tc>
      </w:tr>
      <w:tr w:rsidR="003C63BB" w:rsidRPr="004C2D45" w14:paraId="49BEF23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1C3D462"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40B774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B85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6FCEA9"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2581213" w14:textId="77777777" w:rsidR="004C2D45" w:rsidRDefault="004C2D4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7BA0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C495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64AEA" w14:textId="77777777" w:rsidR="004C2D45" w:rsidRDefault="004C2D45">
            <w:pPr>
              <w:pStyle w:val="AttributeTableBody"/>
              <w:rPr>
                <w:noProof/>
              </w:rPr>
            </w:pPr>
            <w:r>
              <w:rPr>
                <w:noProof/>
              </w:rPr>
              <w:t>01211</w:t>
            </w:r>
          </w:p>
        </w:tc>
        <w:tc>
          <w:tcPr>
            <w:tcW w:w="3888" w:type="dxa"/>
            <w:tcBorders>
              <w:top w:val="dotted" w:sz="4" w:space="0" w:color="auto"/>
              <w:left w:val="nil"/>
              <w:bottom w:val="dotted" w:sz="4" w:space="0" w:color="auto"/>
              <w:right w:val="nil"/>
            </w:tcBorders>
            <w:shd w:val="clear" w:color="auto" w:fill="FFFFFF"/>
          </w:tcPr>
          <w:p w14:paraId="3CD4C60F" w14:textId="77777777" w:rsidR="004C2D45" w:rsidRDefault="004C2D45">
            <w:pPr>
              <w:pStyle w:val="AttributeTableBody"/>
              <w:jc w:val="left"/>
              <w:rPr>
                <w:noProof/>
              </w:rPr>
            </w:pPr>
            <w:r>
              <w:rPr>
                <w:noProof/>
              </w:rPr>
              <w:t>Change Pathway Life Cycle Status Date/Time</w:t>
            </w:r>
          </w:p>
        </w:tc>
      </w:tr>
      <w:tr w:rsidR="004C2D45" w:rsidRPr="004C2D45" w14:paraId="22819335"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D5FB7E5" w14:textId="77777777" w:rsidR="004C2D45" w:rsidRDefault="004C2D45">
            <w:pPr>
              <w:pStyle w:val="AttributeTableBody"/>
              <w:rPr>
                <w:noProof/>
              </w:rPr>
            </w:pPr>
            <w:r>
              <w:rPr>
                <w:noProof/>
              </w:rPr>
              <w:t>7</w:t>
            </w:r>
            <w:bookmarkStart w:id="1257" w:name="A2"/>
            <w:bookmarkEnd w:id="1257"/>
          </w:p>
        </w:tc>
        <w:tc>
          <w:tcPr>
            <w:tcW w:w="648" w:type="dxa"/>
            <w:tcBorders>
              <w:top w:val="dotted" w:sz="4" w:space="0" w:color="auto"/>
              <w:left w:val="nil"/>
              <w:bottom w:val="single" w:sz="4" w:space="0" w:color="auto"/>
              <w:right w:val="nil"/>
            </w:tcBorders>
            <w:shd w:val="clear" w:color="auto" w:fill="FFFFFF"/>
          </w:tcPr>
          <w:p w14:paraId="1C1EACB4"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D42711"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EBA16C"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329C9BCE"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3D11F312"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A6CD15" w14:textId="736318A5" w:rsidR="004C2D45" w:rsidRDefault="006D70F9">
            <w:pPr>
              <w:pStyle w:val="AttributeTableBody"/>
              <w:rPr>
                <w:noProof/>
              </w:rPr>
            </w:pPr>
            <w:hyperlink r:id="rId25"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3E168CC6" w14:textId="77777777" w:rsidR="004C2D45" w:rsidRDefault="004C2D45">
            <w:pPr>
              <w:pStyle w:val="AttributeTableBody"/>
              <w:rPr>
                <w:noProof/>
              </w:rPr>
            </w:pPr>
            <w:r>
              <w:rPr>
                <w:noProof/>
              </w:rPr>
              <w:t>02239</w:t>
            </w:r>
          </w:p>
        </w:tc>
        <w:tc>
          <w:tcPr>
            <w:tcW w:w="3888" w:type="dxa"/>
            <w:tcBorders>
              <w:top w:val="dotted" w:sz="4" w:space="0" w:color="auto"/>
              <w:left w:val="nil"/>
              <w:bottom w:val="single" w:sz="4" w:space="0" w:color="auto"/>
              <w:right w:val="nil"/>
            </w:tcBorders>
            <w:shd w:val="clear" w:color="auto" w:fill="FFFFFF"/>
          </w:tcPr>
          <w:p w14:paraId="0223625F" w14:textId="77777777" w:rsidR="004C2D45" w:rsidRDefault="004C2D45">
            <w:pPr>
              <w:pStyle w:val="AttributeTableBody"/>
              <w:jc w:val="left"/>
              <w:rPr>
                <w:noProof/>
              </w:rPr>
            </w:pPr>
            <w:r>
              <w:rPr>
                <w:noProof/>
              </w:rPr>
              <w:t>Mood Code</w:t>
            </w:r>
          </w:p>
        </w:tc>
      </w:tr>
    </w:tbl>
    <w:p w14:paraId="5FF910AD" w14:textId="77777777" w:rsidR="004C2D45" w:rsidRDefault="004C2D45">
      <w:pPr>
        <w:pStyle w:val="Heading4"/>
        <w:rPr>
          <w:noProof/>
          <w:vanish/>
        </w:rPr>
      </w:pPr>
      <w:r>
        <w:rPr>
          <w:noProof/>
          <w:vanish/>
        </w:rPr>
        <w:t>PTH - Field Definitions</w:t>
      </w:r>
      <w:r w:rsidR="00FC31E4">
        <w:rPr>
          <w:noProof/>
          <w:vanish/>
        </w:rPr>
        <w:fldChar w:fldCharType="begin"/>
      </w:r>
      <w:r>
        <w:rPr>
          <w:noProof/>
          <w:vanish/>
        </w:rPr>
        <w:instrText xml:space="preserve"> XE "PTH - data element definitions" </w:instrText>
      </w:r>
      <w:r w:rsidR="00FC31E4">
        <w:rPr>
          <w:noProof/>
          <w:vanish/>
        </w:rPr>
        <w:fldChar w:fldCharType="end"/>
      </w:r>
    </w:p>
    <w:p w14:paraId="7101A512" w14:textId="77777777" w:rsidR="004C2D45" w:rsidRDefault="004C2D45">
      <w:pPr>
        <w:pStyle w:val="Heading4"/>
        <w:rPr>
          <w:noProof/>
          <w:lang w:val="fr-FR"/>
        </w:rPr>
      </w:pPr>
      <w:r>
        <w:rPr>
          <w:noProof/>
          <w:lang w:val="fr-FR"/>
        </w:rPr>
        <w:t>PTH-1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72696C7" w14:textId="52A7878D" w:rsidR="004C2D45" w:rsidRDefault="004C2D45">
      <w:pPr>
        <w:pStyle w:val="NormalIndented"/>
        <w:rPr>
          <w:noProof/>
        </w:rPr>
      </w:pPr>
      <w:r>
        <w:rPr>
          <w:noProof/>
        </w:rPr>
        <w:t xml:space="preserve">Definition:  This field reveals the intent of the message.  Refer to </w:t>
      </w:r>
      <w:hyperlink r:id="rId26" w:anchor="HL70287" w:history="1">
        <w:r>
          <w:rPr>
            <w:rStyle w:val="ReferenceHL7Table"/>
            <w:noProof/>
          </w:rPr>
          <w:t>HL7 Table 0287 – Problem/Goal Action Code</w:t>
        </w:r>
      </w:hyperlink>
      <w:r>
        <w:rPr>
          <w:noProof/>
        </w:rPr>
        <w:t xml:space="preserve"> </w:t>
      </w:r>
      <w:r w:rsidRPr="00E71EA6">
        <w:rPr>
          <w:noProof/>
        </w:rPr>
        <w:t xml:space="preserve">in Chapter 2C, Code Tables, </w:t>
      </w:r>
      <w:r>
        <w:rPr>
          <w:noProof/>
        </w:rPr>
        <w:t>for valid values.</w:t>
      </w:r>
    </w:p>
    <w:p w14:paraId="4E733838" w14:textId="77777777" w:rsidR="004C2D45" w:rsidRDefault="004C2D45">
      <w:pPr>
        <w:pStyle w:val="Heading4"/>
        <w:rPr>
          <w:noProof/>
        </w:rPr>
      </w:pPr>
      <w:r>
        <w:rPr>
          <w:noProof/>
        </w:rPr>
        <w:t>PTH-2   Pathway ID</w:t>
      </w:r>
      <w:r w:rsidR="00FC31E4">
        <w:rPr>
          <w:noProof/>
        </w:rPr>
        <w:fldChar w:fldCharType="begin"/>
      </w:r>
      <w:r>
        <w:rPr>
          <w:noProof/>
        </w:rPr>
        <w:instrText xml:space="preserve"> XE "Pathway ID" </w:instrText>
      </w:r>
      <w:r w:rsidR="00FC31E4">
        <w:rPr>
          <w:noProof/>
        </w:rPr>
        <w:fldChar w:fldCharType="end"/>
      </w:r>
      <w:r>
        <w:rPr>
          <w:noProof/>
        </w:rPr>
        <w:t xml:space="preserve">   (CWE)   01207</w:t>
      </w:r>
    </w:p>
    <w:p w14:paraId="354093B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6F7F04" w14:textId="77777777" w:rsidR="004C2D45" w:rsidRDefault="004C2D45">
      <w:pPr>
        <w:pStyle w:val="NormalIndented"/>
        <w:rPr>
          <w:noProof/>
        </w:rPr>
      </w:pPr>
      <w:r>
        <w:rPr>
          <w:noProof/>
        </w:rPr>
        <w:t xml:space="preserve">Definition:  This field contains the pathway master data identifier associated with the referenced problem or goal.  Examples: open heart pathway, new diabetic, total hip replace. </w:t>
      </w:r>
    </w:p>
    <w:p w14:paraId="15688463" w14:textId="77777777" w:rsidR="004C2D45" w:rsidRDefault="004C2D45">
      <w:pPr>
        <w:pStyle w:val="Heading4"/>
        <w:rPr>
          <w:noProof/>
        </w:rPr>
      </w:pPr>
      <w:r>
        <w:rPr>
          <w:noProof/>
        </w:rPr>
        <w:lastRenderedPageBreak/>
        <w:t>PTH-3   Pathway Instance ID</w:t>
      </w:r>
      <w:r w:rsidR="00FC31E4">
        <w:rPr>
          <w:noProof/>
        </w:rPr>
        <w:fldChar w:fldCharType="begin"/>
      </w:r>
      <w:r>
        <w:rPr>
          <w:noProof/>
        </w:rPr>
        <w:instrText xml:space="preserve"> XE "Pathway instance ID" </w:instrText>
      </w:r>
      <w:r w:rsidR="00FC31E4">
        <w:rPr>
          <w:noProof/>
        </w:rPr>
        <w:fldChar w:fldCharType="end"/>
      </w:r>
      <w:r>
        <w:rPr>
          <w:noProof/>
        </w:rPr>
        <w:t xml:space="preserve">   (EI)   01208</w:t>
      </w:r>
    </w:p>
    <w:p w14:paraId="65AB8BD3" w14:textId="77777777" w:rsidR="00CB72E6" w:rsidRDefault="00CB72E6" w:rsidP="00CB72E6">
      <w:pPr>
        <w:pStyle w:val="Components"/>
      </w:pPr>
      <w:r>
        <w:t>Components:  &lt;Entity Identifier (ST)&gt; ^ &lt;Namespace ID (IS)&gt; ^ &lt;Universal ID (ST)&gt; ^ &lt;Universal ID Type (ID)&gt;</w:t>
      </w:r>
    </w:p>
    <w:p w14:paraId="012010E5" w14:textId="77777777" w:rsidR="004C2D45" w:rsidRDefault="004C2D45">
      <w:pPr>
        <w:pStyle w:val="NormalIndented"/>
        <w:rPr>
          <w:noProof/>
        </w:rPr>
      </w:pPr>
      <w:r>
        <w:rPr>
          <w:noProof/>
        </w:rPr>
        <w:t xml:space="preserve">Definition:  This field contains a value generated by the originating application that represents an associated order placer group number, or other unique identifier assigned to the grouping of pathway directives. </w:t>
      </w:r>
    </w:p>
    <w:p w14:paraId="4634E29B"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75E61DBD" w14:textId="77777777" w:rsidR="004C2D45" w:rsidRDefault="004C2D45">
      <w:pPr>
        <w:pStyle w:val="Heading4"/>
        <w:rPr>
          <w:noProof/>
        </w:rPr>
      </w:pPr>
      <w:r>
        <w:rPr>
          <w:noProof/>
        </w:rPr>
        <w:t>PTH-4   Pathway Established Date/Time</w:t>
      </w:r>
      <w:r w:rsidR="00FC31E4">
        <w:rPr>
          <w:noProof/>
        </w:rPr>
        <w:fldChar w:fldCharType="begin"/>
      </w:r>
      <w:r>
        <w:rPr>
          <w:noProof/>
        </w:rPr>
        <w:instrText xml:space="preserve"> XE "Pathway established date/time" </w:instrText>
      </w:r>
      <w:r w:rsidR="00FC31E4">
        <w:rPr>
          <w:noProof/>
        </w:rPr>
        <w:fldChar w:fldCharType="end"/>
      </w:r>
      <w:r>
        <w:rPr>
          <w:noProof/>
        </w:rPr>
        <w:t xml:space="preserve">   (DTM)   01209</w:t>
      </w:r>
    </w:p>
    <w:p w14:paraId="180FC144" w14:textId="77777777" w:rsidR="004C2D45" w:rsidRDefault="004C2D45">
      <w:pPr>
        <w:pStyle w:val="NormalIndented"/>
        <w:rPr>
          <w:noProof/>
        </w:rPr>
      </w:pPr>
      <w:r>
        <w:rPr>
          <w:noProof/>
        </w:rPr>
        <w:t>Definition:  This field contains the identification of the event time for the current pathway record.</w:t>
      </w:r>
    </w:p>
    <w:p w14:paraId="2F760CDE" w14:textId="77777777" w:rsidR="004C2D45" w:rsidRDefault="004C2D45">
      <w:pPr>
        <w:pStyle w:val="Heading4"/>
        <w:rPr>
          <w:noProof/>
        </w:rPr>
      </w:pPr>
      <w:r>
        <w:rPr>
          <w:noProof/>
        </w:rPr>
        <w:t>PTH-5   Pathway Life Cycle Status</w:t>
      </w:r>
      <w:r w:rsidR="00FC31E4">
        <w:rPr>
          <w:noProof/>
        </w:rPr>
        <w:fldChar w:fldCharType="begin"/>
      </w:r>
      <w:r>
        <w:rPr>
          <w:noProof/>
        </w:rPr>
        <w:instrText xml:space="preserve"> XE "Pathway life cycle status" </w:instrText>
      </w:r>
      <w:r w:rsidR="00FC31E4">
        <w:rPr>
          <w:noProof/>
        </w:rPr>
        <w:fldChar w:fldCharType="end"/>
      </w:r>
      <w:r>
        <w:rPr>
          <w:noProof/>
        </w:rPr>
        <w:t xml:space="preserve">   (CWE)   01210</w:t>
      </w:r>
    </w:p>
    <w:p w14:paraId="5ED87F3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4F6F0" w14:textId="77777777" w:rsidR="004C2D45" w:rsidRDefault="004C2D45">
      <w:pPr>
        <w:pStyle w:val="NormalIndented"/>
        <w:rPr>
          <w:noProof/>
        </w:rPr>
      </w:pPr>
      <w:r>
        <w:rPr>
          <w:noProof/>
        </w:rPr>
        <w:t>Definition:  This field contains an application-specific set of state identifiers (e.g., Active, Suspended, Complete, Canceled, Delayed, Scheduled).</w:t>
      </w:r>
    </w:p>
    <w:p w14:paraId="17D21122" w14:textId="77777777" w:rsidR="004C2D45" w:rsidRDefault="004C2D45">
      <w:pPr>
        <w:pStyle w:val="Heading4"/>
        <w:rPr>
          <w:noProof/>
        </w:rPr>
      </w:pPr>
      <w:r>
        <w:rPr>
          <w:noProof/>
        </w:rPr>
        <w:t>PTH-6   Change Pathway Life Cycle Status</w:t>
      </w:r>
      <w:r w:rsidR="00FC31E4">
        <w:rPr>
          <w:noProof/>
        </w:rPr>
        <w:fldChar w:fldCharType="begin"/>
      </w:r>
      <w:r>
        <w:rPr>
          <w:noProof/>
        </w:rPr>
        <w:instrText xml:space="preserve"> XE "Change pathway life cycle status" </w:instrText>
      </w:r>
      <w:r w:rsidR="00FC31E4">
        <w:rPr>
          <w:noProof/>
        </w:rPr>
        <w:fldChar w:fldCharType="end"/>
      </w:r>
      <w:r>
        <w:rPr>
          <w:noProof/>
        </w:rPr>
        <w:t xml:space="preserve"> Date/Time  (DTM)   01211</w:t>
      </w:r>
    </w:p>
    <w:p w14:paraId="70E804D0" w14:textId="77777777" w:rsidR="004C2D45" w:rsidRDefault="004C2D45">
      <w:pPr>
        <w:pStyle w:val="NormalIndented"/>
        <w:rPr>
          <w:noProof/>
        </w:rPr>
      </w:pPr>
      <w:r>
        <w:rPr>
          <w:noProof/>
        </w:rPr>
        <w:t>Definition:  This field contains the date/time when pathway has been modified or deactivated.  (Marked as conditional – must be filled in if trigger event is update or terminate pathway.)</w:t>
      </w:r>
    </w:p>
    <w:p w14:paraId="100D9A00" w14:textId="77777777" w:rsidR="004C2D45" w:rsidRDefault="004C2D45">
      <w:pPr>
        <w:pStyle w:val="Heading4"/>
        <w:rPr>
          <w:noProof/>
        </w:rPr>
      </w:pPr>
      <w:r>
        <w:rPr>
          <w:noProof/>
        </w:rPr>
        <w:t xml:space="preserve">PTH-7   Mood Code </w:t>
      </w:r>
      <w:r w:rsidR="00FC31E4">
        <w:rPr>
          <w:noProof/>
        </w:rPr>
        <w:fldChar w:fldCharType="begin"/>
      </w:r>
      <w:r>
        <w:rPr>
          <w:noProof/>
        </w:rPr>
        <w:instrText xml:space="preserve"> XE "Mood Code" </w:instrText>
      </w:r>
      <w:r w:rsidR="00FC31E4">
        <w:rPr>
          <w:noProof/>
        </w:rPr>
        <w:fldChar w:fldCharType="end"/>
      </w:r>
      <w:r>
        <w:rPr>
          <w:noProof/>
        </w:rPr>
        <w:t xml:space="preserve">   (CNE)   02239</w:t>
      </w:r>
    </w:p>
    <w:p w14:paraId="74D99DFB"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E97EC" w14:textId="77777777" w:rsidR="004C2D45" w:rsidRDefault="004C2D45">
      <w:pPr>
        <w:pStyle w:val="NormalIndented"/>
        <w:rPr>
          <w:noProof/>
        </w:rPr>
      </w:pPr>
      <w:r>
        <w:rPr>
          <w:noProof/>
        </w:rPr>
        <w:t>Definition:  This field indicates the Mood of the Pathway.  It allows expression of the context of the Pathway.</w:t>
      </w:r>
    </w:p>
    <w:p w14:paraId="08672EC0"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9793272" w14:textId="3154DE47" w:rsidR="004C2D45" w:rsidRDefault="004C2D45">
      <w:pPr>
        <w:pStyle w:val="NormalIndented"/>
        <w:rPr>
          <w:noProof/>
        </w:rPr>
      </w:pPr>
      <w:r>
        <w:rPr>
          <w:noProof/>
        </w:rPr>
        <w:t xml:space="preserve">Refer to </w:t>
      </w:r>
      <w:hyperlink r:id="rId27" w:anchor="HL70725" w:history="1">
        <w:r w:rsidRPr="00E71EA6">
          <w:rPr>
            <w:rStyle w:val="ReferenceHL7Table"/>
          </w:rPr>
          <w:t>HL7 Table 0725 - Mood Codes</w:t>
        </w:r>
      </w:hyperlink>
      <w:r>
        <w:rPr>
          <w:i/>
          <w:noProof/>
        </w:rPr>
        <w:t xml:space="preserve"> </w:t>
      </w:r>
      <w:r>
        <w:rPr>
          <w:noProof/>
        </w:rPr>
        <w:t>in Chapter 2C, Code Tables, for allowed values.</w:t>
      </w:r>
    </w:p>
    <w:p w14:paraId="3991302F" w14:textId="77777777" w:rsidR="004C2D45" w:rsidRDefault="004C2D45">
      <w:pPr>
        <w:pStyle w:val="Heading3"/>
        <w:rPr>
          <w:noProof/>
        </w:rPr>
      </w:pPr>
      <w:bookmarkStart w:id="1258" w:name="_Toc29038682"/>
      <w:r>
        <w:rPr>
          <w:noProof/>
        </w:rPr>
        <w:t>VAR</w:t>
      </w:r>
      <w:r w:rsidR="00FC31E4">
        <w:rPr>
          <w:noProof/>
        </w:rPr>
        <w:fldChar w:fldCharType="begin"/>
      </w:r>
      <w:r>
        <w:rPr>
          <w:noProof/>
        </w:rPr>
        <w:instrText xml:space="preserve"> XE "VAR" </w:instrText>
      </w:r>
      <w:r w:rsidR="00FC31E4">
        <w:rPr>
          <w:noProof/>
        </w:rPr>
        <w:fldChar w:fldCharType="end"/>
      </w:r>
      <w:r>
        <w:rPr>
          <w:noProof/>
        </w:rPr>
        <w:t xml:space="preserve"> - </w:t>
      </w:r>
      <w:r w:rsidR="00FC31E4">
        <w:rPr>
          <w:noProof/>
        </w:rPr>
        <w:fldChar w:fldCharType="begin"/>
      </w:r>
      <w:r>
        <w:rPr>
          <w:noProof/>
        </w:rPr>
        <w:instrText xml:space="preserve"> XE "Segments:VAR" </w:instrText>
      </w:r>
      <w:r w:rsidR="00FC31E4">
        <w:rPr>
          <w:noProof/>
        </w:rPr>
        <w:fldChar w:fldCharType="end"/>
      </w:r>
      <w:r>
        <w:rPr>
          <w:noProof/>
        </w:rPr>
        <w:t>Variance Segment</w:t>
      </w:r>
      <w:bookmarkEnd w:id="1258"/>
      <w:r w:rsidR="00FC31E4">
        <w:rPr>
          <w:noProof/>
        </w:rPr>
        <w:fldChar w:fldCharType="begin"/>
      </w:r>
      <w:r>
        <w:rPr>
          <w:noProof/>
        </w:rPr>
        <w:instrText xml:space="preserve"> XE "variance segment" </w:instrText>
      </w:r>
      <w:r w:rsidR="00FC31E4">
        <w:rPr>
          <w:noProof/>
        </w:rPr>
        <w:fldChar w:fldCharType="end"/>
      </w:r>
    </w:p>
    <w:p w14:paraId="11F23CCA" w14:textId="77777777" w:rsidR="004C2D45" w:rsidRDefault="004C2D45">
      <w:pPr>
        <w:pStyle w:val="NormalIndented"/>
        <w:rPr>
          <w:noProof/>
        </w:rPr>
      </w:pPr>
      <w:r>
        <w:rPr>
          <w:noProof/>
        </w:rPr>
        <w:t>The variance segment contains the data necessary to describe differences that may have occurred at the time when a healthcare event was documented.</w:t>
      </w:r>
    </w:p>
    <w:p w14:paraId="1512D053" w14:textId="77777777" w:rsidR="004C2D45" w:rsidRDefault="004C2D45">
      <w:pPr>
        <w:pStyle w:val="AttributeTableCaption"/>
        <w:rPr>
          <w:noProof/>
        </w:rPr>
      </w:pPr>
      <w:r>
        <w:rPr>
          <w:noProof/>
        </w:rPr>
        <w:t xml:space="preserve">HL7 Attribute Table - VAR </w:t>
      </w:r>
      <w:bookmarkStart w:id="1259" w:name="VAR"/>
      <w:bookmarkEnd w:id="1259"/>
      <w:r>
        <w:rPr>
          <w:noProof/>
        </w:rPr>
        <w:t>- Variance</w:t>
      </w:r>
      <w:r w:rsidR="00FC31E4">
        <w:rPr>
          <w:noProof/>
        </w:rPr>
        <w:fldChar w:fldCharType="begin"/>
      </w:r>
      <w:r>
        <w:rPr>
          <w:noProof/>
        </w:rPr>
        <w:instrText xml:space="preserve"> XE "HL7 Attribute Table - VAR"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20C3B634"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0DCEC9CF"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5120D2E1"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346E2EB"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017C41C5"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16F3C15D"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04DD95E"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5989C30"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AACC600"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4134C704" w14:textId="77777777" w:rsidR="004C2D45" w:rsidRDefault="004C2D45">
            <w:pPr>
              <w:pStyle w:val="AttributeTableHeader"/>
              <w:jc w:val="left"/>
              <w:rPr>
                <w:noProof/>
              </w:rPr>
            </w:pPr>
            <w:r>
              <w:rPr>
                <w:noProof/>
              </w:rPr>
              <w:t>ELEMENT NAME</w:t>
            </w:r>
          </w:p>
        </w:tc>
      </w:tr>
      <w:tr w:rsidR="003C63BB" w:rsidRPr="004C2D45" w14:paraId="2A6EDBCF"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0F31A2E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E42A891"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49B52A"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CB7FB14" w14:textId="77777777" w:rsidR="004C2D45" w:rsidRDefault="004C2D45">
            <w:pPr>
              <w:pStyle w:val="AttributeTableBody"/>
              <w:rPr>
                <w:noProof/>
              </w:rPr>
            </w:pPr>
            <w:r>
              <w:rPr>
                <w:noProof/>
              </w:rPr>
              <w:t>EI</w:t>
            </w:r>
          </w:p>
        </w:tc>
        <w:tc>
          <w:tcPr>
            <w:tcW w:w="648" w:type="dxa"/>
            <w:tcBorders>
              <w:top w:val="single" w:sz="4" w:space="0" w:color="auto"/>
              <w:left w:val="nil"/>
              <w:bottom w:val="dotted" w:sz="4" w:space="0" w:color="auto"/>
              <w:right w:val="nil"/>
            </w:tcBorders>
            <w:shd w:val="clear" w:color="auto" w:fill="FFFFFF"/>
          </w:tcPr>
          <w:p w14:paraId="4927FA8B"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DC37CE4"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AFADC"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96C76E" w14:textId="77777777" w:rsidR="004C2D45" w:rsidRDefault="004C2D45">
            <w:pPr>
              <w:pStyle w:val="AttributeTableBody"/>
              <w:rPr>
                <w:noProof/>
              </w:rPr>
            </w:pPr>
            <w:r>
              <w:rPr>
                <w:noProof/>
              </w:rPr>
              <w:t>01212</w:t>
            </w:r>
          </w:p>
        </w:tc>
        <w:tc>
          <w:tcPr>
            <w:tcW w:w="3888" w:type="dxa"/>
            <w:tcBorders>
              <w:top w:val="single" w:sz="4" w:space="0" w:color="auto"/>
              <w:left w:val="nil"/>
              <w:bottom w:val="dotted" w:sz="4" w:space="0" w:color="auto"/>
              <w:right w:val="nil"/>
            </w:tcBorders>
            <w:shd w:val="clear" w:color="auto" w:fill="FFFFFF"/>
          </w:tcPr>
          <w:p w14:paraId="5E6D8407" w14:textId="77777777" w:rsidR="004C2D45" w:rsidRDefault="004C2D45">
            <w:pPr>
              <w:pStyle w:val="AttributeTableBody"/>
              <w:jc w:val="left"/>
              <w:rPr>
                <w:noProof/>
              </w:rPr>
            </w:pPr>
            <w:r>
              <w:rPr>
                <w:noProof/>
              </w:rPr>
              <w:t>Variance Instance ID</w:t>
            </w:r>
          </w:p>
        </w:tc>
      </w:tr>
      <w:tr w:rsidR="003C63BB" w:rsidRPr="004C2D45" w14:paraId="1E6B3DE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350D0" w14:textId="77777777" w:rsidR="004C2D45" w:rsidRDefault="004C2D45">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67039B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4035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202B8"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E8F10F4"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18A3EC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62A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BDA37" w14:textId="77777777" w:rsidR="004C2D45" w:rsidRDefault="004C2D45">
            <w:pPr>
              <w:pStyle w:val="AttributeTableBody"/>
              <w:rPr>
                <w:noProof/>
              </w:rPr>
            </w:pPr>
            <w:r>
              <w:rPr>
                <w:noProof/>
              </w:rPr>
              <w:t>01213</w:t>
            </w:r>
          </w:p>
        </w:tc>
        <w:tc>
          <w:tcPr>
            <w:tcW w:w="3888" w:type="dxa"/>
            <w:tcBorders>
              <w:top w:val="dotted" w:sz="4" w:space="0" w:color="auto"/>
              <w:left w:val="nil"/>
              <w:bottom w:val="dotted" w:sz="4" w:space="0" w:color="auto"/>
              <w:right w:val="nil"/>
            </w:tcBorders>
            <w:shd w:val="clear" w:color="auto" w:fill="FFFFFF"/>
          </w:tcPr>
          <w:p w14:paraId="5EEF53B5" w14:textId="77777777" w:rsidR="004C2D45" w:rsidRDefault="004C2D45">
            <w:pPr>
              <w:pStyle w:val="AttributeTableBody"/>
              <w:jc w:val="left"/>
              <w:rPr>
                <w:noProof/>
              </w:rPr>
            </w:pPr>
            <w:r>
              <w:rPr>
                <w:noProof/>
              </w:rPr>
              <w:t>Documented Date/Time</w:t>
            </w:r>
          </w:p>
        </w:tc>
      </w:tr>
      <w:tr w:rsidR="003C63BB" w:rsidRPr="004C2D45" w14:paraId="6830E2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322654"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5F5177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1DD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0041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5F8F22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6E33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9DE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57EF8" w14:textId="77777777" w:rsidR="004C2D45" w:rsidRDefault="004C2D45">
            <w:pPr>
              <w:pStyle w:val="AttributeTableBody"/>
              <w:rPr>
                <w:noProof/>
              </w:rPr>
            </w:pPr>
            <w:r>
              <w:rPr>
                <w:noProof/>
              </w:rPr>
              <w:t>01214</w:t>
            </w:r>
          </w:p>
        </w:tc>
        <w:tc>
          <w:tcPr>
            <w:tcW w:w="3888" w:type="dxa"/>
            <w:tcBorders>
              <w:top w:val="dotted" w:sz="4" w:space="0" w:color="auto"/>
              <w:left w:val="nil"/>
              <w:bottom w:val="dotted" w:sz="4" w:space="0" w:color="auto"/>
              <w:right w:val="nil"/>
            </w:tcBorders>
            <w:shd w:val="clear" w:color="auto" w:fill="FFFFFF"/>
          </w:tcPr>
          <w:p w14:paraId="1904CCC8" w14:textId="77777777" w:rsidR="004C2D45" w:rsidRDefault="004C2D45">
            <w:pPr>
              <w:pStyle w:val="AttributeTableBody"/>
              <w:jc w:val="left"/>
              <w:rPr>
                <w:noProof/>
              </w:rPr>
            </w:pPr>
            <w:r>
              <w:rPr>
                <w:noProof/>
              </w:rPr>
              <w:t>Stated Variance Date/Time</w:t>
            </w:r>
          </w:p>
        </w:tc>
      </w:tr>
      <w:tr w:rsidR="003C63BB" w:rsidRPr="004C2D45" w14:paraId="169B61F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671445F" w14:textId="77777777" w:rsidR="004C2D45" w:rsidRDefault="004C2D45">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3258CC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3BC4BD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9B659B6" w14:textId="77777777" w:rsidR="004C2D45" w:rsidRDefault="004C2D45">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239C767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4792A17"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775088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7803070" w14:textId="77777777" w:rsidR="004C2D45" w:rsidRDefault="004C2D45">
            <w:pPr>
              <w:pStyle w:val="AttributeTableBody"/>
              <w:rPr>
                <w:noProof/>
                <w:lang w:val="it-IT"/>
              </w:rPr>
            </w:pPr>
            <w:r>
              <w:rPr>
                <w:noProof/>
                <w:lang w:val="it-IT"/>
              </w:rPr>
              <w:t>01215</w:t>
            </w:r>
          </w:p>
        </w:tc>
        <w:tc>
          <w:tcPr>
            <w:tcW w:w="3888" w:type="dxa"/>
            <w:tcBorders>
              <w:top w:val="dotted" w:sz="4" w:space="0" w:color="auto"/>
              <w:left w:val="nil"/>
              <w:bottom w:val="dotted" w:sz="4" w:space="0" w:color="auto"/>
              <w:right w:val="nil"/>
            </w:tcBorders>
            <w:shd w:val="clear" w:color="auto" w:fill="FFFFFF"/>
          </w:tcPr>
          <w:p w14:paraId="3BCF3119" w14:textId="77777777" w:rsidR="004C2D45" w:rsidRDefault="004C2D45">
            <w:pPr>
              <w:pStyle w:val="AttributeTableBody"/>
              <w:jc w:val="left"/>
              <w:rPr>
                <w:noProof/>
                <w:lang w:val="it-IT"/>
              </w:rPr>
            </w:pPr>
            <w:r>
              <w:rPr>
                <w:noProof/>
                <w:lang w:val="it-IT"/>
              </w:rPr>
              <w:t>Variance Originator</w:t>
            </w:r>
          </w:p>
        </w:tc>
      </w:tr>
      <w:tr w:rsidR="003C63BB" w:rsidRPr="004C2D45" w14:paraId="3E9DAF4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2098742"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2296E2F8"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18DFE7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F67E1D1"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1F4EC67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1FF41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490D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B956A90" w14:textId="77777777" w:rsidR="004C2D45" w:rsidRDefault="004C2D45">
            <w:pPr>
              <w:pStyle w:val="AttributeTableBody"/>
              <w:rPr>
                <w:noProof/>
                <w:lang w:val="fr-FR"/>
              </w:rPr>
            </w:pPr>
            <w:r>
              <w:rPr>
                <w:noProof/>
                <w:lang w:val="fr-FR"/>
              </w:rPr>
              <w:t>01216</w:t>
            </w:r>
          </w:p>
        </w:tc>
        <w:tc>
          <w:tcPr>
            <w:tcW w:w="3888" w:type="dxa"/>
            <w:tcBorders>
              <w:top w:val="dotted" w:sz="4" w:space="0" w:color="auto"/>
              <w:left w:val="nil"/>
              <w:bottom w:val="dotted" w:sz="4" w:space="0" w:color="auto"/>
              <w:right w:val="nil"/>
            </w:tcBorders>
            <w:shd w:val="clear" w:color="auto" w:fill="FFFFFF"/>
          </w:tcPr>
          <w:p w14:paraId="6E25E3B6" w14:textId="77777777" w:rsidR="004C2D45" w:rsidRDefault="004C2D45">
            <w:pPr>
              <w:pStyle w:val="AttributeTableBody"/>
              <w:jc w:val="left"/>
              <w:rPr>
                <w:noProof/>
                <w:lang w:val="fr-FR"/>
              </w:rPr>
            </w:pPr>
            <w:r>
              <w:rPr>
                <w:noProof/>
                <w:lang w:val="fr-FR"/>
              </w:rPr>
              <w:t>Variance Classification</w:t>
            </w:r>
          </w:p>
        </w:tc>
      </w:tr>
      <w:tr w:rsidR="003C63BB" w:rsidRPr="004C2D45" w14:paraId="2A38C353"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425B3CA5"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single" w:sz="4" w:space="0" w:color="auto"/>
              <w:right w:val="nil"/>
            </w:tcBorders>
            <w:shd w:val="clear" w:color="auto" w:fill="FFFFFF"/>
          </w:tcPr>
          <w:p w14:paraId="413262B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45016849" w14:textId="77777777" w:rsidR="004C2D45" w:rsidRDefault="004C2D45">
            <w:pPr>
              <w:pStyle w:val="AttributeTableBody"/>
              <w:rPr>
                <w:noProof/>
                <w:lang w:val="fr-FR"/>
              </w:rPr>
            </w:pPr>
            <w:r>
              <w:rPr>
                <w:noProof/>
                <w:lang w:val="fr-FR"/>
              </w:rPr>
              <w:t>512=</w:t>
            </w:r>
          </w:p>
        </w:tc>
        <w:tc>
          <w:tcPr>
            <w:tcW w:w="648" w:type="dxa"/>
            <w:tcBorders>
              <w:top w:val="dotted" w:sz="4" w:space="0" w:color="auto"/>
              <w:left w:val="nil"/>
              <w:bottom w:val="single" w:sz="4" w:space="0" w:color="auto"/>
              <w:right w:val="nil"/>
            </w:tcBorders>
            <w:shd w:val="clear" w:color="auto" w:fill="FFFFFF"/>
          </w:tcPr>
          <w:p w14:paraId="620A8AA4" w14:textId="77777777" w:rsidR="004C2D45" w:rsidRDefault="004C2D45">
            <w:pPr>
              <w:pStyle w:val="AttributeTableBody"/>
              <w:rPr>
                <w:noProof/>
                <w:lang w:val="fr-FR"/>
              </w:rPr>
            </w:pPr>
            <w:r>
              <w:rPr>
                <w:noProof/>
                <w:lang w:val="fr-FR"/>
              </w:rPr>
              <w:t>ST</w:t>
            </w:r>
          </w:p>
        </w:tc>
        <w:tc>
          <w:tcPr>
            <w:tcW w:w="648" w:type="dxa"/>
            <w:tcBorders>
              <w:top w:val="dotted" w:sz="4" w:space="0" w:color="auto"/>
              <w:left w:val="nil"/>
              <w:bottom w:val="single" w:sz="4" w:space="0" w:color="auto"/>
              <w:right w:val="nil"/>
            </w:tcBorders>
            <w:shd w:val="clear" w:color="auto" w:fill="FFFFFF"/>
          </w:tcPr>
          <w:p w14:paraId="4975926A"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3E7EC85F"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single" w:sz="4" w:space="0" w:color="auto"/>
              <w:right w:val="nil"/>
            </w:tcBorders>
            <w:shd w:val="clear" w:color="auto" w:fill="FFFFFF"/>
          </w:tcPr>
          <w:p w14:paraId="20D9B28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5AA228CD" w14:textId="77777777" w:rsidR="004C2D45" w:rsidRDefault="004C2D45">
            <w:pPr>
              <w:pStyle w:val="AttributeTableBody"/>
              <w:rPr>
                <w:noProof/>
                <w:lang w:val="fr-FR"/>
              </w:rPr>
            </w:pPr>
            <w:r>
              <w:rPr>
                <w:noProof/>
                <w:lang w:val="fr-FR"/>
              </w:rPr>
              <w:t>01217</w:t>
            </w:r>
          </w:p>
        </w:tc>
        <w:tc>
          <w:tcPr>
            <w:tcW w:w="3888" w:type="dxa"/>
            <w:tcBorders>
              <w:top w:val="dotted" w:sz="4" w:space="0" w:color="auto"/>
              <w:left w:val="nil"/>
              <w:bottom w:val="single" w:sz="4" w:space="0" w:color="auto"/>
              <w:right w:val="nil"/>
            </w:tcBorders>
            <w:shd w:val="clear" w:color="auto" w:fill="FFFFFF"/>
          </w:tcPr>
          <w:p w14:paraId="1A0418D1" w14:textId="77777777" w:rsidR="004C2D45" w:rsidRDefault="004C2D45">
            <w:pPr>
              <w:pStyle w:val="AttributeTableBody"/>
              <w:jc w:val="left"/>
              <w:rPr>
                <w:noProof/>
                <w:lang w:val="fr-FR"/>
              </w:rPr>
            </w:pPr>
            <w:r>
              <w:rPr>
                <w:noProof/>
                <w:lang w:val="fr-FR"/>
              </w:rPr>
              <w:t>Variance Description</w:t>
            </w:r>
          </w:p>
        </w:tc>
      </w:tr>
    </w:tbl>
    <w:p w14:paraId="5EA9FFDF" w14:textId="77777777" w:rsidR="004C2D45" w:rsidRDefault="004C2D45">
      <w:pPr>
        <w:pStyle w:val="Heading4"/>
        <w:rPr>
          <w:noProof/>
          <w:vanish/>
        </w:rPr>
      </w:pPr>
      <w:r>
        <w:rPr>
          <w:noProof/>
          <w:vanish/>
        </w:rPr>
        <w:t>VAR - Field Definitions</w:t>
      </w:r>
      <w:r w:rsidR="00FC31E4">
        <w:rPr>
          <w:noProof/>
          <w:vanish/>
        </w:rPr>
        <w:fldChar w:fldCharType="begin"/>
      </w:r>
      <w:r>
        <w:rPr>
          <w:noProof/>
          <w:vanish/>
        </w:rPr>
        <w:instrText xml:space="preserve"> XE "VAR - data element definitions" </w:instrText>
      </w:r>
      <w:r w:rsidR="00FC31E4">
        <w:rPr>
          <w:noProof/>
          <w:vanish/>
        </w:rPr>
        <w:fldChar w:fldCharType="end"/>
      </w:r>
    </w:p>
    <w:p w14:paraId="3AC9FB1C" w14:textId="77777777" w:rsidR="004C2D45" w:rsidRDefault="004C2D45">
      <w:pPr>
        <w:pStyle w:val="Heading4"/>
        <w:rPr>
          <w:noProof/>
        </w:rPr>
      </w:pPr>
      <w:r>
        <w:rPr>
          <w:noProof/>
        </w:rPr>
        <w:t>VAR-1   Variance Instance ID</w:t>
      </w:r>
      <w:r w:rsidR="00FC31E4">
        <w:rPr>
          <w:noProof/>
        </w:rPr>
        <w:fldChar w:fldCharType="begin"/>
      </w:r>
      <w:r>
        <w:rPr>
          <w:noProof/>
        </w:rPr>
        <w:instrText xml:space="preserve"> XE "Variance instance ID" </w:instrText>
      </w:r>
      <w:r w:rsidR="00FC31E4">
        <w:rPr>
          <w:noProof/>
        </w:rPr>
        <w:fldChar w:fldCharType="end"/>
      </w:r>
      <w:r>
        <w:rPr>
          <w:noProof/>
        </w:rPr>
        <w:t xml:space="preserve">   (EI)   01212</w:t>
      </w:r>
    </w:p>
    <w:p w14:paraId="71B326A1" w14:textId="77777777" w:rsidR="00CB72E6" w:rsidRDefault="00CB72E6" w:rsidP="00CB72E6">
      <w:pPr>
        <w:pStyle w:val="Components"/>
      </w:pPr>
      <w:r>
        <w:t>Components:  &lt;Entity Identifier (ST)&gt; ^ &lt;Namespace ID (IS)&gt; ^ &lt;Universal ID (ST)&gt; ^ &lt;Universal ID Type (ID)&gt;</w:t>
      </w:r>
    </w:p>
    <w:p w14:paraId="00DDD6F1" w14:textId="77777777" w:rsidR="004C2D45" w:rsidRDefault="004C2D45">
      <w:pPr>
        <w:pStyle w:val="NormalIndented"/>
        <w:rPr>
          <w:noProof/>
        </w:rPr>
      </w:pPr>
      <w:r>
        <w:rPr>
          <w:noProof/>
        </w:rPr>
        <w:t>Definition:  This field contains the unique identifier of the specific variance record.</w:t>
      </w:r>
    </w:p>
    <w:p w14:paraId="598B971E" w14:textId="77777777" w:rsidR="004C2D45" w:rsidRDefault="004C2D45">
      <w:pPr>
        <w:pStyle w:val="Heading4"/>
        <w:rPr>
          <w:noProof/>
        </w:rPr>
      </w:pPr>
      <w:r>
        <w:rPr>
          <w:noProof/>
        </w:rPr>
        <w:t>VAR-2   Documented Date/Time</w:t>
      </w:r>
      <w:r w:rsidR="00FC31E4">
        <w:rPr>
          <w:noProof/>
        </w:rPr>
        <w:fldChar w:fldCharType="begin"/>
      </w:r>
      <w:r>
        <w:rPr>
          <w:noProof/>
        </w:rPr>
        <w:instrText xml:space="preserve"> XE "Documented date/time" </w:instrText>
      </w:r>
      <w:r w:rsidR="00FC31E4">
        <w:rPr>
          <w:noProof/>
        </w:rPr>
        <w:fldChar w:fldCharType="end"/>
      </w:r>
      <w:r>
        <w:rPr>
          <w:noProof/>
        </w:rPr>
        <w:t xml:space="preserve">   (DTM)   01213</w:t>
      </w:r>
    </w:p>
    <w:p w14:paraId="5B31433F" w14:textId="77777777" w:rsidR="004C2D45" w:rsidRDefault="004C2D45">
      <w:pPr>
        <w:pStyle w:val="NormalIndented"/>
        <w:rPr>
          <w:noProof/>
        </w:rPr>
      </w:pPr>
      <w:r>
        <w:rPr>
          <w:noProof/>
        </w:rPr>
        <w:t>Definition:  This field contains the time stamp that identifies the timed occurrence of the variance documentation.</w:t>
      </w:r>
    </w:p>
    <w:p w14:paraId="0BEDBC07" w14:textId="77777777" w:rsidR="004C2D45" w:rsidRDefault="004C2D45">
      <w:pPr>
        <w:pStyle w:val="Heading4"/>
        <w:rPr>
          <w:noProof/>
        </w:rPr>
      </w:pPr>
      <w:r>
        <w:rPr>
          <w:noProof/>
        </w:rPr>
        <w:t>VAR-3   Stated Variance Date/Time</w:t>
      </w:r>
      <w:r w:rsidR="00FC31E4">
        <w:rPr>
          <w:noProof/>
        </w:rPr>
        <w:fldChar w:fldCharType="begin"/>
      </w:r>
      <w:r>
        <w:rPr>
          <w:noProof/>
        </w:rPr>
        <w:instrText xml:space="preserve"> XE "Stated variance date/time" </w:instrText>
      </w:r>
      <w:r w:rsidR="00FC31E4">
        <w:rPr>
          <w:noProof/>
        </w:rPr>
        <w:fldChar w:fldCharType="end"/>
      </w:r>
      <w:r>
        <w:rPr>
          <w:noProof/>
        </w:rPr>
        <w:t xml:space="preserve">   (DTM)   01214</w:t>
      </w:r>
    </w:p>
    <w:p w14:paraId="3A5320D9" w14:textId="77777777" w:rsidR="004C2D45" w:rsidRDefault="004C2D45">
      <w:pPr>
        <w:pStyle w:val="NormalIndented"/>
        <w:rPr>
          <w:noProof/>
        </w:rPr>
      </w:pPr>
      <w:r>
        <w:rPr>
          <w:noProof/>
        </w:rPr>
        <w:t xml:space="preserve">Definition:  This field contains the time stamp that identifies a stated time of the variance which may be different than the time it was documented. </w:t>
      </w:r>
    </w:p>
    <w:p w14:paraId="2220098A" w14:textId="77777777" w:rsidR="004C2D45" w:rsidRDefault="004C2D45">
      <w:pPr>
        <w:pStyle w:val="Heading4"/>
        <w:rPr>
          <w:noProof/>
        </w:rPr>
      </w:pPr>
      <w:r>
        <w:rPr>
          <w:noProof/>
        </w:rPr>
        <w:t>VAR-4   Variance Originator</w:t>
      </w:r>
      <w:r w:rsidR="00FC31E4">
        <w:rPr>
          <w:noProof/>
        </w:rPr>
        <w:fldChar w:fldCharType="begin"/>
      </w:r>
      <w:r>
        <w:rPr>
          <w:noProof/>
        </w:rPr>
        <w:instrText xml:space="preserve"> XE "Variance originator" </w:instrText>
      </w:r>
      <w:r w:rsidR="00FC31E4">
        <w:rPr>
          <w:noProof/>
        </w:rPr>
        <w:fldChar w:fldCharType="end"/>
      </w:r>
      <w:r>
        <w:rPr>
          <w:noProof/>
        </w:rPr>
        <w:t xml:space="preserve">   (XCN)   01215</w:t>
      </w:r>
    </w:p>
    <w:p w14:paraId="421AAB67" w14:textId="77777777" w:rsidR="00CB72E6" w:rsidRDefault="00CB72E6" w:rsidP="00CB72E6">
      <w:pPr>
        <w:pStyle w:val="Components"/>
      </w:pPr>
      <w:bookmarkStart w:id="126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2E7812"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55C1025C"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4699F" w14:textId="77777777" w:rsidR="00CB72E6" w:rsidRDefault="00CB72E6" w:rsidP="00CB72E6">
      <w:pPr>
        <w:pStyle w:val="Components"/>
      </w:pPr>
      <w:r>
        <w:t>Subcomponents for Assigning Authority (HD):  &lt;Namespace ID (IS)&gt; &amp; &lt;Universal ID (ST)&gt; &amp; &lt;Universal ID Type (ID)&gt;</w:t>
      </w:r>
    </w:p>
    <w:p w14:paraId="3AD4EFAC" w14:textId="77777777" w:rsidR="00CB72E6" w:rsidRDefault="00CB72E6" w:rsidP="00CB72E6">
      <w:pPr>
        <w:pStyle w:val="Components"/>
      </w:pPr>
      <w:r>
        <w:t>Subcomponents for Assigning Facility (HD):  &lt;Namespace ID (IS)&gt; &amp; &lt;Universal ID (ST)&gt; &amp; &lt;Universal ID Type (ID)&gt;</w:t>
      </w:r>
    </w:p>
    <w:p w14:paraId="15FB7D71" w14:textId="77777777" w:rsidR="00CB72E6" w:rsidRDefault="00CB72E6" w:rsidP="00CB72E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08175D"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53749"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60"/>
    </w:p>
    <w:p w14:paraId="64D69F98" w14:textId="77777777" w:rsidR="004C2D45" w:rsidRDefault="004C2D45">
      <w:pPr>
        <w:pStyle w:val="NormalIndented"/>
        <w:rPr>
          <w:noProof/>
        </w:rPr>
      </w:pPr>
      <w:r>
        <w:rPr>
          <w:noProof/>
        </w:rPr>
        <w:t>Definition:  This field contains the originator (person or system) documenting the variance.</w:t>
      </w:r>
    </w:p>
    <w:p w14:paraId="18B56D47" w14:textId="77777777" w:rsidR="004C2D45" w:rsidRDefault="004C2D45">
      <w:pPr>
        <w:pStyle w:val="Heading4"/>
        <w:rPr>
          <w:noProof/>
        </w:rPr>
      </w:pPr>
      <w:r>
        <w:rPr>
          <w:noProof/>
        </w:rPr>
        <w:t>VAR-5   Variance Classification</w:t>
      </w:r>
      <w:r w:rsidR="00FC31E4">
        <w:rPr>
          <w:noProof/>
        </w:rPr>
        <w:fldChar w:fldCharType="begin"/>
      </w:r>
      <w:r>
        <w:rPr>
          <w:noProof/>
        </w:rPr>
        <w:instrText xml:space="preserve"> XE "Variance classification" </w:instrText>
      </w:r>
      <w:r w:rsidR="00FC31E4">
        <w:rPr>
          <w:noProof/>
        </w:rPr>
        <w:fldChar w:fldCharType="end"/>
      </w:r>
      <w:r>
        <w:rPr>
          <w:noProof/>
        </w:rPr>
        <w:t xml:space="preserve">   (CWE)   01216</w:t>
      </w:r>
    </w:p>
    <w:p w14:paraId="032DF53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251035" w14:textId="77777777" w:rsidR="004C2D45" w:rsidRDefault="004C2D45">
      <w:pPr>
        <w:pStyle w:val="NormalIndented"/>
        <w:rPr>
          <w:noProof/>
        </w:rPr>
      </w:pPr>
      <w:r>
        <w:rPr>
          <w:noProof/>
        </w:rPr>
        <w:t>Definition:  This field identifies a categorical set of variances.  Classification may be used by applications for presentation and processing functions.</w:t>
      </w:r>
    </w:p>
    <w:p w14:paraId="49EB70D6" w14:textId="77777777" w:rsidR="004C2D45" w:rsidRDefault="004C2D45">
      <w:pPr>
        <w:pStyle w:val="Heading4"/>
        <w:rPr>
          <w:noProof/>
        </w:rPr>
      </w:pPr>
      <w:r>
        <w:rPr>
          <w:noProof/>
        </w:rPr>
        <w:t>VAR-6   Variance Description</w:t>
      </w:r>
      <w:r w:rsidR="00FC31E4">
        <w:rPr>
          <w:noProof/>
        </w:rPr>
        <w:fldChar w:fldCharType="begin"/>
      </w:r>
      <w:r>
        <w:rPr>
          <w:noProof/>
        </w:rPr>
        <w:instrText xml:space="preserve"> XE "Variance description" </w:instrText>
      </w:r>
      <w:r w:rsidR="00FC31E4">
        <w:rPr>
          <w:noProof/>
        </w:rPr>
        <w:fldChar w:fldCharType="end"/>
      </w:r>
      <w:r>
        <w:rPr>
          <w:noProof/>
        </w:rPr>
        <w:t xml:space="preserve">   (ST)   01217</w:t>
      </w:r>
    </w:p>
    <w:p w14:paraId="68549955" w14:textId="77777777" w:rsidR="004C2D45" w:rsidRDefault="004C2D45">
      <w:pPr>
        <w:pStyle w:val="NormalIndented"/>
        <w:rPr>
          <w:noProof/>
        </w:rPr>
      </w:pPr>
      <w:r>
        <w:rPr>
          <w:noProof/>
        </w:rPr>
        <w:t>Definition:  This field specifies the details of a variance.  The content of the field is a string with optional formatting.</w:t>
      </w:r>
    </w:p>
    <w:p w14:paraId="108B38AF" w14:textId="77777777" w:rsidR="004C2D45" w:rsidRDefault="004C2D45">
      <w:pPr>
        <w:pStyle w:val="Heading3"/>
        <w:rPr>
          <w:noProof/>
        </w:rPr>
      </w:pPr>
      <w:bookmarkStart w:id="1261" w:name="_Toc29038683"/>
      <w:r>
        <w:rPr>
          <w:noProof/>
        </w:rPr>
        <w:t>REL</w:t>
      </w:r>
      <w:r w:rsidR="00FC31E4">
        <w:rPr>
          <w:noProof/>
        </w:rPr>
        <w:fldChar w:fldCharType="begin"/>
      </w:r>
      <w:r>
        <w:rPr>
          <w:noProof/>
        </w:rPr>
        <w:instrText xml:space="preserve"> XE "VAR" </w:instrText>
      </w:r>
      <w:r w:rsidR="00FC31E4">
        <w:rPr>
          <w:noProof/>
        </w:rPr>
        <w:fldChar w:fldCharType="end"/>
      </w:r>
      <w:r>
        <w:rPr>
          <w:noProof/>
        </w:rPr>
        <w:t xml:space="preserve"> - Clinical </w:t>
      </w:r>
      <w:r w:rsidR="00FC31E4">
        <w:rPr>
          <w:noProof/>
        </w:rPr>
        <w:fldChar w:fldCharType="begin"/>
      </w:r>
      <w:r>
        <w:rPr>
          <w:noProof/>
        </w:rPr>
        <w:instrText xml:space="preserve"> XE "Segments:VAR" </w:instrText>
      </w:r>
      <w:r w:rsidR="00FC31E4">
        <w:rPr>
          <w:noProof/>
        </w:rPr>
        <w:fldChar w:fldCharType="end"/>
      </w:r>
      <w:r>
        <w:rPr>
          <w:noProof/>
        </w:rPr>
        <w:t>Relationship Segment</w:t>
      </w:r>
      <w:bookmarkEnd w:id="1261"/>
      <w:r w:rsidR="00FC31E4">
        <w:rPr>
          <w:noProof/>
        </w:rPr>
        <w:fldChar w:fldCharType="begin"/>
      </w:r>
      <w:r>
        <w:rPr>
          <w:noProof/>
        </w:rPr>
        <w:instrText xml:space="preserve"> XE "variance segment" </w:instrText>
      </w:r>
      <w:r w:rsidR="00FC31E4">
        <w:rPr>
          <w:noProof/>
        </w:rPr>
        <w:fldChar w:fldCharType="end"/>
      </w:r>
    </w:p>
    <w:p w14:paraId="480A4D24" w14:textId="77777777" w:rsidR="004C2D45" w:rsidRDefault="004C2D45">
      <w:pPr>
        <w:pStyle w:val="NormalIndented"/>
        <w:rPr>
          <w:noProof/>
        </w:rPr>
      </w:pPr>
      <w:r>
        <w:rPr>
          <w:noProof/>
        </w:rPr>
        <w:t>The Clinical Relationship segment contains the data necessary to relate two data elements within and/or external to the message at run-time. It also includes information about the relationship.</w:t>
      </w:r>
    </w:p>
    <w:p w14:paraId="4E3E476D" w14:textId="77777777" w:rsidR="004C2D45" w:rsidRDefault="004C2D45">
      <w:pPr>
        <w:pStyle w:val="NormalIndented"/>
        <w:rPr>
          <w:noProof/>
        </w:rPr>
      </w:pPr>
      <w:r>
        <w:rPr>
          <w:noProof/>
        </w:rPr>
        <w:t>Relationships are constrained to being between explicit segments of messages rather than beween the identities of entities they reference. Segments are available within the message but related persistent information may not be.  Because of the transient nature of messages applications must manage the associations with entities which persist outside or across messages.</w:t>
      </w:r>
    </w:p>
    <w:p w14:paraId="46470946" w14:textId="77777777" w:rsidR="004C2D45" w:rsidRDefault="004C2D45">
      <w:pPr>
        <w:pStyle w:val="NormalIndented"/>
        <w:rPr>
          <w:noProof/>
        </w:rPr>
      </w:pPr>
      <w:r>
        <w:rPr>
          <w:noProof/>
        </w:rPr>
        <w:lastRenderedPageBreak/>
        <w:t xml:space="preserve">Examples: </w:t>
      </w:r>
    </w:p>
    <w:p w14:paraId="2E3B92C1" w14:textId="77777777" w:rsidR="004C2D45" w:rsidRDefault="004C2D45">
      <w:pPr>
        <w:pStyle w:val="NormalListBullets"/>
        <w:rPr>
          <w:noProof/>
        </w:rPr>
      </w:pPr>
      <w:r>
        <w:rPr>
          <w:noProof/>
        </w:rPr>
        <w:t>Problem is a consequence of a diagnosis.</w:t>
      </w:r>
    </w:p>
    <w:p w14:paraId="3E79C52A" w14:textId="77777777" w:rsidR="004C2D45" w:rsidRDefault="004C2D45">
      <w:pPr>
        <w:pStyle w:val="NormalListBullets"/>
        <w:rPr>
          <w:noProof/>
        </w:rPr>
      </w:pPr>
      <w:r>
        <w:rPr>
          <w:noProof/>
        </w:rPr>
        <w:t>Diagnosis is supported by observation.</w:t>
      </w:r>
    </w:p>
    <w:p w14:paraId="608DA7EF" w14:textId="77777777" w:rsidR="004C2D45" w:rsidRDefault="004C2D45">
      <w:pPr>
        <w:pStyle w:val="NormalListBullets"/>
        <w:rPr>
          <w:noProof/>
        </w:rPr>
      </w:pPr>
      <w:r>
        <w:rPr>
          <w:noProof/>
        </w:rPr>
        <w:t>Observation is a manifestation of a diagnosis.</w:t>
      </w:r>
    </w:p>
    <w:p w14:paraId="35706733" w14:textId="77777777" w:rsidR="004C2D45" w:rsidRDefault="004C2D45">
      <w:pPr>
        <w:pStyle w:val="NormalListBullets"/>
        <w:rPr>
          <w:noProof/>
        </w:rPr>
      </w:pPr>
      <w:r>
        <w:rPr>
          <w:noProof/>
        </w:rPr>
        <w:t>Complication is a consequence of a procedure.</w:t>
      </w:r>
    </w:p>
    <w:p w14:paraId="3433CE2B" w14:textId="77777777" w:rsidR="004C2D45" w:rsidRDefault="004C2D45">
      <w:pPr>
        <w:pStyle w:val="AttributeTableCaption"/>
        <w:rPr>
          <w:noProof/>
        </w:rPr>
      </w:pPr>
      <w:r>
        <w:rPr>
          <w:noProof/>
        </w:rPr>
        <w:t>HL7 Attribute Table - REL – Clinical Relationship Segment</w:t>
      </w:r>
      <w:r w:rsidR="00FC31E4">
        <w:rPr>
          <w:noProof/>
        </w:rPr>
        <w:fldChar w:fldCharType="begin"/>
      </w:r>
      <w:r>
        <w:rPr>
          <w:noProof/>
        </w:rPr>
        <w:instrText xml:space="preserve"> XE "HL7 Attribute Table - REL"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3873072A"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2791BC4"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B2B075E"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CC680D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649437E"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23AF29FE"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1EABA5C"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4FC2107"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8BFFEF"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20E62701" w14:textId="77777777" w:rsidR="004C2D45" w:rsidRDefault="004C2D45">
            <w:pPr>
              <w:pStyle w:val="AttributeTableHeader"/>
              <w:jc w:val="left"/>
              <w:rPr>
                <w:noProof/>
              </w:rPr>
            </w:pPr>
            <w:r>
              <w:rPr>
                <w:noProof/>
              </w:rPr>
              <w:t>ELEMENT NAME</w:t>
            </w:r>
          </w:p>
        </w:tc>
      </w:tr>
      <w:tr w:rsidR="003C63BB" w:rsidRPr="004C2D45" w14:paraId="07EBDA74"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2FE699C5"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A5E74B" w14:textId="77777777" w:rsidR="004C2D45" w:rsidRDefault="004C2D45">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43A70216"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07D7A9" w14:textId="77777777" w:rsidR="004C2D45" w:rsidRDefault="004C2D45">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CE96E26" w14:textId="77777777" w:rsidR="004C2D45" w:rsidRDefault="004C2D4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6233761A"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46BC87"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BB7544" w14:textId="77777777" w:rsidR="004C2D45" w:rsidRDefault="004C2D45">
            <w:pPr>
              <w:pStyle w:val="AttributeTableBody"/>
              <w:rPr>
                <w:noProof/>
              </w:rPr>
            </w:pPr>
            <w:r>
              <w:rPr>
                <w:noProof/>
              </w:rPr>
              <w:t>02240</w:t>
            </w:r>
          </w:p>
        </w:tc>
        <w:tc>
          <w:tcPr>
            <w:tcW w:w="3888" w:type="dxa"/>
            <w:tcBorders>
              <w:top w:val="single" w:sz="4" w:space="0" w:color="auto"/>
              <w:left w:val="nil"/>
              <w:bottom w:val="dotted" w:sz="4" w:space="0" w:color="auto"/>
              <w:right w:val="nil"/>
            </w:tcBorders>
            <w:shd w:val="clear" w:color="auto" w:fill="FFFFFF"/>
          </w:tcPr>
          <w:p w14:paraId="198E6CAD" w14:textId="77777777" w:rsidR="004C2D45" w:rsidRDefault="004C2D45">
            <w:pPr>
              <w:pStyle w:val="AttributeTableBody"/>
              <w:jc w:val="left"/>
              <w:rPr>
                <w:noProof/>
              </w:rPr>
            </w:pPr>
            <w:r>
              <w:rPr>
                <w:noProof/>
              </w:rPr>
              <w:t>Set ID –REL</w:t>
            </w:r>
          </w:p>
        </w:tc>
      </w:tr>
      <w:tr w:rsidR="003C63BB" w:rsidRPr="004C2D45" w14:paraId="1442C3C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E28510E"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BBA79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E8C2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B38B4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9F43921"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940824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D1B43B" w14:textId="77777777" w:rsidR="004C2D45" w:rsidRDefault="00E677DD">
            <w:pPr>
              <w:pStyle w:val="AttributeTableBody"/>
              <w:rPr>
                <w:noProof/>
              </w:rPr>
            </w:pPr>
            <w:r>
              <w:rPr>
                <w:noProof/>
              </w:rPr>
              <w:t>0948</w:t>
            </w:r>
          </w:p>
        </w:tc>
        <w:tc>
          <w:tcPr>
            <w:tcW w:w="720" w:type="dxa"/>
            <w:tcBorders>
              <w:top w:val="dotted" w:sz="4" w:space="0" w:color="auto"/>
              <w:left w:val="nil"/>
              <w:bottom w:val="dotted" w:sz="4" w:space="0" w:color="auto"/>
              <w:right w:val="nil"/>
            </w:tcBorders>
            <w:shd w:val="clear" w:color="auto" w:fill="FFFFFF"/>
          </w:tcPr>
          <w:p w14:paraId="39FC1340" w14:textId="77777777" w:rsidR="004C2D45" w:rsidRDefault="004C2D45">
            <w:pPr>
              <w:pStyle w:val="AttributeTableBody"/>
              <w:rPr>
                <w:noProof/>
              </w:rPr>
            </w:pPr>
            <w:r>
              <w:rPr>
                <w:noProof/>
              </w:rPr>
              <w:t>02241</w:t>
            </w:r>
          </w:p>
        </w:tc>
        <w:tc>
          <w:tcPr>
            <w:tcW w:w="3888" w:type="dxa"/>
            <w:tcBorders>
              <w:top w:val="dotted" w:sz="4" w:space="0" w:color="auto"/>
              <w:left w:val="nil"/>
              <w:bottom w:val="dotted" w:sz="4" w:space="0" w:color="auto"/>
              <w:right w:val="nil"/>
            </w:tcBorders>
            <w:shd w:val="clear" w:color="auto" w:fill="FFFFFF"/>
          </w:tcPr>
          <w:p w14:paraId="167B5399" w14:textId="77777777" w:rsidR="004C2D45" w:rsidRDefault="004C2D45">
            <w:pPr>
              <w:pStyle w:val="AttributeTableBody"/>
              <w:jc w:val="left"/>
              <w:rPr>
                <w:noProof/>
              </w:rPr>
            </w:pPr>
            <w:r>
              <w:rPr>
                <w:noProof/>
              </w:rPr>
              <w:t>Relationship Type</w:t>
            </w:r>
          </w:p>
        </w:tc>
      </w:tr>
      <w:tr w:rsidR="003C63BB" w:rsidRPr="004C2D45" w14:paraId="5002B3D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05DE07E"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C7A1FE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600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7B7EA"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487493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510F8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9C2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DF97" w14:textId="77777777" w:rsidR="004C2D45" w:rsidRDefault="004C2D45">
            <w:pPr>
              <w:pStyle w:val="AttributeTableBody"/>
              <w:rPr>
                <w:noProof/>
              </w:rPr>
            </w:pPr>
            <w:r>
              <w:rPr>
                <w:noProof/>
              </w:rPr>
              <w:t>02242</w:t>
            </w:r>
          </w:p>
        </w:tc>
        <w:tc>
          <w:tcPr>
            <w:tcW w:w="3888" w:type="dxa"/>
            <w:tcBorders>
              <w:top w:val="dotted" w:sz="4" w:space="0" w:color="auto"/>
              <w:left w:val="nil"/>
              <w:bottom w:val="dotted" w:sz="4" w:space="0" w:color="auto"/>
              <w:right w:val="nil"/>
            </w:tcBorders>
            <w:shd w:val="clear" w:color="auto" w:fill="FFFFFF"/>
          </w:tcPr>
          <w:p w14:paraId="208CAE2D" w14:textId="77777777" w:rsidR="004C2D45" w:rsidRDefault="004C2D45">
            <w:pPr>
              <w:pStyle w:val="AttributeTableBody"/>
              <w:jc w:val="left"/>
              <w:rPr>
                <w:noProof/>
              </w:rPr>
            </w:pPr>
            <w:r>
              <w:rPr>
                <w:noProof/>
              </w:rPr>
              <w:t>This Relationship Instance Identifier</w:t>
            </w:r>
          </w:p>
        </w:tc>
      </w:tr>
      <w:tr w:rsidR="003C63BB" w:rsidRPr="004C2D45" w14:paraId="2D670A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B906A3" w14:textId="77777777" w:rsidR="004C2D45" w:rsidRDefault="004C2D45">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5F40470C"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FF27B2A"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46BD1FF"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7641860"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6607F49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A3E2269"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CBAF7C7" w14:textId="77777777" w:rsidR="004C2D45" w:rsidRDefault="004C2D45">
            <w:pPr>
              <w:pStyle w:val="AttributeTableBody"/>
              <w:rPr>
                <w:noProof/>
                <w:lang w:val="fr-FR"/>
              </w:rPr>
            </w:pPr>
            <w:r>
              <w:rPr>
                <w:noProof/>
                <w:lang w:val="fr-FR"/>
              </w:rPr>
              <w:t>02243</w:t>
            </w:r>
          </w:p>
        </w:tc>
        <w:tc>
          <w:tcPr>
            <w:tcW w:w="3888" w:type="dxa"/>
            <w:tcBorders>
              <w:top w:val="dotted" w:sz="4" w:space="0" w:color="auto"/>
              <w:left w:val="nil"/>
              <w:bottom w:val="dotted" w:sz="4" w:space="0" w:color="auto"/>
              <w:right w:val="nil"/>
            </w:tcBorders>
            <w:shd w:val="clear" w:color="auto" w:fill="FFFFFF"/>
          </w:tcPr>
          <w:p w14:paraId="4BC05AC5" w14:textId="77777777" w:rsidR="004C2D45" w:rsidRDefault="004C2D45">
            <w:pPr>
              <w:pStyle w:val="AttributeTableBody"/>
              <w:jc w:val="left"/>
              <w:rPr>
                <w:noProof/>
                <w:lang w:val="fr-FR"/>
              </w:rPr>
            </w:pPr>
            <w:r>
              <w:rPr>
                <w:noProof/>
                <w:lang w:val="fr-FR"/>
              </w:rPr>
              <w:t>Source Information Instance Identifier</w:t>
            </w:r>
          </w:p>
        </w:tc>
      </w:tr>
      <w:tr w:rsidR="003C63BB" w:rsidRPr="004C2D45" w14:paraId="1A5477E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505609C" w14:textId="77777777" w:rsidR="004C2D45" w:rsidRDefault="004C2D45">
            <w:pPr>
              <w:pStyle w:val="AttributeTableBody"/>
              <w:rPr>
                <w:noProof/>
                <w:lang w:val="fr-FR"/>
              </w:rPr>
            </w:pPr>
            <w:r>
              <w:rPr>
                <w:noProof/>
                <w:lang w:val="fr-FR"/>
              </w:rPr>
              <w:t>5</w:t>
            </w:r>
          </w:p>
        </w:tc>
        <w:tc>
          <w:tcPr>
            <w:tcW w:w="648" w:type="dxa"/>
            <w:tcBorders>
              <w:top w:val="dotted" w:sz="4" w:space="0" w:color="auto"/>
              <w:left w:val="nil"/>
              <w:bottom w:val="dotted" w:sz="4" w:space="0" w:color="auto"/>
              <w:right w:val="nil"/>
            </w:tcBorders>
            <w:shd w:val="clear" w:color="auto" w:fill="FFFFFF"/>
          </w:tcPr>
          <w:p w14:paraId="1A581DCF"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C5F9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B6B47EB"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3DB2E115"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1271ACE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E02342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9815D6" w14:textId="77777777" w:rsidR="004C2D45" w:rsidRDefault="004C2D45">
            <w:pPr>
              <w:pStyle w:val="AttributeTableBody"/>
              <w:rPr>
                <w:noProof/>
                <w:lang w:val="fr-FR"/>
              </w:rPr>
            </w:pPr>
            <w:r>
              <w:rPr>
                <w:noProof/>
                <w:lang w:val="fr-FR"/>
              </w:rPr>
              <w:t>02244</w:t>
            </w:r>
          </w:p>
        </w:tc>
        <w:tc>
          <w:tcPr>
            <w:tcW w:w="3888" w:type="dxa"/>
            <w:tcBorders>
              <w:top w:val="dotted" w:sz="4" w:space="0" w:color="auto"/>
              <w:left w:val="nil"/>
              <w:bottom w:val="dotted" w:sz="4" w:space="0" w:color="auto"/>
              <w:right w:val="nil"/>
            </w:tcBorders>
            <w:shd w:val="clear" w:color="auto" w:fill="FFFFFF"/>
          </w:tcPr>
          <w:p w14:paraId="568A7FC4" w14:textId="77777777" w:rsidR="004C2D45" w:rsidRDefault="004C2D45">
            <w:pPr>
              <w:pStyle w:val="AttributeTableBody"/>
              <w:jc w:val="left"/>
              <w:rPr>
                <w:noProof/>
                <w:lang w:val="fr-FR"/>
              </w:rPr>
            </w:pPr>
            <w:r>
              <w:rPr>
                <w:noProof/>
                <w:lang w:val="fr-FR"/>
              </w:rPr>
              <w:t>Target Information Instance Identifier</w:t>
            </w:r>
          </w:p>
        </w:tc>
      </w:tr>
      <w:tr w:rsidR="003C63BB" w:rsidRPr="004C2D45" w14:paraId="7F27158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589338F"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dotted" w:sz="4" w:space="0" w:color="auto"/>
              <w:right w:val="nil"/>
            </w:tcBorders>
            <w:shd w:val="clear" w:color="auto" w:fill="FFFFFF"/>
          </w:tcPr>
          <w:p w14:paraId="6B8BCFD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DB12B3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0D4D5F2"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020787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8BA0EA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4D0D098"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DF2C56" w14:textId="77777777" w:rsidR="004C2D45" w:rsidRDefault="004C2D45">
            <w:pPr>
              <w:pStyle w:val="AttributeTableBody"/>
              <w:rPr>
                <w:noProof/>
                <w:lang w:val="fr-FR"/>
              </w:rPr>
            </w:pPr>
            <w:r>
              <w:rPr>
                <w:noProof/>
                <w:lang w:val="fr-FR"/>
              </w:rPr>
              <w:t>02245</w:t>
            </w:r>
          </w:p>
        </w:tc>
        <w:tc>
          <w:tcPr>
            <w:tcW w:w="3888" w:type="dxa"/>
            <w:tcBorders>
              <w:top w:val="dotted" w:sz="4" w:space="0" w:color="auto"/>
              <w:left w:val="nil"/>
              <w:bottom w:val="dotted" w:sz="4" w:space="0" w:color="auto"/>
              <w:right w:val="nil"/>
            </w:tcBorders>
            <w:shd w:val="clear" w:color="auto" w:fill="FFFFFF"/>
          </w:tcPr>
          <w:p w14:paraId="31B4C645" w14:textId="77777777" w:rsidR="004C2D45" w:rsidRDefault="004C2D45">
            <w:pPr>
              <w:pStyle w:val="AttributeTableBody"/>
              <w:jc w:val="left"/>
              <w:rPr>
                <w:noProof/>
                <w:lang w:val="fr-FR"/>
              </w:rPr>
            </w:pPr>
            <w:r>
              <w:rPr>
                <w:noProof/>
                <w:lang w:val="fr-FR"/>
              </w:rPr>
              <w:t>Asserting Entity Instance ID</w:t>
            </w:r>
          </w:p>
        </w:tc>
      </w:tr>
      <w:tr w:rsidR="003C63BB" w:rsidRPr="004C2D45" w14:paraId="59514EC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22C1F" w14:textId="77777777" w:rsidR="004C2D45" w:rsidRDefault="004C2D45">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4C1364C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F0DCCA9"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6F7122DE" w14:textId="77777777" w:rsidR="004C2D45" w:rsidRDefault="004C2D45">
            <w:pPr>
              <w:pStyle w:val="AttributeTableBody"/>
              <w:rPr>
                <w:noProof/>
                <w:lang w:val="fr-FR"/>
              </w:rPr>
            </w:pPr>
            <w:r>
              <w:rPr>
                <w:noProof/>
                <w:lang w:val="fr-FR"/>
              </w:rPr>
              <w:t>XCN</w:t>
            </w:r>
          </w:p>
        </w:tc>
        <w:tc>
          <w:tcPr>
            <w:tcW w:w="648" w:type="dxa"/>
            <w:tcBorders>
              <w:top w:val="dotted" w:sz="4" w:space="0" w:color="auto"/>
              <w:left w:val="nil"/>
              <w:bottom w:val="dotted" w:sz="4" w:space="0" w:color="auto"/>
              <w:right w:val="nil"/>
            </w:tcBorders>
            <w:shd w:val="clear" w:color="auto" w:fill="FFFFFF"/>
          </w:tcPr>
          <w:p w14:paraId="625396A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BC8911D"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873E1B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0A6538A" w14:textId="77777777" w:rsidR="004C2D45" w:rsidRDefault="004C2D45">
            <w:pPr>
              <w:pStyle w:val="AttributeTableBody"/>
              <w:rPr>
                <w:noProof/>
                <w:lang w:val="fr-FR"/>
              </w:rPr>
            </w:pPr>
            <w:r>
              <w:rPr>
                <w:noProof/>
                <w:lang w:val="fr-FR"/>
              </w:rPr>
              <w:t>02246</w:t>
            </w:r>
          </w:p>
        </w:tc>
        <w:tc>
          <w:tcPr>
            <w:tcW w:w="3888" w:type="dxa"/>
            <w:tcBorders>
              <w:top w:val="dotted" w:sz="4" w:space="0" w:color="auto"/>
              <w:left w:val="nil"/>
              <w:bottom w:val="dotted" w:sz="4" w:space="0" w:color="auto"/>
              <w:right w:val="nil"/>
            </w:tcBorders>
            <w:shd w:val="clear" w:color="auto" w:fill="FFFFFF"/>
          </w:tcPr>
          <w:p w14:paraId="77DFA1DB" w14:textId="77777777" w:rsidR="004C2D45" w:rsidRDefault="004C2D45">
            <w:pPr>
              <w:pStyle w:val="AttributeTableBody"/>
              <w:jc w:val="left"/>
              <w:rPr>
                <w:noProof/>
                <w:lang w:val="fr-FR"/>
              </w:rPr>
            </w:pPr>
            <w:r>
              <w:rPr>
                <w:noProof/>
                <w:lang w:val="fr-FR"/>
              </w:rPr>
              <w:t>Asserting Person</w:t>
            </w:r>
          </w:p>
        </w:tc>
      </w:tr>
      <w:tr w:rsidR="003C63BB" w:rsidRPr="004C2D45" w14:paraId="79637E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F476097" w14:textId="77777777" w:rsidR="004C2D45" w:rsidRDefault="004C2D45">
            <w:pPr>
              <w:pStyle w:val="AttributeTableBody"/>
              <w:rPr>
                <w:noProof/>
                <w:lang w:val="fr-FR"/>
              </w:rPr>
            </w:pPr>
            <w:r>
              <w:rPr>
                <w:noProof/>
                <w:lang w:val="fr-FR"/>
              </w:rPr>
              <w:t>8</w:t>
            </w:r>
          </w:p>
        </w:tc>
        <w:tc>
          <w:tcPr>
            <w:tcW w:w="648" w:type="dxa"/>
            <w:tcBorders>
              <w:top w:val="dotted" w:sz="4" w:space="0" w:color="auto"/>
              <w:left w:val="nil"/>
              <w:bottom w:val="dotted" w:sz="4" w:space="0" w:color="auto"/>
              <w:right w:val="nil"/>
            </w:tcBorders>
            <w:shd w:val="clear" w:color="auto" w:fill="FFFFFF"/>
          </w:tcPr>
          <w:p w14:paraId="10513AD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74B874D"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792611A" w14:textId="77777777" w:rsidR="004C2D45" w:rsidRDefault="004C2D45">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55A3EAE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C776C3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7E908E"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E7C81FB" w14:textId="77777777" w:rsidR="004C2D45" w:rsidRDefault="004C2D45">
            <w:pPr>
              <w:pStyle w:val="AttributeTableBody"/>
              <w:rPr>
                <w:noProof/>
                <w:lang w:val="fr-FR"/>
              </w:rPr>
            </w:pPr>
            <w:r>
              <w:rPr>
                <w:noProof/>
                <w:lang w:val="fr-FR"/>
              </w:rPr>
              <w:t>02247</w:t>
            </w:r>
          </w:p>
        </w:tc>
        <w:tc>
          <w:tcPr>
            <w:tcW w:w="3888" w:type="dxa"/>
            <w:tcBorders>
              <w:top w:val="dotted" w:sz="4" w:space="0" w:color="auto"/>
              <w:left w:val="nil"/>
              <w:bottom w:val="dotted" w:sz="4" w:space="0" w:color="auto"/>
              <w:right w:val="nil"/>
            </w:tcBorders>
            <w:shd w:val="clear" w:color="auto" w:fill="FFFFFF"/>
          </w:tcPr>
          <w:p w14:paraId="099377B1" w14:textId="77777777" w:rsidR="004C2D45" w:rsidRDefault="004C2D45">
            <w:pPr>
              <w:pStyle w:val="AttributeTableBody"/>
              <w:jc w:val="left"/>
              <w:rPr>
                <w:noProof/>
                <w:lang w:val="fr-FR"/>
              </w:rPr>
            </w:pPr>
            <w:r>
              <w:rPr>
                <w:noProof/>
                <w:lang w:val="fr-FR"/>
              </w:rPr>
              <w:t>Asserting Organization</w:t>
            </w:r>
          </w:p>
        </w:tc>
      </w:tr>
      <w:tr w:rsidR="003C63BB" w:rsidRPr="004C2D45" w14:paraId="3AE50EC3"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8F3B768" w14:textId="77777777" w:rsidR="004C2D45" w:rsidRDefault="004C2D45">
            <w:pPr>
              <w:pStyle w:val="AttributeTableBody"/>
              <w:rPr>
                <w:noProof/>
                <w:lang w:val="fr-FR"/>
              </w:rPr>
            </w:pPr>
            <w:r>
              <w:rPr>
                <w:noProof/>
                <w:lang w:val="fr-FR"/>
              </w:rPr>
              <w:t>9</w:t>
            </w:r>
          </w:p>
        </w:tc>
        <w:tc>
          <w:tcPr>
            <w:tcW w:w="648" w:type="dxa"/>
            <w:tcBorders>
              <w:top w:val="dotted" w:sz="4" w:space="0" w:color="auto"/>
              <w:left w:val="nil"/>
              <w:bottom w:val="dotted" w:sz="4" w:space="0" w:color="auto"/>
              <w:right w:val="nil"/>
            </w:tcBorders>
            <w:shd w:val="clear" w:color="auto" w:fill="FFFFFF"/>
          </w:tcPr>
          <w:p w14:paraId="38D01A47"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28CD54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0FDE190D" w14:textId="77777777" w:rsidR="004C2D45" w:rsidRDefault="004C2D45">
            <w:pPr>
              <w:pStyle w:val="AttributeTableBody"/>
              <w:rPr>
                <w:noProof/>
                <w:lang w:val="fr-FR"/>
              </w:rPr>
            </w:pPr>
            <w:r>
              <w:rPr>
                <w:noProof/>
                <w:lang w:val="fr-FR"/>
              </w:rPr>
              <w:t>XAD</w:t>
            </w:r>
          </w:p>
        </w:tc>
        <w:tc>
          <w:tcPr>
            <w:tcW w:w="648" w:type="dxa"/>
            <w:tcBorders>
              <w:top w:val="dotted" w:sz="4" w:space="0" w:color="auto"/>
              <w:left w:val="nil"/>
              <w:bottom w:val="dotted" w:sz="4" w:space="0" w:color="auto"/>
              <w:right w:val="nil"/>
            </w:tcBorders>
            <w:shd w:val="clear" w:color="auto" w:fill="FFFFFF"/>
          </w:tcPr>
          <w:p w14:paraId="5673B38E"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2FBC3264"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1E5FE1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F50C6EA" w14:textId="77777777" w:rsidR="004C2D45" w:rsidRDefault="004C2D45">
            <w:pPr>
              <w:pStyle w:val="AttributeTableBody"/>
              <w:rPr>
                <w:noProof/>
                <w:lang w:val="fr-FR"/>
              </w:rPr>
            </w:pPr>
            <w:r>
              <w:rPr>
                <w:noProof/>
                <w:lang w:val="fr-FR"/>
              </w:rPr>
              <w:t>02248</w:t>
            </w:r>
          </w:p>
        </w:tc>
        <w:tc>
          <w:tcPr>
            <w:tcW w:w="3888" w:type="dxa"/>
            <w:tcBorders>
              <w:top w:val="dotted" w:sz="4" w:space="0" w:color="auto"/>
              <w:left w:val="nil"/>
              <w:bottom w:val="dotted" w:sz="4" w:space="0" w:color="auto"/>
              <w:right w:val="nil"/>
            </w:tcBorders>
            <w:shd w:val="clear" w:color="auto" w:fill="FFFFFF"/>
          </w:tcPr>
          <w:p w14:paraId="68EBD8B2" w14:textId="77777777" w:rsidR="004C2D45" w:rsidRDefault="004C2D45">
            <w:pPr>
              <w:pStyle w:val="AttributeTableBody"/>
              <w:jc w:val="left"/>
              <w:rPr>
                <w:noProof/>
                <w:lang w:val="fr-FR"/>
              </w:rPr>
            </w:pPr>
            <w:r>
              <w:rPr>
                <w:noProof/>
                <w:lang w:val="fr-FR"/>
              </w:rPr>
              <w:t>Assertor Address</w:t>
            </w:r>
          </w:p>
        </w:tc>
      </w:tr>
      <w:tr w:rsidR="003C63BB" w:rsidRPr="004C2D45" w14:paraId="2A68DD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074307A" w14:textId="77777777" w:rsidR="004C2D45" w:rsidRDefault="004C2D45">
            <w:pPr>
              <w:pStyle w:val="AttributeTableBody"/>
              <w:rPr>
                <w:noProof/>
                <w:lang w:val="fr-FR"/>
              </w:rPr>
            </w:pPr>
            <w:r>
              <w:rPr>
                <w:noProof/>
                <w:lang w:val="fr-FR"/>
              </w:rPr>
              <w:t>10</w:t>
            </w:r>
          </w:p>
        </w:tc>
        <w:tc>
          <w:tcPr>
            <w:tcW w:w="648" w:type="dxa"/>
            <w:tcBorders>
              <w:top w:val="dotted" w:sz="4" w:space="0" w:color="auto"/>
              <w:left w:val="nil"/>
              <w:bottom w:val="dotted" w:sz="4" w:space="0" w:color="auto"/>
              <w:right w:val="nil"/>
            </w:tcBorders>
            <w:shd w:val="clear" w:color="auto" w:fill="FFFFFF"/>
          </w:tcPr>
          <w:p w14:paraId="04745F7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F7DF81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EA49796" w14:textId="77777777" w:rsidR="004C2D45" w:rsidRDefault="004C2D45">
            <w:pPr>
              <w:pStyle w:val="AttributeTableBody"/>
              <w:rPr>
                <w:noProof/>
                <w:lang w:val="fr-FR"/>
              </w:rPr>
            </w:pPr>
            <w:r>
              <w:rPr>
                <w:noProof/>
                <w:lang w:val="fr-FR"/>
              </w:rPr>
              <w:t>XTN</w:t>
            </w:r>
          </w:p>
        </w:tc>
        <w:tc>
          <w:tcPr>
            <w:tcW w:w="648" w:type="dxa"/>
            <w:tcBorders>
              <w:top w:val="dotted" w:sz="4" w:space="0" w:color="auto"/>
              <w:left w:val="nil"/>
              <w:bottom w:val="dotted" w:sz="4" w:space="0" w:color="auto"/>
              <w:right w:val="nil"/>
            </w:tcBorders>
            <w:shd w:val="clear" w:color="auto" w:fill="FFFFFF"/>
          </w:tcPr>
          <w:p w14:paraId="2B58134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CE991E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8FC48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26480" w14:textId="77777777" w:rsidR="004C2D45" w:rsidRDefault="004C2D45">
            <w:pPr>
              <w:pStyle w:val="AttributeTableBody"/>
              <w:rPr>
                <w:noProof/>
                <w:lang w:val="fr-FR"/>
              </w:rPr>
            </w:pPr>
            <w:r>
              <w:rPr>
                <w:noProof/>
                <w:lang w:val="fr-FR"/>
              </w:rPr>
              <w:t>02249</w:t>
            </w:r>
          </w:p>
        </w:tc>
        <w:tc>
          <w:tcPr>
            <w:tcW w:w="3888" w:type="dxa"/>
            <w:tcBorders>
              <w:top w:val="dotted" w:sz="4" w:space="0" w:color="auto"/>
              <w:left w:val="nil"/>
              <w:bottom w:val="dotted" w:sz="4" w:space="0" w:color="auto"/>
              <w:right w:val="nil"/>
            </w:tcBorders>
            <w:shd w:val="clear" w:color="auto" w:fill="FFFFFF"/>
          </w:tcPr>
          <w:p w14:paraId="5C8661F5" w14:textId="77777777" w:rsidR="004C2D45" w:rsidRDefault="004C2D45">
            <w:pPr>
              <w:pStyle w:val="AttributeTableBody"/>
              <w:jc w:val="left"/>
              <w:rPr>
                <w:noProof/>
                <w:lang w:val="fr-FR"/>
              </w:rPr>
            </w:pPr>
            <w:r>
              <w:rPr>
                <w:noProof/>
                <w:lang w:val="fr-FR"/>
              </w:rPr>
              <w:t>Assertor Contact</w:t>
            </w:r>
          </w:p>
        </w:tc>
      </w:tr>
      <w:tr w:rsidR="003C63BB" w:rsidRPr="004C2D45" w14:paraId="61EF978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094DFC"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401808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BCB6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A6EF88" w14:textId="77777777" w:rsidR="004C2D45" w:rsidRDefault="004C2D45">
            <w:pPr>
              <w:pStyle w:val="AttributeTableBody"/>
              <w:rPr>
                <w:noProof/>
              </w:rPr>
            </w:pPr>
            <w:r>
              <w:rPr>
                <w:noProof/>
              </w:rPr>
              <w:t>DR</w:t>
            </w:r>
          </w:p>
        </w:tc>
        <w:tc>
          <w:tcPr>
            <w:tcW w:w="648" w:type="dxa"/>
            <w:tcBorders>
              <w:top w:val="dotted" w:sz="4" w:space="0" w:color="auto"/>
              <w:left w:val="nil"/>
              <w:bottom w:val="dotted" w:sz="4" w:space="0" w:color="auto"/>
              <w:right w:val="nil"/>
            </w:tcBorders>
            <w:shd w:val="clear" w:color="auto" w:fill="FFFFFF"/>
          </w:tcPr>
          <w:p w14:paraId="3C40085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8C42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A91F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FAF6" w14:textId="77777777" w:rsidR="004C2D45" w:rsidRDefault="004C2D45">
            <w:pPr>
              <w:pStyle w:val="AttributeTableBody"/>
              <w:rPr>
                <w:noProof/>
              </w:rPr>
            </w:pPr>
            <w:r>
              <w:rPr>
                <w:noProof/>
              </w:rPr>
              <w:t>02250</w:t>
            </w:r>
          </w:p>
        </w:tc>
        <w:tc>
          <w:tcPr>
            <w:tcW w:w="3888" w:type="dxa"/>
            <w:tcBorders>
              <w:top w:val="dotted" w:sz="4" w:space="0" w:color="auto"/>
              <w:left w:val="nil"/>
              <w:bottom w:val="dotted" w:sz="4" w:space="0" w:color="auto"/>
              <w:right w:val="nil"/>
            </w:tcBorders>
            <w:shd w:val="clear" w:color="auto" w:fill="FFFFFF"/>
          </w:tcPr>
          <w:p w14:paraId="5A1E92B9" w14:textId="77777777" w:rsidR="004C2D45" w:rsidRDefault="004C2D45">
            <w:pPr>
              <w:pStyle w:val="AttributeTableBody"/>
              <w:jc w:val="left"/>
              <w:rPr>
                <w:noProof/>
              </w:rPr>
            </w:pPr>
            <w:r>
              <w:rPr>
                <w:noProof/>
              </w:rPr>
              <w:t>Assertion Date Range</w:t>
            </w:r>
          </w:p>
        </w:tc>
      </w:tr>
      <w:tr w:rsidR="003C63BB" w:rsidRPr="004C2D45" w14:paraId="2EF222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F93F09A"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9821B63" w14:textId="77777777" w:rsidR="004C2D45" w:rsidRDefault="004C2D45">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617DD4"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251830" w14:textId="77777777" w:rsidR="004C2D45" w:rsidRDefault="004C2D45">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C1DD21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1272D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D30FA" w14:textId="77290D84" w:rsidR="004C2D45" w:rsidRDefault="006D70F9">
            <w:pPr>
              <w:pStyle w:val="AttributeTableBody"/>
              <w:rPr>
                <w:noProof/>
              </w:rPr>
            </w:pPr>
            <w:hyperlink r:id="rId28" w:anchor="HL70136" w:history="1">
              <w:r w:rsidR="004C2D45" w:rsidRPr="00793AF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7DC8C36" w14:textId="77777777" w:rsidR="004C2D45" w:rsidRDefault="004C2D45">
            <w:pPr>
              <w:pStyle w:val="AttributeTableBody"/>
              <w:rPr>
                <w:noProof/>
              </w:rPr>
            </w:pPr>
            <w:r>
              <w:rPr>
                <w:noProof/>
              </w:rPr>
              <w:t>02251</w:t>
            </w:r>
          </w:p>
        </w:tc>
        <w:tc>
          <w:tcPr>
            <w:tcW w:w="3888" w:type="dxa"/>
            <w:tcBorders>
              <w:top w:val="dotted" w:sz="4" w:space="0" w:color="auto"/>
              <w:left w:val="nil"/>
              <w:bottom w:val="dotted" w:sz="4" w:space="0" w:color="auto"/>
              <w:right w:val="nil"/>
            </w:tcBorders>
            <w:shd w:val="clear" w:color="auto" w:fill="FFFFFF"/>
          </w:tcPr>
          <w:p w14:paraId="22FBBF99" w14:textId="77777777" w:rsidR="004C2D45" w:rsidRDefault="004C2D45">
            <w:pPr>
              <w:pStyle w:val="AttributeTableBody"/>
              <w:jc w:val="left"/>
              <w:rPr>
                <w:noProof/>
              </w:rPr>
            </w:pPr>
            <w:r>
              <w:rPr>
                <w:noProof/>
              </w:rPr>
              <w:t>Negation Indicator</w:t>
            </w:r>
          </w:p>
        </w:tc>
      </w:tr>
      <w:tr w:rsidR="003C63BB" w:rsidRPr="004C2D45" w14:paraId="5C2C5D9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A133144"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D55AD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9A9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D02F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C8684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5405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5520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7C629" w14:textId="77777777" w:rsidR="004C2D45" w:rsidRDefault="004C2D45">
            <w:pPr>
              <w:pStyle w:val="AttributeTableBody"/>
              <w:rPr>
                <w:noProof/>
              </w:rPr>
            </w:pPr>
            <w:r>
              <w:rPr>
                <w:noProof/>
              </w:rPr>
              <w:t>02252</w:t>
            </w:r>
          </w:p>
        </w:tc>
        <w:tc>
          <w:tcPr>
            <w:tcW w:w="3888" w:type="dxa"/>
            <w:tcBorders>
              <w:top w:val="dotted" w:sz="4" w:space="0" w:color="auto"/>
              <w:left w:val="nil"/>
              <w:bottom w:val="dotted" w:sz="4" w:space="0" w:color="auto"/>
              <w:right w:val="nil"/>
            </w:tcBorders>
            <w:shd w:val="clear" w:color="auto" w:fill="FFFFFF"/>
          </w:tcPr>
          <w:p w14:paraId="4F49C58C" w14:textId="77777777" w:rsidR="004C2D45" w:rsidRDefault="004C2D45">
            <w:pPr>
              <w:pStyle w:val="AttributeTableBody"/>
              <w:jc w:val="left"/>
              <w:rPr>
                <w:noProof/>
              </w:rPr>
            </w:pPr>
            <w:r>
              <w:rPr>
                <w:noProof/>
              </w:rPr>
              <w:t>Certainty of Relationship</w:t>
            </w:r>
          </w:p>
        </w:tc>
      </w:tr>
      <w:tr w:rsidR="003C63BB" w:rsidRPr="004C2D45" w14:paraId="1D033D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D0FE3AB" w14:textId="77777777" w:rsidR="004C2D45" w:rsidRDefault="004C2D45">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559DE1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D63A33"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9837EFC"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4AB55D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C08560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D9C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CCFCFD6" w14:textId="77777777" w:rsidR="004C2D45" w:rsidRDefault="004C2D45">
            <w:pPr>
              <w:pStyle w:val="AttributeTableBody"/>
              <w:rPr>
                <w:noProof/>
                <w:lang w:val="it-IT"/>
              </w:rPr>
            </w:pPr>
            <w:r>
              <w:rPr>
                <w:noProof/>
                <w:lang w:val="it-IT"/>
              </w:rPr>
              <w:t>02253</w:t>
            </w:r>
          </w:p>
        </w:tc>
        <w:tc>
          <w:tcPr>
            <w:tcW w:w="3888" w:type="dxa"/>
            <w:tcBorders>
              <w:top w:val="dotted" w:sz="4" w:space="0" w:color="auto"/>
              <w:left w:val="nil"/>
              <w:bottom w:val="dotted" w:sz="4" w:space="0" w:color="auto"/>
              <w:right w:val="nil"/>
            </w:tcBorders>
            <w:shd w:val="clear" w:color="auto" w:fill="FFFFFF"/>
          </w:tcPr>
          <w:p w14:paraId="6B6501CE" w14:textId="77777777" w:rsidR="004C2D45" w:rsidRDefault="004C2D45">
            <w:pPr>
              <w:pStyle w:val="AttributeTableBody"/>
              <w:jc w:val="left"/>
              <w:rPr>
                <w:noProof/>
                <w:lang w:val="it-IT"/>
              </w:rPr>
            </w:pPr>
            <w:r>
              <w:rPr>
                <w:noProof/>
                <w:lang w:val="it-IT"/>
              </w:rPr>
              <w:t>Priority No</w:t>
            </w:r>
          </w:p>
        </w:tc>
      </w:tr>
      <w:tr w:rsidR="003C63BB" w:rsidRPr="004C2D45" w14:paraId="3FB206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059BB00" w14:textId="77777777" w:rsidR="004C2D45" w:rsidRDefault="004C2D45">
            <w:pPr>
              <w:pStyle w:val="AttributeTableBody"/>
              <w:rPr>
                <w:noProof/>
                <w:lang w:val="it-IT"/>
              </w:rPr>
            </w:pPr>
            <w:r>
              <w:rPr>
                <w:noProof/>
                <w:lang w:val="it-IT"/>
              </w:rPr>
              <w:t>15</w:t>
            </w:r>
          </w:p>
        </w:tc>
        <w:tc>
          <w:tcPr>
            <w:tcW w:w="648" w:type="dxa"/>
            <w:tcBorders>
              <w:top w:val="dotted" w:sz="4" w:space="0" w:color="auto"/>
              <w:left w:val="nil"/>
              <w:bottom w:val="dotted" w:sz="4" w:space="0" w:color="auto"/>
              <w:right w:val="nil"/>
            </w:tcBorders>
            <w:shd w:val="clear" w:color="auto" w:fill="FFFFFF"/>
          </w:tcPr>
          <w:p w14:paraId="2D67A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D99FF6D"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17E8F548"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F16883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E74CDF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861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A5ECB" w14:textId="77777777" w:rsidR="004C2D45" w:rsidRDefault="004C2D45">
            <w:pPr>
              <w:pStyle w:val="AttributeTableBody"/>
              <w:rPr>
                <w:noProof/>
              </w:rPr>
            </w:pPr>
            <w:r>
              <w:rPr>
                <w:noProof/>
              </w:rPr>
              <w:t>02254</w:t>
            </w:r>
          </w:p>
        </w:tc>
        <w:tc>
          <w:tcPr>
            <w:tcW w:w="3888" w:type="dxa"/>
            <w:tcBorders>
              <w:top w:val="dotted" w:sz="4" w:space="0" w:color="auto"/>
              <w:left w:val="nil"/>
              <w:bottom w:val="dotted" w:sz="4" w:space="0" w:color="auto"/>
              <w:right w:val="nil"/>
            </w:tcBorders>
            <w:shd w:val="clear" w:color="auto" w:fill="FFFFFF"/>
          </w:tcPr>
          <w:p w14:paraId="74536E0E" w14:textId="77777777" w:rsidR="004C2D45" w:rsidRDefault="004C2D45">
            <w:pPr>
              <w:pStyle w:val="AttributeTableBody"/>
              <w:jc w:val="left"/>
              <w:rPr>
                <w:noProof/>
              </w:rPr>
            </w:pPr>
            <w:r>
              <w:rPr>
                <w:noProof/>
              </w:rPr>
              <w:t>Priority  Sequence No (rel preference for consideration)</w:t>
            </w:r>
          </w:p>
        </w:tc>
      </w:tr>
      <w:tr w:rsidR="003C63BB" w:rsidRPr="004C2D45" w14:paraId="7883A9F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BBF6A1E" w14:textId="77777777" w:rsidR="004C2D45" w:rsidRDefault="004C2D45">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6956BC17" w14:textId="77777777" w:rsidR="004C2D45" w:rsidRDefault="004C2D45">
            <w:pPr>
              <w:pStyle w:val="AttributeTableBody"/>
              <w:rPr>
                <w:noProof/>
                <w:lang w:val="it-IT"/>
              </w:rPr>
            </w:pPr>
            <w:r>
              <w:rPr>
                <w:noProof/>
                <w:lang w:val="it-IT"/>
              </w:rPr>
              <w:t>1..1</w:t>
            </w:r>
          </w:p>
        </w:tc>
        <w:tc>
          <w:tcPr>
            <w:tcW w:w="720" w:type="dxa"/>
            <w:tcBorders>
              <w:top w:val="dotted" w:sz="4" w:space="0" w:color="auto"/>
              <w:left w:val="nil"/>
              <w:bottom w:val="dotted" w:sz="4" w:space="0" w:color="auto"/>
              <w:right w:val="nil"/>
            </w:tcBorders>
            <w:shd w:val="clear" w:color="auto" w:fill="FFFFFF"/>
          </w:tcPr>
          <w:p w14:paraId="3F7AAB3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007A6FC" w14:textId="77777777" w:rsidR="004C2D45" w:rsidRDefault="004C2D45">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09E065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966D81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7C5D3F" w14:textId="14AA5FD2" w:rsidR="004C2D45" w:rsidRDefault="006D70F9">
            <w:pPr>
              <w:pStyle w:val="AttributeTableBody"/>
              <w:rPr>
                <w:noProof/>
                <w:lang w:val="it-IT"/>
              </w:rPr>
            </w:pPr>
            <w:hyperlink r:id="rId29" w:anchor="HL70136" w:history="1">
              <w:r w:rsidR="004C2D45" w:rsidRPr="00793AF0">
                <w:rPr>
                  <w:rStyle w:val="Hyperlink"/>
                  <w:noProof/>
                  <w:kern w:val="16"/>
                  <w:lang w:val="it-IT"/>
                </w:rPr>
                <w:t>0136</w:t>
              </w:r>
            </w:hyperlink>
          </w:p>
        </w:tc>
        <w:tc>
          <w:tcPr>
            <w:tcW w:w="720" w:type="dxa"/>
            <w:tcBorders>
              <w:top w:val="dotted" w:sz="4" w:space="0" w:color="auto"/>
              <w:left w:val="nil"/>
              <w:bottom w:val="dotted" w:sz="4" w:space="0" w:color="auto"/>
              <w:right w:val="nil"/>
            </w:tcBorders>
            <w:shd w:val="clear" w:color="auto" w:fill="FFFFFF"/>
          </w:tcPr>
          <w:p w14:paraId="2311F588" w14:textId="77777777" w:rsidR="004C2D45" w:rsidRDefault="004C2D45">
            <w:pPr>
              <w:pStyle w:val="AttributeTableBody"/>
              <w:rPr>
                <w:noProof/>
                <w:lang w:val="it-IT"/>
              </w:rPr>
            </w:pPr>
            <w:r>
              <w:rPr>
                <w:noProof/>
                <w:lang w:val="it-IT"/>
              </w:rPr>
              <w:t>02255</w:t>
            </w:r>
          </w:p>
        </w:tc>
        <w:tc>
          <w:tcPr>
            <w:tcW w:w="3888" w:type="dxa"/>
            <w:tcBorders>
              <w:top w:val="dotted" w:sz="4" w:space="0" w:color="auto"/>
              <w:left w:val="nil"/>
              <w:bottom w:val="dotted" w:sz="4" w:space="0" w:color="auto"/>
              <w:right w:val="nil"/>
            </w:tcBorders>
            <w:shd w:val="clear" w:color="auto" w:fill="FFFFFF"/>
          </w:tcPr>
          <w:p w14:paraId="03052C5D" w14:textId="77777777" w:rsidR="004C2D45" w:rsidRDefault="004C2D45">
            <w:pPr>
              <w:pStyle w:val="AttributeTableBody"/>
              <w:jc w:val="left"/>
              <w:rPr>
                <w:noProof/>
                <w:lang w:val="it-IT"/>
              </w:rPr>
            </w:pPr>
            <w:r>
              <w:rPr>
                <w:noProof/>
                <w:lang w:val="it-IT"/>
              </w:rPr>
              <w:t>Separability Indicator</w:t>
            </w:r>
          </w:p>
        </w:tc>
      </w:tr>
      <w:tr w:rsidR="003C63BB" w:rsidRPr="004C2D45" w14:paraId="17BFEEC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E1CAC85" w14:textId="77777777" w:rsidR="00486A47" w:rsidRDefault="00486A47" w:rsidP="00486A47">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5D134CD8"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77F547" w14:textId="77777777" w:rsidR="00486A47" w:rsidRDefault="00486A47" w:rsidP="00486A4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D097378"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E9F91CB"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AA8F25C"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66968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dotted" w:sz="4" w:space="0" w:color="auto"/>
              <w:right w:val="nil"/>
            </w:tcBorders>
            <w:shd w:val="clear" w:color="auto" w:fill="FFFFFF"/>
          </w:tcPr>
          <w:p w14:paraId="40AA84FA" w14:textId="6E572E97" w:rsidR="00486A47" w:rsidRDefault="003D3990" w:rsidP="00486A47">
            <w:pPr>
              <w:pStyle w:val="AttributeTableBody"/>
              <w:rPr>
                <w:noProof/>
                <w:lang w:val="it-IT"/>
              </w:rPr>
            </w:pPr>
            <w:r>
              <w:rPr>
                <w:noProof/>
                <w:lang w:val="it-IT"/>
              </w:rPr>
              <w:t>02455</w:t>
            </w:r>
          </w:p>
        </w:tc>
        <w:tc>
          <w:tcPr>
            <w:tcW w:w="3888" w:type="dxa"/>
            <w:tcBorders>
              <w:top w:val="dotted" w:sz="4" w:space="0" w:color="auto"/>
              <w:left w:val="nil"/>
              <w:bottom w:val="dotted" w:sz="4" w:space="0" w:color="auto"/>
              <w:right w:val="nil"/>
            </w:tcBorders>
            <w:shd w:val="clear" w:color="auto" w:fill="FFFFFF"/>
          </w:tcPr>
          <w:p w14:paraId="68BC3812" w14:textId="77777777" w:rsidR="00486A47" w:rsidRDefault="00486A47" w:rsidP="00486A47">
            <w:pPr>
              <w:pStyle w:val="AttributeTableBody"/>
              <w:jc w:val="left"/>
              <w:rPr>
                <w:noProof/>
                <w:lang w:val="it-IT"/>
              </w:rPr>
            </w:pPr>
            <w:r w:rsidRPr="000E6A71">
              <w:rPr>
                <w:noProof/>
                <w:lang w:val="it-IT"/>
              </w:rPr>
              <w:t xml:space="preserve">Source Information Instance </w:t>
            </w:r>
            <w:r>
              <w:rPr>
                <w:noProof/>
                <w:lang w:val="it-IT"/>
              </w:rPr>
              <w:t>Object Type</w:t>
            </w:r>
          </w:p>
        </w:tc>
      </w:tr>
      <w:tr w:rsidR="003C63BB" w:rsidRPr="004C2D45" w14:paraId="799F1D3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938BCEF" w14:textId="77777777" w:rsidR="00486A47" w:rsidRDefault="00486A47" w:rsidP="00486A47">
            <w:pPr>
              <w:pStyle w:val="AttributeTableBody"/>
              <w:rPr>
                <w:noProof/>
                <w:lang w:val="it-IT"/>
              </w:rPr>
            </w:pPr>
            <w:r>
              <w:rPr>
                <w:noProof/>
                <w:lang w:val="it-IT"/>
              </w:rPr>
              <w:t>18</w:t>
            </w:r>
          </w:p>
        </w:tc>
        <w:tc>
          <w:tcPr>
            <w:tcW w:w="648" w:type="dxa"/>
            <w:tcBorders>
              <w:top w:val="dotted" w:sz="4" w:space="0" w:color="auto"/>
              <w:left w:val="nil"/>
              <w:bottom w:val="single" w:sz="4" w:space="0" w:color="auto"/>
              <w:right w:val="nil"/>
            </w:tcBorders>
            <w:shd w:val="clear" w:color="auto" w:fill="FFFFFF"/>
          </w:tcPr>
          <w:p w14:paraId="50B4F8D6"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49BB05AE" w14:textId="77777777" w:rsidR="00486A47" w:rsidRDefault="00486A47" w:rsidP="00486A4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26D5B92E"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702DF2CC"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2DC87B30"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7F2ABCA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single" w:sz="4" w:space="0" w:color="auto"/>
              <w:right w:val="nil"/>
            </w:tcBorders>
            <w:shd w:val="clear" w:color="auto" w:fill="FFFFFF"/>
          </w:tcPr>
          <w:p w14:paraId="25950354" w14:textId="21A33EB5" w:rsidR="00486A47" w:rsidRDefault="003D3990" w:rsidP="00486A47">
            <w:pPr>
              <w:pStyle w:val="AttributeTableBody"/>
              <w:rPr>
                <w:noProof/>
                <w:lang w:val="it-IT"/>
              </w:rPr>
            </w:pPr>
            <w:r>
              <w:rPr>
                <w:noProof/>
                <w:lang w:val="it-IT"/>
              </w:rPr>
              <w:t>02456</w:t>
            </w:r>
          </w:p>
        </w:tc>
        <w:tc>
          <w:tcPr>
            <w:tcW w:w="3888" w:type="dxa"/>
            <w:tcBorders>
              <w:top w:val="dotted" w:sz="4" w:space="0" w:color="auto"/>
              <w:left w:val="nil"/>
              <w:bottom w:val="single" w:sz="4" w:space="0" w:color="auto"/>
              <w:right w:val="nil"/>
            </w:tcBorders>
            <w:shd w:val="clear" w:color="auto" w:fill="FFFFFF"/>
          </w:tcPr>
          <w:p w14:paraId="60AD7645" w14:textId="77777777" w:rsidR="00486A47" w:rsidRDefault="00486A47" w:rsidP="00486A47">
            <w:pPr>
              <w:pStyle w:val="AttributeTableBody"/>
              <w:jc w:val="left"/>
              <w:rPr>
                <w:noProof/>
                <w:lang w:val="it-IT"/>
              </w:rPr>
            </w:pPr>
            <w:r>
              <w:rPr>
                <w:noProof/>
                <w:lang w:val="it-IT"/>
              </w:rPr>
              <w:t>Target Information Instance Object Type</w:t>
            </w:r>
          </w:p>
        </w:tc>
      </w:tr>
    </w:tbl>
    <w:p w14:paraId="6830B340" w14:textId="77777777" w:rsidR="004C2D45" w:rsidRDefault="004C2D45">
      <w:pPr>
        <w:pStyle w:val="Heading4"/>
        <w:rPr>
          <w:noProof/>
          <w:vanish/>
        </w:rPr>
      </w:pPr>
      <w:r>
        <w:rPr>
          <w:noProof/>
          <w:vanish/>
        </w:rPr>
        <w:t>REL - Field Definitions</w:t>
      </w:r>
      <w:r w:rsidR="00FC31E4">
        <w:rPr>
          <w:noProof/>
          <w:vanish/>
        </w:rPr>
        <w:fldChar w:fldCharType="begin"/>
      </w:r>
      <w:r>
        <w:rPr>
          <w:noProof/>
          <w:vanish/>
        </w:rPr>
        <w:instrText xml:space="preserve"> XE "REL - data element definitions" </w:instrText>
      </w:r>
      <w:r w:rsidR="00FC31E4">
        <w:rPr>
          <w:noProof/>
          <w:vanish/>
        </w:rPr>
        <w:fldChar w:fldCharType="end"/>
      </w:r>
    </w:p>
    <w:p w14:paraId="2F598A39" w14:textId="77777777" w:rsidR="004C2D45" w:rsidRDefault="004C2D45">
      <w:pPr>
        <w:pStyle w:val="Heading4"/>
        <w:rPr>
          <w:noProof/>
        </w:rPr>
      </w:pPr>
      <w:r>
        <w:rPr>
          <w:noProof/>
        </w:rPr>
        <w:t>REL-1   Set ID - REL</w:t>
      </w:r>
      <w:r w:rsidR="00FC31E4">
        <w:rPr>
          <w:noProof/>
        </w:rPr>
        <w:fldChar w:fldCharType="begin"/>
      </w:r>
      <w:r>
        <w:rPr>
          <w:noProof/>
        </w:rPr>
        <w:instrText xml:space="preserve"> XE "Set id – REL" </w:instrText>
      </w:r>
      <w:r w:rsidR="00FC31E4">
        <w:rPr>
          <w:noProof/>
        </w:rPr>
        <w:fldChar w:fldCharType="end"/>
      </w:r>
      <w:r>
        <w:rPr>
          <w:noProof/>
        </w:rPr>
        <w:t xml:space="preserve">   (SI)   02240</w:t>
      </w:r>
    </w:p>
    <w:p w14:paraId="19187CBC" w14:textId="77777777" w:rsidR="004C2D45" w:rsidRDefault="004C2D45">
      <w:pPr>
        <w:pStyle w:val="NormalIndented"/>
        <w:rPr>
          <w:noProof/>
        </w:rPr>
      </w:pPr>
      <w:r>
        <w:rPr>
          <w:noProof/>
        </w:rPr>
        <w:t>Definition: This field contains the Set ID of the specific relationship Record.</w:t>
      </w:r>
    </w:p>
    <w:p w14:paraId="5B75EB79" w14:textId="77777777" w:rsidR="004C2D45" w:rsidRDefault="004C2D45">
      <w:pPr>
        <w:pStyle w:val="Heading4"/>
        <w:rPr>
          <w:noProof/>
        </w:rPr>
      </w:pPr>
      <w:r>
        <w:rPr>
          <w:noProof/>
        </w:rPr>
        <w:t>REL-2   Relationship Type</w:t>
      </w:r>
      <w:r w:rsidR="00FC31E4">
        <w:rPr>
          <w:noProof/>
        </w:rPr>
        <w:fldChar w:fldCharType="begin"/>
      </w:r>
      <w:r>
        <w:rPr>
          <w:noProof/>
        </w:rPr>
        <w:instrText xml:space="preserve"> XE "Relationship type" </w:instrText>
      </w:r>
      <w:r w:rsidR="00FC31E4">
        <w:rPr>
          <w:noProof/>
        </w:rPr>
        <w:fldChar w:fldCharType="end"/>
      </w:r>
      <w:r>
        <w:rPr>
          <w:noProof/>
        </w:rPr>
        <w:t xml:space="preserve">   (CWE)   02241</w:t>
      </w:r>
    </w:p>
    <w:p w14:paraId="55D75D1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1C31C6" w14:textId="77777777" w:rsidR="004C2D45" w:rsidRPr="00186219" w:rsidRDefault="004C2D45" w:rsidP="00186219">
      <w:pPr>
        <w:pStyle w:val="NormalIndented"/>
        <w:rPr>
          <w:noProof/>
        </w:rPr>
      </w:pPr>
      <w:r>
        <w:rPr>
          <w:noProof/>
        </w:rPr>
        <w:t>Definition: This field contains the type of the relationship.</w:t>
      </w:r>
      <w:r w:rsidR="00186219">
        <w:rPr>
          <w:noProof/>
        </w:rPr>
        <w:t xml:space="preserve">  </w:t>
      </w:r>
      <w:r w:rsidR="00186219" w:rsidRPr="00186219">
        <w:rPr>
          <w:noProof/>
        </w:rPr>
        <w:t>Refer to User-defined Table 0948 – Relationship Type, as defined in Chapter 2C, Code Tables for suggested values.</w:t>
      </w:r>
    </w:p>
    <w:p w14:paraId="4EAE45A8" w14:textId="77777777" w:rsidR="004C2D45" w:rsidRDefault="004C2D45">
      <w:pPr>
        <w:pStyle w:val="Heading4"/>
        <w:rPr>
          <w:noProof/>
        </w:rPr>
      </w:pPr>
      <w:r>
        <w:rPr>
          <w:noProof/>
        </w:rPr>
        <w:lastRenderedPageBreak/>
        <w:t>REL-3   This Relationship Instance Identifier</w:t>
      </w:r>
      <w:r w:rsidR="00FC31E4">
        <w:rPr>
          <w:noProof/>
        </w:rPr>
        <w:fldChar w:fldCharType="begin"/>
      </w:r>
      <w:r>
        <w:rPr>
          <w:noProof/>
        </w:rPr>
        <w:instrText xml:space="preserve"> XE "This Relationship Instance Identifier" </w:instrText>
      </w:r>
      <w:r w:rsidR="00FC31E4">
        <w:rPr>
          <w:noProof/>
        </w:rPr>
        <w:fldChar w:fldCharType="end"/>
      </w:r>
      <w:r>
        <w:rPr>
          <w:noProof/>
        </w:rPr>
        <w:t xml:space="preserve">   (EI)    02242</w:t>
      </w:r>
    </w:p>
    <w:p w14:paraId="0EB317E0" w14:textId="77777777" w:rsidR="00CB72E6" w:rsidRDefault="00CB72E6" w:rsidP="00CB72E6">
      <w:pPr>
        <w:pStyle w:val="Components"/>
      </w:pPr>
      <w:r>
        <w:t>Components:  &lt;Entity Identifier (ST)&gt; ^ &lt;Namespace ID (IS)&gt; ^ &lt;Universal ID (ST)&gt; ^ &lt;Universal ID Type (ID)&gt;</w:t>
      </w:r>
    </w:p>
    <w:p w14:paraId="07A797B0" w14:textId="77777777" w:rsidR="004C2D45" w:rsidRDefault="004C2D45">
      <w:pPr>
        <w:pStyle w:val="NormalIndented"/>
        <w:rPr>
          <w:noProof/>
        </w:rPr>
      </w:pPr>
      <w:r>
        <w:rPr>
          <w:noProof/>
        </w:rPr>
        <w:t>Definition: This field contains the instance identifier of this relationship.</w:t>
      </w:r>
    </w:p>
    <w:p w14:paraId="4372EDF7" w14:textId="77777777" w:rsidR="004C2D45" w:rsidRDefault="004C2D45">
      <w:pPr>
        <w:pStyle w:val="Heading4"/>
        <w:rPr>
          <w:noProof/>
          <w:lang w:val="fr-FR"/>
        </w:rPr>
      </w:pPr>
      <w:r>
        <w:rPr>
          <w:noProof/>
          <w:lang w:val="fr-FR"/>
        </w:rPr>
        <w:t>REL-4   Source Information Instance Identifier</w:t>
      </w:r>
      <w:r w:rsidR="00FC31E4">
        <w:rPr>
          <w:noProof/>
        </w:rPr>
        <w:fldChar w:fldCharType="begin"/>
      </w:r>
      <w:r>
        <w:rPr>
          <w:noProof/>
          <w:lang w:val="fr-FR"/>
        </w:rPr>
        <w:instrText xml:space="preserve"> XE "Source information instance identifier" </w:instrText>
      </w:r>
      <w:r w:rsidR="00FC31E4">
        <w:rPr>
          <w:noProof/>
        </w:rPr>
        <w:fldChar w:fldCharType="end"/>
      </w:r>
      <w:r>
        <w:rPr>
          <w:noProof/>
          <w:lang w:val="fr-FR"/>
        </w:rPr>
        <w:t xml:space="preserve">   (EI)   02243</w:t>
      </w:r>
    </w:p>
    <w:p w14:paraId="2B1FEAF5" w14:textId="77777777" w:rsidR="00CB72E6" w:rsidRDefault="00CB72E6" w:rsidP="00CB72E6">
      <w:pPr>
        <w:pStyle w:val="Components"/>
      </w:pPr>
      <w:r>
        <w:t>Components:  &lt;Entity Identifier (ST)&gt; ^ &lt;Namespace ID (IS)&gt; ^ &lt;Universal ID (ST)&gt; ^ &lt;Universal ID Type (ID)&gt;</w:t>
      </w:r>
    </w:p>
    <w:p w14:paraId="028584C3" w14:textId="77777777" w:rsidR="004C2D45" w:rsidRDefault="004C2D45">
      <w:pPr>
        <w:pStyle w:val="NormalIndented"/>
        <w:rPr>
          <w:noProof/>
        </w:rPr>
      </w:pPr>
      <w:r>
        <w:rPr>
          <w:noProof/>
        </w:rPr>
        <w:t>Definition: This field contains the Instance ID of the Source Segment.</w:t>
      </w:r>
    </w:p>
    <w:p w14:paraId="5742D274" w14:textId="77777777" w:rsidR="004C2D45" w:rsidRDefault="004C2D45">
      <w:pPr>
        <w:pStyle w:val="Heading4"/>
        <w:rPr>
          <w:noProof/>
          <w:lang w:val="fr-FR"/>
        </w:rPr>
      </w:pPr>
      <w:r>
        <w:rPr>
          <w:noProof/>
          <w:lang w:val="fr-FR"/>
        </w:rPr>
        <w:t>REL-5   Target Information Instance Identifier</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(EI)   02244</w:t>
      </w:r>
    </w:p>
    <w:p w14:paraId="39908D07" w14:textId="77777777" w:rsidR="00CB72E6" w:rsidRDefault="00CB72E6" w:rsidP="00CB72E6">
      <w:pPr>
        <w:pStyle w:val="Components"/>
      </w:pPr>
      <w:r>
        <w:t>Components:  &lt;Entity Identifier (ST)&gt; ^ &lt;Namespace ID (IS)&gt; ^ &lt;Universal ID (ST)&gt; ^ &lt;Universal ID Type (ID)&gt;</w:t>
      </w:r>
    </w:p>
    <w:p w14:paraId="797F0AB3" w14:textId="77777777" w:rsidR="004C2D45" w:rsidRDefault="004C2D45">
      <w:pPr>
        <w:pStyle w:val="NormalIndented"/>
        <w:rPr>
          <w:noProof/>
        </w:rPr>
      </w:pPr>
      <w:r>
        <w:rPr>
          <w:noProof/>
        </w:rPr>
        <w:t>Definition: This field contains the Instance ID of the Target Segment.</w:t>
      </w:r>
    </w:p>
    <w:p w14:paraId="19CA67F8" w14:textId="77777777" w:rsidR="004C2D45" w:rsidRDefault="004C2D45">
      <w:pPr>
        <w:pStyle w:val="Heading4"/>
        <w:rPr>
          <w:noProof/>
        </w:rPr>
      </w:pPr>
      <w:r>
        <w:rPr>
          <w:noProof/>
        </w:rPr>
        <w:t>REL-6   Asserting Entity Instance ID</w:t>
      </w:r>
      <w:r w:rsidR="00FC31E4">
        <w:rPr>
          <w:noProof/>
        </w:rPr>
        <w:fldChar w:fldCharType="begin"/>
      </w:r>
      <w:r>
        <w:rPr>
          <w:noProof/>
        </w:rPr>
        <w:instrText xml:space="preserve"> XE "Asserting entity instance id" </w:instrText>
      </w:r>
      <w:r w:rsidR="00FC31E4">
        <w:rPr>
          <w:noProof/>
        </w:rPr>
        <w:fldChar w:fldCharType="end"/>
      </w:r>
      <w:r>
        <w:rPr>
          <w:noProof/>
        </w:rPr>
        <w:t xml:space="preserve">   (EI)   02245</w:t>
      </w:r>
    </w:p>
    <w:p w14:paraId="05036126" w14:textId="77777777" w:rsidR="00CB72E6" w:rsidRDefault="00CB72E6" w:rsidP="00CB72E6">
      <w:pPr>
        <w:pStyle w:val="Components"/>
      </w:pPr>
      <w:r>
        <w:t>Components:  &lt;Entity Identifier (ST)&gt; ^ &lt;Namespace ID (IS)&gt; ^ &lt;Universal ID (ST)&gt; ^ &lt;Universal ID Type (ID)&gt;</w:t>
      </w:r>
    </w:p>
    <w:p w14:paraId="6DB2B04A" w14:textId="77777777" w:rsidR="004C2D45" w:rsidRDefault="004C2D45">
      <w:pPr>
        <w:pStyle w:val="NormalIndented"/>
        <w:rPr>
          <w:noProof/>
        </w:rPr>
      </w:pPr>
      <w:r>
        <w:rPr>
          <w:noProof/>
        </w:rPr>
        <w:t>Definition: This field contains the Instance ID of the Person or Organization that asserted the relationship.</w:t>
      </w:r>
    </w:p>
    <w:p w14:paraId="7B21FDA4" w14:textId="77777777" w:rsidR="004C2D45" w:rsidRDefault="004C2D45">
      <w:pPr>
        <w:pStyle w:val="Heading4"/>
        <w:rPr>
          <w:noProof/>
        </w:rPr>
      </w:pPr>
      <w:r>
        <w:rPr>
          <w:noProof/>
        </w:rPr>
        <w:t>REL-7   Asserting Person</w:t>
      </w:r>
      <w:r w:rsidR="00FC31E4">
        <w:rPr>
          <w:noProof/>
        </w:rPr>
        <w:fldChar w:fldCharType="begin"/>
      </w:r>
      <w:r>
        <w:rPr>
          <w:noProof/>
        </w:rPr>
        <w:instrText xml:space="preserve"> XE "Asserting person" </w:instrText>
      </w:r>
      <w:r w:rsidR="00FC31E4">
        <w:rPr>
          <w:noProof/>
        </w:rPr>
        <w:fldChar w:fldCharType="end"/>
      </w:r>
      <w:r>
        <w:rPr>
          <w:noProof/>
        </w:rPr>
        <w:t xml:space="preserve">   (XCN)   02246</w:t>
      </w:r>
    </w:p>
    <w:p w14:paraId="620C7908" w14:textId="77777777" w:rsidR="00CB72E6" w:rsidRDefault="00CB72E6" w:rsidP="00CB72E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38C1CDF"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013C5F3F"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EAB43" w14:textId="77777777" w:rsidR="00CB72E6" w:rsidRDefault="00CB72E6" w:rsidP="00CB72E6">
      <w:pPr>
        <w:pStyle w:val="Components"/>
      </w:pPr>
      <w:r>
        <w:t>Subcomponents for Assigning Authority (HD):  &lt;Namespace ID (IS)&gt; &amp; &lt;Universal ID (ST)&gt; &amp; &lt;Universal ID Type (ID)&gt;</w:t>
      </w:r>
    </w:p>
    <w:p w14:paraId="279CE5BC" w14:textId="77777777" w:rsidR="00CB72E6" w:rsidRDefault="00CB72E6" w:rsidP="00CB72E6">
      <w:pPr>
        <w:pStyle w:val="Components"/>
      </w:pPr>
      <w:r>
        <w:t>Subcomponents for Assigning Facility (HD):  &lt;Namespace ID (IS)&gt; &amp; &lt;Universal ID (ST)&gt; &amp; &lt;Universal ID Type (ID)&gt;</w:t>
      </w:r>
    </w:p>
    <w:p w14:paraId="49262BB4"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67811A" w14:textId="77777777" w:rsidR="00CB72E6" w:rsidRDefault="00CB72E6" w:rsidP="00CB72E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0A966"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F7790" w14:textId="77777777" w:rsidR="004C2D45" w:rsidRDefault="004C2D45">
      <w:pPr>
        <w:pStyle w:val="NormalIndented"/>
        <w:rPr>
          <w:noProof/>
        </w:rPr>
      </w:pPr>
      <w:r>
        <w:rPr>
          <w:noProof/>
        </w:rPr>
        <w:t>Definition: This field contains the Identifier details of the Person who asserted the relationship.</w:t>
      </w:r>
    </w:p>
    <w:p w14:paraId="639A8A0E" w14:textId="77777777" w:rsidR="004C2D45" w:rsidRDefault="004C2D45">
      <w:pPr>
        <w:pStyle w:val="Heading4"/>
        <w:rPr>
          <w:noProof/>
        </w:rPr>
      </w:pPr>
      <w:r>
        <w:rPr>
          <w:noProof/>
        </w:rPr>
        <w:t>REL-8   Asserting Organization</w:t>
      </w:r>
      <w:r w:rsidR="00FC31E4">
        <w:rPr>
          <w:noProof/>
        </w:rPr>
        <w:fldChar w:fldCharType="begin"/>
      </w:r>
      <w:r>
        <w:rPr>
          <w:noProof/>
        </w:rPr>
        <w:instrText xml:space="preserve"> XE "Asserting organization" </w:instrText>
      </w:r>
      <w:r w:rsidR="00FC31E4">
        <w:rPr>
          <w:noProof/>
        </w:rPr>
        <w:fldChar w:fldCharType="end"/>
      </w:r>
      <w:r>
        <w:rPr>
          <w:noProof/>
        </w:rPr>
        <w:t xml:space="preserve">   (XON)   02247</w:t>
      </w:r>
    </w:p>
    <w:p w14:paraId="3AAF2483" w14:textId="77777777" w:rsidR="00CB72E6" w:rsidRDefault="00CB72E6" w:rsidP="00CB72E6">
      <w:pPr>
        <w:pStyle w:val="Components"/>
      </w:pPr>
      <w:bookmarkStart w:id="1262"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C188A55" w14:textId="77777777" w:rsidR="00CB72E6" w:rsidRDefault="00CB72E6" w:rsidP="00CB72E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FC96E" w14:textId="77777777" w:rsidR="00CB72E6" w:rsidRDefault="00CB72E6" w:rsidP="00CB72E6">
      <w:pPr>
        <w:pStyle w:val="Components"/>
      </w:pPr>
      <w:r>
        <w:t>Subcomponents for Assigning Authority (HD):  &lt;Namespace ID (IS)&gt; &amp; &lt;Universal ID (ST)&gt; &amp; &lt;Universal ID Type (ID)&gt;</w:t>
      </w:r>
    </w:p>
    <w:p w14:paraId="355F3FD4" w14:textId="77777777" w:rsidR="00CB72E6" w:rsidRDefault="00CB72E6" w:rsidP="00CB72E6">
      <w:pPr>
        <w:pStyle w:val="Components"/>
      </w:pPr>
      <w:r>
        <w:t>Subcomponents for Assigning Facility (HD):  &lt;Namespace ID (IS)&gt; &amp; &lt;Universal ID (ST)&gt; &amp; &lt;Universal ID Type (ID)&gt;</w:t>
      </w:r>
      <w:bookmarkEnd w:id="1262"/>
    </w:p>
    <w:p w14:paraId="22206AB4" w14:textId="77777777" w:rsidR="004C2D45" w:rsidRDefault="004C2D45">
      <w:pPr>
        <w:pStyle w:val="NormalIndented"/>
        <w:rPr>
          <w:noProof/>
        </w:rPr>
      </w:pPr>
      <w:r>
        <w:rPr>
          <w:noProof/>
        </w:rPr>
        <w:t>Definition: This field contains the Identifier details of the Organization that asserted the relationship.</w:t>
      </w:r>
    </w:p>
    <w:p w14:paraId="50AA4831" w14:textId="77777777" w:rsidR="004C2D45" w:rsidRDefault="004C2D45">
      <w:pPr>
        <w:pStyle w:val="Heading4"/>
        <w:rPr>
          <w:noProof/>
        </w:rPr>
      </w:pPr>
      <w:r>
        <w:rPr>
          <w:noProof/>
        </w:rPr>
        <w:t>REL-9   Assertor Address</w:t>
      </w:r>
      <w:r w:rsidR="00FC31E4">
        <w:rPr>
          <w:noProof/>
        </w:rPr>
        <w:fldChar w:fldCharType="begin"/>
      </w:r>
      <w:r>
        <w:rPr>
          <w:noProof/>
        </w:rPr>
        <w:instrText xml:space="preserve"> XE "Assertor address" </w:instrText>
      </w:r>
      <w:r w:rsidR="00FC31E4">
        <w:rPr>
          <w:noProof/>
        </w:rPr>
        <w:fldChar w:fldCharType="end"/>
      </w:r>
      <w:r>
        <w:rPr>
          <w:noProof/>
        </w:rPr>
        <w:t xml:space="preserve">   (XAD)   02248</w:t>
      </w:r>
    </w:p>
    <w:p w14:paraId="2FA0609C" w14:textId="77777777" w:rsidR="00CB72E6" w:rsidRDefault="00CB72E6" w:rsidP="00CB72E6">
      <w:pPr>
        <w:pStyle w:val="Components"/>
      </w:pPr>
      <w:bookmarkStart w:id="126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6A70E39" w14:textId="77777777" w:rsidR="00CB72E6" w:rsidRDefault="00CB72E6" w:rsidP="00CB72E6">
      <w:pPr>
        <w:pStyle w:val="Components"/>
      </w:pPr>
      <w:r>
        <w:t>Subcomponents for Street Address (SAD):  &lt;Street or Mailing Address (ST)&gt; &amp; &lt;Street Name (ST)&gt; &amp; &lt;Dwelling Number (ST)&gt;</w:t>
      </w:r>
    </w:p>
    <w:p w14:paraId="41D97A79" w14:textId="77777777" w:rsidR="00CB72E6" w:rsidRDefault="00CB72E6" w:rsidP="00CB72E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3C3EA9" w14:textId="77777777" w:rsidR="00CB72E6" w:rsidRDefault="00CB72E6" w:rsidP="00CB72E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CB6E7"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41B022"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ED7A1" w14:textId="77777777" w:rsidR="00CB72E6" w:rsidRDefault="00CB72E6" w:rsidP="00CB72E6">
      <w:pPr>
        <w:pStyle w:val="Components"/>
      </w:pPr>
      <w:r>
        <w:t>Subcomponents for Address Identifier (EI):  &lt;Entity Identifier (ST)&gt; &amp; &lt;Namespace ID (IS)&gt; &amp; &lt;Universal ID (ST)&gt; &amp; &lt;Universal ID Type (ID)&gt;</w:t>
      </w:r>
      <w:bookmarkEnd w:id="1263"/>
    </w:p>
    <w:p w14:paraId="1872F5B6" w14:textId="77777777" w:rsidR="004C2D45" w:rsidRDefault="004C2D45">
      <w:pPr>
        <w:pStyle w:val="NormalIndented"/>
        <w:rPr>
          <w:noProof/>
        </w:rPr>
      </w:pPr>
      <w:r>
        <w:rPr>
          <w:noProof/>
        </w:rPr>
        <w:t>Definition: This field contains the address of the Person or Organization that asserted the relationship.</w:t>
      </w:r>
    </w:p>
    <w:p w14:paraId="0D48FFC4" w14:textId="77777777" w:rsidR="004C2D45" w:rsidRDefault="004C2D45">
      <w:pPr>
        <w:pStyle w:val="Heading4"/>
        <w:rPr>
          <w:noProof/>
        </w:rPr>
      </w:pPr>
      <w:r>
        <w:rPr>
          <w:noProof/>
        </w:rPr>
        <w:t>REL-10   Assertor Contact</w:t>
      </w:r>
      <w:r w:rsidR="00FC31E4">
        <w:rPr>
          <w:noProof/>
        </w:rPr>
        <w:fldChar w:fldCharType="begin"/>
      </w:r>
      <w:r>
        <w:rPr>
          <w:noProof/>
        </w:rPr>
        <w:instrText xml:space="preserve"> XE "Assertor contact" </w:instrText>
      </w:r>
      <w:r w:rsidR="00FC31E4">
        <w:rPr>
          <w:noProof/>
        </w:rPr>
        <w:fldChar w:fldCharType="end"/>
      </w:r>
      <w:r>
        <w:rPr>
          <w:noProof/>
        </w:rPr>
        <w:t xml:space="preserve">   (XTN)   02249</w:t>
      </w:r>
    </w:p>
    <w:p w14:paraId="4488C1F8" w14:textId="77777777" w:rsidR="00CB72E6" w:rsidRDefault="00CB72E6" w:rsidP="00CB72E6">
      <w:pPr>
        <w:pStyle w:val="Components"/>
      </w:pPr>
      <w:bookmarkStart w:id="1264"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8610AC" w14:textId="77777777" w:rsidR="00CB72E6" w:rsidRDefault="00CB72E6" w:rsidP="00CB72E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3A7E90"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161940" w14:textId="77777777" w:rsidR="00CB72E6" w:rsidRDefault="00CB72E6" w:rsidP="00CB72E6">
      <w:pPr>
        <w:pStyle w:val="Components"/>
      </w:pPr>
      <w:r>
        <w:t>Subcomponents for Shared Telecommunication Identifier (EI):  &lt;Entity Identifier (ST)&gt; &amp; &lt;Namespace ID (IS)&gt; &amp; &lt;Universal ID (ST)&gt; &amp; &lt;Universal ID Type (ID)&gt;</w:t>
      </w:r>
      <w:bookmarkEnd w:id="1264"/>
    </w:p>
    <w:p w14:paraId="30D39C45" w14:textId="77777777" w:rsidR="004C2D45" w:rsidRDefault="004C2D45">
      <w:pPr>
        <w:pStyle w:val="NormalIndented"/>
        <w:rPr>
          <w:noProof/>
        </w:rPr>
      </w:pPr>
      <w:r>
        <w:rPr>
          <w:noProof/>
        </w:rPr>
        <w:t>Definition: This field contains the address of the Person or Organization that asserted the relationship.</w:t>
      </w:r>
    </w:p>
    <w:p w14:paraId="411ECBD2" w14:textId="77777777" w:rsidR="004C2D45" w:rsidRDefault="004C2D45">
      <w:pPr>
        <w:pStyle w:val="Heading4"/>
        <w:rPr>
          <w:noProof/>
          <w:lang w:val="fr-FR"/>
        </w:rPr>
      </w:pPr>
      <w:r>
        <w:rPr>
          <w:noProof/>
          <w:lang w:val="fr-FR"/>
        </w:rPr>
        <w:t>REL-11   Assertion Date Range</w:t>
      </w:r>
      <w:r w:rsidR="00FC31E4">
        <w:rPr>
          <w:noProof/>
        </w:rPr>
        <w:fldChar w:fldCharType="begin"/>
      </w:r>
      <w:r>
        <w:rPr>
          <w:noProof/>
          <w:lang w:val="fr-FR"/>
        </w:rPr>
        <w:instrText xml:space="preserve"> XE "Assertion date range" </w:instrText>
      </w:r>
      <w:r w:rsidR="00FC31E4">
        <w:rPr>
          <w:noProof/>
        </w:rPr>
        <w:fldChar w:fldCharType="end"/>
      </w:r>
      <w:r>
        <w:rPr>
          <w:noProof/>
          <w:lang w:val="fr-FR"/>
        </w:rPr>
        <w:t xml:space="preserve">   (DR)   02250</w:t>
      </w:r>
    </w:p>
    <w:p w14:paraId="557E1F70" w14:textId="77777777" w:rsidR="00CB72E6" w:rsidRDefault="00CB72E6" w:rsidP="00CB72E6">
      <w:pPr>
        <w:pStyle w:val="Components"/>
      </w:pPr>
      <w:bookmarkStart w:id="1265" w:name="DRComponent"/>
      <w:r>
        <w:t>Components:  &lt;Range Start Date/Time (DTM)&gt; ^ &lt;Range End Date/Time (DTM)&gt;</w:t>
      </w:r>
      <w:bookmarkEnd w:id="1265"/>
    </w:p>
    <w:p w14:paraId="6288F7F5" w14:textId="77777777" w:rsidR="004C2D45" w:rsidRDefault="004C2D45">
      <w:pPr>
        <w:pStyle w:val="NormalIndented"/>
        <w:rPr>
          <w:noProof/>
        </w:rPr>
      </w:pPr>
      <w:r>
        <w:rPr>
          <w:noProof/>
        </w:rPr>
        <w:t>Definition: This field contains the date range during which assertion of the relationship took place.</w:t>
      </w:r>
    </w:p>
    <w:p w14:paraId="3B9D5DE7" w14:textId="77777777" w:rsidR="004C2D45" w:rsidRDefault="004C2D45">
      <w:pPr>
        <w:pStyle w:val="Heading4"/>
        <w:rPr>
          <w:noProof/>
        </w:rPr>
      </w:pPr>
      <w:r>
        <w:rPr>
          <w:noProof/>
        </w:rPr>
        <w:t>REL-12   Negation Indicator</w:t>
      </w:r>
      <w:r w:rsidR="00FC31E4">
        <w:rPr>
          <w:noProof/>
        </w:rPr>
        <w:fldChar w:fldCharType="begin"/>
      </w:r>
      <w:r>
        <w:rPr>
          <w:noProof/>
        </w:rPr>
        <w:instrText xml:space="preserve"> XE "Negation indicator" </w:instrText>
      </w:r>
      <w:r w:rsidR="00FC31E4">
        <w:rPr>
          <w:noProof/>
        </w:rPr>
        <w:fldChar w:fldCharType="end"/>
      </w:r>
      <w:r>
        <w:rPr>
          <w:noProof/>
        </w:rPr>
        <w:t xml:space="preserve">   (ID)   02251</w:t>
      </w:r>
    </w:p>
    <w:p w14:paraId="63C5411E" w14:textId="29C24C54" w:rsidR="004C2D45" w:rsidRDefault="00186219">
      <w:pPr>
        <w:pStyle w:val="Heading4"/>
        <w:rPr>
          <w:noProof/>
        </w:rPr>
      </w:pPr>
      <w:r w:rsidRPr="00186219">
        <w:rPr>
          <w:noProof/>
        </w:rPr>
        <w:t xml:space="preserve">Definition: This field asserts the absence of the relationship for this particular REL segment. This field, if populated and set </w:t>
      </w:r>
      <w:r w:rsidR="00B61A12">
        <w:rPr>
          <w:noProof/>
        </w:rPr>
        <w:t>a value of 'Y'</w:t>
      </w:r>
      <w:r w:rsidRPr="00186219">
        <w:rPr>
          <w:noProof/>
        </w:rPr>
        <w:t>, indicates that the given relationship does not exist.</w:t>
      </w:r>
      <w:r w:rsidR="004C2D45">
        <w:rPr>
          <w:noProof/>
        </w:rPr>
        <w:t>REL-13   Certainty of Relationship</w:t>
      </w:r>
      <w:r w:rsidR="00FC31E4">
        <w:rPr>
          <w:noProof/>
        </w:rPr>
        <w:fldChar w:fldCharType="begin"/>
      </w:r>
      <w:r w:rsidR="004C2D45">
        <w:rPr>
          <w:noProof/>
        </w:rPr>
        <w:instrText xml:space="preserve"> XE "Certainty of Relationship" </w:instrText>
      </w:r>
      <w:r w:rsidR="00FC31E4">
        <w:rPr>
          <w:noProof/>
        </w:rPr>
        <w:fldChar w:fldCharType="end"/>
      </w:r>
      <w:r w:rsidR="004C2D45">
        <w:rPr>
          <w:noProof/>
        </w:rPr>
        <w:t xml:space="preserve">   (CWE)   02252</w:t>
      </w:r>
    </w:p>
    <w:p w14:paraId="215FF7B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ADE1F7" w14:textId="77777777" w:rsidR="004C2D45" w:rsidRDefault="004C2D45">
      <w:pPr>
        <w:pStyle w:val="NormalIndented"/>
        <w:rPr>
          <w:noProof/>
        </w:rPr>
      </w:pPr>
      <w:r>
        <w:rPr>
          <w:noProof/>
        </w:rPr>
        <w:t>Definition: This field contains the certainty of existence of the relationship.</w:t>
      </w:r>
    </w:p>
    <w:p w14:paraId="1EC2C86E" w14:textId="77777777" w:rsidR="003C5B7C" w:rsidRDefault="003C5B7C">
      <w:pPr>
        <w:pStyle w:val="NormalIndented"/>
        <w:rPr>
          <w:noProof/>
        </w:rPr>
      </w:pPr>
      <w:r>
        <w:rPr>
          <w:noProof/>
        </w:rPr>
        <w:t xml:space="preserve">NOTE that there are no suggested values for this coded element. </w:t>
      </w:r>
    </w:p>
    <w:p w14:paraId="318FD5A4" w14:textId="77777777" w:rsidR="004C2D45" w:rsidRDefault="004C2D45">
      <w:pPr>
        <w:pStyle w:val="Heading4"/>
        <w:rPr>
          <w:noProof/>
        </w:rPr>
      </w:pPr>
      <w:r>
        <w:rPr>
          <w:noProof/>
        </w:rPr>
        <w:t>REL-14   Priority No</w:t>
      </w:r>
      <w:r w:rsidR="00FC31E4">
        <w:rPr>
          <w:noProof/>
        </w:rPr>
        <w:fldChar w:fldCharType="begin"/>
      </w:r>
      <w:r>
        <w:rPr>
          <w:noProof/>
        </w:rPr>
        <w:instrText xml:space="preserve"> XE "Priority No" </w:instrText>
      </w:r>
      <w:r w:rsidR="00FC31E4">
        <w:rPr>
          <w:noProof/>
        </w:rPr>
        <w:fldChar w:fldCharType="end"/>
      </w:r>
      <w:r>
        <w:rPr>
          <w:noProof/>
        </w:rPr>
        <w:t xml:space="preserve">   (NM)   02253</w:t>
      </w:r>
    </w:p>
    <w:p w14:paraId="7603B876" w14:textId="77777777" w:rsidR="004C2D45" w:rsidRDefault="004C2D45">
      <w:pPr>
        <w:pStyle w:val="NormalIndented"/>
        <w:rPr>
          <w:noProof/>
        </w:rPr>
      </w:pPr>
      <w:r>
        <w:rPr>
          <w:noProof/>
        </w:rPr>
        <w:t>Definition: This field contains the priority number as used, for example, in relative ordering, plans, and workflows.</w:t>
      </w:r>
    </w:p>
    <w:p w14:paraId="07C87670" w14:textId="77777777" w:rsidR="004C2D45" w:rsidRDefault="004C2D45">
      <w:pPr>
        <w:pStyle w:val="Heading4"/>
        <w:rPr>
          <w:noProof/>
        </w:rPr>
      </w:pPr>
      <w:r>
        <w:rPr>
          <w:noProof/>
        </w:rPr>
        <w:t xml:space="preserve">REL-15   Priority Sequence No </w:t>
      </w:r>
      <w:r w:rsidR="00FC31E4">
        <w:rPr>
          <w:noProof/>
        </w:rPr>
        <w:fldChar w:fldCharType="begin"/>
      </w:r>
      <w:r>
        <w:rPr>
          <w:noProof/>
        </w:rPr>
        <w:instrText xml:space="preserve"> XE "Priority sequence no" </w:instrText>
      </w:r>
      <w:r w:rsidR="00FC31E4">
        <w:rPr>
          <w:noProof/>
        </w:rPr>
        <w:fldChar w:fldCharType="end"/>
      </w:r>
      <w:r>
        <w:rPr>
          <w:noProof/>
        </w:rPr>
        <w:t xml:space="preserve">   (NM)   02254</w:t>
      </w:r>
    </w:p>
    <w:p w14:paraId="30746BFF" w14:textId="77777777" w:rsidR="004C2D45" w:rsidRDefault="004C2D45">
      <w:pPr>
        <w:pStyle w:val="NormalIndented"/>
        <w:rPr>
          <w:noProof/>
        </w:rPr>
      </w:pPr>
      <w:r>
        <w:rPr>
          <w:noProof/>
        </w:rPr>
        <w:t>Definition: This field contains the priority sequence number as used, for example, in relative preference for consideration.</w:t>
      </w:r>
    </w:p>
    <w:p w14:paraId="7D5FF026" w14:textId="77777777" w:rsidR="004C2D45" w:rsidRDefault="004C2D45">
      <w:pPr>
        <w:pStyle w:val="Heading4"/>
        <w:rPr>
          <w:noProof/>
        </w:rPr>
      </w:pPr>
      <w:r>
        <w:rPr>
          <w:noProof/>
        </w:rPr>
        <w:t>REL-16   Separability Indicator</w:t>
      </w:r>
      <w:r w:rsidR="00FC31E4">
        <w:rPr>
          <w:noProof/>
        </w:rPr>
        <w:fldChar w:fldCharType="begin"/>
      </w:r>
      <w:r>
        <w:rPr>
          <w:noProof/>
        </w:rPr>
        <w:instrText xml:space="preserve"> XE "Separability indicator" </w:instrText>
      </w:r>
      <w:r w:rsidR="00FC31E4">
        <w:rPr>
          <w:noProof/>
        </w:rPr>
        <w:fldChar w:fldCharType="end"/>
      </w:r>
      <w:r>
        <w:rPr>
          <w:noProof/>
        </w:rPr>
        <w:t xml:space="preserve">   (ID)   02255</w:t>
      </w:r>
    </w:p>
    <w:p w14:paraId="648CCBD4" w14:textId="6E59278C" w:rsidR="004C2D45" w:rsidRDefault="004C2D45">
      <w:pPr>
        <w:pStyle w:val="NormalIndented"/>
        <w:rPr>
          <w:noProof/>
        </w:rPr>
      </w:pPr>
      <w:r>
        <w:rPr>
          <w:noProof/>
        </w:rPr>
        <w:t xml:space="preserve">Definition: This field indicates whether source and target can be interpreted independently.  Refer to </w:t>
      </w:r>
      <w:hyperlink r:id="rId30" w:anchor="HL70136" w:history="1">
        <w:r w:rsidRPr="00793AF0">
          <w:rPr>
            <w:rStyle w:val="ReferenceHL7Table"/>
          </w:rPr>
          <w:t>HL7 Table 0136 – Yes/no Indicator</w:t>
        </w:r>
      </w:hyperlink>
      <w:r>
        <w:rPr>
          <w:noProof/>
        </w:rPr>
        <w:t>, as defined in Chapter 2C, Code Tables.</w:t>
      </w:r>
    </w:p>
    <w:p w14:paraId="08745EC2" w14:textId="1DF6EAF0" w:rsidR="00486A47" w:rsidRDefault="00486A47" w:rsidP="00486A47">
      <w:pPr>
        <w:pStyle w:val="Heading4"/>
        <w:numPr>
          <w:ilvl w:val="0"/>
          <w:numId w:val="0"/>
        </w:numPr>
        <w:ind w:left="1008" w:hanging="1008"/>
        <w:rPr>
          <w:noProof/>
          <w:lang w:val="fr-FR"/>
        </w:rPr>
      </w:pPr>
      <w:r>
        <w:rPr>
          <w:noProof/>
          <w:lang w:val="fr-FR"/>
        </w:rPr>
        <w:lastRenderedPageBreak/>
        <w:t>12.4.5.17 REL-17   Source Information Instance Object Type</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(ID)   </w:t>
      </w:r>
      <w:r w:rsidR="003D3990">
        <w:rPr>
          <w:noProof/>
          <w:lang w:val="fr-FR"/>
        </w:rPr>
        <w:t>02455</w:t>
      </w:r>
    </w:p>
    <w:p w14:paraId="7363EAAD" w14:textId="77777777" w:rsidR="00486A47" w:rsidRDefault="00486A47" w:rsidP="00486A47">
      <w:pPr>
        <w:pStyle w:val="Components"/>
      </w:pPr>
      <w:r>
        <w:t>Components:  Identifier (ID)</w:t>
      </w:r>
    </w:p>
    <w:p w14:paraId="5B2EE382"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Pr>
          <w:noProof/>
          <w:lang w:val="fr-FR"/>
        </w:rPr>
        <w:t>Source Information Instance Identifier (REL-4).</w:t>
      </w:r>
    </w:p>
    <w:p w14:paraId="30DAEB63" w14:textId="77777777" w:rsidR="00486A47" w:rsidRDefault="00486A47" w:rsidP="00486A47">
      <w:pPr>
        <w:pStyle w:val="NormalIndented"/>
        <w:rPr>
          <w:noProof/>
        </w:rPr>
      </w:pPr>
    </w:p>
    <w:p w14:paraId="598503CA" w14:textId="249FCA69" w:rsidR="00486A47" w:rsidRDefault="00486A47" w:rsidP="00486A47">
      <w:pPr>
        <w:pStyle w:val="Heading4"/>
        <w:numPr>
          <w:ilvl w:val="0"/>
          <w:numId w:val="0"/>
        </w:numPr>
        <w:ind w:left="1008" w:hanging="1008"/>
        <w:rPr>
          <w:noProof/>
          <w:lang w:val="fr-FR"/>
        </w:rPr>
      </w:pPr>
      <w:r>
        <w:rPr>
          <w:noProof/>
          <w:lang w:val="fr-FR"/>
        </w:rPr>
        <w:t>12.4.5.18 REL-18   Target Information Instance Object Type</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(ID)   </w:t>
      </w:r>
      <w:r w:rsidR="003D3990">
        <w:rPr>
          <w:noProof/>
          <w:lang w:val="fr-FR"/>
        </w:rPr>
        <w:t>02456</w:t>
      </w:r>
    </w:p>
    <w:p w14:paraId="5EEF3984" w14:textId="77777777" w:rsidR="00486A47" w:rsidRDefault="00486A47" w:rsidP="00486A47">
      <w:pPr>
        <w:pStyle w:val="Components"/>
      </w:pPr>
      <w:r>
        <w:t>Components:  Identifier (ID)</w:t>
      </w:r>
    </w:p>
    <w:p w14:paraId="1A7E74B1"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Pr>
          <w:noProof/>
          <w:lang w:val="fr-FR"/>
        </w:rPr>
        <w:t>Target Information Instance Identifier (REL-5).</w:t>
      </w:r>
    </w:p>
    <w:p w14:paraId="004F67D2" w14:textId="77777777" w:rsidR="00486A47" w:rsidRDefault="00486A47" w:rsidP="00486A47">
      <w:pPr>
        <w:pStyle w:val="NormalIndented"/>
        <w:ind w:left="0"/>
        <w:rPr>
          <w:noProof/>
        </w:rPr>
      </w:pPr>
    </w:p>
    <w:p w14:paraId="014E9BA4" w14:textId="77777777" w:rsidR="004C2D45" w:rsidRDefault="004C2D45">
      <w:pPr>
        <w:pStyle w:val="Heading2"/>
        <w:rPr>
          <w:noProof/>
        </w:rPr>
      </w:pPr>
      <w:bookmarkStart w:id="1266" w:name="_Toc348247672"/>
      <w:bookmarkStart w:id="1267" w:name="_Toc348260778"/>
      <w:bookmarkStart w:id="1268" w:name="_Toc348346705"/>
      <w:bookmarkStart w:id="1269" w:name="_Toc349103327"/>
      <w:bookmarkStart w:id="1270" w:name="_Toc349538280"/>
      <w:bookmarkStart w:id="1271" w:name="_Toc349538308"/>
      <w:bookmarkStart w:id="1272" w:name="_Toc349538371"/>
      <w:bookmarkStart w:id="1273" w:name="_Toc29038684"/>
      <w:r>
        <w:rPr>
          <w:noProof/>
        </w:rPr>
        <w:t>EXAMPLE TRANSACTIONS</w:t>
      </w:r>
      <w:bookmarkEnd w:id="1266"/>
      <w:bookmarkEnd w:id="1267"/>
      <w:bookmarkEnd w:id="1268"/>
      <w:bookmarkEnd w:id="1269"/>
      <w:bookmarkEnd w:id="1270"/>
      <w:bookmarkEnd w:id="1271"/>
      <w:bookmarkEnd w:id="1272"/>
      <w:bookmarkEnd w:id="1273"/>
    </w:p>
    <w:p w14:paraId="3FB58678" w14:textId="77777777" w:rsidR="004C2D45" w:rsidRDefault="004C2D45">
      <w:pPr>
        <w:rPr>
          <w:noProof/>
        </w:rPr>
      </w:pPr>
      <w:r>
        <w:rPr>
          <w:noProof/>
        </w:rPr>
        <w:t>The following is an example of a patient goal message.</w:t>
      </w:r>
    </w:p>
    <w:p w14:paraId="31F49208" w14:textId="77777777" w:rsidR="004C2D45" w:rsidRDefault="004C2D45">
      <w:pPr>
        <w:pStyle w:val="Example"/>
      </w:pPr>
      <w:r>
        <w:t>MSH|^~\&amp;|SENDAP|SENDFAC|RECAP|RECFAC|||PGL^PC4| &lt;cr&gt;</w:t>
      </w:r>
    </w:p>
    <w:p w14:paraId="0E93134D" w14:textId="77777777" w:rsidR="004C2D45" w:rsidRDefault="004C2D45">
      <w:pPr>
        <w:pStyle w:val="Example"/>
      </w:pPr>
      <w:r>
        <w:t>PID||0123456</w:t>
      </w:r>
      <w:r>
        <w:noBreakHyphen/>
        <w:t>1||EVERYMAN^ADAM^A|||||||9821111|&lt;cr&gt;</w:t>
      </w:r>
    </w:p>
    <w:p w14:paraId="3B583502" w14:textId="77777777" w:rsidR="004C2D45" w:rsidRDefault="004C2D45">
      <w:pPr>
        <w:pStyle w:val="Example"/>
      </w:pPr>
      <w:r>
        <w:t>PV1|1|I|2000^2012^01||||004777^ATTEND^AARON^A.|||SUR||</w:t>
      </w:r>
      <w:r>
        <w:softHyphen/>
        <w:t>||ADM|A0</w:t>
      </w:r>
      <w:r>
        <w:softHyphen/>
        <w:t>|&lt;cr&gt;</w:t>
      </w:r>
    </w:p>
    <w:p w14:paraId="41F664DE" w14:textId="77777777" w:rsidR="004C2D45" w:rsidRDefault="004C2D45">
      <w:pPr>
        <w:pStyle w:val="Example"/>
      </w:pPr>
      <w:r>
        <w:t>GOL|AD|199505011200|00312^Improve Peripheral Circulation^Goal Master List||||199505011200|199505101200|Due^Review Due^Next Review List|||199505021200||QAM|||ACT^Active^Level Seven Healthcare, Inc. Internal|199505011200| P^Patient^Level Seven Healthcare, Inc. Internal||&lt;cr&gt;</w:t>
      </w:r>
    </w:p>
    <w:p w14:paraId="230A06A9" w14:textId="77777777" w:rsidR="00B570EE" w:rsidRDefault="00B570EE">
      <w:pPr>
        <w:pStyle w:val="Example"/>
      </w:pPr>
      <w:r w:rsidRPr="00B570EE">
        <w:t>PRT||AD||AT^Attending Provider^HL70912|^Admit^Alan^A^^RN||||||199505011200&lt;cr&gt;</w:t>
      </w:r>
    </w:p>
    <w:p w14:paraId="022BE9CC" w14:textId="77777777" w:rsidR="004C2D45" w:rsidRDefault="00B570EE">
      <w:pPr>
        <w:pStyle w:val="Example"/>
        <w:keepNext w:val="0"/>
      </w:pPr>
      <w:r w:rsidRPr="00B570EE">
        <w:t>PRT||AD||EP^Entering Provider^HL70912|^Admit^Alan^A^^RN||||||199505011200&lt;cr&gt;</w:t>
      </w:r>
    </w:p>
    <w:p w14:paraId="69B4E99C" w14:textId="77777777" w:rsidR="00B570EE" w:rsidRDefault="00B570EE">
      <w:pPr>
        <w:pStyle w:val="Example"/>
        <w:keepNext w:val="0"/>
      </w:pPr>
    </w:p>
    <w:p w14:paraId="5C72EFD9"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4D7039CB" w14:textId="77777777" w:rsidR="004C2D45" w:rsidRPr="00203776" w:rsidRDefault="00B570EE">
      <w:pPr>
        <w:pStyle w:val="Example"/>
        <w:rPr>
          <w:rFonts w:eastAsia="Times New Roman"/>
        </w:rPr>
      </w:pPr>
      <w:r w:rsidRPr="00203776">
        <w:rPr>
          <w:rFonts w:eastAsia="Times New Roman"/>
        </w:rPr>
        <w:t>PRT||AD||AT^Attending Provider^HL70912|^Admit^Alan^A^^RN||||||199505011200&lt;cr&gt;</w:t>
      </w:r>
    </w:p>
    <w:p w14:paraId="65661269" w14:textId="77777777" w:rsidR="00B570EE" w:rsidRDefault="00B570EE">
      <w:pPr>
        <w:pStyle w:val="Example"/>
      </w:pPr>
    </w:p>
    <w:p w14:paraId="17DD350B" w14:textId="77777777" w:rsidR="004C2D45" w:rsidRDefault="004C2D45">
      <w:pPr>
        <w:pStyle w:val="Example"/>
      </w:pPr>
      <w:r>
        <w:t>OBX|001|TX|^Peripheral Dependent Edema|1|Increasing Edema in lower limbs|&lt;cr&gt;</w:t>
      </w:r>
    </w:p>
    <w:p w14:paraId="1C4893E1" w14:textId="77777777" w:rsidR="004C2D45" w:rsidRDefault="004C2D45">
      <w:pPr>
        <w:pStyle w:val="Example"/>
        <w:keepNext w:val="0"/>
      </w:pPr>
    </w:p>
    <w:p w14:paraId="275DF103" w14:textId="77777777" w:rsidR="004C2D45" w:rsidRDefault="004C2D45">
      <w:pPr>
        <w:pStyle w:val="NormalIndented"/>
        <w:rPr>
          <w:noProof/>
        </w:rPr>
      </w:pPr>
      <w:r>
        <w:rPr>
          <w:noProof/>
        </w:rPr>
        <w:t>The following is an example of a patient problem message.</w:t>
      </w:r>
    </w:p>
    <w:p w14:paraId="59F3C480" w14:textId="77777777" w:rsidR="004C2D45" w:rsidRDefault="004C2D45">
      <w:pPr>
        <w:pStyle w:val="Example"/>
      </w:pPr>
      <w:r>
        <w:t>MSH|^~\&amp;|SENDAP|SENDFAC|RECAP|RECFAC|||PPR^PC1| &lt;cr&gt;</w:t>
      </w:r>
    </w:p>
    <w:p w14:paraId="77C6361E" w14:textId="77777777" w:rsidR="004C2D45" w:rsidRDefault="004C2D45">
      <w:pPr>
        <w:pStyle w:val="Example"/>
      </w:pPr>
      <w:r>
        <w:t>PID||0123456</w:t>
      </w:r>
      <w:r>
        <w:noBreakHyphen/>
        <w:t>1||EVERYMAN^ADAM^A|||||||9821111|&lt;cr&gt;</w:t>
      </w:r>
    </w:p>
    <w:p w14:paraId="0A171204" w14:textId="77777777" w:rsidR="004C2D45" w:rsidRDefault="004C2D45">
      <w:pPr>
        <w:pStyle w:val="Example"/>
      </w:pPr>
      <w:r>
        <w:t>PV1|1|I|2000^2012^01||||004777^ATTEND^AARON^A.|||SUR||</w:t>
      </w:r>
      <w:r>
        <w:softHyphen/>
        <w:t>||ADM|A0</w:t>
      </w:r>
      <w:r>
        <w:softHyphen/>
        <w:t>|&lt;cr&gt;</w:t>
      </w:r>
    </w:p>
    <w:p w14:paraId="321AD355"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51F328FD" w14:textId="77777777" w:rsidR="00B570EE" w:rsidRDefault="00B570EE">
      <w:pPr>
        <w:pStyle w:val="Example"/>
      </w:pPr>
      <w:r w:rsidRPr="00B570EE">
        <w:t>PRT||AD||AT^Attending Provider^HL70912|^Admit^Alan^A^^RN||||||199505011200&lt;cr&gt;</w:t>
      </w:r>
    </w:p>
    <w:p w14:paraId="3B4F274B" w14:textId="77777777" w:rsidR="004C2D45" w:rsidRDefault="00B570EE">
      <w:pPr>
        <w:pStyle w:val="Example"/>
        <w:keepNext w:val="0"/>
      </w:pPr>
      <w:r w:rsidRPr="00B570EE">
        <w:t>PRT||AD||EP^Entering Provider^HL70912|^Admit^Alan^A^^RN||||||199505011200&lt;cr&gt;</w:t>
      </w:r>
    </w:p>
    <w:p w14:paraId="66A32BE8" w14:textId="77777777" w:rsidR="00B570EE" w:rsidRDefault="00B570EE">
      <w:pPr>
        <w:pStyle w:val="Example"/>
        <w:keepNext w:val="0"/>
      </w:pPr>
    </w:p>
    <w:p w14:paraId="1CD83DF2" w14:textId="77777777" w:rsidR="004C2D45" w:rsidRDefault="004C2D45">
      <w:pPr>
        <w:pStyle w:val="Example"/>
      </w:pPr>
      <w:r>
        <w:lastRenderedPageBreak/>
        <w:t>OBX|001|TX|^Peripheral Dependent Edema|1|Increasing Edema in lower limbs|&lt;cr&gt;</w:t>
      </w:r>
    </w:p>
    <w:p w14:paraId="2ECD3E83" w14:textId="77777777" w:rsidR="004C2D45" w:rsidRDefault="004C2D45">
      <w:pPr>
        <w:pStyle w:val="Example"/>
      </w:pPr>
      <w:r>
        <w:t>GOL|AD|199505011200|00312^Improve Peripheral Circulation^Goal Master List||||199505011200|199505101200|Due^Review Due^Next Review List|| 199505021200||QAM|||ACT^Active^ Level Seven Healthcare, Inc. Internal|199505011200| P^Patient^Level Seven Healthcare, Inc.||&lt;cr&gt;</w:t>
      </w:r>
    </w:p>
    <w:p w14:paraId="4EFB176F" w14:textId="77777777" w:rsidR="004C2D45" w:rsidRDefault="00B570EE">
      <w:pPr>
        <w:pStyle w:val="Example"/>
        <w:keepNext w:val="0"/>
      </w:pPr>
      <w:r w:rsidRPr="00B570EE">
        <w:t>PRT||AD||AT^Attending Provider^HL70912|^Admit^Alan^A^^RN||||||199505011200&lt;cr&gt;</w:t>
      </w:r>
    </w:p>
    <w:p w14:paraId="11BEEF12" w14:textId="77777777" w:rsidR="00B570EE" w:rsidRDefault="00B570EE">
      <w:pPr>
        <w:pStyle w:val="Example"/>
        <w:keepNext w:val="0"/>
      </w:pPr>
    </w:p>
    <w:p w14:paraId="64E62EAC" w14:textId="77777777" w:rsidR="004C2D45" w:rsidRDefault="004C2D45">
      <w:pPr>
        <w:pStyle w:val="NormalIndented"/>
        <w:rPr>
          <w:noProof/>
        </w:rPr>
      </w:pPr>
      <w:r>
        <w:rPr>
          <w:noProof/>
        </w:rPr>
        <w:t>The following is an example of a patient pathway problem-oriented message.</w:t>
      </w:r>
    </w:p>
    <w:p w14:paraId="6D9971F8" w14:textId="77777777" w:rsidR="004C2D45" w:rsidRDefault="004C2D45">
      <w:pPr>
        <w:pStyle w:val="Example"/>
      </w:pPr>
      <w:r>
        <w:t>MSH|^~\&amp;|SENDAP|SENDFAC|RECAP|RECFAC|||PPP^PCB| &lt;cr&gt;</w:t>
      </w:r>
    </w:p>
    <w:p w14:paraId="32B6301B" w14:textId="77777777" w:rsidR="004C2D45" w:rsidRDefault="004C2D45">
      <w:pPr>
        <w:pStyle w:val="Example"/>
      </w:pPr>
      <w:r>
        <w:t>PID||0123456</w:t>
      </w:r>
      <w:r>
        <w:noBreakHyphen/>
        <w:t>1||EVERYMAN^ADAM^A|||||||9821111|&lt;cr&gt;</w:t>
      </w:r>
    </w:p>
    <w:p w14:paraId="12603CC6" w14:textId="77777777" w:rsidR="004C2D45" w:rsidRDefault="004C2D45">
      <w:pPr>
        <w:pStyle w:val="Example"/>
      </w:pPr>
      <w:r>
        <w:t>PV1|1|I|2000^2012^01||||004777^ATTEND^AARON^A.|||SUR||</w:t>
      </w:r>
      <w:r>
        <w:softHyphen/>
        <w:t>||ADM|A0</w:t>
      </w:r>
      <w:r>
        <w:softHyphen/>
        <w:t>|&lt;cr&gt;</w:t>
      </w:r>
    </w:p>
    <w:p w14:paraId="11083DEA" w14:textId="77777777" w:rsidR="004C2D45" w:rsidRDefault="004C2D45">
      <w:pPr>
        <w:pStyle w:val="Example"/>
      </w:pPr>
      <w:r>
        <w:t>PTH|AD^^HL70287|OH457^Open Heart Pathway^AHCPR|0018329078785^PCIS1|199505011200|A1^Active^Pathway Life Cycle Status List|199505011200|&lt;cr&gt;</w:t>
      </w:r>
    </w:p>
    <w:p w14:paraId="043C0683" w14:textId="77777777" w:rsidR="004C2D45" w:rsidRDefault="004C2D45">
      <w:pPr>
        <w:pStyle w:val="Example"/>
      </w:pPr>
      <w:r>
        <w:t>VAR|84032847876^LOCK|199505011200||^Verify^Virgil^V^^RN|23^Coincident^Variance Class List|Exceeds APACHE III threshold score.|&lt;cr&gt;</w:t>
      </w:r>
    </w:p>
    <w:p w14:paraId="0DD29487"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17A662C0" w14:textId="77777777" w:rsidR="00B570EE" w:rsidRDefault="00B570EE">
      <w:pPr>
        <w:pStyle w:val="Example"/>
      </w:pPr>
      <w:r w:rsidRPr="00B570EE">
        <w:t>PRT||AD||AT^Attending Provider^HL70912|^Admit^Alan^A^^RN||||||199505011200&lt;cr&gt;</w:t>
      </w:r>
    </w:p>
    <w:p w14:paraId="26F12B8E" w14:textId="77777777" w:rsidR="00B570EE" w:rsidRDefault="00B570EE">
      <w:pPr>
        <w:pStyle w:val="Example"/>
      </w:pPr>
      <w:r w:rsidRPr="00B570EE">
        <w:t>PRT||AD||EP^Entering Provider^HL70912|^Admit^Alan^A^^RN||||||199505011200&lt;cr&gt;</w:t>
      </w:r>
    </w:p>
    <w:p w14:paraId="0D20ACF2" w14:textId="77777777" w:rsidR="004C2D45" w:rsidRDefault="004C2D45">
      <w:pPr>
        <w:pStyle w:val="Example"/>
      </w:pPr>
      <w:r>
        <w:t>ORC|NW|2045^OE||||E|^C^199505011200^199505011200^^TM30^^^^|&lt;cr&gt;</w:t>
      </w:r>
    </w:p>
    <w:p w14:paraId="399788E5" w14:textId="77777777" w:rsidR="004C2D45" w:rsidRDefault="004C2D45">
      <w:pPr>
        <w:pStyle w:val="Example"/>
      </w:pPr>
      <w:r>
        <w:t>RXO|||3|L|IV|D5W WITH 1/2 NS WITH 20 MEQ KCL EVERY THIRD BOTTLE STARTING WITH</w:t>
      </w:r>
    </w:p>
    <w:p w14:paraId="056B8FE3" w14:textId="77777777" w:rsidR="004C2D45" w:rsidRDefault="004C2D45">
      <w:pPr>
        <w:pStyle w:val="Example"/>
      </w:pPr>
      <w:r>
        <w:tab/>
        <w:t>FIRST||W8&amp;825&amp;A^|N||||||||H30&lt;cr&gt;</w:t>
      </w:r>
    </w:p>
    <w:p w14:paraId="0A7BB103" w14:textId="77777777" w:rsidR="004C2D45" w:rsidRDefault="004C2D45">
      <w:pPr>
        <w:pStyle w:val="Example"/>
      </w:pPr>
      <w:r>
        <w:t>ORC|NW|1000^OE|9999999^RX|||E|^Q6H^D10^^^R|||||||&lt;cr&gt;</w:t>
      </w:r>
    </w:p>
    <w:p w14:paraId="464286BF" w14:textId="77777777" w:rsidR="004C2D45" w:rsidRDefault="004C2D45">
      <w:pPr>
        <w:pStyle w:val="Example"/>
      </w:pPr>
      <w:r>
        <w:t>RXA|1|199505011200|||0047-0402-30^Ampicillin 250 MG TAB^NDC|2|TAB||&lt;cr&gt;</w:t>
      </w:r>
    </w:p>
    <w:p w14:paraId="0138323F" w14:textId="77777777" w:rsidR="004C2D45" w:rsidRDefault="004C2D45">
      <w:pPr>
        <w:pStyle w:val="Heading2"/>
        <w:rPr>
          <w:noProof/>
        </w:rPr>
      </w:pPr>
      <w:bookmarkStart w:id="1274" w:name="_Toc348247673"/>
      <w:bookmarkStart w:id="1275" w:name="_Toc348260779"/>
      <w:bookmarkStart w:id="1276" w:name="_Toc348346706"/>
      <w:bookmarkStart w:id="1277" w:name="_Toc349103328"/>
      <w:bookmarkStart w:id="1278" w:name="_Toc349538281"/>
      <w:bookmarkStart w:id="1279" w:name="_Toc349538309"/>
      <w:bookmarkStart w:id="1280" w:name="_Toc349538372"/>
      <w:bookmarkStart w:id="1281" w:name="_Toc29038685"/>
      <w:r>
        <w:rPr>
          <w:noProof/>
        </w:rPr>
        <w:t>IMPLEMENTATION CONSIDERATIONS</w:t>
      </w:r>
      <w:bookmarkEnd w:id="1274"/>
      <w:bookmarkEnd w:id="1275"/>
      <w:bookmarkEnd w:id="1276"/>
      <w:bookmarkEnd w:id="1277"/>
      <w:bookmarkEnd w:id="1278"/>
      <w:bookmarkEnd w:id="1279"/>
      <w:bookmarkEnd w:id="1280"/>
      <w:bookmarkEnd w:id="1281"/>
    </w:p>
    <w:p w14:paraId="63EC3ABB" w14:textId="77777777" w:rsidR="004C2D45" w:rsidRDefault="004C2D45">
      <w:pPr>
        <w:rPr>
          <w:noProof/>
        </w:rPr>
      </w:pPr>
      <w:r>
        <w:rPr>
          <w:noProof/>
        </w:rPr>
        <w:t>The Patient Care Technical Committee recognizes that this document contains a great deal of information for computer systems that are currently under development.  The participating institutions/vendors will be responsible for defining the necessary tables that have been previously discussed.  As these tables are defined and clarified, they will be included in this document for distribution.</w:t>
      </w:r>
    </w:p>
    <w:p w14:paraId="7895F957" w14:textId="77777777" w:rsidR="004C2D45" w:rsidRDefault="004C2D45">
      <w:pPr>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  We recognize that institutions will decide on one or the other of the methodologies based on practice preferences.</w:t>
      </w:r>
    </w:p>
    <w:p w14:paraId="2C8B6901" w14:textId="496D4358" w:rsidR="004C2D45" w:rsidRDefault="004C2D45">
      <w:pPr>
        <w:pStyle w:val="Heading2"/>
        <w:rPr>
          <w:noProof/>
        </w:rPr>
      </w:pPr>
      <w:bookmarkStart w:id="1282" w:name="_Toc348247674"/>
      <w:bookmarkStart w:id="1283" w:name="_Toc348260780"/>
      <w:bookmarkStart w:id="1284" w:name="_Toc348346707"/>
      <w:bookmarkStart w:id="1285" w:name="_Toc349103329"/>
      <w:bookmarkStart w:id="1286" w:name="_Toc349538282"/>
      <w:bookmarkStart w:id="1287" w:name="_Toc349538310"/>
      <w:bookmarkStart w:id="1288" w:name="_Toc349538373"/>
      <w:bookmarkStart w:id="1289" w:name="_Toc29038686"/>
      <w:r>
        <w:rPr>
          <w:noProof/>
        </w:rPr>
        <w:t>Outstanding I</w:t>
      </w:r>
      <w:r w:rsidR="004064CB">
        <w:rPr>
          <w:noProof/>
        </w:rPr>
        <w:t>ssues</w:t>
      </w:r>
      <w:bookmarkEnd w:id="1282"/>
      <w:bookmarkEnd w:id="1283"/>
      <w:bookmarkEnd w:id="1284"/>
      <w:bookmarkEnd w:id="1285"/>
      <w:bookmarkEnd w:id="1286"/>
      <w:bookmarkEnd w:id="1287"/>
      <w:bookmarkEnd w:id="1288"/>
      <w:bookmarkEnd w:id="1289"/>
    </w:p>
    <w:p w14:paraId="7B482280" w14:textId="77777777" w:rsidR="004C2D45" w:rsidRDefault="004C2D45">
      <w:pPr>
        <w:rPr>
          <w:noProof/>
        </w:rPr>
      </w:pPr>
      <w:r>
        <w:rPr>
          <w:noProof/>
        </w:rPr>
        <w:t>In both the Problem and Goal segments a field named "Episode of Care" has been included.  This field is intended to accommodate an entity defined by consensus business rules that defines an episode of care.</w:t>
      </w:r>
    </w:p>
    <w:p w14:paraId="19609239" w14:textId="77777777" w:rsidR="004C2D45" w:rsidRDefault="004C2D45">
      <w:pPr>
        <w:rPr>
          <w:noProof/>
        </w:rPr>
      </w:pPr>
      <w:r>
        <w:rPr>
          <w:noProof/>
        </w:rPr>
        <w:t xml:space="preserve">Individual businesses/applications must be cognizant of and able to handle data integrity issues that may arise from the fact that problem lists and goal lists may not have a single owner of record.  This chapter does not address the need for joint data ownership (of problem and goal data) between two or more front-end clinical applications concurrently supporting patient care in real-time.  From a data integrity perspective, problem/goal data must be sourced/originated (and thus owned) by a single application only - for example, a front-end clinical application </w:t>
      </w:r>
      <w:r>
        <w:rPr>
          <w:noProof/>
        </w:rPr>
        <w:lastRenderedPageBreak/>
        <w:t>(source) transmitting to a back-end repository application.  This is not recognized to be within the current scope of the Patient Care Committee; therefore, this concern will be submitted to the Infrastructure &amp; Messaging committee for further debate.</w:t>
      </w:r>
    </w:p>
    <w:p w14:paraId="3ECD0E0F" w14:textId="77777777" w:rsidR="004C2D45" w:rsidRDefault="004C2D45">
      <w:pPr>
        <w:rPr>
          <w:noProof/>
        </w:rPr>
      </w:pPr>
    </w:p>
    <w:sectPr w:rsidR="004C2D45" w:rsidSect="00D7449E">
      <w:headerReference w:type="even" r:id="rId31"/>
      <w:headerReference w:type="default" r:id="rId32"/>
      <w:footerReference w:type="even" r:id="rId33"/>
      <w:footerReference w:type="defaul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D201E" w14:textId="77777777" w:rsidR="006D70F9" w:rsidRDefault="006D70F9" w:rsidP="004C2D45">
      <w:pPr>
        <w:spacing w:after="0"/>
      </w:pPr>
      <w:r>
        <w:separator/>
      </w:r>
    </w:p>
  </w:endnote>
  <w:endnote w:type="continuationSeparator" w:id="0">
    <w:p w14:paraId="0DF14182" w14:textId="77777777" w:rsidR="006D70F9" w:rsidRDefault="006D70F9" w:rsidP="004C2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1191" w14:textId="4C82DB17" w:rsidR="003C63BB" w:rsidRDefault="003C63BB" w:rsidP="004064CB">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4</w:t>
    </w:r>
    <w:r>
      <w:rPr>
        <w:rStyle w:val="PageNumber"/>
      </w:rPr>
      <w:fldChar w:fldCharType="end"/>
    </w:r>
    <w:r>
      <w:rPr>
        <w:rStyle w:val="PageNumber"/>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4C8BAC03" w14:textId="133DA566" w:rsidR="003C63BB" w:rsidRDefault="007450EB" w:rsidP="004064CB">
    <w:pPr>
      <w:pStyle w:val="Footer"/>
    </w:pPr>
    <w:fldSimple w:instr=" DOCPROPERTY release_month \* MERGEFORMAT ">
      <w:r w:rsidR="00DB6644">
        <w:t>December</w:t>
      </w:r>
    </w:fldSimple>
    <w:r w:rsidR="003C63BB">
      <w:t xml:space="preserve">  </w:t>
    </w:r>
    <w:fldSimple w:instr=" DOCPROPERTY release_year \* MERGEFORMAT ">
      <w:r w:rsidR="003C63BB">
        <w:t>2019</w:t>
      </w:r>
    </w:fldSimple>
    <w:r w:rsidR="003C63BB">
      <w:t>.</w:t>
    </w:r>
    <w:r w:rsidR="003C63BB">
      <w:tab/>
    </w:r>
    <w:fldSimple w:instr=" DOCPROPERTY release_status \* MERGEFORMAT ">
      <w:r w:rsidR="003C63BB">
        <w:t>Normative Standard</w:t>
      </w:r>
    </w:fldSimple>
    <w:r w:rsidR="003C63BB">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3AE4" w14:textId="15214473" w:rsidR="003C63BB" w:rsidRDefault="003C63BB" w:rsidP="00CA4E0A">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3</w:t>
    </w:r>
    <w:r>
      <w:rPr>
        <w:rStyle w:val="PageNumber"/>
      </w:rPr>
      <w:fldChar w:fldCharType="end"/>
    </w:r>
  </w:p>
  <w:p w14:paraId="015538FD" w14:textId="3B2C5B4D" w:rsidR="003C63BB" w:rsidRDefault="007450EB" w:rsidP="00CA4E0A">
    <w:pPr>
      <w:pStyle w:val="Footer"/>
    </w:pPr>
    <w:fldSimple w:instr=" DOCPROPERTY  release_status  \* MERGEFORMAT ">
      <w:r w:rsidR="003C63BB">
        <w:t>Normative Standard</w:t>
      </w:r>
    </w:fldSimple>
    <w:r w:rsidR="003C63BB">
      <w:t>.</w:t>
    </w:r>
    <w:r w:rsidR="003C63BB">
      <w:tab/>
    </w:r>
    <w:fldSimple w:instr=" DOCPROPERTY release_month \* MERGEFORMAT ">
      <w:r w:rsidR="00DB6644">
        <w:t>December</w:t>
      </w:r>
    </w:fldSimple>
    <w:r w:rsidR="003C63BB">
      <w:t xml:space="preserve">  </w:t>
    </w:r>
    <w:fldSimple w:instr=" DOCPROPERTY release_year \* MERGEFORMAT ">
      <w:r w:rsidR="003C63BB">
        <w:t>2019</w:t>
      </w:r>
    </w:fldSimple>
    <w:r w:rsidR="003C63BB">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E9EE" w14:textId="5D912ECE" w:rsidR="003C63BB" w:rsidRDefault="003C63BB" w:rsidP="00CA4E0A">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1</w:t>
    </w:r>
    <w:r>
      <w:rPr>
        <w:rStyle w:val="PageNumber"/>
      </w:rPr>
      <w:fldChar w:fldCharType="end"/>
    </w:r>
  </w:p>
  <w:p w14:paraId="5E4B3729" w14:textId="50EE892B" w:rsidR="003C63BB" w:rsidRDefault="007450EB" w:rsidP="00CA4E0A">
    <w:pPr>
      <w:pStyle w:val="Footer"/>
    </w:pPr>
    <w:fldSimple w:instr=" DOCPROPERTY  release_status  \* MERGEFORMAT ">
      <w:r w:rsidR="003C63BB">
        <w:t>Normative Standard</w:t>
      </w:r>
    </w:fldSimple>
    <w:r w:rsidR="003C63BB">
      <w:t>.</w:t>
    </w:r>
    <w:r w:rsidR="003C63BB">
      <w:tab/>
    </w:r>
    <w:fldSimple w:instr=" DOCPROPERTY release_month \* MERGEFORMAT ">
      <w:r w:rsidR="00DB6644">
        <w:t>December</w:t>
      </w:r>
    </w:fldSimple>
    <w:r w:rsidR="003C63BB">
      <w:t xml:space="preserve">  </w:t>
    </w:r>
    <w:fldSimple w:instr=" DOCPROPERTY release_year \* MERGEFORMAT ">
      <w:r w:rsidR="003C63BB">
        <w:t>2019</w:t>
      </w:r>
    </w:fldSimple>
    <w:r w:rsidR="003C63B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D60F9" w14:textId="77777777" w:rsidR="006D70F9" w:rsidRDefault="006D70F9" w:rsidP="004C2D45">
      <w:pPr>
        <w:spacing w:after="0"/>
      </w:pPr>
      <w:r>
        <w:separator/>
      </w:r>
    </w:p>
  </w:footnote>
  <w:footnote w:type="continuationSeparator" w:id="0">
    <w:p w14:paraId="146F4C6C" w14:textId="77777777" w:rsidR="006D70F9" w:rsidRDefault="006D70F9" w:rsidP="004C2D45">
      <w:pPr>
        <w:spacing w:after="0"/>
      </w:pPr>
      <w:r>
        <w:continuationSeparator/>
      </w:r>
    </w:p>
  </w:footnote>
  <w:footnote w:id="1">
    <w:p w14:paraId="6E86279D" w14:textId="77777777" w:rsidR="003C63BB" w:rsidRDefault="003C63BB">
      <w:pPr>
        <w:pStyle w:val="FootnoteText"/>
      </w:pPr>
      <w:r>
        <w:rPr>
          <w:rStyle w:val="FootnoteReference"/>
        </w:rPr>
        <w:footnoteRef/>
      </w:r>
      <w:r>
        <w:tab/>
        <w:t>While not an ideal term, the word “patient” is used here to represent the entire spectrum of individuals who receive healthcare in a variety of settings including, but not limited to, acute care, clinic care, long-term care, residential care, home health care, office practices, school-based care and community settings.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E150" w14:textId="6211A815" w:rsidR="003C63BB" w:rsidRDefault="003C63BB" w:rsidP="00203776">
    <w:pPr>
      <w:pStyle w:val="Header"/>
      <w:pBdr>
        <w:bottom w:val="single" w:sz="6" w:space="1" w:color="auto"/>
      </w:pBdr>
      <w:tabs>
        <w:tab w:val="clear" w:pos="9000"/>
        <w:tab w:val="left" w:pos="5835"/>
      </w:tabs>
    </w:pPr>
    <w:r>
      <w:t>Chapter 12: Patient Care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2F2B2" w14:textId="77777777" w:rsidR="003C63BB" w:rsidRDefault="003C63BB">
    <w:pPr>
      <w:pStyle w:val="Header"/>
      <w:pBdr>
        <w:bottom w:val="single" w:sz="6" w:space="1" w:color="auto"/>
      </w:pBdr>
      <w:jc w:val="right"/>
    </w:pPr>
    <w:r>
      <w:t>Chapter 12: Patient 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FEE3AA"/>
    <w:lvl w:ilvl="0">
      <w:start w:val="1"/>
      <w:numFmt w:val="decimal"/>
      <w:lvlText w:val="%1."/>
      <w:lvlJc w:val="left"/>
      <w:pPr>
        <w:tabs>
          <w:tab w:val="num" w:pos="9180"/>
        </w:tabs>
        <w:ind w:left="9180" w:hanging="360"/>
      </w:pPr>
    </w:lvl>
  </w:abstractNum>
  <w:abstractNum w:abstractNumId="1" w15:restartNumberingAfterBreak="0">
    <w:nsid w:val="FFFFFF7D"/>
    <w:multiLevelType w:val="singleLevel"/>
    <w:tmpl w:val="D7989F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AD5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BA8F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44A1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E637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748D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F2A9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42A9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AEB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5C2616"/>
    <w:lvl w:ilvl="0">
      <w:start w:val="1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A2325C"/>
    <w:multiLevelType w:val="singleLevel"/>
    <w:tmpl w:val="04090017"/>
    <w:lvl w:ilvl="0">
      <w:start w:val="1"/>
      <w:numFmt w:val="lowerLetter"/>
      <w:lvlText w:val="%1)"/>
      <w:lvlJc w:val="left"/>
      <w:pPr>
        <w:tabs>
          <w:tab w:val="num" w:pos="360"/>
        </w:tabs>
        <w:ind w:left="360" w:hanging="360"/>
      </w:pPr>
    </w:lvl>
  </w:abstractNum>
  <w:abstractNum w:abstractNumId="13" w15:restartNumberingAfterBreak="0">
    <w:nsid w:val="04264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6" w15:restartNumberingAfterBreak="0">
    <w:nsid w:val="155E706B"/>
    <w:multiLevelType w:val="singleLevel"/>
    <w:tmpl w:val="1234BE6C"/>
    <w:lvl w:ilvl="0">
      <w:start w:val="1"/>
      <w:numFmt w:val="decimal"/>
      <w:lvlText w:val="%1)"/>
      <w:legacy w:legacy="1" w:legacySpace="0" w:legacyIndent="283"/>
      <w:lvlJc w:val="left"/>
      <w:pPr>
        <w:ind w:left="1651" w:hanging="283"/>
      </w:pPr>
    </w:lvl>
  </w:abstractNum>
  <w:abstractNum w:abstractNumId="17" w15:restartNumberingAfterBreak="0">
    <w:nsid w:val="212B375B"/>
    <w:multiLevelType w:val="multilevel"/>
    <w:tmpl w:val="27A40568"/>
    <w:lvl w:ilvl="0">
      <w:start w:val="1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18" w15:restartNumberingAfterBreak="0">
    <w:nsid w:val="285E45B1"/>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8B5686D"/>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D76F74"/>
    <w:multiLevelType w:val="multilevel"/>
    <w:tmpl w:val="3814AAF4"/>
    <w:lvl w:ilvl="0">
      <w:start w:val="1"/>
      <w:numFmt w:val="decimal"/>
      <w:suff w:val="nothing"/>
      <w:lvlText w:val="%1"/>
      <w:lvlJc w:val="left"/>
      <w:pPr>
        <w:tabs>
          <w:tab w:val="num" w:pos="360"/>
        </w:tabs>
        <w:ind w:left="360" w:firstLine="0"/>
      </w:pPr>
      <w:rPr>
        <w:sz w:val="22"/>
      </w:r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rPr>
        <w:b/>
        <w:i w:val="0"/>
      </w:rPr>
    </w:lvl>
    <w:lvl w:ilvl="4">
      <w:start w:val="1"/>
      <w:numFmt w:val="decimal"/>
      <w:suff w:val="nothing"/>
      <w:lvlText w:val="%1.%2.%3.%4.%5"/>
      <w:lvlJc w:val="left"/>
      <w:pPr>
        <w:tabs>
          <w:tab w:val="num" w:pos="0"/>
        </w:tabs>
        <w:ind w:left="0" w:firstLine="0"/>
      </w:pPr>
      <w:rPr>
        <w:b/>
        <w:i w:val="0"/>
      </w:rPr>
    </w:lvl>
    <w:lvl w:ilvl="5">
      <w:start w:val="1"/>
      <w:numFmt w:val="lowerLetter"/>
      <w:lvlText w:val="(%6)"/>
      <w:lvlJc w:val="left"/>
      <w:pPr>
        <w:tabs>
          <w:tab w:val="num" w:pos="567"/>
        </w:tabs>
        <w:ind w:left="567" w:hanging="567"/>
      </w:pPr>
    </w:lvl>
    <w:lvl w:ilvl="6">
      <w:start w:val="1"/>
      <w:numFmt w:val="lowerRoman"/>
      <w:lvlText w:val="(%7)"/>
      <w:lvlJc w:val="left"/>
      <w:pPr>
        <w:tabs>
          <w:tab w:val="num" w:pos="1134"/>
        </w:tabs>
        <w:ind w:left="1134" w:hanging="567"/>
      </w:pPr>
    </w:lvl>
    <w:lvl w:ilvl="7">
      <w:start w:val="1"/>
      <w:numFmt w:val="upperLetter"/>
      <w:lvlText w:val="(%8)"/>
      <w:lvlJc w:val="left"/>
      <w:pPr>
        <w:tabs>
          <w:tab w:val="num" w:pos="1701"/>
        </w:tabs>
        <w:ind w:left="1701" w:hanging="567"/>
      </w:pPr>
    </w:lvl>
    <w:lvl w:ilvl="8">
      <w:start w:val="1"/>
      <w:numFmt w:val="decimal"/>
      <w:lvlText w:val="(%9)"/>
      <w:lvlJc w:val="left"/>
      <w:pPr>
        <w:tabs>
          <w:tab w:val="num" w:pos="2268"/>
        </w:tabs>
        <w:ind w:left="2268" w:hanging="567"/>
      </w:pPr>
    </w:lvl>
  </w:abstractNum>
  <w:abstractNum w:abstractNumId="24" w15:restartNumberingAfterBreak="0">
    <w:nsid w:val="496324BF"/>
    <w:multiLevelType w:val="singleLevel"/>
    <w:tmpl w:val="8D3CBE38"/>
    <w:name w:val="SectOutlin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6" w15:restartNumberingAfterBreak="0">
    <w:nsid w:val="4B717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8"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29"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30" w15:restartNumberingAfterBreak="0">
    <w:nsid w:val="6B7C49A8"/>
    <w:multiLevelType w:val="hybridMultilevel"/>
    <w:tmpl w:val="D7F43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703651"/>
    <w:multiLevelType w:val="multilevel"/>
    <w:tmpl w:val="D564F860"/>
    <w:lvl w:ilvl="0">
      <w:start w:val="12"/>
      <w:numFmt w:val="decimal"/>
      <w:suff w:val="nothing"/>
      <w:lvlText w:val="%1"/>
      <w:lvlJc w:val="left"/>
      <w:pPr>
        <w:ind w:left="1368" w:firstLine="0"/>
      </w:pPr>
      <w:rPr>
        <w:rFonts w:hint="default"/>
      </w:rPr>
    </w:lvl>
    <w:lvl w:ilvl="1">
      <w:start w:val="1"/>
      <w:numFmt w:val="decimal"/>
      <w:lvlText w:val="%1.%2"/>
      <w:lvlJc w:val="left"/>
      <w:pPr>
        <w:tabs>
          <w:tab w:val="num" w:pos="2448"/>
        </w:tabs>
        <w:ind w:left="1368" w:firstLine="0"/>
      </w:pPr>
      <w:rPr>
        <w:rFonts w:hint="default"/>
      </w:rPr>
    </w:lvl>
    <w:lvl w:ilvl="2">
      <w:start w:val="1"/>
      <w:numFmt w:val="decimal"/>
      <w:lvlText w:val="%1.%2.%3"/>
      <w:lvlJc w:val="left"/>
      <w:pPr>
        <w:tabs>
          <w:tab w:val="num" w:pos="2808"/>
        </w:tabs>
        <w:ind w:left="1368" w:firstLine="0"/>
      </w:pPr>
      <w:rPr>
        <w:rFonts w:hint="default"/>
      </w:rPr>
    </w:lvl>
    <w:lvl w:ilvl="3">
      <w:numFmt w:val="decimal"/>
      <w:lvlText w:val="%1.%2.%3.%4"/>
      <w:lvlJc w:val="left"/>
      <w:pPr>
        <w:tabs>
          <w:tab w:val="num" w:pos="3171"/>
        </w:tabs>
        <w:ind w:left="1368" w:firstLine="0"/>
      </w:pPr>
      <w:rPr>
        <w:rFonts w:hint="default"/>
      </w:rPr>
    </w:lvl>
    <w:lvl w:ilvl="4">
      <w:start w:val="1"/>
      <w:numFmt w:val="decimal"/>
      <w:lvlText w:val="%1.%2.%3.%4.%5"/>
      <w:lvlJc w:val="left"/>
      <w:pPr>
        <w:tabs>
          <w:tab w:val="num" w:pos="4248"/>
        </w:tabs>
        <w:ind w:left="1368" w:firstLine="0"/>
      </w:pPr>
      <w:rPr>
        <w:rFonts w:hint="default"/>
      </w:rPr>
    </w:lvl>
    <w:lvl w:ilvl="5">
      <w:numFmt w:val="none"/>
      <w:lvlText w:val=""/>
      <w:lvlJc w:val="left"/>
      <w:pPr>
        <w:tabs>
          <w:tab w:val="num" w:pos="1368"/>
        </w:tabs>
        <w:ind w:left="1368" w:firstLine="0"/>
      </w:pPr>
      <w:rPr>
        <w:rFonts w:hint="default"/>
      </w:rPr>
    </w:lvl>
    <w:lvl w:ilvl="6">
      <w:numFmt w:val="none"/>
      <w:lvlText w:val=""/>
      <w:lvlJc w:val="left"/>
      <w:pPr>
        <w:tabs>
          <w:tab w:val="num" w:pos="1368"/>
        </w:tabs>
        <w:ind w:left="1368" w:firstLine="0"/>
      </w:pPr>
      <w:rPr>
        <w:rFonts w:hint="default"/>
      </w:rPr>
    </w:lvl>
    <w:lvl w:ilvl="7">
      <w:numFmt w:val="none"/>
      <w:lvlText w:val=""/>
      <w:lvlJc w:val="left"/>
      <w:pPr>
        <w:tabs>
          <w:tab w:val="num" w:pos="1368"/>
        </w:tabs>
        <w:ind w:left="1368" w:firstLine="0"/>
      </w:pPr>
      <w:rPr>
        <w:rFonts w:hint="default"/>
      </w:rPr>
    </w:lvl>
    <w:lvl w:ilvl="8">
      <w:numFmt w:val="none"/>
      <w:lvlText w:val=""/>
      <w:lvlJc w:val="left"/>
      <w:pPr>
        <w:tabs>
          <w:tab w:val="num" w:pos="1368"/>
        </w:tabs>
        <w:ind w:left="1368" w:firstLine="0"/>
      </w:pPr>
      <w:rPr>
        <w:rFonts w:hint="default"/>
      </w:rPr>
    </w:lvl>
  </w:abstractNum>
  <w:abstractNum w:abstractNumId="32"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2115005815">
    <w:abstractNumId w:val="15"/>
  </w:num>
  <w:num w:numId="2" w16cid:durableId="318077777">
    <w:abstractNumId w:val="29"/>
  </w:num>
  <w:num w:numId="3" w16cid:durableId="185363119">
    <w:abstractNumId w:val="17"/>
  </w:num>
  <w:num w:numId="4" w16cid:durableId="1951233914">
    <w:abstractNumId w:val="28"/>
  </w:num>
  <w:num w:numId="5" w16cid:durableId="1773434696">
    <w:abstractNumId w:val="24"/>
  </w:num>
  <w:num w:numId="6" w16cid:durableId="581959780">
    <w:abstractNumId w:val="25"/>
  </w:num>
  <w:num w:numId="7" w16cid:durableId="1565489678">
    <w:abstractNumId w:val="10"/>
  </w:num>
  <w:num w:numId="8" w16cid:durableId="1159544223">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39986538">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855077698">
    <w:abstractNumId w:val="27"/>
  </w:num>
  <w:num w:numId="11" w16cid:durableId="725690360">
    <w:abstractNumId w:val="20"/>
  </w:num>
  <w:num w:numId="12" w16cid:durableId="79180904">
    <w:abstractNumId w:val="12"/>
  </w:num>
  <w:num w:numId="13" w16cid:durableId="1450969465">
    <w:abstractNumId w:val="18"/>
  </w:num>
  <w:num w:numId="14" w16cid:durableId="625738625">
    <w:abstractNumId w:val="13"/>
  </w:num>
  <w:num w:numId="15" w16cid:durableId="1565528332">
    <w:abstractNumId w:val="26"/>
  </w:num>
  <w:num w:numId="16" w16cid:durableId="187837312">
    <w:abstractNumId w:val="14"/>
  </w:num>
  <w:num w:numId="17" w16cid:durableId="1896508007">
    <w:abstractNumId w:val="21"/>
  </w:num>
  <w:num w:numId="18" w16cid:durableId="627666204">
    <w:abstractNumId w:val="19"/>
  </w:num>
  <w:num w:numId="19" w16cid:durableId="674041278">
    <w:abstractNumId w:val="31"/>
  </w:num>
  <w:num w:numId="20" w16cid:durableId="1851795998">
    <w:abstractNumId w:val="16"/>
  </w:num>
  <w:num w:numId="21" w16cid:durableId="735905460">
    <w:abstractNumId w:val="9"/>
  </w:num>
  <w:num w:numId="22" w16cid:durableId="994185412">
    <w:abstractNumId w:val="7"/>
  </w:num>
  <w:num w:numId="23" w16cid:durableId="338238246">
    <w:abstractNumId w:val="6"/>
  </w:num>
  <w:num w:numId="24" w16cid:durableId="1558584992">
    <w:abstractNumId w:val="5"/>
  </w:num>
  <w:num w:numId="25" w16cid:durableId="1349138913">
    <w:abstractNumId w:val="4"/>
  </w:num>
  <w:num w:numId="26" w16cid:durableId="816800058">
    <w:abstractNumId w:val="8"/>
  </w:num>
  <w:num w:numId="27" w16cid:durableId="229923323">
    <w:abstractNumId w:val="3"/>
  </w:num>
  <w:num w:numId="28" w16cid:durableId="2043509376">
    <w:abstractNumId w:val="2"/>
  </w:num>
  <w:num w:numId="29" w16cid:durableId="2060546313">
    <w:abstractNumId w:val="1"/>
  </w:num>
  <w:num w:numId="30" w16cid:durableId="1856308971">
    <w:abstractNumId w:val="0"/>
  </w:num>
  <w:num w:numId="31" w16cid:durableId="12744853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4055927">
    <w:abstractNumId w:val="30"/>
  </w:num>
  <w:num w:numId="33" w16cid:durableId="1378779126">
    <w:abstractNumId w:val="24"/>
  </w:num>
  <w:num w:numId="34" w16cid:durableId="1976983781">
    <w:abstractNumId w:val="22"/>
  </w:num>
  <w:num w:numId="35" w16cid:durableId="1487361935">
    <w:abstractNumId w:val="17"/>
  </w:num>
  <w:num w:numId="36" w16cid:durableId="1309090777">
    <w:abstractNumId w:val="17"/>
  </w:num>
  <w:num w:numId="37" w16cid:durableId="521238708">
    <w:abstractNumId w:val="17"/>
  </w:num>
  <w:num w:numId="38" w16cid:durableId="348609429">
    <w:abstractNumId w:val="17"/>
  </w:num>
  <w:num w:numId="39" w16cid:durableId="1141269647">
    <w:abstractNumId w:val="17"/>
  </w:num>
  <w:num w:numId="40" w16cid:durableId="34350168">
    <w:abstractNumId w:val="17"/>
  </w:num>
  <w:num w:numId="41" w16cid:durableId="707992762">
    <w:abstractNumId w:val="17"/>
  </w:num>
  <w:num w:numId="42" w16cid:durableId="960264884">
    <w:abstractNumId w:val="17"/>
  </w:num>
  <w:num w:numId="43" w16cid:durableId="614140846">
    <w:abstractNumId w:val="17"/>
  </w:num>
  <w:num w:numId="44" w16cid:durableId="1243561336">
    <w:abstractNumId w:val="32"/>
  </w:num>
  <w:num w:numId="45" w16cid:durableId="660236204">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t Popat">
    <w15:presenceInfo w15:providerId="AD" w15:userId="S::apopat@epic.com::d4b43766-8aa6-459e-b41f-00b38db323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de-DE" w:vendorID="64" w:dllVersion="0" w:nlCheck="1" w:checkStyle="0"/>
  <w:activeWritingStyle w:appName="MSWord" w:lang="en-AU" w:vendorID="64" w:dllVersion="0" w:nlCheck="1" w:checkStyle="0"/>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45"/>
    <w:rsid w:val="000356BE"/>
    <w:rsid w:val="00046F64"/>
    <w:rsid w:val="00072989"/>
    <w:rsid w:val="000B6728"/>
    <w:rsid w:val="000C1D9A"/>
    <w:rsid w:val="000D1289"/>
    <w:rsid w:val="00165E6D"/>
    <w:rsid w:val="0017149F"/>
    <w:rsid w:val="0018263E"/>
    <w:rsid w:val="00186219"/>
    <w:rsid w:val="00186611"/>
    <w:rsid w:val="001925BB"/>
    <w:rsid w:val="001C377A"/>
    <w:rsid w:val="001F5E93"/>
    <w:rsid w:val="00203776"/>
    <w:rsid w:val="00210C5B"/>
    <w:rsid w:val="00215C3C"/>
    <w:rsid w:val="00224E8F"/>
    <w:rsid w:val="002312EB"/>
    <w:rsid w:val="002422DC"/>
    <w:rsid w:val="00245246"/>
    <w:rsid w:val="002517BE"/>
    <w:rsid w:val="002567E1"/>
    <w:rsid w:val="00262962"/>
    <w:rsid w:val="002A1701"/>
    <w:rsid w:val="002A2914"/>
    <w:rsid w:val="002C6E50"/>
    <w:rsid w:val="0030243C"/>
    <w:rsid w:val="0035398F"/>
    <w:rsid w:val="00382455"/>
    <w:rsid w:val="00392DFE"/>
    <w:rsid w:val="003C0421"/>
    <w:rsid w:val="003C5B7C"/>
    <w:rsid w:val="003C63BB"/>
    <w:rsid w:val="003D3990"/>
    <w:rsid w:val="004064CB"/>
    <w:rsid w:val="00472BCD"/>
    <w:rsid w:val="004753D5"/>
    <w:rsid w:val="0048076F"/>
    <w:rsid w:val="00486A47"/>
    <w:rsid w:val="004C2D45"/>
    <w:rsid w:val="004C6A8E"/>
    <w:rsid w:val="00540CD5"/>
    <w:rsid w:val="00544074"/>
    <w:rsid w:val="00594FA4"/>
    <w:rsid w:val="005C4772"/>
    <w:rsid w:val="005D269F"/>
    <w:rsid w:val="005F4891"/>
    <w:rsid w:val="005F5834"/>
    <w:rsid w:val="00616EA0"/>
    <w:rsid w:val="006A0890"/>
    <w:rsid w:val="006D5233"/>
    <w:rsid w:val="006D614F"/>
    <w:rsid w:val="006D70F9"/>
    <w:rsid w:val="006E2A2E"/>
    <w:rsid w:val="006F0BA4"/>
    <w:rsid w:val="00711A6E"/>
    <w:rsid w:val="0072344F"/>
    <w:rsid w:val="007239A9"/>
    <w:rsid w:val="00736E4A"/>
    <w:rsid w:val="007450EB"/>
    <w:rsid w:val="00764C74"/>
    <w:rsid w:val="007A1CDD"/>
    <w:rsid w:val="007A791D"/>
    <w:rsid w:val="007B6ED1"/>
    <w:rsid w:val="007D05A1"/>
    <w:rsid w:val="007E79E4"/>
    <w:rsid w:val="00826096"/>
    <w:rsid w:val="00853AEE"/>
    <w:rsid w:val="0089075F"/>
    <w:rsid w:val="008A71BD"/>
    <w:rsid w:val="008D298E"/>
    <w:rsid w:val="008E2791"/>
    <w:rsid w:val="0092296E"/>
    <w:rsid w:val="00931F00"/>
    <w:rsid w:val="009339B6"/>
    <w:rsid w:val="00967439"/>
    <w:rsid w:val="00970752"/>
    <w:rsid w:val="00984CF4"/>
    <w:rsid w:val="00997041"/>
    <w:rsid w:val="009A196E"/>
    <w:rsid w:val="009F387E"/>
    <w:rsid w:val="00A11D62"/>
    <w:rsid w:val="00A9385A"/>
    <w:rsid w:val="00AC5822"/>
    <w:rsid w:val="00AD4C12"/>
    <w:rsid w:val="00AF339B"/>
    <w:rsid w:val="00B10100"/>
    <w:rsid w:val="00B3039F"/>
    <w:rsid w:val="00B42FE8"/>
    <w:rsid w:val="00B570EE"/>
    <w:rsid w:val="00B60FCA"/>
    <w:rsid w:val="00B61A12"/>
    <w:rsid w:val="00B67D57"/>
    <w:rsid w:val="00B86105"/>
    <w:rsid w:val="00BA032C"/>
    <w:rsid w:val="00BC0CF5"/>
    <w:rsid w:val="00BC4089"/>
    <w:rsid w:val="00C02566"/>
    <w:rsid w:val="00C03DDA"/>
    <w:rsid w:val="00C15F07"/>
    <w:rsid w:val="00C4621F"/>
    <w:rsid w:val="00C47F52"/>
    <w:rsid w:val="00C61675"/>
    <w:rsid w:val="00C656C6"/>
    <w:rsid w:val="00C74112"/>
    <w:rsid w:val="00CA4E0A"/>
    <w:rsid w:val="00CB26D7"/>
    <w:rsid w:val="00CB3B21"/>
    <w:rsid w:val="00CB72E6"/>
    <w:rsid w:val="00CD418C"/>
    <w:rsid w:val="00CD504E"/>
    <w:rsid w:val="00D32FE2"/>
    <w:rsid w:val="00D7449E"/>
    <w:rsid w:val="00DB6644"/>
    <w:rsid w:val="00E073C7"/>
    <w:rsid w:val="00E20817"/>
    <w:rsid w:val="00E237D0"/>
    <w:rsid w:val="00E56816"/>
    <w:rsid w:val="00E677DD"/>
    <w:rsid w:val="00EB35A9"/>
    <w:rsid w:val="00F37ACB"/>
    <w:rsid w:val="00F62715"/>
    <w:rsid w:val="00F95357"/>
    <w:rsid w:val="00FB5FCC"/>
    <w:rsid w:val="00FC31E4"/>
    <w:rsid w:val="00FD7B23"/>
    <w:rsid w:val="00FF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7D57"/>
  <w15:docId w15:val="{0D0D534E-ABA3-45DB-872F-FB113DDF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CB"/>
    <w:pPr>
      <w:spacing w:before="120" w:after="120"/>
    </w:pPr>
    <w:rPr>
      <w:rFonts w:ascii="Times New Roman" w:eastAsia="Times New Roman" w:hAnsi="Times New Roman"/>
      <w:szCs w:val="22"/>
    </w:rPr>
  </w:style>
  <w:style w:type="paragraph" w:styleId="Heading1">
    <w:name w:val="heading 1"/>
    <w:basedOn w:val="Normal"/>
    <w:next w:val="Normal"/>
    <w:link w:val="Heading1Char"/>
    <w:qFormat/>
    <w:rsid w:val="000D1289"/>
    <w:pPr>
      <w:keepNext/>
      <w:numPr>
        <w:numId w:val="3"/>
      </w:numPr>
      <w:pBdr>
        <w:bottom w:val="single" w:sz="48" w:space="1" w:color="auto"/>
      </w:pBdr>
      <w:autoSpaceDE w:val="0"/>
      <w:autoSpaceDN w:val="0"/>
      <w:adjustRightInd w:val="0"/>
      <w:spacing w:before="360"/>
      <w:jc w:val="right"/>
      <w:outlineLvl w:val="0"/>
    </w:pPr>
    <w:rPr>
      <w:rFonts w:eastAsia="Calibri"/>
      <w:b/>
      <w:kern w:val="28"/>
      <w:sz w:val="72"/>
      <w:szCs w:val="20"/>
    </w:rPr>
  </w:style>
  <w:style w:type="paragraph" w:styleId="Heading2">
    <w:name w:val="heading 2"/>
    <w:basedOn w:val="Heading1"/>
    <w:next w:val="Normal"/>
    <w:link w:val="Heading2Char"/>
    <w:qFormat/>
    <w:rsid w:val="000D1289"/>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0D1289"/>
    <w:pPr>
      <w:numPr>
        <w:ilvl w:val="2"/>
      </w:numPr>
      <w:spacing w:before="240"/>
      <w:outlineLvl w:val="2"/>
    </w:pPr>
    <w:rPr>
      <w:caps w:val="0"/>
      <w:sz w:val="24"/>
      <w:szCs w:val="24"/>
    </w:rPr>
  </w:style>
  <w:style w:type="paragraph" w:styleId="Heading4">
    <w:name w:val="heading 4"/>
    <w:basedOn w:val="Heading3"/>
    <w:next w:val="NormalIndented"/>
    <w:link w:val="Heading4Char"/>
    <w:qFormat/>
    <w:rsid w:val="000D128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0D1289"/>
    <w:pPr>
      <w:widowControl/>
      <w:numPr>
        <w:ilvl w:val="4"/>
      </w:numPr>
      <w:outlineLvl w:val="4"/>
    </w:pPr>
    <w:rPr>
      <w:rFonts w:ascii="Arial Narrow" w:hAnsi="Arial Narrow"/>
      <w:i/>
    </w:rPr>
  </w:style>
  <w:style w:type="paragraph" w:styleId="Heading6">
    <w:name w:val="heading 6"/>
    <w:basedOn w:val="Heading5"/>
    <w:next w:val="Normal"/>
    <w:link w:val="Heading6Char"/>
    <w:qFormat/>
    <w:rsid w:val="000D1289"/>
    <w:pPr>
      <w:keepNext w:val="0"/>
      <w:numPr>
        <w:ilvl w:val="0"/>
        <w:numId w:val="0"/>
      </w:numPr>
      <w:tabs>
        <w:tab w:val="clear" w:pos="1008"/>
      </w:tabs>
      <w:spacing w:before="240" w:line="200" w:lineRule="auto"/>
      <w:outlineLvl w:val="5"/>
    </w:pPr>
    <w:rPr>
      <w:rFonts w:ascii="Arial" w:hAnsi="Arial" w:cs="Times New Roman"/>
      <w:bCs/>
      <w:szCs w:val="22"/>
    </w:rPr>
  </w:style>
  <w:style w:type="paragraph" w:styleId="Heading7">
    <w:name w:val="heading 7"/>
    <w:basedOn w:val="Heading6"/>
    <w:next w:val="Normal"/>
    <w:link w:val="Heading7Char"/>
    <w:qFormat/>
    <w:rsid w:val="000D1289"/>
    <w:pPr>
      <w:spacing w:before="0" w:after="0"/>
      <w:outlineLvl w:val="6"/>
    </w:pPr>
    <w:rPr>
      <w:szCs w:val="24"/>
    </w:rPr>
  </w:style>
  <w:style w:type="paragraph" w:styleId="Heading8">
    <w:name w:val="heading 8"/>
    <w:basedOn w:val="Heading7"/>
    <w:next w:val="Normal"/>
    <w:link w:val="Heading8Char"/>
    <w:qFormat/>
    <w:rsid w:val="000D1289"/>
    <w:pPr>
      <w:spacing w:before="240" w:after="60"/>
      <w:outlineLvl w:val="7"/>
    </w:pPr>
    <w:rPr>
      <w:iCs/>
    </w:rPr>
  </w:style>
  <w:style w:type="paragraph" w:styleId="Heading9">
    <w:name w:val="heading 9"/>
    <w:basedOn w:val="Heading8"/>
    <w:next w:val="Normal"/>
    <w:link w:val="Heading9Char"/>
    <w:qFormat/>
    <w:rsid w:val="000D128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D1289"/>
    <w:rPr>
      <w:rFonts w:ascii="Times New Roman" w:hAnsi="Times New Roman"/>
      <w:b/>
      <w:kern w:val="28"/>
      <w:sz w:val="72"/>
    </w:rPr>
  </w:style>
  <w:style w:type="character" w:customStyle="1" w:styleId="Heading2Char">
    <w:name w:val="Heading 2 Char"/>
    <w:link w:val="Heading2"/>
    <w:rsid w:val="000D1289"/>
    <w:rPr>
      <w:rFonts w:ascii="Arial" w:hAnsi="Arial" w:cs="Arial"/>
      <w:b/>
      <w:caps/>
      <w:kern w:val="20"/>
      <w:sz w:val="28"/>
    </w:rPr>
  </w:style>
  <w:style w:type="character" w:customStyle="1" w:styleId="Heading3Char">
    <w:name w:val="Heading 3 Char"/>
    <w:link w:val="Heading3"/>
    <w:rsid w:val="000D1289"/>
    <w:rPr>
      <w:rFonts w:ascii="Arial" w:hAnsi="Arial" w:cs="Arial"/>
      <w:b/>
      <w:kern w:val="20"/>
      <w:sz w:val="24"/>
      <w:szCs w:val="24"/>
    </w:rPr>
  </w:style>
  <w:style w:type="character" w:customStyle="1" w:styleId="Heading4Char">
    <w:name w:val="Heading 4 Char"/>
    <w:link w:val="Heading4"/>
    <w:rsid w:val="000D1289"/>
    <w:rPr>
      <w:rFonts w:ascii="Arial" w:hAnsi="Arial" w:cs="Arial"/>
      <w:kern w:val="20"/>
      <w:szCs w:val="24"/>
    </w:rPr>
  </w:style>
  <w:style w:type="character" w:customStyle="1" w:styleId="Heading5Char">
    <w:name w:val="Heading 5 Char"/>
    <w:link w:val="Heading5"/>
    <w:rsid w:val="000D1289"/>
    <w:rPr>
      <w:rFonts w:ascii="Arial Narrow" w:hAnsi="Arial Narrow" w:cs="Arial"/>
      <w:i/>
      <w:kern w:val="20"/>
      <w:szCs w:val="24"/>
    </w:rPr>
  </w:style>
  <w:style w:type="character" w:customStyle="1" w:styleId="Heading6Char">
    <w:name w:val="Heading 6 Char"/>
    <w:link w:val="Heading6"/>
    <w:rsid w:val="000D1289"/>
    <w:rPr>
      <w:rFonts w:ascii="Arial" w:hAnsi="Arial"/>
      <w:bCs/>
      <w:i/>
      <w:kern w:val="20"/>
      <w:szCs w:val="22"/>
    </w:rPr>
  </w:style>
  <w:style w:type="character" w:customStyle="1" w:styleId="Heading7Char">
    <w:name w:val="Heading 7 Char"/>
    <w:link w:val="Heading7"/>
    <w:rsid w:val="000D1289"/>
    <w:rPr>
      <w:rFonts w:ascii="Arial" w:hAnsi="Arial"/>
      <w:bCs/>
      <w:i/>
      <w:kern w:val="20"/>
      <w:szCs w:val="24"/>
    </w:rPr>
  </w:style>
  <w:style w:type="character" w:customStyle="1" w:styleId="Heading8Char">
    <w:name w:val="Heading 8 Char"/>
    <w:link w:val="Heading8"/>
    <w:rsid w:val="000D1289"/>
    <w:rPr>
      <w:rFonts w:ascii="Arial" w:hAnsi="Arial"/>
      <w:bCs/>
      <w:i/>
      <w:iCs/>
      <w:kern w:val="20"/>
      <w:szCs w:val="24"/>
    </w:rPr>
  </w:style>
  <w:style w:type="character" w:customStyle="1" w:styleId="Heading9Char">
    <w:name w:val="Heading 9 Char"/>
    <w:link w:val="Heading9"/>
    <w:rsid w:val="000D1289"/>
    <w:rPr>
      <w:rFonts w:ascii="Arial" w:hAnsi="Arial"/>
      <w:bCs/>
      <w:i/>
      <w:iCs/>
      <w:kern w:val="20"/>
      <w:sz w:val="18"/>
      <w:szCs w:val="22"/>
    </w:rPr>
  </w:style>
  <w:style w:type="paragraph" w:customStyle="1" w:styleId="NormalIndented">
    <w:name w:val="Normal Indented"/>
    <w:basedOn w:val="Normal"/>
    <w:link w:val="NormalIndentedChar"/>
    <w:rsid w:val="000D1289"/>
    <w:pPr>
      <w:autoSpaceDE w:val="0"/>
      <w:autoSpaceDN w:val="0"/>
      <w:adjustRightInd w:val="0"/>
      <w:ind w:left="720"/>
    </w:pPr>
    <w:rPr>
      <w:rFonts w:eastAsia="Calibri"/>
      <w:kern w:val="20"/>
      <w:szCs w:val="20"/>
    </w:rPr>
  </w:style>
  <w:style w:type="character" w:customStyle="1" w:styleId="HyperlinkTable">
    <w:name w:val="Hyperlink Table"/>
    <w:rsid w:val="000D1289"/>
    <w:rPr>
      <w:rFonts w:ascii="Arial" w:hAnsi="Arial"/>
      <w:color w:val="0000FF"/>
      <w:kern w:val="20"/>
      <w:sz w:val="16"/>
      <w:u w:val="none"/>
      <w:vertAlign w:val="baseline"/>
    </w:rPr>
  </w:style>
  <w:style w:type="character" w:styleId="Hyperlink">
    <w:name w:val="Hyperlink"/>
    <w:uiPriority w:val="99"/>
    <w:rsid w:val="000D1289"/>
    <w:rPr>
      <w:rFonts w:ascii="Courier New" w:hAnsi="Courier New"/>
      <w:color w:val="0000FF"/>
      <w:kern w:val="20"/>
      <w:sz w:val="16"/>
      <w:u w:val="none"/>
    </w:rPr>
  </w:style>
  <w:style w:type="paragraph" w:styleId="TOC2">
    <w:name w:val="toc 2"/>
    <w:basedOn w:val="TOC1"/>
    <w:next w:val="Normal"/>
    <w:autoRedefine/>
    <w:uiPriority w:val="39"/>
    <w:rsid w:val="004064CB"/>
    <w:pPr>
      <w:tabs>
        <w:tab w:val="clear" w:pos="648"/>
        <w:tab w:val="left" w:pos="567"/>
      </w:tabs>
    </w:pPr>
    <w:rPr>
      <w:caps w:val="0"/>
    </w:rPr>
  </w:style>
  <w:style w:type="paragraph" w:styleId="TOC1">
    <w:name w:val="toc 1"/>
    <w:basedOn w:val="Normal"/>
    <w:next w:val="Normal"/>
    <w:autoRedefine/>
    <w:uiPriority w:val="39"/>
    <w:rsid w:val="000D1289"/>
    <w:pPr>
      <w:tabs>
        <w:tab w:val="left" w:pos="648"/>
        <w:tab w:val="right" w:leader="dot" w:pos="9360"/>
      </w:tabs>
      <w:autoSpaceDE w:val="0"/>
      <w:autoSpaceDN w:val="0"/>
      <w:adjustRightInd w:val="0"/>
    </w:pPr>
    <w:rPr>
      <w:rFonts w:eastAsia="Calibri"/>
      <w:b/>
      <w:caps/>
      <w:noProof/>
      <w:kern w:val="20"/>
      <w:szCs w:val="20"/>
    </w:rPr>
  </w:style>
  <w:style w:type="paragraph" w:customStyle="1" w:styleId="NormalListBullets">
    <w:name w:val="Normal List Bullets"/>
    <w:basedOn w:val="Normal"/>
    <w:rsid w:val="000D1289"/>
    <w:pPr>
      <w:widowControl w:val="0"/>
      <w:tabs>
        <w:tab w:val="left" w:pos="1354"/>
      </w:tabs>
      <w:autoSpaceDE w:val="0"/>
      <w:autoSpaceDN w:val="0"/>
      <w:adjustRightInd w:val="0"/>
      <w:spacing w:after="0"/>
      <w:ind w:left="1008" w:hanging="360"/>
    </w:pPr>
    <w:rPr>
      <w:rFonts w:eastAsia="Calibri"/>
      <w:kern w:val="20"/>
      <w:szCs w:val="20"/>
    </w:rPr>
  </w:style>
  <w:style w:type="paragraph" w:styleId="Header">
    <w:name w:val="header"/>
    <w:basedOn w:val="Normal"/>
    <w:link w:val="HeaderChar"/>
    <w:rsid w:val="000D128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Cs w:val="20"/>
    </w:rPr>
  </w:style>
  <w:style w:type="character" w:customStyle="1" w:styleId="HeaderChar">
    <w:name w:val="Header Char"/>
    <w:link w:val="Header"/>
    <w:rsid w:val="000D1289"/>
    <w:rPr>
      <w:rFonts w:ascii="Arial" w:hAnsi="Arial" w:cs="Arial"/>
      <w:b/>
      <w:kern w:val="20"/>
    </w:rPr>
  </w:style>
  <w:style w:type="paragraph" w:customStyle="1" w:styleId="AttributeTableBody">
    <w:name w:val="Attribute Table Body"/>
    <w:basedOn w:val="Normal"/>
    <w:rsid w:val="000D128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Caption">
    <w:name w:val="Attribute Table Caption"/>
    <w:basedOn w:val="ComponentTableBody"/>
    <w:next w:val="Normal"/>
    <w:rsid w:val="000D128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D1289"/>
    <w:pPr>
      <w:autoSpaceDE w:val="0"/>
      <w:autoSpaceDN w:val="0"/>
      <w:adjustRightInd w:val="0"/>
      <w:spacing w:before="60" w:after="0"/>
      <w:jc w:val="center"/>
    </w:pPr>
    <w:rPr>
      <w:rFonts w:ascii="Arial" w:eastAsia="Calibri" w:hAnsi="Arial" w:cs="Arial"/>
      <w:kern w:val="16"/>
      <w:sz w:val="16"/>
      <w:szCs w:val="20"/>
      <w:lang w:val="fr-FR"/>
    </w:rPr>
  </w:style>
  <w:style w:type="paragraph" w:customStyle="1" w:styleId="AttributeTableHeader">
    <w:name w:val="Attribute Table Header"/>
    <w:basedOn w:val="AttributeTableBody"/>
    <w:next w:val="AttributeTableBody"/>
    <w:rsid w:val="000D1289"/>
    <w:pPr>
      <w:keepNext/>
      <w:spacing w:after="20"/>
    </w:pPr>
    <w:rPr>
      <w:b/>
    </w:rPr>
  </w:style>
  <w:style w:type="paragraph" w:customStyle="1" w:styleId="Components">
    <w:name w:val="Components"/>
    <w:basedOn w:val="Normal"/>
    <w:rsid w:val="000D1289"/>
    <w:pPr>
      <w:keepLines/>
      <w:ind w:left="2160" w:hanging="1080"/>
    </w:pPr>
    <w:rPr>
      <w:rFonts w:ascii="Courier New" w:eastAsia="Calibri" w:hAnsi="Courier New"/>
      <w:kern w:val="14"/>
      <w:sz w:val="16"/>
      <w:szCs w:val="20"/>
      <w:lang w:eastAsia="de-DE"/>
    </w:rPr>
  </w:style>
  <w:style w:type="paragraph" w:customStyle="1" w:styleId="Example">
    <w:name w:val="Example"/>
    <w:basedOn w:val="Normal"/>
    <w:rsid w:val="008D298E"/>
    <w:pPr>
      <w:keepNext/>
      <w:keepLines/>
      <w:autoSpaceDE w:val="0"/>
      <w:autoSpaceDN w:val="0"/>
      <w:adjustRightInd w:val="0"/>
      <w:spacing w:after="0"/>
      <w:ind w:left="1872" w:hanging="360"/>
    </w:pPr>
    <w:rPr>
      <w:rFonts w:ascii="Courier New" w:eastAsia="Calibri" w:hAnsi="Courier New"/>
      <w:noProof/>
      <w:kern w:val="17"/>
      <w:sz w:val="16"/>
      <w:szCs w:val="20"/>
    </w:rPr>
  </w:style>
  <w:style w:type="paragraph" w:styleId="Footer">
    <w:name w:val="footer"/>
    <w:basedOn w:val="Normal"/>
    <w:link w:val="FooterChar"/>
    <w:rsid w:val="004064CB"/>
    <w:pPr>
      <w:pBdr>
        <w:top w:val="single" w:sz="2" w:space="1" w:color="auto"/>
      </w:pBdr>
      <w:tabs>
        <w:tab w:val="right" w:pos="9360"/>
        <w:tab w:val="right" w:pos="13656"/>
      </w:tabs>
      <w:autoSpaceDE w:val="0"/>
      <w:autoSpaceDN w:val="0"/>
      <w:adjustRightInd w:val="0"/>
      <w:spacing w:before="0" w:after="0"/>
    </w:pPr>
    <w:rPr>
      <w:rFonts w:eastAsia="Calibri" w:cs="Arial"/>
      <w:kern w:val="16"/>
      <w:sz w:val="16"/>
      <w:szCs w:val="20"/>
    </w:rPr>
  </w:style>
  <w:style w:type="character" w:customStyle="1" w:styleId="FooterChar">
    <w:name w:val="Footer Char"/>
    <w:link w:val="Footer"/>
    <w:rsid w:val="004064CB"/>
    <w:rPr>
      <w:rFonts w:ascii="Times New Roman" w:hAnsi="Times New Roman" w:cs="Arial"/>
      <w:kern w:val="16"/>
      <w:sz w:val="16"/>
    </w:rPr>
  </w:style>
  <w:style w:type="character" w:styleId="FootnoteReference">
    <w:name w:val="footnote reference"/>
    <w:uiPriority w:val="99"/>
    <w:rsid w:val="000D1289"/>
    <w:rPr>
      <w:rFonts w:ascii="Times New Roman" w:hAnsi="Times New Roman"/>
      <w:kern w:val="20"/>
      <w:sz w:val="20"/>
      <w:u w:val="none"/>
      <w:vertAlign w:val="superscript"/>
    </w:rPr>
  </w:style>
  <w:style w:type="paragraph" w:customStyle="1" w:styleId="MsgTableBody">
    <w:name w:val="Msg Table Body"/>
    <w:basedOn w:val="Normal"/>
    <w:rsid w:val="00B86105"/>
    <w:pPr>
      <w:widowControl w:val="0"/>
      <w:autoSpaceDE w:val="0"/>
      <w:autoSpaceDN w:val="0"/>
      <w:adjustRightInd w:val="0"/>
      <w:spacing w:before="60" w:after="60"/>
    </w:pPr>
    <w:rPr>
      <w:rFonts w:ascii="Courier New" w:eastAsia="Calibri" w:hAnsi="Courier New" w:cs="Courier New"/>
      <w:kern w:val="20"/>
      <w:sz w:val="16"/>
      <w:szCs w:val="20"/>
    </w:rPr>
  </w:style>
  <w:style w:type="paragraph" w:customStyle="1" w:styleId="MsgTableCaption">
    <w:name w:val="Msg Table Caption"/>
    <w:basedOn w:val="MsgTableBody"/>
    <w:rsid w:val="00B86105"/>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0D1289"/>
    <w:pPr>
      <w:widowControl w:val="0"/>
      <w:spacing w:before="40" w:after="20"/>
      <w:jc w:val="left"/>
    </w:pPr>
    <w:rPr>
      <w:rFonts w:ascii="Courier New" w:hAnsi="Courier New" w:cs="Courier New"/>
      <w:b/>
      <w:sz w:val="16"/>
    </w:rPr>
  </w:style>
  <w:style w:type="paragraph" w:customStyle="1" w:styleId="NormalListAlpha">
    <w:name w:val="Normal List Alpha"/>
    <w:basedOn w:val="Normal"/>
    <w:rsid w:val="000D1289"/>
    <w:pPr>
      <w:widowControl w:val="0"/>
      <w:numPr>
        <w:numId w:val="45"/>
      </w:numPr>
      <w:autoSpaceDE w:val="0"/>
      <w:autoSpaceDN w:val="0"/>
      <w:adjustRightInd w:val="0"/>
    </w:pPr>
    <w:rPr>
      <w:rFonts w:eastAsia="Calibri"/>
      <w:kern w:val="20"/>
      <w:szCs w:val="20"/>
    </w:rPr>
  </w:style>
  <w:style w:type="paragraph" w:customStyle="1" w:styleId="Note">
    <w:name w:val="Note"/>
    <w:basedOn w:val="Normal"/>
    <w:rsid w:val="000D128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pPr>
    <w:rPr>
      <w:rFonts w:ascii="Arial" w:eastAsia="Calibri" w:hAnsi="Arial" w:cs="Arial"/>
      <w:kern w:val="16"/>
      <w:sz w:val="18"/>
      <w:szCs w:val="20"/>
    </w:rPr>
  </w:style>
  <w:style w:type="paragraph" w:customStyle="1" w:styleId="OtherTableBody">
    <w:name w:val="Other Table Body"/>
    <w:basedOn w:val="Normal"/>
    <w:rsid w:val="000D1289"/>
    <w:pPr>
      <w:autoSpaceDE w:val="0"/>
      <w:autoSpaceDN w:val="0"/>
      <w:adjustRightInd w:val="0"/>
      <w:spacing w:before="60" w:after="60"/>
    </w:pPr>
    <w:rPr>
      <w:rFonts w:eastAsia="Calibri"/>
      <w:kern w:val="20"/>
      <w:sz w:val="16"/>
      <w:szCs w:val="20"/>
    </w:rPr>
  </w:style>
  <w:style w:type="paragraph" w:customStyle="1" w:styleId="OtherTableCaption">
    <w:name w:val="Other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OtherTableHeader">
    <w:name w:val="Other Table Header"/>
    <w:basedOn w:val="Normal"/>
    <w:next w:val="OtherTableBody"/>
    <w:rsid w:val="000D1289"/>
    <w:pPr>
      <w:keepNext/>
      <w:autoSpaceDE w:val="0"/>
      <w:autoSpaceDN w:val="0"/>
      <w:adjustRightInd w:val="0"/>
      <w:spacing w:before="20"/>
      <w:jc w:val="center"/>
    </w:pPr>
    <w:rPr>
      <w:rFonts w:eastAsia="Calibri"/>
      <w:b/>
      <w:kern w:val="20"/>
      <w:sz w:val="16"/>
      <w:szCs w:val="20"/>
    </w:rPr>
  </w:style>
  <w:style w:type="character" w:styleId="Strong">
    <w:name w:val="Strong"/>
    <w:qFormat/>
    <w:rsid w:val="000D1289"/>
    <w:rPr>
      <w:rFonts w:ascii="Times New Roman" w:hAnsi="Times New Roman"/>
      <w:b/>
      <w:kern w:val="0"/>
      <w:sz w:val="20"/>
      <w:u w:val="none"/>
    </w:rPr>
  </w:style>
  <w:style w:type="character" w:styleId="Emphasis">
    <w:name w:val="Emphasis"/>
    <w:qFormat/>
    <w:rsid w:val="000D1289"/>
    <w:rPr>
      <w:rFonts w:ascii="Times New Roman" w:hAnsi="Times New Roman"/>
      <w:i/>
      <w:kern w:val="20"/>
      <w:sz w:val="20"/>
      <w:u w:val="none"/>
    </w:rPr>
  </w:style>
  <w:style w:type="character" w:customStyle="1" w:styleId="ReferenceAttribute">
    <w:name w:val="Reference Attribute"/>
    <w:rsid w:val="000D1289"/>
    <w:rPr>
      <w:rFonts w:ascii="Times New Roman" w:hAnsi="Times New Roman"/>
      <w:color w:val="0000FF"/>
      <w:kern w:val="20"/>
      <w:sz w:val="20"/>
      <w:u w:val="none"/>
      <w:vertAlign w:val="baseline"/>
    </w:rPr>
  </w:style>
  <w:style w:type="character" w:customStyle="1" w:styleId="HyperlinkText">
    <w:name w:val="Hyperlink Text"/>
    <w:rsid w:val="000D1289"/>
    <w:rPr>
      <w:rFonts w:ascii="Times New Roman" w:hAnsi="Times New Roman"/>
      <w:i/>
      <w:color w:val="0000FF"/>
      <w:kern w:val="20"/>
      <w:sz w:val="20"/>
      <w:u w:val="none"/>
      <w:vertAlign w:val="baseline"/>
    </w:rPr>
  </w:style>
  <w:style w:type="character" w:customStyle="1" w:styleId="ReferenceHL7Table">
    <w:name w:val="Reference HL7 Table"/>
    <w:rsid w:val="000D1289"/>
    <w:rPr>
      <w:rFonts w:ascii="Times New Roman" w:hAnsi="Times New Roman" w:cs="Times New Roman"/>
      <w:i/>
      <w:color w:val="0000FF"/>
      <w:kern w:val="20"/>
      <w:sz w:val="20"/>
      <w:u w:val="none"/>
      <w:vertAlign w:val="baseline"/>
    </w:rPr>
  </w:style>
  <w:style w:type="character" w:styleId="PageNumber">
    <w:name w:val="page number"/>
    <w:rsid w:val="000D1289"/>
    <w:rPr>
      <w:rFonts w:ascii="Times New Roman" w:hAnsi="Times New Roman"/>
      <w:kern w:val="20"/>
      <w:sz w:val="20"/>
      <w:u w:val="none"/>
    </w:rPr>
  </w:style>
  <w:style w:type="character" w:customStyle="1" w:styleId="ReferenceUserTable">
    <w:name w:val="Reference User Table"/>
    <w:rsid w:val="000D128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0D128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rsid w:val="000D1289"/>
    <w:rPr>
      <w:rFonts w:ascii="Times New Roman" w:hAnsi="Times New Roman"/>
      <w:kern w:val="16"/>
      <w:sz w:val="16"/>
    </w:rPr>
  </w:style>
  <w:style w:type="paragraph" w:styleId="BalloonText">
    <w:name w:val="Balloon Text"/>
    <w:basedOn w:val="Normal"/>
    <w:link w:val="BalloonTextChar"/>
    <w:semiHidden/>
    <w:rsid w:val="000D1289"/>
    <w:pPr>
      <w:autoSpaceDE w:val="0"/>
      <w:autoSpaceDN w:val="0"/>
      <w:adjustRightInd w:val="0"/>
    </w:pPr>
    <w:rPr>
      <w:rFonts w:ascii="Tahoma" w:eastAsia="Calibri" w:hAnsi="Tahoma" w:cs="Tahoma"/>
      <w:kern w:val="20"/>
      <w:sz w:val="16"/>
      <w:szCs w:val="16"/>
    </w:rPr>
  </w:style>
  <w:style w:type="character" w:customStyle="1" w:styleId="BalloonTextChar">
    <w:name w:val="Balloon Text Char"/>
    <w:link w:val="BalloonText"/>
    <w:semiHidden/>
    <w:rsid w:val="000D1289"/>
    <w:rPr>
      <w:rFonts w:ascii="Tahoma" w:hAnsi="Tahoma" w:cs="Tahoma"/>
      <w:kern w:val="20"/>
      <w:sz w:val="16"/>
      <w:szCs w:val="16"/>
    </w:rPr>
  </w:style>
  <w:style w:type="paragraph" w:customStyle="1" w:styleId="ACK-ChoreographyHeader">
    <w:name w:val="ACK-Choreography Header"/>
    <w:basedOn w:val="Subtitle"/>
    <w:rsid w:val="00B86105"/>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B86105"/>
    <w:pPr>
      <w:keepNext/>
      <w:spacing w:before="60" w:after="60"/>
    </w:pPr>
    <w:rPr>
      <w:kern w:val="20"/>
      <w:sz w:val="18"/>
      <w:szCs w:val="24"/>
      <w:lang w:eastAsia="de-DE"/>
    </w:rPr>
  </w:style>
  <w:style w:type="paragraph" w:styleId="Subtitle">
    <w:name w:val="Subtitle"/>
    <w:basedOn w:val="Normal"/>
    <w:next w:val="Normal"/>
    <w:link w:val="SubtitleChar"/>
    <w:uiPriority w:val="11"/>
    <w:qFormat/>
    <w:rsid w:val="00933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39B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rsid w:val="000D1289"/>
    <w:rPr>
      <w:sz w:val="16"/>
    </w:rPr>
  </w:style>
  <w:style w:type="paragraph" w:styleId="CommentText">
    <w:name w:val="annotation text"/>
    <w:basedOn w:val="Normal"/>
    <w:link w:val="CommentTextChar"/>
    <w:semiHidden/>
    <w:rsid w:val="000D1289"/>
    <w:pPr>
      <w:autoSpaceDE w:val="0"/>
      <w:autoSpaceDN w:val="0"/>
      <w:adjustRightInd w:val="0"/>
    </w:pPr>
    <w:rPr>
      <w:rFonts w:eastAsia="Calibri"/>
      <w:kern w:val="20"/>
      <w:szCs w:val="20"/>
    </w:rPr>
  </w:style>
  <w:style w:type="character" w:customStyle="1" w:styleId="CommentTextChar">
    <w:name w:val="Comment Text Char"/>
    <w:link w:val="CommentText"/>
    <w:semiHidden/>
    <w:rsid w:val="000D1289"/>
    <w:rPr>
      <w:rFonts w:ascii="Times New Roman" w:hAnsi="Times New Roman"/>
      <w:kern w:val="20"/>
    </w:rPr>
  </w:style>
  <w:style w:type="paragraph" w:styleId="CommentSubject">
    <w:name w:val="annotation subject"/>
    <w:basedOn w:val="CommentText"/>
    <w:next w:val="CommentText"/>
    <w:link w:val="CommentSubjectChar"/>
    <w:semiHidden/>
    <w:rsid w:val="000D1289"/>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rsid w:val="000D1289"/>
    <w:rPr>
      <w:rFonts w:eastAsia="Times New Roman"/>
      <w:b/>
      <w:bCs/>
    </w:rPr>
  </w:style>
  <w:style w:type="paragraph" w:customStyle="1" w:styleId="AttributeTableHeaderExample">
    <w:name w:val="Attribute Table Header Example"/>
    <w:basedOn w:val="AttributeTableHeader"/>
    <w:rsid w:val="000D1289"/>
    <w:pPr>
      <w:jc w:val="left"/>
    </w:pPr>
    <w:rPr>
      <w:noProof/>
    </w:rPr>
  </w:style>
  <w:style w:type="paragraph" w:styleId="BodyText">
    <w:name w:val="Body Text"/>
    <w:basedOn w:val="Normal"/>
    <w:link w:val="BodyTextChar"/>
    <w:rsid w:val="000D1289"/>
    <w:pPr>
      <w:autoSpaceDE w:val="0"/>
      <w:autoSpaceDN w:val="0"/>
      <w:adjustRightInd w:val="0"/>
    </w:pPr>
    <w:rPr>
      <w:rFonts w:eastAsia="Calibri"/>
      <w:kern w:val="20"/>
      <w:szCs w:val="20"/>
    </w:rPr>
  </w:style>
  <w:style w:type="character" w:customStyle="1" w:styleId="BodyTextChar">
    <w:name w:val="Body Text Char"/>
    <w:link w:val="BodyText"/>
    <w:rsid w:val="000D1289"/>
    <w:rPr>
      <w:rFonts w:ascii="Times New Roman" w:hAnsi="Times New Roman"/>
      <w:kern w:val="20"/>
    </w:rPr>
  </w:style>
  <w:style w:type="character" w:customStyle="1" w:styleId="CharChar">
    <w:name w:val="Char Char"/>
    <w:rsid w:val="000D1289"/>
    <w:rPr>
      <w:rFonts w:ascii="Arial" w:hAnsi="Arial"/>
      <w:kern w:val="16"/>
      <w:sz w:val="24"/>
      <w:u w:val="none"/>
      <w:lang w:val="en-US" w:eastAsia="en-US"/>
    </w:rPr>
  </w:style>
  <w:style w:type="paragraph" w:customStyle="1" w:styleId="ComponentTableHeader">
    <w:name w:val="Component Table Header"/>
    <w:basedOn w:val="ComponentTableBody"/>
    <w:rsid w:val="000D1289"/>
    <w:pPr>
      <w:keepNext/>
      <w:spacing w:before="40" w:after="20"/>
      <w:jc w:val="left"/>
    </w:pPr>
    <w:rPr>
      <w:b/>
      <w:noProof/>
    </w:rPr>
  </w:style>
  <w:style w:type="paragraph" w:styleId="DocumentMap">
    <w:name w:val="Document Map"/>
    <w:basedOn w:val="Normal"/>
    <w:link w:val="DocumentMapChar"/>
    <w:semiHidden/>
    <w:rsid w:val="000D1289"/>
    <w:pPr>
      <w:shd w:val="clear" w:color="auto" w:fill="000080"/>
      <w:autoSpaceDE w:val="0"/>
      <w:autoSpaceDN w:val="0"/>
      <w:adjustRightInd w:val="0"/>
    </w:pPr>
    <w:rPr>
      <w:rFonts w:ascii="Tahoma" w:eastAsia="Calibri" w:hAnsi="Tahoma" w:cs="Tahoma"/>
      <w:kern w:val="20"/>
      <w:szCs w:val="20"/>
    </w:rPr>
  </w:style>
  <w:style w:type="character" w:customStyle="1" w:styleId="DocumentMapChar">
    <w:name w:val="Document Map Char"/>
    <w:link w:val="DocumentMap"/>
    <w:semiHidden/>
    <w:rsid w:val="000D1289"/>
    <w:rPr>
      <w:rFonts w:ascii="Tahoma" w:hAnsi="Tahoma" w:cs="Tahoma"/>
      <w:kern w:val="20"/>
      <w:shd w:val="clear" w:color="auto" w:fill="000080"/>
    </w:rPr>
  </w:style>
  <w:style w:type="character" w:styleId="EndnoteReference">
    <w:name w:val="endnote reference"/>
    <w:basedOn w:val="DefaultParagraphFont"/>
    <w:semiHidden/>
    <w:unhideWhenUsed/>
    <w:rsid w:val="000D1289"/>
    <w:rPr>
      <w:vertAlign w:val="superscript"/>
    </w:rPr>
  </w:style>
  <w:style w:type="paragraph" w:styleId="EndnoteText">
    <w:name w:val="endnote text"/>
    <w:basedOn w:val="Normal"/>
    <w:link w:val="EndnoteTextChar"/>
    <w:semiHidden/>
    <w:unhideWhenUsed/>
    <w:rsid w:val="000D1289"/>
    <w:pPr>
      <w:spacing w:after="0"/>
    </w:pPr>
    <w:rPr>
      <w:szCs w:val="20"/>
    </w:rPr>
  </w:style>
  <w:style w:type="character" w:customStyle="1" w:styleId="EndnoteTextChar">
    <w:name w:val="Endnote Text Char"/>
    <w:basedOn w:val="DefaultParagraphFont"/>
    <w:link w:val="EndnoteText"/>
    <w:semiHidden/>
    <w:rsid w:val="000D1289"/>
    <w:rPr>
      <w:rFonts w:ascii="Times New Roman" w:eastAsia="Times New Roman" w:hAnsi="Times New Roman"/>
    </w:rPr>
  </w:style>
  <w:style w:type="character" w:styleId="FollowedHyperlink">
    <w:name w:val="FollowedHyperlink"/>
    <w:rsid w:val="000D1289"/>
    <w:rPr>
      <w:color w:val="800080"/>
      <w:u w:val="single"/>
    </w:rPr>
  </w:style>
  <w:style w:type="paragraph" w:customStyle="1" w:styleId="HL7TableBody">
    <w:name w:val="HL7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HL7TableCaption">
    <w:name w:val="HL7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HL7TableHeader">
    <w:name w:val="HL7 Table Header"/>
    <w:basedOn w:val="HL7TableBody"/>
    <w:next w:val="HL7TableBody"/>
    <w:rsid w:val="000D1289"/>
    <w:pPr>
      <w:keepNext/>
      <w:spacing w:after="20"/>
    </w:pPr>
    <w:rPr>
      <w:b/>
    </w:rPr>
  </w:style>
  <w:style w:type="paragraph" w:customStyle="1" w:styleId="HL7TableHeaderExample">
    <w:name w:val="HL7 Table Header Example"/>
    <w:basedOn w:val="HL7TableHeader"/>
    <w:rsid w:val="000D1289"/>
    <w:rPr>
      <w:noProof/>
    </w:rPr>
  </w:style>
  <w:style w:type="paragraph" w:styleId="Index1">
    <w:name w:val="index 1"/>
    <w:basedOn w:val="Normal"/>
    <w:next w:val="Normal"/>
    <w:autoRedefine/>
    <w:rsid w:val="000D1289"/>
    <w:pPr>
      <w:tabs>
        <w:tab w:val="left" w:pos="720"/>
      </w:tabs>
      <w:autoSpaceDE w:val="0"/>
      <w:autoSpaceDN w:val="0"/>
      <w:adjustRightInd w:val="0"/>
      <w:spacing w:before="100" w:after="0"/>
      <w:ind w:left="200" w:hanging="200"/>
    </w:pPr>
    <w:rPr>
      <w:rFonts w:eastAsia="Calibri"/>
      <w:kern w:val="20"/>
      <w:szCs w:val="20"/>
    </w:rPr>
  </w:style>
  <w:style w:type="paragraph" w:styleId="Index2">
    <w:name w:val="index 2"/>
    <w:basedOn w:val="Normal"/>
    <w:next w:val="Normal"/>
    <w:autoRedefine/>
    <w:rsid w:val="000D1289"/>
    <w:pPr>
      <w:autoSpaceDE w:val="0"/>
      <w:autoSpaceDN w:val="0"/>
      <w:adjustRightInd w:val="0"/>
      <w:spacing w:before="100" w:after="0"/>
      <w:ind w:left="400" w:hanging="200"/>
    </w:pPr>
    <w:rPr>
      <w:rFonts w:eastAsia="Calibri"/>
      <w:kern w:val="20"/>
      <w:szCs w:val="20"/>
    </w:rPr>
  </w:style>
  <w:style w:type="paragraph" w:styleId="Index3">
    <w:name w:val="index 3"/>
    <w:basedOn w:val="Normal"/>
    <w:next w:val="Normal"/>
    <w:autoRedefine/>
    <w:rsid w:val="000D1289"/>
    <w:pPr>
      <w:autoSpaceDE w:val="0"/>
      <w:autoSpaceDN w:val="0"/>
      <w:adjustRightInd w:val="0"/>
      <w:spacing w:before="100" w:after="0"/>
      <w:ind w:left="600" w:hanging="200"/>
    </w:pPr>
    <w:rPr>
      <w:rFonts w:eastAsia="Calibri"/>
      <w:kern w:val="20"/>
      <w:szCs w:val="20"/>
    </w:rPr>
  </w:style>
  <w:style w:type="paragraph" w:styleId="Index4">
    <w:name w:val="index 4"/>
    <w:basedOn w:val="Normal"/>
    <w:next w:val="Normal"/>
    <w:autoRedefine/>
    <w:rsid w:val="000D1289"/>
    <w:pPr>
      <w:autoSpaceDE w:val="0"/>
      <w:autoSpaceDN w:val="0"/>
      <w:adjustRightInd w:val="0"/>
      <w:spacing w:before="100" w:after="0"/>
      <w:ind w:left="800" w:hanging="200"/>
    </w:pPr>
    <w:rPr>
      <w:rFonts w:eastAsia="Calibri"/>
      <w:kern w:val="20"/>
      <w:szCs w:val="20"/>
    </w:rPr>
  </w:style>
  <w:style w:type="paragraph" w:styleId="Index5">
    <w:name w:val="index 5"/>
    <w:basedOn w:val="Normal"/>
    <w:next w:val="Normal"/>
    <w:autoRedefine/>
    <w:rsid w:val="000D1289"/>
    <w:pPr>
      <w:autoSpaceDE w:val="0"/>
      <w:autoSpaceDN w:val="0"/>
      <w:adjustRightInd w:val="0"/>
      <w:spacing w:before="100" w:after="0"/>
      <w:ind w:left="1000" w:hanging="200"/>
    </w:pPr>
    <w:rPr>
      <w:rFonts w:eastAsia="Calibri"/>
      <w:kern w:val="20"/>
      <w:szCs w:val="20"/>
    </w:rPr>
  </w:style>
  <w:style w:type="paragraph" w:styleId="Index6">
    <w:name w:val="index 6"/>
    <w:basedOn w:val="Normal"/>
    <w:next w:val="Normal"/>
    <w:autoRedefine/>
    <w:rsid w:val="000D1289"/>
    <w:pPr>
      <w:autoSpaceDE w:val="0"/>
      <w:autoSpaceDN w:val="0"/>
      <w:adjustRightInd w:val="0"/>
      <w:spacing w:before="100" w:after="0"/>
      <w:ind w:left="1200" w:hanging="200"/>
    </w:pPr>
    <w:rPr>
      <w:rFonts w:eastAsia="Calibri"/>
      <w:kern w:val="20"/>
      <w:szCs w:val="20"/>
    </w:rPr>
  </w:style>
  <w:style w:type="paragraph" w:styleId="Index7">
    <w:name w:val="index 7"/>
    <w:basedOn w:val="Normal"/>
    <w:next w:val="Normal"/>
    <w:autoRedefine/>
    <w:rsid w:val="000D1289"/>
    <w:pPr>
      <w:autoSpaceDE w:val="0"/>
      <w:autoSpaceDN w:val="0"/>
      <w:adjustRightInd w:val="0"/>
      <w:spacing w:before="100" w:after="0"/>
      <w:ind w:left="1400" w:hanging="200"/>
    </w:pPr>
    <w:rPr>
      <w:rFonts w:eastAsia="Calibri"/>
      <w:kern w:val="20"/>
      <w:szCs w:val="20"/>
    </w:rPr>
  </w:style>
  <w:style w:type="paragraph" w:styleId="Index8">
    <w:name w:val="index 8"/>
    <w:basedOn w:val="Normal"/>
    <w:next w:val="Normal"/>
    <w:autoRedefine/>
    <w:rsid w:val="000D1289"/>
    <w:pPr>
      <w:autoSpaceDE w:val="0"/>
      <w:autoSpaceDN w:val="0"/>
      <w:adjustRightInd w:val="0"/>
      <w:spacing w:before="100" w:after="0"/>
      <w:ind w:left="1600" w:hanging="200"/>
    </w:pPr>
    <w:rPr>
      <w:rFonts w:eastAsia="Calibri"/>
      <w:kern w:val="20"/>
      <w:szCs w:val="20"/>
    </w:rPr>
  </w:style>
  <w:style w:type="paragraph" w:styleId="Index9">
    <w:name w:val="index 9"/>
    <w:basedOn w:val="Normal"/>
    <w:next w:val="Normal"/>
    <w:autoRedefine/>
    <w:rsid w:val="000D1289"/>
    <w:pPr>
      <w:autoSpaceDE w:val="0"/>
      <w:autoSpaceDN w:val="0"/>
      <w:adjustRightInd w:val="0"/>
      <w:spacing w:before="100" w:after="0"/>
      <w:ind w:left="1800" w:hanging="200"/>
    </w:pPr>
    <w:rPr>
      <w:rFonts w:eastAsia="Calibri"/>
      <w:kern w:val="20"/>
      <w:szCs w:val="20"/>
    </w:rPr>
  </w:style>
  <w:style w:type="paragraph" w:styleId="ListBullet2">
    <w:name w:val="List Bullet 2"/>
    <w:basedOn w:val="Normal"/>
    <w:rsid w:val="000D1289"/>
    <w:pPr>
      <w:numPr>
        <w:numId w:val="44"/>
      </w:numPr>
      <w:autoSpaceDE w:val="0"/>
      <w:autoSpaceDN w:val="0"/>
      <w:adjustRightInd w:val="0"/>
      <w:spacing w:after="240"/>
    </w:pPr>
    <w:rPr>
      <w:rFonts w:eastAsia="Calibri"/>
      <w:kern w:val="20"/>
      <w:szCs w:val="20"/>
    </w:rPr>
  </w:style>
  <w:style w:type="paragraph" w:styleId="ListBullet3">
    <w:name w:val="List Bullet 3"/>
    <w:basedOn w:val="Normal"/>
    <w:rsid w:val="000D1289"/>
    <w:pPr>
      <w:tabs>
        <w:tab w:val="num" w:pos="1080"/>
      </w:tabs>
      <w:autoSpaceDE w:val="0"/>
      <w:autoSpaceDN w:val="0"/>
      <w:adjustRightInd w:val="0"/>
      <w:spacing w:after="240"/>
      <w:ind w:left="1080" w:hanging="360"/>
    </w:pPr>
    <w:rPr>
      <w:rFonts w:eastAsia="Calibri"/>
      <w:kern w:val="20"/>
      <w:szCs w:val="20"/>
    </w:rPr>
  </w:style>
  <w:style w:type="paragraph" w:styleId="ListParagraph">
    <w:name w:val="List Paragraph"/>
    <w:basedOn w:val="Normal"/>
    <w:uiPriority w:val="34"/>
    <w:qFormat/>
    <w:rsid w:val="000D1289"/>
    <w:pPr>
      <w:ind w:left="720"/>
      <w:contextualSpacing/>
    </w:pPr>
  </w:style>
  <w:style w:type="paragraph" w:customStyle="1" w:styleId="MsgTableHeaderExample">
    <w:name w:val="Msg Table Header Example"/>
    <w:basedOn w:val="MsgTableHeader"/>
    <w:rsid w:val="000D1289"/>
    <w:rPr>
      <w:noProof/>
    </w:rPr>
  </w:style>
  <w:style w:type="paragraph" w:styleId="NormalIndent">
    <w:name w:val="Normal Indent"/>
    <w:basedOn w:val="Normal"/>
    <w:rsid w:val="000D1289"/>
    <w:pPr>
      <w:autoSpaceDE w:val="0"/>
      <w:autoSpaceDN w:val="0"/>
      <w:adjustRightInd w:val="0"/>
      <w:ind w:left="720"/>
    </w:pPr>
    <w:rPr>
      <w:rFonts w:eastAsia="Calibri"/>
      <w:kern w:val="20"/>
      <w:szCs w:val="20"/>
    </w:rPr>
  </w:style>
  <w:style w:type="character" w:customStyle="1" w:styleId="NormalIndentedChar">
    <w:name w:val="Normal Indented Char"/>
    <w:link w:val="NormalIndented"/>
    <w:locked/>
    <w:rsid w:val="000D1289"/>
    <w:rPr>
      <w:rFonts w:ascii="Times New Roman" w:hAnsi="Times New Roman"/>
      <w:kern w:val="20"/>
    </w:rPr>
  </w:style>
  <w:style w:type="paragraph" w:customStyle="1" w:styleId="NormalList">
    <w:name w:val="Normal List"/>
    <w:basedOn w:val="Normal"/>
    <w:link w:val="NormalListChar"/>
    <w:rsid w:val="000D1289"/>
    <w:pPr>
      <w:autoSpaceDE w:val="0"/>
      <w:autoSpaceDN w:val="0"/>
      <w:adjustRightInd w:val="0"/>
      <w:ind w:left="720"/>
    </w:pPr>
    <w:rPr>
      <w:rFonts w:eastAsia="Calibri"/>
      <w:noProof/>
      <w:kern w:val="20"/>
      <w:szCs w:val="20"/>
    </w:rPr>
  </w:style>
  <w:style w:type="character" w:customStyle="1" w:styleId="NormalListChar">
    <w:name w:val="Normal List Char"/>
    <w:link w:val="NormalList"/>
    <w:locked/>
    <w:rsid w:val="000D1289"/>
    <w:rPr>
      <w:rFonts w:ascii="Times New Roman" w:hAnsi="Times New Roman"/>
      <w:noProof/>
      <w:kern w:val="20"/>
    </w:rPr>
  </w:style>
  <w:style w:type="paragraph" w:customStyle="1" w:styleId="NormalListNumbered">
    <w:name w:val="Normal List Numbered"/>
    <w:basedOn w:val="Normal"/>
    <w:rsid w:val="000D1289"/>
    <w:pPr>
      <w:widowControl w:val="0"/>
      <w:tabs>
        <w:tab w:val="left" w:pos="1728"/>
      </w:tabs>
      <w:autoSpaceDE w:val="0"/>
      <w:autoSpaceDN w:val="0"/>
      <w:adjustRightInd w:val="0"/>
      <w:ind w:left="1584" w:hanging="288"/>
    </w:pPr>
    <w:rPr>
      <w:rFonts w:eastAsia="Calibri"/>
      <w:kern w:val="20"/>
      <w:szCs w:val="20"/>
    </w:rPr>
  </w:style>
  <w:style w:type="paragraph" w:customStyle="1" w:styleId="NormalListRoman">
    <w:name w:val="Normal List Roman"/>
    <w:basedOn w:val="Normal"/>
    <w:link w:val="NormalListRomanChar"/>
    <w:rsid w:val="000D1289"/>
    <w:pPr>
      <w:widowControl w:val="0"/>
      <w:autoSpaceDE w:val="0"/>
      <w:autoSpaceDN w:val="0"/>
      <w:adjustRightInd w:val="0"/>
      <w:ind w:left="2016" w:hanging="432"/>
    </w:pPr>
    <w:rPr>
      <w:rFonts w:eastAsia="Calibri"/>
      <w:noProof/>
      <w:kern w:val="20"/>
      <w:szCs w:val="20"/>
    </w:rPr>
  </w:style>
  <w:style w:type="character" w:customStyle="1" w:styleId="NormalListRomanChar">
    <w:name w:val="Normal List Roman Char"/>
    <w:link w:val="NormalListRoman"/>
    <w:locked/>
    <w:rsid w:val="000D1289"/>
    <w:rPr>
      <w:rFonts w:ascii="Times New Roman" w:hAnsi="Times New Roman"/>
      <w:noProof/>
      <w:kern w:val="20"/>
    </w:rPr>
  </w:style>
  <w:style w:type="paragraph" w:customStyle="1" w:styleId="NoteIndented">
    <w:name w:val="Note Indented"/>
    <w:basedOn w:val="Note"/>
    <w:next w:val="NormalIndented"/>
    <w:link w:val="NoteIndentedChar"/>
    <w:rsid w:val="000D1289"/>
    <w:pPr>
      <w:ind w:left="720"/>
    </w:pPr>
    <w:rPr>
      <w:rFonts w:cs="Times New Roman"/>
      <w:noProof/>
      <w:sz w:val="20"/>
    </w:rPr>
  </w:style>
  <w:style w:type="character" w:customStyle="1" w:styleId="NoteIndentedChar">
    <w:name w:val="Note Indented Char"/>
    <w:link w:val="NoteIndented"/>
    <w:locked/>
    <w:rsid w:val="000D1289"/>
    <w:rPr>
      <w:rFonts w:ascii="Arial" w:hAnsi="Arial"/>
      <w:noProof/>
      <w:kern w:val="16"/>
    </w:rPr>
  </w:style>
  <w:style w:type="character" w:customStyle="1" w:styleId="organizationinfo1">
    <w:name w:val="organizationinfo1"/>
    <w:basedOn w:val="DefaultParagraphFont"/>
    <w:rsid w:val="000D1289"/>
    <w:rPr>
      <w:b/>
      <w:bCs/>
      <w:vanish w:val="0"/>
      <w:webHidden w:val="0"/>
      <w:sz w:val="20"/>
      <w:szCs w:val="20"/>
      <w:specVanish w:val="0"/>
    </w:rPr>
  </w:style>
  <w:style w:type="paragraph" w:customStyle="1" w:styleId="QryTableHeader">
    <w:name w:val="Qry Table Header"/>
    <w:basedOn w:val="Normal"/>
    <w:link w:val="QryTableHeaderChar"/>
    <w:rsid w:val="000D1289"/>
    <w:pPr>
      <w:widowControl w:val="0"/>
      <w:autoSpaceDE w:val="0"/>
      <w:autoSpaceDN w:val="0"/>
      <w:adjustRightInd w:val="0"/>
      <w:spacing w:before="40" w:after="20"/>
    </w:pPr>
    <w:rPr>
      <w:rFonts w:ascii="Arial" w:eastAsia="Calibri" w:hAnsi="Arial"/>
      <w:b/>
      <w:noProof/>
      <w:kern w:val="20"/>
      <w:szCs w:val="20"/>
    </w:rPr>
  </w:style>
  <w:style w:type="character" w:customStyle="1" w:styleId="QryTableHeaderChar">
    <w:name w:val="Qry Table Header Char"/>
    <w:link w:val="QryTableHeader"/>
    <w:locked/>
    <w:rsid w:val="000D1289"/>
    <w:rPr>
      <w:rFonts w:ascii="Arial" w:hAnsi="Arial"/>
      <w:b/>
      <w:noProof/>
      <w:kern w:val="20"/>
    </w:rPr>
  </w:style>
  <w:style w:type="paragraph" w:customStyle="1" w:styleId="QryTableCaption">
    <w:name w:val="Qry Table Caption"/>
    <w:basedOn w:val="QryTableHeader"/>
    <w:link w:val="QryTableCaptionChar"/>
    <w:rsid w:val="000D1289"/>
    <w:pPr>
      <w:spacing w:before="120" w:after="120"/>
      <w:jc w:val="center"/>
    </w:pPr>
    <w:rPr>
      <w:rFonts w:ascii="Times New Roman" w:hAnsi="Times New Roman"/>
    </w:rPr>
  </w:style>
  <w:style w:type="character" w:customStyle="1" w:styleId="QryTableCaptionChar">
    <w:name w:val="Qry Table Caption Char"/>
    <w:link w:val="QryTableCaption"/>
    <w:locked/>
    <w:rsid w:val="000D1289"/>
    <w:rPr>
      <w:rFonts w:ascii="Times New Roman" w:hAnsi="Times New Roman"/>
      <w:b/>
      <w:noProof/>
      <w:kern w:val="20"/>
    </w:rPr>
  </w:style>
  <w:style w:type="paragraph" w:customStyle="1" w:styleId="QryTableName">
    <w:name w:val="Qry Table Name"/>
    <w:basedOn w:val="Normal"/>
    <w:link w:val="QryTableNameChar"/>
    <w:rsid w:val="000D1289"/>
    <w:pPr>
      <w:widowControl w:val="0"/>
      <w:autoSpaceDE w:val="0"/>
      <w:autoSpaceDN w:val="0"/>
      <w:adjustRightInd w:val="0"/>
      <w:spacing w:before="20" w:after="10"/>
    </w:pPr>
    <w:rPr>
      <w:rFonts w:ascii="Arial" w:eastAsia="Calibri" w:hAnsi="Arial"/>
      <w:noProof/>
      <w:kern w:val="20"/>
      <w:szCs w:val="20"/>
    </w:rPr>
  </w:style>
  <w:style w:type="character" w:customStyle="1" w:styleId="QryTableNameChar">
    <w:name w:val="Qry Table Name Char"/>
    <w:link w:val="QryTableName"/>
    <w:locked/>
    <w:rsid w:val="000D1289"/>
    <w:rPr>
      <w:rFonts w:ascii="Arial" w:hAnsi="Arial"/>
      <w:noProof/>
      <w:kern w:val="20"/>
    </w:rPr>
  </w:style>
  <w:style w:type="paragraph" w:customStyle="1" w:styleId="QryTableCharacteristicsQuery">
    <w:name w:val="Qry Table Characteristics Query"/>
    <w:basedOn w:val="QryTableName"/>
    <w:link w:val="QryTableCharacteristicsQueryChar"/>
    <w:rsid w:val="000D1289"/>
  </w:style>
  <w:style w:type="character" w:customStyle="1" w:styleId="QryTableCharacteristicsQueryChar">
    <w:name w:val="Qry Table Characteristics Query Char"/>
    <w:link w:val="QryTableCharacteristicsQuery"/>
    <w:locked/>
    <w:rsid w:val="000D1289"/>
    <w:rPr>
      <w:rFonts w:ascii="Arial" w:hAnsi="Arial"/>
      <w:noProof/>
      <w:kern w:val="20"/>
    </w:rPr>
  </w:style>
  <w:style w:type="paragraph" w:customStyle="1" w:styleId="QryTableCharacteristicsResponse">
    <w:name w:val="Qry Table Characteristics Response"/>
    <w:basedOn w:val="QryTableName"/>
    <w:link w:val="QryTableCharacteristicsResponseChar"/>
    <w:rsid w:val="000D1289"/>
  </w:style>
  <w:style w:type="character" w:customStyle="1" w:styleId="QryTableCharacteristicsResponseChar">
    <w:name w:val="Qry Table Characteristics Response Char"/>
    <w:link w:val="QryTableCharacteristicsResponse"/>
    <w:locked/>
    <w:rsid w:val="000D1289"/>
    <w:rPr>
      <w:rFonts w:ascii="Arial" w:hAnsi="Arial"/>
      <w:noProof/>
      <w:kern w:val="20"/>
    </w:rPr>
  </w:style>
  <w:style w:type="paragraph" w:customStyle="1" w:styleId="QryTableDisplayLine">
    <w:name w:val="Qry Table DisplayLine"/>
    <w:basedOn w:val="QryTableName"/>
    <w:link w:val="QryTableDisplayLineChar"/>
    <w:rsid w:val="000D1289"/>
    <w:rPr>
      <w:rFonts w:ascii="Courier New" w:hAnsi="Courier New"/>
    </w:rPr>
  </w:style>
  <w:style w:type="character" w:customStyle="1" w:styleId="QryTableDisplayLineChar">
    <w:name w:val="Qry Table DisplayLine Char"/>
    <w:link w:val="QryTableDisplayLine"/>
    <w:locked/>
    <w:rsid w:val="000D1289"/>
    <w:rPr>
      <w:rFonts w:ascii="Courier New" w:hAnsi="Courier New"/>
      <w:noProof/>
      <w:kern w:val="20"/>
    </w:rPr>
  </w:style>
  <w:style w:type="paragraph" w:customStyle="1" w:styleId="QryTableDisplayLineHeader">
    <w:name w:val="Qry Table DisplayLine Header"/>
    <w:basedOn w:val="QryTableHeader"/>
    <w:link w:val="QryTableDisplayLineHeaderChar"/>
    <w:rsid w:val="000D1289"/>
    <w:rPr>
      <w:rFonts w:ascii="Courier New" w:hAnsi="Courier New"/>
    </w:rPr>
  </w:style>
  <w:style w:type="character" w:customStyle="1" w:styleId="QryTableDisplayLineHeaderChar">
    <w:name w:val="Qry Table DisplayLine Header Char"/>
    <w:link w:val="QryTableDisplayLineHeader"/>
    <w:locked/>
    <w:rsid w:val="000D1289"/>
    <w:rPr>
      <w:rFonts w:ascii="Courier New" w:hAnsi="Courier New"/>
      <w:b/>
      <w:noProof/>
      <w:kern w:val="20"/>
    </w:rPr>
  </w:style>
  <w:style w:type="paragraph" w:customStyle="1" w:styleId="QryTableID">
    <w:name w:val="Qry Table ID"/>
    <w:basedOn w:val="QryTableName"/>
    <w:link w:val="QryTableIDChar"/>
    <w:rsid w:val="000D1289"/>
  </w:style>
  <w:style w:type="character" w:customStyle="1" w:styleId="QryTableIDChar">
    <w:name w:val="Qry Table ID Char"/>
    <w:link w:val="QryTableID"/>
    <w:locked/>
    <w:rsid w:val="000D1289"/>
    <w:rPr>
      <w:rFonts w:ascii="Arial" w:hAnsi="Arial"/>
      <w:noProof/>
      <w:kern w:val="20"/>
    </w:rPr>
  </w:style>
  <w:style w:type="paragraph" w:customStyle="1" w:styleId="QryTableInput">
    <w:name w:val="Qry Table Input"/>
    <w:basedOn w:val="QryTableName"/>
    <w:link w:val="QryTableInputChar"/>
    <w:rsid w:val="000D1289"/>
  </w:style>
  <w:style w:type="character" w:customStyle="1" w:styleId="QryTableInputChar">
    <w:name w:val="Qry Table Input Char"/>
    <w:link w:val="QryTableInput"/>
    <w:locked/>
    <w:rsid w:val="000D1289"/>
    <w:rPr>
      <w:rFonts w:ascii="Arial" w:hAnsi="Arial"/>
      <w:noProof/>
      <w:kern w:val="20"/>
    </w:rPr>
  </w:style>
  <w:style w:type="paragraph" w:customStyle="1" w:styleId="QryTableInputHeader">
    <w:name w:val="Qry Table Input Header"/>
    <w:basedOn w:val="QryTableHeader"/>
    <w:link w:val="QryTableInputHeaderChar"/>
    <w:rsid w:val="000D1289"/>
  </w:style>
  <w:style w:type="character" w:customStyle="1" w:styleId="QryTableInputHeaderChar">
    <w:name w:val="Qry Table Input Header Char"/>
    <w:link w:val="QryTableInputHeader"/>
    <w:locked/>
    <w:rsid w:val="000D1289"/>
    <w:rPr>
      <w:rFonts w:ascii="Arial" w:hAnsi="Arial"/>
      <w:b/>
      <w:noProof/>
      <w:kern w:val="20"/>
    </w:rPr>
  </w:style>
  <w:style w:type="paragraph" w:customStyle="1" w:styleId="QryTableInputParam">
    <w:name w:val="Qry Table Input Param"/>
    <w:basedOn w:val="QryTableName"/>
    <w:link w:val="QryTableInputParamChar"/>
    <w:rsid w:val="000D1289"/>
  </w:style>
  <w:style w:type="character" w:customStyle="1" w:styleId="QryTableInputParamChar">
    <w:name w:val="Qry Table Input Param Char"/>
    <w:link w:val="QryTableInputParam"/>
    <w:locked/>
    <w:rsid w:val="000D1289"/>
    <w:rPr>
      <w:rFonts w:ascii="Arial" w:hAnsi="Arial"/>
      <w:noProof/>
      <w:kern w:val="20"/>
    </w:rPr>
  </w:style>
  <w:style w:type="paragraph" w:customStyle="1" w:styleId="QryTableInputParamHeader">
    <w:name w:val="Qry Table Input Param Header"/>
    <w:basedOn w:val="QryTableHeader"/>
    <w:link w:val="QryTableInputParamHeaderChar"/>
    <w:rsid w:val="000D1289"/>
  </w:style>
  <w:style w:type="character" w:customStyle="1" w:styleId="QryTableInputParamHeaderChar">
    <w:name w:val="Qry Table Input Param Header Char"/>
    <w:link w:val="QryTableInputParamHeader"/>
    <w:locked/>
    <w:rsid w:val="000D1289"/>
    <w:rPr>
      <w:rFonts w:ascii="Arial" w:hAnsi="Arial"/>
      <w:b/>
      <w:noProof/>
      <w:kern w:val="20"/>
    </w:rPr>
  </w:style>
  <w:style w:type="paragraph" w:customStyle="1" w:styleId="QryTableMode">
    <w:name w:val="Qry Table Mode"/>
    <w:basedOn w:val="QryTableName"/>
    <w:link w:val="QryTableModeChar"/>
    <w:rsid w:val="000D1289"/>
  </w:style>
  <w:style w:type="character" w:customStyle="1" w:styleId="QryTableModeChar">
    <w:name w:val="Qry Table Mode Char"/>
    <w:link w:val="QryTableMode"/>
    <w:locked/>
    <w:rsid w:val="000D1289"/>
    <w:rPr>
      <w:rFonts w:ascii="Arial" w:hAnsi="Arial"/>
      <w:noProof/>
      <w:kern w:val="20"/>
    </w:rPr>
  </w:style>
  <w:style w:type="paragraph" w:customStyle="1" w:styleId="QryTableModifyIndicator">
    <w:name w:val="Qry Table Modify Indicator"/>
    <w:basedOn w:val="QryTableName"/>
    <w:link w:val="QryTableModifyIndicatorChar"/>
    <w:rsid w:val="000D1289"/>
  </w:style>
  <w:style w:type="character" w:customStyle="1" w:styleId="QryTableModifyIndicatorChar">
    <w:name w:val="Qry Table Modify Indicator Char"/>
    <w:link w:val="QryTableModifyIndicator"/>
    <w:locked/>
    <w:rsid w:val="000D1289"/>
    <w:rPr>
      <w:rFonts w:ascii="Arial" w:hAnsi="Arial"/>
      <w:noProof/>
      <w:kern w:val="20"/>
    </w:rPr>
  </w:style>
  <w:style w:type="paragraph" w:customStyle="1" w:styleId="QryTablePurpose">
    <w:name w:val="Qry Table Purpose"/>
    <w:basedOn w:val="QryTableName"/>
    <w:link w:val="QryTablePurposeChar"/>
    <w:rsid w:val="000D1289"/>
  </w:style>
  <w:style w:type="character" w:customStyle="1" w:styleId="QryTablePurposeChar">
    <w:name w:val="Qry Table Purpose Char"/>
    <w:link w:val="QryTablePurpose"/>
    <w:locked/>
    <w:rsid w:val="000D1289"/>
    <w:rPr>
      <w:rFonts w:ascii="Arial" w:hAnsi="Arial"/>
      <w:noProof/>
      <w:kern w:val="20"/>
    </w:rPr>
  </w:style>
  <w:style w:type="paragraph" w:customStyle="1" w:styleId="QryTableRCP">
    <w:name w:val="Qry Table RCP"/>
    <w:basedOn w:val="QryTableName"/>
    <w:link w:val="QryTableRCPChar"/>
    <w:rsid w:val="000D1289"/>
  </w:style>
  <w:style w:type="character" w:customStyle="1" w:styleId="QryTableRCPChar">
    <w:name w:val="Qry Table RCP Char"/>
    <w:link w:val="QryTableRCP"/>
    <w:locked/>
    <w:rsid w:val="000D1289"/>
    <w:rPr>
      <w:rFonts w:ascii="Arial" w:hAnsi="Arial"/>
      <w:noProof/>
      <w:kern w:val="20"/>
    </w:rPr>
  </w:style>
  <w:style w:type="paragraph" w:customStyle="1" w:styleId="QryTableRCPConstraints">
    <w:name w:val="Qry Table RCP Constraints"/>
    <w:basedOn w:val="QryTableName"/>
    <w:link w:val="QryTableRCPConstraintsChar"/>
    <w:rsid w:val="000D1289"/>
  </w:style>
  <w:style w:type="character" w:customStyle="1" w:styleId="QryTableRCPConstraintsChar">
    <w:name w:val="Qry Table RCP Constraints Char"/>
    <w:link w:val="QryTableRCPConstraints"/>
    <w:locked/>
    <w:rsid w:val="000D1289"/>
    <w:rPr>
      <w:rFonts w:ascii="Arial" w:hAnsi="Arial"/>
      <w:noProof/>
      <w:kern w:val="20"/>
    </w:rPr>
  </w:style>
  <w:style w:type="paragraph" w:customStyle="1" w:styleId="QryTableRCPHeader">
    <w:name w:val="Qry Table RCP Header"/>
    <w:basedOn w:val="QryTableHeader"/>
    <w:link w:val="QryTableRCPHeaderChar"/>
    <w:rsid w:val="000D1289"/>
  </w:style>
  <w:style w:type="character" w:customStyle="1" w:styleId="QryTableRCPHeaderChar">
    <w:name w:val="Qry Table RCP Header Char"/>
    <w:link w:val="QryTableRCPHeader"/>
    <w:locked/>
    <w:rsid w:val="000D1289"/>
    <w:rPr>
      <w:rFonts w:ascii="Arial" w:hAnsi="Arial"/>
      <w:b/>
      <w:noProof/>
      <w:kern w:val="20"/>
    </w:rPr>
  </w:style>
  <w:style w:type="paragraph" w:customStyle="1" w:styleId="QryTableResponseControlCharacteristics">
    <w:name w:val="Qry Table Response Control Characteristics"/>
    <w:basedOn w:val="QryTableName"/>
    <w:link w:val="QryTableResponseControlCharacteristicsChar"/>
    <w:rsid w:val="000D1289"/>
  </w:style>
  <w:style w:type="character" w:customStyle="1" w:styleId="QryTableResponseControlCharacteristicsChar">
    <w:name w:val="Qry Table Response Control Characteristics Char"/>
    <w:link w:val="QryTableResponseControlCharacteristics"/>
    <w:locked/>
    <w:rsid w:val="000D1289"/>
    <w:rPr>
      <w:rFonts w:ascii="Arial" w:hAnsi="Arial"/>
      <w:noProof/>
      <w:kern w:val="20"/>
    </w:rPr>
  </w:style>
  <w:style w:type="paragraph" w:customStyle="1" w:styleId="QryTableResponseTrigger">
    <w:name w:val="Qry Table Response Trigger"/>
    <w:basedOn w:val="QryTableName"/>
    <w:link w:val="QryTableResponseTriggerChar"/>
    <w:rsid w:val="000D1289"/>
  </w:style>
  <w:style w:type="character" w:customStyle="1" w:styleId="QryTableResponseTriggerChar">
    <w:name w:val="Qry Table Response Trigger Char"/>
    <w:link w:val="QryTableResponseTrigger"/>
    <w:locked/>
    <w:rsid w:val="000D1289"/>
    <w:rPr>
      <w:rFonts w:ascii="Arial" w:hAnsi="Arial"/>
      <w:noProof/>
      <w:kern w:val="20"/>
    </w:rPr>
  </w:style>
  <w:style w:type="paragraph" w:customStyle="1" w:styleId="QryTableSegmentPattern">
    <w:name w:val="Qry Table Segment Pattern"/>
    <w:basedOn w:val="QryTableName"/>
    <w:link w:val="QryTableSegmentPatternChar"/>
    <w:rsid w:val="000D1289"/>
  </w:style>
  <w:style w:type="character" w:customStyle="1" w:styleId="QryTableSegmentPatternChar">
    <w:name w:val="Qry Table Segment Pattern Char"/>
    <w:link w:val="QryTableSegmentPattern"/>
    <w:locked/>
    <w:rsid w:val="000D1289"/>
    <w:rPr>
      <w:rFonts w:ascii="Arial" w:hAnsi="Arial"/>
      <w:noProof/>
      <w:kern w:val="20"/>
    </w:rPr>
  </w:style>
  <w:style w:type="paragraph" w:customStyle="1" w:styleId="QryTableTriggerQuery">
    <w:name w:val="Qry Table Trigger Query"/>
    <w:basedOn w:val="QryTableName"/>
    <w:link w:val="QryTableTriggerQueryChar"/>
    <w:rsid w:val="000D1289"/>
  </w:style>
  <w:style w:type="character" w:customStyle="1" w:styleId="QryTableTriggerQueryChar">
    <w:name w:val="Qry Table Trigger Query Char"/>
    <w:link w:val="QryTableTriggerQuery"/>
    <w:locked/>
    <w:rsid w:val="000D1289"/>
    <w:rPr>
      <w:rFonts w:ascii="Arial" w:hAnsi="Arial"/>
      <w:noProof/>
      <w:kern w:val="20"/>
    </w:rPr>
  </w:style>
  <w:style w:type="paragraph" w:customStyle="1" w:styleId="QryTableType">
    <w:name w:val="Qry Table Type"/>
    <w:basedOn w:val="QryTableName"/>
    <w:link w:val="QryTableTypeChar"/>
    <w:rsid w:val="000D1289"/>
  </w:style>
  <w:style w:type="character" w:customStyle="1" w:styleId="QryTableTypeChar">
    <w:name w:val="Qry Table Type Char"/>
    <w:link w:val="QryTableType"/>
    <w:locked/>
    <w:rsid w:val="000D1289"/>
    <w:rPr>
      <w:rFonts w:ascii="Arial" w:hAnsi="Arial"/>
      <w:noProof/>
      <w:kern w:val="20"/>
    </w:rPr>
  </w:style>
  <w:style w:type="paragraph" w:customStyle="1" w:styleId="QryTableVirtual">
    <w:name w:val="Qry Table Virtual"/>
    <w:basedOn w:val="QryTableName"/>
    <w:link w:val="QryTableVirtualChar"/>
    <w:rsid w:val="000D1289"/>
  </w:style>
  <w:style w:type="character" w:customStyle="1" w:styleId="QryTableVirtualChar">
    <w:name w:val="Qry Table Virtual Char"/>
    <w:link w:val="QryTableVirtual"/>
    <w:locked/>
    <w:rsid w:val="000D1289"/>
    <w:rPr>
      <w:rFonts w:ascii="Arial" w:hAnsi="Arial"/>
      <w:noProof/>
      <w:kern w:val="20"/>
    </w:rPr>
  </w:style>
  <w:style w:type="paragraph" w:customStyle="1" w:styleId="QryTableVirtualHeader">
    <w:name w:val="Qry Table Virtual Header"/>
    <w:basedOn w:val="QryTableHeader"/>
    <w:link w:val="QryTableVirtualHeaderChar"/>
    <w:rsid w:val="000D1289"/>
  </w:style>
  <w:style w:type="character" w:customStyle="1" w:styleId="QryTableVirtualHeaderChar">
    <w:name w:val="Qry Table Virtual Header Char"/>
    <w:link w:val="QryTableVirtualHeader"/>
    <w:locked/>
    <w:rsid w:val="000D1289"/>
    <w:rPr>
      <w:rFonts w:ascii="Arial" w:hAnsi="Arial"/>
      <w:b/>
      <w:noProof/>
      <w:kern w:val="20"/>
    </w:rPr>
  </w:style>
  <w:style w:type="character" w:customStyle="1" w:styleId="ReferenceDataType">
    <w:name w:val="Reference Data Type"/>
    <w:rsid w:val="000D1289"/>
    <w:rPr>
      <w:rFonts w:ascii="Times New Roman" w:hAnsi="Times New Roman"/>
      <w:i/>
      <w:noProof/>
      <w:color w:val="0000FF"/>
      <w:kern w:val="20"/>
      <w:sz w:val="20"/>
      <w:u w:val="none"/>
      <w:vertAlign w:val="baseline"/>
    </w:rPr>
  </w:style>
  <w:style w:type="table" w:styleId="TableGrid">
    <w:name w:val="Table Grid"/>
    <w:basedOn w:val="TableNormal"/>
    <w:rsid w:val="000D12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MetaCaption">
    <w:name w:val="Table Meta Caption"/>
    <w:basedOn w:val="OtherTableCaption"/>
    <w:rsid w:val="000D1289"/>
    <w:rPr>
      <w:noProof/>
    </w:rPr>
  </w:style>
  <w:style w:type="paragraph" w:styleId="TOC3">
    <w:name w:val="toc 3"/>
    <w:basedOn w:val="TOC2"/>
    <w:next w:val="Normal"/>
    <w:autoRedefine/>
    <w:uiPriority w:val="39"/>
    <w:rsid w:val="004064CB"/>
    <w:pPr>
      <w:tabs>
        <w:tab w:val="left" w:pos="1440"/>
      </w:tabs>
      <w:spacing w:before="0" w:after="0"/>
      <w:ind w:left="1418" w:right="567" w:hanging="851"/>
    </w:pPr>
    <w:rPr>
      <w:b w:val="0"/>
      <w:smallCaps/>
    </w:rPr>
  </w:style>
  <w:style w:type="paragraph" w:styleId="TOC4">
    <w:name w:val="toc 4"/>
    <w:basedOn w:val="TOC3"/>
    <w:next w:val="Normal"/>
    <w:autoRedefine/>
    <w:uiPriority w:val="39"/>
    <w:rsid w:val="000D1289"/>
    <w:pPr>
      <w:ind w:left="600"/>
    </w:pPr>
    <w:rPr>
      <w:i/>
      <w:sz w:val="18"/>
    </w:rPr>
  </w:style>
  <w:style w:type="paragraph" w:styleId="TOC5">
    <w:name w:val="toc 5"/>
    <w:basedOn w:val="TOC4"/>
    <w:next w:val="Normal"/>
    <w:autoRedefine/>
    <w:uiPriority w:val="39"/>
    <w:rsid w:val="000D1289"/>
    <w:pPr>
      <w:ind w:left="800"/>
    </w:pPr>
    <w:rPr>
      <w:sz w:val="20"/>
    </w:rPr>
  </w:style>
  <w:style w:type="paragraph" w:styleId="TOC6">
    <w:name w:val="toc 6"/>
    <w:basedOn w:val="TOC5"/>
    <w:next w:val="Normal"/>
    <w:autoRedefine/>
    <w:uiPriority w:val="39"/>
    <w:rsid w:val="000D1289"/>
    <w:pPr>
      <w:ind w:left="1000"/>
    </w:pPr>
  </w:style>
  <w:style w:type="paragraph" w:styleId="TOC7">
    <w:name w:val="toc 7"/>
    <w:basedOn w:val="TOC6"/>
    <w:next w:val="Normal"/>
    <w:autoRedefine/>
    <w:uiPriority w:val="39"/>
    <w:rsid w:val="000D1289"/>
    <w:pPr>
      <w:ind w:left="1200"/>
    </w:pPr>
  </w:style>
  <w:style w:type="paragraph" w:styleId="TOC8">
    <w:name w:val="toc 8"/>
    <w:basedOn w:val="TOC7"/>
    <w:next w:val="Normal"/>
    <w:autoRedefine/>
    <w:uiPriority w:val="39"/>
    <w:rsid w:val="000D1289"/>
    <w:pPr>
      <w:ind w:left="1400"/>
    </w:pPr>
  </w:style>
  <w:style w:type="paragraph" w:styleId="TOC9">
    <w:name w:val="toc 9"/>
    <w:basedOn w:val="Normal"/>
    <w:next w:val="Normal"/>
    <w:autoRedefine/>
    <w:uiPriority w:val="39"/>
    <w:rsid w:val="000D1289"/>
    <w:pPr>
      <w:spacing w:after="100"/>
      <w:ind w:left="1760"/>
    </w:pPr>
    <w:rPr>
      <w:rFonts w:eastAsia="Calibri"/>
    </w:rPr>
  </w:style>
  <w:style w:type="paragraph" w:customStyle="1" w:styleId="UserTableBody">
    <w:name w:val="User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UserTableCaption">
    <w:name w:val="User Table Caption"/>
    <w:basedOn w:val="Normal"/>
    <w:next w:val="Normal"/>
    <w:rsid w:val="000D1289"/>
    <w:pPr>
      <w:keepNext/>
      <w:tabs>
        <w:tab w:val="left" w:pos="900"/>
      </w:tabs>
      <w:autoSpaceDE w:val="0"/>
      <w:autoSpaceDN w:val="0"/>
      <w:adjustRightInd w:val="0"/>
      <w:spacing w:before="180" w:after="60"/>
      <w:jc w:val="center"/>
    </w:pPr>
    <w:rPr>
      <w:rFonts w:eastAsia="Calibri"/>
      <w:kern w:val="20"/>
      <w:szCs w:val="20"/>
    </w:rPr>
  </w:style>
  <w:style w:type="paragraph" w:customStyle="1" w:styleId="UserTableHeader">
    <w:name w:val="User Table Header"/>
    <w:basedOn w:val="UserTableBody"/>
    <w:next w:val="UserTableBody"/>
    <w:rsid w:val="000D1289"/>
    <w:pPr>
      <w:keepNext/>
      <w:spacing w:before="40" w:after="20"/>
    </w:pPr>
    <w:rPr>
      <w:b/>
    </w:rPr>
  </w:style>
  <w:style w:type="paragraph" w:customStyle="1" w:styleId="UserTableHeaderExample">
    <w:name w:val="User Table Header Example"/>
    <w:basedOn w:val="UserTableHeader"/>
    <w:rsid w:val="000D1289"/>
    <w:rPr>
      <w:noProof/>
    </w:rPr>
  </w:style>
  <w:style w:type="paragraph" w:customStyle="1" w:styleId="ANSIdesignation">
    <w:name w:val="ANSI designation"/>
    <w:basedOn w:val="Normal"/>
    <w:rsid w:val="00DB6644"/>
    <w:pPr>
      <w:tabs>
        <w:tab w:val="left" w:pos="720"/>
      </w:tabs>
      <w:spacing w:before="240"/>
      <w:jc w:val="right"/>
    </w:pPr>
    <w:rPr>
      <w:rFonts w:ascii="Arial" w:hAnsi="Arial"/>
      <w:caps/>
      <w:sz w:val="32"/>
    </w:rPr>
  </w:style>
  <w:style w:type="paragraph" w:styleId="Revision">
    <w:name w:val="Revision"/>
    <w:hidden/>
    <w:uiPriority w:val="99"/>
    <w:semiHidden/>
    <w:rsid w:val="00E56816"/>
    <w:rPr>
      <w:rFonts w:ascii="Times New Roman" w:eastAsia="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85629">
      <w:bodyDiv w:val="1"/>
      <w:marLeft w:val="0"/>
      <w:marRight w:val="0"/>
      <w:marTop w:val="0"/>
      <w:marBottom w:val="0"/>
      <w:divBdr>
        <w:top w:val="none" w:sz="0" w:space="0" w:color="auto"/>
        <w:left w:val="none" w:sz="0" w:space="0" w:color="auto"/>
        <w:bottom w:val="none" w:sz="0" w:space="0" w:color="auto"/>
        <w:right w:val="none" w:sz="0" w:space="0" w:color="auto"/>
      </w:divBdr>
    </w:div>
    <w:div w:id="1038161294">
      <w:bodyDiv w:val="1"/>
      <w:marLeft w:val="0"/>
      <w:marRight w:val="0"/>
      <w:marTop w:val="0"/>
      <w:marBottom w:val="0"/>
      <w:divBdr>
        <w:top w:val="none" w:sz="0" w:space="0" w:color="auto"/>
        <w:left w:val="none" w:sz="0" w:space="0" w:color="auto"/>
        <w:bottom w:val="none" w:sz="0" w:space="0" w:color="auto"/>
        <w:right w:val="none" w:sz="0" w:space="0" w:color="auto"/>
      </w:divBdr>
    </w:div>
    <w:div w:id="1294873637">
      <w:bodyDiv w:val="1"/>
      <w:marLeft w:val="0"/>
      <w:marRight w:val="0"/>
      <w:marTop w:val="0"/>
      <w:marBottom w:val="0"/>
      <w:divBdr>
        <w:top w:val="none" w:sz="0" w:space="0" w:color="auto"/>
        <w:left w:val="none" w:sz="0" w:space="0" w:color="auto"/>
        <w:bottom w:val="none" w:sz="0" w:space="0" w:color="auto"/>
        <w:right w:val="none" w:sz="0" w:space="0" w:color="auto"/>
      </w:divBdr>
    </w:div>
    <w:div w:id="210143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eader" Target="header2.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fontTable" Target="fontTable.xml"/><Relationship Id="rId10"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DFAD09-08D2-4E3D-A658-0B477EC2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41</Pages>
  <Words>17486</Words>
  <Characters>99674</Characters>
  <Application>Microsoft Office Word</Application>
  <DocSecurity>0</DocSecurity>
  <Lines>830</Lines>
  <Paragraphs>233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 Chapter 12 - Patient Care</vt:lpstr>
      <vt:lpstr>Hl7 V2.9 - Chapter 12 - Patient Care</vt:lpstr>
    </vt:vector>
  </TitlesOfParts>
  <Company>HL7 Australia</Company>
  <LinksUpToDate>false</LinksUpToDate>
  <CharactersWithSpaces>116927</CharactersWithSpaces>
  <SharedDoc>false</SharedDoc>
  <HLinks>
    <vt:vector size="630" baseType="variant">
      <vt:variant>
        <vt:i4>3538986</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6357110</vt:i4>
      </vt:variant>
      <vt:variant>
        <vt:i4>345</vt:i4>
      </vt:variant>
      <vt:variant>
        <vt:i4>0</vt:i4>
      </vt:variant>
      <vt:variant>
        <vt:i4>5</vt:i4>
      </vt:variant>
      <vt:variant>
        <vt:lpwstr/>
      </vt:variant>
      <vt:variant>
        <vt:lpwstr>VAR</vt:lpwstr>
      </vt:variant>
      <vt:variant>
        <vt:i4>6357110</vt:i4>
      </vt:variant>
      <vt:variant>
        <vt:i4>342</vt:i4>
      </vt:variant>
      <vt:variant>
        <vt:i4>0</vt:i4>
      </vt:variant>
      <vt:variant>
        <vt:i4>5</vt:i4>
      </vt:variant>
      <vt:variant>
        <vt:lpwstr/>
      </vt:variant>
      <vt:variant>
        <vt:lpwstr>VAR</vt:lpwstr>
      </vt:variant>
      <vt:variant>
        <vt:i4>6357110</vt:i4>
      </vt:variant>
      <vt:variant>
        <vt:i4>339</vt:i4>
      </vt:variant>
      <vt:variant>
        <vt:i4>0</vt:i4>
      </vt:variant>
      <vt:variant>
        <vt:i4>5</vt:i4>
      </vt:variant>
      <vt:variant>
        <vt:lpwstr/>
      </vt:variant>
      <vt:variant>
        <vt:lpwstr>VAR</vt:lpwstr>
      </vt:variant>
      <vt:variant>
        <vt:i4>7274610</vt:i4>
      </vt:variant>
      <vt:variant>
        <vt:i4>336</vt:i4>
      </vt:variant>
      <vt:variant>
        <vt:i4>0</vt:i4>
      </vt:variant>
      <vt:variant>
        <vt:i4>5</vt:i4>
      </vt:variant>
      <vt:variant>
        <vt:lpwstr/>
      </vt:variant>
      <vt:variant>
        <vt:lpwstr>ROL</vt:lpwstr>
      </vt:variant>
      <vt:variant>
        <vt:i4>6357110</vt:i4>
      </vt:variant>
      <vt:variant>
        <vt:i4>333</vt:i4>
      </vt:variant>
      <vt:variant>
        <vt:i4>0</vt:i4>
      </vt:variant>
      <vt:variant>
        <vt:i4>5</vt:i4>
      </vt:variant>
      <vt:variant>
        <vt:lpwstr/>
      </vt:variant>
      <vt:variant>
        <vt:lpwstr>VAR</vt:lpwstr>
      </vt:variant>
      <vt:variant>
        <vt:i4>7471216</vt:i4>
      </vt:variant>
      <vt:variant>
        <vt:i4>330</vt:i4>
      </vt:variant>
      <vt:variant>
        <vt:i4>0</vt:i4>
      </vt:variant>
      <vt:variant>
        <vt:i4>5</vt:i4>
      </vt:variant>
      <vt:variant>
        <vt:lpwstr/>
      </vt:variant>
      <vt:variant>
        <vt:lpwstr>PRB</vt:lpwstr>
      </vt:variant>
      <vt:variant>
        <vt:i4>6357110</vt:i4>
      </vt:variant>
      <vt:variant>
        <vt:i4>327</vt:i4>
      </vt:variant>
      <vt:variant>
        <vt:i4>0</vt:i4>
      </vt:variant>
      <vt:variant>
        <vt:i4>5</vt:i4>
      </vt:variant>
      <vt:variant>
        <vt:lpwstr/>
      </vt:variant>
      <vt:variant>
        <vt:lpwstr>VAR</vt:lpwstr>
      </vt:variant>
      <vt:variant>
        <vt:i4>7274610</vt:i4>
      </vt:variant>
      <vt:variant>
        <vt:i4>324</vt:i4>
      </vt:variant>
      <vt:variant>
        <vt:i4>0</vt:i4>
      </vt:variant>
      <vt:variant>
        <vt:i4>5</vt:i4>
      </vt:variant>
      <vt:variant>
        <vt:lpwstr/>
      </vt:variant>
      <vt:variant>
        <vt:lpwstr>ROL</vt:lpwstr>
      </vt:variant>
      <vt:variant>
        <vt:i4>6357110</vt:i4>
      </vt:variant>
      <vt:variant>
        <vt:i4>321</vt:i4>
      </vt:variant>
      <vt:variant>
        <vt:i4>0</vt:i4>
      </vt:variant>
      <vt:variant>
        <vt:i4>5</vt:i4>
      </vt:variant>
      <vt:variant>
        <vt:lpwstr/>
      </vt:variant>
      <vt:variant>
        <vt:lpwstr>VAR</vt:lpwstr>
      </vt:variant>
      <vt:variant>
        <vt:i4>7274599</vt:i4>
      </vt:variant>
      <vt:variant>
        <vt:i4>318</vt:i4>
      </vt:variant>
      <vt:variant>
        <vt:i4>0</vt:i4>
      </vt:variant>
      <vt:variant>
        <vt:i4>5</vt:i4>
      </vt:variant>
      <vt:variant>
        <vt:lpwstr/>
      </vt:variant>
      <vt:variant>
        <vt:lpwstr>GOL</vt:lpwstr>
      </vt:variant>
      <vt:variant>
        <vt:i4>6357110</vt:i4>
      </vt:variant>
      <vt:variant>
        <vt:i4>315</vt:i4>
      </vt:variant>
      <vt:variant>
        <vt:i4>0</vt:i4>
      </vt:variant>
      <vt:variant>
        <vt:i4>5</vt:i4>
      </vt:variant>
      <vt:variant>
        <vt:lpwstr/>
      </vt:variant>
      <vt:variant>
        <vt:lpwstr>VAR</vt:lpwstr>
      </vt:variant>
      <vt:variant>
        <vt:i4>7274610</vt:i4>
      </vt:variant>
      <vt:variant>
        <vt:i4>312</vt:i4>
      </vt:variant>
      <vt:variant>
        <vt:i4>0</vt:i4>
      </vt:variant>
      <vt:variant>
        <vt:i4>5</vt:i4>
      </vt:variant>
      <vt:variant>
        <vt:lpwstr/>
      </vt:variant>
      <vt:variant>
        <vt:lpwstr>ROL</vt:lpwstr>
      </vt:variant>
      <vt:variant>
        <vt:i4>6357110</vt:i4>
      </vt:variant>
      <vt:variant>
        <vt:i4>309</vt:i4>
      </vt:variant>
      <vt:variant>
        <vt:i4>0</vt:i4>
      </vt:variant>
      <vt:variant>
        <vt:i4>5</vt:i4>
      </vt:variant>
      <vt:variant>
        <vt:lpwstr/>
      </vt:variant>
      <vt:variant>
        <vt:lpwstr>VAR</vt:lpwstr>
      </vt:variant>
      <vt:variant>
        <vt:i4>7602288</vt:i4>
      </vt:variant>
      <vt:variant>
        <vt:i4>306</vt:i4>
      </vt:variant>
      <vt:variant>
        <vt:i4>0</vt:i4>
      </vt:variant>
      <vt:variant>
        <vt:i4>5</vt:i4>
      </vt:variant>
      <vt:variant>
        <vt:lpwstr/>
      </vt:variant>
      <vt:variant>
        <vt:lpwstr>PTH</vt:lpwstr>
      </vt:variant>
      <vt:variant>
        <vt:i4>6357110</vt:i4>
      </vt:variant>
      <vt:variant>
        <vt:i4>303</vt:i4>
      </vt:variant>
      <vt:variant>
        <vt:i4>0</vt:i4>
      </vt:variant>
      <vt:variant>
        <vt:i4>5</vt:i4>
      </vt:variant>
      <vt:variant>
        <vt:lpwstr/>
      </vt:variant>
      <vt:variant>
        <vt:lpwstr>VAR</vt:lpwstr>
      </vt:variant>
      <vt:variant>
        <vt:i4>6357110</vt:i4>
      </vt:variant>
      <vt:variant>
        <vt:i4>300</vt:i4>
      </vt:variant>
      <vt:variant>
        <vt:i4>0</vt:i4>
      </vt:variant>
      <vt:variant>
        <vt:i4>5</vt:i4>
      </vt:variant>
      <vt:variant>
        <vt:lpwstr/>
      </vt:variant>
      <vt:variant>
        <vt:lpwstr>VAR</vt:lpwstr>
      </vt:variant>
      <vt:variant>
        <vt:i4>6357110</vt:i4>
      </vt:variant>
      <vt:variant>
        <vt:i4>297</vt:i4>
      </vt:variant>
      <vt:variant>
        <vt:i4>0</vt:i4>
      </vt:variant>
      <vt:variant>
        <vt:i4>5</vt:i4>
      </vt:variant>
      <vt:variant>
        <vt:lpwstr/>
      </vt:variant>
      <vt:variant>
        <vt:lpwstr>VAR</vt:lpwstr>
      </vt:variant>
      <vt:variant>
        <vt:i4>7274610</vt:i4>
      </vt:variant>
      <vt:variant>
        <vt:i4>294</vt:i4>
      </vt:variant>
      <vt:variant>
        <vt:i4>0</vt:i4>
      </vt:variant>
      <vt:variant>
        <vt:i4>5</vt:i4>
      </vt:variant>
      <vt:variant>
        <vt:lpwstr/>
      </vt:variant>
      <vt:variant>
        <vt:lpwstr>ROL</vt:lpwstr>
      </vt:variant>
      <vt:variant>
        <vt:i4>6357110</vt:i4>
      </vt:variant>
      <vt:variant>
        <vt:i4>291</vt:i4>
      </vt:variant>
      <vt:variant>
        <vt:i4>0</vt:i4>
      </vt:variant>
      <vt:variant>
        <vt:i4>5</vt:i4>
      </vt:variant>
      <vt:variant>
        <vt:lpwstr/>
      </vt:variant>
      <vt:variant>
        <vt:lpwstr>VAR</vt:lpwstr>
      </vt:variant>
      <vt:variant>
        <vt:i4>7274599</vt:i4>
      </vt:variant>
      <vt:variant>
        <vt:i4>288</vt:i4>
      </vt:variant>
      <vt:variant>
        <vt:i4>0</vt:i4>
      </vt:variant>
      <vt:variant>
        <vt:i4>5</vt:i4>
      </vt:variant>
      <vt:variant>
        <vt:lpwstr/>
      </vt:variant>
      <vt:variant>
        <vt:lpwstr>GOL</vt:lpwstr>
      </vt:variant>
      <vt:variant>
        <vt:i4>6357110</vt:i4>
      </vt:variant>
      <vt:variant>
        <vt:i4>285</vt:i4>
      </vt:variant>
      <vt:variant>
        <vt:i4>0</vt:i4>
      </vt:variant>
      <vt:variant>
        <vt:i4>5</vt:i4>
      </vt:variant>
      <vt:variant>
        <vt:lpwstr/>
      </vt:variant>
      <vt:variant>
        <vt:lpwstr>VAR</vt:lpwstr>
      </vt:variant>
      <vt:variant>
        <vt:i4>7274610</vt:i4>
      </vt:variant>
      <vt:variant>
        <vt:i4>282</vt:i4>
      </vt:variant>
      <vt:variant>
        <vt:i4>0</vt:i4>
      </vt:variant>
      <vt:variant>
        <vt:i4>5</vt:i4>
      </vt:variant>
      <vt:variant>
        <vt:lpwstr/>
      </vt:variant>
      <vt:variant>
        <vt:lpwstr>ROL</vt:lpwstr>
      </vt:variant>
      <vt:variant>
        <vt:i4>6357110</vt:i4>
      </vt:variant>
      <vt:variant>
        <vt:i4>279</vt:i4>
      </vt:variant>
      <vt:variant>
        <vt:i4>0</vt:i4>
      </vt:variant>
      <vt:variant>
        <vt:i4>5</vt:i4>
      </vt:variant>
      <vt:variant>
        <vt:lpwstr/>
      </vt:variant>
      <vt:variant>
        <vt:lpwstr>VAR</vt:lpwstr>
      </vt:variant>
      <vt:variant>
        <vt:i4>7471216</vt:i4>
      </vt:variant>
      <vt:variant>
        <vt:i4>276</vt:i4>
      </vt:variant>
      <vt:variant>
        <vt:i4>0</vt:i4>
      </vt:variant>
      <vt:variant>
        <vt:i4>5</vt:i4>
      </vt:variant>
      <vt:variant>
        <vt:lpwstr/>
      </vt:variant>
      <vt:variant>
        <vt:lpwstr>PRB</vt:lpwstr>
      </vt:variant>
      <vt:variant>
        <vt:i4>6357110</vt:i4>
      </vt:variant>
      <vt:variant>
        <vt:i4>273</vt:i4>
      </vt:variant>
      <vt:variant>
        <vt:i4>0</vt:i4>
      </vt:variant>
      <vt:variant>
        <vt:i4>5</vt:i4>
      </vt:variant>
      <vt:variant>
        <vt:lpwstr/>
      </vt:variant>
      <vt:variant>
        <vt:lpwstr>VAR</vt:lpwstr>
      </vt:variant>
      <vt:variant>
        <vt:i4>7274610</vt:i4>
      </vt:variant>
      <vt:variant>
        <vt:i4>270</vt:i4>
      </vt:variant>
      <vt:variant>
        <vt:i4>0</vt:i4>
      </vt:variant>
      <vt:variant>
        <vt:i4>5</vt:i4>
      </vt:variant>
      <vt:variant>
        <vt:lpwstr/>
      </vt:variant>
      <vt:variant>
        <vt:lpwstr>ROL</vt:lpwstr>
      </vt:variant>
      <vt:variant>
        <vt:i4>6357110</vt:i4>
      </vt:variant>
      <vt:variant>
        <vt:i4>267</vt:i4>
      </vt:variant>
      <vt:variant>
        <vt:i4>0</vt:i4>
      </vt:variant>
      <vt:variant>
        <vt:i4>5</vt:i4>
      </vt:variant>
      <vt:variant>
        <vt:lpwstr/>
      </vt:variant>
      <vt:variant>
        <vt:lpwstr>VAR</vt:lpwstr>
      </vt:variant>
      <vt:variant>
        <vt:i4>7602288</vt:i4>
      </vt:variant>
      <vt:variant>
        <vt:i4>264</vt:i4>
      </vt:variant>
      <vt:variant>
        <vt:i4>0</vt:i4>
      </vt:variant>
      <vt:variant>
        <vt:i4>5</vt:i4>
      </vt:variant>
      <vt:variant>
        <vt:lpwstr/>
      </vt:variant>
      <vt:variant>
        <vt:lpwstr>PTH</vt:lpwstr>
      </vt:variant>
      <vt:variant>
        <vt:i4>6357110</vt:i4>
      </vt:variant>
      <vt:variant>
        <vt:i4>261</vt:i4>
      </vt:variant>
      <vt:variant>
        <vt:i4>0</vt:i4>
      </vt:variant>
      <vt:variant>
        <vt:i4>5</vt:i4>
      </vt:variant>
      <vt:variant>
        <vt:lpwstr/>
      </vt:variant>
      <vt:variant>
        <vt:lpwstr>VAR</vt:lpwstr>
      </vt:variant>
      <vt:variant>
        <vt:i4>6357110</vt:i4>
      </vt:variant>
      <vt:variant>
        <vt:i4>258</vt:i4>
      </vt:variant>
      <vt:variant>
        <vt:i4>0</vt:i4>
      </vt:variant>
      <vt:variant>
        <vt:i4>5</vt:i4>
      </vt:variant>
      <vt:variant>
        <vt:lpwstr/>
      </vt:variant>
      <vt:variant>
        <vt:lpwstr>VAR</vt:lpwstr>
      </vt:variant>
      <vt:variant>
        <vt:i4>6357110</vt:i4>
      </vt:variant>
      <vt:variant>
        <vt:i4>255</vt:i4>
      </vt:variant>
      <vt:variant>
        <vt:i4>0</vt:i4>
      </vt:variant>
      <vt:variant>
        <vt:i4>5</vt:i4>
      </vt:variant>
      <vt:variant>
        <vt:lpwstr/>
      </vt:variant>
      <vt:variant>
        <vt:lpwstr>VAR</vt:lpwstr>
      </vt:variant>
      <vt:variant>
        <vt:i4>7274610</vt:i4>
      </vt:variant>
      <vt:variant>
        <vt:i4>252</vt:i4>
      </vt:variant>
      <vt:variant>
        <vt:i4>0</vt:i4>
      </vt:variant>
      <vt:variant>
        <vt:i4>5</vt:i4>
      </vt:variant>
      <vt:variant>
        <vt:lpwstr/>
      </vt:variant>
      <vt:variant>
        <vt:lpwstr>ROL</vt:lpwstr>
      </vt:variant>
      <vt:variant>
        <vt:i4>6357110</vt:i4>
      </vt:variant>
      <vt:variant>
        <vt:i4>249</vt:i4>
      </vt:variant>
      <vt:variant>
        <vt:i4>0</vt:i4>
      </vt:variant>
      <vt:variant>
        <vt:i4>5</vt:i4>
      </vt:variant>
      <vt:variant>
        <vt:lpwstr/>
      </vt:variant>
      <vt:variant>
        <vt:lpwstr>VAR</vt:lpwstr>
      </vt:variant>
      <vt:variant>
        <vt:i4>7274599</vt:i4>
      </vt:variant>
      <vt:variant>
        <vt:i4>246</vt:i4>
      </vt:variant>
      <vt:variant>
        <vt:i4>0</vt:i4>
      </vt:variant>
      <vt:variant>
        <vt:i4>5</vt:i4>
      </vt:variant>
      <vt:variant>
        <vt:lpwstr/>
      </vt:variant>
      <vt:variant>
        <vt:lpwstr>GOL</vt:lpwstr>
      </vt:variant>
      <vt:variant>
        <vt:i4>6357110</vt:i4>
      </vt:variant>
      <vt:variant>
        <vt:i4>243</vt:i4>
      </vt:variant>
      <vt:variant>
        <vt:i4>0</vt:i4>
      </vt:variant>
      <vt:variant>
        <vt:i4>5</vt:i4>
      </vt:variant>
      <vt:variant>
        <vt:lpwstr/>
      </vt:variant>
      <vt:variant>
        <vt:lpwstr>VAR</vt:lpwstr>
      </vt:variant>
      <vt:variant>
        <vt:i4>7602288</vt:i4>
      </vt:variant>
      <vt:variant>
        <vt:i4>240</vt:i4>
      </vt:variant>
      <vt:variant>
        <vt:i4>0</vt:i4>
      </vt:variant>
      <vt:variant>
        <vt:i4>5</vt:i4>
      </vt:variant>
      <vt:variant>
        <vt:lpwstr/>
      </vt:variant>
      <vt:variant>
        <vt:lpwstr>PTH</vt:lpwstr>
      </vt:variant>
      <vt:variant>
        <vt:i4>6357110</vt:i4>
      </vt:variant>
      <vt:variant>
        <vt:i4>237</vt:i4>
      </vt:variant>
      <vt:variant>
        <vt:i4>0</vt:i4>
      </vt:variant>
      <vt:variant>
        <vt:i4>5</vt:i4>
      </vt:variant>
      <vt:variant>
        <vt:lpwstr/>
      </vt:variant>
      <vt:variant>
        <vt:lpwstr>VAR</vt:lpwstr>
      </vt:variant>
      <vt:variant>
        <vt:i4>7274610</vt:i4>
      </vt:variant>
      <vt:variant>
        <vt:i4>234</vt:i4>
      </vt:variant>
      <vt:variant>
        <vt:i4>0</vt:i4>
      </vt:variant>
      <vt:variant>
        <vt:i4>5</vt:i4>
      </vt:variant>
      <vt:variant>
        <vt:lpwstr/>
      </vt:variant>
      <vt:variant>
        <vt:lpwstr>ROL</vt:lpwstr>
      </vt:variant>
      <vt:variant>
        <vt:i4>6357110</vt:i4>
      </vt:variant>
      <vt:variant>
        <vt:i4>231</vt:i4>
      </vt:variant>
      <vt:variant>
        <vt:i4>0</vt:i4>
      </vt:variant>
      <vt:variant>
        <vt:i4>5</vt:i4>
      </vt:variant>
      <vt:variant>
        <vt:lpwstr/>
      </vt:variant>
      <vt:variant>
        <vt:lpwstr>VAR</vt:lpwstr>
      </vt:variant>
      <vt:variant>
        <vt:i4>7471216</vt:i4>
      </vt:variant>
      <vt:variant>
        <vt:i4>228</vt:i4>
      </vt:variant>
      <vt:variant>
        <vt:i4>0</vt:i4>
      </vt:variant>
      <vt:variant>
        <vt:i4>5</vt:i4>
      </vt:variant>
      <vt:variant>
        <vt:lpwstr/>
      </vt:variant>
      <vt:variant>
        <vt:lpwstr>PRB</vt:lpwstr>
      </vt:variant>
      <vt:variant>
        <vt:i4>6357110</vt:i4>
      </vt:variant>
      <vt:variant>
        <vt:i4>225</vt:i4>
      </vt:variant>
      <vt:variant>
        <vt:i4>0</vt:i4>
      </vt:variant>
      <vt:variant>
        <vt:i4>5</vt:i4>
      </vt:variant>
      <vt:variant>
        <vt:lpwstr/>
      </vt:variant>
      <vt:variant>
        <vt:lpwstr>VAR</vt:lpwstr>
      </vt:variant>
      <vt:variant>
        <vt:i4>6357110</vt:i4>
      </vt:variant>
      <vt:variant>
        <vt:i4>222</vt:i4>
      </vt:variant>
      <vt:variant>
        <vt:i4>0</vt:i4>
      </vt:variant>
      <vt:variant>
        <vt:i4>5</vt:i4>
      </vt:variant>
      <vt:variant>
        <vt:lpwstr/>
      </vt:variant>
      <vt:variant>
        <vt:lpwstr>VAR</vt:lpwstr>
      </vt:variant>
      <vt:variant>
        <vt:i4>6357110</vt:i4>
      </vt:variant>
      <vt:variant>
        <vt:i4>219</vt:i4>
      </vt:variant>
      <vt:variant>
        <vt:i4>0</vt:i4>
      </vt:variant>
      <vt:variant>
        <vt:i4>5</vt:i4>
      </vt:variant>
      <vt:variant>
        <vt:lpwstr/>
      </vt:variant>
      <vt:variant>
        <vt:lpwstr>VAR</vt:lpwstr>
      </vt:variant>
      <vt:variant>
        <vt:i4>7274610</vt:i4>
      </vt:variant>
      <vt:variant>
        <vt:i4>216</vt:i4>
      </vt:variant>
      <vt:variant>
        <vt:i4>0</vt:i4>
      </vt:variant>
      <vt:variant>
        <vt:i4>5</vt:i4>
      </vt:variant>
      <vt:variant>
        <vt:lpwstr/>
      </vt:variant>
      <vt:variant>
        <vt:lpwstr>ROL</vt:lpwstr>
      </vt:variant>
      <vt:variant>
        <vt:i4>6357110</vt:i4>
      </vt:variant>
      <vt:variant>
        <vt:i4>213</vt:i4>
      </vt:variant>
      <vt:variant>
        <vt:i4>0</vt:i4>
      </vt:variant>
      <vt:variant>
        <vt:i4>5</vt:i4>
      </vt:variant>
      <vt:variant>
        <vt:lpwstr/>
      </vt:variant>
      <vt:variant>
        <vt:lpwstr>VAR</vt:lpwstr>
      </vt:variant>
      <vt:variant>
        <vt:i4>7471216</vt:i4>
      </vt:variant>
      <vt:variant>
        <vt:i4>210</vt:i4>
      </vt:variant>
      <vt:variant>
        <vt:i4>0</vt:i4>
      </vt:variant>
      <vt:variant>
        <vt:i4>5</vt:i4>
      </vt:variant>
      <vt:variant>
        <vt:lpwstr/>
      </vt:variant>
      <vt:variant>
        <vt:lpwstr>PRB</vt:lpwstr>
      </vt:variant>
      <vt:variant>
        <vt:i4>6357110</vt:i4>
      </vt:variant>
      <vt:variant>
        <vt:i4>207</vt:i4>
      </vt:variant>
      <vt:variant>
        <vt:i4>0</vt:i4>
      </vt:variant>
      <vt:variant>
        <vt:i4>5</vt:i4>
      </vt:variant>
      <vt:variant>
        <vt:lpwstr/>
      </vt:variant>
      <vt:variant>
        <vt:lpwstr>VAR</vt:lpwstr>
      </vt:variant>
      <vt:variant>
        <vt:i4>7602288</vt:i4>
      </vt:variant>
      <vt:variant>
        <vt:i4>204</vt:i4>
      </vt:variant>
      <vt:variant>
        <vt:i4>0</vt:i4>
      </vt:variant>
      <vt:variant>
        <vt:i4>5</vt:i4>
      </vt:variant>
      <vt:variant>
        <vt:lpwstr/>
      </vt:variant>
      <vt:variant>
        <vt:lpwstr>PTH</vt:lpwstr>
      </vt:variant>
      <vt:variant>
        <vt:i4>6357110</vt:i4>
      </vt:variant>
      <vt:variant>
        <vt:i4>201</vt:i4>
      </vt:variant>
      <vt:variant>
        <vt:i4>0</vt:i4>
      </vt:variant>
      <vt:variant>
        <vt:i4>5</vt:i4>
      </vt:variant>
      <vt:variant>
        <vt:lpwstr/>
      </vt:variant>
      <vt:variant>
        <vt:lpwstr>VAR</vt:lpwstr>
      </vt:variant>
      <vt:variant>
        <vt:i4>7274610</vt:i4>
      </vt:variant>
      <vt:variant>
        <vt:i4>198</vt:i4>
      </vt:variant>
      <vt:variant>
        <vt:i4>0</vt:i4>
      </vt:variant>
      <vt:variant>
        <vt:i4>5</vt:i4>
      </vt:variant>
      <vt:variant>
        <vt:lpwstr/>
      </vt:variant>
      <vt:variant>
        <vt:lpwstr>ROL</vt:lpwstr>
      </vt:variant>
      <vt:variant>
        <vt:i4>6357110</vt:i4>
      </vt:variant>
      <vt:variant>
        <vt:i4>195</vt:i4>
      </vt:variant>
      <vt:variant>
        <vt:i4>0</vt:i4>
      </vt:variant>
      <vt:variant>
        <vt:i4>5</vt:i4>
      </vt:variant>
      <vt:variant>
        <vt:lpwstr/>
      </vt:variant>
      <vt:variant>
        <vt:lpwstr>VAR</vt:lpwstr>
      </vt:variant>
      <vt:variant>
        <vt:i4>7274599</vt:i4>
      </vt:variant>
      <vt:variant>
        <vt:i4>192</vt:i4>
      </vt:variant>
      <vt:variant>
        <vt:i4>0</vt:i4>
      </vt:variant>
      <vt:variant>
        <vt:i4>5</vt:i4>
      </vt:variant>
      <vt:variant>
        <vt:lpwstr/>
      </vt:variant>
      <vt:variant>
        <vt:lpwstr>GOL</vt:lpwstr>
      </vt:variant>
      <vt:variant>
        <vt:i4>1507415</vt:i4>
      </vt:variant>
      <vt:variant>
        <vt:i4>189</vt:i4>
      </vt:variant>
      <vt:variant>
        <vt:i4>0</vt:i4>
      </vt:variant>
      <vt:variant>
        <vt:i4>5</vt:i4>
      </vt:variant>
      <vt:variant>
        <vt:lpwstr>\\netstor\DATA\WORD\HL7\ANSI_Standards_Repository\V2 Messaging\V282\ANSI_HL7_v282_pubpkg\HL7 Messaging Version 2.8.2\V282_Word\V27_CH02C_CodeTables.doc</vt:lpwstr>
      </vt:variant>
      <vt:variant>
        <vt:lpwstr>HL70119</vt:lpwstr>
      </vt:variant>
      <vt:variant>
        <vt:i4>1441878</vt:i4>
      </vt:variant>
      <vt:variant>
        <vt:i4>186</vt:i4>
      </vt:variant>
      <vt:variant>
        <vt:i4>0</vt:i4>
      </vt:variant>
      <vt:variant>
        <vt:i4>5</vt:i4>
      </vt:variant>
      <vt:variant>
        <vt:lpwstr>\\netstor\DATA\WORD\HL7\ANSI_Standards_Repository\V2 Messaging\V282\ANSI_HL7_v282_pubpkg\HL7 Messaging Version 2.8.2\V282_Word\V27_CH02C_CodeTables.doc</vt:lpwstr>
      </vt:variant>
      <vt:variant>
        <vt:lpwstr>HL70003</vt:lpwstr>
      </vt:variant>
      <vt:variant>
        <vt:i4>1572913</vt:i4>
      </vt:variant>
      <vt:variant>
        <vt:i4>179</vt:i4>
      </vt:variant>
      <vt:variant>
        <vt:i4>0</vt:i4>
      </vt:variant>
      <vt:variant>
        <vt:i4>5</vt:i4>
      </vt:variant>
      <vt:variant>
        <vt:lpwstr/>
      </vt:variant>
      <vt:variant>
        <vt:lpwstr>_Toc462313697</vt:lpwstr>
      </vt:variant>
      <vt:variant>
        <vt:i4>1572913</vt:i4>
      </vt:variant>
      <vt:variant>
        <vt:i4>173</vt:i4>
      </vt:variant>
      <vt:variant>
        <vt:i4>0</vt:i4>
      </vt:variant>
      <vt:variant>
        <vt:i4>5</vt:i4>
      </vt:variant>
      <vt:variant>
        <vt:lpwstr/>
      </vt:variant>
      <vt:variant>
        <vt:lpwstr>_Toc462313696</vt:lpwstr>
      </vt:variant>
      <vt:variant>
        <vt:i4>1572913</vt:i4>
      </vt:variant>
      <vt:variant>
        <vt:i4>167</vt:i4>
      </vt:variant>
      <vt:variant>
        <vt:i4>0</vt:i4>
      </vt:variant>
      <vt:variant>
        <vt:i4>5</vt:i4>
      </vt:variant>
      <vt:variant>
        <vt:lpwstr/>
      </vt:variant>
      <vt:variant>
        <vt:lpwstr>_Toc462313695</vt:lpwstr>
      </vt:variant>
      <vt:variant>
        <vt:i4>1572913</vt:i4>
      </vt:variant>
      <vt:variant>
        <vt:i4>161</vt:i4>
      </vt:variant>
      <vt:variant>
        <vt:i4>0</vt:i4>
      </vt:variant>
      <vt:variant>
        <vt:i4>5</vt:i4>
      </vt:variant>
      <vt:variant>
        <vt:lpwstr/>
      </vt:variant>
      <vt:variant>
        <vt:lpwstr>_Toc462313694</vt:lpwstr>
      </vt:variant>
      <vt:variant>
        <vt:i4>1572913</vt:i4>
      </vt:variant>
      <vt:variant>
        <vt:i4>155</vt:i4>
      </vt:variant>
      <vt:variant>
        <vt:i4>0</vt:i4>
      </vt:variant>
      <vt:variant>
        <vt:i4>5</vt:i4>
      </vt:variant>
      <vt:variant>
        <vt:lpwstr/>
      </vt:variant>
      <vt:variant>
        <vt:lpwstr>_Toc462313693</vt:lpwstr>
      </vt:variant>
      <vt:variant>
        <vt:i4>1572913</vt:i4>
      </vt:variant>
      <vt:variant>
        <vt:i4>149</vt:i4>
      </vt:variant>
      <vt:variant>
        <vt:i4>0</vt:i4>
      </vt:variant>
      <vt:variant>
        <vt:i4>5</vt:i4>
      </vt:variant>
      <vt:variant>
        <vt:lpwstr/>
      </vt:variant>
      <vt:variant>
        <vt:lpwstr>_Toc462313692</vt:lpwstr>
      </vt:variant>
      <vt:variant>
        <vt:i4>1572913</vt:i4>
      </vt:variant>
      <vt:variant>
        <vt:i4>143</vt:i4>
      </vt:variant>
      <vt:variant>
        <vt:i4>0</vt:i4>
      </vt:variant>
      <vt:variant>
        <vt:i4>5</vt:i4>
      </vt:variant>
      <vt:variant>
        <vt:lpwstr/>
      </vt:variant>
      <vt:variant>
        <vt:lpwstr>_Toc462313691</vt:lpwstr>
      </vt:variant>
      <vt:variant>
        <vt:i4>1572913</vt:i4>
      </vt:variant>
      <vt:variant>
        <vt:i4>137</vt:i4>
      </vt:variant>
      <vt:variant>
        <vt:i4>0</vt:i4>
      </vt:variant>
      <vt:variant>
        <vt:i4>5</vt:i4>
      </vt:variant>
      <vt:variant>
        <vt:lpwstr/>
      </vt:variant>
      <vt:variant>
        <vt:lpwstr>_Toc462313690</vt:lpwstr>
      </vt:variant>
      <vt:variant>
        <vt:i4>1638449</vt:i4>
      </vt:variant>
      <vt:variant>
        <vt:i4>131</vt:i4>
      </vt:variant>
      <vt:variant>
        <vt:i4>0</vt:i4>
      </vt:variant>
      <vt:variant>
        <vt:i4>5</vt:i4>
      </vt:variant>
      <vt:variant>
        <vt:lpwstr/>
      </vt:variant>
      <vt:variant>
        <vt:lpwstr>_Toc462313689</vt:lpwstr>
      </vt:variant>
      <vt:variant>
        <vt:i4>1638449</vt:i4>
      </vt:variant>
      <vt:variant>
        <vt:i4>125</vt:i4>
      </vt:variant>
      <vt:variant>
        <vt:i4>0</vt:i4>
      </vt:variant>
      <vt:variant>
        <vt:i4>5</vt:i4>
      </vt:variant>
      <vt:variant>
        <vt:lpwstr/>
      </vt:variant>
      <vt:variant>
        <vt:lpwstr>_Toc462313688</vt:lpwstr>
      </vt:variant>
      <vt:variant>
        <vt:i4>1638449</vt:i4>
      </vt:variant>
      <vt:variant>
        <vt:i4>119</vt:i4>
      </vt:variant>
      <vt:variant>
        <vt:i4>0</vt:i4>
      </vt:variant>
      <vt:variant>
        <vt:i4>5</vt:i4>
      </vt:variant>
      <vt:variant>
        <vt:lpwstr/>
      </vt:variant>
      <vt:variant>
        <vt:lpwstr>_Toc462313687</vt:lpwstr>
      </vt:variant>
      <vt:variant>
        <vt:i4>1638449</vt:i4>
      </vt:variant>
      <vt:variant>
        <vt:i4>113</vt:i4>
      </vt:variant>
      <vt:variant>
        <vt:i4>0</vt:i4>
      </vt:variant>
      <vt:variant>
        <vt:i4>5</vt:i4>
      </vt:variant>
      <vt:variant>
        <vt:lpwstr/>
      </vt:variant>
      <vt:variant>
        <vt:lpwstr>_Toc462313686</vt:lpwstr>
      </vt:variant>
      <vt:variant>
        <vt:i4>1638449</vt:i4>
      </vt:variant>
      <vt:variant>
        <vt:i4>107</vt:i4>
      </vt:variant>
      <vt:variant>
        <vt:i4>0</vt:i4>
      </vt:variant>
      <vt:variant>
        <vt:i4>5</vt:i4>
      </vt:variant>
      <vt:variant>
        <vt:lpwstr/>
      </vt:variant>
      <vt:variant>
        <vt:lpwstr>_Toc462313685</vt:lpwstr>
      </vt:variant>
      <vt:variant>
        <vt:i4>1638449</vt:i4>
      </vt:variant>
      <vt:variant>
        <vt:i4>101</vt:i4>
      </vt:variant>
      <vt:variant>
        <vt:i4>0</vt:i4>
      </vt:variant>
      <vt:variant>
        <vt:i4>5</vt:i4>
      </vt:variant>
      <vt:variant>
        <vt:lpwstr/>
      </vt:variant>
      <vt:variant>
        <vt:lpwstr>_Toc462313684</vt:lpwstr>
      </vt:variant>
      <vt:variant>
        <vt:i4>1638449</vt:i4>
      </vt:variant>
      <vt:variant>
        <vt:i4>95</vt:i4>
      </vt:variant>
      <vt:variant>
        <vt:i4>0</vt:i4>
      </vt:variant>
      <vt:variant>
        <vt:i4>5</vt:i4>
      </vt:variant>
      <vt:variant>
        <vt:lpwstr/>
      </vt:variant>
      <vt:variant>
        <vt:lpwstr>_Toc462313683</vt:lpwstr>
      </vt:variant>
      <vt:variant>
        <vt:i4>1638449</vt:i4>
      </vt:variant>
      <vt:variant>
        <vt:i4>89</vt:i4>
      </vt:variant>
      <vt:variant>
        <vt:i4>0</vt:i4>
      </vt:variant>
      <vt:variant>
        <vt:i4>5</vt:i4>
      </vt:variant>
      <vt:variant>
        <vt:lpwstr/>
      </vt:variant>
      <vt:variant>
        <vt:lpwstr>_Toc462313682</vt:lpwstr>
      </vt:variant>
      <vt:variant>
        <vt:i4>1638449</vt:i4>
      </vt:variant>
      <vt:variant>
        <vt:i4>83</vt:i4>
      </vt:variant>
      <vt:variant>
        <vt:i4>0</vt:i4>
      </vt:variant>
      <vt:variant>
        <vt:i4>5</vt:i4>
      </vt:variant>
      <vt:variant>
        <vt:lpwstr/>
      </vt:variant>
      <vt:variant>
        <vt:lpwstr>_Toc462313681</vt:lpwstr>
      </vt:variant>
      <vt:variant>
        <vt:i4>1638449</vt:i4>
      </vt:variant>
      <vt:variant>
        <vt:i4>77</vt:i4>
      </vt:variant>
      <vt:variant>
        <vt:i4>0</vt:i4>
      </vt:variant>
      <vt:variant>
        <vt:i4>5</vt:i4>
      </vt:variant>
      <vt:variant>
        <vt:lpwstr/>
      </vt:variant>
      <vt:variant>
        <vt:lpwstr>_Toc462313680</vt:lpwstr>
      </vt:variant>
      <vt:variant>
        <vt:i4>1441841</vt:i4>
      </vt:variant>
      <vt:variant>
        <vt:i4>71</vt:i4>
      </vt:variant>
      <vt:variant>
        <vt:i4>0</vt:i4>
      </vt:variant>
      <vt:variant>
        <vt:i4>5</vt:i4>
      </vt:variant>
      <vt:variant>
        <vt:lpwstr/>
      </vt:variant>
      <vt:variant>
        <vt:lpwstr>_Toc462313679</vt:lpwstr>
      </vt:variant>
      <vt:variant>
        <vt:i4>1441841</vt:i4>
      </vt:variant>
      <vt:variant>
        <vt:i4>65</vt:i4>
      </vt:variant>
      <vt:variant>
        <vt:i4>0</vt:i4>
      </vt:variant>
      <vt:variant>
        <vt:i4>5</vt:i4>
      </vt:variant>
      <vt:variant>
        <vt:lpwstr/>
      </vt:variant>
      <vt:variant>
        <vt:lpwstr>_Toc462313678</vt:lpwstr>
      </vt:variant>
      <vt:variant>
        <vt:i4>1441841</vt:i4>
      </vt:variant>
      <vt:variant>
        <vt:i4>59</vt:i4>
      </vt:variant>
      <vt:variant>
        <vt:i4>0</vt:i4>
      </vt:variant>
      <vt:variant>
        <vt:i4>5</vt:i4>
      </vt:variant>
      <vt:variant>
        <vt:lpwstr/>
      </vt:variant>
      <vt:variant>
        <vt:lpwstr>_Toc462313677</vt:lpwstr>
      </vt:variant>
      <vt:variant>
        <vt:i4>1441841</vt:i4>
      </vt:variant>
      <vt:variant>
        <vt:i4>53</vt:i4>
      </vt:variant>
      <vt:variant>
        <vt:i4>0</vt:i4>
      </vt:variant>
      <vt:variant>
        <vt:i4>5</vt:i4>
      </vt:variant>
      <vt:variant>
        <vt:lpwstr/>
      </vt:variant>
      <vt:variant>
        <vt:lpwstr>_Toc462313676</vt:lpwstr>
      </vt:variant>
      <vt:variant>
        <vt:i4>1441841</vt:i4>
      </vt:variant>
      <vt:variant>
        <vt:i4>47</vt:i4>
      </vt:variant>
      <vt:variant>
        <vt:i4>0</vt:i4>
      </vt:variant>
      <vt:variant>
        <vt:i4>5</vt:i4>
      </vt:variant>
      <vt:variant>
        <vt:lpwstr/>
      </vt:variant>
      <vt:variant>
        <vt:lpwstr>_Toc462313675</vt:lpwstr>
      </vt:variant>
      <vt:variant>
        <vt:i4>1441841</vt:i4>
      </vt:variant>
      <vt:variant>
        <vt:i4>41</vt:i4>
      </vt:variant>
      <vt:variant>
        <vt:i4>0</vt:i4>
      </vt:variant>
      <vt:variant>
        <vt:i4>5</vt:i4>
      </vt:variant>
      <vt:variant>
        <vt:lpwstr/>
      </vt:variant>
      <vt:variant>
        <vt:lpwstr>_Toc462313674</vt:lpwstr>
      </vt:variant>
      <vt:variant>
        <vt:i4>1441841</vt:i4>
      </vt:variant>
      <vt:variant>
        <vt:i4>35</vt:i4>
      </vt:variant>
      <vt:variant>
        <vt:i4>0</vt:i4>
      </vt:variant>
      <vt:variant>
        <vt:i4>5</vt:i4>
      </vt:variant>
      <vt:variant>
        <vt:lpwstr/>
      </vt:variant>
      <vt:variant>
        <vt:lpwstr>_Toc462313673</vt:lpwstr>
      </vt:variant>
      <vt:variant>
        <vt:i4>1441841</vt:i4>
      </vt:variant>
      <vt:variant>
        <vt:i4>29</vt:i4>
      </vt:variant>
      <vt:variant>
        <vt:i4>0</vt:i4>
      </vt:variant>
      <vt:variant>
        <vt:i4>5</vt:i4>
      </vt:variant>
      <vt:variant>
        <vt:lpwstr/>
      </vt:variant>
      <vt:variant>
        <vt:lpwstr>_Toc462313672</vt:lpwstr>
      </vt:variant>
      <vt:variant>
        <vt:i4>1441841</vt:i4>
      </vt:variant>
      <vt:variant>
        <vt:i4>23</vt:i4>
      </vt:variant>
      <vt:variant>
        <vt:i4>0</vt:i4>
      </vt:variant>
      <vt:variant>
        <vt:i4>5</vt:i4>
      </vt:variant>
      <vt:variant>
        <vt:lpwstr/>
      </vt:variant>
      <vt:variant>
        <vt:lpwstr>_Toc462313671</vt:lpwstr>
      </vt:variant>
      <vt:variant>
        <vt:i4>1441841</vt:i4>
      </vt:variant>
      <vt:variant>
        <vt:i4>17</vt:i4>
      </vt:variant>
      <vt:variant>
        <vt:i4>0</vt:i4>
      </vt:variant>
      <vt:variant>
        <vt:i4>5</vt:i4>
      </vt:variant>
      <vt:variant>
        <vt:lpwstr/>
      </vt:variant>
      <vt:variant>
        <vt:lpwstr>_Toc462313670</vt:lpwstr>
      </vt:variant>
      <vt:variant>
        <vt:i4>1507377</vt:i4>
      </vt:variant>
      <vt:variant>
        <vt:i4>11</vt:i4>
      </vt:variant>
      <vt:variant>
        <vt:i4>0</vt:i4>
      </vt:variant>
      <vt:variant>
        <vt:i4>5</vt:i4>
      </vt:variant>
      <vt:variant>
        <vt:lpwstr/>
      </vt:variant>
      <vt:variant>
        <vt:lpwstr>_Toc462313669</vt:lpwstr>
      </vt:variant>
      <vt:variant>
        <vt:i4>1507377</vt:i4>
      </vt:variant>
      <vt:variant>
        <vt:i4>5</vt:i4>
      </vt:variant>
      <vt:variant>
        <vt:i4>0</vt:i4>
      </vt:variant>
      <vt:variant>
        <vt:i4>5</vt:i4>
      </vt:variant>
      <vt:variant>
        <vt:lpwstr/>
      </vt:variant>
      <vt:variant>
        <vt:lpwstr>_Toc462313668</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 Chapter 12 - Patient Care</dc:title>
  <dc:creator>Klaus Veil</dc:creator>
  <cp:lastModifiedBy>Amit Popat</cp:lastModifiedBy>
  <cp:revision>3</cp:revision>
  <cp:lastPrinted>2016-11-09T16:12:00Z</cp:lastPrinted>
  <dcterms:created xsi:type="dcterms:W3CDTF">2022-07-08T13:49:00Z</dcterms:created>
  <dcterms:modified xsi:type="dcterms:W3CDTF">2022-07-11T15:45:00Z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Standard</vt:lpwstr>
  </property>
  <property fmtid="{D5CDD505-2E9C-101B-9397-08002B2CF9AE}" pid="5" name="release_version">
    <vt:lpwstr>2.9</vt:lpwstr>
  </property>
  <property fmtid="{D5CDD505-2E9C-101B-9397-08002B2CF9AE}" pid="6" name="fo_checked">
    <vt:filetime>2019-12-01T10:00:00Z</vt:filetime>
  </property>
</Properties>
</file>