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1E329CF9" w:rsidR="0036768D" w:rsidRPr="007202DD" w:rsidRDefault="00D749ED" w:rsidP="0036768D">
      <w:pPr>
        <w:pStyle w:val="ANSIdesignation"/>
        <w:rPr>
          <w:rFonts w:ascii="Arial Narrow" w:hAnsi="Arial Narrow"/>
          <w:bCs/>
          <w:rPrChange w:id="3" w:author="Lynn Laakso" w:date="2022-08-30T09:40:00Z">
            <w:rPr>
              <w:rFonts w:ascii="Arial Narrow" w:hAnsi="Arial Narrow"/>
              <w:b/>
            </w:rPr>
          </w:rPrChange>
        </w:rPr>
      </w:pPr>
      <w:bookmarkStart w:id="4" w:name="_Toc25579082"/>
      <w:bookmarkStart w:id="5" w:name="_Toc25585447"/>
      <w:r w:rsidRPr="007202DD">
        <w:rPr>
          <w:bCs/>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8-30T09:40:00Z">
        <w:r w:rsidR="0036768D" w:rsidRPr="007202DD" w:rsidDel="007202DD">
          <w:rPr>
            <w:rFonts w:ascii="Arial Narrow" w:hAnsi="Arial Narrow"/>
            <w:bCs/>
            <w:noProof/>
            <w:rPrChange w:id="7" w:author="Lynn Laakso" w:date="2022-08-30T09:40:00Z">
              <w:rPr>
                <w:rFonts w:ascii="Arial Narrow" w:hAnsi="Arial Narrow"/>
                <w:b/>
                <w:noProof/>
              </w:rPr>
            </w:rPrChange>
          </w:rPr>
          <w:drawing>
            <wp:inline distT="0" distB="0" distL="0" distR="0" wp14:anchorId="7E0C3D29" wp14:editId="1A5CC14B">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ins w:id="8" w:author="Lynn Laakso" w:date="2022-08-30T09:40:00Z">
        <w:r w:rsidR="007202DD" w:rsidRPr="007202DD">
          <w:rPr>
            <w:rFonts w:ascii="Arial Narrow" w:hAnsi="Arial Narrow"/>
            <w:bCs/>
            <w:rPrChange w:id="9" w:author="Lynn Laakso" w:date="2022-08-30T09:40:00Z">
              <w:rPr>
                <w:rFonts w:ascii="Arial Narrow" w:hAnsi="Arial Narrow"/>
                <w:b/>
              </w:rPr>
            </w:rPrChange>
          </w:rPr>
          <w:t>V291_R1_N1_2022SEP</w:t>
        </w:r>
      </w:ins>
    </w:p>
    <w:p w14:paraId="497BC59C" w14:textId="1CAD22EC" w:rsidR="0036768D" w:rsidDel="007202DD" w:rsidRDefault="0036768D" w:rsidP="0036768D">
      <w:pPr>
        <w:jc w:val="right"/>
        <w:rPr>
          <w:del w:id="10" w:author="Lynn Laakso" w:date="2022-08-30T09:40:00Z"/>
          <w:rFonts w:ascii="Garamond" w:hAnsi="Garamond"/>
          <w:b/>
          <w:sz w:val="32"/>
        </w:rPr>
      </w:pPr>
      <w:del w:id="11" w:author="Lynn Laakso" w:date="2022-08-30T09:40:00Z">
        <w:r w:rsidRPr="00980037" w:rsidDel="007202DD">
          <w:rPr>
            <w:rFonts w:ascii="Garamond" w:hAnsi="Garamond"/>
            <w:b/>
            <w:sz w:val="32"/>
          </w:rPr>
          <w:delText>ANSI/HL7 V2.9-2019</w:delText>
        </w:r>
      </w:del>
    </w:p>
    <w:p w14:paraId="2C58C166" w14:textId="56076B17" w:rsidR="0036768D" w:rsidRPr="00B83364" w:rsidDel="007202DD" w:rsidRDefault="0036768D" w:rsidP="0036768D">
      <w:pPr>
        <w:jc w:val="right"/>
        <w:rPr>
          <w:del w:id="12" w:author="Lynn Laakso" w:date="2022-08-30T09:40:00Z"/>
        </w:rPr>
      </w:pPr>
      <w:del w:id="13" w:author="Lynn Laakso" w:date="2022-08-30T09:40:00Z">
        <w:r w:rsidDel="007202DD">
          <w:rPr>
            <w:rFonts w:ascii="Garamond" w:hAnsi="Garamond"/>
            <w:b/>
            <w:sz w:val="32"/>
          </w:rPr>
          <w:delText>12/9/2019</w:delText>
        </w:r>
      </w:del>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4E60EAC6"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3441A13D" w:rsidR="00061F64" w:rsidRPr="00A17ED1" w:rsidRDefault="00061F64">
            <w:pPr>
              <w:rPr>
                <w:noProof/>
              </w:rPr>
            </w:pPr>
            <w:del w:id="14" w:author="Frank Oemig" w:date="2022-07-14T17:49:00Z">
              <w:r w:rsidRPr="00A17ED1" w:rsidDel="00A83C88">
                <w:rPr>
                  <w:noProof/>
                </w:rPr>
                <w:delText xml:space="preserve">Calvin Beebe </w:delText>
              </w:r>
            </w:del>
            <w:ins w:id="15" w:author="Frank Oemig" w:date="2022-07-14T17:51:00Z">
              <w:r w:rsidR="00A83C88">
                <w:rPr>
                  <w:noProof/>
                </w:rPr>
                <w:t>Russell Ott</w:t>
              </w:r>
            </w:ins>
            <w:del w:id="16" w:author="Frank Oemig" w:date="2022-07-14T17:49:00Z">
              <w:r w:rsidRPr="00A17ED1" w:rsidDel="00A83C88">
                <w:rPr>
                  <w:noProof/>
                </w:rPr>
                <w:br/>
                <w:delText>Mayo Clinic</w:delText>
              </w:r>
            </w:del>
            <w:ins w:id="17"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18" w:author="Frank Oemig" w:date="2022-07-14T17:49:00Z">
              <w:r w:rsidDel="00A83C88">
                <w:rPr>
                  <w:noProof/>
                </w:rPr>
                <w:delText>Intelligent Medical Objects</w:delText>
              </w:r>
            </w:del>
            <w:ins w:id="19"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20"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0E3B7379" w:rsidR="00A45AB0" w:rsidRDefault="00A83C88" w:rsidP="00D97FEB">
            <w:pPr>
              <w:rPr>
                <w:noProof/>
              </w:rPr>
            </w:pPr>
            <w:ins w:id="21" w:author="Frank Oemig" w:date="2022-07-14T17:49:00Z">
              <w:r>
                <w:rPr>
                  <w:noProof/>
                </w:rPr>
                <w:t>Matt Szcz</w:t>
              </w:r>
            </w:ins>
            <w:ins w:id="22" w:author="Frank Oemig" w:date="2022-07-14T17:50:00Z">
              <w:r>
                <w:rPr>
                  <w:noProof/>
                </w:rPr>
                <w:t>e</w:t>
              </w:r>
            </w:ins>
            <w:ins w:id="23" w:author="Frank Oemig" w:date="2022-07-14T17:49:00Z">
              <w:r>
                <w:rPr>
                  <w:noProof/>
                </w:rPr>
                <w:t>pankiewicz</w:t>
              </w:r>
              <w:r w:rsidDel="00A83C88">
                <w:rPr>
                  <w:noProof/>
                </w:rPr>
                <w:t xml:space="preserve"> </w:t>
              </w:r>
            </w:ins>
            <w:del w:id="24" w:author="Frank Oemig" w:date="2022-07-14T17:49:00Z">
              <w:r w:rsidR="00A45AB0" w:rsidDel="00A83C88">
                <w:rPr>
                  <w:noProof/>
                </w:rPr>
                <w:delText>Andrew Statler</w:delText>
              </w:r>
            </w:del>
            <w:r w:rsidR="00D97FEB">
              <w:rPr>
                <w:noProof/>
              </w:rPr>
              <w:br/>
            </w:r>
            <w:ins w:id="25" w:author="Frank Oemig" w:date="2022-07-14T17:50:00Z">
              <w:r>
                <w:rPr>
                  <w:noProof/>
                </w:rPr>
                <w:t>Epic</w:t>
              </w:r>
            </w:ins>
            <w:del w:id="26"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27"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28" w:author="Frank Oemig" w:date="2022-07-14T17:50:00Z">
              <w:r>
                <w:rPr>
                  <w:noProof/>
                </w:rPr>
                <w:t>Frank Oemig</w:t>
              </w:r>
            </w:ins>
            <w:del w:id="29" w:author="Frank Oemig" w:date="2022-07-14T17:50:00Z">
              <w:r w:rsidR="00061F64" w:rsidDel="00A83C88">
                <w:rPr>
                  <w:noProof/>
                </w:rPr>
                <w:delText>Peter</w:delText>
              </w:r>
            </w:del>
            <w:ins w:id="30" w:author="Frank Oemig" w:date="2022-07-14T17:50:00Z">
              <w:r w:rsidDel="00A83C88">
                <w:rPr>
                  <w:noProof/>
                </w:rPr>
                <w:t xml:space="preserve"> </w:t>
              </w:r>
            </w:ins>
            <w:del w:id="31" w:author="Frank Oemig" w:date="2022-07-14T17:50:00Z">
              <w:r w:rsidR="00061F64" w:rsidDel="00A83C88">
                <w:rPr>
                  <w:noProof/>
                </w:rPr>
                <w:delText xml:space="preserve"> Gilbert</w:delText>
              </w:r>
            </w:del>
            <w:r w:rsidR="00061F64" w:rsidRPr="00A17ED1">
              <w:rPr>
                <w:noProof/>
              </w:rPr>
              <w:br/>
            </w:r>
            <w:ins w:id="32" w:author="Frank Oemig" w:date="2022-07-14T17:50:00Z">
              <w:r>
                <w:rPr>
                  <w:noProof/>
                </w:rPr>
                <w:t>Oracle Cerner</w:t>
              </w:r>
            </w:ins>
            <w:del w:id="33"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4FD32452" w14:textId="2D039E98" w:rsidR="00A83C88" w:rsidDel="008E1635" w:rsidRDefault="00A83C88" w:rsidP="008E1635">
      <w:pPr>
        <w:pStyle w:val="NormalListBullets"/>
        <w:rPr>
          <w:ins w:id="34" w:author="Frank Oemig" w:date="2022-07-14T17:48:00Z"/>
          <w:del w:id="35" w:author="Lynn Laakso" w:date="2022-08-30T09:41:00Z"/>
        </w:rPr>
        <w:pPrChange w:id="36" w:author="Lynn Laakso" w:date="2022-08-30T09:41:00Z">
          <w:pPr/>
        </w:pPrChange>
      </w:pPr>
    </w:p>
    <w:p w14:paraId="72252FD5" w14:textId="77777777" w:rsidR="00A83C88" w:rsidRDefault="00A83C88" w:rsidP="008E1635">
      <w:pPr>
        <w:pStyle w:val="NormalListBullets"/>
        <w:rPr>
          <w:ins w:id="37" w:author="Frank Oemig" w:date="2022-07-14T17:48:00Z"/>
        </w:rPr>
        <w:pPrChange w:id="38" w:author="Lynn Laakso" w:date="2022-08-30T09:41:00Z">
          <w:pPr>
            <w:pStyle w:val="NormalListBullets"/>
            <w:jc w:val="center"/>
          </w:pPr>
        </w:pPrChange>
      </w:pPr>
      <w:ins w:id="39" w:author="Frank Oemig" w:date="2022-07-14T17:48:00Z">
        <w:r>
          <w:t>Notes to Balloters</w:t>
        </w:r>
      </w:ins>
    </w:p>
    <w:p w14:paraId="17A8FA9D" w14:textId="77777777" w:rsidR="00A83C88" w:rsidRDefault="00A83C88" w:rsidP="008E1635">
      <w:pPr>
        <w:pStyle w:val="NormalListBullets"/>
        <w:rPr>
          <w:ins w:id="40" w:author="Frank Oemig" w:date="2022-07-14T17:48:00Z"/>
        </w:rPr>
      </w:pPr>
      <w:ins w:id="41" w:author="Frank Oemig" w:date="2022-07-14T17:48:00Z">
        <w:r>
          <w:t>This is the First Normative Ballot for Version 2.9.1.</w:t>
        </w:r>
      </w:ins>
    </w:p>
    <w:p w14:paraId="48A312CE" w14:textId="4D4F885D" w:rsidR="00A83C88" w:rsidRDefault="00A83C88" w:rsidP="008E1635">
      <w:pPr>
        <w:pStyle w:val="NormalListBullets"/>
        <w:rPr>
          <w:ins w:id="42" w:author="Frank Oemig" w:date="2022-07-14T17:48:00Z"/>
        </w:rPr>
      </w:pPr>
      <w:ins w:id="43" w:author="Frank Oemig" w:date="2022-07-14T17:48:00Z">
        <w:r>
          <w:t>Please ballot on chapter content only as it contains all new changes due to V2.9</w:t>
        </w:r>
      </w:ins>
      <w:ins w:id="44" w:author="Frank Oemig" w:date="2022-07-14T17:51:00Z">
        <w:r>
          <w:t>.</w:t>
        </w:r>
      </w:ins>
      <w:ins w:id="45" w:author="Frank Oemig" w:date="2022-07-14T17:48:00Z">
        <w:r>
          <w:t>1 proposals to the standard.  Any additional suggested changes will be found 'Out of Scope'.  The formatting of the chapters is mainly driven by the requirement to automatically extract data for automatic consistency checking and to build the HL7 V2.</w:t>
        </w:r>
      </w:ins>
      <w:ins w:id="46" w:author="Frank Oemig" w:date="2022-07-14T17:51:00Z">
        <w:r>
          <w:t>9.1</w:t>
        </w:r>
      </w:ins>
      <w:ins w:id="47" w:author="Frank Oemig" w:date="2022-07-14T17:48:00Z">
        <w:r>
          <w:t xml:space="preserve"> Database. </w:t>
        </w:r>
      </w:ins>
    </w:p>
    <w:p w14:paraId="33154466" w14:textId="77777777" w:rsidR="00A83C88" w:rsidRDefault="00A83C88" w:rsidP="008E1635">
      <w:pPr>
        <w:pStyle w:val="NormalListBullets"/>
        <w:rPr>
          <w:ins w:id="48" w:author="Frank Oemig" w:date="2022-07-14T17:48:00Z"/>
        </w:rPr>
      </w:pPr>
      <w:ins w:id="49" w:author="Frank Oemig" w:date="2022-07-14T17:48:00Z">
        <w:r>
          <w:t>The following table itemizes the changes that have been applied to the chapter.</w:t>
        </w:r>
      </w:ins>
    </w:p>
    <w:p w14:paraId="51EDD58B" w14:textId="6912FB93" w:rsidR="00A83C88" w:rsidRPr="009A5FA6" w:rsidDel="008E1635" w:rsidRDefault="00A83C88" w:rsidP="008E1635">
      <w:pPr>
        <w:pStyle w:val="NormalListBullets"/>
        <w:rPr>
          <w:ins w:id="50" w:author="Frank Oemig" w:date="2022-07-14T17:48:00Z"/>
          <w:del w:id="51" w:author="Lynn Laakso" w:date="2022-08-30T09:41:00Z"/>
        </w:rPr>
        <w:pPrChange w:id="52" w:author="Lynn Laakso" w:date="2022-08-30T09:41:00Z">
          <w:pPr>
            <w:pStyle w:val="NormalListBullets"/>
          </w:pPr>
        </w:pPrChange>
      </w:pPr>
      <w:ins w:id="53" w:author="Frank Oemig" w:date="2022-07-14T17:48:00Z">
        <w:r w:rsidRPr="009A5FA6">
          <w:t xml:space="preserve">HL7 HQ, the Work Group Chairs and the International Affiliates thank you for your consideration! </w:t>
        </w:r>
      </w:ins>
    </w:p>
    <w:p w14:paraId="2C262331" w14:textId="77777777" w:rsidR="00A83C88" w:rsidRDefault="00A83C88" w:rsidP="008E1635">
      <w:pPr>
        <w:pStyle w:val="NormalListBullets"/>
        <w:rPr>
          <w:ins w:id="54" w:author="Frank Oemig" w:date="2022-07-14T17:48:00Z"/>
        </w:rPr>
        <w:pPrChange w:id="55" w:author="Lynn Laakso" w:date="2022-08-30T09:41:00Z">
          <w:pPr>
            <w:pStyle w:val="NormalListBullets"/>
            <w:jc w:val="center"/>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56" w:author="Merrick, Riki | APHL" w:date="2022-08-02T12: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25"/>
        <w:gridCol w:w="1659"/>
        <w:gridCol w:w="3354"/>
        <w:gridCol w:w="1438"/>
        <w:gridCol w:w="1268"/>
        <w:gridCol w:w="706"/>
        <w:tblGridChange w:id="57">
          <w:tblGrid>
            <w:gridCol w:w="925"/>
            <w:gridCol w:w="1659"/>
            <w:gridCol w:w="3354"/>
            <w:gridCol w:w="1438"/>
            <w:gridCol w:w="1268"/>
            <w:gridCol w:w="706"/>
          </w:tblGrid>
        </w:tblGridChange>
      </w:tblGrid>
      <w:tr w:rsidR="006C65AD" w14:paraId="5C07D9F4" w14:textId="77777777" w:rsidTr="0059564A">
        <w:trPr>
          <w:trHeight w:val="530"/>
          <w:tblHeader/>
          <w:ins w:id="58" w:author="Frank Oemig" w:date="2022-07-14T17:48:00Z"/>
          <w:trPrChange w:id="59" w:author="Merrick, Riki | APHL" w:date="2022-08-02T12:24:00Z">
            <w:trPr>
              <w:trHeight w:val="530"/>
            </w:trPr>
          </w:trPrChange>
        </w:trPr>
        <w:tc>
          <w:tcPr>
            <w:tcW w:w="925" w:type="dxa"/>
            <w:shd w:val="clear" w:color="auto" w:fill="D9D9D9"/>
            <w:tcPrChange w:id="60" w:author="Merrick, Riki | APHL" w:date="2022-08-02T12:24:00Z">
              <w:tcPr>
                <w:tcW w:w="925"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61" w:author="Frank Oemig" w:date="2022-07-14T17:48:00Z"/>
                <w:rFonts w:ascii="Arial" w:hAnsi="Arial"/>
              </w:rPr>
            </w:pPr>
            <w:ins w:id="62" w:author="Frank Oemig" w:date="2022-07-14T17:48:00Z">
              <w:r>
                <w:rPr>
                  <w:b/>
                  <w:bCs/>
                  <w:i/>
                  <w:iCs/>
                  <w:color w:val="000080"/>
                  <w:sz w:val="22"/>
                </w:rPr>
                <w:lastRenderedPageBreak/>
                <w:t>Section</w:t>
              </w:r>
            </w:ins>
          </w:p>
        </w:tc>
        <w:tc>
          <w:tcPr>
            <w:tcW w:w="1659" w:type="dxa"/>
            <w:shd w:val="clear" w:color="auto" w:fill="D9D9D9"/>
            <w:tcPrChange w:id="63" w:author="Merrick, Riki | APHL" w:date="2022-08-02T12:24:00Z">
              <w:tcPr>
                <w:tcW w:w="1659" w:type="dxa"/>
                <w:shd w:val="clear" w:color="auto" w:fill="D9D9D9"/>
              </w:tcPr>
            </w:tcPrChange>
          </w:tcPr>
          <w:p w14:paraId="5F16B26C" w14:textId="77777777" w:rsidR="00A83C88" w:rsidRDefault="00A83C88" w:rsidP="0030304D">
            <w:pPr>
              <w:widowControl w:val="0"/>
              <w:autoSpaceDE w:val="0"/>
              <w:autoSpaceDN w:val="0"/>
              <w:adjustRightInd w:val="0"/>
              <w:spacing w:before="110"/>
              <w:rPr>
                <w:ins w:id="64" w:author="Frank Oemig" w:date="2022-07-14T17:48:00Z"/>
                <w:rFonts w:ascii="Arial" w:hAnsi="Arial"/>
              </w:rPr>
            </w:pPr>
            <w:ins w:id="65" w:author="Frank Oemig" w:date="2022-07-14T17:48:00Z">
              <w:r>
                <w:rPr>
                  <w:b/>
                  <w:bCs/>
                  <w:i/>
                  <w:iCs/>
                  <w:color w:val="000080"/>
                  <w:sz w:val="22"/>
                </w:rPr>
                <w:t>Section Name</w:t>
              </w:r>
            </w:ins>
          </w:p>
        </w:tc>
        <w:tc>
          <w:tcPr>
            <w:tcW w:w="3354" w:type="dxa"/>
            <w:shd w:val="clear" w:color="auto" w:fill="D9D9D9"/>
            <w:tcPrChange w:id="66" w:author="Merrick, Riki | APHL" w:date="2022-08-02T12:24:00Z">
              <w:tcPr>
                <w:tcW w:w="3354" w:type="dxa"/>
                <w:shd w:val="clear" w:color="auto" w:fill="D9D9D9"/>
              </w:tcPr>
            </w:tcPrChange>
          </w:tcPr>
          <w:p w14:paraId="04C7BE04" w14:textId="77777777" w:rsidR="00A83C88" w:rsidRDefault="00A83C88" w:rsidP="0030304D">
            <w:pPr>
              <w:widowControl w:val="0"/>
              <w:autoSpaceDE w:val="0"/>
              <w:autoSpaceDN w:val="0"/>
              <w:adjustRightInd w:val="0"/>
              <w:spacing w:before="110"/>
              <w:rPr>
                <w:ins w:id="67" w:author="Frank Oemig" w:date="2022-07-14T17:48:00Z"/>
                <w:rFonts w:ascii="Arial" w:hAnsi="Arial"/>
              </w:rPr>
            </w:pPr>
            <w:proofErr w:type="gramStart"/>
            <w:ins w:id="68" w:author="Frank Oemig" w:date="2022-07-14T17:48:00Z">
              <w:r>
                <w:rPr>
                  <w:b/>
                  <w:bCs/>
                  <w:i/>
                  <w:iCs/>
                  <w:color w:val="000080"/>
                  <w:sz w:val="22"/>
                </w:rPr>
                <w:t>Change  Type</w:t>
              </w:r>
              <w:proofErr w:type="gramEnd"/>
            </w:ins>
          </w:p>
        </w:tc>
        <w:tc>
          <w:tcPr>
            <w:tcW w:w="1438" w:type="dxa"/>
            <w:shd w:val="clear" w:color="auto" w:fill="D9D9D9"/>
            <w:tcPrChange w:id="69" w:author="Merrick, Riki | APHL" w:date="2022-08-02T12:24:00Z">
              <w:tcPr>
                <w:tcW w:w="1438" w:type="dxa"/>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70" w:author="Frank Oemig" w:date="2022-07-14T17:48:00Z"/>
                <w:b/>
                <w:bCs/>
                <w:i/>
                <w:iCs/>
                <w:color w:val="000080"/>
                <w:sz w:val="22"/>
              </w:rPr>
            </w:pPr>
            <w:ins w:id="71" w:author="Frank Oemig" w:date="2022-07-14T17:48:00Z">
              <w:r w:rsidRPr="005E5A1E">
                <w:rPr>
                  <w:b/>
                  <w:bCs/>
                  <w:i/>
                  <w:iCs/>
                  <w:color w:val="000080"/>
                  <w:sz w:val="22"/>
                </w:rPr>
                <w:t>Proposal #</w:t>
              </w:r>
            </w:ins>
          </w:p>
        </w:tc>
        <w:tc>
          <w:tcPr>
            <w:tcW w:w="1268" w:type="dxa"/>
            <w:shd w:val="clear" w:color="auto" w:fill="D9D9D9"/>
            <w:tcPrChange w:id="72" w:author="Merrick, Riki | APHL" w:date="2022-08-02T12:24:00Z">
              <w:tcPr>
                <w:tcW w:w="1268" w:type="dxa"/>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73" w:author="Frank Oemig" w:date="2022-07-14T17:48:00Z"/>
                <w:b/>
                <w:bCs/>
                <w:i/>
                <w:iCs/>
                <w:color w:val="000080"/>
                <w:sz w:val="28"/>
                <w:szCs w:val="28"/>
              </w:rPr>
            </w:pPr>
            <w:ins w:id="74" w:author="Frank Oemig" w:date="2022-07-14T17:48:00Z">
              <w:r>
                <w:rPr>
                  <w:b/>
                  <w:bCs/>
                  <w:i/>
                  <w:iCs/>
                  <w:color w:val="000080"/>
                  <w:sz w:val="22"/>
                </w:rPr>
                <w:t>Substantive</w:t>
              </w:r>
              <w:r>
                <w:rPr>
                  <w:b/>
                  <w:bCs/>
                  <w:i/>
                  <w:iCs/>
                  <w:color w:val="000080"/>
                  <w:sz w:val="22"/>
                </w:rPr>
                <w:br/>
                <w:t>Y/N</w:t>
              </w:r>
            </w:ins>
          </w:p>
        </w:tc>
        <w:tc>
          <w:tcPr>
            <w:tcW w:w="706" w:type="dxa"/>
            <w:shd w:val="clear" w:color="auto" w:fill="D9D9D9"/>
            <w:tcPrChange w:id="75" w:author="Merrick, Riki | APHL" w:date="2022-08-02T12:24:00Z">
              <w:tcPr>
                <w:tcW w:w="706" w:type="dxa"/>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76" w:author="Frank Oemig" w:date="2022-07-14T17:48:00Z"/>
                <w:b/>
                <w:bCs/>
                <w:i/>
                <w:iCs/>
                <w:color w:val="000080"/>
                <w:sz w:val="28"/>
                <w:szCs w:val="28"/>
              </w:rPr>
            </w:pPr>
            <w:ins w:id="77" w:author="Frank Oemig" w:date="2022-07-14T17:48:00Z">
              <w:r>
                <w:rPr>
                  <w:b/>
                  <w:bCs/>
                  <w:i/>
                  <w:iCs/>
                  <w:color w:val="000080"/>
                  <w:sz w:val="22"/>
                </w:rPr>
                <w:t>Line</w:t>
              </w:r>
              <w:r>
                <w:rPr>
                  <w:b/>
                  <w:bCs/>
                  <w:i/>
                  <w:iCs/>
                  <w:color w:val="000080"/>
                  <w:sz w:val="22"/>
                </w:rPr>
                <w:br/>
                <w:t>Item</w:t>
              </w:r>
            </w:ins>
          </w:p>
        </w:tc>
      </w:tr>
      <w:tr w:rsidR="006C65AD" w:rsidRPr="006C65AD" w14:paraId="4F4B819C" w14:textId="77777777" w:rsidTr="006C65AD">
        <w:trPr>
          <w:trHeight w:val="530"/>
          <w:ins w:id="78" w:author="Merrick, Riki | APHL" w:date="2022-08-02T12:17:00Z"/>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ins w:id="79" w:author="Merrick, Riki | APHL" w:date="2022-08-02T12:17:00Z"/>
                <w:color w:val="000080"/>
                <w:sz w:val="22"/>
                <w:szCs w:val="22"/>
              </w:rPr>
            </w:pPr>
            <w:ins w:id="80" w:author="Merrick, Riki | APHL" w:date="2022-08-02T12:17:00Z">
              <w:r>
                <w:rPr>
                  <w:color w:val="000080"/>
                  <w:sz w:val="22"/>
                  <w:szCs w:val="22"/>
                </w:rPr>
                <w:t>9.6.1</w:t>
              </w:r>
            </w:ins>
          </w:p>
        </w:tc>
        <w:tc>
          <w:tcPr>
            <w:tcW w:w="1659" w:type="dxa"/>
            <w:shd w:val="clear" w:color="auto" w:fill="D9D9D9"/>
          </w:tcPr>
          <w:p w14:paraId="24E0953A" w14:textId="239CFA79" w:rsidR="006C65AD" w:rsidRPr="006C65AD" w:rsidRDefault="006C65AD" w:rsidP="0030304D">
            <w:pPr>
              <w:widowControl w:val="0"/>
              <w:autoSpaceDE w:val="0"/>
              <w:autoSpaceDN w:val="0"/>
              <w:adjustRightInd w:val="0"/>
              <w:spacing w:before="110"/>
              <w:rPr>
                <w:ins w:id="81" w:author="Merrick, Riki | APHL" w:date="2022-08-02T12:17:00Z"/>
                <w:sz w:val="22"/>
                <w:szCs w:val="22"/>
                <w:lang w:val="fr-FR"/>
                <w:rPrChange w:id="82" w:author="Merrick, Riki | APHL" w:date="2022-08-02T12:17:00Z">
                  <w:rPr>
                    <w:ins w:id="83" w:author="Merrick, Riki | APHL" w:date="2022-08-02T12:17:00Z"/>
                    <w:sz w:val="22"/>
                  </w:rPr>
                </w:rPrChange>
              </w:rPr>
            </w:pPr>
            <w:ins w:id="84" w:author="Merrick, Riki | APHL" w:date="2022-08-02T12:17:00Z">
              <w:r w:rsidRPr="006C65AD">
                <w:rPr>
                  <w:noProof/>
                  <w:sz w:val="22"/>
                  <w:szCs w:val="22"/>
                  <w:lang w:val="fr-FR"/>
                  <w:rPrChange w:id="85" w:author="Merrick, Riki | APHL" w:date="2022-08-02T12:17:00Z">
                    <w:rPr>
                      <w:noProof/>
                      <w:lang w:val="fr-FR"/>
                    </w:rPr>
                  </w:rPrChange>
                </w:rPr>
                <w:t>MDM/ACK - Original Document Notification (Event T01</w:t>
              </w:r>
              <w:r w:rsidRPr="006C65AD">
                <w:rPr>
                  <w:noProof/>
                  <w:sz w:val="22"/>
                  <w:szCs w:val="22"/>
                  <w:rPrChange w:id="86" w:author="Merrick, Riki | APHL" w:date="2022-08-02T12:17:00Z">
                    <w:rPr>
                      <w:noProof/>
                    </w:rPr>
                  </w:rPrChange>
                </w:rPr>
                <w:fldChar w:fldCharType="begin"/>
              </w:r>
              <w:r w:rsidRPr="006C65AD">
                <w:rPr>
                  <w:noProof/>
                  <w:sz w:val="22"/>
                  <w:szCs w:val="22"/>
                  <w:lang w:val="fr-FR"/>
                  <w:rPrChange w:id="87" w:author="Merrick, Riki | APHL" w:date="2022-08-02T12:17:00Z">
                    <w:rPr>
                      <w:noProof/>
                      <w:lang w:val="fr-FR"/>
                    </w:rPr>
                  </w:rPrChange>
                </w:rPr>
                <w:instrText xml:space="preserve"> XE "T01" </w:instrText>
              </w:r>
              <w:r w:rsidRPr="006C65AD">
                <w:rPr>
                  <w:noProof/>
                  <w:sz w:val="22"/>
                  <w:szCs w:val="22"/>
                  <w:rPrChange w:id="88" w:author="Merrick, Riki | APHL" w:date="2022-08-02T12:17:00Z">
                    <w:rPr>
                      <w:noProof/>
                    </w:rPr>
                  </w:rPrChange>
                </w:rPr>
                <w:fldChar w:fldCharType="end"/>
              </w:r>
              <w:r w:rsidRPr="006C65AD">
                <w:rPr>
                  <w:noProof/>
                  <w:sz w:val="22"/>
                  <w:szCs w:val="22"/>
                  <w:lang w:val="fr-FR"/>
                  <w:rPrChange w:id="89" w:author="Merrick, Riki | APHL" w:date="2022-08-02T12:17:00Z">
                    <w:rPr>
                      <w:noProof/>
                      <w:lang w:val="fr-FR"/>
                    </w:rPr>
                  </w:rPrChange>
                </w:rPr>
                <w:t>)</w:t>
              </w:r>
            </w:ins>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ins w:id="90" w:author="Merrick, Riki | APHL" w:date="2022-08-02T12:17:00Z"/>
                <w:color w:val="000080"/>
                <w:sz w:val="22"/>
              </w:rPr>
            </w:pPr>
            <w:bookmarkStart w:id="91" w:name="_Hlk112744941"/>
            <w:ins w:id="92" w:author="Merrick, Riki | APHL" w:date="2022-08-02T12:17:00Z">
              <w:r w:rsidRPr="006C65AD">
                <w:rPr>
                  <w:color w:val="000080"/>
                  <w:sz w:val="22"/>
                  <w:rPrChange w:id="93" w:author="Merrick, Riki | APHL" w:date="2022-08-02T12:17:00Z">
                    <w:rPr>
                      <w:color w:val="000080"/>
                      <w:sz w:val="22"/>
                      <w:lang w:val="fr-FR"/>
                    </w:rPr>
                  </w:rPrChange>
                </w:rPr>
                <w:t>Added GSP</w:t>
              </w:r>
            </w:ins>
            <w:ins w:id="94" w:author="Merrick, Riki | APHL" w:date="2022-08-02T12:20:00Z">
              <w:r w:rsidR="0059564A">
                <w:rPr>
                  <w:color w:val="000080"/>
                  <w:sz w:val="22"/>
                </w:rPr>
                <w:t xml:space="preserve">, </w:t>
              </w:r>
            </w:ins>
            <w:ins w:id="95" w:author="Merrick, Riki | APHL" w:date="2022-08-02T12:17:00Z">
              <w:r w:rsidRPr="006C65AD">
                <w:rPr>
                  <w:color w:val="000080"/>
                  <w:sz w:val="22"/>
                  <w:rPrChange w:id="96" w:author="Merrick, Riki | APHL" w:date="2022-08-02T12:17:00Z">
                    <w:rPr>
                      <w:color w:val="000080"/>
                      <w:sz w:val="22"/>
                      <w:lang w:val="fr-FR"/>
                    </w:rPr>
                  </w:rPrChange>
                </w:rPr>
                <w:t>GSR</w:t>
              </w:r>
            </w:ins>
            <w:ins w:id="97" w:author="Merrick, Riki | APHL" w:date="2022-08-02T12:20:00Z">
              <w:r w:rsidR="0059564A">
                <w:rPr>
                  <w:color w:val="000080"/>
                  <w:sz w:val="22"/>
                </w:rPr>
                <w:t xml:space="preserve"> and GSC</w:t>
              </w:r>
            </w:ins>
            <w:ins w:id="98" w:author="Merrick, Riki | APHL" w:date="2022-08-02T12:17:00Z">
              <w:r w:rsidRPr="006C65AD">
                <w:rPr>
                  <w:color w:val="000080"/>
                  <w:sz w:val="22"/>
                  <w:rPrChange w:id="99" w:author="Merrick, Riki | APHL" w:date="2022-08-02T12:17:00Z">
                    <w:rPr>
                      <w:color w:val="000080"/>
                      <w:sz w:val="22"/>
                      <w:lang w:val="fr-FR"/>
                    </w:rPr>
                  </w:rPrChange>
                </w:rPr>
                <w:t xml:space="preserve"> se</w:t>
              </w:r>
              <w:r>
                <w:rPr>
                  <w:color w:val="000080"/>
                  <w:sz w:val="22"/>
                </w:rPr>
                <w:t>gments after PID into the message structure</w:t>
              </w:r>
              <w:bookmarkEnd w:id="91"/>
            </w:ins>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ins w:id="100" w:author="Merrick, Riki | APHL" w:date="2022-08-02T12:17:00Z"/>
                <w:sz w:val="22"/>
              </w:rPr>
            </w:pPr>
            <w:ins w:id="101" w:author="Merrick, Riki | APHL" w:date="2022-08-02T12:18:00Z">
              <w:r>
                <w:rPr>
                  <w:sz w:val="22"/>
                </w:rPr>
                <w:t>SOGI</w:t>
              </w:r>
            </w:ins>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ins w:id="102" w:author="Merrick, Riki | APHL" w:date="2022-08-02T12:17:00Z"/>
                <w:color w:val="000080"/>
                <w:sz w:val="22"/>
              </w:rPr>
            </w:pPr>
            <w:ins w:id="103" w:author="Merrick, Riki | APHL" w:date="2022-08-02T12:17:00Z">
              <w:r>
                <w:rPr>
                  <w:color w:val="000080"/>
                  <w:sz w:val="22"/>
                </w:rPr>
                <w:t>Y</w:t>
              </w:r>
            </w:ins>
            <w:ins w:id="104" w:author="Merrick, Riki | APHL" w:date="2022-08-02T12:18:00Z">
              <w:r>
                <w:rPr>
                  <w:color w:val="000080"/>
                  <w:sz w:val="22"/>
                </w:rPr>
                <w:t>e</w:t>
              </w:r>
            </w:ins>
            <w:ins w:id="105" w:author="Merrick, Riki | APHL" w:date="2022-08-02T12:17:00Z">
              <w:r>
                <w:rPr>
                  <w:color w:val="000080"/>
                  <w:sz w:val="22"/>
                </w:rPr>
                <w:t>s</w:t>
              </w:r>
            </w:ins>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ins w:id="106" w:author="Merrick, Riki | APHL" w:date="2022-08-02T12:17:00Z"/>
                <w:b/>
                <w:bCs/>
                <w:i/>
                <w:iCs/>
                <w:color w:val="000080"/>
                <w:sz w:val="22"/>
              </w:rPr>
            </w:pPr>
          </w:p>
        </w:tc>
      </w:tr>
      <w:tr w:rsidR="0059564A" w14:paraId="0CC508FF" w14:textId="77777777" w:rsidTr="006C65AD">
        <w:trPr>
          <w:trHeight w:val="530"/>
          <w:ins w:id="107" w:author="Merrick, Riki | APHL" w:date="2022-08-02T12:19:00Z"/>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ins w:id="108" w:author="Merrick, Riki | APHL" w:date="2022-08-02T12:19:00Z"/>
                <w:color w:val="000080"/>
                <w:sz w:val="22"/>
              </w:rPr>
            </w:pPr>
            <w:ins w:id="109" w:author="Merrick, Riki | APHL" w:date="2022-08-02T12:19:00Z">
              <w:r w:rsidRPr="006C65AD">
                <w:rPr>
                  <w:color w:val="000080"/>
                  <w:sz w:val="22"/>
                </w:rPr>
                <w:t>9.6.2</w:t>
              </w:r>
            </w:ins>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ins w:id="110" w:author="Merrick, Riki | APHL" w:date="2022-08-02T12:19:00Z"/>
                <w:sz w:val="22"/>
              </w:rPr>
            </w:pPr>
            <w:ins w:id="111" w:author="Merrick, Riki | APHL" w:date="2022-08-02T12:19:00Z">
              <w:r w:rsidRPr="006C65AD">
                <w:rPr>
                  <w:sz w:val="22"/>
                </w:rPr>
                <w:t>MDM/ACK - Original Document Notification and Content (Event T02)</w:t>
              </w:r>
            </w:ins>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ins w:id="112" w:author="Merrick, Riki | APHL" w:date="2022-08-02T12:19:00Z"/>
                <w:color w:val="000080"/>
                <w:sz w:val="22"/>
              </w:rPr>
            </w:pPr>
            <w:ins w:id="113"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ins w:id="114" w:author="Merrick, Riki | APHL" w:date="2022-08-02T12:19:00Z"/>
                <w:sz w:val="22"/>
              </w:rPr>
            </w:pPr>
            <w:ins w:id="115" w:author="Merrick, Riki | APHL" w:date="2022-08-02T12:32:00Z">
              <w:r>
                <w:rPr>
                  <w:sz w:val="22"/>
                </w:rPr>
                <w:t>SOGI</w:t>
              </w:r>
            </w:ins>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ins w:id="116" w:author="Merrick, Riki | APHL" w:date="2022-08-02T12:19:00Z"/>
                <w:color w:val="000080"/>
                <w:sz w:val="22"/>
              </w:rPr>
            </w:pPr>
            <w:ins w:id="117" w:author="Merrick, Riki | APHL" w:date="2022-08-02T12:21:00Z">
              <w:r>
                <w:rPr>
                  <w:color w:val="000080"/>
                  <w:sz w:val="22"/>
                </w:rPr>
                <w:t>Yes</w:t>
              </w:r>
            </w:ins>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ins w:id="118" w:author="Merrick, Riki | APHL" w:date="2022-08-02T12:19:00Z"/>
                <w:b/>
                <w:bCs/>
                <w:i/>
                <w:iCs/>
                <w:color w:val="000080"/>
                <w:sz w:val="22"/>
              </w:rPr>
            </w:pPr>
          </w:p>
        </w:tc>
      </w:tr>
      <w:tr w:rsidR="0059564A" w14:paraId="6E583CBF" w14:textId="77777777" w:rsidTr="006C65AD">
        <w:trPr>
          <w:trHeight w:val="530"/>
          <w:ins w:id="119" w:author="Merrick, Riki | APHL" w:date="2022-08-02T12:21:00Z"/>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ins w:id="120" w:author="Merrick, Riki | APHL" w:date="2022-08-02T12:21:00Z"/>
                <w:color w:val="000080"/>
                <w:sz w:val="22"/>
              </w:rPr>
            </w:pPr>
            <w:ins w:id="121" w:author="Merrick, Riki | APHL" w:date="2022-08-02T12:21:00Z">
              <w:r w:rsidRPr="0059564A">
                <w:rPr>
                  <w:color w:val="000080"/>
                  <w:sz w:val="22"/>
                </w:rPr>
                <w:t>9.6.3</w:t>
              </w:r>
            </w:ins>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ins w:id="122" w:author="Merrick, Riki | APHL" w:date="2022-08-02T12:21:00Z"/>
                <w:sz w:val="22"/>
              </w:rPr>
            </w:pPr>
            <w:ins w:id="123" w:author="Merrick, Riki | APHL" w:date="2022-08-02T12:21:00Z">
              <w:r w:rsidRPr="0059564A">
                <w:rPr>
                  <w:sz w:val="22"/>
                </w:rPr>
                <w:t>MDM/ACK - Document Status Change Notification (Event T03)</w:t>
              </w:r>
            </w:ins>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ins w:id="124" w:author="Merrick, Riki | APHL" w:date="2022-08-02T12:21:00Z"/>
                <w:color w:val="000080"/>
                <w:sz w:val="22"/>
              </w:rPr>
            </w:pPr>
            <w:ins w:id="125"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ins w:id="126" w:author="Merrick, Riki | APHL" w:date="2022-08-02T12:21:00Z"/>
                <w:sz w:val="22"/>
              </w:rPr>
            </w:pPr>
            <w:ins w:id="127" w:author="Merrick, Riki | APHL" w:date="2022-08-02T12:32:00Z">
              <w:r>
                <w:rPr>
                  <w:sz w:val="22"/>
                </w:rPr>
                <w:t>SOGI</w:t>
              </w:r>
            </w:ins>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ins w:id="128" w:author="Merrick, Riki | APHL" w:date="2022-08-02T12:21:00Z"/>
                <w:color w:val="000080"/>
                <w:sz w:val="22"/>
              </w:rPr>
            </w:pPr>
            <w:ins w:id="129" w:author="Merrick, Riki | APHL" w:date="2022-08-02T12:21:00Z">
              <w:r>
                <w:rPr>
                  <w:color w:val="000080"/>
                  <w:sz w:val="22"/>
                </w:rPr>
                <w:t>Yes</w:t>
              </w:r>
            </w:ins>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ins w:id="130" w:author="Merrick, Riki | APHL" w:date="2022-08-02T12:21:00Z"/>
                <w:b/>
                <w:bCs/>
                <w:i/>
                <w:iCs/>
                <w:color w:val="000080"/>
                <w:sz w:val="22"/>
              </w:rPr>
            </w:pPr>
          </w:p>
        </w:tc>
      </w:tr>
      <w:tr w:rsidR="0059564A" w14:paraId="33ED9C54" w14:textId="77777777" w:rsidTr="006C65AD">
        <w:trPr>
          <w:trHeight w:val="530"/>
          <w:ins w:id="131" w:author="Merrick, Riki | APHL" w:date="2022-08-02T12:22:00Z"/>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ins w:id="132" w:author="Merrick, Riki | APHL" w:date="2022-08-02T12:22:00Z"/>
                <w:color w:val="000080"/>
                <w:sz w:val="22"/>
              </w:rPr>
            </w:pPr>
            <w:ins w:id="133" w:author="Merrick, Riki | APHL" w:date="2022-08-02T12:23:00Z">
              <w:r>
                <w:rPr>
                  <w:color w:val="000080"/>
                  <w:sz w:val="22"/>
                </w:rPr>
                <w:t>9.6.4</w:t>
              </w:r>
            </w:ins>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ins w:id="134" w:author="Merrick, Riki | APHL" w:date="2022-08-02T12:22:00Z"/>
                <w:sz w:val="22"/>
              </w:rPr>
            </w:pPr>
            <w:ins w:id="135" w:author="Merrick, Riki | APHL" w:date="2022-08-02T12:24:00Z">
              <w:r w:rsidRPr="0059564A">
                <w:rPr>
                  <w:sz w:val="22"/>
                </w:rPr>
                <w:t>MDM/ACK - Document Status Change Notification and Content (Event T04)</w:t>
              </w:r>
            </w:ins>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ins w:id="136" w:author="Merrick, Riki | APHL" w:date="2022-08-02T12:22:00Z"/>
                <w:color w:val="000080"/>
                <w:sz w:val="22"/>
              </w:rPr>
            </w:pPr>
            <w:ins w:id="137"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ins w:id="138" w:author="Merrick, Riki | APHL" w:date="2022-08-02T12:22:00Z"/>
                <w:sz w:val="22"/>
              </w:rPr>
            </w:pPr>
            <w:ins w:id="139" w:author="Merrick, Riki | APHL" w:date="2022-08-02T12:32:00Z">
              <w:r>
                <w:rPr>
                  <w:sz w:val="22"/>
                </w:rPr>
                <w:t>SOGI</w:t>
              </w:r>
            </w:ins>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ins w:id="140" w:author="Merrick, Riki | APHL" w:date="2022-08-02T12:22:00Z"/>
                <w:color w:val="000080"/>
                <w:sz w:val="22"/>
              </w:rPr>
            </w:pPr>
            <w:ins w:id="141" w:author="Merrick, Riki | APHL" w:date="2022-08-02T12:23:00Z">
              <w:r>
                <w:rPr>
                  <w:color w:val="000080"/>
                  <w:sz w:val="22"/>
                </w:rPr>
                <w:t>Yes</w:t>
              </w:r>
            </w:ins>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ins w:id="142" w:author="Merrick, Riki | APHL" w:date="2022-08-02T12:22:00Z"/>
                <w:b/>
                <w:bCs/>
                <w:i/>
                <w:iCs/>
                <w:color w:val="000080"/>
                <w:sz w:val="22"/>
              </w:rPr>
            </w:pPr>
          </w:p>
        </w:tc>
      </w:tr>
      <w:tr w:rsidR="0059564A" w14:paraId="5EC16329" w14:textId="77777777" w:rsidTr="006C65AD">
        <w:trPr>
          <w:trHeight w:val="530"/>
          <w:ins w:id="143" w:author="Merrick, Riki | APHL" w:date="2022-08-02T12:22:00Z"/>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ins w:id="144" w:author="Merrick, Riki | APHL" w:date="2022-08-02T12:22:00Z"/>
                <w:color w:val="000080"/>
                <w:sz w:val="22"/>
              </w:rPr>
            </w:pPr>
            <w:ins w:id="145" w:author="Merrick, Riki | APHL" w:date="2022-08-02T12:23:00Z">
              <w:r>
                <w:rPr>
                  <w:color w:val="000080"/>
                  <w:sz w:val="22"/>
                </w:rPr>
                <w:t>9.6.5</w:t>
              </w:r>
            </w:ins>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ins w:id="146" w:author="Merrick, Riki | APHL" w:date="2022-08-02T12:22:00Z"/>
                <w:sz w:val="22"/>
              </w:rPr>
            </w:pPr>
            <w:ins w:id="147" w:author="Merrick, Riki | APHL" w:date="2022-08-02T12:24:00Z">
              <w:r w:rsidRPr="0059564A">
                <w:rPr>
                  <w:sz w:val="22"/>
                </w:rPr>
                <w:t>MDM/ACK - Document Addendum Notification (Event T05)</w:t>
              </w:r>
            </w:ins>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ins w:id="148" w:author="Merrick, Riki | APHL" w:date="2022-08-02T12:22:00Z"/>
                <w:color w:val="000080"/>
                <w:sz w:val="22"/>
              </w:rPr>
            </w:pPr>
            <w:ins w:id="149"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ins w:id="150" w:author="Merrick, Riki | APHL" w:date="2022-08-02T12:22:00Z"/>
                <w:sz w:val="22"/>
              </w:rPr>
            </w:pPr>
            <w:ins w:id="151" w:author="Merrick, Riki | APHL" w:date="2022-08-02T12:32:00Z">
              <w:r>
                <w:rPr>
                  <w:sz w:val="22"/>
                </w:rPr>
                <w:t>SOGI</w:t>
              </w:r>
            </w:ins>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ins w:id="152" w:author="Merrick, Riki | APHL" w:date="2022-08-02T12:22:00Z"/>
                <w:color w:val="000080"/>
                <w:sz w:val="22"/>
              </w:rPr>
            </w:pPr>
            <w:ins w:id="153" w:author="Merrick, Riki | APHL" w:date="2022-08-02T12:23:00Z">
              <w:r>
                <w:rPr>
                  <w:color w:val="000080"/>
                  <w:sz w:val="22"/>
                </w:rPr>
                <w:t>Yes</w:t>
              </w:r>
            </w:ins>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ins w:id="154" w:author="Merrick, Riki | APHL" w:date="2022-08-02T12:22:00Z"/>
                <w:b/>
                <w:bCs/>
                <w:i/>
                <w:iCs/>
                <w:color w:val="000080"/>
                <w:sz w:val="22"/>
              </w:rPr>
            </w:pPr>
          </w:p>
        </w:tc>
      </w:tr>
      <w:tr w:rsidR="0059564A" w14:paraId="7415A2F1" w14:textId="77777777" w:rsidTr="006C65AD">
        <w:trPr>
          <w:trHeight w:val="530"/>
          <w:ins w:id="155" w:author="Merrick, Riki | APHL" w:date="2022-08-02T12:22:00Z"/>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ins w:id="156" w:author="Merrick, Riki | APHL" w:date="2022-08-02T12:22:00Z"/>
                <w:color w:val="000080"/>
                <w:sz w:val="22"/>
              </w:rPr>
            </w:pPr>
            <w:ins w:id="157" w:author="Merrick, Riki | APHL" w:date="2022-08-02T12:23:00Z">
              <w:r>
                <w:rPr>
                  <w:color w:val="000080"/>
                  <w:sz w:val="22"/>
                </w:rPr>
                <w:t>9.6.6</w:t>
              </w:r>
            </w:ins>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ins w:id="158" w:author="Merrick, Riki | APHL" w:date="2022-08-02T12:22:00Z"/>
                <w:sz w:val="22"/>
              </w:rPr>
            </w:pPr>
            <w:ins w:id="159" w:author="Merrick, Riki | APHL" w:date="2022-08-02T12:25:00Z">
              <w:r w:rsidRPr="0059564A">
                <w:rPr>
                  <w:sz w:val="22"/>
                </w:rPr>
                <w:t>MDM/ACK - Document Addendum Notification and Content (Event T06)</w:t>
              </w:r>
            </w:ins>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ins w:id="160" w:author="Merrick, Riki | APHL" w:date="2022-08-02T12:22:00Z"/>
                <w:color w:val="000080"/>
                <w:sz w:val="22"/>
              </w:rPr>
            </w:pPr>
            <w:ins w:id="161"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ins w:id="162" w:author="Merrick, Riki | APHL" w:date="2022-08-02T12:22:00Z"/>
                <w:sz w:val="22"/>
              </w:rPr>
            </w:pPr>
            <w:ins w:id="163" w:author="Merrick, Riki | APHL" w:date="2022-08-02T12:32:00Z">
              <w:r>
                <w:rPr>
                  <w:sz w:val="22"/>
                </w:rPr>
                <w:t>SOGI</w:t>
              </w:r>
            </w:ins>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ins w:id="164" w:author="Merrick, Riki | APHL" w:date="2022-08-02T12:22:00Z"/>
                <w:color w:val="000080"/>
                <w:sz w:val="22"/>
              </w:rPr>
            </w:pPr>
            <w:ins w:id="165" w:author="Merrick, Riki | APHL" w:date="2022-08-02T12:23:00Z">
              <w:r>
                <w:rPr>
                  <w:color w:val="000080"/>
                  <w:sz w:val="22"/>
                </w:rPr>
                <w:t>Yes</w:t>
              </w:r>
            </w:ins>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ins w:id="166" w:author="Merrick, Riki | APHL" w:date="2022-08-02T12:22:00Z"/>
                <w:b/>
                <w:bCs/>
                <w:i/>
                <w:iCs/>
                <w:color w:val="000080"/>
                <w:sz w:val="22"/>
              </w:rPr>
            </w:pPr>
          </w:p>
        </w:tc>
      </w:tr>
      <w:tr w:rsidR="0059564A" w14:paraId="39256647" w14:textId="77777777" w:rsidTr="006C65AD">
        <w:trPr>
          <w:trHeight w:val="530"/>
          <w:ins w:id="167" w:author="Merrick, Riki | APHL" w:date="2022-08-02T12:22:00Z"/>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ins w:id="168" w:author="Merrick, Riki | APHL" w:date="2022-08-02T12:22:00Z"/>
                <w:color w:val="000080"/>
                <w:sz w:val="22"/>
              </w:rPr>
            </w:pPr>
            <w:ins w:id="169" w:author="Merrick, Riki | APHL" w:date="2022-08-02T12:23:00Z">
              <w:r>
                <w:rPr>
                  <w:color w:val="000080"/>
                  <w:sz w:val="22"/>
                </w:rPr>
                <w:t>9.6.7</w:t>
              </w:r>
            </w:ins>
          </w:p>
        </w:tc>
        <w:tc>
          <w:tcPr>
            <w:tcW w:w="1659" w:type="dxa"/>
            <w:shd w:val="clear" w:color="auto" w:fill="D9D9D9"/>
          </w:tcPr>
          <w:p w14:paraId="3FB7D1F3" w14:textId="35468166" w:rsidR="0059564A" w:rsidRPr="0059564A" w:rsidRDefault="0059564A" w:rsidP="0059564A">
            <w:pPr>
              <w:widowControl w:val="0"/>
              <w:autoSpaceDE w:val="0"/>
              <w:autoSpaceDN w:val="0"/>
              <w:adjustRightInd w:val="0"/>
              <w:spacing w:before="110"/>
              <w:rPr>
                <w:ins w:id="170" w:author="Merrick, Riki | APHL" w:date="2022-08-02T12:22:00Z"/>
                <w:sz w:val="22"/>
                <w:lang w:val="fr-FR"/>
                <w:rPrChange w:id="171" w:author="Merrick, Riki | APHL" w:date="2022-08-02T12:25:00Z">
                  <w:rPr>
                    <w:ins w:id="172" w:author="Merrick, Riki | APHL" w:date="2022-08-02T12:22:00Z"/>
                    <w:sz w:val="22"/>
                  </w:rPr>
                </w:rPrChange>
              </w:rPr>
            </w:pPr>
            <w:ins w:id="173" w:author="Merrick, Riki | APHL" w:date="2022-08-02T12:25:00Z">
              <w:r w:rsidRPr="0059564A">
                <w:rPr>
                  <w:sz w:val="22"/>
                  <w:lang w:val="fr-FR"/>
                  <w:rPrChange w:id="174" w:author="Merrick, Riki | APHL" w:date="2022-08-02T12:25:00Z">
                    <w:rPr>
                      <w:sz w:val="22"/>
                    </w:rPr>
                  </w:rPrChange>
                </w:rPr>
                <w:t>MDM/ACK - Document Edit Notification (Event T07)</w:t>
              </w:r>
            </w:ins>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ins w:id="175" w:author="Merrick, Riki | APHL" w:date="2022-08-02T12:22:00Z"/>
                <w:color w:val="000080"/>
                <w:sz w:val="22"/>
              </w:rPr>
            </w:pPr>
            <w:ins w:id="176"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ins w:id="177" w:author="Merrick, Riki | APHL" w:date="2022-08-02T12:22:00Z"/>
                <w:sz w:val="22"/>
              </w:rPr>
            </w:pPr>
            <w:ins w:id="178" w:author="Merrick, Riki | APHL" w:date="2022-08-02T12:32:00Z">
              <w:r>
                <w:rPr>
                  <w:sz w:val="22"/>
                </w:rPr>
                <w:t>SOGI</w:t>
              </w:r>
            </w:ins>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ins w:id="179" w:author="Merrick, Riki | APHL" w:date="2022-08-02T12:22:00Z"/>
                <w:color w:val="000080"/>
                <w:sz w:val="22"/>
              </w:rPr>
            </w:pPr>
            <w:ins w:id="180" w:author="Merrick, Riki | APHL" w:date="2022-08-02T12:23:00Z">
              <w:r>
                <w:rPr>
                  <w:color w:val="000080"/>
                  <w:sz w:val="22"/>
                </w:rPr>
                <w:t>Yes</w:t>
              </w:r>
            </w:ins>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ins w:id="181" w:author="Merrick, Riki | APHL" w:date="2022-08-02T12:22:00Z"/>
                <w:b/>
                <w:bCs/>
                <w:i/>
                <w:iCs/>
                <w:color w:val="000080"/>
                <w:sz w:val="22"/>
              </w:rPr>
            </w:pPr>
          </w:p>
        </w:tc>
      </w:tr>
      <w:tr w:rsidR="0059564A" w14:paraId="47661986" w14:textId="77777777" w:rsidTr="006C65AD">
        <w:trPr>
          <w:trHeight w:val="530"/>
          <w:ins w:id="182" w:author="Merrick, Riki | APHL" w:date="2022-08-02T12:22:00Z"/>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ins w:id="183" w:author="Merrick, Riki | APHL" w:date="2022-08-02T12:22:00Z"/>
                <w:color w:val="000080"/>
                <w:sz w:val="22"/>
              </w:rPr>
            </w:pPr>
            <w:ins w:id="184" w:author="Merrick, Riki | APHL" w:date="2022-08-02T12:23:00Z">
              <w:r>
                <w:rPr>
                  <w:color w:val="000080"/>
                  <w:sz w:val="22"/>
                </w:rPr>
                <w:t>9.6.8</w:t>
              </w:r>
            </w:ins>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ins w:id="185" w:author="Merrick, Riki | APHL" w:date="2022-08-02T12:22:00Z"/>
                <w:sz w:val="22"/>
              </w:rPr>
            </w:pPr>
            <w:ins w:id="186" w:author="Merrick, Riki | APHL" w:date="2022-08-02T12:25:00Z">
              <w:r w:rsidRPr="002B3E8C">
                <w:rPr>
                  <w:sz w:val="22"/>
                </w:rPr>
                <w:t>MDM/ACK - Document Edit Notification and Content (Event T08)</w:t>
              </w:r>
            </w:ins>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ins w:id="187" w:author="Merrick, Riki | APHL" w:date="2022-08-02T12:22:00Z"/>
                <w:color w:val="000080"/>
                <w:sz w:val="22"/>
              </w:rPr>
            </w:pPr>
            <w:ins w:id="188"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ins w:id="189" w:author="Merrick, Riki | APHL" w:date="2022-08-02T12:22:00Z"/>
                <w:sz w:val="22"/>
              </w:rPr>
            </w:pPr>
            <w:ins w:id="190" w:author="Merrick, Riki | APHL" w:date="2022-08-02T12:32:00Z">
              <w:r>
                <w:rPr>
                  <w:sz w:val="22"/>
                </w:rPr>
                <w:t>SOGI</w:t>
              </w:r>
            </w:ins>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ins w:id="191" w:author="Merrick, Riki | APHL" w:date="2022-08-02T12:22:00Z"/>
                <w:color w:val="000080"/>
                <w:sz w:val="22"/>
              </w:rPr>
            </w:pPr>
            <w:ins w:id="192" w:author="Merrick, Riki | APHL" w:date="2022-08-02T12:23:00Z">
              <w:r>
                <w:rPr>
                  <w:color w:val="000080"/>
                  <w:sz w:val="22"/>
                </w:rPr>
                <w:t>Yes</w:t>
              </w:r>
            </w:ins>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ins w:id="193" w:author="Merrick, Riki | APHL" w:date="2022-08-02T12:22:00Z"/>
                <w:b/>
                <w:bCs/>
                <w:i/>
                <w:iCs/>
                <w:color w:val="000080"/>
                <w:sz w:val="22"/>
              </w:rPr>
            </w:pPr>
          </w:p>
        </w:tc>
      </w:tr>
      <w:tr w:rsidR="0059564A" w14:paraId="6E05E845" w14:textId="77777777" w:rsidTr="006C65AD">
        <w:trPr>
          <w:trHeight w:val="530"/>
          <w:ins w:id="194" w:author="Merrick, Riki | APHL" w:date="2022-08-02T12:22:00Z"/>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ins w:id="195" w:author="Merrick, Riki | APHL" w:date="2022-08-02T12:22:00Z"/>
                <w:color w:val="000080"/>
                <w:sz w:val="22"/>
              </w:rPr>
            </w:pPr>
            <w:ins w:id="196" w:author="Merrick, Riki | APHL" w:date="2022-08-02T12:23:00Z">
              <w:r>
                <w:rPr>
                  <w:color w:val="000080"/>
                  <w:sz w:val="22"/>
                </w:rPr>
                <w:t>9.6.9</w:t>
              </w:r>
            </w:ins>
          </w:p>
        </w:tc>
        <w:tc>
          <w:tcPr>
            <w:tcW w:w="1659" w:type="dxa"/>
            <w:shd w:val="clear" w:color="auto" w:fill="D9D9D9"/>
          </w:tcPr>
          <w:p w14:paraId="71C1A333" w14:textId="1C6B8138" w:rsidR="0059564A" w:rsidRPr="002B3E8C" w:rsidRDefault="002B3E8C" w:rsidP="0059564A">
            <w:pPr>
              <w:widowControl w:val="0"/>
              <w:autoSpaceDE w:val="0"/>
              <w:autoSpaceDN w:val="0"/>
              <w:adjustRightInd w:val="0"/>
              <w:spacing w:before="110"/>
              <w:rPr>
                <w:ins w:id="197" w:author="Merrick, Riki | APHL" w:date="2022-08-02T12:22:00Z"/>
                <w:sz w:val="22"/>
                <w:lang w:val="fr-FR"/>
                <w:rPrChange w:id="198" w:author="Merrick, Riki | APHL" w:date="2022-08-02T12:26:00Z">
                  <w:rPr>
                    <w:ins w:id="199" w:author="Merrick, Riki | APHL" w:date="2022-08-02T12:22:00Z"/>
                    <w:sz w:val="22"/>
                  </w:rPr>
                </w:rPrChange>
              </w:rPr>
            </w:pPr>
            <w:ins w:id="200" w:author="Merrick, Riki | APHL" w:date="2022-08-02T12:26:00Z">
              <w:r w:rsidRPr="002B3E8C">
                <w:rPr>
                  <w:sz w:val="22"/>
                  <w:lang w:val="fr-FR"/>
                  <w:rPrChange w:id="201" w:author="Merrick, Riki | APHL" w:date="2022-08-02T12:26:00Z">
                    <w:rPr>
                      <w:sz w:val="22"/>
                    </w:rPr>
                  </w:rPrChange>
                </w:rPr>
                <w:t xml:space="preserve">MDM/ACK - Document </w:t>
              </w:r>
              <w:r w:rsidRPr="002B3E8C">
                <w:rPr>
                  <w:sz w:val="22"/>
                  <w:lang w:val="fr-FR"/>
                  <w:rPrChange w:id="202" w:author="Merrick, Riki | APHL" w:date="2022-08-02T12:26:00Z">
                    <w:rPr>
                      <w:sz w:val="22"/>
                    </w:rPr>
                  </w:rPrChange>
                </w:rPr>
                <w:lastRenderedPageBreak/>
                <w:t>Replacement Notification (Event T09)</w:t>
              </w:r>
            </w:ins>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ins w:id="203" w:author="Merrick, Riki | APHL" w:date="2022-08-02T12:22:00Z"/>
                <w:color w:val="000080"/>
                <w:sz w:val="22"/>
              </w:rPr>
            </w:pPr>
            <w:ins w:id="204" w:author="Merrick, Riki | APHL" w:date="2022-08-02T12:24:00Z">
              <w:r w:rsidRPr="00E41D79">
                <w:rPr>
                  <w:color w:val="000080"/>
                  <w:sz w:val="22"/>
                </w:rPr>
                <w:lastRenderedPageBreak/>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 xml:space="preserve">gments after PID into the </w:t>
              </w:r>
              <w:r>
                <w:rPr>
                  <w:color w:val="000080"/>
                  <w:sz w:val="22"/>
                </w:rPr>
                <w:lastRenderedPageBreak/>
                <w:t>message structure</w:t>
              </w:r>
            </w:ins>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ins w:id="205" w:author="Merrick, Riki | APHL" w:date="2022-08-02T12:22:00Z"/>
                <w:sz w:val="22"/>
              </w:rPr>
            </w:pPr>
            <w:ins w:id="206" w:author="Merrick, Riki | APHL" w:date="2022-08-02T12:32:00Z">
              <w:r>
                <w:rPr>
                  <w:sz w:val="22"/>
                </w:rPr>
                <w:lastRenderedPageBreak/>
                <w:t>SOGI</w:t>
              </w:r>
            </w:ins>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ins w:id="207" w:author="Merrick, Riki | APHL" w:date="2022-08-02T12:22:00Z"/>
                <w:color w:val="000080"/>
                <w:sz w:val="22"/>
              </w:rPr>
            </w:pPr>
            <w:ins w:id="208" w:author="Merrick, Riki | APHL" w:date="2022-08-02T12:24:00Z">
              <w:r>
                <w:rPr>
                  <w:color w:val="000080"/>
                  <w:sz w:val="22"/>
                </w:rPr>
                <w:t>Yes</w:t>
              </w:r>
            </w:ins>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ins w:id="209" w:author="Merrick, Riki | APHL" w:date="2022-08-02T12:22:00Z"/>
                <w:b/>
                <w:bCs/>
                <w:i/>
                <w:iCs/>
                <w:color w:val="000080"/>
                <w:sz w:val="22"/>
              </w:rPr>
            </w:pPr>
          </w:p>
        </w:tc>
      </w:tr>
      <w:tr w:rsidR="0059564A" w14:paraId="1532DB14" w14:textId="77777777" w:rsidTr="006C65AD">
        <w:trPr>
          <w:trHeight w:val="530"/>
          <w:ins w:id="210" w:author="Merrick, Riki | APHL" w:date="2022-08-02T12:22:00Z"/>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ins w:id="211" w:author="Merrick, Riki | APHL" w:date="2022-08-02T12:22:00Z"/>
                <w:color w:val="000080"/>
                <w:sz w:val="22"/>
              </w:rPr>
            </w:pPr>
            <w:ins w:id="212" w:author="Merrick, Riki | APHL" w:date="2022-08-02T12:23:00Z">
              <w:r>
                <w:rPr>
                  <w:color w:val="000080"/>
                  <w:sz w:val="22"/>
                </w:rPr>
                <w:t>9.6.10</w:t>
              </w:r>
            </w:ins>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ins w:id="213" w:author="Merrick, Riki | APHL" w:date="2022-08-02T12:22:00Z"/>
                <w:sz w:val="22"/>
              </w:rPr>
            </w:pPr>
            <w:ins w:id="214" w:author="Merrick, Riki | APHL" w:date="2022-08-02T12:26:00Z">
              <w:r w:rsidRPr="002B3E8C">
                <w:rPr>
                  <w:sz w:val="22"/>
                </w:rPr>
                <w:t>MDM/ACK - Document Replacement Notification and Content (Event T10)</w:t>
              </w:r>
            </w:ins>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ins w:id="215" w:author="Merrick, Riki | APHL" w:date="2022-08-02T12:22:00Z"/>
                <w:color w:val="000080"/>
                <w:sz w:val="22"/>
              </w:rPr>
            </w:pPr>
            <w:ins w:id="216"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ins w:id="217" w:author="Merrick, Riki | APHL" w:date="2022-08-02T12:22:00Z"/>
                <w:sz w:val="22"/>
              </w:rPr>
            </w:pPr>
            <w:ins w:id="218" w:author="Merrick, Riki | APHL" w:date="2022-08-02T12:32:00Z">
              <w:r>
                <w:rPr>
                  <w:sz w:val="22"/>
                </w:rPr>
                <w:t>SOGI</w:t>
              </w:r>
            </w:ins>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ins w:id="219" w:author="Merrick, Riki | APHL" w:date="2022-08-02T12:22:00Z"/>
                <w:color w:val="000080"/>
                <w:sz w:val="22"/>
              </w:rPr>
            </w:pPr>
            <w:ins w:id="220" w:author="Merrick, Riki | APHL" w:date="2022-08-02T12:24:00Z">
              <w:r>
                <w:rPr>
                  <w:color w:val="000080"/>
                  <w:sz w:val="22"/>
                </w:rPr>
                <w:t>Yes</w:t>
              </w:r>
            </w:ins>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ins w:id="221" w:author="Merrick, Riki | APHL" w:date="2022-08-02T12:22:00Z"/>
                <w:b/>
                <w:bCs/>
                <w:i/>
                <w:iCs/>
                <w:color w:val="000080"/>
                <w:sz w:val="22"/>
              </w:rPr>
            </w:pPr>
          </w:p>
        </w:tc>
      </w:tr>
      <w:tr w:rsidR="0059564A" w14:paraId="7BB19CA8" w14:textId="77777777" w:rsidTr="006C65AD">
        <w:trPr>
          <w:trHeight w:val="530"/>
          <w:ins w:id="222" w:author="Merrick, Riki | APHL" w:date="2022-08-02T12:22:00Z"/>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ins w:id="223" w:author="Merrick, Riki | APHL" w:date="2022-08-02T12:22:00Z"/>
                <w:color w:val="000080"/>
                <w:sz w:val="22"/>
              </w:rPr>
            </w:pPr>
            <w:ins w:id="224" w:author="Merrick, Riki | APHL" w:date="2022-08-02T12:23:00Z">
              <w:r>
                <w:rPr>
                  <w:color w:val="000080"/>
                  <w:sz w:val="22"/>
                </w:rPr>
                <w:t>9.6.11</w:t>
              </w:r>
            </w:ins>
          </w:p>
        </w:tc>
        <w:tc>
          <w:tcPr>
            <w:tcW w:w="1659" w:type="dxa"/>
            <w:shd w:val="clear" w:color="auto" w:fill="D9D9D9"/>
          </w:tcPr>
          <w:p w14:paraId="7B688720" w14:textId="1BD4ED49" w:rsidR="0059564A" w:rsidRPr="002B3E8C" w:rsidRDefault="002B3E8C" w:rsidP="0059564A">
            <w:pPr>
              <w:widowControl w:val="0"/>
              <w:autoSpaceDE w:val="0"/>
              <w:autoSpaceDN w:val="0"/>
              <w:adjustRightInd w:val="0"/>
              <w:spacing w:before="110"/>
              <w:rPr>
                <w:ins w:id="225" w:author="Merrick, Riki | APHL" w:date="2022-08-02T12:22:00Z"/>
                <w:sz w:val="22"/>
                <w:lang w:val="fr-FR"/>
                <w:rPrChange w:id="226" w:author="Merrick, Riki | APHL" w:date="2022-08-02T12:26:00Z">
                  <w:rPr>
                    <w:ins w:id="227" w:author="Merrick, Riki | APHL" w:date="2022-08-02T12:22:00Z"/>
                    <w:sz w:val="22"/>
                  </w:rPr>
                </w:rPrChange>
              </w:rPr>
            </w:pPr>
            <w:ins w:id="228" w:author="Merrick, Riki | APHL" w:date="2022-08-02T12:26:00Z">
              <w:r w:rsidRPr="002B3E8C">
                <w:rPr>
                  <w:sz w:val="22"/>
                  <w:lang w:val="fr-FR"/>
                  <w:rPrChange w:id="229" w:author="Merrick, Riki | APHL" w:date="2022-08-02T12:26:00Z">
                    <w:rPr>
                      <w:sz w:val="22"/>
                    </w:rPr>
                  </w:rPrChange>
                </w:rPr>
                <w:t>MDM/ACK - Document Cancel Notification (Event T11)</w:t>
              </w:r>
            </w:ins>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ins w:id="230" w:author="Merrick, Riki | APHL" w:date="2022-08-02T12:22:00Z"/>
                <w:color w:val="000080"/>
                <w:sz w:val="22"/>
              </w:rPr>
            </w:pPr>
            <w:ins w:id="231"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ins w:id="232" w:author="Merrick, Riki | APHL" w:date="2022-08-02T12:22:00Z"/>
                <w:sz w:val="22"/>
              </w:rPr>
            </w:pPr>
            <w:ins w:id="233" w:author="Merrick, Riki | APHL" w:date="2022-08-02T12:32:00Z">
              <w:r>
                <w:rPr>
                  <w:sz w:val="22"/>
                </w:rPr>
                <w:t>SOGI</w:t>
              </w:r>
            </w:ins>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ins w:id="234" w:author="Merrick, Riki | APHL" w:date="2022-08-02T12:22:00Z"/>
                <w:color w:val="000080"/>
                <w:sz w:val="22"/>
              </w:rPr>
            </w:pPr>
            <w:ins w:id="235" w:author="Merrick, Riki | APHL" w:date="2022-08-02T12:24:00Z">
              <w:r>
                <w:rPr>
                  <w:color w:val="000080"/>
                  <w:sz w:val="22"/>
                </w:rPr>
                <w:t>Yes</w:t>
              </w:r>
            </w:ins>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ins w:id="236" w:author="Merrick, Riki | APHL" w:date="2022-08-02T12:22:00Z"/>
                <w:b/>
                <w:bCs/>
                <w:i/>
                <w:iCs/>
                <w:color w:val="000080"/>
                <w:sz w:val="22"/>
              </w:rPr>
            </w:pPr>
          </w:p>
        </w:tc>
      </w:tr>
      <w:tr w:rsidR="0059564A" w14:paraId="2B60B438" w14:textId="77777777" w:rsidTr="006C65AD">
        <w:trPr>
          <w:trHeight w:val="530"/>
          <w:ins w:id="237" w:author="Frank Oemig" w:date="2022-07-14T17:48:00Z"/>
        </w:trPr>
        <w:tc>
          <w:tcPr>
            <w:tcW w:w="925" w:type="dxa"/>
            <w:shd w:val="clear" w:color="auto" w:fill="D9D9D9"/>
          </w:tcPr>
          <w:p w14:paraId="344143D4" w14:textId="77777777" w:rsidR="0059564A" w:rsidRPr="005C2884" w:rsidRDefault="0059564A" w:rsidP="0059564A">
            <w:pPr>
              <w:widowControl w:val="0"/>
              <w:autoSpaceDE w:val="0"/>
              <w:autoSpaceDN w:val="0"/>
              <w:adjustRightInd w:val="0"/>
              <w:spacing w:before="110"/>
              <w:rPr>
                <w:ins w:id="238" w:author="Frank Oemig" w:date="2022-07-14T17:48:00Z"/>
                <w:color w:val="000080"/>
                <w:sz w:val="22"/>
                <w:rPrChange w:id="239" w:author="Frank Oemig" w:date="2022-07-14T17:56:00Z">
                  <w:rPr>
                    <w:ins w:id="240" w:author="Frank Oemig" w:date="2022-07-14T17:48:00Z"/>
                    <w:b/>
                    <w:bCs/>
                    <w:i/>
                    <w:iCs/>
                    <w:color w:val="000080"/>
                    <w:sz w:val="22"/>
                  </w:rPr>
                </w:rPrChange>
              </w:rPr>
            </w:pPr>
            <w:ins w:id="241" w:author="Frank Oemig" w:date="2022-07-14T17:48:00Z">
              <w:r w:rsidRPr="005C2884">
                <w:rPr>
                  <w:color w:val="000080"/>
                  <w:sz w:val="22"/>
                  <w:rPrChange w:id="242" w:author="Frank Oemig" w:date="2022-07-14T17:56:00Z">
                    <w:rPr>
                      <w:b/>
                      <w:bCs/>
                      <w:i/>
                      <w:iCs/>
                      <w:color w:val="000080"/>
                      <w:sz w:val="22"/>
                    </w:rPr>
                  </w:rPrChange>
                </w:rPr>
                <w:t>9.7.3</w:t>
              </w:r>
            </w:ins>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ins w:id="243" w:author="Frank Oemig" w:date="2022-07-14T17:48:00Z"/>
                <w:bCs/>
                <w:i/>
                <w:iCs/>
                <w:noProof/>
                <w:sz w:val="22"/>
              </w:rPr>
            </w:pPr>
            <w:ins w:id="244" w:author="Frank Oemig" w:date="2022-07-14T17:48:00Z">
              <w:r>
                <w:rPr>
                  <w:sz w:val="22"/>
                </w:rPr>
                <w:t>TXA</w:t>
              </w:r>
            </w:ins>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ins w:id="245" w:author="Frank Oemig" w:date="2022-07-14T17:48:00Z"/>
                <w:color w:val="000080"/>
                <w:sz w:val="22"/>
              </w:rPr>
            </w:pPr>
            <w:ins w:id="246" w:author="Frank Oemig" w:date="2022-07-14T17:48:00Z">
              <w:r>
                <w:rPr>
                  <w:color w:val="000080"/>
                  <w:sz w:val="22"/>
                </w:rPr>
                <w:t>Added 3 new fields</w:t>
              </w:r>
            </w:ins>
            <w:ins w:id="247" w:author="Frank Oemig" w:date="2022-07-14T17:56:00Z">
              <w:r>
                <w:rPr>
                  <w:color w:val="000080"/>
                  <w:sz w:val="22"/>
                </w:rPr>
                <w:t xml:space="preserve"> for </w:t>
              </w:r>
            </w:ins>
            <w:ins w:id="248" w:author="Frank Oemig" w:date="2022-07-14T17:57:00Z">
              <w:r>
                <w:rPr>
                  <w:color w:val="000080"/>
                  <w:sz w:val="22"/>
                </w:rPr>
                <w:t xml:space="preserve">document class, </w:t>
              </w:r>
              <w:proofErr w:type="gramStart"/>
              <w:r>
                <w:rPr>
                  <w:color w:val="000080"/>
                  <w:sz w:val="22"/>
                </w:rPr>
                <w:t>type</w:t>
              </w:r>
              <w:proofErr w:type="gramEnd"/>
              <w:r>
                <w:rPr>
                  <w:color w:val="000080"/>
                  <w:sz w:val="22"/>
                </w:rPr>
                <w:t xml:space="preserve"> and folder associations</w:t>
              </w:r>
            </w:ins>
          </w:p>
        </w:tc>
        <w:bookmarkStart w:id="249" w:name="_Hlk112745009"/>
        <w:tc>
          <w:tcPr>
            <w:tcW w:w="1438" w:type="dxa"/>
            <w:shd w:val="clear" w:color="auto" w:fill="D9D9D9"/>
          </w:tcPr>
          <w:p w14:paraId="2AB6BCC4" w14:textId="73C0B0D2" w:rsidR="0059564A" w:rsidRPr="00810A3C" w:rsidRDefault="0012630F" w:rsidP="0059564A">
            <w:pPr>
              <w:widowControl w:val="0"/>
              <w:autoSpaceDE w:val="0"/>
              <w:autoSpaceDN w:val="0"/>
              <w:adjustRightInd w:val="0"/>
              <w:spacing w:before="110"/>
              <w:rPr>
                <w:ins w:id="250" w:author="Frank Oemig" w:date="2022-07-14T17:48:00Z"/>
                <w:sz w:val="22"/>
              </w:rPr>
            </w:pPr>
            <w:ins w:id="251" w:author="Merrick, Riki | APHL" w:date="2022-08-02T12:34:00Z">
              <w:r>
                <w:rPr>
                  <w:sz w:val="22"/>
                </w:rPr>
                <w:fldChar w:fldCharType="begin"/>
              </w:r>
              <w:r>
                <w:rPr>
                  <w:sz w:val="22"/>
                </w:rPr>
                <w:instrText xml:space="preserve"> HYPERLINK "https://jira.hl7.org/browse/V2-25365" </w:instrText>
              </w:r>
              <w:r>
                <w:rPr>
                  <w:sz w:val="22"/>
                </w:rPr>
                <w:fldChar w:fldCharType="separate"/>
              </w:r>
              <w:r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r>
                <w:rPr>
                  <w:sz w:val="22"/>
                </w:rPr>
                <w:fldChar w:fldCharType="end"/>
              </w:r>
            </w:ins>
            <w:bookmarkEnd w:id="249"/>
          </w:p>
        </w:tc>
        <w:tc>
          <w:tcPr>
            <w:tcW w:w="1268" w:type="dxa"/>
            <w:shd w:val="clear" w:color="auto" w:fill="D9D9D9"/>
          </w:tcPr>
          <w:p w14:paraId="3F746A85" w14:textId="77777777" w:rsidR="0059564A" w:rsidRPr="005C2884" w:rsidRDefault="0059564A" w:rsidP="0059564A">
            <w:pPr>
              <w:widowControl w:val="0"/>
              <w:autoSpaceDE w:val="0"/>
              <w:autoSpaceDN w:val="0"/>
              <w:adjustRightInd w:val="0"/>
              <w:spacing w:before="110"/>
              <w:rPr>
                <w:ins w:id="252" w:author="Frank Oemig" w:date="2022-07-14T17:48:00Z"/>
                <w:color w:val="000080"/>
                <w:sz w:val="22"/>
                <w:rPrChange w:id="253" w:author="Frank Oemig" w:date="2022-07-14T17:56:00Z">
                  <w:rPr>
                    <w:ins w:id="254" w:author="Frank Oemig" w:date="2022-07-14T17:48:00Z"/>
                    <w:b/>
                    <w:bCs/>
                    <w:i/>
                    <w:iCs/>
                    <w:color w:val="000080"/>
                    <w:sz w:val="22"/>
                  </w:rPr>
                </w:rPrChange>
              </w:rPr>
            </w:pPr>
            <w:ins w:id="255" w:author="Frank Oemig" w:date="2022-07-14T17:48:00Z">
              <w:r w:rsidRPr="005C2884">
                <w:rPr>
                  <w:color w:val="000080"/>
                  <w:sz w:val="22"/>
                  <w:rPrChange w:id="256" w:author="Frank Oemig" w:date="2022-07-14T17:56:00Z">
                    <w:rPr>
                      <w:b/>
                      <w:bCs/>
                      <w:i/>
                      <w:iCs/>
                      <w:color w:val="000080"/>
                      <w:sz w:val="22"/>
                    </w:rPr>
                  </w:rPrChange>
                </w:rPr>
                <w:t>Yes</w:t>
              </w:r>
            </w:ins>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ins w:id="257" w:author="Frank Oemig" w:date="2022-07-14T17:48:00Z"/>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258" w:name="_Toc204420400"/>
      <w:bookmarkStart w:id="259" w:name="_Toc28982045"/>
      <w:r w:rsidRPr="00A17ED1">
        <w:rPr>
          <w:noProof/>
        </w:rPr>
        <w:t>Chapter 9 contents</w:t>
      </w:r>
      <w:bookmarkEnd w:id="258"/>
      <w:bookmarkEnd w:id="259"/>
    </w:p>
    <w:p w14:paraId="18C9A146" w14:textId="67F83979" w:rsidR="003C10E9" w:rsidRDefault="003C10E9" w:rsidP="008E1635">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r w:rsidR="00000000">
        <w:fldChar w:fldCharType="begin"/>
      </w:r>
      <w:r w:rsidR="00000000">
        <w:instrText xml:space="preserve"> HYPERLINK \l "_Toc28982045" </w:instrText>
      </w:r>
      <w:ins w:id="260" w:author="Lynn Laakso" w:date="2022-08-30T09:43:00Z"/>
      <w:r w:rsidR="00000000">
        <w:fldChar w:fldCharType="separate"/>
      </w:r>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ins w:id="261" w:author="Lynn Laakso" w:date="2022-08-30T09:43:00Z">
        <w:r w:rsidR="008E1635">
          <w:rPr>
            <w:webHidden/>
          </w:rPr>
          <w:t>3</w:t>
        </w:r>
      </w:ins>
      <w:del w:id="262" w:author="Lynn Laakso" w:date="2022-08-30T09:43:00Z">
        <w:r w:rsidDel="008E1635">
          <w:rPr>
            <w:webHidden/>
          </w:rPr>
          <w:delText>1</w:delText>
        </w:r>
      </w:del>
      <w:r>
        <w:rPr>
          <w:webHidden/>
        </w:rPr>
        <w:fldChar w:fldCharType="end"/>
      </w:r>
      <w:r w:rsidR="00000000">
        <w:fldChar w:fldCharType="end"/>
      </w:r>
    </w:p>
    <w:p w14:paraId="0A3CB6AD" w14:textId="7D00ED3D"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"_Toc28982046" </w:instrText>
      </w:r>
      <w:ins w:id="263" w:author="Lynn Laakso" w:date="2022-08-30T09:43:00Z"/>
      <w:r>
        <w:fldChar w:fldCharType="separate"/>
      </w:r>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ins w:id="264" w:author="Lynn Laakso" w:date="2022-08-30T09:43:00Z">
        <w:r w:rsidR="008E1635">
          <w:rPr>
            <w:webHidden/>
          </w:rPr>
          <w:t>4</w:t>
        </w:r>
      </w:ins>
      <w:del w:id="265" w:author="Lynn Laakso" w:date="2022-08-30T09:43:00Z">
        <w:r w:rsidR="003C10E9" w:rsidDel="008E1635">
          <w:rPr>
            <w:webHidden/>
          </w:rPr>
          <w:delText>2</w:delText>
        </w:r>
      </w:del>
      <w:r w:rsidR="003C10E9">
        <w:rPr>
          <w:webHidden/>
        </w:rPr>
        <w:fldChar w:fldCharType="end"/>
      </w:r>
      <w:r>
        <w:fldChar w:fldCharType="end"/>
      </w:r>
    </w:p>
    <w:p w14:paraId="5638BFD2" w14:textId="630E6C15" w:rsidR="003C10E9" w:rsidRDefault="00000000" w:rsidP="00EE1FA3">
      <w:pPr>
        <w:pStyle w:val="TOC3"/>
        <w:rPr>
          <w:rFonts w:asciiTheme="minorHAnsi" w:eastAsiaTheme="minorEastAsia" w:hAnsiTheme="minorHAnsi" w:cstheme="minorBidi"/>
          <w:noProof/>
          <w:sz w:val="22"/>
          <w:szCs w:val="22"/>
        </w:rPr>
        <w:pPrChange w:id="266" w:author="Lynn Laakso" w:date="2022-08-30T09:45:00Z">
          <w:pPr>
            <w:pStyle w:val="TOC3"/>
            <w:tabs>
              <w:tab w:val="left" w:pos="1418"/>
            </w:tabs>
          </w:pPr>
        </w:pPrChange>
      </w:pPr>
      <w:r>
        <w:rPr>
          <w:noProof/>
        </w:rPr>
        <w:fldChar w:fldCharType="begin"/>
      </w:r>
      <w:r>
        <w:rPr>
          <w:noProof/>
        </w:rPr>
        <w:instrText xml:space="preserve"> HYPERLINK \l "_Toc28982047" </w:instrText>
      </w:r>
      <w:ins w:id="267" w:author="Lynn Laakso" w:date="2022-08-30T09:43:00Z">
        <w:r w:rsidR="008E1635">
          <w:rPr>
            <w:noProof/>
          </w:rPr>
        </w:r>
      </w:ins>
      <w:r>
        <w:rPr>
          <w:noProof/>
        </w:rPr>
        <w:fldChar w:fldCharType="separate"/>
      </w:r>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ins w:id="268" w:author="Lynn Laakso" w:date="2022-08-30T09:43:00Z">
        <w:r w:rsidR="008E1635">
          <w:rPr>
            <w:noProof/>
            <w:webHidden/>
          </w:rPr>
          <w:t>4</w:t>
        </w:r>
      </w:ins>
      <w:del w:id="269" w:author="Lynn Laakso" w:date="2022-08-30T09:43:00Z">
        <w:r w:rsidR="003C10E9" w:rsidDel="008E1635">
          <w:rPr>
            <w:noProof/>
            <w:webHidden/>
          </w:rPr>
          <w:delText>2</w:delText>
        </w:r>
      </w:del>
      <w:r w:rsidR="003C10E9">
        <w:rPr>
          <w:noProof/>
          <w:webHidden/>
        </w:rPr>
        <w:fldChar w:fldCharType="end"/>
      </w:r>
      <w:r>
        <w:rPr>
          <w:noProof/>
        </w:rPr>
        <w:fldChar w:fldCharType="end"/>
      </w:r>
    </w:p>
    <w:p w14:paraId="5A23C53D" w14:textId="527ABDE0" w:rsidR="003C10E9" w:rsidRDefault="00000000" w:rsidP="00EE1FA3">
      <w:pPr>
        <w:pStyle w:val="TOC3"/>
        <w:rPr>
          <w:rFonts w:asciiTheme="minorHAnsi" w:eastAsiaTheme="minorEastAsia" w:hAnsiTheme="minorHAnsi" w:cstheme="minorBidi"/>
          <w:noProof/>
          <w:sz w:val="22"/>
          <w:szCs w:val="22"/>
        </w:rPr>
        <w:pPrChange w:id="270" w:author="Lynn Laakso" w:date="2022-08-30T09:45:00Z">
          <w:pPr>
            <w:pStyle w:val="TOC3"/>
            <w:tabs>
              <w:tab w:val="left" w:pos="1418"/>
            </w:tabs>
          </w:pPr>
        </w:pPrChange>
      </w:pPr>
      <w:r>
        <w:rPr>
          <w:noProof/>
        </w:rPr>
        <w:fldChar w:fldCharType="begin"/>
      </w:r>
      <w:r>
        <w:rPr>
          <w:noProof/>
        </w:rPr>
        <w:instrText xml:space="preserve"> HYPERLINK \l "_Toc28982048" </w:instrText>
      </w:r>
      <w:ins w:id="271" w:author="Lynn Laakso" w:date="2022-08-30T09:43:00Z">
        <w:r w:rsidR="008E1635">
          <w:rPr>
            <w:noProof/>
          </w:rPr>
        </w:r>
      </w:ins>
      <w:r>
        <w:rPr>
          <w:noProof/>
        </w:rPr>
        <w:fldChar w:fldCharType="separate"/>
      </w:r>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ins w:id="272" w:author="Lynn Laakso" w:date="2022-08-30T09:43:00Z">
        <w:r w:rsidR="008E1635">
          <w:rPr>
            <w:noProof/>
            <w:webHidden/>
          </w:rPr>
          <w:t>6</w:t>
        </w:r>
      </w:ins>
      <w:del w:id="273" w:author="Lynn Laakso" w:date="2022-08-30T09:43:00Z">
        <w:r w:rsidR="003C10E9" w:rsidDel="008E1635">
          <w:rPr>
            <w:noProof/>
            <w:webHidden/>
          </w:rPr>
          <w:delText>4</w:delText>
        </w:r>
      </w:del>
      <w:r w:rsidR="003C10E9">
        <w:rPr>
          <w:noProof/>
          <w:webHidden/>
        </w:rPr>
        <w:fldChar w:fldCharType="end"/>
      </w:r>
      <w:r>
        <w:rPr>
          <w:noProof/>
        </w:rPr>
        <w:fldChar w:fldCharType="end"/>
      </w:r>
    </w:p>
    <w:p w14:paraId="295288DB" w14:textId="4042C498"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"_Toc28982049" </w:instrText>
      </w:r>
      <w:ins w:id="274" w:author="Lynn Laakso" w:date="2022-08-30T09:43:00Z"/>
      <w:r>
        <w:fldChar w:fldCharType="separate"/>
      </w:r>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ins w:id="275" w:author="Lynn Laakso" w:date="2022-08-30T09:43:00Z">
        <w:r w:rsidR="008E1635">
          <w:rPr>
            <w:webHidden/>
          </w:rPr>
          <w:t>8</w:t>
        </w:r>
      </w:ins>
      <w:del w:id="276" w:author="Lynn Laakso" w:date="2022-08-30T09:43:00Z">
        <w:r w:rsidR="003C10E9" w:rsidDel="008E1635">
          <w:rPr>
            <w:webHidden/>
          </w:rPr>
          <w:delText>6</w:delText>
        </w:r>
      </w:del>
      <w:r w:rsidR="003C10E9">
        <w:rPr>
          <w:webHidden/>
        </w:rPr>
        <w:fldChar w:fldCharType="end"/>
      </w:r>
      <w:r>
        <w:fldChar w:fldCharType="end"/>
      </w:r>
    </w:p>
    <w:p w14:paraId="5E590F46" w14:textId="3C5F8E1D"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"_Toc28982050" </w:instrText>
      </w:r>
      <w:ins w:id="277" w:author="Lynn Laakso" w:date="2022-08-30T09:43:00Z"/>
      <w:r>
        <w:fldChar w:fldCharType="separate"/>
      </w:r>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ins w:id="278" w:author="Lynn Laakso" w:date="2022-08-30T09:43:00Z">
        <w:r w:rsidR="008E1635">
          <w:rPr>
            <w:webHidden/>
          </w:rPr>
          <w:t>8</w:t>
        </w:r>
      </w:ins>
      <w:del w:id="279" w:author="Lynn Laakso" w:date="2022-08-30T09:43:00Z">
        <w:r w:rsidR="003C10E9" w:rsidDel="008E1635">
          <w:rPr>
            <w:webHidden/>
          </w:rPr>
          <w:delText>6</w:delText>
        </w:r>
      </w:del>
      <w:r w:rsidR="003C10E9">
        <w:rPr>
          <w:webHidden/>
        </w:rPr>
        <w:fldChar w:fldCharType="end"/>
      </w:r>
      <w:r>
        <w:fldChar w:fldCharType="end"/>
      </w:r>
    </w:p>
    <w:p w14:paraId="19ABE8D8" w14:textId="60ABD32D" w:rsidR="003C10E9" w:rsidRDefault="00000000" w:rsidP="00EE1FA3">
      <w:pPr>
        <w:pStyle w:val="TOC3"/>
        <w:rPr>
          <w:rFonts w:asciiTheme="minorHAnsi" w:eastAsiaTheme="minorEastAsia" w:hAnsiTheme="minorHAnsi" w:cstheme="minorBidi"/>
          <w:noProof/>
          <w:sz w:val="22"/>
          <w:szCs w:val="22"/>
        </w:rPr>
        <w:pPrChange w:id="280" w:author="Lynn Laakso" w:date="2022-08-30T09:45:00Z">
          <w:pPr>
            <w:pStyle w:val="TOC3"/>
            <w:tabs>
              <w:tab w:val="left" w:pos="1418"/>
            </w:tabs>
          </w:pPr>
        </w:pPrChange>
      </w:pPr>
      <w:r>
        <w:rPr>
          <w:noProof/>
        </w:rPr>
        <w:fldChar w:fldCharType="begin"/>
      </w:r>
      <w:r>
        <w:rPr>
          <w:noProof/>
        </w:rPr>
        <w:instrText xml:space="preserve"> HYPERLINK \l "_Toc28982051" </w:instrText>
      </w:r>
      <w:ins w:id="281" w:author="Lynn Laakso" w:date="2022-08-30T09:43:00Z">
        <w:r w:rsidR="008E1635">
          <w:rPr>
            <w:noProof/>
          </w:rPr>
        </w:r>
      </w:ins>
      <w:r>
        <w:rPr>
          <w:noProof/>
        </w:rPr>
        <w:fldChar w:fldCharType="separate"/>
      </w:r>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ins w:id="282" w:author="Lynn Laakso" w:date="2022-08-30T09:43:00Z">
        <w:r w:rsidR="008E1635">
          <w:rPr>
            <w:noProof/>
            <w:webHidden/>
          </w:rPr>
          <w:t>8</w:t>
        </w:r>
      </w:ins>
      <w:del w:id="283" w:author="Lynn Laakso" w:date="2022-08-30T09:43:00Z">
        <w:r w:rsidR="003C10E9" w:rsidDel="008E1635">
          <w:rPr>
            <w:noProof/>
            <w:webHidden/>
          </w:rPr>
          <w:delText>6</w:delText>
        </w:r>
      </w:del>
      <w:r w:rsidR="003C10E9">
        <w:rPr>
          <w:noProof/>
          <w:webHidden/>
        </w:rPr>
        <w:fldChar w:fldCharType="end"/>
      </w:r>
      <w:r>
        <w:rPr>
          <w:noProof/>
        </w:rPr>
        <w:fldChar w:fldCharType="end"/>
      </w:r>
    </w:p>
    <w:p w14:paraId="731055F8" w14:textId="0CF851FF"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"_Toc28982052" </w:instrText>
      </w:r>
      <w:ins w:id="284" w:author="Lynn Laakso" w:date="2022-08-30T09:43:00Z"/>
      <w:r>
        <w:fldChar w:fldCharType="separate"/>
      </w:r>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ins w:id="285" w:author="Lynn Laakso" w:date="2022-08-30T09:43:00Z">
        <w:r w:rsidR="008E1635">
          <w:rPr>
            <w:webHidden/>
          </w:rPr>
          <w:t>9</w:t>
        </w:r>
      </w:ins>
      <w:del w:id="286" w:author="Lynn Laakso" w:date="2022-08-30T09:43:00Z">
        <w:r w:rsidR="003C10E9" w:rsidDel="008E1635">
          <w:rPr>
            <w:webHidden/>
          </w:rPr>
          <w:delText>7</w:delText>
        </w:r>
      </w:del>
      <w:r w:rsidR="003C10E9">
        <w:rPr>
          <w:webHidden/>
        </w:rPr>
        <w:fldChar w:fldCharType="end"/>
      </w:r>
      <w:r>
        <w:fldChar w:fldCharType="end"/>
      </w:r>
    </w:p>
    <w:p w14:paraId="54BF1170" w14:textId="7B533940"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"_Toc28982053" </w:instrText>
      </w:r>
      <w:ins w:id="287" w:author="Lynn Laakso" w:date="2022-08-30T09:43:00Z"/>
      <w:r>
        <w:fldChar w:fldCharType="separate"/>
      </w:r>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ins w:id="288" w:author="Lynn Laakso" w:date="2022-08-30T09:43:00Z">
        <w:r w:rsidR="008E1635">
          <w:rPr>
            <w:webHidden/>
          </w:rPr>
          <w:t>9</w:t>
        </w:r>
      </w:ins>
      <w:del w:id="289" w:author="Lynn Laakso" w:date="2022-08-30T09:43:00Z">
        <w:r w:rsidR="003C10E9" w:rsidDel="008E1635">
          <w:rPr>
            <w:webHidden/>
          </w:rPr>
          <w:delText>7</w:delText>
        </w:r>
      </w:del>
      <w:r w:rsidR="003C10E9">
        <w:rPr>
          <w:webHidden/>
        </w:rPr>
        <w:fldChar w:fldCharType="end"/>
      </w:r>
      <w:r>
        <w:fldChar w:fldCharType="end"/>
      </w:r>
    </w:p>
    <w:p w14:paraId="410CE9C0" w14:textId="171607E4" w:rsidR="003C10E9" w:rsidRDefault="00000000" w:rsidP="00EE1FA3">
      <w:pPr>
        <w:pStyle w:val="TOC3"/>
        <w:rPr>
          <w:rFonts w:asciiTheme="minorHAnsi" w:eastAsiaTheme="minorEastAsia" w:hAnsiTheme="minorHAnsi" w:cstheme="minorBidi"/>
          <w:noProof/>
          <w:sz w:val="22"/>
          <w:szCs w:val="22"/>
        </w:rPr>
        <w:pPrChange w:id="290" w:author="Lynn Laakso" w:date="2022-08-30T09:45:00Z">
          <w:pPr>
            <w:pStyle w:val="TOC3"/>
            <w:tabs>
              <w:tab w:val="left" w:pos="1418"/>
            </w:tabs>
          </w:pPr>
        </w:pPrChange>
      </w:pPr>
      <w:r>
        <w:rPr>
          <w:noProof/>
        </w:rPr>
        <w:fldChar w:fldCharType="begin"/>
      </w:r>
      <w:r>
        <w:rPr>
          <w:noProof/>
        </w:rPr>
        <w:instrText xml:space="preserve"> HYPERLINK \l "_Toc28982054" </w:instrText>
      </w:r>
      <w:ins w:id="291" w:author="Lynn Laakso" w:date="2022-08-30T09:43:00Z">
        <w:r w:rsidR="008E1635">
          <w:rPr>
            <w:noProof/>
          </w:rPr>
        </w:r>
      </w:ins>
      <w:r>
        <w:rPr>
          <w:noProof/>
        </w:rPr>
        <w:fldChar w:fldCharType="separate"/>
      </w:r>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ins w:id="292" w:author="Lynn Laakso" w:date="2022-08-30T09:43:00Z">
        <w:r w:rsidR="008E1635">
          <w:rPr>
            <w:noProof/>
            <w:webHidden/>
          </w:rPr>
          <w:t>10</w:t>
        </w:r>
      </w:ins>
      <w:del w:id="293" w:author="Lynn Laakso" w:date="2022-08-30T09:43:00Z">
        <w:r w:rsidR="003C10E9" w:rsidDel="008E1635">
          <w:rPr>
            <w:noProof/>
            <w:webHidden/>
          </w:rPr>
          <w:delText>8</w:delText>
        </w:r>
      </w:del>
      <w:r w:rsidR="003C10E9">
        <w:rPr>
          <w:noProof/>
          <w:webHidden/>
        </w:rPr>
        <w:fldChar w:fldCharType="end"/>
      </w:r>
      <w:r>
        <w:rPr>
          <w:noProof/>
        </w:rPr>
        <w:fldChar w:fldCharType="end"/>
      </w:r>
    </w:p>
    <w:p w14:paraId="27705274" w14:textId="0DD43824" w:rsidR="003C10E9" w:rsidRDefault="00000000" w:rsidP="00EE1FA3">
      <w:pPr>
        <w:pStyle w:val="TOC3"/>
        <w:rPr>
          <w:rFonts w:asciiTheme="minorHAnsi" w:eastAsiaTheme="minorEastAsia" w:hAnsiTheme="minorHAnsi" w:cstheme="minorBidi"/>
          <w:noProof/>
          <w:sz w:val="22"/>
          <w:szCs w:val="22"/>
        </w:rPr>
        <w:pPrChange w:id="294" w:author="Lynn Laakso" w:date="2022-08-30T09:45:00Z">
          <w:pPr>
            <w:pStyle w:val="TOC3"/>
            <w:tabs>
              <w:tab w:val="left" w:pos="1418"/>
            </w:tabs>
          </w:pPr>
        </w:pPrChange>
      </w:pPr>
      <w:r>
        <w:rPr>
          <w:noProof/>
        </w:rPr>
        <w:fldChar w:fldCharType="begin"/>
      </w:r>
      <w:r>
        <w:rPr>
          <w:noProof/>
        </w:rPr>
        <w:instrText xml:space="preserve"> HYPERLINK \l "_Toc28982055" </w:instrText>
      </w:r>
      <w:ins w:id="295" w:author="Lynn Laakso" w:date="2022-08-30T09:43:00Z">
        <w:r w:rsidR="008E1635">
          <w:rPr>
            <w:noProof/>
          </w:rPr>
        </w:r>
      </w:ins>
      <w:r>
        <w:rPr>
          <w:noProof/>
        </w:rPr>
        <w:fldChar w:fldCharType="separate"/>
      </w:r>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ins w:id="296" w:author="Lynn Laakso" w:date="2022-08-30T09:43:00Z">
        <w:r w:rsidR="008E1635">
          <w:rPr>
            <w:noProof/>
            <w:webHidden/>
          </w:rPr>
          <w:t>12</w:t>
        </w:r>
      </w:ins>
      <w:del w:id="297" w:author="Lynn Laakso" w:date="2022-08-30T09:43:00Z">
        <w:r w:rsidR="003C10E9" w:rsidDel="008E1635">
          <w:rPr>
            <w:noProof/>
            <w:webHidden/>
          </w:rPr>
          <w:delText>9</w:delText>
        </w:r>
      </w:del>
      <w:r w:rsidR="003C10E9">
        <w:rPr>
          <w:noProof/>
          <w:webHidden/>
        </w:rPr>
        <w:fldChar w:fldCharType="end"/>
      </w:r>
      <w:r>
        <w:rPr>
          <w:noProof/>
        </w:rPr>
        <w:fldChar w:fldCharType="end"/>
      </w:r>
    </w:p>
    <w:p w14:paraId="1B17EE9B" w14:textId="6F234170" w:rsidR="003C10E9" w:rsidRDefault="00000000" w:rsidP="00EE1FA3">
      <w:pPr>
        <w:pStyle w:val="TOC3"/>
        <w:rPr>
          <w:rFonts w:asciiTheme="minorHAnsi" w:eastAsiaTheme="minorEastAsia" w:hAnsiTheme="minorHAnsi" w:cstheme="minorBidi"/>
          <w:noProof/>
          <w:sz w:val="22"/>
          <w:szCs w:val="22"/>
        </w:rPr>
        <w:pPrChange w:id="298" w:author="Lynn Laakso" w:date="2022-08-30T09:45:00Z">
          <w:pPr>
            <w:pStyle w:val="TOC3"/>
            <w:tabs>
              <w:tab w:val="left" w:pos="1418"/>
            </w:tabs>
          </w:pPr>
        </w:pPrChange>
      </w:pPr>
      <w:r>
        <w:rPr>
          <w:noProof/>
        </w:rPr>
        <w:fldChar w:fldCharType="begin"/>
      </w:r>
      <w:r>
        <w:rPr>
          <w:noProof/>
        </w:rPr>
        <w:instrText xml:space="preserve"> HYPERLINK \l "_Toc28982056" </w:instrText>
      </w:r>
      <w:ins w:id="299" w:author="Lynn Laakso" w:date="2022-08-30T09:43:00Z">
        <w:r w:rsidR="008E1635">
          <w:rPr>
            <w:noProof/>
          </w:rPr>
        </w:r>
      </w:ins>
      <w:r>
        <w:rPr>
          <w:noProof/>
        </w:rPr>
        <w:fldChar w:fldCharType="separate"/>
      </w:r>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ins w:id="300" w:author="Lynn Laakso" w:date="2022-08-30T09:43:00Z">
        <w:r w:rsidR="008E1635">
          <w:rPr>
            <w:noProof/>
            <w:webHidden/>
          </w:rPr>
          <w:t>14</w:t>
        </w:r>
      </w:ins>
      <w:del w:id="301" w:author="Lynn Laakso" w:date="2022-08-30T09:43:00Z">
        <w:r w:rsidR="003C10E9" w:rsidDel="008E1635">
          <w:rPr>
            <w:noProof/>
            <w:webHidden/>
          </w:rPr>
          <w:delText>11</w:delText>
        </w:r>
      </w:del>
      <w:r w:rsidR="003C10E9">
        <w:rPr>
          <w:noProof/>
          <w:webHidden/>
        </w:rPr>
        <w:fldChar w:fldCharType="end"/>
      </w:r>
      <w:r>
        <w:rPr>
          <w:noProof/>
        </w:rPr>
        <w:fldChar w:fldCharType="end"/>
      </w:r>
    </w:p>
    <w:p w14:paraId="00296836" w14:textId="29CBC89C" w:rsidR="003C10E9" w:rsidRDefault="00000000" w:rsidP="00EE1FA3">
      <w:pPr>
        <w:pStyle w:val="TOC3"/>
        <w:rPr>
          <w:rFonts w:asciiTheme="minorHAnsi" w:eastAsiaTheme="minorEastAsia" w:hAnsiTheme="minorHAnsi" w:cstheme="minorBidi"/>
          <w:noProof/>
          <w:sz w:val="22"/>
          <w:szCs w:val="22"/>
        </w:rPr>
        <w:pPrChange w:id="302" w:author="Lynn Laakso" w:date="2022-08-30T09:45:00Z">
          <w:pPr>
            <w:pStyle w:val="TOC3"/>
            <w:tabs>
              <w:tab w:val="left" w:pos="1418"/>
            </w:tabs>
          </w:pPr>
        </w:pPrChange>
      </w:pPr>
      <w:r>
        <w:rPr>
          <w:noProof/>
        </w:rPr>
        <w:fldChar w:fldCharType="begin"/>
      </w:r>
      <w:r>
        <w:rPr>
          <w:noProof/>
        </w:rPr>
        <w:instrText xml:space="preserve"> HYPERLINK \l "_Toc28982057" </w:instrText>
      </w:r>
      <w:ins w:id="303" w:author="Lynn Laakso" w:date="2022-08-30T09:43:00Z">
        <w:r w:rsidR="008E1635">
          <w:rPr>
            <w:noProof/>
          </w:rPr>
        </w:r>
      </w:ins>
      <w:r>
        <w:rPr>
          <w:noProof/>
        </w:rPr>
        <w:fldChar w:fldCharType="separate"/>
      </w:r>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ins w:id="304" w:author="Lynn Laakso" w:date="2022-08-30T09:43:00Z">
        <w:r w:rsidR="008E1635">
          <w:rPr>
            <w:noProof/>
            <w:webHidden/>
          </w:rPr>
          <w:t>15</w:t>
        </w:r>
      </w:ins>
      <w:del w:id="305" w:author="Lynn Laakso" w:date="2022-08-30T09:43:00Z">
        <w:r w:rsidR="003C10E9" w:rsidDel="008E1635">
          <w:rPr>
            <w:noProof/>
            <w:webHidden/>
          </w:rPr>
          <w:delText>13</w:delText>
        </w:r>
      </w:del>
      <w:r w:rsidR="003C10E9">
        <w:rPr>
          <w:noProof/>
          <w:webHidden/>
        </w:rPr>
        <w:fldChar w:fldCharType="end"/>
      </w:r>
      <w:r>
        <w:rPr>
          <w:noProof/>
        </w:rPr>
        <w:fldChar w:fldCharType="end"/>
      </w:r>
    </w:p>
    <w:p w14:paraId="4F8F800F" w14:textId="4EBC64BE" w:rsidR="003C10E9" w:rsidRDefault="00000000" w:rsidP="00EE1FA3">
      <w:pPr>
        <w:pStyle w:val="TOC3"/>
        <w:rPr>
          <w:rFonts w:asciiTheme="minorHAnsi" w:eastAsiaTheme="minorEastAsia" w:hAnsiTheme="minorHAnsi" w:cstheme="minorBidi"/>
          <w:noProof/>
          <w:sz w:val="22"/>
          <w:szCs w:val="22"/>
        </w:rPr>
        <w:pPrChange w:id="306" w:author="Lynn Laakso" w:date="2022-08-30T09:45:00Z">
          <w:pPr>
            <w:pStyle w:val="TOC3"/>
            <w:tabs>
              <w:tab w:val="left" w:pos="1418"/>
            </w:tabs>
          </w:pPr>
        </w:pPrChange>
      </w:pPr>
      <w:r>
        <w:rPr>
          <w:noProof/>
        </w:rPr>
        <w:fldChar w:fldCharType="begin"/>
      </w:r>
      <w:r>
        <w:rPr>
          <w:noProof/>
        </w:rPr>
        <w:instrText xml:space="preserve"> HYPERLINK \l "_Toc28982058" </w:instrText>
      </w:r>
      <w:ins w:id="307" w:author="Lynn Laakso" w:date="2022-08-30T09:43:00Z">
        <w:r w:rsidR="008E1635">
          <w:rPr>
            <w:noProof/>
          </w:rPr>
        </w:r>
      </w:ins>
      <w:r>
        <w:rPr>
          <w:noProof/>
        </w:rPr>
        <w:fldChar w:fldCharType="separate"/>
      </w:r>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ins w:id="308" w:author="Lynn Laakso" w:date="2022-08-30T09:43:00Z">
        <w:r w:rsidR="008E1635">
          <w:rPr>
            <w:noProof/>
            <w:webHidden/>
          </w:rPr>
          <w:t>17</w:t>
        </w:r>
      </w:ins>
      <w:del w:id="309" w:author="Lynn Laakso" w:date="2022-08-30T09:43:00Z">
        <w:r w:rsidR="003C10E9" w:rsidDel="008E1635">
          <w:rPr>
            <w:noProof/>
            <w:webHidden/>
          </w:rPr>
          <w:delText>14</w:delText>
        </w:r>
      </w:del>
      <w:r w:rsidR="003C10E9">
        <w:rPr>
          <w:noProof/>
          <w:webHidden/>
        </w:rPr>
        <w:fldChar w:fldCharType="end"/>
      </w:r>
      <w:r>
        <w:rPr>
          <w:noProof/>
        </w:rPr>
        <w:fldChar w:fldCharType="end"/>
      </w:r>
    </w:p>
    <w:p w14:paraId="4F30B23D" w14:textId="1F85992D" w:rsidR="003C10E9" w:rsidRDefault="00000000" w:rsidP="00EE1FA3">
      <w:pPr>
        <w:pStyle w:val="TOC3"/>
        <w:rPr>
          <w:rFonts w:asciiTheme="minorHAnsi" w:eastAsiaTheme="minorEastAsia" w:hAnsiTheme="minorHAnsi" w:cstheme="minorBidi"/>
          <w:noProof/>
          <w:sz w:val="22"/>
          <w:szCs w:val="22"/>
        </w:rPr>
        <w:pPrChange w:id="310" w:author="Lynn Laakso" w:date="2022-08-30T09:45:00Z">
          <w:pPr>
            <w:pStyle w:val="TOC3"/>
            <w:tabs>
              <w:tab w:val="left" w:pos="1418"/>
            </w:tabs>
          </w:pPr>
        </w:pPrChange>
      </w:pPr>
      <w:r>
        <w:rPr>
          <w:noProof/>
        </w:rPr>
        <w:fldChar w:fldCharType="begin"/>
      </w:r>
      <w:r>
        <w:rPr>
          <w:noProof/>
        </w:rPr>
        <w:instrText xml:space="preserve"> HYPERLINK \l "_Toc28982059" </w:instrText>
      </w:r>
      <w:ins w:id="311" w:author="Lynn Laakso" w:date="2022-08-30T09:43:00Z">
        <w:r w:rsidR="008E1635">
          <w:rPr>
            <w:noProof/>
          </w:rPr>
        </w:r>
      </w:ins>
      <w:r>
        <w:rPr>
          <w:noProof/>
        </w:rPr>
        <w:fldChar w:fldCharType="separate"/>
      </w:r>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ins w:id="312" w:author="Lynn Laakso" w:date="2022-08-30T09:43:00Z">
        <w:r w:rsidR="008E1635">
          <w:rPr>
            <w:noProof/>
            <w:webHidden/>
          </w:rPr>
          <w:t>18</w:t>
        </w:r>
      </w:ins>
      <w:del w:id="313" w:author="Lynn Laakso" w:date="2022-08-30T09:43:00Z">
        <w:r w:rsidR="003C10E9" w:rsidDel="008E1635">
          <w:rPr>
            <w:noProof/>
            <w:webHidden/>
          </w:rPr>
          <w:delText>16</w:delText>
        </w:r>
      </w:del>
      <w:r w:rsidR="003C10E9">
        <w:rPr>
          <w:noProof/>
          <w:webHidden/>
        </w:rPr>
        <w:fldChar w:fldCharType="end"/>
      </w:r>
      <w:r>
        <w:rPr>
          <w:noProof/>
        </w:rPr>
        <w:fldChar w:fldCharType="end"/>
      </w:r>
    </w:p>
    <w:p w14:paraId="1A32C0E1" w14:textId="5CF0BD6B" w:rsidR="003C10E9" w:rsidRDefault="00000000" w:rsidP="00EE1FA3">
      <w:pPr>
        <w:pStyle w:val="TOC3"/>
        <w:rPr>
          <w:rFonts w:asciiTheme="minorHAnsi" w:eastAsiaTheme="minorEastAsia" w:hAnsiTheme="minorHAnsi" w:cstheme="minorBidi"/>
          <w:noProof/>
          <w:sz w:val="22"/>
          <w:szCs w:val="22"/>
        </w:rPr>
        <w:pPrChange w:id="314" w:author="Lynn Laakso" w:date="2022-08-30T09:45:00Z">
          <w:pPr>
            <w:pStyle w:val="TOC3"/>
            <w:tabs>
              <w:tab w:val="left" w:pos="1418"/>
            </w:tabs>
          </w:pPr>
        </w:pPrChange>
      </w:pPr>
      <w:r>
        <w:rPr>
          <w:noProof/>
        </w:rPr>
        <w:fldChar w:fldCharType="begin"/>
      </w:r>
      <w:r>
        <w:rPr>
          <w:noProof/>
        </w:rPr>
        <w:instrText xml:space="preserve"> HYPERLINK \l "_Toc28982060" </w:instrText>
      </w:r>
      <w:ins w:id="315" w:author="Lynn Laakso" w:date="2022-08-30T09:43:00Z">
        <w:r w:rsidR="008E1635">
          <w:rPr>
            <w:noProof/>
          </w:rPr>
        </w:r>
      </w:ins>
      <w:r>
        <w:rPr>
          <w:noProof/>
        </w:rPr>
        <w:fldChar w:fldCharType="separate"/>
      </w:r>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ins w:id="316" w:author="Lynn Laakso" w:date="2022-08-30T09:43:00Z">
        <w:r w:rsidR="008E1635">
          <w:rPr>
            <w:noProof/>
            <w:webHidden/>
          </w:rPr>
          <w:t>20</w:t>
        </w:r>
      </w:ins>
      <w:del w:id="317" w:author="Lynn Laakso" w:date="2022-08-30T09:43:00Z">
        <w:r w:rsidR="003C10E9" w:rsidDel="008E1635">
          <w:rPr>
            <w:noProof/>
            <w:webHidden/>
          </w:rPr>
          <w:delText>17</w:delText>
        </w:r>
      </w:del>
      <w:r w:rsidR="003C10E9">
        <w:rPr>
          <w:noProof/>
          <w:webHidden/>
        </w:rPr>
        <w:fldChar w:fldCharType="end"/>
      </w:r>
      <w:r>
        <w:rPr>
          <w:noProof/>
        </w:rPr>
        <w:fldChar w:fldCharType="end"/>
      </w:r>
    </w:p>
    <w:p w14:paraId="281E2EBD" w14:textId="771B6723" w:rsidR="003C10E9" w:rsidRDefault="00000000" w:rsidP="00EE1FA3">
      <w:pPr>
        <w:pStyle w:val="TOC3"/>
        <w:rPr>
          <w:rFonts w:asciiTheme="minorHAnsi" w:eastAsiaTheme="minorEastAsia" w:hAnsiTheme="minorHAnsi" w:cstheme="minorBidi"/>
          <w:noProof/>
          <w:sz w:val="22"/>
          <w:szCs w:val="22"/>
        </w:rPr>
        <w:pPrChange w:id="318" w:author="Lynn Laakso" w:date="2022-08-30T09:45:00Z">
          <w:pPr>
            <w:pStyle w:val="TOC3"/>
            <w:tabs>
              <w:tab w:val="left" w:pos="1418"/>
            </w:tabs>
          </w:pPr>
        </w:pPrChange>
      </w:pPr>
      <w:r>
        <w:rPr>
          <w:noProof/>
        </w:rPr>
        <w:fldChar w:fldCharType="begin"/>
      </w:r>
      <w:r>
        <w:rPr>
          <w:noProof/>
        </w:rPr>
        <w:instrText xml:space="preserve"> HYPERLINK \l "_Toc28982061" </w:instrText>
      </w:r>
      <w:ins w:id="319" w:author="Lynn Laakso" w:date="2022-08-30T09:43:00Z">
        <w:r w:rsidR="008E1635">
          <w:rPr>
            <w:noProof/>
          </w:rPr>
        </w:r>
      </w:ins>
      <w:r>
        <w:rPr>
          <w:noProof/>
        </w:rPr>
        <w:fldChar w:fldCharType="separate"/>
      </w:r>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ins w:id="320" w:author="Lynn Laakso" w:date="2022-08-30T09:43:00Z">
        <w:r w:rsidR="008E1635">
          <w:rPr>
            <w:noProof/>
            <w:webHidden/>
          </w:rPr>
          <w:t>21</w:t>
        </w:r>
      </w:ins>
      <w:del w:id="321" w:author="Lynn Laakso" w:date="2022-08-30T09:43:00Z">
        <w:r w:rsidR="003C10E9" w:rsidDel="008E1635">
          <w:rPr>
            <w:noProof/>
            <w:webHidden/>
          </w:rPr>
          <w:delText>18</w:delText>
        </w:r>
      </w:del>
      <w:r w:rsidR="003C10E9">
        <w:rPr>
          <w:noProof/>
          <w:webHidden/>
        </w:rPr>
        <w:fldChar w:fldCharType="end"/>
      </w:r>
      <w:r>
        <w:rPr>
          <w:noProof/>
        </w:rPr>
        <w:fldChar w:fldCharType="end"/>
      </w:r>
    </w:p>
    <w:p w14:paraId="28F3C893" w14:textId="3E850ED7" w:rsidR="003C10E9" w:rsidRDefault="00000000" w:rsidP="00EE1FA3">
      <w:pPr>
        <w:pStyle w:val="TOC3"/>
        <w:rPr>
          <w:rFonts w:asciiTheme="minorHAnsi" w:eastAsiaTheme="minorEastAsia" w:hAnsiTheme="minorHAnsi" w:cstheme="minorBidi"/>
          <w:noProof/>
          <w:sz w:val="22"/>
          <w:szCs w:val="22"/>
        </w:rPr>
        <w:pPrChange w:id="322" w:author="Lynn Laakso" w:date="2022-08-30T09:45:00Z">
          <w:pPr>
            <w:pStyle w:val="TOC3"/>
            <w:tabs>
              <w:tab w:val="left" w:pos="1418"/>
            </w:tabs>
          </w:pPr>
        </w:pPrChange>
      </w:pPr>
      <w:r>
        <w:rPr>
          <w:noProof/>
        </w:rPr>
        <w:fldChar w:fldCharType="begin"/>
      </w:r>
      <w:r>
        <w:rPr>
          <w:noProof/>
        </w:rPr>
        <w:instrText xml:space="preserve"> HYPERLINK \l "_Toc28982062" </w:instrText>
      </w:r>
      <w:ins w:id="323" w:author="Lynn Laakso" w:date="2022-08-30T09:43:00Z">
        <w:r w:rsidR="008E1635">
          <w:rPr>
            <w:noProof/>
          </w:rPr>
        </w:r>
      </w:ins>
      <w:r>
        <w:rPr>
          <w:noProof/>
        </w:rPr>
        <w:fldChar w:fldCharType="separate"/>
      </w:r>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ins w:id="324" w:author="Lynn Laakso" w:date="2022-08-30T09:43:00Z">
        <w:r w:rsidR="008E1635">
          <w:rPr>
            <w:noProof/>
            <w:webHidden/>
          </w:rPr>
          <w:t>23</w:t>
        </w:r>
      </w:ins>
      <w:del w:id="325" w:author="Lynn Laakso" w:date="2022-08-30T09:43:00Z">
        <w:r w:rsidR="003C10E9" w:rsidDel="008E1635">
          <w:rPr>
            <w:noProof/>
            <w:webHidden/>
          </w:rPr>
          <w:delText>20</w:delText>
        </w:r>
      </w:del>
      <w:r w:rsidR="003C10E9">
        <w:rPr>
          <w:noProof/>
          <w:webHidden/>
        </w:rPr>
        <w:fldChar w:fldCharType="end"/>
      </w:r>
      <w:r>
        <w:rPr>
          <w:noProof/>
        </w:rPr>
        <w:fldChar w:fldCharType="end"/>
      </w:r>
    </w:p>
    <w:p w14:paraId="2B6286EC" w14:textId="6E4347D3" w:rsidR="003C10E9" w:rsidRDefault="00000000" w:rsidP="00EE1FA3">
      <w:pPr>
        <w:pStyle w:val="TOC3"/>
        <w:rPr>
          <w:rFonts w:asciiTheme="minorHAnsi" w:eastAsiaTheme="minorEastAsia" w:hAnsiTheme="minorHAnsi" w:cstheme="minorBidi"/>
          <w:noProof/>
          <w:sz w:val="22"/>
          <w:szCs w:val="22"/>
        </w:rPr>
        <w:pPrChange w:id="326" w:author="Lynn Laakso" w:date="2022-08-30T09:45:00Z">
          <w:pPr>
            <w:pStyle w:val="TOC3"/>
            <w:tabs>
              <w:tab w:val="left" w:pos="1418"/>
            </w:tabs>
          </w:pPr>
        </w:pPrChange>
      </w:pPr>
      <w:r>
        <w:rPr>
          <w:noProof/>
        </w:rPr>
        <w:fldChar w:fldCharType="begin"/>
      </w:r>
      <w:r>
        <w:rPr>
          <w:noProof/>
        </w:rPr>
        <w:instrText xml:space="preserve"> HYPERLINK \l "_Toc28982063" </w:instrText>
      </w:r>
      <w:ins w:id="327" w:author="Lynn Laakso" w:date="2022-08-30T09:43:00Z">
        <w:r w:rsidR="008E1635">
          <w:rPr>
            <w:noProof/>
          </w:rPr>
        </w:r>
      </w:ins>
      <w:r>
        <w:rPr>
          <w:noProof/>
        </w:rPr>
        <w:fldChar w:fldCharType="separate"/>
      </w:r>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ins w:id="328" w:author="Lynn Laakso" w:date="2022-08-30T09:43:00Z">
        <w:r w:rsidR="008E1635">
          <w:rPr>
            <w:noProof/>
            <w:webHidden/>
          </w:rPr>
          <w:t>24</w:t>
        </w:r>
      </w:ins>
      <w:del w:id="329" w:author="Lynn Laakso" w:date="2022-08-30T09:43:00Z">
        <w:r w:rsidR="003C10E9" w:rsidDel="008E1635">
          <w:rPr>
            <w:noProof/>
            <w:webHidden/>
          </w:rPr>
          <w:delText>21</w:delText>
        </w:r>
      </w:del>
      <w:r w:rsidR="003C10E9">
        <w:rPr>
          <w:noProof/>
          <w:webHidden/>
        </w:rPr>
        <w:fldChar w:fldCharType="end"/>
      </w:r>
      <w:r>
        <w:rPr>
          <w:noProof/>
        </w:rPr>
        <w:fldChar w:fldCharType="end"/>
      </w:r>
    </w:p>
    <w:p w14:paraId="7DDEC533" w14:textId="511A880C" w:rsidR="003C10E9" w:rsidRDefault="00000000" w:rsidP="00EE1FA3">
      <w:pPr>
        <w:pStyle w:val="TOC3"/>
        <w:rPr>
          <w:rFonts w:asciiTheme="minorHAnsi" w:eastAsiaTheme="minorEastAsia" w:hAnsiTheme="minorHAnsi" w:cstheme="minorBidi"/>
          <w:noProof/>
          <w:sz w:val="22"/>
          <w:szCs w:val="22"/>
        </w:rPr>
        <w:pPrChange w:id="330" w:author="Lynn Laakso" w:date="2022-08-30T09:45:00Z">
          <w:pPr>
            <w:pStyle w:val="TOC3"/>
            <w:tabs>
              <w:tab w:val="left" w:pos="1418"/>
            </w:tabs>
          </w:pPr>
        </w:pPrChange>
      </w:pPr>
      <w:r>
        <w:rPr>
          <w:noProof/>
        </w:rPr>
        <w:fldChar w:fldCharType="begin"/>
      </w:r>
      <w:r>
        <w:rPr>
          <w:noProof/>
        </w:rPr>
        <w:instrText xml:space="preserve"> HYPERLINK \l "_Toc28982064" </w:instrText>
      </w:r>
      <w:ins w:id="331" w:author="Lynn Laakso" w:date="2022-08-30T09:43:00Z">
        <w:r w:rsidR="008E1635">
          <w:rPr>
            <w:noProof/>
          </w:rPr>
        </w:r>
      </w:ins>
      <w:r>
        <w:rPr>
          <w:noProof/>
        </w:rPr>
        <w:fldChar w:fldCharType="separate"/>
      </w:r>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ins w:id="332" w:author="Lynn Laakso" w:date="2022-08-30T09:43:00Z">
        <w:r w:rsidR="008E1635">
          <w:rPr>
            <w:noProof/>
            <w:webHidden/>
          </w:rPr>
          <w:t>26</w:t>
        </w:r>
      </w:ins>
      <w:del w:id="333" w:author="Lynn Laakso" w:date="2022-08-30T09:43:00Z">
        <w:r w:rsidR="003C10E9" w:rsidDel="008E1635">
          <w:rPr>
            <w:noProof/>
            <w:webHidden/>
          </w:rPr>
          <w:delText>23</w:delText>
        </w:r>
      </w:del>
      <w:r w:rsidR="003C10E9">
        <w:rPr>
          <w:noProof/>
          <w:webHidden/>
        </w:rPr>
        <w:fldChar w:fldCharType="end"/>
      </w:r>
      <w:r>
        <w:rPr>
          <w:noProof/>
        </w:rPr>
        <w:fldChar w:fldCharType="end"/>
      </w:r>
    </w:p>
    <w:p w14:paraId="664041F1" w14:textId="58056F2C" w:rsidR="003C10E9" w:rsidRDefault="00000000" w:rsidP="008E1635">
      <w:pPr>
        <w:pStyle w:val="TOC2"/>
        <w:rPr>
          <w:rFonts w:asciiTheme="minorHAnsi" w:eastAsiaTheme="minorEastAsia" w:hAnsiTheme="minorHAnsi" w:cstheme="minorBidi"/>
          <w:kern w:val="0"/>
          <w:sz w:val="22"/>
          <w:szCs w:val="22"/>
        </w:rPr>
      </w:pPr>
      <w:r>
        <w:lastRenderedPageBreak/>
        <w:fldChar w:fldCharType="begin"/>
      </w:r>
      <w:r>
        <w:instrText xml:space="preserve"> HYPERLINK \l "_Toc28982065" </w:instrText>
      </w:r>
      <w:ins w:id="334" w:author="Lynn Laakso" w:date="2022-08-30T09:43:00Z"/>
      <w:r>
        <w:fldChar w:fldCharType="separate"/>
      </w:r>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ins w:id="335" w:author="Lynn Laakso" w:date="2022-08-30T09:43:00Z">
        <w:r w:rsidR="008E1635">
          <w:rPr>
            <w:webHidden/>
          </w:rPr>
          <w:t>27</w:t>
        </w:r>
      </w:ins>
      <w:del w:id="336" w:author="Lynn Laakso" w:date="2022-08-30T09:43:00Z">
        <w:r w:rsidR="003C10E9" w:rsidDel="008E1635">
          <w:rPr>
            <w:webHidden/>
          </w:rPr>
          <w:delText>24</w:delText>
        </w:r>
      </w:del>
      <w:r w:rsidR="003C10E9">
        <w:rPr>
          <w:webHidden/>
        </w:rPr>
        <w:fldChar w:fldCharType="end"/>
      </w:r>
      <w:r>
        <w:fldChar w:fldCharType="end"/>
      </w:r>
    </w:p>
    <w:p w14:paraId="4A2EA3AD" w14:textId="46DD3CEF" w:rsidR="003C10E9" w:rsidRDefault="00000000" w:rsidP="00EE1FA3">
      <w:pPr>
        <w:pStyle w:val="TOC3"/>
        <w:rPr>
          <w:rFonts w:asciiTheme="minorHAnsi" w:eastAsiaTheme="minorEastAsia" w:hAnsiTheme="minorHAnsi" w:cstheme="minorBidi"/>
          <w:noProof/>
          <w:sz w:val="22"/>
          <w:szCs w:val="22"/>
        </w:rPr>
        <w:pPrChange w:id="337" w:author="Lynn Laakso" w:date="2022-08-30T09:45:00Z">
          <w:pPr>
            <w:pStyle w:val="TOC3"/>
            <w:tabs>
              <w:tab w:val="left" w:pos="1418"/>
            </w:tabs>
          </w:pPr>
        </w:pPrChange>
      </w:pPr>
      <w:r>
        <w:rPr>
          <w:noProof/>
        </w:rPr>
        <w:fldChar w:fldCharType="begin"/>
      </w:r>
      <w:r>
        <w:rPr>
          <w:noProof/>
        </w:rPr>
        <w:instrText xml:space="preserve"> HYPERLINK \l "_Toc28982066" </w:instrText>
      </w:r>
      <w:ins w:id="338" w:author="Lynn Laakso" w:date="2022-08-30T09:43:00Z">
        <w:r w:rsidR="008E1635">
          <w:rPr>
            <w:noProof/>
          </w:rPr>
        </w:r>
      </w:ins>
      <w:r>
        <w:rPr>
          <w:noProof/>
        </w:rPr>
        <w:fldChar w:fldCharType="separate"/>
      </w:r>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ins w:id="339" w:author="Lynn Laakso" w:date="2022-08-30T09:43:00Z">
        <w:r w:rsidR="008E1635">
          <w:rPr>
            <w:noProof/>
            <w:webHidden/>
          </w:rPr>
          <w:t>27</w:t>
        </w:r>
      </w:ins>
      <w:del w:id="340" w:author="Lynn Laakso" w:date="2022-08-30T09:43:00Z">
        <w:r w:rsidR="003C10E9" w:rsidDel="008E1635">
          <w:rPr>
            <w:noProof/>
            <w:webHidden/>
          </w:rPr>
          <w:delText>24</w:delText>
        </w:r>
      </w:del>
      <w:r w:rsidR="003C10E9">
        <w:rPr>
          <w:noProof/>
          <w:webHidden/>
        </w:rPr>
        <w:fldChar w:fldCharType="end"/>
      </w:r>
      <w:r>
        <w:rPr>
          <w:noProof/>
        </w:rPr>
        <w:fldChar w:fldCharType="end"/>
      </w:r>
    </w:p>
    <w:p w14:paraId="7A49F79D" w14:textId="74FB87CD" w:rsidR="003C10E9" w:rsidRDefault="00000000" w:rsidP="00EE1FA3">
      <w:pPr>
        <w:pStyle w:val="TOC3"/>
        <w:rPr>
          <w:rFonts w:asciiTheme="minorHAnsi" w:eastAsiaTheme="minorEastAsia" w:hAnsiTheme="minorHAnsi" w:cstheme="minorBidi"/>
          <w:noProof/>
          <w:sz w:val="22"/>
          <w:szCs w:val="22"/>
        </w:rPr>
        <w:pPrChange w:id="341" w:author="Lynn Laakso" w:date="2022-08-30T09:45:00Z">
          <w:pPr>
            <w:pStyle w:val="TOC3"/>
            <w:tabs>
              <w:tab w:val="left" w:pos="1418"/>
            </w:tabs>
          </w:pPr>
        </w:pPrChange>
      </w:pPr>
      <w:r>
        <w:rPr>
          <w:noProof/>
        </w:rPr>
        <w:fldChar w:fldCharType="begin"/>
      </w:r>
      <w:r>
        <w:rPr>
          <w:noProof/>
        </w:rPr>
        <w:instrText xml:space="preserve"> HYPERLINK \l "_Toc28982067" </w:instrText>
      </w:r>
      <w:ins w:id="342" w:author="Lynn Laakso" w:date="2022-08-30T09:43:00Z">
        <w:r w:rsidR="008E1635">
          <w:rPr>
            <w:noProof/>
          </w:rPr>
        </w:r>
      </w:ins>
      <w:r>
        <w:rPr>
          <w:noProof/>
        </w:rPr>
        <w:fldChar w:fldCharType="separate"/>
      </w:r>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ins w:id="343" w:author="Lynn Laakso" w:date="2022-08-30T09:43:00Z">
        <w:r w:rsidR="008E1635">
          <w:rPr>
            <w:noProof/>
            <w:webHidden/>
          </w:rPr>
          <w:t>32</w:t>
        </w:r>
      </w:ins>
      <w:del w:id="344" w:author="Lynn Laakso" w:date="2022-08-30T09:43:00Z">
        <w:r w:rsidR="003C10E9" w:rsidDel="008E1635">
          <w:rPr>
            <w:noProof/>
            <w:webHidden/>
          </w:rPr>
          <w:delText>29</w:delText>
        </w:r>
      </w:del>
      <w:r w:rsidR="003C10E9">
        <w:rPr>
          <w:noProof/>
          <w:webHidden/>
        </w:rPr>
        <w:fldChar w:fldCharType="end"/>
      </w:r>
      <w:r>
        <w:rPr>
          <w:noProof/>
        </w:rPr>
        <w:fldChar w:fldCharType="end"/>
      </w:r>
    </w:p>
    <w:p w14:paraId="02AD4517" w14:textId="3CD6D1B7" w:rsidR="003C10E9" w:rsidRDefault="00000000" w:rsidP="00EE1FA3">
      <w:pPr>
        <w:pStyle w:val="TOC3"/>
        <w:rPr>
          <w:rFonts w:asciiTheme="minorHAnsi" w:eastAsiaTheme="minorEastAsia" w:hAnsiTheme="minorHAnsi" w:cstheme="minorBidi"/>
          <w:noProof/>
          <w:sz w:val="22"/>
          <w:szCs w:val="22"/>
        </w:rPr>
        <w:pPrChange w:id="345" w:author="Lynn Laakso" w:date="2022-08-30T09:45:00Z">
          <w:pPr>
            <w:pStyle w:val="TOC3"/>
            <w:tabs>
              <w:tab w:val="left" w:pos="1418"/>
            </w:tabs>
          </w:pPr>
        </w:pPrChange>
      </w:pPr>
      <w:r>
        <w:rPr>
          <w:noProof/>
        </w:rPr>
        <w:fldChar w:fldCharType="begin"/>
      </w:r>
      <w:r>
        <w:rPr>
          <w:noProof/>
        </w:rPr>
        <w:instrText xml:space="preserve"> HYPERLINK \l "_Toc28982068" </w:instrText>
      </w:r>
      <w:ins w:id="346" w:author="Lynn Laakso" w:date="2022-08-30T09:43:00Z">
        <w:r w:rsidR="008E1635">
          <w:rPr>
            <w:noProof/>
          </w:rPr>
        </w:r>
      </w:ins>
      <w:r>
        <w:rPr>
          <w:noProof/>
        </w:rPr>
        <w:fldChar w:fldCharType="separate"/>
      </w:r>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ins w:id="347" w:author="Lynn Laakso" w:date="2022-08-30T09:43:00Z">
        <w:r w:rsidR="008E1635">
          <w:rPr>
            <w:noProof/>
            <w:webHidden/>
          </w:rPr>
          <w:t>32</w:t>
        </w:r>
      </w:ins>
      <w:del w:id="348" w:author="Lynn Laakso" w:date="2022-08-30T09:43:00Z">
        <w:r w:rsidR="003C10E9" w:rsidDel="008E1635">
          <w:rPr>
            <w:noProof/>
            <w:webHidden/>
          </w:rPr>
          <w:delText>29</w:delText>
        </w:r>
      </w:del>
      <w:r w:rsidR="003C10E9">
        <w:rPr>
          <w:noProof/>
          <w:webHidden/>
        </w:rPr>
        <w:fldChar w:fldCharType="end"/>
      </w:r>
      <w:r>
        <w:rPr>
          <w:noProof/>
        </w:rPr>
        <w:fldChar w:fldCharType="end"/>
      </w:r>
    </w:p>
    <w:p w14:paraId="4C402AFE" w14:textId="3ECAE5D3"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"_Toc28982069" </w:instrText>
      </w:r>
      <w:ins w:id="349" w:author="Lynn Laakso" w:date="2022-08-30T09:43:00Z"/>
      <w:r>
        <w:fldChar w:fldCharType="separate"/>
      </w:r>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ins w:id="350" w:author="Lynn Laakso" w:date="2022-08-30T09:43:00Z">
        <w:r w:rsidR="008E1635">
          <w:rPr>
            <w:webHidden/>
          </w:rPr>
          <w:t>46</w:t>
        </w:r>
      </w:ins>
      <w:del w:id="351" w:author="Lynn Laakso" w:date="2022-08-30T09:43:00Z">
        <w:r w:rsidR="003C10E9" w:rsidDel="008E1635">
          <w:rPr>
            <w:webHidden/>
          </w:rPr>
          <w:delText>42</w:delText>
        </w:r>
      </w:del>
      <w:r w:rsidR="003C10E9">
        <w:rPr>
          <w:webHidden/>
        </w:rPr>
        <w:fldChar w:fldCharType="end"/>
      </w:r>
      <w:r>
        <w:fldChar w:fldCharType="end"/>
      </w:r>
    </w:p>
    <w:p w14:paraId="54BE2F7C" w14:textId="063426EF" w:rsidR="003C10E9" w:rsidRDefault="00000000" w:rsidP="00EE1FA3">
      <w:pPr>
        <w:pStyle w:val="TOC3"/>
        <w:rPr>
          <w:rFonts w:asciiTheme="minorHAnsi" w:eastAsiaTheme="minorEastAsia" w:hAnsiTheme="minorHAnsi" w:cstheme="minorBidi"/>
          <w:noProof/>
          <w:sz w:val="22"/>
          <w:szCs w:val="22"/>
        </w:rPr>
        <w:pPrChange w:id="352" w:author="Lynn Laakso" w:date="2022-08-30T09:45:00Z">
          <w:pPr>
            <w:pStyle w:val="TOC3"/>
            <w:tabs>
              <w:tab w:val="left" w:pos="1418"/>
            </w:tabs>
          </w:pPr>
        </w:pPrChange>
      </w:pPr>
      <w:r>
        <w:rPr>
          <w:noProof/>
        </w:rPr>
        <w:fldChar w:fldCharType="begin"/>
      </w:r>
      <w:r>
        <w:rPr>
          <w:noProof/>
        </w:rPr>
        <w:instrText xml:space="preserve"> HYPERLINK \l "_Toc28982070" </w:instrText>
      </w:r>
      <w:ins w:id="353" w:author="Lynn Laakso" w:date="2022-08-30T09:43:00Z">
        <w:r w:rsidR="008E1635">
          <w:rPr>
            <w:noProof/>
          </w:rPr>
        </w:r>
      </w:ins>
      <w:r>
        <w:rPr>
          <w:noProof/>
        </w:rPr>
        <w:fldChar w:fldCharType="separate"/>
      </w:r>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ins w:id="354" w:author="Lynn Laakso" w:date="2022-08-30T09:43:00Z">
        <w:r w:rsidR="008E1635">
          <w:rPr>
            <w:noProof/>
            <w:webHidden/>
          </w:rPr>
          <w:t>46</w:t>
        </w:r>
      </w:ins>
      <w:del w:id="355" w:author="Lynn Laakso" w:date="2022-08-30T09:43:00Z">
        <w:r w:rsidR="003C10E9" w:rsidDel="008E1635">
          <w:rPr>
            <w:noProof/>
            <w:webHidden/>
          </w:rPr>
          <w:delText>42</w:delText>
        </w:r>
      </w:del>
      <w:r w:rsidR="003C10E9">
        <w:rPr>
          <w:noProof/>
          <w:webHidden/>
        </w:rPr>
        <w:fldChar w:fldCharType="end"/>
      </w:r>
      <w:r>
        <w:rPr>
          <w:noProof/>
        </w:rPr>
        <w:fldChar w:fldCharType="end"/>
      </w:r>
    </w:p>
    <w:p w14:paraId="1F309765" w14:textId="686CE459" w:rsidR="003C10E9" w:rsidRDefault="00000000" w:rsidP="00EE1FA3">
      <w:pPr>
        <w:pStyle w:val="TOC3"/>
        <w:rPr>
          <w:rFonts w:asciiTheme="minorHAnsi" w:eastAsiaTheme="minorEastAsia" w:hAnsiTheme="minorHAnsi" w:cstheme="minorBidi"/>
          <w:noProof/>
          <w:sz w:val="22"/>
          <w:szCs w:val="22"/>
        </w:rPr>
        <w:pPrChange w:id="356" w:author="Lynn Laakso" w:date="2022-08-30T09:45:00Z">
          <w:pPr>
            <w:pStyle w:val="TOC3"/>
            <w:tabs>
              <w:tab w:val="left" w:pos="1418"/>
            </w:tabs>
          </w:pPr>
        </w:pPrChange>
      </w:pPr>
      <w:r>
        <w:rPr>
          <w:noProof/>
        </w:rPr>
        <w:fldChar w:fldCharType="begin"/>
      </w:r>
      <w:r>
        <w:rPr>
          <w:noProof/>
        </w:rPr>
        <w:instrText xml:space="preserve"> HYPERLINK \l "_Toc28982071" </w:instrText>
      </w:r>
      <w:ins w:id="357" w:author="Lynn Laakso" w:date="2022-08-30T09:43:00Z">
        <w:r w:rsidR="008E1635">
          <w:rPr>
            <w:noProof/>
          </w:rPr>
        </w:r>
      </w:ins>
      <w:r>
        <w:rPr>
          <w:noProof/>
        </w:rPr>
        <w:fldChar w:fldCharType="separate"/>
      </w:r>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ins w:id="358" w:author="Lynn Laakso" w:date="2022-08-30T09:43:00Z">
        <w:r w:rsidR="008E1635">
          <w:rPr>
            <w:noProof/>
            <w:webHidden/>
          </w:rPr>
          <w:t>47</w:t>
        </w:r>
      </w:ins>
      <w:del w:id="359" w:author="Lynn Laakso" w:date="2022-08-30T09:43:00Z">
        <w:r w:rsidR="003C10E9" w:rsidDel="008E1635">
          <w:rPr>
            <w:noProof/>
            <w:webHidden/>
          </w:rPr>
          <w:delText>43</w:delText>
        </w:r>
      </w:del>
      <w:r w:rsidR="003C10E9">
        <w:rPr>
          <w:noProof/>
          <w:webHidden/>
        </w:rPr>
        <w:fldChar w:fldCharType="end"/>
      </w:r>
      <w:r>
        <w:rPr>
          <w:noProof/>
        </w:rPr>
        <w:fldChar w:fldCharType="end"/>
      </w:r>
    </w:p>
    <w:p w14:paraId="262CAE06" w14:textId="59CB2121"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"_Toc28982072" </w:instrText>
      </w:r>
      <w:ins w:id="360" w:author="Lynn Laakso" w:date="2022-08-30T09:43:00Z"/>
      <w:r>
        <w:fldChar w:fldCharType="separate"/>
      </w:r>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ins w:id="361" w:author="Lynn Laakso" w:date="2022-08-30T09:43:00Z">
        <w:r w:rsidR="008E1635">
          <w:rPr>
            <w:webHidden/>
          </w:rPr>
          <w:t>47</w:t>
        </w:r>
      </w:ins>
      <w:del w:id="362" w:author="Lynn Laakso" w:date="2022-08-30T09:43:00Z">
        <w:r w:rsidR="003C10E9" w:rsidDel="008E1635">
          <w:rPr>
            <w:webHidden/>
          </w:rPr>
          <w:delText>43</w:delText>
        </w:r>
      </w:del>
      <w:r w:rsidR="003C10E9">
        <w:rPr>
          <w:webHidden/>
        </w:rPr>
        <w:fldChar w:fldCharType="end"/>
      </w:r>
      <w:r>
        <w:fldChar w:fldCharType="end"/>
      </w:r>
    </w:p>
    <w:p w14:paraId="1B1CD5BA" w14:textId="2FBB4F5B" w:rsidR="003C10E9" w:rsidRDefault="00000000" w:rsidP="00EE1FA3">
      <w:pPr>
        <w:pStyle w:val="TOC3"/>
        <w:rPr>
          <w:rFonts w:asciiTheme="minorHAnsi" w:eastAsiaTheme="minorEastAsia" w:hAnsiTheme="minorHAnsi" w:cstheme="minorBidi"/>
          <w:noProof/>
          <w:sz w:val="22"/>
          <w:szCs w:val="22"/>
        </w:rPr>
        <w:pPrChange w:id="363" w:author="Lynn Laakso" w:date="2022-08-30T09:45:00Z">
          <w:pPr>
            <w:pStyle w:val="TOC3"/>
            <w:tabs>
              <w:tab w:val="left" w:pos="1418"/>
            </w:tabs>
          </w:pPr>
        </w:pPrChange>
      </w:pPr>
      <w:r>
        <w:rPr>
          <w:noProof/>
        </w:rPr>
        <w:fldChar w:fldCharType="begin"/>
      </w:r>
      <w:r>
        <w:rPr>
          <w:noProof/>
        </w:rPr>
        <w:instrText xml:space="preserve"> HYPERLINK \l "_Toc28982073" </w:instrText>
      </w:r>
      <w:ins w:id="364" w:author="Lynn Laakso" w:date="2022-08-30T09:43:00Z">
        <w:r w:rsidR="008E1635">
          <w:rPr>
            <w:noProof/>
          </w:rPr>
        </w:r>
      </w:ins>
      <w:r>
        <w:rPr>
          <w:noProof/>
        </w:rPr>
        <w:fldChar w:fldCharType="separate"/>
      </w:r>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ins w:id="365" w:author="Lynn Laakso" w:date="2022-08-30T09:43:00Z">
        <w:r w:rsidR="008E1635">
          <w:rPr>
            <w:noProof/>
            <w:webHidden/>
          </w:rPr>
          <w:t>47</w:t>
        </w:r>
      </w:ins>
      <w:del w:id="366" w:author="Lynn Laakso" w:date="2022-08-30T09:43:00Z">
        <w:r w:rsidR="003C10E9" w:rsidDel="008E1635">
          <w:rPr>
            <w:noProof/>
            <w:webHidden/>
          </w:rPr>
          <w:delText>43</w:delText>
        </w:r>
      </w:del>
      <w:r w:rsidR="003C10E9">
        <w:rPr>
          <w:noProof/>
          <w:webHidden/>
        </w:rPr>
        <w:fldChar w:fldCharType="end"/>
      </w:r>
      <w:r>
        <w:rPr>
          <w:noProof/>
        </w:rPr>
        <w:fldChar w:fldCharType="end"/>
      </w:r>
    </w:p>
    <w:p w14:paraId="3C40073A" w14:textId="14B771F5" w:rsidR="003C10E9" w:rsidRDefault="00000000" w:rsidP="008E1635">
      <w:pPr>
        <w:pStyle w:val="TOC2"/>
        <w:rPr>
          <w:rFonts w:asciiTheme="minorHAnsi" w:eastAsiaTheme="minorEastAsia" w:hAnsiTheme="minorHAnsi" w:cstheme="minorBidi"/>
          <w:kern w:val="0"/>
          <w:sz w:val="22"/>
          <w:szCs w:val="22"/>
        </w:rPr>
      </w:pPr>
      <w:r>
        <w:fldChar w:fldCharType="begin"/>
      </w:r>
      <w:r>
        <w:instrText xml:space="preserve"> HYPERLINK \l "_Toc28982074" </w:instrText>
      </w:r>
      <w:ins w:id="367" w:author="Lynn Laakso" w:date="2022-08-30T09:43:00Z"/>
      <w:r>
        <w:fldChar w:fldCharType="separate"/>
      </w:r>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ins w:id="368" w:author="Lynn Laakso" w:date="2022-08-30T09:43:00Z">
        <w:r w:rsidR="008E1635">
          <w:rPr>
            <w:webHidden/>
          </w:rPr>
          <w:t>47</w:t>
        </w:r>
      </w:ins>
      <w:del w:id="369" w:author="Lynn Laakso" w:date="2022-08-30T09:43:00Z">
        <w:r w:rsidR="003C10E9" w:rsidDel="008E1635">
          <w:rPr>
            <w:webHidden/>
          </w:rPr>
          <w:delText>43</w:delText>
        </w:r>
      </w:del>
      <w:r w:rsidR="003C10E9">
        <w:rPr>
          <w:webHidden/>
        </w:rPr>
        <w:fldChar w:fldCharType="end"/>
      </w:r>
      <w:r>
        <w:fldChar w:fldCharType="end"/>
      </w:r>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70" w:name="_Toc2348825"/>
      <w:bookmarkStart w:id="371" w:name="_Toc79446912"/>
      <w:bookmarkStart w:id="372" w:name="_Toc175732337"/>
      <w:bookmarkStart w:id="373" w:name="_Toc204420401"/>
      <w:bookmarkStart w:id="374" w:name="_Toc28982046"/>
      <w:r w:rsidRPr="00A17ED1">
        <w:rPr>
          <w:noProof/>
        </w:rPr>
        <w:t>PURPOSE</w:t>
      </w:r>
      <w:bookmarkEnd w:id="370"/>
      <w:bookmarkEnd w:id="371"/>
      <w:bookmarkEnd w:id="372"/>
      <w:bookmarkEnd w:id="373"/>
      <w:bookmarkEnd w:id="374"/>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375" w:name="_Toc348247457"/>
      <w:bookmarkStart w:id="376" w:name="_Toc348260418"/>
      <w:bookmarkStart w:id="377" w:name="_Toc348346475"/>
      <w:bookmarkStart w:id="378" w:name="_Toc359236402"/>
      <w:bookmarkStart w:id="379" w:name="_Toc2348826"/>
      <w:bookmarkStart w:id="380" w:name="_Toc79446913"/>
      <w:bookmarkStart w:id="381" w:name="_Toc175732338"/>
      <w:bookmarkStart w:id="382" w:name="_Toc204420402"/>
      <w:bookmarkStart w:id="383" w:name="_Toc28982047"/>
      <w:r w:rsidRPr="00A17ED1">
        <w:rPr>
          <w:noProof/>
        </w:rPr>
        <w:t>Definition of Document Management Terms and Concepts</w:t>
      </w:r>
      <w:bookmarkEnd w:id="375"/>
      <w:bookmarkEnd w:id="376"/>
      <w:bookmarkEnd w:id="377"/>
      <w:bookmarkEnd w:id="378"/>
      <w:bookmarkEnd w:id="379"/>
      <w:bookmarkEnd w:id="380"/>
      <w:bookmarkEnd w:id="381"/>
      <w:bookmarkEnd w:id="382"/>
      <w:bookmarkEnd w:id="383"/>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384" w:name="_Toc956438"/>
      <w:bookmarkStart w:id="385" w:name="_Toc956852"/>
      <w:bookmarkStart w:id="386" w:name="_Toc956958"/>
      <w:bookmarkStart w:id="387" w:name="_Toc2151356"/>
      <w:bookmarkStart w:id="388" w:name="_Toc2348827"/>
      <w:bookmarkStart w:id="389" w:name="_Toc2348828"/>
      <w:bookmarkStart w:id="390" w:name="_Toc204420403"/>
      <w:bookmarkEnd w:id="384"/>
      <w:bookmarkEnd w:id="385"/>
      <w:bookmarkEnd w:id="386"/>
      <w:bookmarkEnd w:id="387"/>
      <w:bookmarkEnd w:id="388"/>
      <w:r w:rsidRPr="00A17ED1">
        <w:rPr>
          <w:noProof/>
        </w:rPr>
        <w:t>Addendum:</w:t>
      </w:r>
      <w:bookmarkEnd w:id="389"/>
      <w:bookmarkEnd w:id="390"/>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391" w:name="_Toc2348829"/>
      <w:bookmarkStart w:id="392" w:name="_Toc204420404"/>
      <w:r w:rsidRPr="00A17ED1">
        <w:rPr>
          <w:noProof/>
        </w:rPr>
        <w:t>Archived:</w:t>
      </w:r>
      <w:bookmarkEnd w:id="391"/>
      <w:bookmarkEnd w:id="392"/>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393" w:name="_Toc2348830"/>
      <w:bookmarkStart w:id="394" w:name="_Toc204420405"/>
      <w:r w:rsidRPr="00A17ED1">
        <w:rPr>
          <w:noProof/>
        </w:rPr>
        <w:t>Canceled:</w:t>
      </w:r>
      <w:bookmarkEnd w:id="393"/>
      <w:bookmarkEnd w:id="394"/>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95" w:name="_Toc2348831"/>
      <w:bookmarkStart w:id="396" w:name="_Toc204420406"/>
      <w:r w:rsidRPr="00A17ED1">
        <w:rPr>
          <w:noProof/>
        </w:rPr>
        <w:t>Composite document:</w:t>
      </w:r>
      <w:bookmarkEnd w:id="395"/>
      <w:bookmarkEnd w:id="396"/>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97" w:name="_Toc2348832"/>
      <w:bookmarkStart w:id="398" w:name="_Toc204420407"/>
      <w:r w:rsidRPr="00A17ED1">
        <w:rPr>
          <w:noProof/>
        </w:rPr>
        <w:t>Document completion table:</w:t>
      </w:r>
      <w:bookmarkEnd w:id="397"/>
      <w:bookmarkEnd w:id="398"/>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99" w:name="_Toc2348833"/>
      <w:r w:rsidRPr="00A17ED1">
        <w:rPr>
          <w:noProof/>
        </w:rPr>
        <w:t>Authenticated:</w:t>
      </w:r>
      <w:bookmarkEnd w:id="399"/>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400" w:name="_Toc2348834"/>
      <w:r w:rsidRPr="00A17ED1">
        <w:rPr>
          <w:noProof/>
        </w:rPr>
        <w:lastRenderedPageBreak/>
        <w:t>Dictated:</w:t>
      </w:r>
      <w:bookmarkEnd w:id="400"/>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401" w:name="_Toc2348835"/>
      <w:r w:rsidRPr="00A17ED1">
        <w:rPr>
          <w:noProof/>
        </w:rPr>
        <w:t>Documented:</w:t>
      </w:r>
      <w:bookmarkEnd w:id="401"/>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402" w:name="_Toc2348836"/>
      <w:r w:rsidRPr="00A17ED1">
        <w:rPr>
          <w:noProof/>
        </w:rPr>
        <w:t>In Progress/Assigned:</w:t>
      </w:r>
      <w:bookmarkEnd w:id="402"/>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403" w:name="_Toc2348837"/>
      <w:r w:rsidRPr="00A17ED1">
        <w:rPr>
          <w:noProof/>
        </w:rPr>
        <w:t>Incomplete:</w:t>
      </w:r>
      <w:bookmarkEnd w:id="403"/>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404" w:name="_Toc2348838"/>
      <w:r w:rsidRPr="00A17ED1">
        <w:rPr>
          <w:noProof/>
        </w:rPr>
        <w:t>Legally Authenticated:</w:t>
      </w:r>
      <w:bookmarkEnd w:id="404"/>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405" w:name="_Toc2348839"/>
      <w:r w:rsidRPr="00A17ED1">
        <w:rPr>
          <w:noProof/>
        </w:rPr>
        <w:t>Pre-Authenticated:</w:t>
      </w:r>
      <w:bookmarkEnd w:id="405"/>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06" w:name="_Toc2348840"/>
      <w:bookmarkStart w:id="407" w:name="_Ref175545649"/>
      <w:bookmarkStart w:id="408" w:name="_Ref175545672"/>
      <w:bookmarkStart w:id="409" w:name="_Toc204420408"/>
      <w:bookmarkStart w:id="410" w:name="_Ref368904987"/>
      <w:r w:rsidRPr="00A17ED1">
        <w:rPr>
          <w:noProof/>
        </w:rPr>
        <w:t>Edited Document:</w:t>
      </w:r>
      <w:bookmarkEnd w:id="406"/>
      <w:bookmarkEnd w:id="407"/>
      <w:bookmarkEnd w:id="408"/>
      <w:bookmarkEnd w:id="409"/>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10"/>
      <w:r w:rsidRPr="00A17ED1">
        <w:rPr>
          <w:noProof/>
        </w:rPr>
        <w:t>.</w:t>
      </w:r>
    </w:p>
    <w:p w14:paraId="147FC577" w14:textId="77777777" w:rsidR="00061F64" w:rsidRPr="00A17ED1" w:rsidRDefault="00061F64">
      <w:pPr>
        <w:pStyle w:val="Heading4"/>
        <w:rPr>
          <w:noProof/>
        </w:rPr>
      </w:pPr>
      <w:bookmarkStart w:id="411" w:name="_Toc2348841"/>
      <w:bookmarkStart w:id="412" w:name="_Toc204420409"/>
      <w:r w:rsidRPr="00A17ED1">
        <w:rPr>
          <w:noProof/>
        </w:rPr>
        <w:t>New or Original Document:</w:t>
      </w:r>
      <w:bookmarkEnd w:id="411"/>
      <w:bookmarkEnd w:id="412"/>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13" w:name="_Toc2348842"/>
      <w:bookmarkStart w:id="414" w:name="_Toc204420410"/>
      <w:r w:rsidRPr="00A17ED1">
        <w:rPr>
          <w:noProof/>
        </w:rPr>
        <w:t>Obsolete:</w:t>
      </w:r>
      <w:bookmarkEnd w:id="413"/>
      <w:bookmarkEnd w:id="414"/>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15" w:name="_Toc2348843"/>
      <w:bookmarkStart w:id="416" w:name="_Toc204420411"/>
      <w:r w:rsidRPr="00A17ED1">
        <w:rPr>
          <w:noProof/>
        </w:rPr>
        <w:t>Purged:</w:t>
      </w:r>
      <w:bookmarkEnd w:id="415"/>
      <w:bookmarkEnd w:id="416"/>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417" w:name="_Toc2348844"/>
      <w:bookmarkStart w:id="418" w:name="_Ref175545562"/>
      <w:bookmarkStart w:id="419" w:name="_Ref175545582"/>
      <w:bookmarkStart w:id="420" w:name="_Ref175545660"/>
      <w:bookmarkStart w:id="421" w:name="_Ref175545683"/>
      <w:bookmarkStart w:id="422" w:name="_Toc204420412"/>
      <w:bookmarkStart w:id="423" w:name="_Ref368904854"/>
      <w:r w:rsidRPr="00A17ED1">
        <w:rPr>
          <w:noProof/>
        </w:rPr>
        <w:t>Replacement Document:</w:t>
      </w:r>
      <w:bookmarkEnd w:id="417"/>
      <w:bookmarkEnd w:id="418"/>
      <w:bookmarkEnd w:id="419"/>
      <w:bookmarkEnd w:id="420"/>
      <w:bookmarkEnd w:id="421"/>
      <w:bookmarkEnd w:id="422"/>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423"/>
    </w:p>
    <w:p w14:paraId="04605FF3" w14:textId="77777777" w:rsidR="00061F64" w:rsidRPr="00A17ED1" w:rsidRDefault="00061F64">
      <w:pPr>
        <w:pStyle w:val="Heading4"/>
        <w:rPr>
          <w:noProof/>
        </w:rPr>
      </w:pPr>
      <w:bookmarkStart w:id="424" w:name="_Toc2348845"/>
      <w:bookmarkStart w:id="425" w:name="_Toc204420413"/>
      <w:r w:rsidRPr="00A17ED1">
        <w:rPr>
          <w:noProof/>
        </w:rPr>
        <w:t>Restricted:</w:t>
      </w:r>
      <w:bookmarkEnd w:id="424"/>
      <w:bookmarkEnd w:id="425"/>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426" w:name="_Toc2348846"/>
      <w:bookmarkStart w:id="427" w:name="_Toc204420414"/>
      <w:r w:rsidRPr="00A17ED1">
        <w:rPr>
          <w:noProof/>
        </w:rPr>
        <w:t>Revised document:</w:t>
      </w:r>
      <w:bookmarkEnd w:id="426"/>
      <w:bookmarkEnd w:id="427"/>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428" w:name="_Toc2348847"/>
      <w:bookmarkStart w:id="429" w:name="_Toc204420415"/>
      <w:r w:rsidRPr="00A17ED1">
        <w:rPr>
          <w:noProof/>
        </w:rPr>
        <w:t>Transcription:</w:t>
      </w:r>
      <w:bookmarkEnd w:id="428"/>
      <w:bookmarkEnd w:id="429"/>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430" w:name="_Toc204420416"/>
      <w:bookmarkStart w:id="431" w:name="_Toc28982048"/>
      <w:r w:rsidRPr="00A17ED1">
        <w:rPr>
          <w:noProof/>
        </w:rPr>
        <w:lastRenderedPageBreak/>
        <w:t>Definition of Consent Terms and Concepts</w:t>
      </w:r>
      <w:bookmarkEnd w:id="430"/>
      <w:bookmarkEnd w:id="431"/>
    </w:p>
    <w:p w14:paraId="27264D30" w14:textId="77777777" w:rsidR="00061F64" w:rsidRPr="00A17ED1" w:rsidRDefault="00061F64">
      <w:pPr>
        <w:pStyle w:val="Heading4"/>
        <w:rPr>
          <w:noProof/>
        </w:rPr>
      </w:pPr>
      <w:bookmarkStart w:id="432" w:name="_Toc204420417"/>
      <w:bookmarkStart w:id="433" w:name="_Toc348247458"/>
      <w:bookmarkStart w:id="434" w:name="_Toc348260419"/>
      <w:bookmarkStart w:id="435" w:name="_Toc348346476"/>
      <w:bookmarkStart w:id="436" w:name="_Toc359236403"/>
      <w:bookmarkStart w:id="437" w:name="_Toc2348848"/>
      <w:bookmarkStart w:id="438" w:name="_Toc79446914"/>
      <w:bookmarkStart w:id="439" w:name="_Toc175732339"/>
      <w:r w:rsidRPr="00A17ED1">
        <w:rPr>
          <w:noProof/>
        </w:rPr>
        <w:t>Background Text:</w:t>
      </w:r>
      <w:bookmarkEnd w:id="432"/>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440" w:name="_Toc204420418"/>
      <w:r w:rsidRPr="00A17ED1">
        <w:rPr>
          <w:noProof/>
        </w:rPr>
        <w:t>Consent Bypass Reason:</w:t>
      </w:r>
      <w:bookmarkEnd w:id="440"/>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441" w:name="_Toc204420419"/>
      <w:r w:rsidRPr="00A17ED1">
        <w:rPr>
          <w:noProof/>
        </w:rPr>
        <w:t>Consent Decision Date/Time:</w:t>
      </w:r>
      <w:bookmarkEnd w:id="441"/>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442" w:name="_Toc204420420"/>
      <w:r w:rsidRPr="00A17ED1">
        <w:rPr>
          <w:noProof/>
        </w:rPr>
        <w:t>Consent Disclosure Level:</w:t>
      </w:r>
      <w:bookmarkEnd w:id="442"/>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443" w:name="_Toc204420421"/>
      <w:r w:rsidRPr="00A17ED1">
        <w:rPr>
          <w:noProof/>
        </w:rPr>
        <w:t>Consent Discussion Date/Time:</w:t>
      </w:r>
      <w:bookmarkEnd w:id="443"/>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444" w:name="_Toc204420422"/>
      <w:r w:rsidRPr="00A17ED1">
        <w:rPr>
          <w:noProof/>
        </w:rPr>
        <w:t>Consent Effective Date/Time:</w:t>
      </w:r>
      <w:bookmarkEnd w:id="444"/>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445" w:name="_Toc204420423"/>
      <w:r w:rsidRPr="00A17ED1">
        <w:rPr>
          <w:noProof/>
        </w:rPr>
        <w:t>Consent End Date/Time:</w:t>
      </w:r>
      <w:bookmarkEnd w:id="445"/>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446" w:name="_Toc204420424"/>
      <w:r w:rsidRPr="00A17ED1">
        <w:rPr>
          <w:noProof/>
        </w:rPr>
        <w:t>Consent Form ID:</w:t>
      </w:r>
      <w:bookmarkEnd w:id="446"/>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447" w:name="_Toc204420425"/>
      <w:r w:rsidRPr="00A17ED1">
        <w:rPr>
          <w:noProof/>
        </w:rPr>
        <w:t>Consent Mode:</w:t>
      </w:r>
      <w:bookmarkEnd w:id="447"/>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448" w:name="_Toc204420426"/>
      <w:r w:rsidRPr="00A17ED1">
        <w:rPr>
          <w:noProof/>
        </w:rPr>
        <w:t>Consent Non-disclosure Reason:</w:t>
      </w:r>
      <w:bookmarkEnd w:id="448"/>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449" w:name="_Toc204420427"/>
      <w:r w:rsidRPr="00A17ED1">
        <w:rPr>
          <w:noProof/>
        </w:rPr>
        <w:lastRenderedPageBreak/>
        <w:t>Consent Segment</w:t>
      </w:r>
      <w:bookmarkEnd w:id="449"/>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450" w:name="_Toc204420428"/>
      <w:r w:rsidRPr="00A17ED1">
        <w:rPr>
          <w:noProof/>
        </w:rPr>
        <w:t>Consent Status:</w:t>
      </w:r>
      <w:bookmarkEnd w:id="450"/>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451" w:name="_Toc204420429"/>
      <w:r w:rsidRPr="00A17ED1">
        <w:rPr>
          <w:noProof/>
        </w:rPr>
        <w:t>Consent Text:</w:t>
      </w:r>
      <w:bookmarkEnd w:id="451"/>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452" w:name="_Toc204420430"/>
      <w:r w:rsidRPr="00A17ED1">
        <w:rPr>
          <w:noProof/>
        </w:rPr>
        <w:t>Consent Type</w:t>
      </w:r>
      <w:r w:rsidRPr="00A17ED1">
        <w:rPr>
          <w:rStyle w:val="Strong"/>
          <w:rFonts w:ascii="Arial" w:hAnsi="Arial" w:cs="Arial"/>
          <w:b w:val="0"/>
        </w:rPr>
        <w:t>:</w:t>
      </w:r>
      <w:bookmarkEnd w:id="452"/>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453" w:name="_Toc204420431"/>
      <w:r w:rsidRPr="00A17ED1">
        <w:rPr>
          <w:noProof/>
        </w:rPr>
        <w:t>Informational Material Supplied Indicator:</w:t>
      </w:r>
      <w:bookmarkEnd w:id="453"/>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454" w:name="_Toc204420432"/>
      <w:r w:rsidRPr="00A17ED1">
        <w:rPr>
          <w:noProof/>
        </w:rPr>
        <w:t>Subject Competence Indicator:</w:t>
      </w:r>
      <w:bookmarkEnd w:id="454"/>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455" w:name="_Toc204420433"/>
      <w:r w:rsidRPr="00A17ED1">
        <w:rPr>
          <w:noProof/>
        </w:rPr>
        <w:t>Subject-imposed Limitations:</w:t>
      </w:r>
      <w:bookmarkEnd w:id="455"/>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456" w:name="_Toc204420434"/>
      <w:r w:rsidRPr="00A17ED1">
        <w:rPr>
          <w:noProof/>
        </w:rPr>
        <w:t>Subject-specific Background Text:</w:t>
      </w:r>
      <w:bookmarkEnd w:id="456"/>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457" w:name="_Toc204420435"/>
      <w:r w:rsidRPr="00A17ED1">
        <w:rPr>
          <w:noProof/>
        </w:rPr>
        <w:t>Subject-specific Consent Text:</w:t>
      </w:r>
      <w:bookmarkEnd w:id="457"/>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458" w:name="_Toc204420436"/>
      <w:r w:rsidRPr="00A17ED1">
        <w:rPr>
          <w:noProof/>
        </w:rPr>
        <w:t>Translation Type:</w:t>
      </w:r>
      <w:bookmarkEnd w:id="458"/>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459" w:name="_Toc204420437"/>
      <w:r w:rsidRPr="00A17ED1">
        <w:rPr>
          <w:noProof/>
        </w:rPr>
        <w:lastRenderedPageBreak/>
        <w:t>Translator Assistance Indicator:</w:t>
      </w:r>
      <w:bookmarkEnd w:id="459"/>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460" w:name="_Toc204420438"/>
      <w:bookmarkStart w:id="461" w:name="_Toc28982049"/>
      <w:r w:rsidRPr="00A17ED1">
        <w:rPr>
          <w:noProof/>
        </w:rPr>
        <w:t>DOCUMENT MANAGEMENT SECTION</w:t>
      </w:r>
      <w:bookmarkEnd w:id="433"/>
      <w:bookmarkEnd w:id="434"/>
      <w:bookmarkEnd w:id="435"/>
      <w:bookmarkEnd w:id="436"/>
      <w:bookmarkEnd w:id="437"/>
      <w:bookmarkEnd w:id="438"/>
      <w:bookmarkEnd w:id="439"/>
      <w:bookmarkEnd w:id="460"/>
      <w:bookmarkEnd w:id="461"/>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462" w:name="_Toc2348896"/>
      <w:bookmarkStart w:id="463" w:name="_Toc79446934"/>
      <w:bookmarkStart w:id="464" w:name="_Toc175732359"/>
      <w:bookmarkStart w:id="465" w:name="_Toc204420439"/>
      <w:bookmarkStart w:id="466" w:name="_Toc28982050"/>
      <w:bookmarkStart w:id="467" w:name="_Toc348247459"/>
      <w:bookmarkStart w:id="468" w:name="_Toc348260420"/>
      <w:bookmarkStart w:id="469" w:name="_Toc348346477"/>
      <w:bookmarkStart w:id="470" w:name="_Toc359236404"/>
      <w:bookmarkStart w:id="471" w:name="_Toc2348849"/>
      <w:bookmarkStart w:id="472" w:name="_Toc79446915"/>
      <w:bookmarkStart w:id="473" w:name="_Toc175732340"/>
      <w:r w:rsidRPr="00A17ED1">
        <w:rPr>
          <w:noProof/>
        </w:rPr>
        <w:t xml:space="preserve">Consent </w:t>
      </w:r>
      <w:r w:rsidRPr="00597768">
        <w:t>information</w:t>
      </w:r>
      <w:bookmarkEnd w:id="462"/>
      <w:bookmarkEnd w:id="463"/>
      <w:bookmarkEnd w:id="464"/>
      <w:bookmarkEnd w:id="465"/>
      <w:bookmarkEnd w:id="466"/>
    </w:p>
    <w:p w14:paraId="52EDFE74" w14:textId="7AD760DA" w:rsidR="00061F64" w:rsidRPr="004904C3" w:rsidRDefault="00061F64" w:rsidP="004904C3">
      <w:pPr>
        <w:pStyle w:val="Heading3"/>
      </w:pPr>
      <w:bookmarkStart w:id="474" w:name="_Toc28982051"/>
      <w:bookmarkStart w:id="475" w:name="_Toc510407440"/>
      <w:bookmarkStart w:id="476" w:name="_Toc511181070"/>
      <w:bookmarkStart w:id="477" w:name="_Toc2348897"/>
      <w:bookmarkStart w:id="478" w:name="_Toc79446935"/>
      <w:bookmarkStart w:id="479" w:name="_Toc175732360"/>
      <w:r w:rsidRPr="004904C3">
        <w:t>Example 1</w:t>
      </w:r>
      <w:bookmarkEnd w:id="474"/>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480" w:name="_Toc956924"/>
      <w:bookmarkStart w:id="481" w:name="_Toc957030"/>
      <w:bookmarkStart w:id="482" w:name="_Toc2151428"/>
      <w:bookmarkStart w:id="483" w:name="_Toc2348899"/>
      <w:bookmarkEnd w:id="475"/>
      <w:bookmarkEnd w:id="476"/>
      <w:bookmarkEnd w:id="477"/>
      <w:bookmarkEnd w:id="478"/>
      <w:bookmarkEnd w:id="479"/>
      <w:bookmarkEnd w:id="480"/>
      <w:bookmarkEnd w:id="481"/>
      <w:bookmarkEnd w:id="482"/>
      <w:bookmarkEnd w:id="483"/>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xml:space="preserve">), the </w:t>
      </w:r>
      <w:r w:rsidRPr="00A17ED1">
        <w:rPr>
          <w:noProof/>
        </w:rPr>
        <w:lastRenderedPageBreak/>
        <w:t>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484" w:name="_Toc204420442"/>
      <w:bookmarkStart w:id="485" w:name="_Toc204421865"/>
      <w:bookmarkStart w:id="486" w:name="_Toc204420443"/>
      <w:bookmarkStart w:id="487" w:name="_Toc28982052"/>
      <w:bookmarkEnd w:id="484"/>
      <w:bookmarkEnd w:id="485"/>
      <w:r w:rsidRPr="00A17ED1">
        <w:rPr>
          <w:noProof/>
        </w:rPr>
        <w:t>ASSUMPTIONS</w:t>
      </w:r>
      <w:bookmarkEnd w:id="467"/>
      <w:bookmarkEnd w:id="468"/>
      <w:bookmarkEnd w:id="469"/>
      <w:bookmarkEnd w:id="470"/>
      <w:bookmarkEnd w:id="471"/>
      <w:bookmarkEnd w:id="472"/>
      <w:bookmarkEnd w:id="473"/>
      <w:bookmarkEnd w:id="486"/>
      <w:bookmarkEnd w:id="487"/>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8E1635">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8E1635">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8E1635">
      <w:pPr>
        <w:pStyle w:val="NormalListBullets"/>
        <w:rPr>
          <w:noProof/>
        </w:rPr>
      </w:pPr>
      <w:r w:rsidRPr="00A17ED1">
        <w:rPr>
          <w:noProof/>
        </w:rPr>
        <w:t>Documents may be associated with one or more orders.</w:t>
      </w:r>
    </w:p>
    <w:p w14:paraId="52062D8F" w14:textId="2DB3A41A" w:rsidR="00061F64" w:rsidRPr="00A17ED1" w:rsidRDefault="00061F64">
      <w:pPr>
        <w:pStyle w:val="Heading2"/>
        <w:rPr>
          <w:noProof/>
        </w:rPr>
      </w:pPr>
      <w:bookmarkStart w:id="488" w:name="_Toc348247460"/>
      <w:bookmarkStart w:id="489" w:name="_Toc348260421"/>
      <w:bookmarkStart w:id="490" w:name="_Toc348346478"/>
      <w:bookmarkStart w:id="491" w:name="_Toc359236405"/>
      <w:bookmarkStart w:id="492" w:name="_Toc2348850"/>
      <w:bookmarkStart w:id="493" w:name="_Toc79446916"/>
      <w:bookmarkStart w:id="494" w:name="_Toc175732341"/>
      <w:bookmarkStart w:id="495" w:name="_Toc204420444"/>
      <w:bookmarkStart w:id="496" w:name="_Toc28982053"/>
      <w:r w:rsidRPr="00A17ED1">
        <w:rPr>
          <w:noProof/>
        </w:rPr>
        <w:t>TRIGGER EVENTS AND MESSAGE DEFINITIONS</w:t>
      </w:r>
      <w:bookmarkEnd w:id="488"/>
      <w:bookmarkEnd w:id="489"/>
      <w:bookmarkEnd w:id="490"/>
      <w:bookmarkEnd w:id="491"/>
      <w:bookmarkEnd w:id="492"/>
      <w:bookmarkEnd w:id="493"/>
      <w:bookmarkEnd w:id="494"/>
      <w:bookmarkEnd w:id="495"/>
      <w:bookmarkEnd w:id="496"/>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8E1635">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8E1635">
      <w:pPr>
        <w:pStyle w:val="NormalListBullets"/>
        <w:rPr>
          <w:noProof/>
        </w:rPr>
      </w:pPr>
      <w:r w:rsidRPr="00A17ED1">
        <w:rPr>
          <w:noProof/>
        </w:rPr>
        <w:t xml:space="preserve">The filler order number may exist in the ORC, OBR and TXA.  If valued in the ORC or OBR and the TXA is </w:t>
      </w:r>
      <w:r w:rsidRPr="00A17ED1">
        <w:rPr>
          <w:noProof/>
        </w:rPr>
        <w:lastRenderedPageBreak/>
        <w:t>present, it should not be valued. If TXA is valued it should be ignored.</w:t>
      </w:r>
    </w:p>
    <w:p w14:paraId="0885E742" w14:textId="77777777" w:rsidR="00061F64" w:rsidRPr="00A17ED1" w:rsidRDefault="00061F64" w:rsidP="008E1635">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8E1635">
      <w:pPr>
        <w:pStyle w:val="NormalListBullets"/>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B1AA9B3" w:rsidR="00061F64" w:rsidRPr="006C65AD" w:rsidRDefault="00061F64">
      <w:pPr>
        <w:pStyle w:val="Heading3"/>
        <w:rPr>
          <w:noProof/>
          <w:lang w:val="fr-FR"/>
          <w:rPrChange w:id="497" w:author="Merrick, Riki | APHL" w:date="2022-08-02T12:15:00Z">
            <w:rPr>
              <w:noProof/>
            </w:rPr>
          </w:rPrChange>
        </w:rPr>
      </w:pPr>
      <w:bookmarkStart w:id="498" w:name="_Toc348247461"/>
      <w:bookmarkStart w:id="499" w:name="_Toc348260422"/>
      <w:bookmarkStart w:id="500" w:name="_Toc348346479"/>
      <w:bookmarkStart w:id="501" w:name="_Toc359236406"/>
      <w:bookmarkStart w:id="502" w:name="_Toc2348851"/>
      <w:bookmarkStart w:id="503" w:name="_Toc79446917"/>
      <w:bookmarkStart w:id="504" w:name="_Toc175732342"/>
      <w:bookmarkStart w:id="505" w:name="_Toc204420445"/>
      <w:bookmarkStart w:id="506" w:name="_Toc28982054"/>
      <w:r w:rsidRPr="006C65AD">
        <w:rPr>
          <w:noProof/>
          <w:lang w:val="fr-FR"/>
          <w:rPrChange w:id="507" w:author="Merrick, Riki | APHL" w:date="2022-08-02T12:15:00Z">
            <w:rPr>
              <w:noProof/>
            </w:rPr>
          </w:rPrChange>
        </w:rPr>
        <w:t>MDM/ACK - Original Document Notification (Event T01</w:t>
      </w:r>
      <w:r w:rsidR="00A60E23" w:rsidRPr="00A17ED1">
        <w:rPr>
          <w:noProof/>
        </w:rPr>
        <w:fldChar w:fldCharType="begin"/>
      </w:r>
      <w:r w:rsidRPr="006C65AD">
        <w:rPr>
          <w:noProof/>
          <w:lang w:val="fr-FR"/>
          <w:rPrChange w:id="508" w:author="Merrick, Riki | APHL" w:date="2022-08-02T12:15:00Z">
            <w:rPr>
              <w:noProof/>
            </w:rPr>
          </w:rPrChange>
        </w:rPr>
        <w:instrText xml:space="preserve"> XE "T01" </w:instrText>
      </w:r>
      <w:r w:rsidR="00A60E23" w:rsidRPr="00A17ED1">
        <w:rPr>
          <w:noProof/>
        </w:rPr>
        <w:fldChar w:fldCharType="end"/>
      </w:r>
      <w:r w:rsidRPr="006C65AD">
        <w:rPr>
          <w:noProof/>
          <w:lang w:val="fr-FR"/>
          <w:rPrChange w:id="509" w:author="Merrick, Riki | APHL" w:date="2022-08-02T12:15:00Z">
            <w:rPr>
              <w:noProof/>
            </w:rPr>
          </w:rPrChange>
        </w:rPr>
        <w:t>)</w:t>
      </w:r>
      <w:bookmarkEnd w:id="498"/>
      <w:bookmarkEnd w:id="499"/>
      <w:bookmarkEnd w:id="500"/>
      <w:bookmarkEnd w:id="501"/>
      <w:bookmarkEnd w:id="502"/>
      <w:bookmarkEnd w:id="503"/>
      <w:bookmarkEnd w:id="504"/>
      <w:bookmarkEnd w:id="505"/>
      <w:bookmarkEnd w:id="506"/>
      <w:r w:rsidR="00A60E23" w:rsidRPr="00A17ED1">
        <w:rPr>
          <w:noProof/>
        </w:rPr>
        <w:fldChar w:fldCharType="begin"/>
      </w:r>
      <w:r w:rsidRPr="006C65AD">
        <w:rPr>
          <w:noProof/>
          <w:lang w:val="fr-FR"/>
          <w:rPrChange w:id="510" w:author="Merrick, Riki | APHL" w:date="2022-08-02T12:15:00Z">
            <w:rPr>
              <w:noProof/>
            </w:rPr>
          </w:rPrChange>
        </w:rPr>
        <w:instrText xml:space="preserve"> XE "MDM" </w:instrText>
      </w:r>
      <w:r w:rsidR="00A60E23" w:rsidRPr="00A17ED1">
        <w:rPr>
          <w:noProof/>
        </w:rPr>
        <w:fldChar w:fldCharType="end"/>
      </w:r>
      <w:r w:rsidR="00A60E23" w:rsidRPr="00A17ED1">
        <w:rPr>
          <w:noProof/>
        </w:rPr>
        <w:fldChar w:fldCharType="begin"/>
      </w:r>
      <w:r w:rsidRPr="006C65AD">
        <w:rPr>
          <w:noProof/>
          <w:lang w:val="fr-FR"/>
          <w:rPrChange w:id="511" w:author="Merrick, Riki | APHL" w:date="2022-08-02T12:15:00Z">
            <w:rPr>
              <w:noProof/>
            </w:rPr>
          </w:rPrChange>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C65AD" w:rsidRDefault="00061F64">
      <w:pPr>
        <w:pStyle w:val="MsgTableCaption"/>
        <w:rPr>
          <w:lang w:val="fr-FR"/>
          <w:rPrChange w:id="512" w:author="Merrick, Riki | APHL" w:date="2022-08-02T12:15:00Z">
            <w:rPr/>
          </w:rPrChange>
        </w:rPr>
      </w:pPr>
      <w:r w:rsidRPr="006C65AD">
        <w:rPr>
          <w:lang w:val="fr-FR"/>
          <w:rPrChange w:id="513" w:author="Merrick, Riki | APHL" w:date="2022-08-02T12:15:00Z">
            <w:rPr/>
          </w:rPrChange>
        </w:rPr>
        <w:lastRenderedPageBreak/>
        <w:t>MDM^T01^MDM_T01: Original Document Notification</w:t>
      </w:r>
      <w:r w:rsidR="00A60E23" w:rsidRPr="00A17ED1">
        <w:fldChar w:fldCharType="begin"/>
      </w:r>
      <w:r w:rsidRPr="006C65AD">
        <w:rPr>
          <w:lang w:val="fr-FR"/>
          <w:rPrChange w:id="514" w:author="Merrick, Riki | APHL" w:date="2022-08-02T12:15:00Z">
            <w:rPr/>
          </w:rPrChange>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ins w:id="515" w:author="Craig Newman" w:date="2022-07-15T09:11:00Z"/>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rPr>
                <w:ins w:id="516" w:author="Craig Newman" w:date="2022-07-15T09:11:00Z"/>
              </w:rPr>
            </w:pPr>
            <w:ins w:id="517" w:author="Craig Newman" w:date="2022-07-15T09:11:00Z">
              <w:r>
                <w:t>[ { GSP } ]</w:t>
              </w:r>
            </w:ins>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rPr>
                <w:ins w:id="518" w:author="Craig Newman" w:date="2022-07-15T09:11:00Z"/>
              </w:rPr>
            </w:pPr>
            <w:ins w:id="519" w:author="Craig Newman" w:date="2022-07-15T09:11: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rPr>
                <w:ins w:id="520"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rPr>
                <w:ins w:id="521" w:author="Craig Newman" w:date="2022-07-15T09:11:00Z"/>
              </w:rPr>
            </w:pPr>
            <w:ins w:id="522" w:author="Craig Newman" w:date="2022-07-15T09:11:00Z">
              <w:r>
                <w:t>3</w:t>
              </w:r>
            </w:ins>
          </w:p>
        </w:tc>
      </w:tr>
      <w:tr w:rsidR="005F46B3" w:rsidRPr="00A17ED1" w14:paraId="25CDDEAE" w14:textId="77777777" w:rsidTr="00865F2A">
        <w:trPr>
          <w:jc w:val="center"/>
          <w:ins w:id="523" w:author="Craig Newman" w:date="2022-07-15T09:11:00Z"/>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rPr>
                <w:ins w:id="524" w:author="Craig Newman" w:date="2022-07-15T09:11:00Z"/>
              </w:rPr>
            </w:pPr>
            <w:ins w:id="525" w:author="Craig Newman" w:date="2022-07-15T09:11:00Z">
              <w:r>
                <w:t>[ { GSR } ]</w:t>
              </w:r>
            </w:ins>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rPr>
                <w:ins w:id="526" w:author="Craig Newman" w:date="2022-07-15T09:11:00Z"/>
              </w:rPr>
            </w:pPr>
            <w:ins w:id="527" w:author="Craig Newman" w:date="2022-07-15T09:11: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rPr>
                <w:ins w:id="528"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rPr>
                <w:ins w:id="529" w:author="Craig Newman" w:date="2022-07-15T09:11:00Z"/>
              </w:rPr>
            </w:pPr>
            <w:ins w:id="530" w:author="Craig Newman" w:date="2022-07-15T09:11:00Z">
              <w:r>
                <w:t>3</w:t>
              </w:r>
            </w:ins>
          </w:p>
        </w:tc>
      </w:tr>
      <w:tr w:rsidR="005F46B3" w:rsidRPr="00A17ED1" w14:paraId="52F4E5DF" w14:textId="77777777" w:rsidTr="00865F2A">
        <w:trPr>
          <w:jc w:val="center"/>
          <w:ins w:id="531" w:author="Craig Newman" w:date="2022-07-15T09:11:00Z"/>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rPr>
                <w:ins w:id="532" w:author="Craig Newman" w:date="2022-07-15T09:11:00Z"/>
              </w:rPr>
            </w:pPr>
            <w:ins w:id="533" w:author="Craig Newman" w:date="2022-07-15T09:11:00Z">
              <w:r>
                <w:t>[ { GSC } ]</w:t>
              </w:r>
            </w:ins>
          </w:p>
        </w:tc>
        <w:tc>
          <w:tcPr>
            <w:tcW w:w="4320" w:type="dxa"/>
            <w:tcBorders>
              <w:top w:val="dotted" w:sz="4" w:space="0" w:color="auto"/>
              <w:left w:val="nil"/>
              <w:bottom w:val="dotted" w:sz="4" w:space="0" w:color="auto"/>
              <w:right w:val="nil"/>
            </w:tcBorders>
            <w:shd w:val="clear" w:color="auto" w:fill="FFFFFF"/>
          </w:tcPr>
          <w:p w14:paraId="7AA2115C" w14:textId="2615FE64" w:rsidR="005F46B3" w:rsidRDefault="005F46B3" w:rsidP="005F46B3">
            <w:pPr>
              <w:pStyle w:val="MsgTableBody"/>
              <w:rPr>
                <w:ins w:id="534" w:author="Craig Newman" w:date="2022-07-15T09:11:00Z"/>
              </w:rPr>
            </w:pPr>
            <w:ins w:id="535" w:author="Craig Newman" w:date="2022-07-15T09:11: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rPr>
                <w:ins w:id="536"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rPr>
                <w:ins w:id="537" w:author="Craig Newman" w:date="2022-07-15T09:11:00Z"/>
              </w:rPr>
            </w:pPr>
            <w:ins w:id="538" w:author="Craig Newman" w:date="2022-07-15T09:11:00Z">
              <w:r>
                <w:t>3</w:t>
              </w:r>
            </w:ins>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539" w:name="_Toc348247462"/>
      <w:bookmarkStart w:id="540" w:name="_Toc348260423"/>
      <w:bookmarkStart w:id="541" w:name="_Toc348346480"/>
      <w:bookmarkStart w:id="542" w:name="_Toc359236407"/>
      <w:bookmarkStart w:id="543" w:name="_Toc2348852"/>
      <w:bookmarkStart w:id="544" w:name="_Toc79446918"/>
      <w:bookmarkStart w:id="545" w:name="_Toc175732343"/>
      <w:bookmarkStart w:id="546"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547"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539"/>
      <w:bookmarkEnd w:id="540"/>
      <w:bookmarkEnd w:id="541"/>
      <w:bookmarkEnd w:id="542"/>
      <w:bookmarkEnd w:id="543"/>
      <w:bookmarkEnd w:id="544"/>
      <w:bookmarkEnd w:id="545"/>
      <w:bookmarkEnd w:id="546"/>
      <w:bookmarkEnd w:id="547"/>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ins w:id="548" w:author="Craig Newman" w:date="2022-07-15T09:12:00Z"/>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rPr>
                <w:ins w:id="549" w:author="Craig Newman" w:date="2022-07-15T09:12:00Z"/>
              </w:rPr>
            </w:pPr>
            <w:ins w:id="550"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rPr>
                <w:ins w:id="551" w:author="Craig Newman" w:date="2022-07-15T09:12:00Z"/>
              </w:rPr>
            </w:pPr>
            <w:ins w:id="552"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rPr>
                <w:ins w:id="55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rPr>
                <w:ins w:id="554" w:author="Craig Newman" w:date="2022-07-15T09:12:00Z"/>
              </w:rPr>
            </w:pPr>
            <w:ins w:id="555" w:author="Craig Newman" w:date="2022-07-15T09:12:00Z">
              <w:r>
                <w:t>3</w:t>
              </w:r>
            </w:ins>
          </w:p>
        </w:tc>
      </w:tr>
      <w:tr w:rsidR="005F46B3" w:rsidRPr="00A17ED1" w14:paraId="58401318" w14:textId="77777777" w:rsidTr="00BA6055">
        <w:trPr>
          <w:jc w:val="center"/>
          <w:ins w:id="556" w:author="Craig Newman" w:date="2022-07-15T09:12:00Z"/>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rPr>
                <w:ins w:id="557" w:author="Craig Newman" w:date="2022-07-15T09:12:00Z"/>
              </w:rPr>
            </w:pPr>
            <w:ins w:id="558"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rPr>
                <w:ins w:id="559" w:author="Craig Newman" w:date="2022-07-15T09:12:00Z"/>
              </w:rPr>
            </w:pPr>
            <w:ins w:id="560"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rPr>
                <w:ins w:id="56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rPr>
                <w:ins w:id="562" w:author="Craig Newman" w:date="2022-07-15T09:12:00Z"/>
              </w:rPr>
            </w:pPr>
            <w:ins w:id="563" w:author="Craig Newman" w:date="2022-07-15T09:12:00Z">
              <w:r>
                <w:t>3</w:t>
              </w:r>
            </w:ins>
          </w:p>
        </w:tc>
      </w:tr>
      <w:tr w:rsidR="005F46B3" w:rsidRPr="00A17ED1" w14:paraId="5589DD43" w14:textId="77777777" w:rsidTr="00BA6055">
        <w:trPr>
          <w:jc w:val="center"/>
          <w:ins w:id="564" w:author="Craig Newman" w:date="2022-07-15T09:12:00Z"/>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rPr>
                <w:ins w:id="565" w:author="Craig Newman" w:date="2022-07-15T09:12:00Z"/>
              </w:rPr>
            </w:pPr>
            <w:ins w:id="566"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26F02E07" w14:textId="77777777" w:rsidR="005F46B3" w:rsidRDefault="005F46B3" w:rsidP="00BA6055">
            <w:pPr>
              <w:pStyle w:val="MsgTableBody"/>
              <w:rPr>
                <w:ins w:id="567" w:author="Craig Newman" w:date="2022-07-15T09:12:00Z"/>
              </w:rPr>
            </w:pPr>
            <w:ins w:id="568"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rPr>
                <w:ins w:id="56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rPr>
                <w:ins w:id="570" w:author="Craig Newman" w:date="2022-07-15T09:12:00Z"/>
              </w:rPr>
            </w:pPr>
            <w:ins w:id="571" w:author="Craig Newman" w:date="2022-07-15T09:12:00Z">
              <w:r>
                <w:t>3</w:t>
              </w:r>
            </w:ins>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lastRenderedPageBreak/>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572" w:name="_Toc348247463"/>
      <w:bookmarkStart w:id="573" w:name="_Toc348260424"/>
      <w:bookmarkStart w:id="574" w:name="_Toc348346481"/>
      <w:bookmarkStart w:id="575" w:name="_Toc359236408"/>
      <w:bookmarkStart w:id="576" w:name="_Toc2348853"/>
      <w:bookmarkStart w:id="577" w:name="_Toc79446919"/>
      <w:bookmarkStart w:id="578" w:name="_Toc175732344"/>
      <w:bookmarkStart w:id="579" w:name="_Toc204420447"/>
      <w:bookmarkStart w:id="580" w:name="_Toc28982056"/>
      <w:r w:rsidRPr="00A17ED1">
        <w:rPr>
          <w:noProof/>
        </w:rPr>
        <w:lastRenderedPageBreak/>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572"/>
      <w:bookmarkEnd w:id="573"/>
      <w:bookmarkEnd w:id="574"/>
      <w:bookmarkEnd w:id="575"/>
      <w:bookmarkEnd w:id="576"/>
      <w:bookmarkEnd w:id="577"/>
      <w:bookmarkEnd w:id="578"/>
      <w:bookmarkEnd w:id="579"/>
      <w:bookmarkEnd w:id="580"/>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8E1635">
      <w:pPr>
        <w:pStyle w:val="NormalListBullets"/>
        <w:rPr>
          <w:noProof/>
        </w:rPr>
        <w:pPrChange w:id="581" w:author="Lynn Laakso" w:date="2022-08-30T09:41:00Z">
          <w:pPr>
            <w:pStyle w:val="NormalListBullets"/>
            <w:ind w:left="1368"/>
          </w:pPr>
        </w:pPrChange>
      </w:pPr>
      <w:r w:rsidRPr="00A17ED1">
        <w:rPr>
          <w:noProof/>
        </w:rPr>
        <w:t xml:space="preserve">Completion Status </w:t>
      </w:r>
    </w:p>
    <w:p w14:paraId="289872C6" w14:textId="77777777" w:rsidR="00061F64" w:rsidRPr="00A17ED1" w:rsidRDefault="00061F64" w:rsidP="008E1635">
      <w:pPr>
        <w:pStyle w:val="NormalListBullets"/>
        <w:rPr>
          <w:noProof/>
        </w:rPr>
        <w:pPrChange w:id="582" w:author="Lynn Laakso" w:date="2022-08-30T09:41:00Z">
          <w:pPr>
            <w:pStyle w:val="NormalListBullets"/>
            <w:ind w:left="1368"/>
          </w:pPr>
        </w:pPrChange>
      </w:pPr>
      <w:r w:rsidRPr="00A17ED1">
        <w:rPr>
          <w:noProof/>
        </w:rPr>
        <w:t>Confidentiality Status</w:t>
      </w:r>
    </w:p>
    <w:p w14:paraId="7B77E20E" w14:textId="77777777" w:rsidR="00061F64" w:rsidRPr="00A17ED1" w:rsidRDefault="00061F64" w:rsidP="008E1635">
      <w:pPr>
        <w:pStyle w:val="NormalListBullets"/>
        <w:rPr>
          <w:noProof/>
        </w:rPr>
        <w:pPrChange w:id="583" w:author="Lynn Laakso" w:date="2022-08-30T09:41: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8E1635">
      <w:pPr>
        <w:pStyle w:val="NormalListBullets"/>
        <w:rPr>
          <w:noProof/>
        </w:rPr>
        <w:pPrChange w:id="584" w:author="Lynn Laakso" w:date="2022-08-30T09:41:00Z">
          <w:pPr>
            <w:pStyle w:val="NormalListBullets"/>
            <w:ind w:left="1368"/>
          </w:pPr>
        </w:pPrChange>
      </w:pPr>
      <w:r w:rsidRPr="00A17ED1">
        <w:rPr>
          <w:noProof/>
        </w:rPr>
        <w:t>Storage Status</w:t>
      </w:r>
    </w:p>
    <w:p w14:paraId="3BA98DA2" w14:textId="77777777" w:rsidR="00061F64" w:rsidRPr="006C65AD" w:rsidRDefault="00061F64">
      <w:pPr>
        <w:pStyle w:val="MsgTableCaption"/>
        <w:rPr>
          <w:lang w:val="fr-FR"/>
          <w:rPrChange w:id="585" w:author="Merrick, Riki | APHL" w:date="2022-08-02T12:15:00Z">
            <w:rPr/>
          </w:rPrChange>
        </w:rPr>
      </w:pPr>
      <w:r w:rsidRPr="006C65AD">
        <w:rPr>
          <w:lang w:val="fr-FR"/>
          <w:rPrChange w:id="586" w:author="Merrick, Riki | APHL" w:date="2022-08-02T12:15:00Z">
            <w:rPr/>
          </w:rPrChange>
        </w:rPr>
        <w:t>MDM^T03^MDM_T01: Document Status Change Notification</w:t>
      </w:r>
      <w:r w:rsidR="00A60E23" w:rsidRPr="00A17ED1">
        <w:fldChar w:fldCharType="begin"/>
      </w:r>
      <w:r w:rsidRPr="006C65AD">
        <w:rPr>
          <w:lang w:val="fr-FR"/>
          <w:rPrChange w:id="587" w:author="Merrick, Riki | APHL" w:date="2022-08-02T12:15:00Z">
            <w:rPr/>
          </w:rPrChange>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ins w:id="588" w:author="Craig Newman" w:date="2022-07-15T09:12:00Z"/>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rPr>
                <w:ins w:id="589" w:author="Craig Newman" w:date="2022-07-15T09:12:00Z"/>
              </w:rPr>
            </w:pPr>
            <w:ins w:id="590"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rPr>
                <w:ins w:id="591" w:author="Craig Newman" w:date="2022-07-15T09:12:00Z"/>
              </w:rPr>
            </w:pPr>
            <w:ins w:id="592"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rPr>
                <w:ins w:id="59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rPr>
                <w:ins w:id="594" w:author="Craig Newman" w:date="2022-07-15T09:12:00Z"/>
              </w:rPr>
            </w:pPr>
            <w:ins w:id="595" w:author="Craig Newman" w:date="2022-07-15T09:12:00Z">
              <w:r>
                <w:t>3</w:t>
              </w:r>
            </w:ins>
          </w:p>
        </w:tc>
      </w:tr>
      <w:tr w:rsidR="005F46B3" w:rsidRPr="00A17ED1" w14:paraId="6D1754BA" w14:textId="77777777" w:rsidTr="00BA6055">
        <w:trPr>
          <w:jc w:val="center"/>
          <w:ins w:id="596" w:author="Craig Newman" w:date="2022-07-15T09:12:00Z"/>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rPr>
                <w:ins w:id="597" w:author="Craig Newman" w:date="2022-07-15T09:12:00Z"/>
              </w:rPr>
            </w:pPr>
            <w:ins w:id="598"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rPr>
                <w:ins w:id="599" w:author="Craig Newman" w:date="2022-07-15T09:12:00Z"/>
              </w:rPr>
            </w:pPr>
            <w:ins w:id="600"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rPr>
                <w:ins w:id="60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rPr>
                <w:ins w:id="602" w:author="Craig Newman" w:date="2022-07-15T09:12:00Z"/>
              </w:rPr>
            </w:pPr>
            <w:ins w:id="603" w:author="Craig Newman" w:date="2022-07-15T09:12:00Z">
              <w:r>
                <w:t>3</w:t>
              </w:r>
            </w:ins>
          </w:p>
        </w:tc>
      </w:tr>
      <w:tr w:rsidR="005F46B3" w:rsidRPr="00A17ED1" w14:paraId="4DD42487" w14:textId="77777777" w:rsidTr="00BA6055">
        <w:trPr>
          <w:jc w:val="center"/>
          <w:ins w:id="604" w:author="Craig Newman" w:date="2022-07-15T09:12:00Z"/>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rPr>
                <w:ins w:id="605" w:author="Craig Newman" w:date="2022-07-15T09:12:00Z"/>
              </w:rPr>
            </w:pPr>
            <w:ins w:id="606"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1A14C3C" w14:textId="77777777" w:rsidR="005F46B3" w:rsidRDefault="005F46B3" w:rsidP="00BA6055">
            <w:pPr>
              <w:pStyle w:val="MsgTableBody"/>
              <w:rPr>
                <w:ins w:id="607" w:author="Craig Newman" w:date="2022-07-15T09:12:00Z"/>
              </w:rPr>
            </w:pPr>
            <w:ins w:id="608"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rPr>
                <w:ins w:id="60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rPr>
                <w:ins w:id="610" w:author="Craig Newman" w:date="2022-07-15T09:12:00Z"/>
              </w:rPr>
            </w:pPr>
            <w:ins w:id="611" w:author="Craig Newman" w:date="2022-07-15T09:12:00Z">
              <w:r>
                <w:t>3</w:t>
              </w:r>
            </w:ins>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lastRenderedPageBreak/>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612" w:name="_Toc79446920"/>
      <w:bookmarkStart w:id="613" w:name="_Toc175732345"/>
      <w:bookmarkStart w:id="614" w:name="_Toc204420448"/>
      <w:bookmarkStart w:id="615" w:name="_Toc348247464"/>
      <w:bookmarkStart w:id="616" w:name="_Toc348260425"/>
      <w:bookmarkStart w:id="617" w:name="_Toc348346482"/>
      <w:bookmarkStart w:id="618" w:name="_Toc359236409"/>
      <w:bookmarkStart w:id="619"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620" w:name="_Toc28982057"/>
      <w:r w:rsidRPr="00A17ED1">
        <w:rPr>
          <w:noProof/>
        </w:rPr>
        <w:t>MDM/ACK - Document Status Change Notification and Content (Event T04</w:t>
      </w:r>
      <w:bookmarkEnd w:id="612"/>
      <w:bookmarkEnd w:id="613"/>
      <w:r w:rsidRPr="00A17ED1">
        <w:rPr>
          <w:noProof/>
        </w:rPr>
        <w:t>)</w:t>
      </w:r>
      <w:bookmarkEnd w:id="614"/>
      <w:bookmarkEnd w:id="620"/>
      <w:r w:rsidR="00A60E23" w:rsidRPr="00A17ED1">
        <w:rPr>
          <w:noProof/>
        </w:rPr>
        <w:fldChar w:fldCharType="begin"/>
      </w:r>
      <w:r w:rsidRPr="00A17ED1">
        <w:rPr>
          <w:noProof/>
        </w:rPr>
        <w:instrText xml:space="preserve"> XE "T04" </w:instrText>
      </w:r>
      <w:r w:rsidR="00A60E23" w:rsidRPr="00A17ED1">
        <w:rPr>
          <w:noProof/>
        </w:rPr>
        <w:fldChar w:fldCharType="end"/>
      </w:r>
      <w:bookmarkEnd w:id="615"/>
      <w:bookmarkEnd w:id="616"/>
      <w:bookmarkEnd w:id="617"/>
      <w:bookmarkEnd w:id="618"/>
      <w:bookmarkEnd w:id="619"/>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ins w:id="621" w:author="Craig Newman" w:date="2022-07-15T09:12:00Z"/>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rPr>
                <w:ins w:id="622" w:author="Craig Newman" w:date="2022-07-15T09:12:00Z"/>
              </w:rPr>
            </w:pPr>
            <w:ins w:id="623"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rPr>
                <w:ins w:id="624" w:author="Craig Newman" w:date="2022-07-15T09:12:00Z"/>
              </w:rPr>
            </w:pPr>
            <w:ins w:id="625"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rPr>
                <w:ins w:id="62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rPr>
                <w:ins w:id="627" w:author="Craig Newman" w:date="2022-07-15T09:12:00Z"/>
              </w:rPr>
            </w:pPr>
            <w:ins w:id="628" w:author="Craig Newman" w:date="2022-07-15T09:12:00Z">
              <w:r>
                <w:t>3</w:t>
              </w:r>
            </w:ins>
          </w:p>
        </w:tc>
      </w:tr>
      <w:tr w:rsidR="005F46B3" w:rsidRPr="00A17ED1" w14:paraId="6B86681A" w14:textId="77777777" w:rsidTr="00BA6055">
        <w:trPr>
          <w:jc w:val="center"/>
          <w:ins w:id="629" w:author="Craig Newman" w:date="2022-07-15T09:12:00Z"/>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rPr>
                <w:ins w:id="630" w:author="Craig Newman" w:date="2022-07-15T09:12:00Z"/>
              </w:rPr>
            </w:pPr>
            <w:ins w:id="631"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rPr>
                <w:ins w:id="632" w:author="Craig Newman" w:date="2022-07-15T09:12:00Z"/>
              </w:rPr>
            </w:pPr>
            <w:ins w:id="633"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rPr>
                <w:ins w:id="63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rPr>
                <w:ins w:id="635" w:author="Craig Newman" w:date="2022-07-15T09:12:00Z"/>
              </w:rPr>
            </w:pPr>
            <w:ins w:id="636" w:author="Craig Newman" w:date="2022-07-15T09:12:00Z">
              <w:r>
                <w:t>3</w:t>
              </w:r>
            </w:ins>
          </w:p>
        </w:tc>
      </w:tr>
      <w:tr w:rsidR="005F46B3" w:rsidRPr="00A17ED1" w14:paraId="71A6B1FA" w14:textId="77777777" w:rsidTr="00BA6055">
        <w:trPr>
          <w:jc w:val="center"/>
          <w:ins w:id="637" w:author="Craig Newman" w:date="2022-07-15T09:12:00Z"/>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rPr>
                <w:ins w:id="638" w:author="Craig Newman" w:date="2022-07-15T09:12:00Z"/>
              </w:rPr>
            </w:pPr>
            <w:ins w:id="639"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303ABAC7" w14:textId="77777777" w:rsidR="005F46B3" w:rsidRDefault="005F46B3" w:rsidP="00BA6055">
            <w:pPr>
              <w:pStyle w:val="MsgTableBody"/>
              <w:rPr>
                <w:ins w:id="640" w:author="Craig Newman" w:date="2022-07-15T09:12:00Z"/>
              </w:rPr>
            </w:pPr>
            <w:ins w:id="641"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rPr>
                <w:ins w:id="64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rPr>
                <w:ins w:id="643" w:author="Craig Newman" w:date="2022-07-15T09:12:00Z"/>
              </w:rPr>
            </w:pPr>
            <w:ins w:id="644" w:author="Craig Newman" w:date="2022-07-15T09:12:00Z">
              <w:r>
                <w:t>3</w:t>
              </w:r>
            </w:ins>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lastRenderedPageBreak/>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645" w:name="_Toc348247465"/>
      <w:bookmarkStart w:id="646" w:name="_Toc348260426"/>
      <w:bookmarkStart w:id="647" w:name="_Toc348346483"/>
      <w:bookmarkStart w:id="648" w:name="_Toc359236410"/>
      <w:bookmarkStart w:id="649" w:name="_Toc2348855"/>
      <w:bookmarkStart w:id="650" w:name="_Toc79446921"/>
      <w:bookmarkStart w:id="651" w:name="_Toc175732346"/>
      <w:bookmarkStart w:id="652"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lastRenderedPageBreak/>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653"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645"/>
      <w:bookmarkEnd w:id="646"/>
      <w:bookmarkEnd w:id="647"/>
      <w:bookmarkEnd w:id="648"/>
      <w:bookmarkEnd w:id="649"/>
      <w:bookmarkEnd w:id="650"/>
      <w:bookmarkEnd w:id="651"/>
      <w:bookmarkEnd w:id="652"/>
      <w:bookmarkEnd w:id="653"/>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C65AD" w:rsidRDefault="00061F64">
      <w:pPr>
        <w:pStyle w:val="MsgTableCaption"/>
        <w:rPr>
          <w:lang w:val="fr-FR"/>
          <w:rPrChange w:id="654" w:author="Merrick, Riki | APHL" w:date="2022-08-02T12:15:00Z">
            <w:rPr/>
          </w:rPrChange>
        </w:rPr>
      </w:pPr>
      <w:r w:rsidRPr="006C65AD">
        <w:rPr>
          <w:lang w:val="fr-FR"/>
          <w:rPrChange w:id="655" w:author="Merrick, Riki | APHL" w:date="2022-08-02T12:15:00Z">
            <w:rPr/>
          </w:rPrChange>
        </w:rPr>
        <w:t xml:space="preserve">MDM^T05^MDM_T01: Document Addendum Notification </w:t>
      </w:r>
      <w:r w:rsidR="00A60E23" w:rsidRPr="00A17ED1">
        <w:fldChar w:fldCharType="begin"/>
      </w:r>
      <w:r w:rsidRPr="006C65AD">
        <w:rPr>
          <w:lang w:val="fr-FR"/>
          <w:rPrChange w:id="656" w:author="Merrick, Riki | APHL" w:date="2022-08-02T12:15:00Z">
            <w:rPr/>
          </w:rPrChange>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ins w:id="657" w:author="Craig Newman" w:date="2022-07-15T09:12:00Z"/>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rPr>
                <w:ins w:id="658" w:author="Craig Newman" w:date="2022-07-15T09:12:00Z"/>
              </w:rPr>
            </w:pPr>
            <w:ins w:id="659"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rPr>
                <w:ins w:id="660" w:author="Craig Newman" w:date="2022-07-15T09:12:00Z"/>
              </w:rPr>
            </w:pPr>
            <w:ins w:id="661"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rPr>
                <w:ins w:id="66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rPr>
                <w:ins w:id="663" w:author="Craig Newman" w:date="2022-07-15T09:12:00Z"/>
              </w:rPr>
            </w:pPr>
            <w:ins w:id="664" w:author="Craig Newman" w:date="2022-07-15T09:12:00Z">
              <w:r>
                <w:t>3</w:t>
              </w:r>
            </w:ins>
          </w:p>
        </w:tc>
      </w:tr>
      <w:tr w:rsidR="005F46B3" w:rsidRPr="00A17ED1" w14:paraId="641A8A55" w14:textId="77777777" w:rsidTr="00BA6055">
        <w:trPr>
          <w:jc w:val="center"/>
          <w:ins w:id="665" w:author="Craig Newman" w:date="2022-07-15T09:12:00Z"/>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rPr>
                <w:ins w:id="666" w:author="Craig Newman" w:date="2022-07-15T09:12:00Z"/>
              </w:rPr>
            </w:pPr>
            <w:ins w:id="667"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rPr>
                <w:ins w:id="668" w:author="Craig Newman" w:date="2022-07-15T09:12:00Z"/>
              </w:rPr>
            </w:pPr>
            <w:ins w:id="669"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rPr>
                <w:ins w:id="67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rPr>
                <w:ins w:id="671" w:author="Craig Newman" w:date="2022-07-15T09:12:00Z"/>
              </w:rPr>
            </w:pPr>
            <w:ins w:id="672" w:author="Craig Newman" w:date="2022-07-15T09:12:00Z">
              <w:r>
                <w:t>3</w:t>
              </w:r>
            </w:ins>
          </w:p>
        </w:tc>
      </w:tr>
      <w:tr w:rsidR="005F46B3" w:rsidRPr="00A17ED1" w14:paraId="0488A30D" w14:textId="77777777" w:rsidTr="00BA6055">
        <w:trPr>
          <w:jc w:val="center"/>
          <w:ins w:id="673" w:author="Craig Newman" w:date="2022-07-15T09:12:00Z"/>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rPr>
                <w:ins w:id="674" w:author="Craig Newman" w:date="2022-07-15T09:12:00Z"/>
              </w:rPr>
            </w:pPr>
            <w:ins w:id="675"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66E61736" w14:textId="77777777" w:rsidR="005F46B3" w:rsidRDefault="005F46B3" w:rsidP="00BA6055">
            <w:pPr>
              <w:pStyle w:val="MsgTableBody"/>
              <w:rPr>
                <w:ins w:id="676" w:author="Craig Newman" w:date="2022-07-15T09:12:00Z"/>
              </w:rPr>
            </w:pPr>
            <w:ins w:id="677"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rPr>
                <w:ins w:id="67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rPr>
                <w:ins w:id="679" w:author="Craig Newman" w:date="2022-07-15T09:12:00Z"/>
              </w:rPr>
            </w:pPr>
            <w:ins w:id="680" w:author="Craig Newman" w:date="2022-07-15T09:12:00Z">
              <w:r>
                <w:t>3</w:t>
              </w:r>
            </w:ins>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lastRenderedPageBreak/>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681" w:name="_Toc348247466"/>
      <w:bookmarkStart w:id="682" w:name="_Toc348260427"/>
      <w:bookmarkStart w:id="683" w:name="_Toc348346484"/>
      <w:bookmarkStart w:id="684" w:name="_Toc359236411"/>
      <w:bookmarkStart w:id="685" w:name="_Toc2348856"/>
      <w:bookmarkStart w:id="686" w:name="_Toc79446922"/>
      <w:bookmarkStart w:id="687" w:name="_Toc175732347"/>
      <w:bookmarkStart w:id="688"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689"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681"/>
      <w:bookmarkEnd w:id="682"/>
      <w:bookmarkEnd w:id="683"/>
      <w:bookmarkEnd w:id="684"/>
      <w:bookmarkEnd w:id="685"/>
      <w:bookmarkEnd w:id="686"/>
      <w:bookmarkEnd w:id="687"/>
      <w:bookmarkEnd w:id="688"/>
      <w:bookmarkEnd w:id="689"/>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C65AD" w:rsidRDefault="00061F64">
      <w:pPr>
        <w:pStyle w:val="NormalIndented"/>
        <w:rPr>
          <w:noProof/>
          <w:lang w:val="fr-FR"/>
          <w:rPrChange w:id="690" w:author="Merrick, Riki | APHL" w:date="2022-08-02T12:15:00Z">
            <w:rPr>
              <w:noProof/>
            </w:rPr>
          </w:rPrChange>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C65AD">
        <w:rPr>
          <w:noProof/>
          <w:lang w:val="fr-FR"/>
          <w:rPrChange w:id="691" w:author="Merrick, Riki | APHL" w:date="2022-08-02T12:15:00Z">
            <w:rPr>
              <w:noProof/>
            </w:rPr>
          </w:rPrChange>
        </w:rPr>
        <w:t>This creates a composite document.</w:t>
      </w:r>
    </w:p>
    <w:p w14:paraId="41388321" w14:textId="77777777" w:rsidR="00061F64" w:rsidRPr="006C65AD" w:rsidRDefault="00061F64">
      <w:pPr>
        <w:pStyle w:val="MsgTableCaption"/>
        <w:rPr>
          <w:lang w:val="fr-FR"/>
          <w:rPrChange w:id="692" w:author="Merrick, Riki | APHL" w:date="2022-08-02T12:15:00Z">
            <w:rPr/>
          </w:rPrChange>
        </w:rPr>
      </w:pPr>
      <w:r w:rsidRPr="006C65AD">
        <w:rPr>
          <w:lang w:val="fr-FR"/>
          <w:rPrChange w:id="693" w:author="Merrick, Riki | APHL" w:date="2022-08-02T12:15:00Z">
            <w:rPr/>
          </w:rPrChange>
        </w:rPr>
        <w:t>MDM^T06^MDM_T02: Document Addendum Notification &amp; Content</w:t>
      </w:r>
      <w:r w:rsidR="00A60E23" w:rsidRPr="00A17ED1">
        <w:fldChar w:fldCharType="begin"/>
      </w:r>
      <w:r w:rsidRPr="006C65AD">
        <w:rPr>
          <w:lang w:val="fr-FR"/>
          <w:rPrChange w:id="694" w:author="Merrick, Riki | APHL" w:date="2022-08-02T12:15:00Z">
            <w:rPr/>
          </w:rPrChange>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5F46B3" w:rsidRPr="00A17ED1" w14:paraId="05168604" w14:textId="77777777" w:rsidTr="00BA6055">
        <w:trPr>
          <w:jc w:val="center"/>
          <w:ins w:id="695" w:author="Craig Newman" w:date="2022-07-15T09:12:00Z"/>
        </w:trPr>
        <w:tc>
          <w:tcPr>
            <w:tcW w:w="2880" w:type="dxa"/>
            <w:tcBorders>
              <w:top w:val="dotted" w:sz="4" w:space="0" w:color="auto"/>
              <w:left w:val="nil"/>
              <w:bottom w:val="dotted" w:sz="4" w:space="0" w:color="auto"/>
              <w:right w:val="nil"/>
            </w:tcBorders>
            <w:shd w:val="clear" w:color="auto" w:fill="FFFFFF"/>
          </w:tcPr>
          <w:p w14:paraId="08E3CE84" w14:textId="77777777" w:rsidR="005F46B3" w:rsidRDefault="005F46B3" w:rsidP="00BA6055">
            <w:pPr>
              <w:pStyle w:val="MsgTableBody"/>
              <w:rPr>
                <w:ins w:id="696" w:author="Craig Newman" w:date="2022-07-15T09:12:00Z"/>
              </w:rPr>
            </w:pPr>
            <w:ins w:id="697"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2676588D" w14:textId="77777777" w:rsidR="005F46B3" w:rsidRDefault="005F46B3" w:rsidP="00BA6055">
            <w:pPr>
              <w:pStyle w:val="MsgTableBody"/>
              <w:rPr>
                <w:ins w:id="698" w:author="Craig Newman" w:date="2022-07-15T09:12:00Z"/>
              </w:rPr>
            </w:pPr>
            <w:ins w:id="699"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2FCE59" w14:textId="77777777" w:rsidR="005F46B3" w:rsidRPr="00A17ED1" w:rsidRDefault="005F46B3" w:rsidP="00BA6055">
            <w:pPr>
              <w:pStyle w:val="MsgTableBody"/>
              <w:jc w:val="center"/>
              <w:rPr>
                <w:ins w:id="70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60BFDDB" w14:textId="77777777" w:rsidR="005F46B3" w:rsidRDefault="005F46B3" w:rsidP="00BA6055">
            <w:pPr>
              <w:pStyle w:val="MsgTableBody"/>
              <w:jc w:val="center"/>
              <w:rPr>
                <w:ins w:id="701" w:author="Craig Newman" w:date="2022-07-15T09:12:00Z"/>
              </w:rPr>
            </w:pPr>
            <w:ins w:id="702" w:author="Craig Newman" w:date="2022-07-15T09:12:00Z">
              <w:r>
                <w:t>3</w:t>
              </w:r>
            </w:ins>
          </w:p>
        </w:tc>
      </w:tr>
      <w:tr w:rsidR="005F46B3" w:rsidRPr="00A17ED1" w14:paraId="1EE01CE7" w14:textId="77777777" w:rsidTr="00BA6055">
        <w:trPr>
          <w:jc w:val="center"/>
          <w:ins w:id="703" w:author="Craig Newman" w:date="2022-07-15T09:12:00Z"/>
        </w:trPr>
        <w:tc>
          <w:tcPr>
            <w:tcW w:w="2880" w:type="dxa"/>
            <w:tcBorders>
              <w:top w:val="dotted" w:sz="4" w:space="0" w:color="auto"/>
              <w:left w:val="nil"/>
              <w:bottom w:val="dotted" w:sz="4" w:space="0" w:color="auto"/>
              <w:right w:val="nil"/>
            </w:tcBorders>
            <w:shd w:val="clear" w:color="auto" w:fill="FFFFFF"/>
          </w:tcPr>
          <w:p w14:paraId="4C1FF78F" w14:textId="77777777" w:rsidR="005F46B3" w:rsidRDefault="005F46B3" w:rsidP="00BA6055">
            <w:pPr>
              <w:pStyle w:val="MsgTableBody"/>
              <w:rPr>
                <w:ins w:id="704" w:author="Craig Newman" w:date="2022-07-15T09:12:00Z"/>
              </w:rPr>
            </w:pPr>
            <w:ins w:id="705"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0168F3F5" w14:textId="77777777" w:rsidR="005F46B3" w:rsidRDefault="005F46B3" w:rsidP="00BA6055">
            <w:pPr>
              <w:pStyle w:val="MsgTableBody"/>
              <w:rPr>
                <w:ins w:id="706" w:author="Craig Newman" w:date="2022-07-15T09:12:00Z"/>
              </w:rPr>
            </w:pPr>
            <w:ins w:id="707"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3263AAAA" w14:textId="77777777" w:rsidR="005F46B3" w:rsidRPr="00A17ED1" w:rsidRDefault="005F46B3" w:rsidP="00BA6055">
            <w:pPr>
              <w:pStyle w:val="MsgTableBody"/>
              <w:jc w:val="center"/>
              <w:rPr>
                <w:ins w:id="70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496F920" w14:textId="77777777" w:rsidR="005F46B3" w:rsidRDefault="005F46B3" w:rsidP="00BA6055">
            <w:pPr>
              <w:pStyle w:val="MsgTableBody"/>
              <w:jc w:val="center"/>
              <w:rPr>
                <w:ins w:id="709" w:author="Craig Newman" w:date="2022-07-15T09:12:00Z"/>
              </w:rPr>
            </w:pPr>
            <w:ins w:id="710" w:author="Craig Newman" w:date="2022-07-15T09:12:00Z">
              <w:r>
                <w:t>3</w:t>
              </w:r>
            </w:ins>
          </w:p>
        </w:tc>
      </w:tr>
      <w:tr w:rsidR="005F46B3" w:rsidRPr="00A17ED1" w14:paraId="6B2157A1" w14:textId="77777777" w:rsidTr="00BA6055">
        <w:trPr>
          <w:jc w:val="center"/>
          <w:ins w:id="711" w:author="Craig Newman" w:date="2022-07-15T09:12:00Z"/>
        </w:trPr>
        <w:tc>
          <w:tcPr>
            <w:tcW w:w="2880" w:type="dxa"/>
            <w:tcBorders>
              <w:top w:val="dotted" w:sz="4" w:space="0" w:color="auto"/>
              <w:left w:val="nil"/>
              <w:bottom w:val="dotted" w:sz="4" w:space="0" w:color="auto"/>
              <w:right w:val="nil"/>
            </w:tcBorders>
            <w:shd w:val="clear" w:color="auto" w:fill="FFFFFF"/>
          </w:tcPr>
          <w:p w14:paraId="16C184B4" w14:textId="77777777" w:rsidR="005F46B3" w:rsidRDefault="005F46B3" w:rsidP="00BA6055">
            <w:pPr>
              <w:pStyle w:val="MsgTableBody"/>
              <w:rPr>
                <w:ins w:id="712" w:author="Craig Newman" w:date="2022-07-15T09:12:00Z"/>
              </w:rPr>
            </w:pPr>
            <w:ins w:id="713"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90CA0C2" w14:textId="77777777" w:rsidR="005F46B3" w:rsidRDefault="005F46B3" w:rsidP="00BA6055">
            <w:pPr>
              <w:pStyle w:val="MsgTableBody"/>
              <w:rPr>
                <w:ins w:id="714" w:author="Craig Newman" w:date="2022-07-15T09:12:00Z"/>
              </w:rPr>
            </w:pPr>
            <w:ins w:id="715" w:author="Craig Newman" w:date="2022-07-15T09:12: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147FE684" w14:textId="77777777" w:rsidR="005F46B3" w:rsidRPr="00A17ED1" w:rsidRDefault="005F46B3" w:rsidP="00BA6055">
            <w:pPr>
              <w:pStyle w:val="MsgTableBody"/>
              <w:jc w:val="center"/>
              <w:rPr>
                <w:ins w:id="71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9BB2259" w14:textId="77777777" w:rsidR="005F46B3" w:rsidRDefault="005F46B3" w:rsidP="00BA6055">
            <w:pPr>
              <w:pStyle w:val="MsgTableBody"/>
              <w:jc w:val="center"/>
              <w:rPr>
                <w:ins w:id="717" w:author="Craig Newman" w:date="2022-07-15T09:12:00Z"/>
              </w:rPr>
            </w:pPr>
            <w:ins w:id="718" w:author="Craig Newman" w:date="2022-07-15T09:12:00Z">
              <w:r>
                <w:t>3</w:t>
              </w:r>
            </w:ins>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719" w:name="_Toc348247467"/>
      <w:bookmarkStart w:id="720" w:name="_Toc348260428"/>
      <w:bookmarkStart w:id="721" w:name="_Toc348346485"/>
      <w:bookmarkStart w:id="722" w:name="_Toc359236412"/>
      <w:bookmarkStart w:id="723" w:name="_Toc2348857"/>
      <w:bookmarkStart w:id="724" w:name="_Toc79446923"/>
      <w:bookmarkStart w:id="725" w:name="_Toc175732348"/>
      <w:bookmarkStart w:id="726"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lastRenderedPageBreak/>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C65AD" w:rsidRDefault="00061F64" w:rsidP="00597768">
      <w:pPr>
        <w:pStyle w:val="Heading3"/>
        <w:jc w:val="center"/>
        <w:rPr>
          <w:noProof/>
          <w:lang w:val="fr-FR"/>
          <w:rPrChange w:id="727" w:author="Merrick, Riki | APHL" w:date="2022-08-02T12:16:00Z">
            <w:rPr>
              <w:noProof/>
            </w:rPr>
          </w:rPrChange>
        </w:rPr>
      </w:pPr>
      <w:bookmarkStart w:id="728" w:name="_Toc28982060"/>
      <w:r w:rsidRPr="006C65AD">
        <w:rPr>
          <w:noProof/>
          <w:lang w:val="fr-FR"/>
          <w:rPrChange w:id="729" w:author="Merrick, Riki | APHL" w:date="2022-08-02T12:16:00Z">
            <w:rPr>
              <w:noProof/>
            </w:rPr>
          </w:rPrChange>
        </w:rPr>
        <w:t>MDM/ACK - Document Edit Notification (Event T07</w:t>
      </w:r>
      <w:r w:rsidR="00A60E23" w:rsidRPr="00A17ED1">
        <w:rPr>
          <w:noProof/>
        </w:rPr>
        <w:fldChar w:fldCharType="begin"/>
      </w:r>
      <w:r w:rsidRPr="006C65AD">
        <w:rPr>
          <w:noProof/>
          <w:lang w:val="fr-FR"/>
          <w:rPrChange w:id="730" w:author="Merrick, Riki | APHL" w:date="2022-08-02T12:16:00Z">
            <w:rPr>
              <w:noProof/>
            </w:rPr>
          </w:rPrChange>
        </w:rPr>
        <w:instrText xml:space="preserve"> XE "T07" </w:instrText>
      </w:r>
      <w:r w:rsidR="00A60E23" w:rsidRPr="00A17ED1">
        <w:rPr>
          <w:noProof/>
        </w:rPr>
        <w:fldChar w:fldCharType="end"/>
      </w:r>
      <w:r w:rsidRPr="006C65AD">
        <w:rPr>
          <w:noProof/>
          <w:lang w:val="fr-FR"/>
          <w:rPrChange w:id="731" w:author="Merrick, Riki | APHL" w:date="2022-08-02T12:16:00Z">
            <w:rPr>
              <w:noProof/>
            </w:rPr>
          </w:rPrChange>
        </w:rPr>
        <w:t>)</w:t>
      </w:r>
      <w:bookmarkEnd w:id="719"/>
      <w:bookmarkEnd w:id="720"/>
      <w:bookmarkEnd w:id="721"/>
      <w:bookmarkEnd w:id="722"/>
      <w:bookmarkEnd w:id="723"/>
      <w:bookmarkEnd w:id="724"/>
      <w:bookmarkEnd w:id="725"/>
      <w:bookmarkEnd w:id="726"/>
      <w:bookmarkEnd w:id="728"/>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C65AD" w:rsidRDefault="00061F64">
      <w:pPr>
        <w:pStyle w:val="MsgTableCaption"/>
        <w:rPr>
          <w:lang w:val="fr-FR"/>
          <w:rPrChange w:id="732" w:author="Merrick, Riki | APHL" w:date="2022-08-02T12:16:00Z">
            <w:rPr/>
          </w:rPrChange>
        </w:rPr>
      </w:pPr>
      <w:r w:rsidRPr="006C65AD">
        <w:rPr>
          <w:lang w:val="fr-FR"/>
          <w:rPrChange w:id="733" w:author="Merrick, Riki | APHL" w:date="2022-08-02T12:16:00Z">
            <w:rPr/>
          </w:rPrChange>
        </w:rPr>
        <w:t xml:space="preserve">MDM^T07^MDM_T01: Document Edit Notification </w:t>
      </w:r>
      <w:r w:rsidR="00A60E23" w:rsidRPr="00A17ED1">
        <w:fldChar w:fldCharType="begin"/>
      </w:r>
      <w:r w:rsidRPr="006C65AD">
        <w:rPr>
          <w:lang w:val="fr-FR"/>
          <w:rPrChange w:id="734" w:author="Merrick, Riki | APHL" w:date="2022-08-02T12:16:00Z">
            <w:rPr/>
          </w:rPrChange>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ins w:id="735" w:author="Craig Newman" w:date="2022-07-15T09:13:00Z"/>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rPr>
                <w:ins w:id="736" w:author="Craig Newman" w:date="2022-07-15T09:13:00Z"/>
              </w:rPr>
            </w:pPr>
            <w:ins w:id="737"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rPr>
                <w:ins w:id="738" w:author="Craig Newman" w:date="2022-07-15T09:13:00Z"/>
              </w:rPr>
            </w:pPr>
            <w:ins w:id="739"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rPr>
                <w:ins w:id="74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rPr>
                <w:ins w:id="741" w:author="Craig Newman" w:date="2022-07-15T09:13:00Z"/>
              </w:rPr>
            </w:pPr>
            <w:ins w:id="742" w:author="Craig Newman" w:date="2022-07-15T09:13:00Z">
              <w:r>
                <w:t>3</w:t>
              </w:r>
            </w:ins>
          </w:p>
        </w:tc>
      </w:tr>
      <w:tr w:rsidR="005F46B3" w:rsidRPr="00A17ED1" w14:paraId="1E6741F5" w14:textId="77777777" w:rsidTr="00BA6055">
        <w:trPr>
          <w:jc w:val="center"/>
          <w:ins w:id="743" w:author="Craig Newman" w:date="2022-07-15T09:13:00Z"/>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rPr>
                <w:ins w:id="744" w:author="Craig Newman" w:date="2022-07-15T09:13:00Z"/>
              </w:rPr>
            </w:pPr>
            <w:ins w:id="745"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rPr>
                <w:ins w:id="746" w:author="Craig Newman" w:date="2022-07-15T09:13:00Z"/>
              </w:rPr>
            </w:pPr>
            <w:ins w:id="747"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rPr>
                <w:ins w:id="74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rPr>
                <w:ins w:id="749" w:author="Craig Newman" w:date="2022-07-15T09:13:00Z"/>
              </w:rPr>
            </w:pPr>
            <w:ins w:id="750" w:author="Craig Newman" w:date="2022-07-15T09:13:00Z">
              <w:r>
                <w:t>3</w:t>
              </w:r>
            </w:ins>
          </w:p>
        </w:tc>
      </w:tr>
      <w:tr w:rsidR="005F46B3" w:rsidRPr="00A17ED1" w14:paraId="3F4CC76F" w14:textId="77777777" w:rsidTr="00BA6055">
        <w:trPr>
          <w:jc w:val="center"/>
          <w:ins w:id="751" w:author="Craig Newman" w:date="2022-07-15T09:13:00Z"/>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rPr>
                <w:ins w:id="752" w:author="Craig Newman" w:date="2022-07-15T09:13:00Z"/>
              </w:rPr>
            </w:pPr>
            <w:ins w:id="753"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6B762480" w14:textId="77777777" w:rsidR="005F46B3" w:rsidRDefault="005F46B3" w:rsidP="00BA6055">
            <w:pPr>
              <w:pStyle w:val="MsgTableBody"/>
              <w:rPr>
                <w:ins w:id="754" w:author="Craig Newman" w:date="2022-07-15T09:13:00Z"/>
              </w:rPr>
            </w:pPr>
            <w:ins w:id="755"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rPr>
                <w:ins w:id="75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rPr>
                <w:ins w:id="757" w:author="Craig Newman" w:date="2022-07-15T09:13:00Z"/>
              </w:rPr>
            </w:pPr>
            <w:ins w:id="758" w:author="Craig Newman" w:date="2022-07-15T09:13:00Z">
              <w:r>
                <w:t>3</w:t>
              </w:r>
            </w:ins>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lastRenderedPageBreak/>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759" w:name="_Toc348247468"/>
      <w:bookmarkStart w:id="760" w:name="_Toc348260429"/>
      <w:bookmarkStart w:id="761" w:name="_Toc348346486"/>
      <w:bookmarkStart w:id="762" w:name="_Toc359236413"/>
      <w:bookmarkStart w:id="763" w:name="_Toc2348858"/>
      <w:bookmarkStart w:id="764" w:name="_Toc79446924"/>
      <w:bookmarkStart w:id="765" w:name="_Toc175732349"/>
      <w:bookmarkStart w:id="766"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767"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759"/>
      <w:bookmarkEnd w:id="760"/>
      <w:bookmarkEnd w:id="761"/>
      <w:bookmarkEnd w:id="762"/>
      <w:bookmarkEnd w:id="763"/>
      <w:bookmarkEnd w:id="764"/>
      <w:bookmarkEnd w:id="765"/>
      <w:bookmarkEnd w:id="766"/>
      <w:bookmarkEnd w:id="767"/>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C65AD" w:rsidRDefault="00061F64">
      <w:pPr>
        <w:pStyle w:val="MsgTableCaption"/>
        <w:rPr>
          <w:lang w:val="fr-FR"/>
          <w:rPrChange w:id="768" w:author="Merrick, Riki | APHL" w:date="2022-08-02T12:16:00Z">
            <w:rPr/>
          </w:rPrChange>
        </w:rPr>
      </w:pPr>
      <w:r w:rsidRPr="006C65AD">
        <w:rPr>
          <w:lang w:val="fr-FR"/>
          <w:rPrChange w:id="769" w:author="Merrick, Riki | APHL" w:date="2022-08-02T12:16:00Z">
            <w:rPr/>
          </w:rPrChange>
        </w:rPr>
        <w:t>MDM^T08^MDM_T02: Document Edit Notification &amp; Content</w:t>
      </w:r>
      <w:r w:rsidR="00A60E23" w:rsidRPr="00A17ED1">
        <w:fldChar w:fldCharType="begin"/>
      </w:r>
      <w:r w:rsidRPr="006C65AD">
        <w:rPr>
          <w:lang w:val="fr-FR"/>
          <w:rPrChange w:id="770" w:author="Merrick, Riki | APHL" w:date="2022-08-02T12:16:00Z">
            <w:rPr/>
          </w:rPrChange>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ins w:id="771" w:author="Craig Newman" w:date="2022-07-15T09:13:00Z"/>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rPr>
                <w:ins w:id="772" w:author="Craig Newman" w:date="2022-07-15T09:13:00Z"/>
              </w:rPr>
            </w:pPr>
            <w:ins w:id="773"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rPr>
                <w:ins w:id="774" w:author="Craig Newman" w:date="2022-07-15T09:13:00Z"/>
              </w:rPr>
            </w:pPr>
            <w:ins w:id="775"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rPr>
                <w:ins w:id="77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rPr>
                <w:ins w:id="777" w:author="Craig Newman" w:date="2022-07-15T09:13:00Z"/>
              </w:rPr>
            </w:pPr>
            <w:ins w:id="778" w:author="Craig Newman" w:date="2022-07-15T09:13:00Z">
              <w:r>
                <w:t>3</w:t>
              </w:r>
            </w:ins>
          </w:p>
        </w:tc>
      </w:tr>
      <w:tr w:rsidR="005F46B3" w:rsidRPr="00A17ED1" w14:paraId="1F5A6424" w14:textId="77777777" w:rsidTr="00BA6055">
        <w:trPr>
          <w:jc w:val="center"/>
          <w:ins w:id="779" w:author="Craig Newman" w:date="2022-07-15T09:13:00Z"/>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rPr>
                <w:ins w:id="780" w:author="Craig Newman" w:date="2022-07-15T09:13:00Z"/>
              </w:rPr>
            </w:pPr>
            <w:ins w:id="781"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rPr>
                <w:ins w:id="782" w:author="Craig Newman" w:date="2022-07-15T09:13:00Z"/>
              </w:rPr>
            </w:pPr>
            <w:ins w:id="783"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rPr>
                <w:ins w:id="78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rPr>
                <w:ins w:id="785" w:author="Craig Newman" w:date="2022-07-15T09:13:00Z"/>
              </w:rPr>
            </w:pPr>
            <w:ins w:id="786" w:author="Craig Newman" w:date="2022-07-15T09:13:00Z">
              <w:r>
                <w:t>3</w:t>
              </w:r>
            </w:ins>
          </w:p>
        </w:tc>
      </w:tr>
      <w:tr w:rsidR="005F46B3" w:rsidRPr="00A17ED1" w14:paraId="0D5AE019" w14:textId="77777777" w:rsidTr="00BA6055">
        <w:trPr>
          <w:jc w:val="center"/>
          <w:ins w:id="787" w:author="Craig Newman" w:date="2022-07-15T09:13:00Z"/>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rPr>
                <w:ins w:id="788" w:author="Craig Newman" w:date="2022-07-15T09:13:00Z"/>
              </w:rPr>
            </w:pPr>
            <w:ins w:id="789"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16817038" w14:textId="77777777" w:rsidR="005F46B3" w:rsidRDefault="005F46B3" w:rsidP="00BA6055">
            <w:pPr>
              <w:pStyle w:val="MsgTableBody"/>
              <w:rPr>
                <w:ins w:id="790" w:author="Craig Newman" w:date="2022-07-15T09:13:00Z"/>
              </w:rPr>
            </w:pPr>
            <w:ins w:id="791"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rPr>
                <w:ins w:id="79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rPr>
                <w:ins w:id="793" w:author="Craig Newman" w:date="2022-07-15T09:13:00Z"/>
              </w:rPr>
            </w:pPr>
            <w:ins w:id="794" w:author="Craig Newman" w:date="2022-07-15T09:13:00Z">
              <w:r>
                <w:t>3</w:t>
              </w:r>
            </w:ins>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lastRenderedPageBreak/>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795" w:name="_Toc359236414"/>
      <w:bookmarkStart w:id="796" w:name="_Toc2348859"/>
      <w:bookmarkStart w:id="797" w:name="_Toc79446925"/>
      <w:bookmarkStart w:id="798" w:name="_Toc175732350"/>
      <w:bookmarkStart w:id="799" w:name="_Toc204420453"/>
      <w:bookmarkStart w:id="800" w:name="_Toc348247469"/>
      <w:bookmarkStart w:id="801" w:name="_Toc348260430"/>
      <w:bookmarkStart w:id="802"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lastRenderedPageBreak/>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C65AD" w:rsidRDefault="00061F64">
      <w:pPr>
        <w:pStyle w:val="Heading3"/>
        <w:rPr>
          <w:noProof/>
          <w:lang w:val="fr-FR"/>
          <w:rPrChange w:id="803" w:author="Merrick, Riki | APHL" w:date="2022-08-02T12:16:00Z">
            <w:rPr>
              <w:noProof/>
            </w:rPr>
          </w:rPrChange>
        </w:rPr>
      </w:pPr>
      <w:bookmarkStart w:id="804" w:name="_Toc28982062"/>
      <w:r w:rsidRPr="006C65AD">
        <w:rPr>
          <w:noProof/>
          <w:lang w:val="fr-FR"/>
          <w:rPrChange w:id="805" w:author="Merrick, Riki | APHL" w:date="2022-08-02T12:16:00Z">
            <w:rPr>
              <w:noProof/>
            </w:rPr>
          </w:rPrChange>
        </w:rPr>
        <w:t>MDM/ACK - Document Replacement Notification (Event T09</w:t>
      </w:r>
      <w:r w:rsidR="00A60E23" w:rsidRPr="00A17ED1">
        <w:rPr>
          <w:noProof/>
        </w:rPr>
        <w:fldChar w:fldCharType="begin"/>
      </w:r>
      <w:r w:rsidRPr="006C65AD">
        <w:rPr>
          <w:noProof/>
          <w:lang w:val="fr-FR"/>
          <w:rPrChange w:id="806" w:author="Merrick, Riki | APHL" w:date="2022-08-02T12:16:00Z">
            <w:rPr>
              <w:noProof/>
            </w:rPr>
          </w:rPrChange>
        </w:rPr>
        <w:instrText xml:space="preserve"> XE "T09" </w:instrText>
      </w:r>
      <w:r w:rsidR="00A60E23" w:rsidRPr="00A17ED1">
        <w:rPr>
          <w:noProof/>
        </w:rPr>
        <w:fldChar w:fldCharType="end"/>
      </w:r>
      <w:r w:rsidRPr="006C65AD">
        <w:rPr>
          <w:noProof/>
          <w:lang w:val="fr-FR"/>
          <w:rPrChange w:id="807" w:author="Merrick, Riki | APHL" w:date="2022-08-02T12:16:00Z">
            <w:rPr>
              <w:noProof/>
            </w:rPr>
          </w:rPrChange>
        </w:rPr>
        <w:t>)</w:t>
      </w:r>
      <w:bookmarkEnd w:id="795"/>
      <w:bookmarkEnd w:id="796"/>
      <w:bookmarkEnd w:id="797"/>
      <w:bookmarkEnd w:id="798"/>
      <w:bookmarkEnd w:id="799"/>
      <w:bookmarkEnd w:id="804"/>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C65AD" w:rsidRDefault="00061F64">
      <w:pPr>
        <w:pStyle w:val="NormalIndented"/>
        <w:rPr>
          <w:noProof/>
          <w:lang w:val="fr-FR"/>
          <w:rPrChange w:id="808"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809" w:author="Merrick, Riki | APHL" w:date="2022-08-02T12:16:00Z">
            <w:rPr>
              <w:noProof/>
            </w:rPr>
          </w:rPrChange>
        </w:rPr>
        <w:t>Document replacement notification is sent.</w:t>
      </w:r>
    </w:p>
    <w:p w14:paraId="4B489CF6" w14:textId="77777777" w:rsidR="00061F64" w:rsidRPr="006C65AD" w:rsidRDefault="00061F64">
      <w:pPr>
        <w:pStyle w:val="MsgTableCaption"/>
        <w:rPr>
          <w:lang w:val="fr-FR"/>
          <w:rPrChange w:id="810" w:author="Merrick, Riki | APHL" w:date="2022-08-02T12:16:00Z">
            <w:rPr/>
          </w:rPrChange>
        </w:rPr>
      </w:pPr>
      <w:r w:rsidRPr="006C65AD">
        <w:rPr>
          <w:lang w:val="fr-FR"/>
          <w:rPrChange w:id="811" w:author="Merrick, Riki | APHL" w:date="2022-08-02T12:16:00Z">
            <w:rPr/>
          </w:rPrChange>
        </w:rPr>
        <w:t xml:space="preserve">MDM^T09^MDM_T01: Document Replacement Notification </w:t>
      </w:r>
      <w:r w:rsidR="00A60E23" w:rsidRPr="00A17ED1">
        <w:fldChar w:fldCharType="begin"/>
      </w:r>
      <w:r w:rsidRPr="006C65AD">
        <w:rPr>
          <w:lang w:val="fr-FR"/>
          <w:rPrChange w:id="812" w:author="Merrick, Riki | APHL" w:date="2022-08-02T12:16:00Z">
            <w:rPr/>
          </w:rPrChange>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ins w:id="813" w:author="Craig Newman" w:date="2022-07-15T09:13:00Z"/>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rPr>
                <w:ins w:id="814" w:author="Craig Newman" w:date="2022-07-15T09:13:00Z"/>
              </w:rPr>
            </w:pPr>
            <w:ins w:id="815"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rPr>
                <w:ins w:id="816" w:author="Craig Newman" w:date="2022-07-15T09:13:00Z"/>
              </w:rPr>
            </w:pPr>
            <w:ins w:id="817"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rPr>
                <w:ins w:id="81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rPr>
                <w:ins w:id="819" w:author="Craig Newman" w:date="2022-07-15T09:13:00Z"/>
              </w:rPr>
            </w:pPr>
            <w:ins w:id="820" w:author="Craig Newman" w:date="2022-07-15T09:13:00Z">
              <w:r>
                <w:t>3</w:t>
              </w:r>
            </w:ins>
          </w:p>
        </w:tc>
      </w:tr>
      <w:tr w:rsidR="005F46B3" w:rsidRPr="00A17ED1" w14:paraId="4EA3F62B" w14:textId="77777777" w:rsidTr="00BA6055">
        <w:trPr>
          <w:jc w:val="center"/>
          <w:ins w:id="821" w:author="Craig Newman" w:date="2022-07-15T09:13:00Z"/>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rPr>
                <w:ins w:id="822" w:author="Craig Newman" w:date="2022-07-15T09:13:00Z"/>
              </w:rPr>
            </w:pPr>
            <w:ins w:id="823"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rPr>
                <w:ins w:id="824" w:author="Craig Newman" w:date="2022-07-15T09:13:00Z"/>
              </w:rPr>
            </w:pPr>
            <w:ins w:id="825"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rPr>
                <w:ins w:id="82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rPr>
                <w:ins w:id="827" w:author="Craig Newman" w:date="2022-07-15T09:13:00Z"/>
              </w:rPr>
            </w:pPr>
            <w:ins w:id="828" w:author="Craig Newman" w:date="2022-07-15T09:13:00Z">
              <w:r>
                <w:t>3</w:t>
              </w:r>
            </w:ins>
          </w:p>
        </w:tc>
      </w:tr>
      <w:tr w:rsidR="005F46B3" w:rsidRPr="00A17ED1" w14:paraId="31484515" w14:textId="77777777" w:rsidTr="00BA6055">
        <w:trPr>
          <w:jc w:val="center"/>
          <w:ins w:id="829" w:author="Craig Newman" w:date="2022-07-15T09:13:00Z"/>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rPr>
                <w:ins w:id="830" w:author="Craig Newman" w:date="2022-07-15T09:13:00Z"/>
              </w:rPr>
            </w:pPr>
            <w:ins w:id="831"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23D942D3" w14:textId="77777777" w:rsidR="005F46B3" w:rsidRDefault="005F46B3" w:rsidP="00BA6055">
            <w:pPr>
              <w:pStyle w:val="MsgTableBody"/>
              <w:rPr>
                <w:ins w:id="832" w:author="Craig Newman" w:date="2022-07-15T09:13:00Z"/>
              </w:rPr>
            </w:pPr>
            <w:ins w:id="833"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rPr>
                <w:ins w:id="83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rPr>
                <w:ins w:id="835" w:author="Craig Newman" w:date="2022-07-15T09:13:00Z"/>
              </w:rPr>
            </w:pPr>
            <w:ins w:id="836" w:author="Craig Newman" w:date="2022-07-15T09:13:00Z">
              <w:r>
                <w:t>3</w:t>
              </w:r>
            </w:ins>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837" w:name="_Toc359236415"/>
      <w:bookmarkStart w:id="838" w:name="_Toc2348860"/>
      <w:bookmarkStart w:id="839" w:name="_Toc79446926"/>
      <w:bookmarkStart w:id="840" w:name="_Toc175732351"/>
      <w:bookmarkStart w:id="841"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842"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837"/>
      <w:bookmarkEnd w:id="838"/>
      <w:bookmarkEnd w:id="839"/>
      <w:bookmarkEnd w:id="840"/>
      <w:bookmarkEnd w:id="841"/>
      <w:bookmarkEnd w:id="842"/>
    </w:p>
    <w:p w14:paraId="557463D9" w14:textId="77777777" w:rsidR="00061F64" w:rsidRPr="006C65AD" w:rsidRDefault="00061F64">
      <w:pPr>
        <w:pStyle w:val="NormalIndented"/>
        <w:rPr>
          <w:noProof/>
          <w:lang w:val="fr-FR"/>
          <w:rPrChange w:id="843"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844" w:author="Merrick, Riki | APHL" w:date="2022-08-02T12:16:00Z">
            <w:rPr>
              <w:noProof/>
            </w:rPr>
          </w:rPrChange>
        </w:rPr>
        <w:t>Document replacement notification and document content are sent.</w:t>
      </w:r>
    </w:p>
    <w:p w14:paraId="6D2771FE" w14:textId="77777777" w:rsidR="00061F64" w:rsidRPr="006C65AD" w:rsidRDefault="00061F64">
      <w:pPr>
        <w:pStyle w:val="MsgTableCaption"/>
        <w:rPr>
          <w:lang w:val="fr-FR"/>
          <w:rPrChange w:id="845" w:author="Merrick, Riki | APHL" w:date="2022-08-02T12:16:00Z">
            <w:rPr/>
          </w:rPrChange>
        </w:rPr>
      </w:pPr>
      <w:r w:rsidRPr="006C65AD">
        <w:rPr>
          <w:lang w:val="fr-FR"/>
          <w:rPrChange w:id="846" w:author="Merrick, Riki | APHL" w:date="2022-08-02T12:16:00Z">
            <w:rPr/>
          </w:rPrChange>
        </w:rPr>
        <w:t xml:space="preserve">MDM^T10^MDM_T02: Document Replacement Notification &amp; Content </w:t>
      </w:r>
      <w:r w:rsidR="00A60E23" w:rsidRPr="00A17ED1">
        <w:fldChar w:fldCharType="begin"/>
      </w:r>
      <w:r w:rsidRPr="006C65AD">
        <w:rPr>
          <w:lang w:val="fr-FR"/>
          <w:rPrChange w:id="847" w:author="Merrick, Riki | APHL" w:date="2022-08-02T12:16:00Z">
            <w:rPr/>
          </w:rPrChange>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lastRenderedPageBreak/>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ins w:id="848" w:author="Craig Newman" w:date="2022-07-15T09:13:00Z"/>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rPr>
                <w:ins w:id="849" w:author="Craig Newman" w:date="2022-07-15T09:13:00Z"/>
              </w:rPr>
            </w:pPr>
            <w:ins w:id="850"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rPr>
                <w:ins w:id="851" w:author="Craig Newman" w:date="2022-07-15T09:13:00Z"/>
              </w:rPr>
            </w:pPr>
            <w:ins w:id="852"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rPr>
                <w:ins w:id="85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rPr>
                <w:ins w:id="854" w:author="Craig Newman" w:date="2022-07-15T09:13:00Z"/>
              </w:rPr>
            </w:pPr>
            <w:ins w:id="855" w:author="Craig Newman" w:date="2022-07-15T09:13:00Z">
              <w:r>
                <w:t>3</w:t>
              </w:r>
            </w:ins>
          </w:p>
        </w:tc>
      </w:tr>
      <w:tr w:rsidR="005F46B3" w:rsidRPr="00A17ED1" w14:paraId="16C1F908" w14:textId="77777777" w:rsidTr="00BA6055">
        <w:trPr>
          <w:jc w:val="center"/>
          <w:ins w:id="856" w:author="Craig Newman" w:date="2022-07-15T09:13:00Z"/>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rPr>
                <w:ins w:id="857" w:author="Craig Newman" w:date="2022-07-15T09:13:00Z"/>
              </w:rPr>
            </w:pPr>
            <w:ins w:id="858"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rPr>
                <w:ins w:id="859" w:author="Craig Newman" w:date="2022-07-15T09:13:00Z"/>
              </w:rPr>
            </w:pPr>
            <w:ins w:id="860"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rPr>
                <w:ins w:id="861"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rPr>
                <w:ins w:id="862" w:author="Craig Newman" w:date="2022-07-15T09:13:00Z"/>
              </w:rPr>
            </w:pPr>
            <w:ins w:id="863" w:author="Craig Newman" w:date="2022-07-15T09:13:00Z">
              <w:r>
                <w:t>3</w:t>
              </w:r>
            </w:ins>
          </w:p>
        </w:tc>
      </w:tr>
      <w:tr w:rsidR="005F46B3" w:rsidRPr="00A17ED1" w14:paraId="33BE43C3" w14:textId="77777777" w:rsidTr="00BA6055">
        <w:trPr>
          <w:jc w:val="center"/>
          <w:ins w:id="864" w:author="Craig Newman" w:date="2022-07-15T09:13:00Z"/>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rPr>
                <w:ins w:id="865" w:author="Craig Newman" w:date="2022-07-15T09:13:00Z"/>
              </w:rPr>
            </w:pPr>
            <w:ins w:id="866"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5A7EA3FC" w14:textId="77777777" w:rsidR="005F46B3" w:rsidRDefault="005F46B3" w:rsidP="00BA6055">
            <w:pPr>
              <w:pStyle w:val="MsgTableBody"/>
              <w:rPr>
                <w:ins w:id="867" w:author="Craig Newman" w:date="2022-07-15T09:13:00Z"/>
              </w:rPr>
            </w:pPr>
            <w:ins w:id="868"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rPr>
                <w:ins w:id="869"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rPr>
                <w:ins w:id="870" w:author="Craig Newman" w:date="2022-07-15T09:13:00Z"/>
              </w:rPr>
            </w:pPr>
            <w:ins w:id="871" w:author="Craig Newman" w:date="2022-07-15T09:13:00Z">
              <w:r>
                <w:t>3</w:t>
              </w:r>
            </w:ins>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872" w:name="_Toc359236416"/>
      <w:bookmarkStart w:id="873" w:name="_Toc2348861"/>
      <w:bookmarkStart w:id="874" w:name="_Toc79446927"/>
      <w:bookmarkStart w:id="875" w:name="_Toc175732352"/>
      <w:bookmarkStart w:id="876"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C65AD" w:rsidRDefault="00061F64">
      <w:pPr>
        <w:pStyle w:val="Heading3"/>
        <w:rPr>
          <w:noProof/>
          <w:lang w:val="fr-FR"/>
          <w:rPrChange w:id="877" w:author="Merrick, Riki | APHL" w:date="2022-08-02T12:16:00Z">
            <w:rPr>
              <w:noProof/>
            </w:rPr>
          </w:rPrChange>
        </w:rPr>
      </w:pPr>
      <w:bookmarkStart w:id="878" w:name="_Toc28982064"/>
      <w:r w:rsidRPr="006C65AD">
        <w:rPr>
          <w:noProof/>
          <w:lang w:val="fr-FR"/>
          <w:rPrChange w:id="879" w:author="Merrick, Riki | APHL" w:date="2022-08-02T12:16:00Z">
            <w:rPr>
              <w:noProof/>
            </w:rPr>
          </w:rPrChange>
        </w:rPr>
        <w:t>MDM/ACK - Document Cancel Notification (Event T11</w:t>
      </w:r>
      <w:r w:rsidR="00A60E23" w:rsidRPr="00A17ED1">
        <w:rPr>
          <w:noProof/>
        </w:rPr>
        <w:fldChar w:fldCharType="begin"/>
      </w:r>
      <w:r w:rsidRPr="006C65AD">
        <w:rPr>
          <w:noProof/>
          <w:lang w:val="fr-FR"/>
          <w:rPrChange w:id="880" w:author="Merrick, Riki | APHL" w:date="2022-08-02T12:16:00Z">
            <w:rPr>
              <w:noProof/>
            </w:rPr>
          </w:rPrChange>
        </w:rPr>
        <w:instrText xml:space="preserve"> XE "T11" </w:instrText>
      </w:r>
      <w:r w:rsidR="00A60E23" w:rsidRPr="00A17ED1">
        <w:rPr>
          <w:noProof/>
        </w:rPr>
        <w:fldChar w:fldCharType="end"/>
      </w:r>
      <w:r w:rsidRPr="006C65AD">
        <w:rPr>
          <w:noProof/>
          <w:lang w:val="fr-FR"/>
          <w:rPrChange w:id="881" w:author="Merrick, Riki | APHL" w:date="2022-08-02T12:16:00Z">
            <w:rPr>
              <w:noProof/>
            </w:rPr>
          </w:rPrChange>
        </w:rPr>
        <w:t>)</w:t>
      </w:r>
      <w:bookmarkEnd w:id="800"/>
      <w:bookmarkEnd w:id="801"/>
      <w:bookmarkEnd w:id="802"/>
      <w:bookmarkEnd w:id="872"/>
      <w:bookmarkEnd w:id="873"/>
      <w:bookmarkEnd w:id="874"/>
      <w:bookmarkEnd w:id="875"/>
      <w:bookmarkEnd w:id="876"/>
      <w:bookmarkEnd w:id="878"/>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C65AD" w:rsidRDefault="00061F64">
      <w:pPr>
        <w:pStyle w:val="MsgTableCaption"/>
        <w:rPr>
          <w:lang w:val="fr-FR"/>
          <w:rPrChange w:id="882" w:author="Merrick, Riki | APHL" w:date="2022-08-02T12:16:00Z">
            <w:rPr/>
          </w:rPrChange>
        </w:rPr>
      </w:pPr>
      <w:r w:rsidRPr="006C65AD">
        <w:rPr>
          <w:lang w:val="fr-FR"/>
          <w:rPrChange w:id="883" w:author="Merrick, Riki | APHL" w:date="2022-08-02T12:16:00Z">
            <w:rPr/>
          </w:rPrChange>
        </w:rPr>
        <w:t>MDM^T11^MDM_T01: Document Cancel Notification</w:t>
      </w:r>
      <w:r w:rsidR="00A60E23" w:rsidRPr="00A17ED1">
        <w:fldChar w:fldCharType="begin"/>
      </w:r>
      <w:r w:rsidRPr="006C65AD">
        <w:rPr>
          <w:lang w:val="fr-FR"/>
          <w:rPrChange w:id="884" w:author="Merrick, Riki | APHL" w:date="2022-08-02T12:16:00Z">
            <w:rPr/>
          </w:rPrChange>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ins w:id="885" w:author="Craig Newman" w:date="2022-07-15T09:13:00Z"/>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rPr>
                <w:ins w:id="886" w:author="Craig Newman" w:date="2022-07-15T09:13:00Z"/>
              </w:rPr>
            </w:pPr>
            <w:ins w:id="887"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rPr>
                <w:ins w:id="888" w:author="Craig Newman" w:date="2022-07-15T09:13:00Z"/>
              </w:rPr>
            </w:pPr>
            <w:ins w:id="889"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rPr>
                <w:ins w:id="89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rPr>
                <w:ins w:id="891" w:author="Craig Newman" w:date="2022-07-15T09:13:00Z"/>
              </w:rPr>
            </w:pPr>
            <w:ins w:id="892" w:author="Craig Newman" w:date="2022-07-15T09:13:00Z">
              <w:r>
                <w:t>3</w:t>
              </w:r>
            </w:ins>
          </w:p>
        </w:tc>
      </w:tr>
      <w:tr w:rsidR="005F46B3" w:rsidRPr="00A17ED1" w14:paraId="595D1881" w14:textId="77777777" w:rsidTr="00BA6055">
        <w:trPr>
          <w:jc w:val="center"/>
          <w:ins w:id="893" w:author="Craig Newman" w:date="2022-07-15T09:13:00Z"/>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rPr>
                <w:ins w:id="894" w:author="Craig Newman" w:date="2022-07-15T09:13:00Z"/>
              </w:rPr>
            </w:pPr>
            <w:ins w:id="895"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rPr>
                <w:ins w:id="896" w:author="Craig Newman" w:date="2022-07-15T09:13:00Z"/>
              </w:rPr>
            </w:pPr>
            <w:ins w:id="897"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rPr>
                <w:ins w:id="89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rPr>
                <w:ins w:id="899" w:author="Craig Newman" w:date="2022-07-15T09:13:00Z"/>
              </w:rPr>
            </w:pPr>
            <w:ins w:id="900" w:author="Craig Newman" w:date="2022-07-15T09:13:00Z">
              <w:r>
                <w:t>3</w:t>
              </w:r>
            </w:ins>
          </w:p>
        </w:tc>
      </w:tr>
      <w:tr w:rsidR="005F46B3" w:rsidRPr="00A17ED1" w14:paraId="79DFB2EC" w14:textId="77777777" w:rsidTr="00BA6055">
        <w:trPr>
          <w:jc w:val="center"/>
          <w:ins w:id="901" w:author="Craig Newman" w:date="2022-07-15T09:13:00Z"/>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rPr>
                <w:ins w:id="902" w:author="Craig Newman" w:date="2022-07-15T09:13:00Z"/>
              </w:rPr>
            </w:pPr>
            <w:ins w:id="903"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0BC6BEAF" w14:textId="77777777" w:rsidR="005F46B3" w:rsidRDefault="005F46B3" w:rsidP="00BA6055">
            <w:pPr>
              <w:pStyle w:val="MsgTableBody"/>
              <w:rPr>
                <w:ins w:id="904" w:author="Craig Newman" w:date="2022-07-15T09:13:00Z"/>
              </w:rPr>
            </w:pPr>
            <w:ins w:id="905" w:author="Craig Newman" w:date="2022-07-15T09:13:00Z">
              <w:r w:rsidRPr="002A3DE0">
                <w:t>Sex</w:t>
              </w:r>
              <w:r>
                <w:t xml:space="preserve"> for Clinical Use</w:t>
              </w:r>
            </w:ins>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rPr>
                <w:ins w:id="90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rPr>
                <w:ins w:id="907" w:author="Craig Newman" w:date="2022-07-15T09:13:00Z"/>
              </w:rPr>
            </w:pPr>
            <w:ins w:id="908" w:author="Craig Newman" w:date="2022-07-15T09:13:00Z">
              <w:r>
                <w:t>3</w:t>
              </w:r>
            </w:ins>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909" w:name="_Toc348247470"/>
      <w:bookmarkStart w:id="910" w:name="_Toc348260431"/>
      <w:bookmarkStart w:id="911" w:name="_Toc348346488"/>
      <w:bookmarkStart w:id="912" w:name="_Toc359236417"/>
      <w:bookmarkStart w:id="913" w:name="_Toc2348862"/>
      <w:bookmarkStart w:id="914" w:name="_Toc79446928"/>
      <w:bookmarkStart w:id="915" w:name="_Toc175732353"/>
      <w:bookmarkStart w:id="916"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917" w:name="_Toc28982065"/>
      <w:r w:rsidRPr="00A17ED1">
        <w:rPr>
          <w:noProof/>
        </w:rPr>
        <w:t>MESSAGE SEGMENTS</w:t>
      </w:r>
      <w:bookmarkEnd w:id="909"/>
      <w:bookmarkEnd w:id="910"/>
      <w:bookmarkEnd w:id="911"/>
      <w:bookmarkEnd w:id="912"/>
      <w:bookmarkEnd w:id="913"/>
      <w:bookmarkEnd w:id="914"/>
      <w:bookmarkEnd w:id="915"/>
      <w:bookmarkEnd w:id="916"/>
      <w:bookmarkEnd w:id="917"/>
    </w:p>
    <w:p w14:paraId="61A0B588" w14:textId="77777777" w:rsidR="00061F64" w:rsidRPr="00A17ED1" w:rsidRDefault="00061F64">
      <w:pPr>
        <w:pStyle w:val="Heading3"/>
        <w:rPr>
          <w:noProof/>
        </w:rPr>
      </w:pPr>
      <w:bookmarkStart w:id="918" w:name="_Toc204420457"/>
      <w:bookmarkStart w:id="919" w:name="_Toc28982066"/>
      <w:bookmarkStart w:id="920" w:name="_Toc348247472"/>
      <w:bookmarkStart w:id="921" w:name="_Toc348260433"/>
      <w:bookmarkStart w:id="922" w:name="_Toc348346490"/>
      <w:bookmarkStart w:id="923" w:name="_Toc359236418"/>
      <w:bookmarkStart w:id="924" w:name="_Toc2348863"/>
      <w:bookmarkStart w:id="925" w:name="_Toc79446929"/>
      <w:bookmarkStart w:id="926"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918"/>
      <w:bookmarkEnd w:id="919"/>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 xml:space="preserve">This segment identifies patient consent information relating to a particular message.  It can be used as part of existing messages to convey information about patient consent to procedures, admissions, information </w:t>
      </w:r>
      <w:r w:rsidRPr="00A17ED1">
        <w:rPr>
          <w:noProof/>
        </w:rPr>
        <w:lastRenderedPageBreak/>
        <w:t>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C65AD" w:rsidRDefault="00061F64">
      <w:pPr>
        <w:pStyle w:val="AttributeTableCaption"/>
        <w:rPr>
          <w:noProof/>
          <w:lang w:val="fr-FR"/>
          <w:rPrChange w:id="927" w:author="Merrick, Riki | APHL" w:date="2022-08-02T12:16:00Z">
            <w:rPr>
              <w:noProof/>
            </w:rPr>
          </w:rPrChange>
        </w:rPr>
      </w:pPr>
      <w:r w:rsidRPr="006C65AD">
        <w:rPr>
          <w:noProof/>
          <w:lang w:val="fr-FR"/>
          <w:rPrChange w:id="928" w:author="Merrick, Riki | APHL" w:date="2022-08-02T12:16:00Z">
            <w:rPr>
              <w:noProof/>
            </w:rPr>
          </w:rPrChange>
        </w:rPr>
        <w:t xml:space="preserve">HL7 Attribute Table – CON –Consent Segment </w:t>
      </w:r>
      <w:r w:rsidR="00A60E23" w:rsidRPr="00A17ED1">
        <w:rPr>
          <w:noProof/>
        </w:rPr>
        <w:fldChar w:fldCharType="begin"/>
      </w:r>
      <w:r w:rsidRPr="006C65AD">
        <w:rPr>
          <w:noProof/>
          <w:lang w:val="fr-FR"/>
          <w:rPrChange w:id="929" w:author="Merrick, Riki | APHL" w:date="2022-08-02T12:16:00Z">
            <w:rPr>
              <w:noProof/>
            </w:rPr>
          </w:rPrChange>
        </w:rPr>
        <w:instrText xml:space="preserve"> XE "HL7 Attribute Table: CON " </w:instrText>
      </w:r>
      <w:r w:rsidR="00A60E23" w:rsidRPr="00A17ED1">
        <w:rPr>
          <w:noProof/>
        </w:rPr>
        <w:fldChar w:fldCharType="end"/>
      </w:r>
      <w:r w:rsidR="00A60E23" w:rsidRPr="00A17ED1">
        <w:rPr>
          <w:noProof/>
        </w:rPr>
        <w:fldChar w:fldCharType="begin"/>
      </w:r>
      <w:r w:rsidRPr="006C65AD">
        <w:rPr>
          <w:noProof/>
          <w:lang w:val="fr-FR"/>
          <w:rPrChange w:id="930" w:author="Merrick, Riki | APHL" w:date="2022-08-02T12:16:00Z">
            <w:rPr>
              <w:noProof/>
            </w:rPr>
          </w:rPrChange>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931" w:name="_Toc204420458"/>
      <w:bookmarkEnd w:id="931"/>
    </w:p>
    <w:p w14:paraId="64DEE967" w14:textId="77777777" w:rsidR="00061F64" w:rsidRPr="00372B51" w:rsidRDefault="00061F64">
      <w:pPr>
        <w:pStyle w:val="Heading4"/>
        <w:rPr>
          <w:noProof/>
          <w:lang w:val="es-MX"/>
        </w:rPr>
      </w:pPr>
      <w:bookmarkStart w:id="932"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932"/>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933" w:name="_Toc204420460"/>
      <w:r w:rsidRPr="00A17ED1">
        <w:rPr>
          <w:noProof/>
        </w:rPr>
        <w:lastRenderedPageBreak/>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933"/>
    </w:p>
    <w:p w14:paraId="768C7CA9" w14:textId="77777777" w:rsidR="00D40512" w:rsidRDefault="00D40512" w:rsidP="00D40512">
      <w:pPr>
        <w:pStyle w:val="Components"/>
        <w:rPr>
          <w:noProof/>
        </w:rPr>
      </w:pPr>
      <w:bookmarkStart w:id="93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34"/>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935"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935"/>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936"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936"/>
    </w:p>
    <w:p w14:paraId="7AB9C7A5" w14:textId="77777777" w:rsidR="00D40512" w:rsidRDefault="00D40512" w:rsidP="00D40512">
      <w:pPr>
        <w:pStyle w:val="Components"/>
      </w:pPr>
      <w:bookmarkStart w:id="937" w:name="EIComponent"/>
      <w:r>
        <w:t>Components:  &lt;Entity Identifier (ST)&gt; ^ &lt;Namespace ID (IS)&gt; ^ &lt;Universal ID (ST)&gt; ^ &lt;Universal ID Type (ID)&gt;</w:t>
      </w:r>
      <w:bookmarkEnd w:id="937"/>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938"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938"/>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939"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939"/>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940"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940"/>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941"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941"/>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942"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942"/>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943"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943"/>
    </w:p>
    <w:p w14:paraId="29E43340" w14:textId="77777777" w:rsidR="00D40512" w:rsidRDefault="00D40512" w:rsidP="00D40512">
      <w:pPr>
        <w:pStyle w:val="Components"/>
        <w:rPr>
          <w:noProof/>
        </w:rPr>
      </w:pPr>
      <w:bookmarkStart w:id="94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44"/>
    </w:p>
    <w:p w14:paraId="328EF64B" w14:textId="4189832F" w:rsidR="00061F64" w:rsidRPr="00A17ED1" w:rsidRDefault="00061F64" w:rsidP="00061F64">
      <w:pPr>
        <w:pStyle w:val="NormalIndented"/>
        <w:rPr>
          <w:noProof/>
        </w:rPr>
      </w:pPr>
      <w:r w:rsidRPr="00A17ED1">
        <w:rPr>
          <w:noProof/>
        </w:rPr>
        <w:lastRenderedPageBreak/>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945"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945"/>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946"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946"/>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947"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947"/>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948"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948"/>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949"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949"/>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950"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950"/>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951"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951"/>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952"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952"/>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953" w:name="_Toc204420477"/>
      <w:r w:rsidRPr="00A17ED1">
        <w:rPr>
          <w:noProof/>
        </w:rPr>
        <w:lastRenderedPageBreak/>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953"/>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954"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954"/>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955"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955"/>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956"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956"/>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957"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957"/>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958"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958"/>
    </w:p>
    <w:p w14:paraId="5C83AF66" w14:textId="77777777" w:rsidR="00D40512" w:rsidRDefault="00D40512" w:rsidP="00D40512">
      <w:pPr>
        <w:pStyle w:val="Components"/>
      </w:pPr>
      <w:bookmarkStart w:id="95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59"/>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960"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960"/>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961" w:name="_Toc204420484"/>
      <w:bookmarkStart w:id="962"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961"/>
      <w:bookmarkEnd w:id="962"/>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C65AD" w:rsidRDefault="00061F64">
      <w:pPr>
        <w:pStyle w:val="Heading3"/>
        <w:rPr>
          <w:noProof/>
          <w:lang w:val="fr-FR"/>
          <w:rPrChange w:id="963" w:author="Merrick, Riki | APHL" w:date="2022-08-02T12:16:00Z">
            <w:rPr>
              <w:noProof/>
            </w:rPr>
          </w:rPrChange>
        </w:rPr>
      </w:pPr>
      <w:bookmarkStart w:id="964" w:name="_Toc204420485"/>
      <w:bookmarkStart w:id="965" w:name="_Toc28982068"/>
      <w:r w:rsidRPr="006C65AD">
        <w:rPr>
          <w:noProof/>
          <w:lang w:val="fr-FR"/>
          <w:rPrChange w:id="966" w:author="Merrick, Riki | APHL" w:date="2022-08-02T12:16:00Z">
            <w:rPr>
              <w:noProof/>
            </w:rPr>
          </w:rPrChange>
        </w:rPr>
        <w:t>TXA</w:t>
      </w:r>
      <w:r w:rsidR="00A60E23" w:rsidRPr="00A17ED1">
        <w:rPr>
          <w:noProof/>
        </w:rPr>
        <w:fldChar w:fldCharType="begin"/>
      </w:r>
      <w:r w:rsidRPr="006C65AD">
        <w:rPr>
          <w:noProof/>
          <w:lang w:val="fr-FR"/>
          <w:rPrChange w:id="967" w:author="Merrick, Riki | APHL" w:date="2022-08-02T12:16:00Z">
            <w:rPr>
              <w:noProof/>
            </w:rPr>
          </w:rPrChange>
        </w:rPr>
        <w:instrText xml:space="preserve"> XE "TXA" </w:instrText>
      </w:r>
      <w:r w:rsidR="00A60E23" w:rsidRPr="00A17ED1">
        <w:rPr>
          <w:noProof/>
        </w:rPr>
        <w:fldChar w:fldCharType="end"/>
      </w:r>
      <w:r w:rsidRPr="006C65AD">
        <w:rPr>
          <w:noProof/>
          <w:lang w:val="fr-FR"/>
          <w:rPrChange w:id="968" w:author="Merrick, Riki | APHL" w:date="2022-08-02T12:16:00Z">
            <w:rPr>
              <w:noProof/>
            </w:rPr>
          </w:rPrChange>
        </w:rPr>
        <w:t xml:space="preserve"> - </w:t>
      </w:r>
      <w:r w:rsidR="00A60E23" w:rsidRPr="00A17ED1">
        <w:rPr>
          <w:noProof/>
        </w:rPr>
        <w:fldChar w:fldCharType="begin"/>
      </w:r>
      <w:r w:rsidRPr="006C65AD">
        <w:rPr>
          <w:noProof/>
          <w:lang w:val="fr-FR"/>
          <w:rPrChange w:id="969" w:author="Merrick, Riki | APHL" w:date="2022-08-02T12:16:00Z">
            <w:rPr>
              <w:noProof/>
            </w:rPr>
          </w:rPrChange>
        </w:rPr>
        <w:instrText xml:space="preserve"> XE "Segments:TXA" </w:instrText>
      </w:r>
      <w:r w:rsidR="00A60E23" w:rsidRPr="00A17ED1">
        <w:rPr>
          <w:noProof/>
        </w:rPr>
        <w:fldChar w:fldCharType="end"/>
      </w:r>
      <w:r w:rsidRPr="006C65AD">
        <w:rPr>
          <w:noProof/>
          <w:lang w:val="fr-FR"/>
          <w:rPrChange w:id="970" w:author="Merrick, Riki | APHL" w:date="2022-08-02T12:16:00Z">
            <w:rPr>
              <w:noProof/>
            </w:rPr>
          </w:rPrChange>
        </w:rPr>
        <w:t>Transcription Document Header Segment</w:t>
      </w:r>
      <w:bookmarkEnd w:id="920"/>
      <w:bookmarkEnd w:id="921"/>
      <w:bookmarkEnd w:id="922"/>
      <w:bookmarkEnd w:id="923"/>
      <w:bookmarkEnd w:id="924"/>
      <w:bookmarkEnd w:id="925"/>
      <w:bookmarkEnd w:id="926"/>
      <w:bookmarkEnd w:id="964"/>
      <w:bookmarkEnd w:id="965"/>
      <w:r w:rsidR="00A60E23" w:rsidRPr="00A17ED1">
        <w:rPr>
          <w:noProof/>
        </w:rPr>
        <w:fldChar w:fldCharType="begin"/>
      </w:r>
      <w:r w:rsidRPr="006C65AD">
        <w:rPr>
          <w:noProof/>
          <w:lang w:val="fr-FR"/>
          <w:rPrChange w:id="971" w:author="Merrick, Riki | APHL" w:date="2022-08-02T12:16:00Z">
            <w:rPr>
              <w:noProof/>
            </w:rPr>
          </w:rPrChange>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C65AD" w:rsidRDefault="00061F64">
      <w:pPr>
        <w:pStyle w:val="AttributeTableCaption"/>
        <w:rPr>
          <w:noProof/>
          <w:lang w:val="fr-FR"/>
          <w:rPrChange w:id="972" w:author="Merrick, Riki | APHL" w:date="2022-08-02T12:16:00Z">
            <w:rPr>
              <w:noProof/>
            </w:rPr>
          </w:rPrChange>
        </w:rPr>
      </w:pPr>
      <w:r w:rsidRPr="006C65AD">
        <w:rPr>
          <w:noProof/>
          <w:lang w:val="fr-FR"/>
          <w:rPrChange w:id="973" w:author="Merrick, Riki | APHL" w:date="2022-08-02T12:16:00Z">
            <w:rPr>
              <w:noProof/>
            </w:rPr>
          </w:rPrChange>
        </w:rPr>
        <w:lastRenderedPageBreak/>
        <w:t>HL7 Attribute Table – TXA</w:t>
      </w:r>
      <w:bookmarkStart w:id="974" w:name="TXA"/>
      <w:bookmarkEnd w:id="974"/>
      <w:r w:rsidRPr="006C65AD">
        <w:rPr>
          <w:noProof/>
          <w:lang w:val="fr-FR"/>
          <w:rPrChange w:id="975" w:author="Merrick, Riki | APHL" w:date="2022-08-02T12:16:00Z">
            <w:rPr>
              <w:noProof/>
            </w:rPr>
          </w:rPrChange>
        </w:rPr>
        <w:t xml:space="preserve"> – Transcription Document Header</w:t>
      </w:r>
      <w:r w:rsidR="00A60E23" w:rsidRPr="00A17ED1">
        <w:rPr>
          <w:noProof/>
        </w:rPr>
        <w:fldChar w:fldCharType="begin"/>
      </w:r>
      <w:r w:rsidRPr="006C65AD">
        <w:rPr>
          <w:noProof/>
          <w:lang w:val="fr-FR"/>
          <w:rPrChange w:id="976" w:author="Merrick, Riki | APHL" w:date="2022-08-02T12:16:00Z">
            <w:rPr>
              <w:noProof/>
            </w:rPr>
          </w:rPrChange>
        </w:rPr>
        <w:instrText xml:space="preserve"> XE "HL7 Attribute Table – TXA" </w:instrText>
      </w:r>
      <w:r w:rsidR="00A60E23" w:rsidRPr="00A17ED1">
        <w:rPr>
          <w:noProof/>
        </w:rPr>
        <w:fldChar w:fldCharType="end"/>
      </w:r>
      <w:r w:rsidR="00A60E23" w:rsidRPr="00A17ED1">
        <w:rPr>
          <w:noProof/>
          <w:vanish/>
        </w:rPr>
        <w:fldChar w:fldCharType="begin"/>
      </w:r>
      <w:r w:rsidRPr="006C65AD">
        <w:rPr>
          <w:noProof/>
          <w:vanish/>
          <w:lang w:val="fr-FR"/>
          <w:rPrChange w:id="977" w:author="Merrick, Riki | APHL" w:date="2022-08-02T12:16:00Z">
            <w:rPr>
              <w:noProof/>
              <w:vanish/>
            </w:rPr>
          </w:rPrChange>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978">
          <w:tblGrid>
            <w:gridCol w:w="15"/>
            <w:gridCol w:w="633"/>
            <w:gridCol w:w="15"/>
            <w:gridCol w:w="633"/>
            <w:gridCol w:w="15"/>
            <w:gridCol w:w="705"/>
            <w:gridCol w:w="15"/>
            <w:gridCol w:w="633"/>
            <w:gridCol w:w="15"/>
            <w:gridCol w:w="633"/>
            <w:gridCol w:w="15"/>
            <w:gridCol w:w="633"/>
            <w:gridCol w:w="15"/>
            <w:gridCol w:w="705"/>
            <w:gridCol w:w="15"/>
            <w:gridCol w:w="705"/>
            <w:gridCol w:w="15"/>
            <w:gridCol w:w="3873"/>
            <w:gridCol w:w="15"/>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79"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980"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8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98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8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98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98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98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8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988"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989"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90"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91" w:author="Frank Oemig" w:date="2022-07-14T17:45:00Z"/>
          <w:trPrChange w:id="992"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93"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994" w:author="Frank Oemig" w:date="2022-07-14T17:45:00Z"/>
                <w:noProof/>
              </w:rPr>
            </w:pPr>
            <w:ins w:id="995"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99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997"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998"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999"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100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1001" w:author="Frank Oemig" w:date="2022-07-14T17:45:00Z"/>
                <w:noProof/>
              </w:rPr>
            </w:pPr>
            <w:ins w:id="1002"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1003"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1004" w:author="Frank Oemig" w:date="2022-07-14T17:45:00Z"/>
                <w:noProof/>
              </w:rPr>
            </w:pPr>
            <w:ins w:id="1005"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100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1007" w:author="Frank Oemig" w:date="2022-07-14T17:45:00Z"/>
                <w:noProof/>
              </w:rPr>
            </w:pPr>
            <w:ins w:id="1008"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1009"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3AD45335" w14:textId="0B9450B7" w:rsidR="00E74C38" w:rsidRDefault="00E74C38">
            <w:pPr>
              <w:pStyle w:val="AttributeTableBody"/>
              <w:rPr>
                <w:ins w:id="1010" w:author="Frank Oemig" w:date="2022-07-14T17:45:00Z"/>
                <w:noProof/>
              </w:rPr>
            </w:pPr>
            <w:ins w:id="1011" w:author="Frank Oemig" w:date="2022-07-14T17:45:00Z">
              <w:r>
                <w:rPr>
                  <w:noProof/>
                </w:rPr>
                <w:t>Nn1</w:t>
              </w:r>
            </w:ins>
          </w:p>
        </w:tc>
        <w:tc>
          <w:tcPr>
            <w:tcW w:w="720" w:type="dxa"/>
            <w:tcBorders>
              <w:top w:val="dotted" w:sz="4" w:space="0" w:color="auto"/>
              <w:left w:val="nil"/>
              <w:bottom w:val="dotted" w:sz="4" w:space="0" w:color="auto"/>
              <w:right w:val="nil"/>
            </w:tcBorders>
            <w:shd w:val="clear" w:color="auto" w:fill="FFFFFF"/>
            <w:tcPrChange w:id="101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7E88E7AD" w14:textId="4BB46CCF" w:rsidR="00E74C38" w:rsidRPr="00932DE4" w:rsidRDefault="00E74C38">
            <w:pPr>
              <w:pStyle w:val="AttributeTableBody"/>
              <w:rPr>
                <w:ins w:id="1013" w:author="Frank Oemig" w:date="2022-07-14T17:45:00Z"/>
                <w:noProof/>
              </w:rPr>
            </w:pPr>
            <w:ins w:id="1014" w:author="Frank Oemig" w:date="2022-07-14T17:45:00Z">
              <w:r>
                <w:rPr>
                  <w:noProof/>
                </w:rPr>
                <w:t>Nnnn1</w:t>
              </w:r>
            </w:ins>
          </w:p>
        </w:tc>
        <w:tc>
          <w:tcPr>
            <w:tcW w:w="3888" w:type="dxa"/>
            <w:tcBorders>
              <w:top w:val="dotted" w:sz="4" w:space="0" w:color="auto"/>
              <w:left w:val="nil"/>
              <w:bottom w:val="dotted" w:sz="4" w:space="0" w:color="auto"/>
              <w:right w:val="nil"/>
            </w:tcBorders>
            <w:shd w:val="clear" w:color="auto" w:fill="FFFFFF"/>
            <w:tcPrChange w:id="1015"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1016" w:author="Frank Oemig" w:date="2022-07-14T17:45:00Z"/>
                <w:noProof/>
              </w:rPr>
            </w:pPr>
            <w:ins w:id="1017"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1018"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1019" w:author="Frank Oemig" w:date="2022-07-14T17:45:00Z"/>
          <w:trPrChange w:id="1020"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02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1022" w:author="Frank Oemig" w:date="2022-07-14T17:45:00Z"/>
                <w:noProof/>
              </w:rPr>
            </w:pPr>
            <w:ins w:id="1023"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102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1025"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1026"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1027"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102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1029" w:author="Frank Oemig" w:date="2022-07-14T17:45:00Z"/>
                <w:noProof/>
              </w:rPr>
            </w:pPr>
            <w:ins w:id="1030"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103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1032" w:author="Frank Oemig" w:date="2022-07-14T17:45:00Z"/>
                <w:noProof/>
              </w:rPr>
            </w:pPr>
            <w:ins w:id="1033"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103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1035" w:author="Frank Oemig" w:date="2022-07-14T17:45:00Z"/>
                <w:noProof/>
              </w:rPr>
            </w:pPr>
            <w:ins w:id="1036"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103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8EE49F8" w14:textId="776320D2" w:rsidR="00E74C38" w:rsidRDefault="00E74C38">
            <w:pPr>
              <w:pStyle w:val="AttributeTableBody"/>
              <w:rPr>
                <w:ins w:id="1038" w:author="Frank Oemig" w:date="2022-07-14T17:45:00Z"/>
                <w:noProof/>
              </w:rPr>
            </w:pPr>
            <w:ins w:id="1039" w:author="Frank Oemig" w:date="2022-07-14T17:45:00Z">
              <w:r>
                <w:rPr>
                  <w:noProof/>
                </w:rPr>
                <w:t>Nn2</w:t>
              </w:r>
            </w:ins>
          </w:p>
        </w:tc>
        <w:tc>
          <w:tcPr>
            <w:tcW w:w="720" w:type="dxa"/>
            <w:tcBorders>
              <w:top w:val="dotted" w:sz="4" w:space="0" w:color="auto"/>
              <w:left w:val="nil"/>
              <w:bottom w:val="dotted" w:sz="4" w:space="0" w:color="auto"/>
              <w:right w:val="nil"/>
            </w:tcBorders>
            <w:shd w:val="clear" w:color="auto" w:fill="FFFFFF"/>
            <w:tcPrChange w:id="1040"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98876F" w14:textId="0121EC90" w:rsidR="00E74C38" w:rsidRPr="00932DE4" w:rsidRDefault="00E74C38">
            <w:pPr>
              <w:pStyle w:val="AttributeTableBody"/>
              <w:rPr>
                <w:ins w:id="1041" w:author="Frank Oemig" w:date="2022-07-14T17:45:00Z"/>
                <w:noProof/>
              </w:rPr>
            </w:pPr>
            <w:ins w:id="1042" w:author="Frank Oemig" w:date="2022-07-14T17:45:00Z">
              <w:r>
                <w:rPr>
                  <w:noProof/>
                </w:rPr>
                <w:t>Nnnn2</w:t>
              </w:r>
            </w:ins>
          </w:p>
        </w:tc>
        <w:tc>
          <w:tcPr>
            <w:tcW w:w="3888" w:type="dxa"/>
            <w:tcBorders>
              <w:top w:val="dotted" w:sz="4" w:space="0" w:color="auto"/>
              <w:left w:val="nil"/>
              <w:bottom w:val="dotted" w:sz="4" w:space="0" w:color="auto"/>
              <w:right w:val="nil"/>
            </w:tcBorders>
            <w:shd w:val="clear" w:color="auto" w:fill="FFFFFF"/>
            <w:tcPrChange w:id="1043"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1044" w:author="Frank Oemig" w:date="2022-07-14T17:45:00Z"/>
                <w:noProof/>
              </w:rPr>
            </w:pPr>
            <w:ins w:id="1045" w:author="Frank Oemig" w:date="2022-07-14T17:46:00Z">
              <w:r>
                <w:rPr>
                  <w:noProof/>
                </w:rPr>
                <w:t>Document Event</w:t>
              </w:r>
            </w:ins>
          </w:p>
        </w:tc>
      </w:tr>
      <w:tr w:rsidR="00E74C38" w:rsidRPr="00A17ED1" w14:paraId="183F777E" w14:textId="77777777" w:rsidTr="00865F2A">
        <w:trPr>
          <w:cantSplit/>
          <w:jc w:val="center"/>
          <w:ins w:id="1046"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1047" w:author="Frank Oemig" w:date="2022-07-14T17:45:00Z"/>
                <w:noProof/>
              </w:rPr>
            </w:pPr>
            <w:ins w:id="1048"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1049"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1050"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1051" w:author="Frank Oemig" w:date="2022-07-14T17:45:00Z"/>
                <w:noProof/>
              </w:rPr>
            </w:pPr>
            <w:ins w:id="1052"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1053" w:author="Frank Oemig" w:date="2022-07-14T17:45:00Z"/>
                <w:noProof/>
              </w:rPr>
            </w:pPr>
            <w:ins w:id="1054"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1055" w:author="Frank Oemig" w:date="2022-07-14T17:45:00Z"/>
                <w:noProof/>
              </w:rPr>
            </w:pPr>
            <w:ins w:id="1056"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1057"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021A6083" w:rsidR="00E74C38" w:rsidRPr="00932DE4" w:rsidRDefault="00E74C38">
            <w:pPr>
              <w:pStyle w:val="AttributeTableBody"/>
              <w:rPr>
                <w:ins w:id="1058" w:author="Frank Oemig" w:date="2022-07-14T17:45:00Z"/>
                <w:noProof/>
              </w:rPr>
            </w:pPr>
            <w:ins w:id="1059" w:author="Frank Oemig" w:date="2022-07-14T17:45:00Z">
              <w:r>
                <w:rPr>
                  <w:noProof/>
                </w:rPr>
                <w:t>Nnnn3</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1060" w:author="Frank Oemig" w:date="2022-07-14T17:45:00Z"/>
                <w:noProof/>
              </w:rPr>
            </w:pPr>
            <w:ins w:id="1061" w:author="Frank Oemig" w:date="2022-07-14T17:46:00Z">
              <w:r>
                <w:rPr>
                  <w:noProof/>
                </w:rPr>
                <w:t>Folder Instance Association</w:t>
              </w:r>
            </w:ins>
          </w:p>
        </w:tc>
      </w:tr>
    </w:tbl>
    <w:p w14:paraId="3A1EE4AF" w14:textId="77777777" w:rsidR="00061F64" w:rsidRPr="00A17ED1" w:rsidRDefault="00061F64">
      <w:pPr>
        <w:pStyle w:val="Heading4"/>
        <w:rPr>
          <w:noProof/>
          <w:vanish/>
        </w:rPr>
      </w:pPr>
      <w:bookmarkStart w:id="1062" w:name="_Toc2348864"/>
      <w:r w:rsidRPr="00A17ED1">
        <w:rPr>
          <w:noProof/>
          <w:vanish/>
        </w:rPr>
        <w:t>TXA   Field Definitions</w:t>
      </w:r>
      <w:bookmarkEnd w:id="1062"/>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1063" w:name="_Toc204420486"/>
      <w:bookmarkEnd w:id="1063"/>
    </w:p>
    <w:p w14:paraId="4E37E457" w14:textId="77777777" w:rsidR="00061F64" w:rsidRPr="00A17ED1" w:rsidRDefault="00061F64">
      <w:pPr>
        <w:pStyle w:val="Heading4"/>
        <w:rPr>
          <w:noProof/>
        </w:rPr>
      </w:pPr>
      <w:bookmarkStart w:id="1064" w:name="_Toc2348865"/>
      <w:bookmarkStart w:id="1065"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1064"/>
      <w:bookmarkEnd w:id="1065"/>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1066" w:name="_Toc2348866"/>
      <w:bookmarkStart w:id="1067" w:name="_Toc204420488"/>
      <w:r w:rsidRPr="00A17ED1">
        <w:rPr>
          <w:noProof/>
        </w:rPr>
        <w:lastRenderedPageBreak/>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1066"/>
      <w:bookmarkEnd w:id="1067"/>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C65AD" w:rsidRDefault="00061F64">
      <w:pPr>
        <w:pStyle w:val="Heading4"/>
        <w:rPr>
          <w:noProof/>
          <w:lang w:val="fr-FR"/>
          <w:rPrChange w:id="1068" w:author="Merrick, Riki | APHL" w:date="2022-08-02T12:16:00Z">
            <w:rPr>
              <w:noProof/>
            </w:rPr>
          </w:rPrChange>
        </w:rPr>
      </w:pPr>
      <w:bookmarkStart w:id="1069" w:name="_Toc2348867"/>
      <w:bookmarkStart w:id="1070" w:name="_Toc204420489"/>
      <w:r w:rsidRPr="006C65AD">
        <w:rPr>
          <w:noProof/>
          <w:lang w:val="fr-FR"/>
          <w:rPrChange w:id="1071" w:author="Merrick, Riki | APHL" w:date="2022-08-02T12:16:00Z">
            <w:rPr>
              <w:noProof/>
            </w:rPr>
          </w:rPrChange>
        </w:rPr>
        <w:t>TXA-3   Document Content Presentation</w:t>
      </w:r>
      <w:r w:rsidR="00A60E23" w:rsidRPr="00A17ED1">
        <w:rPr>
          <w:noProof/>
        </w:rPr>
        <w:fldChar w:fldCharType="begin"/>
      </w:r>
      <w:r w:rsidRPr="006C65AD">
        <w:rPr>
          <w:noProof/>
          <w:lang w:val="fr-FR"/>
          <w:rPrChange w:id="1072" w:author="Merrick, Riki | APHL" w:date="2022-08-02T12:16:00Z">
            <w:rPr>
              <w:noProof/>
            </w:rPr>
          </w:rPrChange>
        </w:rPr>
        <w:instrText xml:space="preserve"> XE "Document content presentation" </w:instrText>
      </w:r>
      <w:r w:rsidR="00A60E23" w:rsidRPr="00A17ED1">
        <w:rPr>
          <w:noProof/>
        </w:rPr>
        <w:fldChar w:fldCharType="end"/>
      </w:r>
      <w:r w:rsidRPr="006C65AD">
        <w:rPr>
          <w:noProof/>
          <w:lang w:val="fr-FR"/>
          <w:rPrChange w:id="1073" w:author="Merrick, Riki | APHL" w:date="2022-08-02T12:16:00Z">
            <w:rPr>
              <w:noProof/>
            </w:rPr>
          </w:rPrChange>
        </w:rPr>
        <w:t xml:space="preserve">   (ID)   00916</w:t>
      </w:r>
      <w:bookmarkEnd w:id="1069"/>
      <w:bookmarkEnd w:id="1070"/>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1074"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1075" w:name="_Hlt480356687"/>
      <w:r w:rsidRPr="00A17ED1">
        <w:rPr>
          <w:rStyle w:val="ReferenceUserTable"/>
          <w:noProof/>
        </w:rPr>
        <w:t>a</w:t>
      </w:r>
      <w:bookmarkEnd w:id="1074"/>
      <w:bookmarkEnd w:id="1075"/>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1076" w:name="_TXA-4__"/>
      <w:bookmarkStart w:id="1077" w:name="_Toc2348868"/>
      <w:bookmarkStart w:id="1078" w:name="_Toc204420490"/>
      <w:bookmarkEnd w:id="1076"/>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1077"/>
      <w:bookmarkEnd w:id="1078"/>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1079" w:name="_Toc2348869"/>
      <w:bookmarkStart w:id="1080"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1079"/>
      <w:bookmarkEnd w:id="1080"/>
    </w:p>
    <w:p w14:paraId="71DEB9A1" w14:textId="77777777" w:rsidR="00D40512" w:rsidRDefault="00D40512" w:rsidP="00D40512">
      <w:pPr>
        <w:pStyle w:val="Components"/>
      </w:pPr>
      <w:bookmarkStart w:id="108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81"/>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1082" w:name="_Toc2348870"/>
      <w:bookmarkStart w:id="1083"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1082"/>
      <w:bookmarkEnd w:id="1083"/>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1084" w:name="_Toc2348871"/>
      <w:bookmarkStart w:id="1085"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1084"/>
      <w:bookmarkEnd w:id="1085"/>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1086" w:name="_Toc2348872"/>
      <w:bookmarkStart w:id="1087"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1086"/>
      <w:bookmarkEnd w:id="1087"/>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1088" w:name="_Toc2348873"/>
      <w:bookmarkStart w:id="1089"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1088"/>
      <w:bookmarkEnd w:id="1089"/>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1090" w:name="_Toc2348874"/>
      <w:bookmarkStart w:id="1091" w:name="_Toc204420496"/>
      <w:r w:rsidRPr="00A17ED1">
        <w:rPr>
          <w:noProof/>
        </w:rPr>
        <w:lastRenderedPageBreak/>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1090"/>
      <w:bookmarkEnd w:id="1091"/>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lastRenderedPageBreak/>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1092" w:name="_Toc2348875"/>
      <w:bookmarkStart w:id="1093"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1092"/>
      <w:bookmarkEnd w:id="1093"/>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C65AD" w:rsidRDefault="00061F64">
      <w:pPr>
        <w:pStyle w:val="Heading4"/>
        <w:rPr>
          <w:noProof/>
          <w:lang w:val="fr-FR"/>
          <w:rPrChange w:id="1094" w:author="Merrick, Riki | APHL" w:date="2022-08-02T12:16:00Z">
            <w:rPr>
              <w:noProof/>
            </w:rPr>
          </w:rPrChange>
        </w:rPr>
      </w:pPr>
      <w:bookmarkStart w:id="1095" w:name="_Toc2348876"/>
      <w:bookmarkStart w:id="1096" w:name="_Toc204420498"/>
      <w:r w:rsidRPr="006C65AD">
        <w:rPr>
          <w:noProof/>
          <w:lang w:val="fr-FR"/>
          <w:rPrChange w:id="1097" w:author="Merrick, Riki | APHL" w:date="2022-08-02T12:16:00Z">
            <w:rPr>
              <w:noProof/>
            </w:rPr>
          </w:rPrChange>
        </w:rPr>
        <w:t>TXA-12   Unique Document Number</w:t>
      </w:r>
      <w:r w:rsidR="00A60E23" w:rsidRPr="00A17ED1">
        <w:rPr>
          <w:noProof/>
        </w:rPr>
        <w:fldChar w:fldCharType="begin"/>
      </w:r>
      <w:r w:rsidRPr="006C65AD">
        <w:rPr>
          <w:noProof/>
          <w:lang w:val="fr-FR"/>
          <w:rPrChange w:id="1098" w:author="Merrick, Riki | APHL" w:date="2022-08-02T12:16:00Z">
            <w:rPr>
              <w:noProof/>
            </w:rPr>
          </w:rPrChange>
        </w:rPr>
        <w:instrText xml:space="preserve"> XE "Unique document number" </w:instrText>
      </w:r>
      <w:r w:rsidR="00A60E23" w:rsidRPr="00A17ED1">
        <w:rPr>
          <w:noProof/>
        </w:rPr>
        <w:fldChar w:fldCharType="end"/>
      </w:r>
      <w:r w:rsidRPr="006C65AD">
        <w:rPr>
          <w:noProof/>
          <w:lang w:val="fr-FR"/>
          <w:rPrChange w:id="1099" w:author="Merrick, Riki | APHL" w:date="2022-08-02T12:16:00Z">
            <w:rPr>
              <w:noProof/>
            </w:rPr>
          </w:rPrChange>
        </w:rPr>
        <w:t xml:space="preserve">   (EI)   00925</w:t>
      </w:r>
      <w:bookmarkEnd w:id="1095"/>
      <w:bookmarkEnd w:id="1096"/>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C65AD" w:rsidRDefault="00061F64">
      <w:pPr>
        <w:pStyle w:val="Heading4"/>
        <w:rPr>
          <w:noProof/>
          <w:lang w:val="fr-FR"/>
          <w:rPrChange w:id="1100" w:author="Merrick, Riki | APHL" w:date="2022-08-02T12:16:00Z">
            <w:rPr>
              <w:noProof/>
            </w:rPr>
          </w:rPrChange>
        </w:rPr>
      </w:pPr>
      <w:bookmarkStart w:id="1101" w:name="_Toc2348877"/>
      <w:bookmarkStart w:id="1102" w:name="_Toc204420499"/>
      <w:r w:rsidRPr="006C65AD">
        <w:rPr>
          <w:noProof/>
          <w:lang w:val="fr-FR"/>
          <w:rPrChange w:id="1103" w:author="Merrick, Riki | APHL" w:date="2022-08-02T12:16:00Z">
            <w:rPr>
              <w:noProof/>
            </w:rPr>
          </w:rPrChange>
        </w:rPr>
        <w:t>TXA-13   Parent Document Number</w:t>
      </w:r>
      <w:r w:rsidR="00A60E23" w:rsidRPr="00A17ED1">
        <w:rPr>
          <w:noProof/>
        </w:rPr>
        <w:fldChar w:fldCharType="begin"/>
      </w:r>
      <w:r w:rsidRPr="006C65AD">
        <w:rPr>
          <w:noProof/>
          <w:lang w:val="fr-FR"/>
          <w:rPrChange w:id="1104" w:author="Merrick, Riki | APHL" w:date="2022-08-02T12:16:00Z">
            <w:rPr>
              <w:noProof/>
            </w:rPr>
          </w:rPrChange>
        </w:rPr>
        <w:instrText xml:space="preserve"> XE "Parent document number" </w:instrText>
      </w:r>
      <w:r w:rsidR="00A60E23" w:rsidRPr="00A17ED1">
        <w:rPr>
          <w:noProof/>
        </w:rPr>
        <w:fldChar w:fldCharType="end"/>
      </w:r>
      <w:r w:rsidRPr="006C65AD">
        <w:rPr>
          <w:noProof/>
          <w:lang w:val="fr-FR"/>
          <w:rPrChange w:id="1105" w:author="Merrick, Riki | APHL" w:date="2022-08-02T12:16:00Z">
            <w:rPr>
              <w:noProof/>
            </w:rPr>
          </w:rPrChange>
        </w:rPr>
        <w:t xml:space="preserve">   (EI)   00926</w:t>
      </w:r>
      <w:bookmarkEnd w:id="1101"/>
      <w:bookmarkEnd w:id="1102"/>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1106" w:name="_Toc2348878"/>
      <w:bookmarkStart w:id="1107"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1106"/>
      <w:bookmarkEnd w:id="1107"/>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1108" w:name="_Toc2348879"/>
      <w:bookmarkStart w:id="1109" w:name="_Toc204420501"/>
      <w:r w:rsidRPr="00A17ED1">
        <w:rPr>
          <w:noProof/>
        </w:rPr>
        <w:lastRenderedPageBreak/>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1108"/>
      <w:bookmarkEnd w:id="1109"/>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1110" w:name="_Toc2348880"/>
      <w:bookmarkStart w:id="1111"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1110"/>
      <w:bookmarkEnd w:id="1111"/>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C65AD" w:rsidRDefault="00061F64">
      <w:pPr>
        <w:pStyle w:val="Heading4"/>
        <w:rPr>
          <w:noProof/>
          <w:lang w:val="fr-FR"/>
          <w:rPrChange w:id="1112" w:author="Merrick, Riki | APHL" w:date="2022-08-02T12:16:00Z">
            <w:rPr>
              <w:noProof/>
            </w:rPr>
          </w:rPrChange>
        </w:rPr>
      </w:pPr>
      <w:bookmarkStart w:id="1113" w:name="_TXA-17__"/>
      <w:bookmarkStart w:id="1114" w:name="_Toc2348881"/>
      <w:bookmarkStart w:id="1115" w:name="_Toc204420503"/>
      <w:bookmarkEnd w:id="1113"/>
      <w:r w:rsidRPr="006C65AD">
        <w:rPr>
          <w:noProof/>
          <w:lang w:val="fr-FR"/>
          <w:rPrChange w:id="1116" w:author="Merrick, Riki | APHL" w:date="2022-08-02T12:16:00Z">
            <w:rPr>
              <w:noProof/>
            </w:rPr>
          </w:rPrChange>
        </w:rPr>
        <w:t>TXA-17   Document Completion Status</w:t>
      </w:r>
      <w:r w:rsidR="00A60E23" w:rsidRPr="00A17ED1">
        <w:rPr>
          <w:noProof/>
        </w:rPr>
        <w:fldChar w:fldCharType="begin"/>
      </w:r>
      <w:r w:rsidRPr="006C65AD">
        <w:rPr>
          <w:noProof/>
          <w:lang w:val="fr-FR"/>
          <w:rPrChange w:id="1117" w:author="Merrick, Riki | APHL" w:date="2022-08-02T12:16:00Z">
            <w:rPr>
              <w:noProof/>
            </w:rPr>
          </w:rPrChange>
        </w:rPr>
        <w:instrText xml:space="preserve"> XE "Document completion status" </w:instrText>
      </w:r>
      <w:r w:rsidR="00A60E23" w:rsidRPr="00A17ED1">
        <w:rPr>
          <w:noProof/>
        </w:rPr>
        <w:fldChar w:fldCharType="end"/>
      </w:r>
      <w:r w:rsidRPr="006C65AD">
        <w:rPr>
          <w:noProof/>
          <w:lang w:val="fr-FR"/>
          <w:rPrChange w:id="1118" w:author="Merrick, Riki | APHL" w:date="2022-08-02T12:16:00Z">
            <w:rPr>
              <w:noProof/>
            </w:rPr>
          </w:rPrChange>
        </w:rPr>
        <w:t xml:space="preserve">   (ID)   00928</w:t>
      </w:r>
      <w:bookmarkEnd w:id="1114"/>
      <w:bookmarkEnd w:id="1115"/>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C65AD" w:rsidRDefault="00061F64">
            <w:pPr>
              <w:pStyle w:val="OtherTableBody"/>
              <w:rPr>
                <w:noProof/>
                <w:lang w:val="fr-FR"/>
                <w:rPrChange w:id="1119" w:author="Merrick, Riki | APHL" w:date="2022-08-02T12:16:00Z">
                  <w:rPr>
                    <w:noProof/>
                  </w:rPr>
                </w:rPrChange>
              </w:rPr>
            </w:pPr>
            <w:r w:rsidRPr="006C65AD">
              <w:rPr>
                <w:noProof/>
                <w:lang w:val="fr-FR"/>
                <w:rPrChange w:id="1120" w:author="Merrick, Riki | APHL" w:date="2022-08-02T12:16:00Z">
                  <w:rPr>
                    <w:noProof/>
                  </w:rPr>
                </w:rPrChange>
              </w:rPr>
              <w:t>T01 Original Notification</w:t>
            </w:r>
          </w:p>
          <w:p w14:paraId="78B4BD2C" w14:textId="77777777" w:rsidR="00061F64" w:rsidRPr="006C65AD" w:rsidRDefault="00061F64">
            <w:pPr>
              <w:pStyle w:val="OtherTableBody"/>
              <w:rPr>
                <w:noProof/>
                <w:lang w:val="fr-FR"/>
                <w:rPrChange w:id="1121" w:author="Merrick, Riki | APHL" w:date="2022-08-02T12:16:00Z">
                  <w:rPr>
                    <w:noProof/>
                  </w:rPr>
                </w:rPrChange>
              </w:rPr>
            </w:pPr>
            <w:r w:rsidRPr="006C65AD">
              <w:rPr>
                <w:noProof/>
                <w:lang w:val="fr-FR"/>
                <w:rPrChange w:id="1122" w:author="Merrick, Riki | APHL" w:date="2022-08-02T12:16:00Z">
                  <w:rPr>
                    <w:noProof/>
                  </w:rPr>
                </w:rPrChange>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C65AD" w:rsidRDefault="00061F64">
            <w:pPr>
              <w:pStyle w:val="OtherTableBody"/>
              <w:rPr>
                <w:noProof/>
                <w:lang w:val="fr-FR"/>
                <w:rPrChange w:id="1123" w:author="Merrick, Riki | APHL" w:date="2022-08-02T12:16:00Z">
                  <w:rPr>
                    <w:noProof/>
                  </w:rPr>
                </w:rPrChange>
              </w:rPr>
            </w:pPr>
            <w:r w:rsidRPr="006C65AD">
              <w:rPr>
                <w:noProof/>
                <w:lang w:val="fr-FR"/>
                <w:rPrChange w:id="1124" w:author="Merrick, Riki | APHL" w:date="2022-08-02T12:16:00Z">
                  <w:rPr>
                    <w:noProof/>
                  </w:rPr>
                </w:rPrChange>
              </w:rPr>
              <w:t>T09 Replacement Notification</w:t>
            </w:r>
          </w:p>
          <w:p w14:paraId="6F15AE46" w14:textId="77777777" w:rsidR="00061F64" w:rsidRPr="006C65AD" w:rsidRDefault="00061F64">
            <w:pPr>
              <w:pStyle w:val="OtherTableBody"/>
              <w:rPr>
                <w:noProof/>
                <w:lang w:val="fr-FR"/>
                <w:rPrChange w:id="1125" w:author="Merrick, Riki | APHL" w:date="2022-08-02T12:16:00Z">
                  <w:rPr>
                    <w:noProof/>
                  </w:rPr>
                </w:rPrChange>
              </w:rPr>
            </w:pPr>
            <w:r w:rsidRPr="006C65AD">
              <w:rPr>
                <w:noProof/>
                <w:lang w:val="fr-FR"/>
                <w:rPrChange w:id="1126" w:author="Merrick, Riki | APHL" w:date="2022-08-02T12:16:00Z">
                  <w:rPr>
                    <w:noProof/>
                  </w:rPr>
                </w:rPrChange>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1127" w:name="_Toc2348882"/>
      <w:bookmarkStart w:id="1128"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1127"/>
      <w:bookmarkEnd w:id="1128"/>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1129" w:name="_Toc2348883"/>
      <w:bookmarkStart w:id="1130" w:name="_Toc204420505"/>
      <w:r w:rsidRPr="00A17ED1">
        <w:rPr>
          <w:noProof/>
        </w:rPr>
        <w:lastRenderedPageBreak/>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1129"/>
      <w:bookmarkEnd w:id="1130"/>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C65AD" w:rsidRDefault="00061F64">
            <w:pPr>
              <w:pStyle w:val="OtherTableBody"/>
              <w:rPr>
                <w:noProof/>
                <w:lang w:val="fr-FR"/>
                <w:rPrChange w:id="1131" w:author="Merrick, Riki | APHL" w:date="2022-08-02T12:16:00Z">
                  <w:rPr>
                    <w:noProof/>
                  </w:rPr>
                </w:rPrChange>
              </w:rPr>
            </w:pPr>
            <w:r w:rsidRPr="006C65AD">
              <w:rPr>
                <w:noProof/>
                <w:lang w:val="fr-FR"/>
                <w:rPrChange w:id="1132" w:author="Merrick, Riki | APHL" w:date="2022-08-02T12:16:00Z">
                  <w:rPr>
                    <w:noProof/>
                  </w:rPr>
                </w:rPrChange>
              </w:rPr>
              <w:t>T01 Original Notification</w:t>
            </w:r>
          </w:p>
          <w:p w14:paraId="24A4E825" w14:textId="77777777" w:rsidR="00061F64" w:rsidRPr="006C65AD" w:rsidRDefault="00061F64">
            <w:pPr>
              <w:pStyle w:val="OtherTableBody"/>
              <w:rPr>
                <w:noProof/>
                <w:lang w:val="fr-FR"/>
                <w:rPrChange w:id="1133" w:author="Merrick, Riki | APHL" w:date="2022-08-02T12:16:00Z">
                  <w:rPr>
                    <w:noProof/>
                  </w:rPr>
                </w:rPrChange>
              </w:rPr>
            </w:pPr>
            <w:r w:rsidRPr="006C65AD">
              <w:rPr>
                <w:noProof/>
                <w:lang w:val="fr-FR"/>
                <w:rPrChange w:id="1134" w:author="Merrick, Riki | APHL" w:date="2022-08-02T12:16:00Z">
                  <w:rPr>
                    <w:noProof/>
                  </w:rPr>
                </w:rPrChange>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C65AD" w:rsidRDefault="00061F64">
            <w:pPr>
              <w:pStyle w:val="OtherTableBody"/>
              <w:rPr>
                <w:noProof/>
                <w:lang w:val="fr-FR"/>
                <w:rPrChange w:id="1135" w:author="Merrick, Riki | APHL" w:date="2022-08-02T12:16:00Z">
                  <w:rPr>
                    <w:noProof/>
                  </w:rPr>
                </w:rPrChange>
              </w:rPr>
            </w:pPr>
            <w:r w:rsidRPr="006C65AD">
              <w:rPr>
                <w:noProof/>
                <w:lang w:val="fr-FR"/>
                <w:rPrChange w:id="1136" w:author="Merrick, Riki | APHL" w:date="2022-08-02T12:16:00Z">
                  <w:rPr>
                    <w:noProof/>
                  </w:rPr>
                </w:rPrChange>
              </w:rPr>
              <w:t>T09 Replacement Notification</w:t>
            </w:r>
          </w:p>
          <w:p w14:paraId="61C4F64C" w14:textId="77777777" w:rsidR="00061F64" w:rsidRPr="006C65AD" w:rsidRDefault="00061F64">
            <w:pPr>
              <w:pStyle w:val="OtherTableBody"/>
              <w:rPr>
                <w:noProof/>
                <w:lang w:val="fr-FR"/>
                <w:rPrChange w:id="1137" w:author="Merrick, Riki | APHL" w:date="2022-08-02T12:16:00Z">
                  <w:rPr>
                    <w:noProof/>
                  </w:rPr>
                </w:rPrChange>
              </w:rPr>
            </w:pPr>
            <w:r w:rsidRPr="006C65AD">
              <w:rPr>
                <w:noProof/>
                <w:lang w:val="fr-FR"/>
                <w:rPrChange w:id="1138" w:author="Merrick, Riki | APHL" w:date="2022-08-02T12:16:00Z">
                  <w:rPr>
                    <w:noProof/>
                  </w:rPr>
                </w:rPrChange>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1139" w:name="_Toc2348884"/>
      <w:bookmarkStart w:id="1140"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1139"/>
      <w:bookmarkEnd w:id="1140"/>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1141" w:name="_Toc2348885"/>
      <w:bookmarkStart w:id="1142"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1141"/>
      <w:bookmarkEnd w:id="1142"/>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1143" w:name="_Toc2348886"/>
      <w:bookmarkStart w:id="1144"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1143"/>
      <w:bookmarkEnd w:id="1144"/>
    </w:p>
    <w:p w14:paraId="2FE16936" w14:textId="77777777" w:rsidR="00D40512" w:rsidRDefault="00D40512" w:rsidP="00D40512">
      <w:pPr>
        <w:pStyle w:val="Components"/>
      </w:pPr>
      <w:bookmarkStart w:id="1145"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1146" w:name="_Toc2348889"/>
      <w:bookmarkStart w:id="1147" w:name="_Toc204420509"/>
      <w:bookmarkEnd w:id="1145"/>
      <w:r w:rsidRPr="00A17ED1">
        <w:rPr>
          <w:noProof/>
        </w:rPr>
        <w:lastRenderedPageBreak/>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1146"/>
      <w:bookmarkEnd w:id="1147"/>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1148" w:name="_Toc204420510"/>
      <w:r w:rsidRPr="00A17ED1">
        <w:rPr>
          <w:noProof/>
        </w:rPr>
        <w:lastRenderedPageBreak/>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1148"/>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1149"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1149"/>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1150" w:name="_Toc204420512"/>
      <w:r w:rsidRPr="00A17ED1">
        <w:rPr>
          <w:noProof/>
        </w:rPr>
        <w:t xml:space="preserve">TXA-26   Agreed Due </w:t>
      </w:r>
      <w:r w:rsidRPr="00932DE4">
        <w:t>Date</w:t>
      </w:r>
      <w:r w:rsidRPr="00A17ED1">
        <w:rPr>
          <w:noProof/>
        </w:rPr>
        <w:t>/Time   (DTM)  0</w:t>
      </w:r>
      <w:bookmarkEnd w:id="1150"/>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1151" w:name="_Toc204420513"/>
      <w:bookmarkStart w:id="1152" w:name="_Toc204421883"/>
      <w:bookmarkStart w:id="1153" w:name="_Toc204420515"/>
      <w:bookmarkStart w:id="1154" w:name="_Toc204421885"/>
      <w:bookmarkStart w:id="1155" w:name="_Toc204420751"/>
      <w:bookmarkStart w:id="1156" w:name="_Toc204422121"/>
      <w:bookmarkStart w:id="1157" w:name="_Toc359236420"/>
      <w:bookmarkStart w:id="1158" w:name="_Toc2348891"/>
      <w:bookmarkStart w:id="1159" w:name="_Toc79446931"/>
      <w:bookmarkStart w:id="1160" w:name="_Toc175732356"/>
      <w:bookmarkStart w:id="1161" w:name="_Toc204420752"/>
      <w:bookmarkEnd w:id="1151"/>
      <w:bookmarkEnd w:id="1152"/>
      <w:bookmarkEnd w:id="1153"/>
      <w:bookmarkEnd w:id="1154"/>
      <w:bookmarkEnd w:id="1155"/>
      <w:bookmarkEnd w:id="1156"/>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1162" w:author="Frank Oemig" w:date="2022-07-14T17:45:00Z"/>
        </w:rPr>
      </w:pPr>
    </w:p>
    <w:p w14:paraId="6DD7E0C6" w14:textId="2E4D76E7"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ins w:id="1163" w:author="Frank Oemig" w:date="2022-07-14T17:45:00Z">
        <w:r w:rsidR="00E74C38">
          <w:rPr>
            <w:noProof/>
          </w:rPr>
          <w:t>n</w:t>
        </w:r>
      </w:ins>
      <w:r>
        <w:rPr>
          <w:noProof/>
        </w:rPr>
        <w:t>o</w:t>
      </w:r>
      <w:del w:id="1164" w:author="Frank Oemig" w:date="2022-07-14T17:45:00Z">
        <w:r w:rsidDel="00E74C38">
          <w:rPr>
            <w:noProof/>
          </w:rPr>
          <w:delText>n</w:delText>
        </w:r>
      </w:del>
      <w:r>
        <w:rPr>
          <w:noProof/>
        </w:rPr>
        <w:t xml:space="preserve"> suggested values for speciality. </w:t>
      </w:r>
    </w:p>
    <w:p w14:paraId="78302837" w14:textId="77777777" w:rsidR="00E74C38" w:rsidRPr="00A17ED1" w:rsidRDefault="00E74C38" w:rsidP="00E74C38">
      <w:pPr>
        <w:pStyle w:val="Heading4"/>
        <w:ind w:left="1008" w:hanging="1008"/>
        <w:rPr>
          <w:ins w:id="1165" w:author="Frank Oemig" w:date="2022-07-14T17:45:00Z"/>
          <w:noProof/>
        </w:rPr>
      </w:pPr>
      <w:ins w:id="1166" w:author="Frank Oemig" w:date="2022-07-14T17:45:00Z">
        <w:r w:rsidRPr="00A17ED1">
          <w:rPr>
            <w:noProof/>
          </w:rPr>
          <w:lastRenderedPageBreak/>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Pr>
            <w:noProof/>
          </w:rPr>
          <w:t>nnnn1</w:t>
        </w:r>
      </w:ins>
    </w:p>
    <w:p w14:paraId="6A83AE5A" w14:textId="77777777" w:rsidR="00E74C38" w:rsidRDefault="00E74C38" w:rsidP="00E74C38">
      <w:pPr>
        <w:pStyle w:val="Components"/>
        <w:rPr>
          <w:ins w:id="1167" w:author="Frank Oemig" w:date="2022-07-14T17:45:00Z"/>
          <w:noProof/>
        </w:rPr>
      </w:pPr>
      <w:ins w:id="1168"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77777777" w:rsidR="00E74C38" w:rsidRPr="00A17ED1" w:rsidRDefault="00E74C38" w:rsidP="00E74C38">
      <w:pPr>
        <w:pStyle w:val="NormalIndented"/>
        <w:rPr>
          <w:ins w:id="1169" w:author="Frank Oemig" w:date="2022-07-14T17:45:00Z"/>
        </w:rPr>
      </w:pPr>
      <w:ins w:id="1170"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r>
          <w:rPr>
            <w:rStyle w:val="ReferenceUserTable"/>
            <w:noProof/>
          </w:rPr>
          <w:t>nnn1</w:t>
        </w:r>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for suggested values</w:t>
        </w:r>
        <w:r>
          <w:rPr>
            <w:noProof/>
          </w:rPr>
          <w:t>.</w:t>
        </w:r>
      </w:ins>
    </w:p>
    <w:p w14:paraId="0D38316B" w14:textId="77777777" w:rsidR="00E74C38" w:rsidRPr="00A17ED1" w:rsidRDefault="00E74C38" w:rsidP="00E74C38">
      <w:pPr>
        <w:pStyle w:val="Heading4"/>
        <w:ind w:left="1008" w:hanging="1008"/>
        <w:rPr>
          <w:ins w:id="1171" w:author="Frank Oemig" w:date="2022-07-14T17:45:00Z"/>
          <w:noProof/>
        </w:rPr>
      </w:pPr>
      <w:ins w:id="1172" w:author="Frank Oemig" w:date="2022-07-14T17:45:00Z">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Pr>
            <w:noProof/>
          </w:rPr>
          <w:instrText>Document Event</w:instrText>
        </w:r>
        <w:r w:rsidRPr="00A17ED1">
          <w:rPr>
            <w:noProof/>
          </w:rPr>
          <w:instrText xml:space="preserve">" </w:instrText>
        </w:r>
        <w:r w:rsidRPr="00A17ED1">
          <w:rPr>
            <w:noProof/>
          </w:rPr>
          <w:fldChar w:fldCharType="end"/>
        </w:r>
        <w:r w:rsidRPr="00A17ED1">
          <w:rPr>
            <w:noProof/>
          </w:rPr>
          <w:t xml:space="preserve"> (CWE)   </w:t>
        </w:r>
        <w:r>
          <w:rPr>
            <w:noProof/>
          </w:rPr>
          <w:t>nnnn2</w:t>
        </w:r>
      </w:ins>
    </w:p>
    <w:p w14:paraId="3FCC9BEE" w14:textId="77777777" w:rsidR="00E74C38" w:rsidRDefault="00E74C38" w:rsidP="00E74C38">
      <w:pPr>
        <w:pStyle w:val="Components"/>
        <w:rPr>
          <w:ins w:id="1173" w:author="Frank Oemig" w:date="2022-07-14T17:45:00Z"/>
          <w:noProof/>
        </w:rPr>
      </w:pPr>
      <w:ins w:id="1174"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77777777" w:rsidR="00E74C38" w:rsidRPr="00A17ED1" w:rsidRDefault="00E74C38" w:rsidP="00E74C38">
      <w:pPr>
        <w:pStyle w:val="NormalIndented"/>
        <w:rPr>
          <w:ins w:id="1175" w:author="Frank Oemig" w:date="2022-07-14T17:45:00Z"/>
        </w:rPr>
      </w:pPr>
      <w:ins w:id="1176"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r>
          <w:rPr>
            <w:rStyle w:val="ReferenceUserTable"/>
            <w:noProof/>
          </w:rPr>
          <w:t>nnn2</w:t>
        </w:r>
        <w:r w:rsidRPr="00A17ED1">
          <w:rPr>
            <w:rStyle w:val="ReferenceUserTable"/>
            <w:noProof/>
          </w:rPr>
          <w:t xml:space="preserve"> - Document </w:t>
        </w:r>
        <w:r>
          <w:rPr>
            <w:rStyle w:val="ReferenceUserTable"/>
            <w:noProof/>
          </w:rPr>
          <w:t>Event</w:t>
        </w:r>
        <w:r>
          <w:rPr>
            <w:rStyle w:val="ReferenceUserTable"/>
            <w:noProof/>
          </w:rPr>
          <w:fldChar w:fldCharType="end"/>
        </w:r>
        <w:r w:rsidRPr="00A17ED1">
          <w:rPr>
            <w:noProof/>
          </w:rPr>
          <w:t xml:space="preserve"> for suggested values</w:t>
        </w:r>
        <w:r>
          <w:rPr>
            <w:noProof/>
          </w:rPr>
          <w:t>.</w:t>
        </w:r>
      </w:ins>
    </w:p>
    <w:p w14:paraId="72C2249F" w14:textId="5834DCD1" w:rsidR="00E74C38" w:rsidRPr="0088621E" w:rsidRDefault="00E74C38" w:rsidP="00E74C38">
      <w:pPr>
        <w:pStyle w:val="Heading4"/>
        <w:rPr>
          <w:ins w:id="1177" w:author="Frank Oemig" w:date="2022-07-14T17:45:00Z"/>
          <w:noProof/>
        </w:rPr>
      </w:pPr>
      <w:ins w:id="1178" w:author="Frank Oemig" w:date="2022-07-14T17:45:00Z">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nnnn3</w:t>
        </w:r>
      </w:ins>
    </w:p>
    <w:p w14:paraId="1D03E2DF" w14:textId="77777777" w:rsidR="00E74C38" w:rsidRDefault="00E74C38" w:rsidP="00E74C38">
      <w:pPr>
        <w:pStyle w:val="Components"/>
        <w:rPr>
          <w:ins w:id="1179" w:author="Frank Oemig" w:date="2022-07-14T17:45:00Z"/>
        </w:rPr>
      </w:pPr>
      <w:ins w:id="1180"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1181" w:author="Frank Oemig" w:date="2022-07-14T17:45:00Z"/>
          <w:noProof/>
        </w:rPr>
      </w:pPr>
      <w:ins w:id="1182"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1183" w:name="_Toc28982069"/>
      <w:r w:rsidRPr="00A17ED1">
        <w:rPr>
          <w:noProof/>
        </w:rPr>
        <w:t>EXAMPLE MESSAGE</w:t>
      </w:r>
      <w:bookmarkEnd w:id="1157"/>
      <w:bookmarkEnd w:id="1158"/>
      <w:bookmarkEnd w:id="1159"/>
      <w:bookmarkEnd w:id="1160"/>
      <w:r w:rsidRPr="00A17ED1">
        <w:rPr>
          <w:noProof/>
        </w:rPr>
        <w:t>S</w:t>
      </w:r>
      <w:bookmarkEnd w:id="1161"/>
      <w:bookmarkEnd w:id="1183"/>
    </w:p>
    <w:p w14:paraId="767AE73B" w14:textId="77777777" w:rsidR="00061F64" w:rsidRPr="00A17ED1" w:rsidRDefault="00061F64">
      <w:pPr>
        <w:pStyle w:val="Heading3"/>
        <w:rPr>
          <w:noProof/>
        </w:rPr>
      </w:pPr>
      <w:bookmarkStart w:id="1184" w:name="_Toc204420753"/>
      <w:bookmarkStart w:id="1185" w:name="_Toc28982070"/>
      <w:r w:rsidRPr="00A17ED1">
        <w:rPr>
          <w:noProof/>
        </w:rPr>
        <w:t>History and Physical Exam:</w:t>
      </w:r>
      <w:bookmarkEnd w:id="1184"/>
      <w:bookmarkEnd w:id="1185"/>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C65AD" w:rsidRDefault="00061F64">
      <w:pPr>
        <w:pStyle w:val="Example"/>
        <w:rPr>
          <w:lang w:val="fr-FR"/>
          <w:rPrChange w:id="1186" w:author="Merrick, Riki | APHL" w:date="2022-08-02T12:16:00Z">
            <w:rPr/>
          </w:rPrChange>
        </w:rPr>
      </w:pPr>
      <w:r w:rsidRPr="006C65AD">
        <w:rPr>
          <w:lang w:val="fr-FR"/>
          <w:rPrChange w:id="1187" w:author="Merrick, Riki | APHL" w:date="2022-08-02T12:16:00Z">
            <w:rPr/>
          </w:rPrChange>
        </w:rPr>
        <w:t>OBX|2|ST|2000.01^SOURCE||PATIENT &lt;cr&gt;</w:t>
      </w:r>
    </w:p>
    <w:p w14:paraId="104C1D42" w14:textId="77777777" w:rsidR="00061F64" w:rsidRPr="00D97FEB" w:rsidRDefault="00061F64">
      <w:pPr>
        <w:pStyle w:val="Example"/>
      </w:pPr>
      <w:r w:rsidRPr="00D97FEB">
        <w:lastRenderedPageBreak/>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1188" w:name="_Toc204420754"/>
      <w:bookmarkStart w:id="1189" w:name="_Toc28982071"/>
      <w:r w:rsidRPr="00A17ED1">
        <w:rPr>
          <w:noProof/>
        </w:rPr>
        <w:t>Document Folder</w:t>
      </w:r>
      <w:bookmarkEnd w:id="1188"/>
      <w:bookmarkEnd w:id="1189"/>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1190" w:name="_Toc359236421"/>
      <w:bookmarkStart w:id="1191" w:name="_Toc2348892"/>
      <w:bookmarkStart w:id="1192" w:name="_Toc79446932"/>
      <w:bookmarkStart w:id="1193" w:name="_Toc175732357"/>
      <w:bookmarkStart w:id="1194" w:name="_Toc204420755"/>
      <w:bookmarkStart w:id="1195" w:name="_Toc28982072"/>
      <w:r w:rsidRPr="00A17ED1">
        <w:rPr>
          <w:noProof/>
        </w:rPr>
        <w:t>QUERY</w:t>
      </w:r>
      <w:bookmarkEnd w:id="1190"/>
      <w:bookmarkEnd w:id="1191"/>
      <w:bookmarkEnd w:id="1192"/>
      <w:bookmarkEnd w:id="1193"/>
      <w:bookmarkEnd w:id="1194"/>
      <w:bookmarkEnd w:id="1195"/>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C65AD" w:rsidRDefault="00061F64">
      <w:pPr>
        <w:pStyle w:val="Heading3"/>
        <w:rPr>
          <w:noProof/>
          <w:lang w:val="fr-FR"/>
          <w:rPrChange w:id="1196" w:author="Merrick, Riki | APHL" w:date="2022-08-02T12:16:00Z">
            <w:rPr>
              <w:noProof/>
            </w:rPr>
          </w:rPrChange>
        </w:rPr>
      </w:pPr>
      <w:bookmarkStart w:id="1197" w:name="_Toc2348893"/>
      <w:bookmarkStart w:id="1198" w:name="_Toc79446933"/>
      <w:bookmarkStart w:id="1199" w:name="_Toc175732358"/>
      <w:bookmarkStart w:id="1200" w:name="_Toc204420756"/>
      <w:bookmarkStart w:id="1201" w:name="_Toc28982073"/>
      <w:r w:rsidRPr="006C65AD">
        <w:rPr>
          <w:noProof/>
          <w:lang w:val="fr-FR"/>
          <w:rPrChange w:id="1202" w:author="Merrick, Riki | APHL" w:date="2022-08-02T12:16:00Z">
            <w:rPr>
              <w:noProof/>
            </w:rPr>
          </w:rPrChange>
        </w:rPr>
        <w:t>QRY/DOC - Document Query (Event T12</w:t>
      </w:r>
      <w:r w:rsidR="00A60E23" w:rsidRPr="00A17ED1">
        <w:rPr>
          <w:noProof/>
        </w:rPr>
        <w:fldChar w:fldCharType="begin"/>
      </w:r>
      <w:r w:rsidRPr="006C65AD">
        <w:rPr>
          <w:noProof/>
          <w:lang w:val="fr-FR"/>
          <w:rPrChange w:id="1203" w:author="Merrick, Riki | APHL" w:date="2022-08-02T12:16:00Z">
            <w:rPr>
              <w:noProof/>
            </w:rPr>
          </w:rPrChange>
        </w:rPr>
        <w:instrText xml:space="preserve"> XE "T12" </w:instrText>
      </w:r>
      <w:r w:rsidR="00A60E23" w:rsidRPr="00A17ED1">
        <w:rPr>
          <w:noProof/>
        </w:rPr>
        <w:fldChar w:fldCharType="end"/>
      </w:r>
      <w:r w:rsidRPr="006C65AD">
        <w:rPr>
          <w:noProof/>
          <w:lang w:val="fr-FR"/>
          <w:rPrChange w:id="1204" w:author="Merrick, Riki | APHL" w:date="2022-08-02T12:16:00Z">
            <w:rPr>
              <w:noProof/>
            </w:rPr>
          </w:rPrChange>
        </w:rPr>
        <w:t>)</w:t>
      </w:r>
      <w:bookmarkEnd w:id="1197"/>
      <w:bookmarkEnd w:id="1198"/>
      <w:bookmarkEnd w:id="1199"/>
      <w:bookmarkEnd w:id="1200"/>
      <w:bookmarkEnd w:id="120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1205" w:name="_Toc204420777"/>
      <w:bookmarkStart w:id="1206" w:name="_Toc204422147"/>
      <w:bookmarkStart w:id="1207" w:name="_Toc2151423"/>
      <w:bookmarkStart w:id="1208" w:name="_Toc2348894"/>
      <w:bookmarkStart w:id="1209" w:name="_Toc204420848"/>
      <w:bookmarkStart w:id="1210" w:name="_Toc204422218"/>
      <w:bookmarkStart w:id="1211" w:name="_Toc956505"/>
      <w:bookmarkStart w:id="1212" w:name="_Toc956919"/>
      <w:bookmarkStart w:id="1213" w:name="_Toc957025"/>
      <w:bookmarkStart w:id="1214" w:name="_Toc204420849"/>
      <w:bookmarkStart w:id="1215" w:name="_Toc204422219"/>
      <w:bookmarkStart w:id="1216" w:name="_Toc204421088"/>
      <w:bookmarkStart w:id="1217" w:name="_Toc204422458"/>
      <w:bookmarkStart w:id="1218" w:name="_Toc204421093"/>
      <w:bookmarkStart w:id="1219" w:name="_Toc204422463"/>
      <w:bookmarkStart w:id="1220" w:name="_Toc204421094"/>
      <w:bookmarkStart w:id="1221" w:name="_Toc204422464"/>
      <w:bookmarkStart w:id="1222" w:name="_Toc204421665"/>
      <w:bookmarkStart w:id="1223" w:name="_Toc204423035"/>
      <w:bookmarkStart w:id="1224" w:name="_Toc204421685"/>
      <w:bookmarkStart w:id="1225" w:name="_Toc204423055"/>
      <w:bookmarkStart w:id="1226" w:name="_Toc204421728"/>
      <w:bookmarkStart w:id="1227" w:name="_Toc204423098"/>
      <w:bookmarkStart w:id="1228" w:name="_Toc204421729"/>
      <w:bookmarkStart w:id="1229" w:name="_Toc204423099"/>
      <w:bookmarkStart w:id="1230" w:name="_Toc204421734"/>
      <w:bookmarkStart w:id="1231" w:name="_Toc204423104"/>
      <w:bookmarkStart w:id="1232" w:name="_Toc204421739"/>
      <w:bookmarkStart w:id="1233" w:name="_Toc204423109"/>
      <w:bookmarkStart w:id="1234" w:name="_Toc204421743"/>
      <w:bookmarkStart w:id="1235" w:name="_Toc204423113"/>
      <w:bookmarkStart w:id="1236" w:name="_Toc204421758"/>
      <w:bookmarkStart w:id="1237" w:name="_Toc204423128"/>
      <w:bookmarkStart w:id="1238" w:name="_Toc204421778"/>
      <w:bookmarkStart w:id="1239" w:name="_Toc204423148"/>
      <w:bookmarkStart w:id="1240" w:name="_Toc204421798"/>
      <w:bookmarkStart w:id="1241" w:name="_Toc204423168"/>
      <w:bookmarkStart w:id="1242" w:name="_Toc204421823"/>
      <w:bookmarkStart w:id="1243" w:name="_Toc204423193"/>
      <w:bookmarkStart w:id="1244" w:name="_Toc2348928"/>
      <w:bookmarkStart w:id="1245" w:name="_Toc79446939"/>
      <w:bookmarkStart w:id="1246" w:name="_Toc175732364"/>
      <w:bookmarkStart w:id="1247" w:name="_Toc204421856"/>
      <w:bookmarkStart w:id="1248" w:name="_Toc2898207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r w:rsidRPr="00A17ED1">
        <w:rPr>
          <w:noProof/>
        </w:rPr>
        <w:t>OUTSTANDING ISSUES</w:t>
      </w:r>
      <w:bookmarkEnd w:id="1244"/>
      <w:bookmarkEnd w:id="1245"/>
      <w:bookmarkEnd w:id="1246"/>
      <w:bookmarkEnd w:id="1247"/>
      <w:bookmarkEnd w:id="1248"/>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948F" w14:textId="77777777" w:rsidR="004B1ED0" w:rsidRDefault="004B1ED0">
      <w:r>
        <w:separator/>
      </w:r>
    </w:p>
  </w:endnote>
  <w:endnote w:type="continuationSeparator" w:id="0">
    <w:p w14:paraId="0A74BD07" w14:textId="77777777" w:rsidR="004B1ED0" w:rsidRDefault="004B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B6B8" w14:textId="34E3048B" w:rsidR="008E1635" w:rsidRDefault="008E1635" w:rsidP="008E1635">
    <w:pPr>
      <w:pStyle w:val="Footer"/>
      <w:rPr>
        <w:ins w:id="1249" w:author="Lynn Laakso" w:date="2022-08-30T09:44:00Z"/>
      </w:rPr>
    </w:pPr>
    <w:ins w:id="1250" w:author="Lynn Laakso" w:date="2022-08-30T09:44: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ins>
    <w:ins w:id="1251" w:author="Lynn Laakso" w:date="2022-08-30T09:45:00Z">
      <w:r>
        <w:rPr>
          <w:rStyle w:val="PageNumber"/>
        </w:rPr>
        <w:tab/>
      </w:r>
      <w:r>
        <w:t xml:space="preserve">Version </w:t>
      </w:r>
      <w:r>
        <w:fldChar w:fldCharType="begin"/>
      </w:r>
      <w:r>
        <w:instrText xml:space="preserve"> DOCPROPERTY release_version \* MERGEFORMAT </w:instrText>
      </w:r>
      <w:r>
        <w:fldChar w:fldCharType="separate"/>
      </w:r>
      <w:r>
        <w:t>2.9.1</w:t>
      </w:r>
      <w:r>
        <w:fldChar w:fldCharType="end"/>
      </w:r>
    </w:ins>
  </w:p>
  <w:p w14:paraId="66157D5E" w14:textId="40533F5B" w:rsidR="007F1916" w:rsidRPr="008E1635" w:rsidDel="008E1635" w:rsidRDefault="008E1635" w:rsidP="004904C3">
    <w:pPr>
      <w:pStyle w:val="Footer"/>
      <w:rPr>
        <w:del w:id="1252" w:author="Lynn Laakso" w:date="2022-08-30T09:44:00Z"/>
        <w:rPrChange w:id="1253" w:author="Lynn Laakso" w:date="2022-08-30T09:44:00Z">
          <w:rPr>
            <w:del w:id="1254" w:author="Lynn Laakso" w:date="2022-08-30T09:44:00Z"/>
            <w:kern w:val="20"/>
          </w:rPr>
        </w:rPrChange>
      </w:rPr>
    </w:pPr>
    <w:ins w:id="1255" w:author="Lynn Laakso" w:date="2022-08-30T09:44: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All rights reserved.</w:t>
      </w:r>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 1</w:t>
      </w:r>
      <w:r>
        <w:fldChar w:fldCharType="end"/>
      </w:r>
    </w:ins>
    <w:del w:id="1256" w:author="Lynn Laakso" w:date="2022-08-30T09:44:00Z">
      <w:r w:rsidR="007F1916" w:rsidDel="008E1635">
        <w:rPr>
          <w:kern w:val="20"/>
        </w:rPr>
        <w:delText xml:space="preserve">Page </w:delText>
      </w:r>
      <w:r w:rsidR="007F1916" w:rsidDel="008E1635">
        <w:rPr>
          <w:rStyle w:val="PageNumber"/>
        </w:rPr>
        <w:fldChar w:fldCharType="begin"/>
      </w:r>
      <w:r w:rsidR="007F1916" w:rsidDel="008E1635">
        <w:rPr>
          <w:rStyle w:val="PageNumber"/>
        </w:rPr>
        <w:delInstrText xml:space="preserve"> PAGE </w:delInstrText>
      </w:r>
      <w:r w:rsidR="007F1916" w:rsidDel="008E1635">
        <w:rPr>
          <w:rStyle w:val="PageNumber"/>
        </w:rPr>
        <w:fldChar w:fldCharType="separate"/>
      </w:r>
      <w:r w:rsidR="007F1916" w:rsidDel="008E1635">
        <w:rPr>
          <w:rStyle w:val="PageNumber"/>
          <w:noProof/>
        </w:rPr>
        <w:delText>40</w:delText>
      </w:r>
      <w:r w:rsidR="007F1916" w:rsidDel="008E1635">
        <w:rPr>
          <w:rStyle w:val="PageNumber"/>
        </w:rPr>
        <w:fldChar w:fldCharType="end"/>
      </w:r>
      <w:r w:rsidR="007F1916" w:rsidDel="008E1635">
        <w:rPr>
          <w:kern w:val="20"/>
        </w:rPr>
        <w:tab/>
      </w:r>
      <w:r w:rsidR="007F1916" w:rsidDel="008E1635">
        <w:delText xml:space="preserve">Health Level Seven, Version </w:delText>
      </w:r>
      <w:r w:rsidR="007F04D3" w:rsidDel="008E1635">
        <w:fldChar w:fldCharType="begin"/>
      </w:r>
      <w:r w:rsidR="007F04D3" w:rsidDel="008E1635">
        <w:delInstrText xml:space="preserve"> DOCPROPERTY release_version \* MERGEFORMAT </w:delInstrText>
      </w:r>
      <w:r w:rsidR="007F04D3" w:rsidDel="008E1635">
        <w:fldChar w:fldCharType="separate"/>
      </w:r>
      <w:r w:rsidR="00A83C88" w:rsidDel="008E1635">
        <w:delText>2.9.1</w:delText>
      </w:r>
      <w:r w:rsidR="007F04D3" w:rsidDel="008E1635">
        <w:fldChar w:fldCharType="end"/>
      </w:r>
      <w:r w:rsidR="007F1916" w:rsidDel="008E1635">
        <w:delText xml:space="preserve"> © </w:delText>
      </w:r>
      <w:r w:rsidR="007F04D3" w:rsidDel="008E1635">
        <w:fldChar w:fldCharType="begin"/>
      </w:r>
      <w:r w:rsidR="007F04D3" w:rsidDel="008E1635">
        <w:delInstrText xml:space="preserve"> DOCPROPERTY release_year \* MERGEFORMAT </w:delInstrText>
      </w:r>
      <w:r w:rsidR="007F04D3" w:rsidDel="008E1635">
        <w:fldChar w:fldCharType="separate"/>
      </w:r>
      <w:r w:rsidR="00A83C88" w:rsidDel="008E1635">
        <w:delText>2022</w:delText>
      </w:r>
      <w:r w:rsidR="007F04D3" w:rsidDel="008E1635">
        <w:fldChar w:fldCharType="end"/>
      </w:r>
      <w:r w:rsidR="007F1916" w:rsidDel="008E1635">
        <w:delText>.  All rights reserved.</w:delText>
      </w:r>
      <w:r w:rsidR="007F1916" w:rsidDel="008E1635">
        <w:rPr>
          <w:kern w:val="20"/>
        </w:rPr>
        <w:delText xml:space="preserve"> </w:delText>
      </w:r>
    </w:del>
  </w:p>
  <w:p w14:paraId="61776F17" w14:textId="56F12574" w:rsidR="007F1916" w:rsidRDefault="007F04D3" w:rsidP="004904C3">
    <w:pPr>
      <w:pStyle w:val="Footer"/>
    </w:pPr>
    <w:del w:id="1257" w:author="Lynn Laakso" w:date="2022-08-30T09:44:00Z">
      <w:r w:rsidDel="008E1635">
        <w:fldChar w:fldCharType="begin"/>
      </w:r>
      <w:r w:rsidDel="008E1635">
        <w:delInstrText xml:space="preserve"> DOCPROPERTY release_month \* MERGEFORMAT </w:delInstrText>
      </w:r>
      <w:r w:rsidDel="008E1635">
        <w:fldChar w:fldCharType="separate"/>
      </w:r>
      <w:r w:rsidR="00A83C88" w:rsidDel="008E1635">
        <w:delText>September</w:delText>
      </w:r>
      <w:r w:rsidDel="008E1635">
        <w:fldChar w:fldCharType="end"/>
      </w:r>
      <w:r w:rsidR="007F1916" w:rsidDel="008E1635">
        <w:delText xml:space="preserve">  </w:delText>
      </w:r>
      <w:r w:rsidDel="008E1635">
        <w:fldChar w:fldCharType="begin"/>
      </w:r>
      <w:r w:rsidDel="008E1635">
        <w:delInstrText xml:space="preserve"> DOCPROPERTY release_year \* MERGEFORMAT </w:delInstrText>
      </w:r>
      <w:r w:rsidDel="008E1635">
        <w:fldChar w:fldCharType="separate"/>
      </w:r>
      <w:r w:rsidR="00A83C88" w:rsidDel="008E1635">
        <w:delText>2022</w:delText>
      </w:r>
      <w:r w:rsidDel="008E1635">
        <w:fldChar w:fldCharType="end"/>
      </w:r>
      <w:r w:rsidR="007F1916" w:rsidDel="008E1635">
        <w:tab/>
      </w:r>
      <w:r w:rsidDel="008E1635">
        <w:fldChar w:fldCharType="begin"/>
      </w:r>
      <w:r w:rsidDel="008E1635">
        <w:delInstrText xml:space="preserve"> DOCPROPERTY release_status \* MERGEFORMAT </w:delInstrText>
      </w:r>
      <w:r w:rsidDel="008E1635">
        <w:fldChar w:fldCharType="separate"/>
      </w:r>
      <w:r w:rsidR="00A83C88" w:rsidDel="008E1635">
        <w:delText>Ballot #1</w:delText>
      </w:r>
      <w:r w:rsidDel="008E1635">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3A43" w14:textId="41F753CA" w:rsidR="007F1916" w:rsidRDefault="007F1916" w:rsidP="004904C3">
    <w:pPr>
      <w:pStyle w:val="Footer"/>
    </w:pPr>
    <w:del w:id="1258" w:author="Lynn Laakso" w:date="2022-08-30T09:44:00Z">
      <w:r w:rsidDel="008E1635">
        <w:delText xml:space="preserve">Health Level Seven, </w:delText>
      </w:r>
    </w:del>
    <w:r>
      <w:t xml:space="preserve">Version </w:t>
    </w:r>
    <w:fldSimple w:instr=" DOCPROPERTY release_version \* MERGEFORMAT ">
      <w:r w:rsidR="008E1635">
        <w:t>2.9.1</w:t>
      </w:r>
    </w:fldSimple>
    <w:del w:id="1259" w:author="Lynn Laakso" w:date="2022-08-30T09:44:00Z">
      <w:r w:rsidDel="008E1635">
        <w:delText xml:space="preserve"> © </w:delText>
      </w:r>
      <w:r w:rsidR="007F04D3" w:rsidDel="008E1635">
        <w:fldChar w:fldCharType="begin"/>
      </w:r>
      <w:r w:rsidR="007F04D3" w:rsidDel="008E1635">
        <w:delInstrText xml:space="preserve"> DOCPROPERTY release_year \* MERGEFORMAT </w:delInstrText>
      </w:r>
      <w:r w:rsidR="007F04D3" w:rsidDel="008E1635">
        <w:fldChar w:fldCharType="separate"/>
      </w:r>
      <w:r w:rsidR="008E1635" w:rsidDel="008E1635">
        <w:delText>2022</w:delText>
      </w:r>
      <w:r w:rsidR="007F04D3" w:rsidDel="008E1635">
        <w:fldChar w:fldCharType="end"/>
      </w:r>
      <w:r w:rsidDel="008E1635">
        <w:delText>.  All rights reserved.</w:delText>
      </w:r>
    </w:del>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14:paraId="7C7F0C5B" w14:textId="023B7177" w:rsidR="007F1916" w:rsidRDefault="008E1635" w:rsidP="004904C3">
    <w:pPr>
      <w:pStyle w:val="Footer"/>
    </w:pPr>
    <w:ins w:id="1260" w:author="Lynn Laakso" w:date="2022-08-30T09:44:00Z">
      <w:r>
        <w:t xml:space="preserve">© </w:t>
      </w:r>
      <w:r>
        <w:fldChar w:fldCharType="begin"/>
      </w:r>
      <w:r>
        <w:instrText xml:space="preserve"> DOCPROPERTY release_year \* MERGEFORMAT </w:instrText>
      </w:r>
      <w:r>
        <w:fldChar w:fldCharType="separate"/>
      </w:r>
      <w:r>
        <w:t>2022</w:t>
      </w:r>
      <w:r>
        <w:fldChar w:fldCharType="end"/>
      </w:r>
      <w:r>
        <w:t xml:space="preserve">  Health Level Seven, </w:t>
      </w:r>
      <w:r>
        <w:t xml:space="preserve">International. </w:t>
      </w:r>
      <w:r>
        <w:t>All rights reserved.</w:t>
      </w:r>
    </w:ins>
    <w:del w:id="1261" w:author="Lynn Laakso" w:date="2022-08-30T09:44:00Z">
      <w:r w:rsidR="007F04D3" w:rsidDel="008E1635">
        <w:fldChar w:fldCharType="begin"/>
      </w:r>
      <w:r w:rsidR="007F04D3" w:rsidDel="008E1635">
        <w:delInstrText xml:space="preserve"> DOCPROPERTY release_status \* MERGEFORMAT </w:delInstrText>
      </w:r>
      <w:r w:rsidR="007F04D3" w:rsidDel="008E1635">
        <w:fldChar w:fldCharType="separate"/>
      </w:r>
      <w:r w:rsidR="00A83C88" w:rsidDel="008E1635">
        <w:delText>Ballot #1</w:delText>
      </w:r>
      <w:r w:rsidR="007F04D3" w:rsidDel="008E1635">
        <w:fldChar w:fldCharType="end"/>
      </w:r>
    </w:del>
    <w:r w:rsidR="007F1916">
      <w:tab/>
    </w:r>
    <w:fldSimple w:instr=" DOCPROPERTY release_month \* MERGEFORMAT ">
      <w:r>
        <w:t>September</w:t>
      </w:r>
    </w:fldSimple>
    <w:r w:rsidR="007F1916">
      <w:t xml:space="preserve">  </w:t>
    </w:r>
    <w:fldSimple w:instr=" DOCPROPERTY release_year \* MERGEFORMAT ">
      <w:r>
        <w:t>2022</w:t>
      </w:r>
    </w:fldSimple>
    <w:ins w:id="1262" w:author="Lynn Laakso" w:date="2022-08-30T09:44:00Z">
      <w:r>
        <w:t xml:space="preserve"> </w:t>
      </w:r>
      <w:r>
        <w:fldChar w:fldCharType="begin"/>
      </w:r>
      <w:r>
        <w:instrText xml:space="preserve"> DOCPROPERTY release_status \* MERGEFORMAT </w:instrText>
      </w:r>
      <w:r>
        <w:fldChar w:fldCharType="separate"/>
      </w:r>
      <w:r>
        <w:t>Normative Ballot 1</w:t>
      </w:r>
      <w:r>
        <w:fldChar w:fldCharType="end"/>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36E5" w14:textId="77777777" w:rsidR="008E1635" w:rsidRDefault="008E1635" w:rsidP="008E1635">
    <w:pPr>
      <w:pStyle w:val="Footer"/>
      <w:rPr>
        <w:ins w:id="1263" w:author="Lynn Laakso" w:date="2022-08-30T09:45:00Z"/>
      </w:rPr>
    </w:pPr>
    <w:ins w:id="1264" w:author="Lynn Laakso" w:date="2022-08-30T09:45:00Z">
      <w:r>
        <w:t xml:space="preserve">Version </w:t>
      </w:r>
      <w:r>
        <w:fldChar w:fldCharType="begin"/>
      </w:r>
      <w:r>
        <w:instrText xml:space="preserve"> DOCPROPERTY release_version \* MERGEFORMAT </w:instrText>
      </w:r>
      <w:r>
        <w:fldChar w:fldCharType="separate"/>
      </w:r>
      <w:r>
        <w:t>2.9.1</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ins>
  </w:p>
  <w:p w14:paraId="65003CC6" w14:textId="7A3DA8E0" w:rsidR="007F1916" w:rsidDel="008E1635" w:rsidRDefault="008E1635" w:rsidP="006B23F9">
    <w:pPr>
      <w:pStyle w:val="Footer"/>
      <w:rPr>
        <w:del w:id="1265" w:author="Lynn Laakso" w:date="2022-08-30T09:45:00Z"/>
      </w:rPr>
    </w:pPr>
    <w:ins w:id="1266" w:author="Lynn Laakso" w:date="2022-08-30T09:45:00Z">
      <w:r>
        <w:t xml:space="preserve">© </w:t>
      </w:r>
      <w:r>
        <w:fldChar w:fldCharType="begin"/>
      </w:r>
      <w:r>
        <w:instrText xml:space="preserve"> DOCPROPERTY release_year \* MERGEFORMAT </w:instrText>
      </w:r>
      <w:r>
        <w:fldChar w:fldCharType="separate"/>
      </w:r>
      <w:r>
        <w:t>2022</w:t>
      </w:r>
      <w:r>
        <w:fldChar w:fldCharType="end"/>
      </w:r>
      <w:r>
        <w:t xml:space="preserve">  Health Level Seven, International. All rights reserved.</w:t>
      </w:r>
      <w:r>
        <w:tab/>
      </w:r>
      <w:r>
        <w:fldChar w:fldCharType="begin"/>
      </w:r>
      <w:r>
        <w:instrText xml:space="preserve"> DOCPROPERTY release_month \* MERGEFORMAT </w:instrText>
      </w:r>
      <w:r>
        <w:fldChar w:fldCharType="separate"/>
      </w:r>
      <w:r>
        <w:t>September</w:t>
      </w:r>
      <w:r>
        <w:fldChar w:fldCharType="end"/>
      </w:r>
      <w:r>
        <w:t xml:space="preserve">  </w:t>
      </w:r>
      <w:r>
        <w:fldChar w:fldCharType="begin"/>
      </w:r>
      <w:r>
        <w:instrText xml:space="preserve"> DOCPROPERTY release_year \* MERGEFORMAT </w:instrText>
      </w:r>
      <w:r>
        <w:fldChar w:fldCharType="separate"/>
      </w:r>
      <w:r>
        <w:t>2022</w:t>
      </w:r>
      <w:r>
        <w:fldChar w:fldCharType="end"/>
      </w:r>
      <w:r>
        <w:t xml:space="preserve"> </w:t>
      </w:r>
      <w:r>
        <w:fldChar w:fldCharType="begin"/>
      </w:r>
      <w:r>
        <w:instrText xml:space="preserve"> DOCPROPERTY release_status \* MERGEFORMAT </w:instrText>
      </w:r>
      <w:r>
        <w:fldChar w:fldCharType="separate"/>
      </w:r>
      <w:r>
        <w:t>Normative Ballot 1</w:t>
      </w:r>
      <w:r>
        <w:fldChar w:fldCharType="end"/>
      </w:r>
    </w:ins>
    <w:del w:id="1267" w:author="Lynn Laakso" w:date="2022-08-30T09:45:00Z">
      <w:r w:rsidR="007F1916" w:rsidDel="008E1635">
        <w:delText xml:space="preserve">Page </w:delText>
      </w:r>
      <w:r w:rsidR="007F1916" w:rsidDel="008E1635">
        <w:rPr>
          <w:rStyle w:val="PageNumber"/>
        </w:rPr>
        <w:fldChar w:fldCharType="begin"/>
      </w:r>
      <w:r w:rsidR="007F1916" w:rsidDel="008E1635">
        <w:rPr>
          <w:rStyle w:val="PageNumber"/>
        </w:rPr>
        <w:delInstrText xml:space="preserve"> PAGE </w:delInstrText>
      </w:r>
      <w:r w:rsidR="007F1916" w:rsidDel="008E1635">
        <w:rPr>
          <w:rStyle w:val="PageNumber"/>
        </w:rPr>
        <w:fldChar w:fldCharType="separate"/>
      </w:r>
      <w:r w:rsidR="007F1916" w:rsidDel="008E1635">
        <w:rPr>
          <w:rStyle w:val="PageNumber"/>
          <w:noProof/>
        </w:rPr>
        <w:delText>1</w:delText>
      </w:r>
      <w:r w:rsidR="007F1916" w:rsidDel="008E1635">
        <w:rPr>
          <w:rStyle w:val="PageNumber"/>
        </w:rPr>
        <w:fldChar w:fldCharType="end"/>
      </w:r>
      <w:r w:rsidR="007F1916" w:rsidDel="008E1635">
        <w:rPr>
          <w:rStyle w:val="PageNumber"/>
        </w:rPr>
        <w:tab/>
      </w:r>
      <w:r w:rsidR="007F1916" w:rsidDel="008E1635">
        <w:delText xml:space="preserve">Health Level Seven, Version </w:delText>
      </w:r>
      <w:r w:rsidR="007F04D3" w:rsidDel="008E1635">
        <w:fldChar w:fldCharType="begin"/>
      </w:r>
      <w:r w:rsidR="007F04D3" w:rsidDel="008E1635">
        <w:delInstrText xml:space="preserve"> DOCPROPERTY release_version \* MERGEFORMAT </w:delInstrText>
      </w:r>
      <w:r w:rsidR="007F04D3" w:rsidDel="008E1635">
        <w:fldChar w:fldCharType="separate"/>
      </w:r>
      <w:r w:rsidR="00A83C88" w:rsidDel="008E1635">
        <w:delText>2.9.1</w:delText>
      </w:r>
      <w:r w:rsidR="007F04D3" w:rsidDel="008E1635">
        <w:fldChar w:fldCharType="end"/>
      </w:r>
      <w:r w:rsidR="007F1916" w:rsidDel="008E1635">
        <w:delText xml:space="preserve"> © </w:delText>
      </w:r>
      <w:r w:rsidR="007F04D3" w:rsidDel="008E1635">
        <w:fldChar w:fldCharType="begin"/>
      </w:r>
      <w:r w:rsidR="007F04D3" w:rsidDel="008E1635">
        <w:delInstrText xml:space="preserve"> DOCPROPERTY release_year \* MERGEFORMAT </w:delInstrText>
      </w:r>
      <w:r w:rsidR="007F04D3" w:rsidDel="008E1635">
        <w:fldChar w:fldCharType="separate"/>
      </w:r>
      <w:r w:rsidR="00A83C88" w:rsidDel="008E1635">
        <w:delText>2022</w:delText>
      </w:r>
      <w:r w:rsidR="007F04D3" w:rsidDel="008E1635">
        <w:fldChar w:fldCharType="end"/>
      </w:r>
      <w:r w:rsidR="007F1916" w:rsidDel="008E1635">
        <w:delText xml:space="preserve">.  </w:delText>
      </w:r>
      <w:r w:rsidR="007F1916" w:rsidRPr="006B23F9" w:rsidDel="008E1635">
        <w:delText>All</w:delText>
      </w:r>
      <w:r w:rsidR="007F1916" w:rsidDel="008E1635">
        <w:delText xml:space="preserve"> rights reserved.</w:delText>
      </w:r>
    </w:del>
  </w:p>
  <w:p w14:paraId="55287642" w14:textId="3DDF05BF" w:rsidR="007F1916" w:rsidRDefault="007F04D3" w:rsidP="006B23F9">
    <w:pPr>
      <w:pStyle w:val="Footer"/>
    </w:pPr>
    <w:del w:id="1268" w:author="Lynn Laakso" w:date="2022-08-30T09:45:00Z">
      <w:r w:rsidDel="008E1635">
        <w:fldChar w:fldCharType="begin"/>
      </w:r>
      <w:r w:rsidDel="008E1635">
        <w:delInstrText xml:space="preserve"> DOCPROPERTY release_status \* MERGEFORMAT </w:delInstrText>
      </w:r>
      <w:r w:rsidDel="008E1635">
        <w:fldChar w:fldCharType="separate"/>
      </w:r>
      <w:r w:rsidR="00A83C88" w:rsidDel="008E1635">
        <w:delText>Ballot #1</w:delText>
      </w:r>
      <w:r w:rsidDel="008E1635">
        <w:fldChar w:fldCharType="end"/>
      </w:r>
      <w:r w:rsidR="007F1916" w:rsidDel="008E1635">
        <w:tab/>
      </w:r>
      <w:r w:rsidDel="008E1635">
        <w:fldChar w:fldCharType="begin"/>
      </w:r>
      <w:r w:rsidDel="008E1635">
        <w:delInstrText xml:space="preserve"> DOCPROPERTY release_month \* MERGEFORMAT </w:delInstrText>
      </w:r>
      <w:r w:rsidDel="008E1635">
        <w:fldChar w:fldCharType="separate"/>
      </w:r>
      <w:r w:rsidR="00A83C88" w:rsidDel="008E1635">
        <w:delText>September</w:delText>
      </w:r>
      <w:r w:rsidDel="008E1635">
        <w:fldChar w:fldCharType="end"/>
      </w:r>
      <w:r w:rsidR="007F1916" w:rsidDel="008E1635">
        <w:delText xml:space="preserve">  </w:delText>
      </w:r>
      <w:r w:rsidDel="008E1635">
        <w:fldChar w:fldCharType="begin"/>
      </w:r>
      <w:r w:rsidDel="008E1635">
        <w:delInstrText xml:space="preserve"> DOCPROPERTY release_year \* MERGEFORMAT </w:delInstrText>
      </w:r>
      <w:r w:rsidDel="008E1635">
        <w:fldChar w:fldCharType="separate"/>
      </w:r>
      <w:r w:rsidR="00A83C88" w:rsidDel="008E1635">
        <w:delText>2022</w:delText>
      </w:r>
      <w:r w:rsidDel="008E1635">
        <w:fldChar w:fldCharType="end"/>
      </w:r>
    </w:del>
    <w:bookmarkStart w:id="1269" w:name="_Toc79446908"/>
    <w:bookmarkEnd w:id="126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0961" w14:textId="77777777" w:rsidR="004B1ED0" w:rsidRDefault="004B1ED0">
      <w:r>
        <w:separator/>
      </w:r>
    </w:p>
  </w:footnote>
  <w:footnote w:type="continuationSeparator" w:id="0">
    <w:p w14:paraId="1B104CFC" w14:textId="77777777" w:rsidR="004B1ED0" w:rsidRDefault="004B1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67A4166"/>
    <w:lvl w:ilvl="0" w:tplc="72E2C24A">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C10E9"/>
    <w:rsid w:val="003C19D7"/>
    <w:rsid w:val="00401B1D"/>
    <w:rsid w:val="00424BAD"/>
    <w:rsid w:val="00433F0B"/>
    <w:rsid w:val="00446BFE"/>
    <w:rsid w:val="00463388"/>
    <w:rsid w:val="004904C3"/>
    <w:rsid w:val="004B1ED0"/>
    <w:rsid w:val="004C2B29"/>
    <w:rsid w:val="004D3A6A"/>
    <w:rsid w:val="004D66C4"/>
    <w:rsid w:val="004E6648"/>
    <w:rsid w:val="00553EC1"/>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202DD"/>
    <w:rsid w:val="00734278"/>
    <w:rsid w:val="00773DE3"/>
    <w:rsid w:val="007819AF"/>
    <w:rsid w:val="007820AD"/>
    <w:rsid w:val="007A6035"/>
    <w:rsid w:val="007F04D3"/>
    <w:rsid w:val="007F1916"/>
    <w:rsid w:val="00811E4D"/>
    <w:rsid w:val="0081616D"/>
    <w:rsid w:val="008203F2"/>
    <w:rsid w:val="00841F49"/>
    <w:rsid w:val="00865F2A"/>
    <w:rsid w:val="008A686D"/>
    <w:rsid w:val="008C6B63"/>
    <w:rsid w:val="008E1635"/>
    <w:rsid w:val="008F1D52"/>
    <w:rsid w:val="008F4F6B"/>
    <w:rsid w:val="009329CE"/>
    <w:rsid w:val="00932DE4"/>
    <w:rsid w:val="009A0F48"/>
    <w:rsid w:val="009C46C3"/>
    <w:rsid w:val="009E021D"/>
    <w:rsid w:val="00A06CF1"/>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A1DFE"/>
    <w:rsid w:val="00BB050E"/>
    <w:rsid w:val="00BC66CC"/>
    <w:rsid w:val="00BF0FDE"/>
    <w:rsid w:val="00C027F1"/>
    <w:rsid w:val="00C04A42"/>
    <w:rsid w:val="00C41477"/>
    <w:rsid w:val="00C62C02"/>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53ED0"/>
    <w:rsid w:val="00E66B38"/>
    <w:rsid w:val="00E73D98"/>
    <w:rsid w:val="00E74C38"/>
    <w:rsid w:val="00E82F0D"/>
    <w:rsid w:val="00E958D5"/>
    <w:rsid w:val="00ED203B"/>
    <w:rsid w:val="00EE1FA3"/>
    <w:rsid w:val="00F01005"/>
    <w:rsid w:val="00F038AA"/>
    <w:rsid w:val="00F552F0"/>
    <w:rsid w:val="00FA24A4"/>
    <w:rsid w:val="00FC1E7B"/>
    <w:rsid w:val="00FD1F41"/>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8E1635"/>
    <w:pPr>
      <w:tabs>
        <w:tab w:val="clear" w:pos="648"/>
        <w:tab w:val="left" w:pos="567"/>
      </w:tabs>
      <w:pPrChange w:id="0" w:author="Lynn Laakso" w:date="2022-08-30T09:43:00Z">
        <w:pPr>
          <w:tabs>
            <w:tab w:val="left" w:pos="567"/>
            <w:tab w:val="right" w:leader="dot" w:pos="9360"/>
          </w:tabs>
          <w:spacing w:before="120" w:after="120"/>
        </w:pPr>
      </w:pPrChange>
    </w:pPr>
    <w:rPr>
      <w:rFonts w:ascii="Times New Roman" w:hAnsi="Times New Roman"/>
      <w:caps w:val="0"/>
      <w:smallCaps/>
      <w:rPrChange w:id="0" w:author="Lynn Laakso" w:date="2022-08-30T09:43:00Z">
        <w:rPr>
          <w:b/>
          <w:smallCaps/>
          <w:noProof/>
          <w:kern w:val="20"/>
          <w:lang w:val="en-US" w:eastAsia="en-US" w:bidi="ar-SA"/>
        </w:rPr>
      </w:rPrChange>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8E1635"/>
    <w:pPr>
      <w:widowControl w:val="0"/>
      <w:pBdr>
        <w:top w:val="single" w:sz="12" w:space="1" w:color="auto"/>
        <w:left w:val="single" w:sz="12" w:space="4" w:color="auto"/>
        <w:bottom w:val="single" w:sz="12" w:space="0" w:color="auto"/>
        <w:right w:val="single" w:sz="12" w:space="4" w:color="auto"/>
      </w:pBdr>
      <w:shd w:val="pct15" w:color="auto" w:fill="FFFFFF"/>
      <w:spacing w:before="120" w:after="120"/>
      <w:ind w:left="349"/>
      <w:pPrChange w:id="1" w:author="Lynn Laakso" w:date="2022-08-30T09:41:00Z">
        <w:pPr>
          <w:widowControl w:val="0"/>
          <w:numPr>
            <w:numId w:val="3"/>
          </w:numPr>
          <w:pBdr>
            <w:top w:val="single" w:sz="12" w:space="1" w:color="auto"/>
            <w:left w:val="single" w:sz="12" w:space="4" w:color="auto"/>
            <w:bottom w:val="single" w:sz="12" w:space="1" w:color="auto"/>
            <w:right w:val="single" w:sz="12" w:space="4" w:color="auto"/>
          </w:pBdr>
          <w:shd w:val="pct15" w:color="auto" w:fill="FFFFFF"/>
          <w:tabs>
            <w:tab w:val="num" w:pos="720"/>
          </w:tabs>
          <w:spacing w:before="120" w:after="120"/>
          <w:ind w:left="349"/>
        </w:pPr>
      </w:pPrChange>
    </w:pPr>
    <w:rPr>
      <w:kern w:val="20"/>
      <w:szCs w:val="20"/>
      <w:rPrChange w:id="1" w:author="Lynn Laakso" w:date="2022-08-30T09:41:00Z">
        <w:rPr>
          <w:kern w:val="20"/>
          <w:lang w:val="en-US" w:eastAsia="en-US" w:bidi="ar-SA"/>
        </w:rPr>
      </w:rPrChange>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EE1FA3"/>
    <w:pPr>
      <w:tabs>
        <w:tab w:val="left" w:pos="851"/>
        <w:tab w:val="left" w:pos="1418"/>
        <w:tab w:val="right" w:leader="dot" w:pos="9356"/>
      </w:tabs>
      <w:ind w:left="1418" w:right="567" w:hanging="851"/>
      <w:pPrChange w:id="2" w:author="Lynn Laakso" w:date="2022-08-30T09:45:00Z">
        <w:pPr>
          <w:tabs>
            <w:tab w:val="left" w:pos="851"/>
            <w:tab w:val="right" w:leader="dot" w:pos="9356"/>
          </w:tabs>
          <w:ind w:left="1418" w:right="567" w:hanging="851"/>
        </w:pPr>
      </w:pPrChange>
    </w:pPr>
    <w:rPr>
      <w:rPrChange w:id="2" w:author="Lynn Laakso" w:date="2022-08-30T09:45:00Z">
        <w:rPr>
          <w:szCs w:val="24"/>
          <w:lang w:val="en-US" w:eastAsia="en-US" w:bidi="ar-SA"/>
        </w:rPr>
      </w:rPrChange>
    </w:r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18996</Words>
  <Characters>108282</Characters>
  <Application>Microsoft Office Word</Application>
  <DocSecurity>0</DocSecurity>
  <Lines>902</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127024</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cp:lastModifiedBy>
  <cp:revision>4</cp:revision>
  <cp:lastPrinted>2016-11-09T16:06:00Z</cp:lastPrinted>
  <dcterms:created xsi:type="dcterms:W3CDTF">2022-08-30T13:41:00Z</dcterms:created>
  <dcterms:modified xsi:type="dcterms:W3CDTF">2022-08-30T13:45:00Z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2022-07-14T10:00:00Z</vt:filetime>
  </property>
</Properties>
</file>