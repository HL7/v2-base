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1" w14:textId="77777777" w:rsidR="00B36DB7" w:rsidRPr="0065798E" w:rsidRDefault="00D412C1" w:rsidP="00B36DB7">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11"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B36DB7">
        <w:rPr>
          <w:rFonts w:ascii="Arial Narrow" w:hAnsi="Arial Narrow"/>
          <w:b/>
          <w:noProof/>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3B5ECDCE" w14:textId="3EBDE369" w:rsidR="00B36DB7" w:rsidRDefault="00B36DB7" w:rsidP="00B36DB7">
      <w:pPr>
        <w:jc w:val="right"/>
        <w:rPr>
          <w:rFonts w:ascii="Garamond" w:hAnsi="Garamond"/>
          <w:b/>
          <w:sz w:val="32"/>
        </w:rPr>
      </w:pPr>
      <w:r w:rsidRPr="00980037">
        <w:rPr>
          <w:rFonts w:ascii="Garamond" w:hAnsi="Garamond"/>
          <w:b/>
          <w:sz w:val="32"/>
        </w:rPr>
        <w:t>ANSI/HL7 V2.9-</w:t>
      </w:r>
      <w:del w:id="2" w:author="Amit Popat" w:date="2022-07-15T10:43:00Z">
        <w:r w:rsidRPr="00980037">
          <w:rPr>
            <w:rFonts w:ascii="Garamond" w:hAnsi="Garamond"/>
            <w:b/>
            <w:sz w:val="32"/>
          </w:rPr>
          <w:delText>2019</w:delText>
        </w:r>
      </w:del>
      <w:ins w:id="3" w:author="Amit Popat" w:date="2022-07-15T10:43:00Z">
        <w:r w:rsidRPr="00980037">
          <w:rPr>
            <w:rFonts w:ascii="Garamond" w:hAnsi="Garamond"/>
            <w:b/>
            <w:sz w:val="32"/>
          </w:rPr>
          <w:t>20</w:t>
        </w:r>
        <w:r w:rsidR="00CD4931">
          <w:rPr>
            <w:rFonts w:ascii="Garamond" w:hAnsi="Garamond"/>
            <w:b/>
            <w:sz w:val="32"/>
          </w:rPr>
          <w:t>22</w:t>
        </w:r>
      </w:ins>
    </w:p>
    <w:p w14:paraId="15CA07E4" w14:textId="77777777" w:rsidR="00B36DB7" w:rsidRPr="00B83364" w:rsidRDefault="00B36DB7" w:rsidP="00B36DB7">
      <w:pPr>
        <w:jc w:val="right"/>
        <w:rPr>
          <w:del w:id="4" w:author="Amit Popat" w:date="2022-07-15T10:43:00Z"/>
        </w:rPr>
      </w:pPr>
      <w:del w:id="5" w:author="Amit Popat" w:date="2022-07-15T10:43:00Z">
        <w:r>
          <w:rPr>
            <w:rFonts w:ascii="Garamond" w:hAnsi="Garamond"/>
            <w:b/>
            <w:sz w:val="32"/>
          </w:rPr>
          <w:delText>12/9/2019</w:delText>
        </w:r>
      </w:del>
    </w:p>
    <w:p w14:paraId="3F0A3D5D" w14:textId="6082F3DB" w:rsidR="00B36DB7" w:rsidRPr="00B83364" w:rsidRDefault="00CD4931" w:rsidP="00B36DB7">
      <w:pPr>
        <w:jc w:val="right"/>
        <w:rPr>
          <w:ins w:id="6" w:author="Amit Popat" w:date="2022-07-15T10:43:00Z"/>
        </w:rPr>
      </w:pPr>
      <w:ins w:id="7" w:author="Amit Popat" w:date="2022-07-15T10:43:00Z">
        <w:r>
          <w:rPr>
            <w:rFonts w:ascii="Garamond" w:hAnsi="Garamond"/>
            <w:b/>
            <w:sz w:val="32"/>
          </w:rPr>
          <w:t>7/11/2022</w:t>
        </w:r>
      </w:ins>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6B091F23" w:rsidR="00573AF5" w:rsidRDefault="003D5843">
      <w:pPr>
        <w:rPr>
          <w:noProof/>
        </w:rPr>
      </w:pPr>
      <w:r>
        <w:rPr>
          <w:vanish/>
        </w:rPr>
        <w:fldChar w:fldCharType="begin"/>
      </w:r>
      <w:r>
        <w:rPr>
          <w:vanish/>
        </w:rPr>
        <w:instrText xml:space="preserve"> SEQ Kapitel \r 11 \* MERGEFORMAT </w:instrText>
      </w:r>
      <w:r>
        <w:rPr>
          <w:vanish/>
        </w:rPr>
        <w:fldChar w:fldCharType="separate"/>
      </w:r>
      <w:r>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8" w:name="_Hlk108428287"/>
            <w:r w:rsidRPr="00573AF5">
              <w:rPr>
                <w:noProof/>
              </w:rPr>
              <w:t>Chapter Chair:</w:t>
            </w:r>
          </w:p>
        </w:tc>
        <w:tc>
          <w:tcPr>
            <w:tcW w:w="6408" w:type="dxa"/>
          </w:tcPr>
          <w:p w14:paraId="660B9745" w14:textId="029D7A04" w:rsidR="000429EE" w:rsidRDefault="006E213F" w:rsidP="000429EE">
            <w:pPr>
              <w:spacing w:before="0" w:after="0"/>
              <w:rPr>
                <w:ins w:id="9" w:author="Amit Popat" w:date="2022-07-15T10:43:00Z"/>
                <w:noProof/>
              </w:rPr>
            </w:pPr>
            <w:r>
              <w:rPr>
                <w:noProof/>
              </w:rPr>
              <w:t>Stephen Chu</w:t>
            </w:r>
            <w:del w:id="10" w:author="Amit Popat" w:date="2022-07-15T10:43:00Z">
              <w:r w:rsidR="00573AF5" w:rsidRPr="00573AF5">
                <w:rPr>
                  <w:noProof/>
                </w:rPr>
                <w:delText xml:space="preserve"> </w:delText>
              </w:r>
              <w:r w:rsidR="00573AF5" w:rsidRPr="00573AF5">
                <w:rPr>
                  <w:noProof/>
                </w:rPr>
                <w:br/>
              </w:r>
            </w:del>
          </w:p>
          <w:p w14:paraId="0C337D15" w14:textId="43D6A440" w:rsidR="00573AF5" w:rsidRPr="00573AF5" w:rsidRDefault="000429EE" w:rsidP="000429EE">
            <w:pPr>
              <w:spacing w:before="0" w:after="0"/>
              <w:rPr>
                <w:noProof/>
              </w:rPr>
              <w:pPrChange w:id="11" w:author="Amit Popat" w:date="2022-07-15T10:43:00Z">
                <w:pPr>
                  <w:spacing w:after="0"/>
                </w:pPr>
              </w:pPrChange>
            </w:pPr>
            <w:ins w:id="12" w:author="Amit Popat" w:date="2022-07-15T10:43:00Z">
              <w:r>
                <w:rPr>
                  <w:noProof/>
                </w:rPr>
                <w:t>Australian Digital Health Agency</w:t>
              </w:r>
            </w:ins>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6E5EAA2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del w:id="13" w:author="Amit Popat" w:date="2022-07-15T10:43:00Z">
              <w:r>
                <w:rPr>
                  <w:noProof/>
                </w:rPr>
                <w:delText>Intermountain Healthcare</w:delText>
              </w:r>
            </w:del>
            <w:ins w:id="14" w:author="Amit Popat" w:date="2022-07-15T10:43:00Z">
              <w:r w:rsidR="000429EE">
                <w:rPr>
                  <w:noProof/>
                </w:rPr>
                <w:t>Graphite Health Inc.</w:t>
              </w:r>
            </w:ins>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40B30EBD" w:rsidR="006E213F" w:rsidRPr="00573AF5" w:rsidRDefault="006E213F" w:rsidP="000429EE">
            <w:pPr>
              <w:rPr>
                <w:noProof/>
              </w:rPr>
              <w:pPrChange w:id="15" w:author="Amit Popat" w:date="2022-07-15T10:43:00Z">
                <w:pPr>
                  <w:spacing w:after="0"/>
                </w:pPr>
              </w:pPrChange>
            </w:pPr>
            <w:r>
              <w:rPr>
                <w:noProof/>
              </w:rPr>
              <w:t>Emma Jones</w:t>
            </w:r>
            <w:r w:rsidRPr="00573AF5">
              <w:rPr>
                <w:noProof/>
              </w:rPr>
              <w:t xml:space="preserve"> </w:t>
            </w:r>
            <w:r w:rsidRPr="00573AF5">
              <w:rPr>
                <w:noProof/>
              </w:rPr>
              <w:br/>
            </w:r>
            <w:del w:id="16" w:author="Amit Popat" w:date="2022-07-15T10:43:00Z">
              <w:r>
                <w:rPr>
                  <w:noProof/>
                </w:rPr>
                <w:delText>Allscripts</w:delText>
              </w:r>
            </w:del>
            <w:ins w:id="17" w:author="Amit Popat" w:date="2022-07-15T10:43:00Z">
              <w:r w:rsidR="000429EE">
                <w:rPr>
                  <w:noProof/>
                </w:rPr>
                <w:t>EMI Advisors LLC</w:t>
              </w:r>
            </w:ins>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ins w:id="18" w:author="Amit Popat" w:date="2022-07-15T10:43:00Z"/>
                <w:noProof/>
              </w:rPr>
            </w:pPr>
            <w:r>
              <w:rPr>
                <w:noProof/>
              </w:rPr>
              <w:t>Jay Lyle</w:t>
            </w:r>
          </w:p>
          <w:p w14:paraId="028B69DC" w14:textId="2C579F0A" w:rsidR="006E213F" w:rsidRPr="00573AF5" w:rsidRDefault="000429EE" w:rsidP="000429EE">
            <w:pPr>
              <w:spacing w:before="0" w:after="0"/>
              <w:rPr>
                <w:noProof/>
              </w:rPr>
              <w:pPrChange w:id="19" w:author="Amit Popat" w:date="2022-07-15T10:43:00Z">
                <w:pPr>
                  <w:spacing w:after="0"/>
                </w:pPr>
              </w:pPrChange>
            </w:pPr>
            <w:ins w:id="20" w:author="Amit Popat" w:date="2022-07-15T10:43:00Z">
              <w:r>
                <w:rPr>
                  <w:noProof/>
                </w:rPr>
                <w:t>U.S. Department of Veterans Affairs</w:t>
              </w:r>
            </w:ins>
            <w:r w:rsidR="006E213F" w:rsidRPr="00573AF5">
              <w:rPr>
                <w:noProof/>
              </w:rPr>
              <w:t xml:space="preserve"> </w:t>
            </w:r>
            <w:r w:rsidR="006E213F"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30492E6B" w:rsidR="006E213F" w:rsidRPr="00573AF5" w:rsidRDefault="006E213F" w:rsidP="000429EE">
            <w:pPr>
              <w:spacing w:before="0" w:after="0"/>
              <w:rPr>
                <w:noProof/>
              </w:rPr>
              <w:pPrChange w:id="21" w:author="Amit Popat" w:date="2022-07-15T10:43:00Z">
                <w:pPr>
                  <w:spacing w:after="0"/>
                </w:pPr>
              </w:pPrChange>
            </w:pPr>
            <w:r>
              <w:rPr>
                <w:noProof/>
              </w:rPr>
              <w:t>Michelle Miller</w:t>
            </w:r>
            <w:r w:rsidRPr="00573AF5">
              <w:rPr>
                <w:noProof/>
              </w:rPr>
              <w:t xml:space="preserve"> </w:t>
            </w:r>
            <w:r w:rsidRPr="00573AF5">
              <w:rPr>
                <w:noProof/>
              </w:rPr>
              <w:br/>
            </w:r>
            <w:del w:id="22" w:author="Amit Popat" w:date="2022-07-15T10:43:00Z">
              <w:r>
                <w:rPr>
                  <w:noProof/>
                </w:rPr>
                <w:delText>Cerner Corporation</w:delText>
              </w:r>
            </w:del>
            <w:ins w:id="23" w:author="Amit Popat" w:date="2022-07-15T10:43:00Z">
              <w:r w:rsidR="000429EE">
                <w:rPr>
                  <w:noProof/>
                </w:rPr>
                <w:t>Optum</w:t>
              </w:r>
            </w:ins>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5F2B91C2" w14:textId="77777777" w:rsidTr="006E213F">
        <w:trPr>
          <w:trHeight w:val="360"/>
          <w:del w:id="24" w:author="Amit Popat" w:date="2022-07-15T10:43:00Z"/>
        </w:trPr>
        <w:tc>
          <w:tcPr>
            <w:tcW w:w="3168" w:type="dxa"/>
          </w:tcPr>
          <w:p w14:paraId="02869CD6" w14:textId="77777777" w:rsidR="008A4239" w:rsidRPr="00573AF5" w:rsidRDefault="008A4239" w:rsidP="00BD60E1">
            <w:pPr>
              <w:spacing w:after="0"/>
              <w:rPr>
                <w:del w:id="25" w:author="Amit Popat" w:date="2022-07-15T10:43:00Z"/>
                <w:noProof/>
              </w:rPr>
            </w:pPr>
            <w:del w:id="26" w:author="Amit Popat" w:date="2022-07-15T10:43:00Z">
              <w:r>
                <w:rPr>
                  <w:noProof/>
                </w:rPr>
                <w:delText>Assisstant Editor:</w:delText>
              </w:r>
            </w:del>
          </w:p>
        </w:tc>
        <w:tc>
          <w:tcPr>
            <w:tcW w:w="6408" w:type="dxa"/>
          </w:tcPr>
          <w:p w14:paraId="013B68AE" w14:textId="77777777" w:rsidR="008A4239" w:rsidRPr="00573AF5" w:rsidDel="006E213F" w:rsidRDefault="008A4239" w:rsidP="00BD60E1">
            <w:pPr>
              <w:spacing w:after="0"/>
              <w:rPr>
                <w:del w:id="27" w:author="Amit Popat" w:date="2022-07-15T10:43:00Z"/>
                <w:noProof/>
              </w:rPr>
            </w:pPr>
            <w:del w:id="28" w:author="Amit Popat" w:date="2022-07-15T10:43:00Z">
              <w:r>
                <w:rPr>
                  <w:noProof/>
                </w:rPr>
                <w:delText>Daniel Rutz</w:delText>
              </w:r>
              <w:r w:rsidRPr="00573AF5">
                <w:rPr>
                  <w:noProof/>
                </w:rPr>
                <w:delText xml:space="preserve"> </w:delText>
              </w:r>
              <w:r w:rsidRPr="00573AF5">
                <w:rPr>
                  <w:noProof/>
                </w:rPr>
                <w:br/>
              </w:r>
              <w:r>
                <w:rPr>
                  <w:noProof/>
                </w:rPr>
                <w:delText>Epic</w:delText>
              </w:r>
            </w:del>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Change w:id="29" w:author="Amit Popat" w:date="2022-07-15T10:43:00Z">
                <w:pPr/>
              </w:pPrChange>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Change w:id="30" w:author="Amit Popat" w:date="2022-07-15T10:43:00Z">
                <w:pPr/>
              </w:pPrChange>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164B3E">
            <w:pPr>
              <w:rPr>
                <w:noProof/>
              </w:rPr>
            </w:pPr>
            <w:hyperlink r:id="rId13"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tr w:rsidR="000429EE" w:rsidRPr="00573AF5" w14:paraId="6BF01A3D" w14:textId="77777777" w:rsidTr="006E213F">
        <w:trPr>
          <w:trHeight w:val="360"/>
          <w:ins w:id="31" w:author="Amit Popat" w:date="2022-07-15T10:43:00Z"/>
        </w:trPr>
        <w:tc>
          <w:tcPr>
            <w:tcW w:w="3168" w:type="dxa"/>
          </w:tcPr>
          <w:p w14:paraId="3364EDC4" w14:textId="44B58A3E" w:rsidR="000429EE" w:rsidRPr="00573AF5" w:rsidRDefault="000429EE">
            <w:pPr>
              <w:rPr>
                <w:ins w:id="32" w:author="Amit Popat" w:date="2022-07-15T10:43:00Z"/>
                <w:noProof/>
              </w:rPr>
            </w:pPr>
          </w:p>
        </w:tc>
        <w:tc>
          <w:tcPr>
            <w:tcW w:w="6408" w:type="dxa"/>
          </w:tcPr>
          <w:p w14:paraId="420243CE" w14:textId="05D7D93C" w:rsidR="000429EE" w:rsidRPr="00A92C76" w:rsidRDefault="000429EE">
            <w:pPr>
              <w:rPr>
                <w:ins w:id="33" w:author="Amit Popat" w:date="2022-07-15T10:43:00Z"/>
                <w:noProof/>
              </w:rPr>
            </w:pPr>
          </w:p>
        </w:tc>
      </w:tr>
      <w:tr w:rsidR="000429EE" w:rsidRPr="00573AF5" w14:paraId="734D5B84" w14:textId="77777777" w:rsidTr="006E213F">
        <w:trPr>
          <w:trHeight w:val="360"/>
          <w:ins w:id="34" w:author="Amit Popat" w:date="2022-07-15T10:43:00Z"/>
        </w:trPr>
        <w:tc>
          <w:tcPr>
            <w:tcW w:w="3168" w:type="dxa"/>
          </w:tcPr>
          <w:p w14:paraId="63A22A24" w14:textId="77777777" w:rsidR="000429EE" w:rsidRPr="00573AF5" w:rsidRDefault="000429EE">
            <w:pPr>
              <w:rPr>
                <w:ins w:id="35" w:author="Amit Popat" w:date="2022-07-15T10:43:00Z"/>
                <w:noProof/>
              </w:rPr>
            </w:pPr>
          </w:p>
        </w:tc>
        <w:tc>
          <w:tcPr>
            <w:tcW w:w="6408" w:type="dxa"/>
          </w:tcPr>
          <w:p w14:paraId="5F379B4A" w14:textId="77777777" w:rsidR="000429EE" w:rsidRPr="00A92C76" w:rsidRDefault="000429EE">
            <w:pPr>
              <w:rPr>
                <w:ins w:id="36" w:author="Amit Popat" w:date="2022-07-15T10:43:00Z"/>
                <w:noProof/>
              </w:rPr>
            </w:pPr>
          </w:p>
        </w:tc>
      </w:tr>
      <w:bookmarkEnd w:id="8"/>
    </w:tbl>
    <w:p w14:paraId="4E853BA1" w14:textId="77777777" w:rsidR="004200A5" w:rsidRDefault="004200A5">
      <w:pPr>
        <w:rPr>
          <w:noProof/>
        </w:rPr>
      </w:pPr>
    </w:p>
    <w:p w14:paraId="684D77B6" w14:textId="77777777" w:rsidR="00573AF5" w:rsidRDefault="00573AF5">
      <w:pPr>
        <w:pStyle w:val="Heading2"/>
        <w:rPr>
          <w:noProof/>
        </w:rPr>
      </w:pPr>
      <w:bookmarkStart w:id="37" w:name="_Toc28982313"/>
      <w:r>
        <w:rPr>
          <w:noProof/>
        </w:rPr>
        <w:t>CHAPTER 11 CONTENTS</w:t>
      </w:r>
      <w:bookmarkEnd w:id="37"/>
    </w:p>
    <w:p w14:paraId="203E641B" w14:textId="16FF23D1" w:rsidR="00D0262F" w:rsidRDefault="00D0262F">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82313" w:history="1">
        <w:r w:rsidRPr="00E01283">
          <w:rPr>
            <w:rStyle w:val="Hyperlink"/>
          </w:rPr>
          <w:t>11.1</w:t>
        </w:r>
        <w:r>
          <w:rPr>
            <w:rFonts w:asciiTheme="minorHAnsi" w:eastAsiaTheme="minorEastAsia" w:hAnsiTheme="minorHAnsi" w:cstheme="minorBidi"/>
            <w:b w:val="0"/>
            <w:smallCaps w:val="0"/>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Pr>
            <w:webHidden/>
          </w:rPr>
          <w:t>1</w:t>
        </w:r>
        <w:r>
          <w:rPr>
            <w:webHidden/>
          </w:rPr>
          <w:fldChar w:fldCharType="end"/>
        </w:r>
      </w:hyperlink>
    </w:p>
    <w:p w14:paraId="14933228" w14:textId="105CA4CC" w:rsidR="00D0262F" w:rsidRDefault="00164B3E">
      <w:pPr>
        <w:pStyle w:val="TOC2"/>
        <w:rPr>
          <w:rFonts w:asciiTheme="minorHAnsi" w:eastAsiaTheme="minorEastAsia" w:hAnsiTheme="minorHAnsi" w:cstheme="minorBidi"/>
          <w:b w:val="0"/>
          <w:smallCaps w:val="0"/>
          <w:kern w:val="0"/>
          <w:sz w:val="22"/>
          <w:szCs w:val="22"/>
        </w:rPr>
      </w:pPr>
      <w:hyperlink w:anchor="_Toc28982314" w:history="1">
        <w:r w:rsidR="00D0262F" w:rsidRPr="00E01283">
          <w:rPr>
            <w:rStyle w:val="Hyperlink"/>
          </w:rPr>
          <w:t>11.2</w:t>
        </w:r>
        <w:r w:rsidR="00D0262F">
          <w:rPr>
            <w:rFonts w:asciiTheme="minorHAnsi" w:eastAsiaTheme="minorEastAsia" w:hAnsiTheme="minorHAnsi" w:cstheme="minorBidi"/>
            <w:b w:val="0"/>
            <w:smallCaps w:val="0"/>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r w:rsidR="00D0262F">
          <w:rPr>
            <w:webHidden/>
          </w:rPr>
          <w:t>3</w:t>
        </w:r>
        <w:r w:rsidR="00D0262F">
          <w:rPr>
            <w:webHidden/>
          </w:rPr>
          <w:fldChar w:fldCharType="end"/>
        </w:r>
      </w:hyperlink>
    </w:p>
    <w:p w14:paraId="6DF7F3E8" w14:textId="78903B84" w:rsidR="00D0262F" w:rsidRDefault="00164B3E">
      <w:pPr>
        <w:pStyle w:val="TOC3"/>
        <w:rPr>
          <w:rFonts w:asciiTheme="minorHAnsi" w:eastAsiaTheme="minorEastAsia" w:hAnsiTheme="minorHAnsi" w:cstheme="minorBidi"/>
          <w:noProof/>
          <w:sz w:val="22"/>
        </w:rPr>
      </w:pPr>
      <w:hyperlink w:anchor="_Toc28982315" w:history="1">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r w:rsidR="00D0262F">
          <w:rPr>
            <w:noProof/>
            <w:webHidden/>
          </w:rPr>
          <w:t>3</w:t>
        </w:r>
        <w:r w:rsidR="00D0262F">
          <w:rPr>
            <w:noProof/>
            <w:webHidden/>
          </w:rPr>
          <w:fldChar w:fldCharType="end"/>
        </w:r>
      </w:hyperlink>
    </w:p>
    <w:p w14:paraId="5C550124" w14:textId="09FBDACA" w:rsidR="00D0262F" w:rsidRDefault="00164B3E">
      <w:pPr>
        <w:pStyle w:val="TOC3"/>
        <w:rPr>
          <w:rFonts w:asciiTheme="minorHAnsi" w:eastAsiaTheme="minorEastAsia" w:hAnsiTheme="minorHAnsi" w:cstheme="minorBidi"/>
          <w:noProof/>
          <w:sz w:val="22"/>
        </w:rPr>
      </w:pPr>
      <w:hyperlink w:anchor="_Toc28982316" w:history="1">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r w:rsidR="00D0262F">
          <w:rPr>
            <w:noProof/>
            <w:webHidden/>
          </w:rPr>
          <w:t>5</w:t>
        </w:r>
        <w:r w:rsidR="00D0262F">
          <w:rPr>
            <w:noProof/>
            <w:webHidden/>
          </w:rPr>
          <w:fldChar w:fldCharType="end"/>
        </w:r>
      </w:hyperlink>
    </w:p>
    <w:p w14:paraId="4419B7A4" w14:textId="3871536A" w:rsidR="00D0262F" w:rsidRDefault="00164B3E">
      <w:pPr>
        <w:pStyle w:val="TOC3"/>
        <w:rPr>
          <w:rFonts w:asciiTheme="minorHAnsi" w:eastAsiaTheme="minorEastAsia" w:hAnsiTheme="minorHAnsi" w:cstheme="minorBidi"/>
          <w:noProof/>
          <w:sz w:val="22"/>
        </w:rPr>
      </w:pPr>
      <w:hyperlink w:anchor="_Toc28982317" w:history="1">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29A6E832" w14:textId="30122641" w:rsidR="00D0262F" w:rsidRDefault="00164B3E">
      <w:pPr>
        <w:pStyle w:val="TOC3"/>
        <w:rPr>
          <w:rFonts w:asciiTheme="minorHAnsi" w:eastAsiaTheme="minorEastAsia" w:hAnsiTheme="minorHAnsi" w:cstheme="minorBidi"/>
          <w:noProof/>
          <w:sz w:val="22"/>
        </w:rPr>
      </w:pPr>
      <w:hyperlink w:anchor="_Toc28982318" w:history="1">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032682EF" w14:textId="7C346737" w:rsidR="00D0262F" w:rsidRDefault="00164B3E">
      <w:pPr>
        <w:pStyle w:val="TOC2"/>
        <w:rPr>
          <w:rFonts w:asciiTheme="minorHAnsi" w:eastAsiaTheme="minorEastAsia" w:hAnsiTheme="minorHAnsi" w:cstheme="minorBidi"/>
          <w:b w:val="0"/>
          <w:smallCaps w:val="0"/>
          <w:kern w:val="0"/>
          <w:sz w:val="22"/>
          <w:szCs w:val="22"/>
        </w:rPr>
      </w:pPr>
      <w:hyperlink w:anchor="_Toc28982319" w:history="1">
        <w:r w:rsidR="00D0262F" w:rsidRPr="00E01283">
          <w:rPr>
            <w:rStyle w:val="Hyperlink"/>
          </w:rPr>
          <w:t>11.3</w:t>
        </w:r>
        <w:r w:rsidR="00D0262F">
          <w:rPr>
            <w:rFonts w:asciiTheme="minorHAnsi" w:eastAsiaTheme="minorEastAsia" w:hAnsiTheme="minorHAnsi" w:cstheme="minorBidi"/>
            <w:b w:val="0"/>
            <w:smallCaps w:val="0"/>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r w:rsidR="00D0262F">
          <w:rPr>
            <w:webHidden/>
          </w:rPr>
          <w:t>9</w:t>
        </w:r>
        <w:r w:rsidR="00D0262F">
          <w:rPr>
            <w:webHidden/>
          </w:rPr>
          <w:fldChar w:fldCharType="end"/>
        </w:r>
      </w:hyperlink>
    </w:p>
    <w:p w14:paraId="7779CA36" w14:textId="43263537" w:rsidR="00D0262F" w:rsidRDefault="00164B3E">
      <w:pPr>
        <w:pStyle w:val="TOC3"/>
        <w:rPr>
          <w:rFonts w:asciiTheme="minorHAnsi" w:eastAsiaTheme="minorEastAsia" w:hAnsiTheme="minorHAnsi" w:cstheme="minorBidi"/>
          <w:noProof/>
          <w:sz w:val="22"/>
        </w:rPr>
      </w:pPr>
      <w:hyperlink w:anchor="_Toc28982320" w:history="1">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r w:rsidR="00D0262F">
          <w:rPr>
            <w:noProof/>
            <w:webHidden/>
          </w:rPr>
          <w:t>9</w:t>
        </w:r>
        <w:r w:rsidR="00D0262F">
          <w:rPr>
            <w:noProof/>
            <w:webHidden/>
          </w:rPr>
          <w:fldChar w:fldCharType="end"/>
        </w:r>
      </w:hyperlink>
    </w:p>
    <w:p w14:paraId="164F6D16" w14:textId="09EA228A" w:rsidR="00D0262F" w:rsidRDefault="00164B3E">
      <w:pPr>
        <w:pStyle w:val="TOC3"/>
        <w:rPr>
          <w:rFonts w:asciiTheme="minorHAnsi" w:eastAsiaTheme="minorEastAsia" w:hAnsiTheme="minorHAnsi" w:cstheme="minorBidi"/>
          <w:noProof/>
          <w:sz w:val="22"/>
        </w:rPr>
      </w:pPr>
      <w:hyperlink w:anchor="_Toc28982321" w:history="1">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r w:rsidR="00D0262F">
          <w:rPr>
            <w:noProof/>
            <w:webHidden/>
          </w:rPr>
          <w:t>10</w:t>
        </w:r>
        <w:r w:rsidR="00D0262F">
          <w:rPr>
            <w:noProof/>
            <w:webHidden/>
          </w:rPr>
          <w:fldChar w:fldCharType="end"/>
        </w:r>
      </w:hyperlink>
    </w:p>
    <w:p w14:paraId="0018ABF4" w14:textId="49285EC1" w:rsidR="00D0262F" w:rsidRDefault="00164B3E">
      <w:pPr>
        <w:pStyle w:val="TOC3"/>
        <w:rPr>
          <w:rFonts w:asciiTheme="minorHAnsi" w:eastAsiaTheme="minorEastAsia" w:hAnsiTheme="minorHAnsi" w:cstheme="minorBidi"/>
          <w:noProof/>
          <w:sz w:val="22"/>
        </w:rPr>
      </w:pPr>
      <w:hyperlink w:anchor="_Toc28982322" w:history="1">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r w:rsidR="00D0262F">
          <w:rPr>
            <w:noProof/>
            <w:webHidden/>
          </w:rPr>
          <w:t>12</w:t>
        </w:r>
        <w:r w:rsidR="00D0262F">
          <w:rPr>
            <w:noProof/>
            <w:webHidden/>
          </w:rPr>
          <w:fldChar w:fldCharType="end"/>
        </w:r>
      </w:hyperlink>
    </w:p>
    <w:p w14:paraId="4D8963A4" w14:textId="39F6B036" w:rsidR="00D0262F" w:rsidRDefault="00164B3E">
      <w:pPr>
        <w:pStyle w:val="TOC3"/>
        <w:rPr>
          <w:rFonts w:asciiTheme="minorHAnsi" w:eastAsiaTheme="minorEastAsia" w:hAnsiTheme="minorHAnsi" w:cstheme="minorBidi"/>
          <w:noProof/>
          <w:sz w:val="22"/>
        </w:rPr>
      </w:pPr>
      <w:hyperlink w:anchor="_Toc28982323" w:history="1">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r w:rsidR="00D0262F">
          <w:rPr>
            <w:noProof/>
            <w:webHidden/>
          </w:rPr>
          <w:t>13</w:t>
        </w:r>
        <w:r w:rsidR="00D0262F">
          <w:rPr>
            <w:noProof/>
            <w:webHidden/>
          </w:rPr>
          <w:fldChar w:fldCharType="end"/>
        </w:r>
      </w:hyperlink>
    </w:p>
    <w:p w14:paraId="2AC066AB" w14:textId="3D6BC2C5" w:rsidR="00D0262F" w:rsidRDefault="00164B3E">
      <w:pPr>
        <w:pStyle w:val="TOC3"/>
        <w:rPr>
          <w:rFonts w:asciiTheme="minorHAnsi" w:eastAsiaTheme="minorEastAsia" w:hAnsiTheme="minorHAnsi" w:cstheme="minorBidi"/>
          <w:noProof/>
          <w:sz w:val="22"/>
        </w:rPr>
      </w:pPr>
      <w:hyperlink w:anchor="_Toc28982324" w:history="1">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322F784D" w14:textId="0D67FDD9" w:rsidR="00D0262F" w:rsidRDefault="00164B3E">
      <w:pPr>
        <w:pStyle w:val="TOC3"/>
        <w:rPr>
          <w:rFonts w:asciiTheme="minorHAnsi" w:eastAsiaTheme="minorEastAsia" w:hAnsiTheme="minorHAnsi" w:cstheme="minorBidi"/>
          <w:noProof/>
          <w:sz w:val="22"/>
        </w:rPr>
      </w:pPr>
      <w:hyperlink w:anchor="_Toc28982325" w:history="1">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6226F511" w14:textId="79ED4970" w:rsidR="00D0262F" w:rsidRDefault="00164B3E">
      <w:pPr>
        <w:pStyle w:val="TOC3"/>
        <w:rPr>
          <w:rFonts w:asciiTheme="minorHAnsi" w:eastAsiaTheme="minorEastAsia" w:hAnsiTheme="minorHAnsi" w:cstheme="minorBidi"/>
          <w:noProof/>
          <w:sz w:val="22"/>
        </w:rPr>
      </w:pPr>
      <w:hyperlink w:anchor="_Toc28982326" w:history="1">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0B9477E1" w14:textId="4D78227A" w:rsidR="00D0262F" w:rsidRDefault="00164B3E">
      <w:pPr>
        <w:pStyle w:val="TOC2"/>
        <w:rPr>
          <w:rFonts w:asciiTheme="minorHAnsi" w:eastAsiaTheme="minorEastAsia" w:hAnsiTheme="minorHAnsi" w:cstheme="minorBidi"/>
          <w:b w:val="0"/>
          <w:smallCaps w:val="0"/>
          <w:kern w:val="0"/>
          <w:sz w:val="22"/>
          <w:szCs w:val="22"/>
        </w:rPr>
      </w:pPr>
      <w:hyperlink w:anchor="_Toc28982327" w:history="1">
        <w:r w:rsidR="00D0262F" w:rsidRPr="00E01283">
          <w:rPr>
            <w:rStyle w:val="Hyperlink"/>
          </w:rPr>
          <w:t>11.4</w:t>
        </w:r>
        <w:r w:rsidR="00D0262F">
          <w:rPr>
            <w:rFonts w:asciiTheme="minorHAnsi" w:eastAsiaTheme="minorEastAsia" w:hAnsiTheme="minorHAnsi" w:cstheme="minorBidi"/>
            <w:b w:val="0"/>
            <w:smallCaps w:val="0"/>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r w:rsidR="00D0262F">
          <w:rPr>
            <w:webHidden/>
          </w:rPr>
          <w:t>16</w:t>
        </w:r>
        <w:r w:rsidR="00D0262F">
          <w:rPr>
            <w:webHidden/>
          </w:rPr>
          <w:fldChar w:fldCharType="end"/>
        </w:r>
      </w:hyperlink>
    </w:p>
    <w:p w14:paraId="59C79907" w14:textId="598A6D37" w:rsidR="00D0262F" w:rsidRDefault="00164B3E">
      <w:pPr>
        <w:pStyle w:val="TOC3"/>
        <w:rPr>
          <w:rFonts w:asciiTheme="minorHAnsi" w:eastAsiaTheme="minorEastAsia" w:hAnsiTheme="minorHAnsi" w:cstheme="minorBidi"/>
          <w:noProof/>
          <w:sz w:val="22"/>
        </w:rPr>
      </w:pPr>
      <w:hyperlink w:anchor="_Toc28982328" w:history="1">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r w:rsidR="00D0262F">
          <w:rPr>
            <w:noProof/>
            <w:webHidden/>
          </w:rPr>
          <w:t>16</w:t>
        </w:r>
        <w:r w:rsidR="00D0262F">
          <w:rPr>
            <w:noProof/>
            <w:webHidden/>
          </w:rPr>
          <w:fldChar w:fldCharType="end"/>
        </w:r>
      </w:hyperlink>
    </w:p>
    <w:p w14:paraId="5946746A" w14:textId="02BA0C78" w:rsidR="00D0262F" w:rsidRDefault="00164B3E">
      <w:pPr>
        <w:pStyle w:val="TOC3"/>
        <w:rPr>
          <w:rFonts w:asciiTheme="minorHAnsi" w:eastAsiaTheme="minorEastAsia" w:hAnsiTheme="minorHAnsi" w:cstheme="minorBidi"/>
          <w:noProof/>
          <w:sz w:val="22"/>
        </w:rPr>
      </w:pPr>
      <w:hyperlink w:anchor="_Toc28982329" w:history="1">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7EECDC4C" w14:textId="1D0FC4B4" w:rsidR="00D0262F" w:rsidRDefault="00164B3E">
      <w:pPr>
        <w:pStyle w:val="TOC3"/>
        <w:rPr>
          <w:rFonts w:asciiTheme="minorHAnsi" w:eastAsiaTheme="minorEastAsia" w:hAnsiTheme="minorHAnsi" w:cstheme="minorBidi"/>
          <w:noProof/>
          <w:sz w:val="22"/>
        </w:rPr>
      </w:pPr>
      <w:hyperlink w:anchor="_Toc28982330" w:history="1">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5FCC4EFC" w14:textId="106FD3C4" w:rsidR="00D0262F" w:rsidRDefault="00164B3E">
      <w:pPr>
        <w:pStyle w:val="TOC3"/>
        <w:rPr>
          <w:rFonts w:asciiTheme="minorHAnsi" w:eastAsiaTheme="minorEastAsia" w:hAnsiTheme="minorHAnsi" w:cstheme="minorBidi"/>
          <w:noProof/>
          <w:sz w:val="22"/>
        </w:rPr>
      </w:pPr>
      <w:hyperlink w:anchor="_Toc28982331" w:history="1">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3BFF11A8" w14:textId="32E50CE4" w:rsidR="00D0262F" w:rsidRDefault="00164B3E">
      <w:pPr>
        <w:pStyle w:val="TOC3"/>
        <w:rPr>
          <w:rFonts w:asciiTheme="minorHAnsi" w:eastAsiaTheme="minorEastAsia" w:hAnsiTheme="minorHAnsi" w:cstheme="minorBidi"/>
          <w:noProof/>
          <w:sz w:val="22"/>
        </w:rPr>
      </w:pPr>
      <w:hyperlink w:anchor="_Toc28982332" w:history="1">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43553A64" w14:textId="58280A69" w:rsidR="00D0262F" w:rsidRDefault="00164B3E">
      <w:pPr>
        <w:pStyle w:val="TOC2"/>
        <w:rPr>
          <w:rFonts w:asciiTheme="minorHAnsi" w:eastAsiaTheme="minorEastAsia" w:hAnsiTheme="minorHAnsi" w:cstheme="minorBidi"/>
          <w:b w:val="0"/>
          <w:smallCaps w:val="0"/>
          <w:kern w:val="0"/>
          <w:sz w:val="22"/>
          <w:szCs w:val="22"/>
        </w:rPr>
      </w:pPr>
      <w:hyperlink w:anchor="_Toc28982333" w:history="1">
        <w:r w:rsidR="00D0262F" w:rsidRPr="00E01283">
          <w:rPr>
            <w:rStyle w:val="Hyperlink"/>
          </w:rPr>
          <w:t>11.5</w:t>
        </w:r>
        <w:r w:rsidR="00D0262F">
          <w:rPr>
            <w:rFonts w:asciiTheme="minorHAnsi" w:eastAsiaTheme="minorEastAsia" w:hAnsiTheme="minorHAnsi" w:cstheme="minorBidi"/>
            <w:b w:val="0"/>
            <w:smallCaps w:val="0"/>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r w:rsidR="00D0262F">
          <w:rPr>
            <w:webHidden/>
          </w:rPr>
          <w:t>20</w:t>
        </w:r>
        <w:r w:rsidR="00D0262F">
          <w:rPr>
            <w:webHidden/>
          </w:rPr>
          <w:fldChar w:fldCharType="end"/>
        </w:r>
      </w:hyperlink>
    </w:p>
    <w:p w14:paraId="37ADD86F" w14:textId="663147D3" w:rsidR="00D0262F" w:rsidRDefault="00164B3E">
      <w:pPr>
        <w:pStyle w:val="TOC3"/>
        <w:rPr>
          <w:rFonts w:asciiTheme="minorHAnsi" w:eastAsiaTheme="minorEastAsia" w:hAnsiTheme="minorHAnsi" w:cstheme="minorBidi"/>
          <w:noProof/>
          <w:sz w:val="22"/>
        </w:rPr>
      </w:pPr>
      <w:hyperlink w:anchor="_Toc28982334" w:history="1">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2354E674" w14:textId="3B0F075C" w:rsidR="00D0262F" w:rsidRDefault="00164B3E">
      <w:pPr>
        <w:pStyle w:val="TOC3"/>
        <w:rPr>
          <w:rFonts w:asciiTheme="minorHAnsi" w:eastAsiaTheme="minorEastAsia" w:hAnsiTheme="minorHAnsi" w:cstheme="minorBidi"/>
          <w:noProof/>
          <w:sz w:val="22"/>
        </w:rPr>
      </w:pPr>
      <w:hyperlink w:anchor="_Toc28982335" w:history="1">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0B19B89A" w14:textId="14BBF038" w:rsidR="00D0262F" w:rsidRDefault="00164B3E">
      <w:pPr>
        <w:pStyle w:val="TOC3"/>
        <w:rPr>
          <w:rFonts w:asciiTheme="minorHAnsi" w:eastAsiaTheme="minorEastAsia" w:hAnsiTheme="minorHAnsi" w:cstheme="minorBidi"/>
          <w:noProof/>
          <w:sz w:val="22"/>
        </w:rPr>
      </w:pPr>
      <w:hyperlink w:anchor="_Toc28982336" w:history="1">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74CB91DB" w14:textId="65C96FA2" w:rsidR="00D0262F" w:rsidRDefault="00164B3E">
      <w:pPr>
        <w:pStyle w:val="TOC3"/>
        <w:rPr>
          <w:rFonts w:asciiTheme="minorHAnsi" w:eastAsiaTheme="minorEastAsia" w:hAnsiTheme="minorHAnsi" w:cstheme="minorBidi"/>
          <w:noProof/>
          <w:sz w:val="22"/>
        </w:rPr>
      </w:pPr>
      <w:hyperlink w:anchor="_Toc28982337" w:history="1">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40A77B51" w14:textId="25CD715C" w:rsidR="00D0262F" w:rsidRDefault="00164B3E">
      <w:pPr>
        <w:pStyle w:val="TOC3"/>
        <w:rPr>
          <w:rFonts w:asciiTheme="minorHAnsi" w:eastAsiaTheme="minorEastAsia" w:hAnsiTheme="minorHAnsi" w:cstheme="minorBidi"/>
          <w:noProof/>
          <w:sz w:val="22"/>
        </w:rPr>
      </w:pPr>
      <w:hyperlink w:anchor="_Toc28982338" w:history="1">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74329688" w14:textId="6679EBD8" w:rsidR="00D0262F" w:rsidRDefault="00164B3E">
      <w:pPr>
        <w:pStyle w:val="TOC2"/>
        <w:rPr>
          <w:rFonts w:asciiTheme="minorHAnsi" w:eastAsiaTheme="minorEastAsia" w:hAnsiTheme="minorHAnsi" w:cstheme="minorBidi"/>
          <w:b w:val="0"/>
          <w:smallCaps w:val="0"/>
          <w:kern w:val="0"/>
          <w:sz w:val="22"/>
          <w:szCs w:val="22"/>
        </w:rPr>
      </w:pPr>
      <w:hyperlink w:anchor="_Toc28982339" w:history="1">
        <w:r w:rsidR="00D0262F" w:rsidRPr="00E01283">
          <w:rPr>
            <w:rStyle w:val="Hyperlink"/>
          </w:rPr>
          <w:t>11.6</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r w:rsidR="00D0262F">
          <w:rPr>
            <w:webHidden/>
          </w:rPr>
          <w:t>24</w:t>
        </w:r>
        <w:r w:rsidR="00D0262F">
          <w:rPr>
            <w:webHidden/>
          </w:rPr>
          <w:fldChar w:fldCharType="end"/>
        </w:r>
      </w:hyperlink>
    </w:p>
    <w:p w14:paraId="53C5E3E1" w14:textId="7FAFCC63" w:rsidR="00D0262F" w:rsidRDefault="00164B3E">
      <w:pPr>
        <w:pStyle w:val="TOC3"/>
        <w:rPr>
          <w:rFonts w:asciiTheme="minorHAnsi" w:eastAsiaTheme="minorEastAsia" w:hAnsiTheme="minorHAnsi" w:cstheme="minorBidi"/>
          <w:noProof/>
          <w:sz w:val="22"/>
        </w:rPr>
      </w:pPr>
      <w:hyperlink w:anchor="_Toc28982340" w:history="1">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69C40DF8" w14:textId="249D9C74" w:rsidR="00D0262F" w:rsidRDefault="00164B3E">
      <w:pPr>
        <w:pStyle w:val="TOC3"/>
        <w:rPr>
          <w:rFonts w:asciiTheme="minorHAnsi" w:eastAsiaTheme="minorEastAsia" w:hAnsiTheme="minorHAnsi" w:cstheme="minorBidi"/>
          <w:noProof/>
          <w:sz w:val="22"/>
        </w:rPr>
      </w:pPr>
      <w:hyperlink w:anchor="_Toc28982341" w:history="1">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r w:rsidR="00D0262F">
          <w:rPr>
            <w:noProof/>
            <w:webHidden/>
          </w:rPr>
          <w:t>28</w:t>
        </w:r>
        <w:r w:rsidR="00D0262F">
          <w:rPr>
            <w:noProof/>
            <w:webHidden/>
          </w:rPr>
          <w:fldChar w:fldCharType="end"/>
        </w:r>
      </w:hyperlink>
    </w:p>
    <w:p w14:paraId="2158DE21" w14:textId="7EAA3105" w:rsidR="00D0262F" w:rsidRDefault="00164B3E">
      <w:pPr>
        <w:pStyle w:val="TOC3"/>
        <w:rPr>
          <w:rFonts w:asciiTheme="minorHAnsi" w:eastAsiaTheme="minorEastAsia" w:hAnsiTheme="minorHAnsi" w:cstheme="minorBidi"/>
          <w:noProof/>
          <w:sz w:val="22"/>
        </w:rPr>
      </w:pPr>
      <w:hyperlink w:anchor="_Toc28982342" w:history="1">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694E5534" w14:textId="34D538E3" w:rsidR="00D0262F" w:rsidRDefault="00164B3E">
      <w:pPr>
        <w:pStyle w:val="TOC3"/>
        <w:rPr>
          <w:rFonts w:asciiTheme="minorHAnsi" w:eastAsiaTheme="minorEastAsia" w:hAnsiTheme="minorHAnsi" w:cstheme="minorBidi"/>
          <w:noProof/>
          <w:sz w:val="22"/>
        </w:rPr>
      </w:pPr>
      <w:hyperlink w:anchor="_Toc28982343" w:history="1">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D279516" w14:textId="39C6A94E" w:rsidR="00D0262F" w:rsidRDefault="00164B3E">
      <w:pPr>
        <w:pStyle w:val="TOC3"/>
        <w:rPr>
          <w:rFonts w:asciiTheme="minorHAnsi" w:eastAsiaTheme="minorEastAsia" w:hAnsiTheme="minorHAnsi" w:cstheme="minorBidi"/>
          <w:noProof/>
          <w:sz w:val="22"/>
        </w:rPr>
      </w:pPr>
      <w:hyperlink w:anchor="_Toc28982344" w:history="1">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28F6E17" w14:textId="7D9A2E90" w:rsidR="00D0262F" w:rsidRDefault="00164B3E">
      <w:pPr>
        <w:pStyle w:val="TOC3"/>
        <w:rPr>
          <w:rFonts w:asciiTheme="minorHAnsi" w:eastAsiaTheme="minorEastAsia" w:hAnsiTheme="minorHAnsi" w:cstheme="minorBidi"/>
          <w:noProof/>
          <w:sz w:val="22"/>
        </w:rPr>
      </w:pPr>
      <w:hyperlink w:anchor="_Toc28982345" w:history="1">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r w:rsidR="00D0262F">
          <w:rPr>
            <w:noProof/>
            <w:webHidden/>
          </w:rPr>
          <w:t>34</w:t>
        </w:r>
        <w:r w:rsidR="00D0262F">
          <w:rPr>
            <w:noProof/>
            <w:webHidden/>
          </w:rPr>
          <w:fldChar w:fldCharType="end"/>
        </w:r>
      </w:hyperlink>
    </w:p>
    <w:p w14:paraId="037F675D" w14:textId="7740204D" w:rsidR="00D0262F" w:rsidRDefault="00164B3E">
      <w:pPr>
        <w:pStyle w:val="TOC2"/>
        <w:rPr>
          <w:rFonts w:asciiTheme="minorHAnsi" w:eastAsiaTheme="minorEastAsia" w:hAnsiTheme="minorHAnsi" w:cstheme="minorBidi"/>
          <w:b w:val="0"/>
          <w:smallCaps w:val="0"/>
          <w:kern w:val="0"/>
          <w:sz w:val="22"/>
          <w:szCs w:val="22"/>
        </w:rPr>
      </w:pPr>
      <w:hyperlink w:anchor="_Toc28982346" w:history="1">
        <w:r w:rsidR="00D0262F" w:rsidRPr="00E01283">
          <w:rPr>
            <w:rStyle w:val="Hyperlink"/>
          </w:rPr>
          <w:t>11.7</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r w:rsidR="00D0262F">
          <w:rPr>
            <w:webHidden/>
          </w:rPr>
          <w:t>38</w:t>
        </w:r>
        <w:r w:rsidR="00D0262F">
          <w:rPr>
            <w:webHidden/>
          </w:rPr>
          <w:fldChar w:fldCharType="end"/>
        </w:r>
      </w:hyperlink>
    </w:p>
    <w:p w14:paraId="49AD09C4" w14:textId="35C1C768" w:rsidR="00D0262F" w:rsidRDefault="00164B3E">
      <w:pPr>
        <w:pStyle w:val="TOC3"/>
        <w:rPr>
          <w:rFonts w:asciiTheme="minorHAnsi" w:eastAsiaTheme="minorEastAsia" w:hAnsiTheme="minorHAnsi" w:cstheme="minorBidi"/>
          <w:noProof/>
          <w:sz w:val="22"/>
        </w:rPr>
      </w:pPr>
      <w:hyperlink w:anchor="_Toc28982347" w:history="1">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r w:rsidR="00D0262F">
          <w:rPr>
            <w:noProof/>
            <w:webHidden/>
          </w:rPr>
          <w:t>38</w:t>
        </w:r>
        <w:r w:rsidR="00D0262F">
          <w:rPr>
            <w:noProof/>
            <w:webHidden/>
          </w:rPr>
          <w:fldChar w:fldCharType="end"/>
        </w:r>
      </w:hyperlink>
    </w:p>
    <w:p w14:paraId="0E5C79C6" w14:textId="73E2DF96" w:rsidR="00D0262F" w:rsidRDefault="00164B3E">
      <w:pPr>
        <w:pStyle w:val="TOC3"/>
        <w:rPr>
          <w:rFonts w:asciiTheme="minorHAnsi" w:eastAsiaTheme="minorEastAsia" w:hAnsiTheme="minorHAnsi" w:cstheme="minorBidi"/>
          <w:noProof/>
          <w:sz w:val="22"/>
        </w:rPr>
      </w:pPr>
      <w:hyperlink w:anchor="_Toc28982348" w:history="1">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r w:rsidR="00D0262F">
          <w:rPr>
            <w:noProof/>
            <w:webHidden/>
          </w:rPr>
          <w:t>43</w:t>
        </w:r>
        <w:r w:rsidR="00D0262F">
          <w:rPr>
            <w:noProof/>
            <w:webHidden/>
          </w:rPr>
          <w:fldChar w:fldCharType="end"/>
        </w:r>
      </w:hyperlink>
    </w:p>
    <w:p w14:paraId="0CB8650B" w14:textId="43208AC6" w:rsidR="00D0262F" w:rsidRDefault="00164B3E">
      <w:pPr>
        <w:pStyle w:val="TOC2"/>
        <w:rPr>
          <w:rFonts w:asciiTheme="minorHAnsi" w:eastAsiaTheme="minorEastAsia" w:hAnsiTheme="minorHAnsi" w:cstheme="minorBidi"/>
          <w:b w:val="0"/>
          <w:smallCaps w:val="0"/>
          <w:kern w:val="0"/>
          <w:sz w:val="22"/>
          <w:szCs w:val="22"/>
        </w:rPr>
      </w:pPr>
      <w:hyperlink w:anchor="_Toc28982349" w:history="1">
        <w:r w:rsidR="00D0262F" w:rsidRPr="00E01283">
          <w:rPr>
            <w:rStyle w:val="Hyperlink"/>
          </w:rPr>
          <w:t>11.8</w:t>
        </w:r>
        <w:r w:rsidR="00D0262F">
          <w:rPr>
            <w:rFonts w:asciiTheme="minorHAnsi" w:eastAsiaTheme="minorEastAsia" w:hAnsiTheme="minorHAnsi" w:cstheme="minorBidi"/>
            <w:b w:val="0"/>
            <w:smallCaps w:val="0"/>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r w:rsidR="00D0262F">
          <w:rPr>
            <w:webHidden/>
          </w:rPr>
          <w:t>48</w:t>
        </w:r>
        <w:r w:rsidR="00D0262F">
          <w:rPr>
            <w:webHidden/>
          </w:rPr>
          <w:fldChar w:fldCharType="end"/>
        </w:r>
      </w:hyperlink>
    </w:p>
    <w:p w14:paraId="19090EBF" w14:textId="579840E3" w:rsidR="00D0262F" w:rsidRDefault="00164B3E">
      <w:pPr>
        <w:pStyle w:val="TOC3"/>
        <w:rPr>
          <w:rFonts w:asciiTheme="minorHAnsi" w:eastAsiaTheme="minorEastAsia" w:hAnsiTheme="minorHAnsi" w:cstheme="minorBidi"/>
          <w:noProof/>
          <w:sz w:val="22"/>
        </w:rPr>
      </w:pPr>
      <w:hyperlink w:anchor="_Toc28982350" w:history="1">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r w:rsidR="00D0262F">
          <w:rPr>
            <w:noProof/>
            <w:webHidden/>
          </w:rPr>
          <w:t>48</w:t>
        </w:r>
        <w:r w:rsidR="00D0262F">
          <w:rPr>
            <w:noProof/>
            <w:webHidden/>
          </w:rPr>
          <w:fldChar w:fldCharType="end"/>
        </w:r>
      </w:hyperlink>
    </w:p>
    <w:p w14:paraId="0B876E43" w14:textId="2A29BC64" w:rsidR="00D0262F" w:rsidRDefault="00164B3E">
      <w:pPr>
        <w:pStyle w:val="TOC3"/>
        <w:rPr>
          <w:rFonts w:asciiTheme="minorHAnsi" w:eastAsiaTheme="minorEastAsia" w:hAnsiTheme="minorHAnsi" w:cstheme="minorBidi"/>
          <w:noProof/>
          <w:sz w:val="22"/>
        </w:rPr>
      </w:pPr>
      <w:hyperlink w:anchor="_Toc28982351" w:history="1">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r w:rsidR="00D0262F">
          <w:rPr>
            <w:noProof/>
            <w:webHidden/>
          </w:rPr>
          <w:t>55</w:t>
        </w:r>
        <w:r w:rsidR="00D0262F">
          <w:rPr>
            <w:noProof/>
            <w:webHidden/>
          </w:rPr>
          <w:fldChar w:fldCharType="end"/>
        </w:r>
      </w:hyperlink>
    </w:p>
    <w:p w14:paraId="659DAEA5" w14:textId="3AE9FAB2" w:rsidR="00D0262F" w:rsidRDefault="00164B3E">
      <w:pPr>
        <w:pStyle w:val="TOC3"/>
        <w:rPr>
          <w:rFonts w:asciiTheme="minorHAnsi" w:eastAsiaTheme="minorEastAsia" w:hAnsiTheme="minorHAnsi" w:cstheme="minorBidi"/>
          <w:noProof/>
          <w:sz w:val="22"/>
        </w:rPr>
      </w:pPr>
      <w:hyperlink w:anchor="_Toc28982352" w:history="1">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r w:rsidR="00D0262F">
          <w:rPr>
            <w:noProof/>
            <w:webHidden/>
          </w:rPr>
          <w:t>64</w:t>
        </w:r>
        <w:r w:rsidR="00D0262F">
          <w:rPr>
            <w:noProof/>
            <w:webHidden/>
          </w:rPr>
          <w:fldChar w:fldCharType="end"/>
        </w:r>
      </w:hyperlink>
    </w:p>
    <w:p w14:paraId="6D41D385" w14:textId="75F7263E" w:rsidR="00D0262F" w:rsidRDefault="00164B3E">
      <w:pPr>
        <w:pStyle w:val="TOC3"/>
        <w:rPr>
          <w:rFonts w:asciiTheme="minorHAnsi" w:eastAsiaTheme="minorEastAsia" w:hAnsiTheme="minorHAnsi" w:cstheme="minorBidi"/>
          <w:noProof/>
          <w:sz w:val="22"/>
        </w:rPr>
      </w:pPr>
      <w:hyperlink w:anchor="_Toc28982353" w:history="1">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r w:rsidR="00D0262F">
          <w:rPr>
            <w:noProof/>
            <w:webHidden/>
          </w:rPr>
          <w:t>71</w:t>
        </w:r>
        <w:r w:rsidR="00D0262F">
          <w:rPr>
            <w:noProof/>
            <w:webHidden/>
          </w:rPr>
          <w:fldChar w:fldCharType="end"/>
        </w:r>
      </w:hyperlink>
    </w:p>
    <w:p w14:paraId="115C7E85" w14:textId="705700EB" w:rsidR="00D0262F" w:rsidRDefault="00164B3E">
      <w:pPr>
        <w:pStyle w:val="TOC2"/>
        <w:rPr>
          <w:rFonts w:asciiTheme="minorHAnsi" w:eastAsiaTheme="minorEastAsia" w:hAnsiTheme="minorHAnsi" w:cstheme="minorBidi"/>
          <w:b w:val="0"/>
          <w:smallCaps w:val="0"/>
          <w:kern w:val="0"/>
          <w:sz w:val="22"/>
          <w:szCs w:val="22"/>
        </w:rPr>
      </w:pPr>
      <w:hyperlink w:anchor="_Toc28982354" w:history="1">
        <w:r w:rsidR="00D0262F" w:rsidRPr="00E01283">
          <w:rPr>
            <w:rStyle w:val="Hyperlink"/>
          </w:rPr>
          <w:t>11.9</w:t>
        </w:r>
        <w:r w:rsidR="00D0262F">
          <w:rPr>
            <w:rFonts w:asciiTheme="minorHAnsi" w:eastAsiaTheme="minorEastAsia" w:hAnsiTheme="minorHAnsi" w:cstheme="minorBidi"/>
            <w:b w:val="0"/>
            <w:smallCaps w:val="0"/>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r w:rsidR="00D0262F">
          <w:rPr>
            <w:webHidden/>
          </w:rPr>
          <w:t>75</w:t>
        </w:r>
        <w:r w:rsidR="00D0262F">
          <w:rPr>
            <w:webHidden/>
          </w:rPr>
          <w:fldChar w:fldCharType="end"/>
        </w:r>
      </w:hyperlink>
    </w:p>
    <w:p w14:paraId="246E68B1" w14:textId="13636C33" w:rsidR="00D0262F" w:rsidRDefault="00164B3E">
      <w:pPr>
        <w:pStyle w:val="TOC3"/>
        <w:rPr>
          <w:rFonts w:asciiTheme="minorHAnsi" w:eastAsiaTheme="minorEastAsia" w:hAnsiTheme="minorHAnsi" w:cstheme="minorBidi"/>
          <w:noProof/>
          <w:sz w:val="22"/>
        </w:rPr>
      </w:pPr>
      <w:hyperlink w:anchor="_Toc28982355" w:history="1">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3AB326DE" w14:textId="2E2E665E" w:rsidR="00D0262F" w:rsidRDefault="00164B3E">
      <w:pPr>
        <w:pStyle w:val="TOC3"/>
        <w:rPr>
          <w:rFonts w:asciiTheme="minorHAnsi" w:eastAsiaTheme="minorEastAsia" w:hAnsiTheme="minorHAnsi" w:cstheme="minorBidi"/>
          <w:noProof/>
          <w:sz w:val="22"/>
        </w:rPr>
      </w:pPr>
      <w:hyperlink w:anchor="_Toc28982356" w:history="1">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05E6E0F4" w14:textId="111E7483" w:rsidR="00D0262F" w:rsidRDefault="00164B3E">
      <w:pPr>
        <w:pStyle w:val="TOC3"/>
        <w:rPr>
          <w:rFonts w:asciiTheme="minorHAnsi" w:eastAsiaTheme="minorEastAsia" w:hAnsiTheme="minorHAnsi" w:cstheme="minorBidi"/>
          <w:noProof/>
          <w:sz w:val="22"/>
        </w:rPr>
      </w:pPr>
      <w:hyperlink w:anchor="_Toc28982357" w:history="1">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r w:rsidR="00D0262F">
          <w:rPr>
            <w:noProof/>
            <w:webHidden/>
          </w:rPr>
          <w:t>76</w:t>
        </w:r>
        <w:r w:rsidR="00D0262F">
          <w:rPr>
            <w:noProof/>
            <w:webHidden/>
          </w:rPr>
          <w:fldChar w:fldCharType="end"/>
        </w:r>
      </w:hyperlink>
    </w:p>
    <w:p w14:paraId="05509D01" w14:textId="1DF69B5C" w:rsidR="00D0262F" w:rsidRDefault="00164B3E">
      <w:pPr>
        <w:pStyle w:val="TOC3"/>
        <w:rPr>
          <w:rFonts w:asciiTheme="minorHAnsi" w:eastAsiaTheme="minorEastAsia" w:hAnsiTheme="minorHAnsi" w:cstheme="minorBidi"/>
          <w:noProof/>
          <w:sz w:val="22"/>
        </w:rPr>
      </w:pPr>
      <w:hyperlink w:anchor="_Toc28982358" w:history="1">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r w:rsidR="00D0262F">
          <w:rPr>
            <w:noProof/>
            <w:webHidden/>
          </w:rPr>
          <w:t>77</w:t>
        </w:r>
        <w:r w:rsidR="00D0262F">
          <w:rPr>
            <w:noProof/>
            <w:webHidden/>
          </w:rPr>
          <w:fldChar w:fldCharType="end"/>
        </w:r>
      </w:hyperlink>
    </w:p>
    <w:p w14:paraId="00A3D0DC" w14:textId="1776D723" w:rsidR="00D0262F" w:rsidRDefault="00164B3E">
      <w:pPr>
        <w:pStyle w:val="TOC3"/>
        <w:rPr>
          <w:rFonts w:asciiTheme="minorHAnsi" w:eastAsiaTheme="minorEastAsia" w:hAnsiTheme="minorHAnsi" w:cstheme="minorBidi"/>
          <w:noProof/>
          <w:sz w:val="22"/>
        </w:rPr>
      </w:pPr>
      <w:hyperlink w:anchor="_Toc28982359" w:history="1">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r w:rsidR="00D0262F">
          <w:rPr>
            <w:noProof/>
            <w:webHidden/>
          </w:rPr>
          <w:t>78</w:t>
        </w:r>
        <w:r w:rsidR="00D0262F">
          <w:rPr>
            <w:noProof/>
            <w:webHidden/>
          </w:rPr>
          <w:fldChar w:fldCharType="end"/>
        </w:r>
      </w:hyperlink>
    </w:p>
    <w:p w14:paraId="279042D1" w14:textId="72640804" w:rsidR="00D0262F" w:rsidRDefault="00164B3E">
      <w:pPr>
        <w:pStyle w:val="TOC3"/>
        <w:rPr>
          <w:rFonts w:asciiTheme="minorHAnsi" w:eastAsiaTheme="minorEastAsia" w:hAnsiTheme="minorHAnsi" w:cstheme="minorBidi"/>
          <w:noProof/>
          <w:sz w:val="22"/>
        </w:rPr>
      </w:pPr>
      <w:hyperlink w:anchor="_Toc28982360" w:history="1">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r w:rsidR="00D0262F">
          <w:rPr>
            <w:noProof/>
            <w:webHidden/>
          </w:rPr>
          <w:t>79</w:t>
        </w:r>
        <w:r w:rsidR="00D0262F">
          <w:rPr>
            <w:noProof/>
            <w:webHidden/>
          </w:rPr>
          <w:fldChar w:fldCharType="end"/>
        </w:r>
      </w:hyperlink>
    </w:p>
    <w:p w14:paraId="64601CEC" w14:textId="26F4EE51" w:rsidR="00D0262F" w:rsidRDefault="00164B3E">
      <w:pPr>
        <w:pStyle w:val="TOC2"/>
        <w:rPr>
          <w:rFonts w:asciiTheme="minorHAnsi" w:eastAsiaTheme="minorEastAsia" w:hAnsiTheme="minorHAnsi" w:cstheme="minorBidi"/>
          <w:b w:val="0"/>
          <w:smallCaps w:val="0"/>
          <w:kern w:val="0"/>
          <w:sz w:val="22"/>
          <w:szCs w:val="22"/>
        </w:rPr>
      </w:pPr>
      <w:hyperlink w:anchor="_Toc28982361" w:history="1">
        <w:r w:rsidR="00D0262F" w:rsidRPr="00E01283">
          <w:rPr>
            <w:rStyle w:val="Hyperlink"/>
          </w:rPr>
          <w:t>11.10</w:t>
        </w:r>
        <w:r w:rsidR="00D0262F">
          <w:rPr>
            <w:rFonts w:asciiTheme="minorHAnsi" w:eastAsiaTheme="minorEastAsia" w:hAnsiTheme="minorHAnsi" w:cstheme="minorBidi"/>
            <w:b w:val="0"/>
            <w:smallCaps w:val="0"/>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r w:rsidR="00D0262F">
          <w:rPr>
            <w:webHidden/>
          </w:rPr>
          <w:t>81</w:t>
        </w:r>
        <w:r w:rsidR="00D0262F">
          <w:rPr>
            <w:webHidden/>
          </w:rPr>
          <w:fldChar w:fldCharType="end"/>
        </w:r>
      </w:hyperlink>
    </w:p>
    <w:p w14:paraId="56427CA3" w14:textId="1EB4ECDC" w:rsidR="00D0262F" w:rsidRDefault="00164B3E">
      <w:pPr>
        <w:pStyle w:val="TOC3"/>
        <w:rPr>
          <w:rFonts w:asciiTheme="minorHAnsi" w:eastAsiaTheme="minorEastAsia" w:hAnsiTheme="minorHAnsi" w:cstheme="minorBidi"/>
          <w:noProof/>
          <w:sz w:val="22"/>
        </w:rPr>
      </w:pPr>
      <w:hyperlink w:anchor="_Toc28982362" w:history="1">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r w:rsidR="00D0262F">
          <w:rPr>
            <w:noProof/>
            <w:webHidden/>
          </w:rPr>
          <w:t>81</w:t>
        </w:r>
        <w:r w:rsidR="00D0262F">
          <w:rPr>
            <w:noProof/>
            <w:webHidden/>
          </w:rPr>
          <w:fldChar w:fldCharType="end"/>
        </w:r>
      </w:hyperlink>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38" w:name="_Toc28982314"/>
      <w:r>
        <w:rPr>
          <w:noProof/>
        </w:rPr>
        <w:t>PURPOSE</w:t>
      </w:r>
      <w:bookmarkStart w:id="39" w:name="_Toc380430437"/>
      <w:bookmarkEnd w:id="38"/>
      <w:bookmarkEnd w:id="39"/>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40" w:name="_Toc348244450"/>
      <w:bookmarkStart w:id="41" w:name="_Toc348244619"/>
      <w:bookmarkStart w:id="42" w:name="_Toc348260651"/>
      <w:bookmarkStart w:id="43" w:name="_Toc348346624"/>
      <w:bookmarkStart w:id="44" w:name="_Toc380430438"/>
      <w:bookmarkStart w:id="45" w:name="_Toc28982315"/>
      <w:r>
        <w:rPr>
          <w:noProof/>
        </w:rPr>
        <w:t>Patient Referral and Responses</w:t>
      </w:r>
      <w:bookmarkEnd w:id="40"/>
      <w:bookmarkEnd w:id="41"/>
      <w:bookmarkEnd w:id="42"/>
      <w:bookmarkEnd w:id="43"/>
      <w:bookmarkEnd w:id="44"/>
      <w:bookmarkEnd w:id="45"/>
      <w:r w:rsidR="00FD02FB">
        <w:rPr>
          <w:noProof/>
        </w:rPr>
        <w:fldChar w:fldCharType="begin"/>
      </w:r>
      <w:r>
        <w:rPr>
          <w:noProof/>
        </w:rPr>
        <w:instrText xml:space="preserve"> XE "Patient referral and responses" </w:instrText>
      </w:r>
      <w:r w:rsidR="00FD02FB">
        <w:rPr>
          <w:noProof/>
        </w:rPr>
        <w:fldChar w:fldCharType="end"/>
      </w:r>
      <w:bookmarkStart w:id="46" w:name="_Toc380430439"/>
      <w:bookmarkEnd w:id="46"/>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47" w:name="_Toc348244451"/>
    </w:p>
    <w:p w14:paraId="0597D63A" w14:textId="77777777" w:rsidR="00573AF5" w:rsidRDefault="00573AF5">
      <w:pPr>
        <w:pStyle w:val="Heading4"/>
        <w:rPr>
          <w:noProof/>
        </w:rPr>
      </w:pPr>
      <w:r>
        <w:rPr>
          <w:noProof/>
        </w:rPr>
        <w:t>Patient referral</w:t>
      </w:r>
      <w:bookmarkEnd w:id="47"/>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48" w:name="_Toc348244452"/>
      <w:r>
        <w:rPr>
          <w:noProof/>
        </w:rPr>
        <w:t>Responding to a patient referral</w:t>
      </w:r>
      <w:bookmarkEnd w:id="48"/>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49" w:name="_Toc348244453"/>
      <w:bookmarkStart w:id="50" w:name="_Toc348244620"/>
      <w:bookmarkStart w:id="51" w:name="_Toc348260652"/>
      <w:bookmarkStart w:id="52" w:name="_Toc348346625"/>
      <w:bookmarkStart w:id="53" w:name="_Toc380430440"/>
      <w:bookmarkStart w:id="54" w:name="_Toc28982316"/>
      <w:r>
        <w:rPr>
          <w:noProof/>
        </w:rPr>
        <w:t>Application Roles and Data Process</w:t>
      </w:r>
      <w:bookmarkEnd w:id="49"/>
      <w:bookmarkEnd w:id="50"/>
      <w:bookmarkEnd w:id="51"/>
      <w:bookmarkEnd w:id="52"/>
      <w:bookmarkEnd w:id="53"/>
      <w:bookmarkEnd w:id="54"/>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55" w:name="_Toc348244454"/>
      <w:r>
        <w:rPr>
          <w:noProof/>
          <w:vanish/>
        </w:rPr>
        <w:t>hiddentext</w:t>
      </w:r>
      <w:bookmarkStart w:id="56" w:name="_Toc701824"/>
      <w:bookmarkStart w:id="57" w:name="_Toc24276870"/>
      <w:bookmarkStart w:id="58" w:name="_Toc42576110"/>
      <w:bookmarkEnd w:id="56"/>
      <w:bookmarkEnd w:id="57"/>
      <w:bookmarkEnd w:id="58"/>
    </w:p>
    <w:p w14:paraId="6127CE74" w14:textId="77777777" w:rsidR="00573AF5" w:rsidRDefault="00573AF5">
      <w:pPr>
        <w:pStyle w:val="Heading4"/>
        <w:rPr>
          <w:noProof/>
        </w:rPr>
      </w:pPr>
      <w:r>
        <w:rPr>
          <w:noProof/>
        </w:rPr>
        <w:t>Application roles</w:t>
      </w:r>
      <w:bookmarkEnd w:id="55"/>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59" w:name="_Toc348244455"/>
      <w:r>
        <w:rPr>
          <w:noProof/>
        </w:rPr>
        <w:t>The referring provider application role</w:t>
      </w:r>
      <w:bookmarkEnd w:id="59"/>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60" w:name="_Toc348244456"/>
      <w:r>
        <w:rPr>
          <w:noProof/>
        </w:rPr>
        <w:t>The querying application role</w:t>
      </w:r>
      <w:bookmarkEnd w:id="60"/>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61" w:name="_Toc348244457"/>
      <w:r>
        <w:rPr>
          <w:noProof/>
        </w:rPr>
        <w:t>The auxiliary application role</w:t>
      </w:r>
      <w:bookmarkEnd w:id="61"/>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62" w:name="_Toc348244458"/>
      <w:r>
        <w:rPr>
          <w:noProof/>
        </w:rPr>
        <w:t>Application roles in a messaging environment</w:t>
      </w:r>
      <w:bookmarkEnd w:id="62"/>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63" w:name="_MON_1266602294"/>
    <w:bookmarkStart w:id="64" w:name="_MON_1153850387"/>
    <w:bookmarkEnd w:id="63"/>
    <w:bookmarkEnd w:id="64"/>
    <w:bookmarkStart w:id="65" w:name="_MON_1163053628"/>
    <w:bookmarkEnd w:id="65"/>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4" o:title="" cropright="12760f"/>
          </v:shape>
          <o:OLEObject Type="Embed" ProgID="Word.Picture.8" ShapeID="_x0000_i1025" DrawAspect="Content" ObjectID="_1719387524" r:id="rId15"/>
        </w:object>
      </w:r>
    </w:p>
    <w:p w14:paraId="100C9208" w14:textId="20E67978" w:rsidR="006C2677" w:rsidRDefault="004200A5" w:rsidP="00BD60E1">
      <w:pPr>
        <w:pStyle w:val="Heading3"/>
        <w:rPr>
          <w:noProof/>
        </w:rPr>
      </w:pPr>
      <w:bookmarkStart w:id="66" w:name="_Toc28982317"/>
      <w:r>
        <w:rPr>
          <w:noProof/>
        </w:rPr>
        <w:t>Acknowledgment Choreography</w:t>
      </w:r>
      <w:bookmarkEnd w:id="66"/>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67" w:name="_Toc348244459"/>
      <w:bookmarkStart w:id="68" w:name="_Toc348244621"/>
      <w:bookmarkStart w:id="69" w:name="_Toc348260653"/>
      <w:bookmarkStart w:id="70" w:name="_Toc348346626"/>
      <w:bookmarkStart w:id="71" w:name="_Toc380430441"/>
      <w:bookmarkStart w:id="72" w:name="_Toc28982318"/>
      <w:r>
        <w:rPr>
          <w:noProof/>
        </w:rPr>
        <w:t>Glossary</w:t>
      </w:r>
      <w:bookmarkEnd w:id="67"/>
      <w:bookmarkEnd w:id="68"/>
      <w:bookmarkEnd w:id="69"/>
      <w:bookmarkEnd w:id="70"/>
      <w:bookmarkEnd w:id="71"/>
      <w:bookmarkEnd w:id="72"/>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73" w:name="_Toc701832"/>
      <w:bookmarkStart w:id="74" w:name="_Toc24276878"/>
      <w:bookmarkStart w:id="75" w:name="_Toc42576118"/>
      <w:bookmarkStart w:id="76" w:name="_Toc348244460"/>
      <w:bookmarkEnd w:id="73"/>
      <w:bookmarkEnd w:id="74"/>
      <w:bookmarkEnd w:id="75"/>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76"/>
    </w:p>
    <w:p w14:paraId="695A23BC" w14:textId="77777777" w:rsidR="00573AF5" w:rsidRDefault="00573AF5">
      <w:pPr>
        <w:pStyle w:val="Heading4"/>
        <w:rPr>
          <w:noProof/>
        </w:rPr>
      </w:pPr>
      <w:bookmarkStart w:id="77"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77"/>
    </w:p>
    <w:p w14:paraId="72C13F21" w14:textId="77777777" w:rsidR="00573AF5" w:rsidRDefault="00573AF5">
      <w:pPr>
        <w:pStyle w:val="Heading4"/>
        <w:rPr>
          <w:noProof/>
        </w:rPr>
      </w:pPr>
      <w:bookmarkStart w:id="78"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78"/>
    </w:p>
    <w:p w14:paraId="61CDDE72" w14:textId="77777777" w:rsidR="00573AF5" w:rsidRDefault="00573AF5">
      <w:pPr>
        <w:pStyle w:val="Heading4"/>
        <w:rPr>
          <w:noProof/>
        </w:rPr>
      </w:pPr>
      <w:bookmarkStart w:id="79"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79"/>
    </w:p>
    <w:p w14:paraId="4FF9B049" w14:textId="77777777" w:rsidR="00573AF5" w:rsidRDefault="00573AF5">
      <w:pPr>
        <w:pStyle w:val="Heading4"/>
        <w:rPr>
          <w:noProof/>
        </w:rPr>
      </w:pPr>
      <w:bookmarkStart w:id="80"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80"/>
    </w:p>
    <w:p w14:paraId="6CA4EDDE" w14:textId="77777777" w:rsidR="00573AF5" w:rsidRDefault="00573AF5">
      <w:pPr>
        <w:pStyle w:val="Heading4"/>
        <w:rPr>
          <w:noProof/>
        </w:rPr>
      </w:pPr>
      <w:bookmarkStart w:id="81"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81"/>
    </w:p>
    <w:p w14:paraId="3A6EDE42" w14:textId="77777777" w:rsidR="00573AF5" w:rsidRDefault="00573AF5">
      <w:pPr>
        <w:pStyle w:val="Heading4"/>
        <w:rPr>
          <w:noProof/>
        </w:rPr>
      </w:pPr>
      <w:bookmarkStart w:id="82"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82"/>
    </w:p>
    <w:p w14:paraId="2BC8E4A1" w14:textId="77777777" w:rsidR="00573AF5" w:rsidRDefault="00573AF5">
      <w:pPr>
        <w:pStyle w:val="Heading4"/>
        <w:rPr>
          <w:noProof/>
        </w:rPr>
      </w:pPr>
      <w:bookmarkStart w:id="83"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83"/>
    </w:p>
    <w:p w14:paraId="4120A4C9" w14:textId="77777777" w:rsidR="00573AF5" w:rsidRDefault="00573AF5">
      <w:pPr>
        <w:pStyle w:val="Heading4"/>
        <w:rPr>
          <w:noProof/>
        </w:rPr>
      </w:pPr>
      <w:bookmarkStart w:id="84"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84"/>
    </w:p>
    <w:p w14:paraId="6F3DE8E6" w14:textId="77777777" w:rsidR="00573AF5" w:rsidRDefault="00573AF5">
      <w:pPr>
        <w:pStyle w:val="Heading4"/>
        <w:rPr>
          <w:noProof/>
        </w:rPr>
      </w:pPr>
      <w:bookmarkStart w:id="85"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85"/>
    </w:p>
    <w:p w14:paraId="2704548B" w14:textId="77777777" w:rsidR="00573AF5" w:rsidRDefault="00573AF5">
      <w:pPr>
        <w:pStyle w:val="Heading4"/>
        <w:rPr>
          <w:noProof/>
        </w:rPr>
      </w:pPr>
      <w:bookmarkStart w:id="86"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86"/>
    </w:p>
    <w:p w14:paraId="74D09337" w14:textId="77777777" w:rsidR="00573AF5" w:rsidRDefault="00573AF5">
      <w:pPr>
        <w:pStyle w:val="Heading4"/>
        <w:rPr>
          <w:noProof/>
        </w:rPr>
      </w:pPr>
      <w:bookmarkStart w:id="87"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87"/>
    </w:p>
    <w:p w14:paraId="79751763" w14:textId="77777777" w:rsidR="00573AF5" w:rsidRDefault="00573AF5">
      <w:pPr>
        <w:pStyle w:val="Heading4"/>
        <w:rPr>
          <w:noProof/>
        </w:rPr>
      </w:pPr>
      <w:bookmarkStart w:id="88"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88"/>
      <w:r>
        <w:t xml:space="preserve"> </w:t>
      </w:r>
    </w:p>
    <w:p w14:paraId="0E8D73F2" w14:textId="77777777" w:rsidR="00573AF5" w:rsidRDefault="00573AF5">
      <w:pPr>
        <w:pStyle w:val="Heading4"/>
        <w:rPr>
          <w:noProof/>
        </w:rPr>
      </w:pPr>
      <w:bookmarkStart w:id="89"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89"/>
    </w:p>
    <w:p w14:paraId="6ADE98F8" w14:textId="77777777" w:rsidR="00573AF5" w:rsidRDefault="00573AF5">
      <w:pPr>
        <w:pStyle w:val="Heading4"/>
        <w:rPr>
          <w:noProof/>
        </w:rPr>
      </w:pPr>
      <w:bookmarkStart w:id="90"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90"/>
      <w:r>
        <w:t xml:space="preserve">  </w:t>
      </w:r>
    </w:p>
    <w:p w14:paraId="12E18E16" w14:textId="77777777" w:rsidR="00573AF5" w:rsidRDefault="00573AF5">
      <w:pPr>
        <w:pStyle w:val="Heading2"/>
        <w:rPr>
          <w:noProof/>
        </w:rPr>
      </w:pPr>
      <w:bookmarkStart w:id="91" w:name="_Toc28982319"/>
      <w:r>
        <w:rPr>
          <w:noProof/>
        </w:rPr>
        <w:t>PATIENT INFORMATION REQUEST MESSAGES AND TRIGGER EVENTS</w:t>
      </w:r>
      <w:bookmarkEnd w:id="91"/>
      <w:r w:rsidR="00FD02FB">
        <w:rPr>
          <w:noProof/>
        </w:rPr>
        <w:fldChar w:fldCharType="begin"/>
      </w:r>
      <w:r>
        <w:rPr>
          <w:noProof/>
        </w:rPr>
        <w:instrText xml:space="preserve"> XE "TRIGGER EVENTS AND MESSAGE DEFINITIONS" </w:instrText>
      </w:r>
      <w:r w:rsidR="00FD02FB">
        <w:rPr>
          <w:noProof/>
        </w:rPr>
        <w:fldChar w:fldCharType="end"/>
      </w:r>
      <w:bookmarkStart w:id="92" w:name="_Toc380430443"/>
      <w:bookmarkEnd w:id="92"/>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93" w:name="_Toc380430445"/>
      <w:bookmarkStart w:id="94" w:name="_Toc348244477"/>
      <w:bookmarkStart w:id="95" w:name="_Toc28982320"/>
      <w:bookmarkEnd w:id="93"/>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94"/>
      <w:bookmarkEnd w:id="9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1"/>
        <w:gridCol w:w="864"/>
        <w:gridCol w:w="1008"/>
        <w:tblGridChange w:id="96">
          <w:tblGrid>
            <w:gridCol w:w="2882"/>
            <w:gridCol w:w="4321"/>
            <w:gridCol w:w="864"/>
            <w:gridCol w:w="1008"/>
          </w:tblGrid>
        </w:tblGridChange>
      </w:tblGrid>
      <w:tr w:rsidR="00F67A7D" w:rsidRPr="00573AF5" w14:paraId="35B0CBEF"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F67A7D" w:rsidRPr="00573AF5" w14:paraId="230AFBBD"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F67A7D" w:rsidRPr="00573AF5" w14:paraId="32EC039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F67A7D" w:rsidRPr="00573AF5" w14:paraId="3191A6D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F67A7D" w:rsidRPr="00573AF5" w14:paraId="4F35CA2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F67A7D" w:rsidRPr="00573AF5" w14:paraId="33A54A2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F67A7D" w:rsidRPr="00573AF5" w14:paraId="3A2411E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F67A7D" w:rsidRPr="00573AF5" w14:paraId="2B8A425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F67A7D" w:rsidRPr="00573AF5" w14:paraId="5DA90B5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433EA9" w14:paraId="1B9C878D" w14:textId="77777777" w:rsidTr="00433EA9">
        <w:tblPrEx>
          <w:tblLook w:val="04A0" w:firstRow="1" w:lastRow="0" w:firstColumn="1" w:lastColumn="0" w:noHBand="0" w:noVBand="1"/>
        </w:tblPrEx>
        <w:trPr>
          <w:jc w:val="center"/>
          <w:ins w:id="97" w:author="Amit Popat" w:date="2022-07-15T10:43:00Z"/>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Default="00433EA9">
            <w:pPr>
              <w:pStyle w:val="MsgTableBody"/>
              <w:spacing w:line="256" w:lineRule="auto"/>
              <w:rPr>
                <w:ins w:id="98" w:author="Amit Popat" w:date="2022-07-15T10:43:00Z"/>
                <w:b/>
                <w:bCs/>
                <w:noProof/>
                <w:color w:val="FF0000"/>
              </w:rPr>
            </w:pPr>
            <w:ins w:id="99"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Default="00433EA9">
            <w:pPr>
              <w:pStyle w:val="MsgTableBody"/>
              <w:spacing w:line="256" w:lineRule="auto"/>
              <w:rPr>
                <w:ins w:id="100" w:author="Amit Popat" w:date="2022-07-15T10:43:00Z"/>
                <w:b/>
                <w:bCs/>
                <w:noProof/>
                <w:color w:val="FF0000"/>
              </w:rPr>
            </w:pPr>
            <w:ins w:id="101"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C76F485" w14:textId="77777777" w:rsidR="00433EA9" w:rsidRDefault="00433EA9">
            <w:pPr>
              <w:pStyle w:val="MsgTableBody"/>
              <w:spacing w:line="256" w:lineRule="auto"/>
              <w:jc w:val="center"/>
              <w:rPr>
                <w:ins w:id="10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Default="00433EA9">
            <w:pPr>
              <w:pStyle w:val="MsgTableBody"/>
              <w:spacing w:line="256" w:lineRule="auto"/>
              <w:jc w:val="center"/>
              <w:rPr>
                <w:ins w:id="103" w:author="Amit Popat" w:date="2022-07-15T10:43:00Z"/>
                <w:b/>
                <w:bCs/>
                <w:noProof/>
                <w:color w:val="FF0000"/>
              </w:rPr>
            </w:pPr>
            <w:ins w:id="104" w:author="Amit Popat" w:date="2022-07-15T10:43:00Z">
              <w:r>
                <w:rPr>
                  <w:b/>
                  <w:bCs/>
                  <w:noProof/>
                  <w:color w:val="FF0000"/>
                </w:rPr>
                <w:t>3</w:t>
              </w:r>
            </w:ins>
          </w:p>
        </w:tc>
      </w:tr>
      <w:tr w:rsidR="00433EA9" w14:paraId="7B6AFD94" w14:textId="77777777" w:rsidTr="00433EA9">
        <w:tblPrEx>
          <w:tblLook w:val="04A0" w:firstRow="1" w:lastRow="0" w:firstColumn="1" w:lastColumn="0" w:noHBand="0" w:noVBand="1"/>
        </w:tblPrEx>
        <w:trPr>
          <w:jc w:val="center"/>
          <w:ins w:id="105" w:author="Amit Popat" w:date="2022-07-15T10:43:00Z"/>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Default="00433EA9">
            <w:pPr>
              <w:pStyle w:val="MsgTableBody"/>
              <w:spacing w:line="256" w:lineRule="auto"/>
              <w:rPr>
                <w:ins w:id="106" w:author="Amit Popat" w:date="2022-07-15T10:43:00Z"/>
                <w:b/>
                <w:bCs/>
                <w:noProof/>
                <w:color w:val="FF0000"/>
              </w:rPr>
            </w:pPr>
            <w:ins w:id="107"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Default="00433EA9">
            <w:pPr>
              <w:pStyle w:val="MsgTableBody"/>
              <w:spacing w:line="256" w:lineRule="auto"/>
              <w:rPr>
                <w:ins w:id="108" w:author="Amit Popat" w:date="2022-07-15T10:43:00Z"/>
                <w:b/>
                <w:bCs/>
                <w:noProof/>
                <w:color w:val="FF0000"/>
              </w:rPr>
            </w:pPr>
            <w:ins w:id="109"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8DFCA4" w14:textId="77777777" w:rsidR="00433EA9" w:rsidRDefault="00433EA9">
            <w:pPr>
              <w:pStyle w:val="MsgTableBody"/>
              <w:spacing w:line="256" w:lineRule="auto"/>
              <w:jc w:val="center"/>
              <w:rPr>
                <w:ins w:id="11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Default="00433EA9">
            <w:pPr>
              <w:pStyle w:val="MsgTableBody"/>
              <w:spacing w:line="256" w:lineRule="auto"/>
              <w:jc w:val="center"/>
              <w:rPr>
                <w:ins w:id="111" w:author="Amit Popat" w:date="2022-07-15T10:43:00Z"/>
                <w:b/>
                <w:bCs/>
                <w:noProof/>
                <w:color w:val="FF0000"/>
              </w:rPr>
            </w:pPr>
            <w:ins w:id="112" w:author="Amit Popat" w:date="2022-07-15T10:43:00Z">
              <w:r>
                <w:rPr>
                  <w:b/>
                  <w:bCs/>
                  <w:noProof/>
                  <w:color w:val="FF0000"/>
                </w:rPr>
                <w:t>3</w:t>
              </w:r>
            </w:ins>
          </w:p>
        </w:tc>
      </w:tr>
      <w:tr w:rsidR="00433EA9" w14:paraId="45D36CE9" w14:textId="77777777" w:rsidTr="00433EA9">
        <w:tblPrEx>
          <w:tblLook w:val="04A0" w:firstRow="1" w:lastRow="0" w:firstColumn="1" w:lastColumn="0" w:noHBand="0" w:noVBand="1"/>
        </w:tblPrEx>
        <w:trPr>
          <w:jc w:val="center"/>
          <w:ins w:id="113" w:author="Amit Popat" w:date="2022-07-15T10:43:00Z"/>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Default="00433EA9">
            <w:pPr>
              <w:pStyle w:val="MsgTableBody"/>
              <w:spacing w:line="256" w:lineRule="auto"/>
              <w:rPr>
                <w:ins w:id="114" w:author="Amit Popat" w:date="2022-07-15T10:43:00Z"/>
                <w:b/>
                <w:bCs/>
                <w:noProof/>
                <w:color w:val="FF0000"/>
              </w:rPr>
            </w:pPr>
            <w:ins w:id="115"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7C42A94" w14:textId="77777777" w:rsidR="00433EA9" w:rsidRDefault="00433EA9">
            <w:pPr>
              <w:pStyle w:val="MsgTableBody"/>
              <w:spacing w:line="256" w:lineRule="auto"/>
              <w:rPr>
                <w:ins w:id="116" w:author="Amit Popat" w:date="2022-07-15T10:43:00Z"/>
                <w:b/>
                <w:bCs/>
                <w:noProof/>
                <w:color w:val="FF0000"/>
              </w:rPr>
            </w:pPr>
            <w:ins w:id="117"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A25C90" w14:textId="77777777" w:rsidR="00433EA9" w:rsidRDefault="00433EA9">
            <w:pPr>
              <w:pStyle w:val="MsgTableBody"/>
              <w:spacing w:line="256" w:lineRule="auto"/>
              <w:jc w:val="center"/>
              <w:rPr>
                <w:ins w:id="11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Default="00433EA9">
            <w:pPr>
              <w:pStyle w:val="MsgTableBody"/>
              <w:spacing w:line="256" w:lineRule="auto"/>
              <w:jc w:val="center"/>
              <w:rPr>
                <w:ins w:id="119" w:author="Amit Popat" w:date="2022-07-15T10:43:00Z"/>
                <w:b/>
                <w:bCs/>
                <w:noProof/>
                <w:color w:val="FF0000"/>
              </w:rPr>
            </w:pPr>
            <w:ins w:id="120" w:author="Amit Popat" w:date="2022-07-15T10:43:00Z">
              <w:r>
                <w:rPr>
                  <w:b/>
                  <w:bCs/>
                  <w:noProof/>
                  <w:color w:val="FF0000"/>
                </w:rPr>
                <w:t>3</w:t>
              </w:r>
            </w:ins>
          </w:p>
        </w:tc>
      </w:tr>
      <w:tr w:rsidR="00C87B0A" w14:paraId="3C2358AC" w14:textId="77777777" w:rsidTr="00433EA9">
        <w:tblPrEx>
          <w:tblLook w:val="04A0" w:firstRow="1" w:lastRow="0" w:firstColumn="1" w:lastColumn="0" w:noHBand="0" w:noVBand="1"/>
        </w:tblPrEx>
        <w:trPr>
          <w:jc w:val="center"/>
          <w:ins w:id="121" w:author="Amit Popat" w:date="2022-07-15T10:43:00Z"/>
        </w:trPr>
        <w:tc>
          <w:tcPr>
            <w:tcW w:w="2882" w:type="dxa"/>
            <w:tcBorders>
              <w:top w:val="dotted" w:sz="4" w:space="0" w:color="auto"/>
              <w:left w:val="nil"/>
              <w:bottom w:val="dotted" w:sz="4" w:space="0" w:color="auto"/>
              <w:right w:val="nil"/>
            </w:tcBorders>
            <w:shd w:val="clear" w:color="auto" w:fill="FFFFFF"/>
          </w:tcPr>
          <w:p w14:paraId="2851B723" w14:textId="4DCE46CA" w:rsidR="00C87B0A" w:rsidRDefault="00C87B0A" w:rsidP="00C87B0A">
            <w:pPr>
              <w:pStyle w:val="MsgTableBody"/>
              <w:spacing w:line="256" w:lineRule="auto"/>
              <w:rPr>
                <w:ins w:id="122" w:author="Amit Popat" w:date="2022-07-15T10:43:00Z"/>
                <w:b/>
                <w:bCs/>
                <w:noProof/>
                <w:color w:val="FF0000"/>
              </w:rPr>
            </w:pPr>
            <w:bookmarkStart w:id="123" w:name="_Hlk108427086"/>
            <w:ins w:id="12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61EB85FD" w14:textId="7D7EA425" w:rsidR="00C87B0A" w:rsidRDefault="00C87B0A" w:rsidP="00C87B0A">
            <w:pPr>
              <w:pStyle w:val="MsgTableBody"/>
              <w:spacing w:line="256" w:lineRule="auto"/>
              <w:rPr>
                <w:ins w:id="125" w:author="Amit Popat" w:date="2022-07-15T10:43:00Z"/>
                <w:b/>
                <w:bCs/>
                <w:noProof/>
                <w:color w:val="FF0000"/>
              </w:rPr>
            </w:pPr>
            <w:ins w:id="126"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38037AB" w14:textId="77777777" w:rsidR="00C87B0A" w:rsidRDefault="00C87B0A" w:rsidP="00C87B0A">
            <w:pPr>
              <w:pStyle w:val="MsgTableBody"/>
              <w:spacing w:line="256" w:lineRule="auto"/>
              <w:jc w:val="center"/>
              <w:rPr>
                <w:ins w:id="12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Default="00C87B0A" w:rsidP="00C87B0A">
            <w:pPr>
              <w:pStyle w:val="MsgTableBody"/>
              <w:spacing w:line="256" w:lineRule="auto"/>
              <w:jc w:val="center"/>
              <w:rPr>
                <w:ins w:id="128" w:author="Amit Popat" w:date="2022-07-15T10:43:00Z"/>
                <w:b/>
                <w:bCs/>
                <w:noProof/>
                <w:color w:val="FF0000"/>
              </w:rPr>
            </w:pPr>
          </w:p>
        </w:tc>
      </w:tr>
      <w:tr w:rsidR="00F67A7D" w:rsidRPr="00573AF5" w14:paraId="403130B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9244E9D" w14:textId="2583B94E" w:rsidR="00C87B0A" w:rsidRDefault="00573AF5" w:rsidP="00C87B0A">
            <w:pPr>
              <w:pStyle w:val="MsgTableBody"/>
              <w:rPr>
                <w:noProof/>
              </w:rPr>
            </w:pPr>
            <w:del w:id="129" w:author="Amit Popat" w:date="2022-07-15T10:43:00Z">
              <w:r>
                <w:rPr>
                  <w:noProof/>
                </w:rPr>
                <w:delText>[{NK1}]</w:delText>
              </w:r>
            </w:del>
            <w:ins w:id="130" w:author="Amit Popat" w:date="2022-07-15T10:43:00Z">
              <w:r w:rsidR="00C87B0A">
                <w:rPr>
                  <w:noProof/>
                </w:rPr>
                <w:t xml:space="preserve">     </w:t>
              </w:r>
              <w:r w:rsidR="00C87B0A">
                <w:fldChar w:fldCharType="begin"/>
              </w:r>
              <w:r w:rsidR="00C87B0A">
                <w:instrText xml:space="preserve"> HYPERLINK "file:///D:\\Eigene%20Dateien\\2018\\HL7\\Standards\\v2.9%20May\\716%20-%20New.doc" \l "#NK1" </w:instrText>
              </w:r>
              <w:r w:rsidR="00C87B0A">
                <w:fldChar w:fldCharType="separate"/>
              </w:r>
              <w:r w:rsidR="00C87B0A">
                <w:rPr>
                  <w:rStyle w:val="Hyperlink"/>
                  <w:noProof/>
                </w:rPr>
                <w:t>NK1</w:t>
              </w:r>
              <w:r w:rsidR="00C87B0A">
                <w:fldChar w:fldCharType="end"/>
              </w:r>
              <w:r w:rsidR="00C87B0A">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0E8A03F" w14:textId="4968B968" w:rsidR="00C87B0A" w:rsidRDefault="00C87B0A" w:rsidP="00C87B0A">
            <w:pPr>
              <w:pStyle w:val="MsgTableBody"/>
              <w:rPr>
                <w:noProof/>
              </w:rPr>
            </w:pPr>
            <w:r>
              <w:rPr>
                <w:noProof/>
              </w:rPr>
              <w:t>Next of Kin</w:t>
            </w:r>
            <w:del w:id="131" w:author="Amit Popat" w:date="2022-07-15T10:43:00Z">
              <w:r w:rsidR="00573AF5">
                <w:rPr>
                  <w:noProof/>
                </w:rPr>
                <w:delText>/</w:delText>
              </w:r>
            </w:del>
            <w:ins w:id="132"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C87B0A"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519D9CFA" w:rsidR="00C87B0A" w:rsidRDefault="00573AF5" w:rsidP="00C87B0A">
            <w:pPr>
              <w:pStyle w:val="MsgTableBody"/>
              <w:jc w:val="center"/>
              <w:rPr>
                <w:noProof/>
              </w:rPr>
            </w:pPr>
            <w:del w:id="133" w:author="Amit Popat" w:date="2022-07-15T10:43:00Z">
              <w:r>
                <w:rPr>
                  <w:noProof/>
                </w:rPr>
                <w:delText>6</w:delText>
              </w:r>
            </w:del>
            <w:ins w:id="134" w:author="Amit Popat" w:date="2022-07-15T10:43:00Z">
              <w:r w:rsidR="00C87B0A">
                <w:rPr>
                  <w:noProof/>
                </w:rPr>
                <w:t>3</w:t>
              </w:r>
            </w:ins>
          </w:p>
        </w:tc>
      </w:tr>
      <w:tr w:rsidR="00C87B0A" w14:paraId="74E85329" w14:textId="77777777" w:rsidTr="00C87B0A">
        <w:tblPrEx>
          <w:tblLook w:val="04A0" w:firstRow="1" w:lastRow="0" w:firstColumn="1" w:lastColumn="0" w:noHBand="0" w:noVBand="1"/>
        </w:tblPrEx>
        <w:trPr>
          <w:jc w:val="center"/>
          <w:ins w:id="135" w:author="Amit Popat" w:date="2022-07-15T10:43:00Z"/>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Default="00C87B0A" w:rsidP="00C87B0A">
            <w:pPr>
              <w:pStyle w:val="MsgTableBody"/>
              <w:spacing w:line="256" w:lineRule="auto"/>
              <w:rPr>
                <w:ins w:id="136" w:author="Amit Popat" w:date="2022-07-15T10:43:00Z"/>
                <w:b/>
                <w:bCs/>
                <w:noProof/>
                <w:color w:val="FF0000"/>
              </w:rPr>
            </w:pPr>
            <w:ins w:id="137"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Default="00C87B0A" w:rsidP="00C87B0A">
            <w:pPr>
              <w:pStyle w:val="MsgTableBody"/>
              <w:spacing w:line="256" w:lineRule="auto"/>
              <w:rPr>
                <w:ins w:id="138" w:author="Amit Popat" w:date="2022-07-15T10:43:00Z"/>
                <w:b/>
                <w:bCs/>
                <w:noProof/>
                <w:color w:val="FF0000"/>
              </w:rPr>
            </w:pPr>
            <w:ins w:id="139"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037AFB0" w14:textId="77777777" w:rsidR="00C87B0A" w:rsidRDefault="00C87B0A" w:rsidP="00C87B0A">
            <w:pPr>
              <w:pStyle w:val="MsgTableBody"/>
              <w:spacing w:line="256" w:lineRule="auto"/>
              <w:jc w:val="center"/>
              <w:rPr>
                <w:ins w:id="14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Default="00C87B0A" w:rsidP="00C87B0A">
            <w:pPr>
              <w:pStyle w:val="MsgTableBody"/>
              <w:spacing w:line="256" w:lineRule="auto"/>
              <w:jc w:val="center"/>
              <w:rPr>
                <w:ins w:id="141" w:author="Amit Popat" w:date="2022-07-15T10:43:00Z"/>
                <w:b/>
                <w:bCs/>
                <w:noProof/>
                <w:color w:val="FF0000"/>
              </w:rPr>
            </w:pPr>
            <w:ins w:id="142" w:author="Amit Popat" w:date="2022-07-15T10:43:00Z">
              <w:r>
                <w:rPr>
                  <w:b/>
                  <w:bCs/>
                  <w:noProof/>
                  <w:color w:val="FF0000"/>
                </w:rPr>
                <w:t>3</w:t>
              </w:r>
            </w:ins>
          </w:p>
        </w:tc>
      </w:tr>
      <w:tr w:rsidR="00C87B0A" w14:paraId="26951279" w14:textId="77777777" w:rsidTr="00C87B0A">
        <w:tblPrEx>
          <w:tblLook w:val="04A0" w:firstRow="1" w:lastRow="0" w:firstColumn="1" w:lastColumn="0" w:noHBand="0" w:noVBand="1"/>
        </w:tblPrEx>
        <w:trPr>
          <w:jc w:val="center"/>
          <w:ins w:id="143" w:author="Amit Popat" w:date="2022-07-15T10:43:00Z"/>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Default="00C87B0A" w:rsidP="00C87B0A">
            <w:pPr>
              <w:pStyle w:val="MsgTableBody"/>
              <w:spacing w:line="256" w:lineRule="auto"/>
              <w:rPr>
                <w:ins w:id="144" w:author="Amit Popat" w:date="2022-07-15T10:43:00Z"/>
                <w:b/>
                <w:bCs/>
                <w:noProof/>
                <w:color w:val="FF0000"/>
              </w:rPr>
            </w:pPr>
            <w:ins w:id="145"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Default="00C87B0A" w:rsidP="00C87B0A">
            <w:pPr>
              <w:pStyle w:val="MsgTableBody"/>
              <w:spacing w:line="256" w:lineRule="auto"/>
              <w:rPr>
                <w:ins w:id="146" w:author="Amit Popat" w:date="2022-07-15T10:43:00Z"/>
                <w:b/>
                <w:bCs/>
                <w:noProof/>
                <w:color w:val="FF0000"/>
              </w:rPr>
            </w:pPr>
            <w:ins w:id="147"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23DD7B3" w14:textId="77777777" w:rsidR="00C87B0A" w:rsidRDefault="00C87B0A" w:rsidP="00C87B0A">
            <w:pPr>
              <w:pStyle w:val="MsgTableBody"/>
              <w:spacing w:line="256" w:lineRule="auto"/>
              <w:jc w:val="center"/>
              <w:rPr>
                <w:ins w:id="14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Default="00C87B0A" w:rsidP="00C87B0A">
            <w:pPr>
              <w:pStyle w:val="MsgTableBody"/>
              <w:spacing w:line="256" w:lineRule="auto"/>
              <w:jc w:val="center"/>
              <w:rPr>
                <w:ins w:id="149" w:author="Amit Popat" w:date="2022-07-15T10:43:00Z"/>
                <w:b/>
                <w:bCs/>
                <w:noProof/>
                <w:color w:val="FF0000"/>
              </w:rPr>
            </w:pPr>
            <w:ins w:id="150" w:author="Amit Popat" w:date="2022-07-15T10:43:00Z">
              <w:r>
                <w:rPr>
                  <w:b/>
                  <w:bCs/>
                  <w:noProof/>
                  <w:color w:val="FF0000"/>
                </w:rPr>
                <w:t>3</w:t>
              </w:r>
            </w:ins>
          </w:p>
        </w:tc>
      </w:tr>
      <w:tr w:rsidR="00C87B0A" w14:paraId="17CEA3E7" w14:textId="77777777" w:rsidTr="00C87B0A">
        <w:tblPrEx>
          <w:tblLook w:val="04A0" w:firstRow="1" w:lastRow="0" w:firstColumn="1" w:lastColumn="0" w:noHBand="0" w:noVBand="1"/>
        </w:tblPrEx>
        <w:trPr>
          <w:jc w:val="center"/>
          <w:ins w:id="151" w:author="Amit Popat" w:date="2022-07-15T10:43:00Z"/>
        </w:trPr>
        <w:tc>
          <w:tcPr>
            <w:tcW w:w="2882" w:type="dxa"/>
            <w:tcBorders>
              <w:top w:val="dotted" w:sz="4" w:space="0" w:color="auto"/>
              <w:left w:val="nil"/>
              <w:bottom w:val="dotted" w:sz="4" w:space="0" w:color="auto"/>
              <w:right w:val="nil"/>
            </w:tcBorders>
            <w:shd w:val="clear" w:color="auto" w:fill="FFFFFF"/>
          </w:tcPr>
          <w:p w14:paraId="1A06E772" w14:textId="1D41DEF2" w:rsidR="00C87B0A" w:rsidRDefault="00C87B0A" w:rsidP="00C87B0A">
            <w:pPr>
              <w:pStyle w:val="MsgTableBody"/>
              <w:spacing w:line="256" w:lineRule="auto"/>
              <w:rPr>
                <w:ins w:id="152" w:author="Amit Popat" w:date="2022-07-15T10:43:00Z"/>
                <w:b/>
                <w:bCs/>
                <w:noProof/>
                <w:color w:val="FF0000"/>
              </w:rPr>
            </w:pPr>
            <w:ins w:id="153"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5E9AFC6" w14:textId="7BAB7CD1" w:rsidR="00C87B0A" w:rsidRDefault="00C87B0A" w:rsidP="00C87B0A">
            <w:pPr>
              <w:pStyle w:val="MsgTableBody"/>
              <w:spacing w:line="256" w:lineRule="auto"/>
              <w:rPr>
                <w:ins w:id="154" w:author="Amit Popat" w:date="2022-07-15T10:43:00Z"/>
                <w:b/>
                <w:bCs/>
                <w:noProof/>
                <w:color w:val="FF0000"/>
              </w:rPr>
            </w:pPr>
            <w:ins w:id="155"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108EA9D" w14:textId="77777777" w:rsidR="00C87B0A" w:rsidRDefault="00C87B0A" w:rsidP="00C87B0A">
            <w:pPr>
              <w:pStyle w:val="MsgTableBody"/>
              <w:spacing w:line="256" w:lineRule="auto"/>
              <w:jc w:val="center"/>
              <w:rPr>
                <w:ins w:id="15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Default="00C87B0A" w:rsidP="00C87B0A">
            <w:pPr>
              <w:pStyle w:val="MsgTableBody"/>
              <w:spacing w:line="256" w:lineRule="auto"/>
              <w:jc w:val="center"/>
              <w:rPr>
                <w:ins w:id="157" w:author="Amit Popat" w:date="2022-07-15T10:43:00Z"/>
                <w:b/>
                <w:bCs/>
                <w:noProof/>
                <w:color w:val="FF0000"/>
              </w:rPr>
            </w:pPr>
          </w:p>
        </w:tc>
      </w:tr>
      <w:bookmarkEnd w:id="123"/>
      <w:tr w:rsidR="00F67A7D" w:rsidRPr="00573AF5" w14:paraId="10FBB05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F67A7D" w:rsidRPr="00573AF5" w14:paraId="30251DC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F67A7D" w:rsidRPr="00573AF5" w14:paraId="48A133E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F67A7D" w:rsidRPr="00573AF5" w14:paraId="1909A7C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F67A7D" w:rsidRPr="00573AF5" w14:paraId="221013B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F67A7D" w:rsidRPr="00573AF5" w14:paraId="48DAA95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F67A7D" w:rsidRPr="00573AF5" w14:paraId="764A3D2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F67A7D" w:rsidRPr="00573AF5" w14:paraId="60FA620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F67A7D" w:rsidRPr="00573AF5" w14:paraId="01F3C7A1"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158">
          <w:tblGrid>
            <w:gridCol w:w="2882"/>
            <w:gridCol w:w="4321"/>
            <w:gridCol w:w="864"/>
            <w:gridCol w:w="1008"/>
          </w:tblGrid>
        </w:tblGridChange>
      </w:tblGrid>
      <w:tr w:rsidR="00F67A7D" w:rsidRPr="00573AF5" w14:paraId="724F67AD"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F67A7D" w:rsidRPr="00573AF5" w14:paraId="014A9060"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F67A7D" w:rsidRPr="00573AF5" w14:paraId="1486646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F67A7D" w:rsidRPr="00573AF5" w14:paraId="6C82003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F67A7D" w:rsidRPr="00573AF5" w14:paraId="35BE670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F67A7D" w:rsidRPr="00573AF5" w14:paraId="656B0CB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F67A7D" w:rsidRPr="00573AF5" w14:paraId="415A353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F67A7D" w:rsidRPr="00573AF5" w14:paraId="150AD50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F67A7D" w:rsidRPr="00573AF5" w14:paraId="68AEBE1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F67A7D" w:rsidRPr="00573AF5" w14:paraId="596E472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433EA9" w14:paraId="5786938A" w14:textId="77777777" w:rsidTr="00433EA9">
        <w:tblPrEx>
          <w:tblCellMar>
            <w:left w:w="108" w:type="dxa"/>
            <w:right w:w="108" w:type="dxa"/>
          </w:tblCellMar>
          <w:tblLook w:val="04A0" w:firstRow="1" w:lastRow="0" w:firstColumn="1" w:lastColumn="0" w:noHBand="0" w:noVBand="1"/>
        </w:tblPrEx>
        <w:trPr>
          <w:jc w:val="center"/>
          <w:ins w:id="159" w:author="Amit Popat" w:date="2022-07-15T10:43:00Z"/>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Default="00433EA9">
            <w:pPr>
              <w:pStyle w:val="MsgTableBody"/>
              <w:spacing w:line="256" w:lineRule="auto"/>
              <w:rPr>
                <w:ins w:id="160" w:author="Amit Popat" w:date="2022-07-15T10:43:00Z"/>
                <w:b/>
                <w:bCs/>
                <w:noProof/>
                <w:color w:val="FF0000"/>
              </w:rPr>
            </w:pPr>
            <w:ins w:id="161"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Default="00433EA9">
            <w:pPr>
              <w:pStyle w:val="MsgTableBody"/>
              <w:spacing w:line="256" w:lineRule="auto"/>
              <w:rPr>
                <w:ins w:id="162" w:author="Amit Popat" w:date="2022-07-15T10:43:00Z"/>
                <w:b/>
                <w:bCs/>
                <w:noProof/>
                <w:color w:val="FF0000"/>
              </w:rPr>
            </w:pPr>
            <w:ins w:id="163"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2C69A5E" w14:textId="77777777" w:rsidR="00433EA9" w:rsidRDefault="00433EA9">
            <w:pPr>
              <w:pStyle w:val="MsgTableBody"/>
              <w:spacing w:line="256" w:lineRule="auto"/>
              <w:jc w:val="center"/>
              <w:rPr>
                <w:ins w:id="16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Default="00433EA9">
            <w:pPr>
              <w:pStyle w:val="MsgTableBody"/>
              <w:spacing w:line="256" w:lineRule="auto"/>
              <w:jc w:val="center"/>
              <w:rPr>
                <w:ins w:id="165" w:author="Amit Popat" w:date="2022-07-15T10:43:00Z"/>
                <w:b/>
                <w:bCs/>
                <w:noProof/>
                <w:color w:val="FF0000"/>
              </w:rPr>
            </w:pPr>
            <w:ins w:id="166" w:author="Amit Popat" w:date="2022-07-15T10:43:00Z">
              <w:r>
                <w:rPr>
                  <w:b/>
                  <w:bCs/>
                  <w:noProof/>
                  <w:color w:val="FF0000"/>
                </w:rPr>
                <w:t>3</w:t>
              </w:r>
            </w:ins>
          </w:p>
        </w:tc>
      </w:tr>
      <w:tr w:rsidR="00433EA9" w14:paraId="32DCEFFA" w14:textId="77777777" w:rsidTr="00433EA9">
        <w:tblPrEx>
          <w:tblCellMar>
            <w:left w:w="108" w:type="dxa"/>
            <w:right w:w="108" w:type="dxa"/>
          </w:tblCellMar>
          <w:tblLook w:val="04A0" w:firstRow="1" w:lastRow="0" w:firstColumn="1" w:lastColumn="0" w:noHBand="0" w:noVBand="1"/>
        </w:tblPrEx>
        <w:trPr>
          <w:jc w:val="center"/>
          <w:ins w:id="167" w:author="Amit Popat" w:date="2022-07-15T10:43:00Z"/>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Default="00433EA9">
            <w:pPr>
              <w:pStyle w:val="MsgTableBody"/>
              <w:spacing w:line="256" w:lineRule="auto"/>
              <w:rPr>
                <w:ins w:id="168" w:author="Amit Popat" w:date="2022-07-15T10:43:00Z"/>
                <w:b/>
                <w:bCs/>
                <w:noProof/>
                <w:color w:val="FF0000"/>
              </w:rPr>
            </w:pPr>
            <w:ins w:id="169"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Default="00433EA9">
            <w:pPr>
              <w:pStyle w:val="MsgTableBody"/>
              <w:spacing w:line="256" w:lineRule="auto"/>
              <w:rPr>
                <w:ins w:id="170" w:author="Amit Popat" w:date="2022-07-15T10:43:00Z"/>
                <w:b/>
                <w:bCs/>
                <w:noProof/>
                <w:color w:val="FF0000"/>
              </w:rPr>
            </w:pPr>
            <w:ins w:id="171"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77668A3" w14:textId="77777777" w:rsidR="00433EA9" w:rsidRDefault="00433EA9">
            <w:pPr>
              <w:pStyle w:val="MsgTableBody"/>
              <w:spacing w:line="256" w:lineRule="auto"/>
              <w:jc w:val="center"/>
              <w:rPr>
                <w:ins w:id="17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Default="00433EA9">
            <w:pPr>
              <w:pStyle w:val="MsgTableBody"/>
              <w:spacing w:line="256" w:lineRule="auto"/>
              <w:jc w:val="center"/>
              <w:rPr>
                <w:ins w:id="173" w:author="Amit Popat" w:date="2022-07-15T10:43:00Z"/>
                <w:b/>
                <w:bCs/>
                <w:noProof/>
                <w:color w:val="FF0000"/>
              </w:rPr>
            </w:pPr>
            <w:ins w:id="174" w:author="Amit Popat" w:date="2022-07-15T10:43:00Z">
              <w:r>
                <w:rPr>
                  <w:b/>
                  <w:bCs/>
                  <w:noProof/>
                  <w:color w:val="FF0000"/>
                </w:rPr>
                <w:t>3</w:t>
              </w:r>
            </w:ins>
          </w:p>
        </w:tc>
      </w:tr>
      <w:tr w:rsidR="00433EA9" w14:paraId="17F8974B" w14:textId="77777777" w:rsidTr="00433EA9">
        <w:tblPrEx>
          <w:tblCellMar>
            <w:left w:w="108" w:type="dxa"/>
            <w:right w:w="108" w:type="dxa"/>
          </w:tblCellMar>
          <w:tblLook w:val="04A0" w:firstRow="1" w:lastRow="0" w:firstColumn="1" w:lastColumn="0" w:noHBand="0" w:noVBand="1"/>
        </w:tblPrEx>
        <w:trPr>
          <w:jc w:val="center"/>
          <w:ins w:id="175" w:author="Amit Popat" w:date="2022-07-15T10:43:00Z"/>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Default="00433EA9">
            <w:pPr>
              <w:pStyle w:val="MsgTableBody"/>
              <w:spacing w:line="256" w:lineRule="auto"/>
              <w:rPr>
                <w:ins w:id="176" w:author="Amit Popat" w:date="2022-07-15T10:43:00Z"/>
                <w:b/>
                <w:bCs/>
                <w:noProof/>
                <w:color w:val="FF0000"/>
              </w:rPr>
            </w:pPr>
            <w:ins w:id="177"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0FE5EA7" w14:textId="77777777" w:rsidR="00433EA9" w:rsidRDefault="00433EA9">
            <w:pPr>
              <w:pStyle w:val="MsgTableBody"/>
              <w:spacing w:line="256" w:lineRule="auto"/>
              <w:rPr>
                <w:ins w:id="178" w:author="Amit Popat" w:date="2022-07-15T10:43:00Z"/>
                <w:b/>
                <w:bCs/>
                <w:noProof/>
                <w:color w:val="FF0000"/>
              </w:rPr>
            </w:pPr>
            <w:ins w:id="179"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820BC0" w14:textId="77777777" w:rsidR="00433EA9" w:rsidRDefault="00433EA9">
            <w:pPr>
              <w:pStyle w:val="MsgTableBody"/>
              <w:spacing w:line="256" w:lineRule="auto"/>
              <w:jc w:val="center"/>
              <w:rPr>
                <w:ins w:id="18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Default="00433EA9">
            <w:pPr>
              <w:pStyle w:val="MsgTableBody"/>
              <w:spacing w:line="256" w:lineRule="auto"/>
              <w:jc w:val="center"/>
              <w:rPr>
                <w:ins w:id="181" w:author="Amit Popat" w:date="2022-07-15T10:43:00Z"/>
                <w:b/>
                <w:bCs/>
                <w:noProof/>
                <w:color w:val="FF0000"/>
              </w:rPr>
            </w:pPr>
            <w:ins w:id="182" w:author="Amit Popat" w:date="2022-07-15T10:43:00Z">
              <w:r>
                <w:rPr>
                  <w:b/>
                  <w:bCs/>
                  <w:noProof/>
                  <w:color w:val="FF0000"/>
                </w:rPr>
                <w:t>3</w:t>
              </w:r>
            </w:ins>
          </w:p>
        </w:tc>
      </w:tr>
      <w:tr w:rsidR="00C87B0A" w14:paraId="0617EE07" w14:textId="77777777" w:rsidTr="00F8714F">
        <w:tblPrEx>
          <w:tblCellMar>
            <w:left w:w="108" w:type="dxa"/>
            <w:right w:w="108" w:type="dxa"/>
          </w:tblCellMar>
          <w:tblLook w:val="04A0" w:firstRow="1" w:lastRow="0" w:firstColumn="1" w:lastColumn="0" w:noHBand="0" w:noVBand="1"/>
        </w:tblPrEx>
        <w:trPr>
          <w:jc w:val="center"/>
          <w:ins w:id="183" w:author="Amit Popat" w:date="2022-07-15T10:43:00Z"/>
        </w:trPr>
        <w:tc>
          <w:tcPr>
            <w:tcW w:w="2882" w:type="dxa"/>
            <w:tcBorders>
              <w:top w:val="dotted" w:sz="4" w:space="0" w:color="auto"/>
              <w:left w:val="nil"/>
              <w:bottom w:val="dotted" w:sz="4" w:space="0" w:color="auto"/>
              <w:right w:val="nil"/>
            </w:tcBorders>
            <w:shd w:val="clear" w:color="auto" w:fill="FFFFFF"/>
          </w:tcPr>
          <w:p w14:paraId="0692D83D" w14:textId="77777777" w:rsidR="00C87B0A" w:rsidRDefault="00C87B0A" w:rsidP="00F8714F">
            <w:pPr>
              <w:pStyle w:val="MsgTableBody"/>
              <w:spacing w:line="256" w:lineRule="auto"/>
              <w:rPr>
                <w:ins w:id="184" w:author="Amit Popat" w:date="2022-07-15T10:43:00Z"/>
                <w:b/>
                <w:bCs/>
                <w:noProof/>
                <w:color w:val="FF0000"/>
              </w:rPr>
            </w:pPr>
            <w:ins w:id="185"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4A7E5422" w14:textId="77777777" w:rsidR="00C87B0A" w:rsidRDefault="00C87B0A" w:rsidP="00F8714F">
            <w:pPr>
              <w:pStyle w:val="MsgTableBody"/>
              <w:spacing w:line="256" w:lineRule="auto"/>
              <w:rPr>
                <w:ins w:id="186" w:author="Amit Popat" w:date="2022-07-15T10:43:00Z"/>
                <w:b/>
                <w:bCs/>
                <w:noProof/>
                <w:color w:val="FF0000"/>
              </w:rPr>
            </w:pPr>
            <w:ins w:id="187"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6E6A20" w14:textId="77777777" w:rsidR="00C87B0A" w:rsidRDefault="00C87B0A" w:rsidP="00F8714F">
            <w:pPr>
              <w:pStyle w:val="MsgTableBody"/>
              <w:spacing w:line="256" w:lineRule="auto"/>
              <w:jc w:val="center"/>
              <w:rPr>
                <w:ins w:id="18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Default="00C87B0A" w:rsidP="00F8714F">
            <w:pPr>
              <w:pStyle w:val="MsgTableBody"/>
              <w:spacing w:line="256" w:lineRule="auto"/>
              <w:jc w:val="center"/>
              <w:rPr>
                <w:ins w:id="189" w:author="Amit Popat" w:date="2022-07-15T10:43:00Z"/>
                <w:b/>
                <w:bCs/>
                <w:noProof/>
                <w:color w:val="FF0000"/>
              </w:rPr>
            </w:pPr>
          </w:p>
        </w:tc>
      </w:tr>
      <w:tr w:rsidR="00F67A7D" w14:paraId="45838C37"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F1341C8" w14:textId="269C06A0" w:rsidR="00C87B0A" w:rsidRDefault="00573AF5" w:rsidP="00F8714F">
            <w:pPr>
              <w:pStyle w:val="MsgTableBody"/>
              <w:rPr>
                <w:noProof/>
              </w:rPr>
            </w:pPr>
            <w:del w:id="190" w:author="Amit Popat" w:date="2022-07-15T10:43:00Z">
              <w:r>
                <w:rPr>
                  <w:noProof/>
                </w:rPr>
                <w:delText>[{NK1}]</w:delText>
              </w:r>
            </w:del>
            <w:ins w:id="191" w:author="Amit Popat" w:date="2022-07-15T10:43:00Z">
              <w:r w:rsidR="00C87B0A">
                <w:rPr>
                  <w:noProof/>
                </w:rPr>
                <w:t xml:space="preserve">     </w:t>
              </w:r>
              <w:r w:rsidR="00C87B0A">
                <w:fldChar w:fldCharType="begin"/>
              </w:r>
              <w:r w:rsidR="00C87B0A">
                <w:instrText xml:space="preserve"> HYPERLINK "file:///D:\\Eigene%20Dateien\\2018\\HL7\\Standards\\v2.9%20May\\716%20-%20New.doc" \l "#NK1" </w:instrText>
              </w:r>
              <w:r w:rsidR="00C87B0A">
                <w:fldChar w:fldCharType="separate"/>
              </w:r>
              <w:r w:rsidR="00C87B0A">
                <w:rPr>
                  <w:rStyle w:val="Hyperlink"/>
                  <w:noProof/>
                </w:rPr>
                <w:t>NK1</w:t>
              </w:r>
              <w:r w:rsidR="00C87B0A">
                <w:fldChar w:fldCharType="end"/>
              </w:r>
              <w:r w:rsidR="00C87B0A">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0CF7B30" w14:textId="4AB6FFDE" w:rsidR="00C87B0A" w:rsidRDefault="00C87B0A" w:rsidP="00F8714F">
            <w:pPr>
              <w:pStyle w:val="MsgTableBody"/>
              <w:rPr>
                <w:noProof/>
              </w:rPr>
            </w:pPr>
            <w:r>
              <w:rPr>
                <w:noProof/>
              </w:rPr>
              <w:t>Next of Kin</w:t>
            </w:r>
            <w:del w:id="192" w:author="Amit Popat" w:date="2022-07-15T10:43:00Z">
              <w:r w:rsidR="00573AF5">
                <w:rPr>
                  <w:noProof/>
                </w:rPr>
                <w:delText>/</w:delText>
              </w:r>
            </w:del>
            <w:ins w:id="193"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32B598A3" w14:textId="77777777" w:rsidR="00C87B0A"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D6188" w14:textId="6982B605" w:rsidR="00C87B0A" w:rsidRDefault="00573AF5" w:rsidP="00F8714F">
            <w:pPr>
              <w:pStyle w:val="MsgTableBody"/>
              <w:jc w:val="center"/>
              <w:rPr>
                <w:noProof/>
              </w:rPr>
            </w:pPr>
            <w:del w:id="194" w:author="Amit Popat" w:date="2022-07-15T10:43:00Z">
              <w:r>
                <w:rPr>
                  <w:noProof/>
                </w:rPr>
                <w:delText>6</w:delText>
              </w:r>
            </w:del>
            <w:ins w:id="195" w:author="Amit Popat" w:date="2022-07-15T10:43:00Z">
              <w:r w:rsidR="00C87B0A">
                <w:rPr>
                  <w:noProof/>
                </w:rPr>
                <w:t>3</w:t>
              </w:r>
            </w:ins>
          </w:p>
        </w:tc>
      </w:tr>
      <w:tr w:rsidR="00C87B0A" w14:paraId="5FF79D94" w14:textId="77777777" w:rsidTr="00F8714F">
        <w:tblPrEx>
          <w:tblCellMar>
            <w:left w:w="108" w:type="dxa"/>
            <w:right w:w="108" w:type="dxa"/>
          </w:tblCellMar>
          <w:tblLook w:val="04A0" w:firstRow="1" w:lastRow="0" w:firstColumn="1" w:lastColumn="0" w:noHBand="0" w:noVBand="1"/>
        </w:tblPrEx>
        <w:trPr>
          <w:jc w:val="center"/>
          <w:ins w:id="196" w:author="Amit Popat" w:date="2022-07-15T10:43:00Z"/>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Default="00C87B0A" w:rsidP="00F8714F">
            <w:pPr>
              <w:pStyle w:val="MsgTableBody"/>
              <w:spacing w:line="256" w:lineRule="auto"/>
              <w:rPr>
                <w:ins w:id="197" w:author="Amit Popat" w:date="2022-07-15T10:43:00Z"/>
                <w:b/>
                <w:bCs/>
                <w:noProof/>
                <w:color w:val="FF0000"/>
              </w:rPr>
            </w:pPr>
            <w:ins w:id="198"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Default="00C87B0A" w:rsidP="00F8714F">
            <w:pPr>
              <w:pStyle w:val="MsgTableBody"/>
              <w:spacing w:line="256" w:lineRule="auto"/>
              <w:rPr>
                <w:ins w:id="199" w:author="Amit Popat" w:date="2022-07-15T10:43:00Z"/>
                <w:b/>
                <w:bCs/>
                <w:noProof/>
                <w:color w:val="FF0000"/>
              </w:rPr>
            </w:pPr>
            <w:ins w:id="200"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B17FD0" w14:textId="77777777" w:rsidR="00C87B0A" w:rsidRDefault="00C87B0A" w:rsidP="00F8714F">
            <w:pPr>
              <w:pStyle w:val="MsgTableBody"/>
              <w:spacing w:line="256" w:lineRule="auto"/>
              <w:jc w:val="center"/>
              <w:rPr>
                <w:ins w:id="20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Default="00C87B0A" w:rsidP="00F8714F">
            <w:pPr>
              <w:pStyle w:val="MsgTableBody"/>
              <w:spacing w:line="256" w:lineRule="auto"/>
              <w:jc w:val="center"/>
              <w:rPr>
                <w:ins w:id="202" w:author="Amit Popat" w:date="2022-07-15T10:43:00Z"/>
                <w:b/>
                <w:bCs/>
                <w:noProof/>
                <w:color w:val="FF0000"/>
              </w:rPr>
            </w:pPr>
            <w:ins w:id="203" w:author="Amit Popat" w:date="2022-07-15T10:43:00Z">
              <w:r>
                <w:rPr>
                  <w:b/>
                  <w:bCs/>
                  <w:noProof/>
                  <w:color w:val="FF0000"/>
                </w:rPr>
                <w:t>3</w:t>
              </w:r>
            </w:ins>
          </w:p>
        </w:tc>
      </w:tr>
      <w:tr w:rsidR="00C87B0A" w14:paraId="40A12F4A" w14:textId="77777777" w:rsidTr="00F8714F">
        <w:tblPrEx>
          <w:tblCellMar>
            <w:left w:w="108" w:type="dxa"/>
            <w:right w:w="108" w:type="dxa"/>
          </w:tblCellMar>
          <w:tblLook w:val="04A0" w:firstRow="1" w:lastRow="0" w:firstColumn="1" w:lastColumn="0" w:noHBand="0" w:noVBand="1"/>
        </w:tblPrEx>
        <w:trPr>
          <w:jc w:val="center"/>
          <w:ins w:id="204" w:author="Amit Popat" w:date="2022-07-15T10:43:00Z"/>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Default="00C87B0A" w:rsidP="00F8714F">
            <w:pPr>
              <w:pStyle w:val="MsgTableBody"/>
              <w:spacing w:line="256" w:lineRule="auto"/>
              <w:rPr>
                <w:ins w:id="205" w:author="Amit Popat" w:date="2022-07-15T10:43:00Z"/>
                <w:b/>
                <w:bCs/>
                <w:noProof/>
                <w:color w:val="FF0000"/>
              </w:rPr>
            </w:pPr>
            <w:ins w:id="206"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Default="00C87B0A" w:rsidP="00F8714F">
            <w:pPr>
              <w:pStyle w:val="MsgTableBody"/>
              <w:spacing w:line="256" w:lineRule="auto"/>
              <w:rPr>
                <w:ins w:id="207" w:author="Amit Popat" w:date="2022-07-15T10:43:00Z"/>
                <w:b/>
                <w:bCs/>
                <w:noProof/>
                <w:color w:val="FF0000"/>
              </w:rPr>
            </w:pPr>
            <w:ins w:id="208"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990585" w14:textId="77777777" w:rsidR="00C87B0A" w:rsidRDefault="00C87B0A" w:rsidP="00F8714F">
            <w:pPr>
              <w:pStyle w:val="MsgTableBody"/>
              <w:spacing w:line="256" w:lineRule="auto"/>
              <w:jc w:val="center"/>
              <w:rPr>
                <w:ins w:id="20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Default="00C87B0A" w:rsidP="00F8714F">
            <w:pPr>
              <w:pStyle w:val="MsgTableBody"/>
              <w:spacing w:line="256" w:lineRule="auto"/>
              <w:jc w:val="center"/>
              <w:rPr>
                <w:ins w:id="210" w:author="Amit Popat" w:date="2022-07-15T10:43:00Z"/>
                <w:b/>
                <w:bCs/>
                <w:noProof/>
                <w:color w:val="FF0000"/>
              </w:rPr>
            </w:pPr>
            <w:ins w:id="211" w:author="Amit Popat" w:date="2022-07-15T10:43:00Z">
              <w:r>
                <w:rPr>
                  <w:b/>
                  <w:bCs/>
                  <w:noProof/>
                  <w:color w:val="FF0000"/>
                </w:rPr>
                <w:t>3</w:t>
              </w:r>
            </w:ins>
          </w:p>
        </w:tc>
      </w:tr>
      <w:tr w:rsidR="00C87B0A" w14:paraId="33A76967" w14:textId="77777777" w:rsidTr="00F8714F">
        <w:tblPrEx>
          <w:tblCellMar>
            <w:left w:w="108" w:type="dxa"/>
            <w:right w:w="108" w:type="dxa"/>
          </w:tblCellMar>
          <w:tblLook w:val="04A0" w:firstRow="1" w:lastRow="0" w:firstColumn="1" w:lastColumn="0" w:noHBand="0" w:noVBand="1"/>
        </w:tblPrEx>
        <w:trPr>
          <w:jc w:val="center"/>
          <w:ins w:id="212" w:author="Amit Popat" w:date="2022-07-15T10:43:00Z"/>
        </w:trPr>
        <w:tc>
          <w:tcPr>
            <w:tcW w:w="2882" w:type="dxa"/>
            <w:tcBorders>
              <w:top w:val="dotted" w:sz="4" w:space="0" w:color="auto"/>
              <w:left w:val="nil"/>
              <w:bottom w:val="dotted" w:sz="4" w:space="0" w:color="auto"/>
              <w:right w:val="nil"/>
            </w:tcBorders>
            <w:shd w:val="clear" w:color="auto" w:fill="FFFFFF"/>
          </w:tcPr>
          <w:p w14:paraId="02A011D0" w14:textId="77777777" w:rsidR="00C87B0A" w:rsidRDefault="00C87B0A" w:rsidP="00F8714F">
            <w:pPr>
              <w:pStyle w:val="MsgTableBody"/>
              <w:spacing w:line="256" w:lineRule="auto"/>
              <w:rPr>
                <w:ins w:id="213" w:author="Amit Popat" w:date="2022-07-15T10:43:00Z"/>
                <w:b/>
                <w:bCs/>
                <w:noProof/>
                <w:color w:val="FF0000"/>
              </w:rPr>
            </w:pPr>
            <w:ins w:id="21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51D80991" w14:textId="77777777" w:rsidR="00C87B0A" w:rsidRDefault="00C87B0A" w:rsidP="00F8714F">
            <w:pPr>
              <w:pStyle w:val="MsgTableBody"/>
              <w:spacing w:line="256" w:lineRule="auto"/>
              <w:rPr>
                <w:ins w:id="215" w:author="Amit Popat" w:date="2022-07-15T10:43:00Z"/>
                <w:b/>
                <w:bCs/>
                <w:noProof/>
                <w:color w:val="FF0000"/>
              </w:rPr>
            </w:pPr>
            <w:ins w:id="216"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67F3D193" w14:textId="77777777" w:rsidR="00C87B0A" w:rsidRDefault="00C87B0A" w:rsidP="00F8714F">
            <w:pPr>
              <w:pStyle w:val="MsgTableBody"/>
              <w:spacing w:line="256" w:lineRule="auto"/>
              <w:jc w:val="center"/>
              <w:rPr>
                <w:ins w:id="21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Default="00C87B0A" w:rsidP="00F8714F">
            <w:pPr>
              <w:pStyle w:val="MsgTableBody"/>
              <w:spacing w:line="256" w:lineRule="auto"/>
              <w:jc w:val="center"/>
              <w:rPr>
                <w:ins w:id="218" w:author="Amit Popat" w:date="2022-07-15T10:43:00Z"/>
                <w:b/>
                <w:bCs/>
                <w:noProof/>
                <w:color w:val="FF0000"/>
              </w:rPr>
            </w:pPr>
          </w:p>
        </w:tc>
      </w:tr>
      <w:tr w:rsidR="00F67A7D" w:rsidRPr="00573AF5" w14:paraId="0AF7307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F67A7D" w:rsidRPr="00573AF5" w14:paraId="5DDDE2C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F67A7D" w:rsidRPr="00573AF5" w14:paraId="3750AEF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F67A7D" w:rsidRPr="00573AF5" w14:paraId="5085916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F67A7D" w:rsidRPr="00573AF5" w14:paraId="790A07D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F67A7D" w:rsidRPr="00573AF5" w14:paraId="7266481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F67A7D" w:rsidRPr="00573AF5" w14:paraId="5F8745F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F67A7D" w:rsidRPr="00573AF5" w14:paraId="404DF8A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F67A7D" w:rsidRPr="00573AF5" w14:paraId="01C1F805"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219"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220"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219"/>
      <w:bookmarkEnd w:id="220"/>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221">
          <w:tblGrid>
            <w:gridCol w:w="2882"/>
            <w:gridCol w:w="4321"/>
            <w:gridCol w:w="864"/>
            <w:gridCol w:w="1008"/>
          </w:tblGrid>
        </w:tblGridChange>
      </w:tblGrid>
      <w:tr w:rsidR="00F67A7D"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F67A7D"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F67A7D"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F67A7D"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F67A7D"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F67A7D"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222" w:name="_Hlt491147160"/>
            <w:r w:rsidR="00FD02FB">
              <w:rPr>
                <w:noProof/>
              </w:rPr>
              <w:fldChar w:fldCharType="begin"/>
            </w:r>
            <w:r>
              <w:rPr>
                <w:noProof/>
              </w:rPr>
              <w:instrText>HYPERLINK  \l "PRD"</w:instrText>
            </w:r>
            <w:r w:rsidR="00FD02FB">
              <w:rPr>
                <w:noProof/>
              </w:rPr>
            </w:r>
            <w:r w:rsidR="00FD02FB">
              <w:rPr>
                <w:noProof/>
              </w:rPr>
              <w:fldChar w:fldCharType="separate"/>
            </w:r>
            <w:r>
              <w:rPr>
                <w:rStyle w:val="Hyperlink"/>
                <w:noProof/>
              </w:rPr>
              <w:t>PRD</w:t>
            </w:r>
            <w:r w:rsidR="00FD02FB">
              <w:rPr>
                <w:noProof/>
              </w:rPr>
              <w:fldChar w:fldCharType="end"/>
            </w:r>
            <w:bookmarkEnd w:id="222"/>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F67A7D"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F67A7D"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F67A7D"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14:paraId="58D0FBBA" w14:textId="77777777" w:rsidTr="00433EA9">
        <w:tblPrEx>
          <w:tblCellMar>
            <w:left w:w="108" w:type="dxa"/>
            <w:right w:w="108" w:type="dxa"/>
          </w:tblCellMar>
          <w:tblLook w:val="04A0" w:firstRow="1" w:lastRow="0" w:firstColumn="1" w:lastColumn="0" w:noHBand="0" w:noVBand="1"/>
        </w:tblPrEx>
        <w:trPr>
          <w:jc w:val="center"/>
          <w:ins w:id="223" w:author="Amit Popat" w:date="2022-07-15T10:43:00Z"/>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Default="00433EA9">
            <w:pPr>
              <w:pStyle w:val="MsgTableBody"/>
              <w:spacing w:line="256" w:lineRule="auto"/>
              <w:rPr>
                <w:ins w:id="224" w:author="Amit Popat" w:date="2022-07-15T10:43:00Z"/>
                <w:b/>
                <w:bCs/>
                <w:noProof/>
                <w:color w:val="FF0000"/>
              </w:rPr>
            </w:pPr>
            <w:ins w:id="225"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Default="00433EA9">
            <w:pPr>
              <w:pStyle w:val="MsgTableBody"/>
              <w:spacing w:line="256" w:lineRule="auto"/>
              <w:rPr>
                <w:ins w:id="226" w:author="Amit Popat" w:date="2022-07-15T10:43:00Z"/>
                <w:b/>
                <w:bCs/>
                <w:noProof/>
                <w:color w:val="FF0000"/>
              </w:rPr>
            </w:pPr>
            <w:ins w:id="227"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EEBBF32" w14:textId="77777777" w:rsidR="00433EA9" w:rsidRDefault="00433EA9">
            <w:pPr>
              <w:pStyle w:val="MsgTableBody"/>
              <w:spacing w:line="256" w:lineRule="auto"/>
              <w:jc w:val="center"/>
              <w:rPr>
                <w:ins w:id="22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Default="00433EA9">
            <w:pPr>
              <w:pStyle w:val="MsgTableBody"/>
              <w:spacing w:line="256" w:lineRule="auto"/>
              <w:jc w:val="center"/>
              <w:rPr>
                <w:ins w:id="229" w:author="Amit Popat" w:date="2022-07-15T10:43:00Z"/>
                <w:b/>
                <w:bCs/>
                <w:noProof/>
                <w:color w:val="FF0000"/>
              </w:rPr>
            </w:pPr>
            <w:ins w:id="230" w:author="Amit Popat" w:date="2022-07-15T10:43:00Z">
              <w:r>
                <w:rPr>
                  <w:b/>
                  <w:bCs/>
                  <w:noProof/>
                  <w:color w:val="FF0000"/>
                </w:rPr>
                <w:t>3</w:t>
              </w:r>
            </w:ins>
          </w:p>
        </w:tc>
      </w:tr>
      <w:tr w:rsidR="00433EA9" w14:paraId="092502A2" w14:textId="77777777" w:rsidTr="00433EA9">
        <w:tblPrEx>
          <w:tblCellMar>
            <w:left w:w="108" w:type="dxa"/>
            <w:right w:w="108" w:type="dxa"/>
          </w:tblCellMar>
          <w:tblLook w:val="04A0" w:firstRow="1" w:lastRow="0" w:firstColumn="1" w:lastColumn="0" w:noHBand="0" w:noVBand="1"/>
        </w:tblPrEx>
        <w:trPr>
          <w:jc w:val="center"/>
          <w:ins w:id="231" w:author="Amit Popat" w:date="2022-07-15T10:43:00Z"/>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Default="00433EA9">
            <w:pPr>
              <w:pStyle w:val="MsgTableBody"/>
              <w:spacing w:line="256" w:lineRule="auto"/>
              <w:rPr>
                <w:ins w:id="232" w:author="Amit Popat" w:date="2022-07-15T10:43:00Z"/>
                <w:b/>
                <w:bCs/>
                <w:noProof/>
                <w:color w:val="FF0000"/>
              </w:rPr>
            </w:pPr>
            <w:ins w:id="233"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Default="00433EA9">
            <w:pPr>
              <w:pStyle w:val="MsgTableBody"/>
              <w:spacing w:line="256" w:lineRule="auto"/>
              <w:rPr>
                <w:ins w:id="234" w:author="Amit Popat" w:date="2022-07-15T10:43:00Z"/>
                <w:b/>
                <w:bCs/>
                <w:noProof/>
                <w:color w:val="FF0000"/>
              </w:rPr>
            </w:pPr>
            <w:ins w:id="235"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F5C67A" w14:textId="77777777" w:rsidR="00433EA9" w:rsidRDefault="00433EA9">
            <w:pPr>
              <w:pStyle w:val="MsgTableBody"/>
              <w:spacing w:line="256" w:lineRule="auto"/>
              <w:jc w:val="center"/>
              <w:rPr>
                <w:ins w:id="23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Default="00433EA9">
            <w:pPr>
              <w:pStyle w:val="MsgTableBody"/>
              <w:spacing w:line="256" w:lineRule="auto"/>
              <w:jc w:val="center"/>
              <w:rPr>
                <w:ins w:id="237" w:author="Amit Popat" w:date="2022-07-15T10:43:00Z"/>
                <w:b/>
                <w:bCs/>
                <w:noProof/>
                <w:color w:val="FF0000"/>
              </w:rPr>
            </w:pPr>
            <w:ins w:id="238" w:author="Amit Popat" w:date="2022-07-15T10:43:00Z">
              <w:r>
                <w:rPr>
                  <w:b/>
                  <w:bCs/>
                  <w:noProof/>
                  <w:color w:val="FF0000"/>
                </w:rPr>
                <w:t>3</w:t>
              </w:r>
            </w:ins>
          </w:p>
        </w:tc>
      </w:tr>
      <w:tr w:rsidR="00433EA9" w14:paraId="63E1547E" w14:textId="77777777" w:rsidTr="00433EA9">
        <w:tblPrEx>
          <w:tblCellMar>
            <w:left w:w="108" w:type="dxa"/>
            <w:right w:w="108" w:type="dxa"/>
          </w:tblCellMar>
          <w:tblLook w:val="04A0" w:firstRow="1" w:lastRow="0" w:firstColumn="1" w:lastColumn="0" w:noHBand="0" w:noVBand="1"/>
        </w:tblPrEx>
        <w:trPr>
          <w:jc w:val="center"/>
          <w:ins w:id="239" w:author="Amit Popat" w:date="2022-07-15T10:43:00Z"/>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Default="00433EA9">
            <w:pPr>
              <w:pStyle w:val="MsgTableBody"/>
              <w:spacing w:line="256" w:lineRule="auto"/>
              <w:rPr>
                <w:ins w:id="240" w:author="Amit Popat" w:date="2022-07-15T10:43:00Z"/>
                <w:b/>
                <w:bCs/>
                <w:noProof/>
                <w:color w:val="FF0000"/>
              </w:rPr>
            </w:pPr>
            <w:ins w:id="241"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4E49866" w14:textId="77777777" w:rsidR="00433EA9" w:rsidRDefault="00433EA9">
            <w:pPr>
              <w:pStyle w:val="MsgTableBody"/>
              <w:spacing w:line="256" w:lineRule="auto"/>
              <w:rPr>
                <w:ins w:id="242" w:author="Amit Popat" w:date="2022-07-15T10:43:00Z"/>
                <w:b/>
                <w:bCs/>
                <w:noProof/>
                <w:color w:val="FF0000"/>
              </w:rPr>
            </w:pPr>
            <w:ins w:id="243"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00B7702D" w14:textId="77777777" w:rsidR="00433EA9" w:rsidRDefault="00433EA9">
            <w:pPr>
              <w:pStyle w:val="MsgTableBody"/>
              <w:spacing w:line="256" w:lineRule="auto"/>
              <w:jc w:val="center"/>
              <w:rPr>
                <w:ins w:id="24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Default="00433EA9">
            <w:pPr>
              <w:pStyle w:val="MsgTableBody"/>
              <w:spacing w:line="256" w:lineRule="auto"/>
              <w:jc w:val="center"/>
              <w:rPr>
                <w:ins w:id="245" w:author="Amit Popat" w:date="2022-07-15T10:43:00Z"/>
                <w:b/>
                <w:bCs/>
                <w:noProof/>
                <w:color w:val="FF0000"/>
              </w:rPr>
            </w:pPr>
            <w:ins w:id="246" w:author="Amit Popat" w:date="2022-07-15T10:43:00Z">
              <w:r>
                <w:rPr>
                  <w:b/>
                  <w:bCs/>
                  <w:noProof/>
                  <w:color w:val="FF0000"/>
                </w:rPr>
                <w:t>3</w:t>
              </w:r>
            </w:ins>
          </w:p>
        </w:tc>
      </w:tr>
      <w:tr w:rsidR="00C87B0A" w14:paraId="0019D468" w14:textId="77777777" w:rsidTr="00F8714F">
        <w:tblPrEx>
          <w:tblCellMar>
            <w:left w:w="108" w:type="dxa"/>
            <w:right w:w="108" w:type="dxa"/>
          </w:tblCellMar>
          <w:tblLook w:val="04A0" w:firstRow="1" w:lastRow="0" w:firstColumn="1" w:lastColumn="0" w:noHBand="0" w:noVBand="1"/>
        </w:tblPrEx>
        <w:trPr>
          <w:jc w:val="center"/>
          <w:ins w:id="247" w:author="Amit Popat" w:date="2022-07-15T10:43:00Z"/>
        </w:trPr>
        <w:tc>
          <w:tcPr>
            <w:tcW w:w="2882" w:type="dxa"/>
            <w:tcBorders>
              <w:top w:val="dotted" w:sz="4" w:space="0" w:color="auto"/>
              <w:left w:val="nil"/>
              <w:bottom w:val="dotted" w:sz="4" w:space="0" w:color="auto"/>
              <w:right w:val="nil"/>
            </w:tcBorders>
            <w:shd w:val="clear" w:color="auto" w:fill="FFFFFF"/>
          </w:tcPr>
          <w:p w14:paraId="25A5F1B5" w14:textId="77777777" w:rsidR="00C87B0A" w:rsidRDefault="00C87B0A" w:rsidP="00F8714F">
            <w:pPr>
              <w:pStyle w:val="MsgTableBody"/>
              <w:spacing w:line="256" w:lineRule="auto"/>
              <w:rPr>
                <w:ins w:id="248" w:author="Amit Popat" w:date="2022-07-15T10:43:00Z"/>
                <w:b/>
                <w:bCs/>
                <w:noProof/>
                <w:color w:val="FF0000"/>
              </w:rPr>
            </w:pPr>
            <w:ins w:id="249"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6A3671D6" w14:textId="77777777" w:rsidR="00C87B0A" w:rsidRDefault="00C87B0A" w:rsidP="00F8714F">
            <w:pPr>
              <w:pStyle w:val="MsgTableBody"/>
              <w:spacing w:line="256" w:lineRule="auto"/>
              <w:rPr>
                <w:ins w:id="250" w:author="Amit Popat" w:date="2022-07-15T10:43:00Z"/>
                <w:b/>
                <w:bCs/>
                <w:noProof/>
                <w:color w:val="FF0000"/>
              </w:rPr>
            </w:pPr>
            <w:ins w:id="251"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45BA0AB7" w14:textId="77777777" w:rsidR="00C87B0A" w:rsidRDefault="00C87B0A" w:rsidP="00F8714F">
            <w:pPr>
              <w:pStyle w:val="MsgTableBody"/>
              <w:spacing w:line="256" w:lineRule="auto"/>
              <w:jc w:val="center"/>
              <w:rPr>
                <w:ins w:id="25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Default="00C87B0A" w:rsidP="00F8714F">
            <w:pPr>
              <w:pStyle w:val="MsgTableBody"/>
              <w:spacing w:line="256" w:lineRule="auto"/>
              <w:jc w:val="center"/>
              <w:rPr>
                <w:ins w:id="253" w:author="Amit Popat" w:date="2022-07-15T10:43:00Z"/>
                <w:b/>
                <w:bCs/>
                <w:noProof/>
                <w:color w:val="FF0000"/>
              </w:rPr>
            </w:pPr>
          </w:p>
        </w:tc>
      </w:tr>
      <w:tr w:rsidR="00F67A7D" w14:paraId="669195E1"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F64F94" w14:textId="568DDDDE" w:rsidR="00C87B0A" w:rsidRDefault="00573AF5" w:rsidP="00F8714F">
            <w:pPr>
              <w:pStyle w:val="MsgTableBody"/>
              <w:rPr>
                <w:noProof/>
              </w:rPr>
            </w:pPr>
            <w:del w:id="254" w:author="Amit Popat" w:date="2022-07-15T10:43:00Z">
              <w:r>
                <w:rPr>
                  <w:noProof/>
                </w:rPr>
                <w:delText>[{NK1}]</w:delText>
              </w:r>
            </w:del>
            <w:ins w:id="255" w:author="Amit Popat" w:date="2022-07-15T10:43:00Z">
              <w:r w:rsidR="00C87B0A">
                <w:rPr>
                  <w:noProof/>
                </w:rPr>
                <w:t xml:space="preserve">     </w:t>
              </w:r>
              <w:r w:rsidR="00C87B0A">
                <w:fldChar w:fldCharType="begin"/>
              </w:r>
              <w:r w:rsidR="00C87B0A">
                <w:instrText xml:space="preserve"> HYPERLINK "file:///D:\\Eigene%20Dateien\\2018\\HL7\\Standards\\v2.9%20May\\716%20-%20New.doc" \l "#NK1" </w:instrText>
              </w:r>
              <w:r w:rsidR="00C87B0A">
                <w:fldChar w:fldCharType="separate"/>
              </w:r>
              <w:r w:rsidR="00C87B0A">
                <w:rPr>
                  <w:rStyle w:val="Hyperlink"/>
                  <w:noProof/>
                </w:rPr>
                <w:t>NK1</w:t>
              </w:r>
              <w:r w:rsidR="00C87B0A">
                <w:fldChar w:fldCharType="end"/>
              </w:r>
              <w:r w:rsidR="00C87B0A">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957CAA3" w14:textId="1B8577C0" w:rsidR="00C87B0A" w:rsidRDefault="00C87B0A" w:rsidP="00F8714F">
            <w:pPr>
              <w:pStyle w:val="MsgTableBody"/>
              <w:rPr>
                <w:noProof/>
              </w:rPr>
            </w:pPr>
            <w:r>
              <w:rPr>
                <w:noProof/>
              </w:rPr>
              <w:t>Next of Kin</w:t>
            </w:r>
            <w:del w:id="256" w:author="Amit Popat" w:date="2022-07-15T10:43:00Z">
              <w:r w:rsidR="00573AF5">
                <w:rPr>
                  <w:noProof/>
                </w:rPr>
                <w:delText>/</w:delText>
              </w:r>
            </w:del>
            <w:ins w:id="257"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3805D004" w14:textId="77777777" w:rsidR="00C87B0A" w:rsidRDefault="00C87B0A"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0A0C95" w14:textId="6A4FBC04" w:rsidR="00C87B0A" w:rsidRDefault="00573AF5" w:rsidP="00F8714F">
            <w:pPr>
              <w:pStyle w:val="MsgTableBody"/>
              <w:jc w:val="center"/>
              <w:rPr>
                <w:noProof/>
              </w:rPr>
            </w:pPr>
            <w:del w:id="258" w:author="Amit Popat" w:date="2022-07-15T10:43:00Z">
              <w:r>
                <w:rPr>
                  <w:noProof/>
                </w:rPr>
                <w:delText>6</w:delText>
              </w:r>
            </w:del>
            <w:ins w:id="259" w:author="Amit Popat" w:date="2022-07-15T10:43:00Z">
              <w:r w:rsidR="00C87B0A">
                <w:rPr>
                  <w:noProof/>
                </w:rPr>
                <w:t>3</w:t>
              </w:r>
            </w:ins>
          </w:p>
        </w:tc>
      </w:tr>
      <w:tr w:rsidR="00C87B0A" w14:paraId="697E5DDF" w14:textId="77777777" w:rsidTr="00F8714F">
        <w:tblPrEx>
          <w:tblCellMar>
            <w:left w:w="108" w:type="dxa"/>
            <w:right w:w="108" w:type="dxa"/>
          </w:tblCellMar>
          <w:tblLook w:val="04A0" w:firstRow="1" w:lastRow="0" w:firstColumn="1" w:lastColumn="0" w:noHBand="0" w:noVBand="1"/>
        </w:tblPrEx>
        <w:trPr>
          <w:jc w:val="center"/>
          <w:ins w:id="260" w:author="Amit Popat" w:date="2022-07-15T10:43:00Z"/>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Default="00C87B0A" w:rsidP="00F8714F">
            <w:pPr>
              <w:pStyle w:val="MsgTableBody"/>
              <w:spacing w:line="256" w:lineRule="auto"/>
              <w:rPr>
                <w:ins w:id="261" w:author="Amit Popat" w:date="2022-07-15T10:43:00Z"/>
                <w:b/>
                <w:bCs/>
                <w:noProof/>
                <w:color w:val="FF0000"/>
              </w:rPr>
            </w:pPr>
            <w:ins w:id="262"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Default="00C87B0A" w:rsidP="00F8714F">
            <w:pPr>
              <w:pStyle w:val="MsgTableBody"/>
              <w:spacing w:line="256" w:lineRule="auto"/>
              <w:rPr>
                <w:ins w:id="263" w:author="Amit Popat" w:date="2022-07-15T10:43:00Z"/>
                <w:b/>
                <w:bCs/>
                <w:noProof/>
                <w:color w:val="FF0000"/>
              </w:rPr>
            </w:pPr>
            <w:ins w:id="264"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E9C7DAE" w14:textId="77777777" w:rsidR="00C87B0A" w:rsidRDefault="00C87B0A" w:rsidP="00F8714F">
            <w:pPr>
              <w:pStyle w:val="MsgTableBody"/>
              <w:spacing w:line="256" w:lineRule="auto"/>
              <w:jc w:val="center"/>
              <w:rPr>
                <w:ins w:id="26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Default="00C87B0A" w:rsidP="00F8714F">
            <w:pPr>
              <w:pStyle w:val="MsgTableBody"/>
              <w:spacing w:line="256" w:lineRule="auto"/>
              <w:jc w:val="center"/>
              <w:rPr>
                <w:ins w:id="266" w:author="Amit Popat" w:date="2022-07-15T10:43:00Z"/>
                <w:b/>
                <w:bCs/>
                <w:noProof/>
                <w:color w:val="FF0000"/>
              </w:rPr>
            </w:pPr>
            <w:ins w:id="267" w:author="Amit Popat" w:date="2022-07-15T10:43:00Z">
              <w:r>
                <w:rPr>
                  <w:b/>
                  <w:bCs/>
                  <w:noProof/>
                  <w:color w:val="FF0000"/>
                </w:rPr>
                <w:t>3</w:t>
              </w:r>
            </w:ins>
          </w:p>
        </w:tc>
      </w:tr>
      <w:tr w:rsidR="00C87B0A" w14:paraId="313C1759" w14:textId="77777777" w:rsidTr="00F8714F">
        <w:tblPrEx>
          <w:tblCellMar>
            <w:left w:w="108" w:type="dxa"/>
            <w:right w:w="108" w:type="dxa"/>
          </w:tblCellMar>
          <w:tblLook w:val="04A0" w:firstRow="1" w:lastRow="0" w:firstColumn="1" w:lastColumn="0" w:noHBand="0" w:noVBand="1"/>
        </w:tblPrEx>
        <w:trPr>
          <w:jc w:val="center"/>
          <w:ins w:id="268" w:author="Amit Popat" w:date="2022-07-15T10:43:00Z"/>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Default="00C87B0A" w:rsidP="00F8714F">
            <w:pPr>
              <w:pStyle w:val="MsgTableBody"/>
              <w:spacing w:line="256" w:lineRule="auto"/>
              <w:rPr>
                <w:ins w:id="269" w:author="Amit Popat" w:date="2022-07-15T10:43:00Z"/>
                <w:b/>
                <w:bCs/>
                <w:noProof/>
                <w:color w:val="FF0000"/>
              </w:rPr>
            </w:pPr>
            <w:ins w:id="270"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Default="00C87B0A" w:rsidP="00F8714F">
            <w:pPr>
              <w:pStyle w:val="MsgTableBody"/>
              <w:spacing w:line="256" w:lineRule="auto"/>
              <w:rPr>
                <w:ins w:id="271" w:author="Amit Popat" w:date="2022-07-15T10:43:00Z"/>
                <w:b/>
                <w:bCs/>
                <w:noProof/>
                <w:color w:val="FF0000"/>
              </w:rPr>
            </w:pPr>
            <w:ins w:id="272"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37F23A7" w14:textId="77777777" w:rsidR="00C87B0A" w:rsidRDefault="00C87B0A" w:rsidP="00F8714F">
            <w:pPr>
              <w:pStyle w:val="MsgTableBody"/>
              <w:spacing w:line="256" w:lineRule="auto"/>
              <w:jc w:val="center"/>
              <w:rPr>
                <w:ins w:id="27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Default="00C87B0A" w:rsidP="00F8714F">
            <w:pPr>
              <w:pStyle w:val="MsgTableBody"/>
              <w:spacing w:line="256" w:lineRule="auto"/>
              <w:jc w:val="center"/>
              <w:rPr>
                <w:ins w:id="274" w:author="Amit Popat" w:date="2022-07-15T10:43:00Z"/>
                <w:b/>
                <w:bCs/>
                <w:noProof/>
                <w:color w:val="FF0000"/>
              </w:rPr>
            </w:pPr>
            <w:ins w:id="275" w:author="Amit Popat" w:date="2022-07-15T10:43:00Z">
              <w:r>
                <w:rPr>
                  <w:b/>
                  <w:bCs/>
                  <w:noProof/>
                  <w:color w:val="FF0000"/>
                </w:rPr>
                <w:t>3</w:t>
              </w:r>
            </w:ins>
          </w:p>
        </w:tc>
      </w:tr>
      <w:tr w:rsidR="00C87B0A" w14:paraId="44149337" w14:textId="77777777" w:rsidTr="00F8714F">
        <w:tblPrEx>
          <w:tblCellMar>
            <w:left w:w="108" w:type="dxa"/>
            <w:right w:w="108" w:type="dxa"/>
          </w:tblCellMar>
          <w:tblLook w:val="04A0" w:firstRow="1" w:lastRow="0" w:firstColumn="1" w:lastColumn="0" w:noHBand="0" w:noVBand="1"/>
        </w:tblPrEx>
        <w:trPr>
          <w:jc w:val="center"/>
          <w:ins w:id="276" w:author="Amit Popat" w:date="2022-07-15T10:43:00Z"/>
        </w:trPr>
        <w:tc>
          <w:tcPr>
            <w:tcW w:w="2882" w:type="dxa"/>
            <w:tcBorders>
              <w:top w:val="dotted" w:sz="4" w:space="0" w:color="auto"/>
              <w:left w:val="nil"/>
              <w:bottom w:val="dotted" w:sz="4" w:space="0" w:color="auto"/>
              <w:right w:val="nil"/>
            </w:tcBorders>
            <w:shd w:val="clear" w:color="auto" w:fill="FFFFFF"/>
          </w:tcPr>
          <w:p w14:paraId="69586DF2" w14:textId="77777777" w:rsidR="00C87B0A" w:rsidRDefault="00C87B0A" w:rsidP="00F8714F">
            <w:pPr>
              <w:pStyle w:val="MsgTableBody"/>
              <w:spacing w:line="256" w:lineRule="auto"/>
              <w:rPr>
                <w:ins w:id="277" w:author="Amit Popat" w:date="2022-07-15T10:43:00Z"/>
                <w:b/>
                <w:bCs/>
                <w:noProof/>
                <w:color w:val="FF0000"/>
              </w:rPr>
            </w:pPr>
            <w:ins w:id="278"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007EDB19" w14:textId="77777777" w:rsidR="00C87B0A" w:rsidRDefault="00C87B0A" w:rsidP="00F8714F">
            <w:pPr>
              <w:pStyle w:val="MsgTableBody"/>
              <w:spacing w:line="256" w:lineRule="auto"/>
              <w:rPr>
                <w:ins w:id="279" w:author="Amit Popat" w:date="2022-07-15T10:43:00Z"/>
                <w:b/>
                <w:bCs/>
                <w:noProof/>
                <w:color w:val="FF0000"/>
              </w:rPr>
            </w:pPr>
            <w:ins w:id="280"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DA7FD11" w14:textId="77777777" w:rsidR="00C87B0A" w:rsidRDefault="00C87B0A" w:rsidP="00F8714F">
            <w:pPr>
              <w:pStyle w:val="MsgTableBody"/>
              <w:spacing w:line="256" w:lineRule="auto"/>
              <w:jc w:val="center"/>
              <w:rPr>
                <w:ins w:id="28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Default="00C87B0A" w:rsidP="00F8714F">
            <w:pPr>
              <w:pStyle w:val="MsgTableBody"/>
              <w:spacing w:line="256" w:lineRule="auto"/>
              <w:jc w:val="center"/>
              <w:rPr>
                <w:ins w:id="282" w:author="Amit Popat" w:date="2022-07-15T10:43:00Z"/>
                <w:b/>
                <w:bCs/>
                <w:noProof/>
                <w:color w:val="FF0000"/>
              </w:rPr>
            </w:pPr>
          </w:p>
        </w:tc>
      </w:tr>
      <w:tr w:rsidR="00F67A7D"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F67A7D"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F67A7D"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F67A7D"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F67A7D"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F67A7D"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F67A7D"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F67A7D"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F67A7D"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283" w:name="_Hlt491147229"/>
              <w:r>
                <w:rPr>
                  <w:rStyle w:val="Hyperlink"/>
                  <w:noProof/>
                </w:rPr>
                <w:t>D</w:t>
              </w:r>
              <w:bookmarkEnd w:id="283"/>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284"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285"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284"/>
      <w:bookmarkEnd w:id="28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286">
          <w:tblGrid>
            <w:gridCol w:w="2882"/>
            <w:gridCol w:w="4321"/>
            <w:gridCol w:w="864"/>
            <w:gridCol w:w="1008"/>
          </w:tblGrid>
        </w:tblGridChange>
      </w:tblGrid>
      <w:tr w:rsidR="00F67A7D" w:rsidRPr="00573AF5" w14:paraId="79B09B0C"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F67A7D" w:rsidRPr="00573AF5" w14:paraId="7D6B8037"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F67A7D" w:rsidRPr="00573AF5" w14:paraId="30EF8D5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F67A7D" w:rsidRPr="00573AF5" w14:paraId="47CF52E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F67A7D" w:rsidRPr="00573AF5" w14:paraId="2C30967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F67A7D" w:rsidRPr="00573AF5" w14:paraId="26A8C32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287" w:name="_Hlt491147274"/>
              <w:r>
                <w:rPr>
                  <w:rStyle w:val="Hyperlink"/>
                  <w:noProof/>
                </w:rPr>
                <w:t>R</w:t>
              </w:r>
              <w:bookmarkEnd w:id="287"/>
              <w:r>
                <w:rPr>
                  <w:rStyle w:val="Hyperlink"/>
                  <w:noProof/>
                </w:rPr>
                <w:t>D</w:t>
              </w:r>
            </w:hyperlink>
          </w:p>
        </w:tc>
        <w:tc>
          <w:tcPr>
            <w:tcW w:w="4321"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F67A7D" w:rsidRPr="00573AF5" w14:paraId="237AA89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F67A7D" w:rsidRPr="00573AF5" w14:paraId="3EED9E9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F67A7D" w:rsidRPr="00573AF5" w14:paraId="72D86CD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433EA9" w14:paraId="497BF0F0" w14:textId="77777777" w:rsidTr="00433EA9">
        <w:tblPrEx>
          <w:tblCellMar>
            <w:left w:w="108" w:type="dxa"/>
            <w:right w:w="108" w:type="dxa"/>
          </w:tblCellMar>
          <w:tblLook w:val="04A0" w:firstRow="1" w:lastRow="0" w:firstColumn="1" w:lastColumn="0" w:noHBand="0" w:noVBand="1"/>
        </w:tblPrEx>
        <w:trPr>
          <w:jc w:val="center"/>
          <w:ins w:id="288" w:author="Amit Popat" w:date="2022-07-15T10:43:00Z"/>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Default="00433EA9">
            <w:pPr>
              <w:pStyle w:val="MsgTableBody"/>
              <w:spacing w:line="256" w:lineRule="auto"/>
              <w:rPr>
                <w:ins w:id="289" w:author="Amit Popat" w:date="2022-07-15T10:43:00Z"/>
                <w:b/>
                <w:bCs/>
                <w:noProof/>
                <w:color w:val="FF0000"/>
              </w:rPr>
            </w:pPr>
            <w:ins w:id="290"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Default="00433EA9">
            <w:pPr>
              <w:pStyle w:val="MsgTableBody"/>
              <w:spacing w:line="256" w:lineRule="auto"/>
              <w:rPr>
                <w:ins w:id="291" w:author="Amit Popat" w:date="2022-07-15T10:43:00Z"/>
                <w:b/>
                <w:bCs/>
                <w:noProof/>
                <w:color w:val="FF0000"/>
              </w:rPr>
            </w:pPr>
            <w:ins w:id="292"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A3507F9" w14:textId="77777777" w:rsidR="00433EA9" w:rsidRDefault="00433EA9">
            <w:pPr>
              <w:pStyle w:val="MsgTableBody"/>
              <w:spacing w:line="256" w:lineRule="auto"/>
              <w:jc w:val="center"/>
              <w:rPr>
                <w:ins w:id="29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Default="00433EA9">
            <w:pPr>
              <w:pStyle w:val="MsgTableBody"/>
              <w:spacing w:line="256" w:lineRule="auto"/>
              <w:jc w:val="center"/>
              <w:rPr>
                <w:ins w:id="294" w:author="Amit Popat" w:date="2022-07-15T10:43:00Z"/>
                <w:b/>
                <w:bCs/>
                <w:noProof/>
                <w:color w:val="FF0000"/>
              </w:rPr>
            </w:pPr>
            <w:ins w:id="295" w:author="Amit Popat" w:date="2022-07-15T10:43:00Z">
              <w:r>
                <w:rPr>
                  <w:b/>
                  <w:bCs/>
                  <w:noProof/>
                  <w:color w:val="FF0000"/>
                </w:rPr>
                <w:t>3</w:t>
              </w:r>
            </w:ins>
          </w:p>
        </w:tc>
      </w:tr>
      <w:tr w:rsidR="00433EA9" w14:paraId="4B491022" w14:textId="77777777" w:rsidTr="00433EA9">
        <w:tblPrEx>
          <w:tblCellMar>
            <w:left w:w="108" w:type="dxa"/>
            <w:right w:w="108" w:type="dxa"/>
          </w:tblCellMar>
          <w:tblLook w:val="04A0" w:firstRow="1" w:lastRow="0" w:firstColumn="1" w:lastColumn="0" w:noHBand="0" w:noVBand="1"/>
        </w:tblPrEx>
        <w:trPr>
          <w:jc w:val="center"/>
          <w:ins w:id="296" w:author="Amit Popat" w:date="2022-07-15T10:43:00Z"/>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Default="00433EA9">
            <w:pPr>
              <w:pStyle w:val="MsgTableBody"/>
              <w:spacing w:line="256" w:lineRule="auto"/>
              <w:rPr>
                <w:ins w:id="297" w:author="Amit Popat" w:date="2022-07-15T10:43:00Z"/>
                <w:b/>
                <w:bCs/>
                <w:noProof/>
                <w:color w:val="FF0000"/>
              </w:rPr>
            </w:pPr>
            <w:ins w:id="298"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Default="00433EA9">
            <w:pPr>
              <w:pStyle w:val="MsgTableBody"/>
              <w:spacing w:line="256" w:lineRule="auto"/>
              <w:rPr>
                <w:ins w:id="299" w:author="Amit Popat" w:date="2022-07-15T10:43:00Z"/>
                <w:b/>
                <w:bCs/>
                <w:noProof/>
                <w:color w:val="FF0000"/>
              </w:rPr>
            </w:pPr>
            <w:ins w:id="300"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9B2815" w14:textId="77777777" w:rsidR="00433EA9" w:rsidRDefault="00433EA9">
            <w:pPr>
              <w:pStyle w:val="MsgTableBody"/>
              <w:spacing w:line="256" w:lineRule="auto"/>
              <w:jc w:val="center"/>
              <w:rPr>
                <w:ins w:id="30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Default="00433EA9">
            <w:pPr>
              <w:pStyle w:val="MsgTableBody"/>
              <w:spacing w:line="256" w:lineRule="auto"/>
              <w:jc w:val="center"/>
              <w:rPr>
                <w:ins w:id="302" w:author="Amit Popat" w:date="2022-07-15T10:43:00Z"/>
                <w:b/>
                <w:bCs/>
                <w:noProof/>
                <w:color w:val="FF0000"/>
              </w:rPr>
            </w:pPr>
            <w:ins w:id="303" w:author="Amit Popat" w:date="2022-07-15T10:43:00Z">
              <w:r>
                <w:rPr>
                  <w:b/>
                  <w:bCs/>
                  <w:noProof/>
                  <w:color w:val="FF0000"/>
                </w:rPr>
                <w:t>3</w:t>
              </w:r>
            </w:ins>
          </w:p>
        </w:tc>
      </w:tr>
      <w:tr w:rsidR="00433EA9" w14:paraId="5E5A803D" w14:textId="77777777" w:rsidTr="00433EA9">
        <w:tblPrEx>
          <w:tblCellMar>
            <w:left w:w="108" w:type="dxa"/>
            <w:right w:w="108" w:type="dxa"/>
          </w:tblCellMar>
          <w:tblLook w:val="04A0" w:firstRow="1" w:lastRow="0" w:firstColumn="1" w:lastColumn="0" w:noHBand="0" w:noVBand="1"/>
        </w:tblPrEx>
        <w:trPr>
          <w:jc w:val="center"/>
          <w:ins w:id="304" w:author="Amit Popat" w:date="2022-07-15T10:43:00Z"/>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Default="00433EA9">
            <w:pPr>
              <w:pStyle w:val="MsgTableBody"/>
              <w:spacing w:line="256" w:lineRule="auto"/>
              <w:rPr>
                <w:ins w:id="305" w:author="Amit Popat" w:date="2022-07-15T10:43:00Z"/>
                <w:b/>
                <w:bCs/>
                <w:noProof/>
                <w:color w:val="FF0000"/>
              </w:rPr>
            </w:pPr>
            <w:ins w:id="306"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9F7495A" w14:textId="77777777" w:rsidR="00433EA9" w:rsidRDefault="00433EA9">
            <w:pPr>
              <w:pStyle w:val="MsgTableBody"/>
              <w:spacing w:line="256" w:lineRule="auto"/>
              <w:rPr>
                <w:ins w:id="307" w:author="Amit Popat" w:date="2022-07-15T10:43:00Z"/>
                <w:b/>
                <w:bCs/>
                <w:noProof/>
                <w:color w:val="FF0000"/>
              </w:rPr>
            </w:pPr>
            <w:ins w:id="308"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EC5C043" w14:textId="77777777" w:rsidR="00433EA9" w:rsidRDefault="00433EA9">
            <w:pPr>
              <w:pStyle w:val="MsgTableBody"/>
              <w:spacing w:line="256" w:lineRule="auto"/>
              <w:jc w:val="center"/>
              <w:rPr>
                <w:ins w:id="30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Default="00433EA9">
            <w:pPr>
              <w:pStyle w:val="MsgTableBody"/>
              <w:spacing w:line="256" w:lineRule="auto"/>
              <w:jc w:val="center"/>
              <w:rPr>
                <w:ins w:id="310" w:author="Amit Popat" w:date="2022-07-15T10:43:00Z"/>
                <w:b/>
                <w:bCs/>
                <w:noProof/>
                <w:color w:val="FF0000"/>
              </w:rPr>
            </w:pPr>
            <w:ins w:id="311" w:author="Amit Popat" w:date="2022-07-15T10:43:00Z">
              <w:r>
                <w:rPr>
                  <w:b/>
                  <w:bCs/>
                  <w:noProof/>
                  <w:color w:val="FF0000"/>
                </w:rPr>
                <w:t>3</w:t>
              </w:r>
            </w:ins>
          </w:p>
        </w:tc>
      </w:tr>
      <w:tr w:rsidR="008370EC" w14:paraId="4AD96ECB" w14:textId="77777777" w:rsidTr="00F8714F">
        <w:tblPrEx>
          <w:tblCellMar>
            <w:left w:w="108" w:type="dxa"/>
            <w:right w:w="108" w:type="dxa"/>
          </w:tblCellMar>
          <w:tblLook w:val="04A0" w:firstRow="1" w:lastRow="0" w:firstColumn="1" w:lastColumn="0" w:noHBand="0" w:noVBand="1"/>
        </w:tblPrEx>
        <w:trPr>
          <w:jc w:val="center"/>
          <w:ins w:id="312" w:author="Amit Popat" w:date="2022-07-15T10:43:00Z"/>
        </w:trPr>
        <w:tc>
          <w:tcPr>
            <w:tcW w:w="2882" w:type="dxa"/>
            <w:tcBorders>
              <w:top w:val="dotted" w:sz="4" w:space="0" w:color="auto"/>
              <w:left w:val="nil"/>
              <w:bottom w:val="dotted" w:sz="4" w:space="0" w:color="auto"/>
              <w:right w:val="nil"/>
            </w:tcBorders>
            <w:shd w:val="clear" w:color="auto" w:fill="FFFFFF"/>
          </w:tcPr>
          <w:p w14:paraId="6CA128C8" w14:textId="77777777" w:rsidR="008370EC" w:rsidRDefault="008370EC" w:rsidP="00F8714F">
            <w:pPr>
              <w:pStyle w:val="MsgTableBody"/>
              <w:spacing w:line="256" w:lineRule="auto"/>
              <w:rPr>
                <w:ins w:id="313" w:author="Amit Popat" w:date="2022-07-15T10:43:00Z"/>
                <w:b/>
                <w:bCs/>
                <w:noProof/>
                <w:color w:val="FF0000"/>
              </w:rPr>
            </w:pPr>
            <w:ins w:id="31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DA674A4" w14:textId="77777777" w:rsidR="008370EC" w:rsidRDefault="008370EC" w:rsidP="00F8714F">
            <w:pPr>
              <w:pStyle w:val="MsgTableBody"/>
              <w:spacing w:line="256" w:lineRule="auto"/>
              <w:rPr>
                <w:ins w:id="315" w:author="Amit Popat" w:date="2022-07-15T10:43:00Z"/>
                <w:b/>
                <w:bCs/>
                <w:noProof/>
                <w:color w:val="FF0000"/>
              </w:rPr>
            </w:pPr>
            <w:ins w:id="316"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D5BEAC" w14:textId="77777777" w:rsidR="008370EC" w:rsidRDefault="008370EC" w:rsidP="00F8714F">
            <w:pPr>
              <w:pStyle w:val="MsgTableBody"/>
              <w:spacing w:line="256" w:lineRule="auto"/>
              <w:jc w:val="center"/>
              <w:rPr>
                <w:ins w:id="31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Default="008370EC" w:rsidP="00F8714F">
            <w:pPr>
              <w:pStyle w:val="MsgTableBody"/>
              <w:spacing w:line="256" w:lineRule="auto"/>
              <w:jc w:val="center"/>
              <w:rPr>
                <w:ins w:id="318" w:author="Amit Popat" w:date="2022-07-15T10:43:00Z"/>
                <w:b/>
                <w:bCs/>
                <w:noProof/>
                <w:color w:val="FF0000"/>
              </w:rPr>
            </w:pPr>
          </w:p>
        </w:tc>
      </w:tr>
      <w:tr w:rsidR="00F67A7D" w14:paraId="214C20CD"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27C2EED" w14:textId="0FECD94C" w:rsidR="008370EC" w:rsidRDefault="00573AF5" w:rsidP="00F8714F">
            <w:pPr>
              <w:pStyle w:val="MsgTableBody"/>
              <w:rPr>
                <w:noProof/>
              </w:rPr>
            </w:pPr>
            <w:del w:id="319" w:author="Amit Popat" w:date="2022-07-15T10:43:00Z">
              <w:r>
                <w:rPr>
                  <w:noProof/>
                </w:rPr>
                <w:delText>[{NK1}]</w:delText>
              </w:r>
            </w:del>
            <w:ins w:id="320"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120F105" w14:textId="0C58E50C" w:rsidR="008370EC" w:rsidRDefault="008370EC" w:rsidP="00F8714F">
            <w:pPr>
              <w:pStyle w:val="MsgTableBody"/>
              <w:rPr>
                <w:noProof/>
              </w:rPr>
            </w:pPr>
            <w:r>
              <w:rPr>
                <w:noProof/>
              </w:rPr>
              <w:t>Next of Kin</w:t>
            </w:r>
            <w:del w:id="321" w:author="Amit Popat" w:date="2022-07-15T10:43:00Z">
              <w:r w:rsidR="00573AF5">
                <w:rPr>
                  <w:noProof/>
                </w:rPr>
                <w:delText>/</w:delText>
              </w:r>
            </w:del>
            <w:ins w:id="322"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27CB2C21"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8A343" w14:textId="4957A5D2" w:rsidR="008370EC" w:rsidRDefault="00573AF5" w:rsidP="00F8714F">
            <w:pPr>
              <w:pStyle w:val="MsgTableBody"/>
              <w:jc w:val="center"/>
              <w:rPr>
                <w:noProof/>
              </w:rPr>
            </w:pPr>
            <w:del w:id="323" w:author="Amit Popat" w:date="2022-07-15T10:43:00Z">
              <w:r>
                <w:rPr>
                  <w:noProof/>
                </w:rPr>
                <w:delText>6</w:delText>
              </w:r>
            </w:del>
            <w:ins w:id="324" w:author="Amit Popat" w:date="2022-07-15T10:43:00Z">
              <w:r w:rsidR="008370EC">
                <w:rPr>
                  <w:noProof/>
                </w:rPr>
                <w:t>3</w:t>
              </w:r>
            </w:ins>
          </w:p>
        </w:tc>
      </w:tr>
      <w:tr w:rsidR="008370EC" w14:paraId="73B9BCC2" w14:textId="77777777" w:rsidTr="00F8714F">
        <w:tblPrEx>
          <w:tblCellMar>
            <w:left w:w="108" w:type="dxa"/>
            <w:right w:w="108" w:type="dxa"/>
          </w:tblCellMar>
          <w:tblLook w:val="04A0" w:firstRow="1" w:lastRow="0" w:firstColumn="1" w:lastColumn="0" w:noHBand="0" w:noVBand="1"/>
        </w:tblPrEx>
        <w:trPr>
          <w:jc w:val="center"/>
          <w:ins w:id="325" w:author="Amit Popat" w:date="2022-07-15T10:43:00Z"/>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Default="008370EC" w:rsidP="00F8714F">
            <w:pPr>
              <w:pStyle w:val="MsgTableBody"/>
              <w:spacing w:line="256" w:lineRule="auto"/>
              <w:rPr>
                <w:ins w:id="326" w:author="Amit Popat" w:date="2022-07-15T10:43:00Z"/>
                <w:b/>
                <w:bCs/>
                <w:noProof/>
                <w:color w:val="FF0000"/>
              </w:rPr>
            </w:pPr>
            <w:ins w:id="327"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Default="008370EC" w:rsidP="00F8714F">
            <w:pPr>
              <w:pStyle w:val="MsgTableBody"/>
              <w:spacing w:line="256" w:lineRule="auto"/>
              <w:rPr>
                <w:ins w:id="328" w:author="Amit Popat" w:date="2022-07-15T10:43:00Z"/>
                <w:b/>
                <w:bCs/>
                <w:noProof/>
                <w:color w:val="FF0000"/>
              </w:rPr>
            </w:pPr>
            <w:ins w:id="329"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2B32B4" w14:textId="77777777" w:rsidR="008370EC" w:rsidRDefault="008370EC" w:rsidP="00F8714F">
            <w:pPr>
              <w:pStyle w:val="MsgTableBody"/>
              <w:spacing w:line="256" w:lineRule="auto"/>
              <w:jc w:val="center"/>
              <w:rPr>
                <w:ins w:id="33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Default="008370EC" w:rsidP="00F8714F">
            <w:pPr>
              <w:pStyle w:val="MsgTableBody"/>
              <w:spacing w:line="256" w:lineRule="auto"/>
              <w:jc w:val="center"/>
              <w:rPr>
                <w:ins w:id="331" w:author="Amit Popat" w:date="2022-07-15T10:43:00Z"/>
                <w:b/>
                <w:bCs/>
                <w:noProof/>
                <w:color w:val="FF0000"/>
              </w:rPr>
            </w:pPr>
            <w:ins w:id="332" w:author="Amit Popat" w:date="2022-07-15T10:43:00Z">
              <w:r>
                <w:rPr>
                  <w:b/>
                  <w:bCs/>
                  <w:noProof/>
                  <w:color w:val="FF0000"/>
                </w:rPr>
                <w:t>3</w:t>
              </w:r>
            </w:ins>
          </w:p>
        </w:tc>
      </w:tr>
      <w:tr w:rsidR="008370EC" w14:paraId="352C4725" w14:textId="77777777" w:rsidTr="00F8714F">
        <w:tblPrEx>
          <w:tblCellMar>
            <w:left w:w="108" w:type="dxa"/>
            <w:right w:w="108" w:type="dxa"/>
          </w:tblCellMar>
          <w:tblLook w:val="04A0" w:firstRow="1" w:lastRow="0" w:firstColumn="1" w:lastColumn="0" w:noHBand="0" w:noVBand="1"/>
        </w:tblPrEx>
        <w:trPr>
          <w:jc w:val="center"/>
          <w:ins w:id="333" w:author="Amit Popat" w:date="2022-07-15T10:43:00Z"/>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Default="008370EC" w:rsidP="00F8714F">
            <w:pPr>
              <w:pStyle w:val="MsgTableBody"/>
              <w:spacing w:line="256" w:lineRule="auto"/>
              <w:rPr>
                <w:ins w:id="334" w:author="Amit Popat" w:date="2022-07-15T10:43:00Z"/>
                <w:b/>
                <w:bCs/>
                <w:noProof/>
                <w:color w:val="FF0000"/>
              </w:rPr>
            </w:pPr>
            <w:ins w:id="335"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Default="008370EC" w:rsidP="00F8714F">
            <w:pPr>
              <w:pStyle w:val="MsgTableBody"/>
              <w:spacing w:line="256" w:lineRule="auto"/>
              <w:rPr>
                <w:ins w:id="336" w:author="Amit Popat" w:date="2022-07-15T10:43:00Z"/>
                <w:b/>
                <w:bCs/>
                <w:noProof/>
                <w:color w:val="FF0000"/>
              </w:rPr>
            </w:pPr>
            <w:ins w:id="337"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9234A6E" w14:textId="77777777" w:rsidR="008370EC" w:rsidRDefault="008370EC" w:rsidP="00F8714F">
            <w:pPr>
              <w:pStyle w:val="MsgTableBody"/>
              <w:spacing w:line="256" w:lineRule="auto"/>
              <w:jc w:val="center"/>
              <w:rPr>
                <w:ins w:id="33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Default="008370EC" w:rsidP="00F8714F">
            <w:pPr>
              <w:pStyle w:val="MsgTableBody"/>
              <w:spacing w:line="256" w:lineRule="auto"/>
              <w:jc w:val="center"/>
              <w:rPr>
                <w:ins w:id="339" w:author="Amit Popat" w:date="2022-07-15T10:43:00Z"/>
                <w:b/>
                <w:bCs/>
                <w:noProof/>
                <w:color w:val="FF0000"/>
              </w:rPr>
            </w:pPr>
            <w:ins w:id="340" w:author="Amit Popat" w:date="2022-07-15T10:43:00Z">
              <w:r>
                <w:rPr>
                  <w:b/>
                  <w:bCs/>
                  <w:noProof/>
                  <w:color w:val="FF0000"/>
                </w:rPr>
                <w:t>3</w:t>
              </w:r>
            </w:ins>
          </w:p>
        </w:tc>
      </w:tr>
      <w:tr w:rsidR="008370EC" w14:paraId="68380233" w14:textId="77777777" w:rsidTr="00F8714F">
        <w:tblPrEx>
          <w:tblCellMar>
            <w:left w:w="108" w:type="dxa"/>
            <w:right w:w="108" w:type="dxa"/>
          </w:tblCellMar>
          <w:tblLook w:val="04A0" w:firstRow="1" w:lastRow="0" w:firstColumn="1" w:lastColumn="0" w:noHBand="0" w:noVBand="1"/>
        </w:tblPrEx>
        <w:trPr>
          <w:jc w:val="center"/>
          <w:ins w:id="341" w:author="Amit Popat" w:date="2022-07-15T10:43:00Z"/>
        </w:trPr>
        <w:tc>
          <w:tcPr>
            <w:tcW w:w="2882" w:type="dxa"/>
            <w:tcBorders>
              <w:top w:val="dotted" w:sz="4" w:space="0" w:color="auto"/>
              <w:left w:val="nil"/>
              <w:bottom w:val="dotted" w:sz="4" w:space="0" w:color="auto"/>
              <w:right w:val="nil"/>
            </w:tcBorders>
            <w:shd w:val="clear" w:color="auto" w:fill="FFFFFF"/>
          </w:tcPr>
          <w:p w14:paraId="7EB22137" w14:textId="77777777" w:rsidR="008370EC" w:rsidRDefault="008370EC" w:rsidP="00F8714F">
            <w:pPr>
              <w:pStyle w:val="MsgTableBody"/>
              <w:spacing w:line="256" w:lineRule="auto"/>
              <w:rPr>
                <w:ins w:id="342" w:author="Amit Popat" w:date="2022-07-15T10:43:00Z"/>
                <w:b/>
                <w:bCs/>
                <w:noProof/>
                <w:color w:val="FF0000"/>
              </w:rPr>
            </w:pPr>
            <w:ins w:id="343"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2B145D3" w14:textId="77777777" w:rsidR="008370EC" w:rsidRDefault="008370EC" w:rsidP="00F8714F">
            <w:pPr>
              <w:pStyle w:val="MsgTableBody"/>
              <w:spacing w:line="256" w:lineRule="auto"/>
              <w:rPr>
                <w:ins w:id="344" w:author="Amit Popat" w:date="2022-07-15T10:43:00Z"/>
                <w:b/>
                <w:bCs/>
                <w:noProof/>
                <w:color w:val="FF0000"/>
              </w:rPr>
            </w:pPr>
            <w:ins w:id="345"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35D07975" w14:textId="77777777" w:rsidR="008370EC" w:rsidRDefault="008370EC" w:rsidP="00F8714F">
            <w:pPr>
              <w:pStyle w:val="MsgTableBody"/>
              <w:spacing w:line="256" w:lineRule="auto"/>
              <w:jc w:val="center"/>
              <w:rPr>
                <w:ins w:id="34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Default="008370EC" w:rsidP="00F8714F">
            <w:pPr>
              <w:pStyle w:val="MsgTableBody"/>
              <w:spacing w:line="256" w:lineRule="auto"/>
              <w:jc w:val="center"/>
              <w:rPr>
                <w:ins w:id="347" w:author="Amit Popat" w:date="2022-07-15T10:43:00Z"/>
                <w:b/>
                <w:bCs/>
                <w:noProof/>
                <w:color w:val="FF0000"/>
              </w:rPr>
            </w:pPr>
          </w:p>
        </w:tc>
      </w:tr>
      <w:tr w:rsidR="00F67A7D" w:rsidRPr="00573AF5" w14:paraId="2570E64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F67A7D" w:rsidRPr="00573AF5" w14:paraId="6282D50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F67A7D" w:rsidRPr="00573AF5" w14:paraId="4A8BEA4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F67A7D" w:rsidRPr="00573AF5" w14:paraId="77837E6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F67A7D" w:rsidRPr="00573AF5" w14:paraId="0A572F1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F67A7D" w:rsidRPr="00573AF5" w14:paraId="3F24ECC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F67A7D" w:rsidRPr="00573AF5" w14:paraId="396911C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F67A7D" w:rsidRPr="00573AF5" w14:paraId="74BE04B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F67A7D" w:rsidRPr="00573AF5" w14:paraId="1C740950"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348">
          <w:tblGrid>
            <w:gridCol w:w="2882"/>
            <w:gridCol w:w="4321"/>
            <w:gridCol w:w="864"/>
            <w:gridCol w:w="1008"/>
          </w:tblGrid>
        </w:tblGridChange>
      </w:tblGrid>
      <w:tr w:rsidR="00F67A7D"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F67A7D"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F67A7D"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F67A7D"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F67A7D"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F67A7D"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F67A7D"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F67A7D"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F67A7D"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F67A7D"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F67A7D" w14:paraId="029BBF8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F4D96" w14:textId="4281466D" w:rsidR="00433EA9" w:rsidRDefault="00573AF5">
            <w:pPr>
              <w:pStyle w:val="MsgTableBody"/>
              <w:spacing w:line="256" w:lineRule="auto"/>
              <w:rPr>
                <w:b/>
                <w:color w:val="FF0000"/>
                <w:rPrChange w:id="349" w:author="Amit Popat" w:date="2022-07-15T10:43:00Z">
                  <w:rPr/>
                </w:rPrChange>
              </w:rPr>
              <w:pPrChange w:id="350" w:author="Amit Popat" w:date="2022-07-15T10:43:00Z">
                <w:pPr>
                  <w:pStyle w:val="MsgTableBody"/>
                </w:pPr>
              </w:pPrChange>
            </w:pPr>
            <w:del w:id="351" w:author="Amit Popat" w:date="2022-07-15T10:43:00Z">
              <w:r>
                <w:rPr>
                  <w:noProof/>
                </w:rPr>
                <w:delText>[{NTE}]</w:delText>
              </w:r>
            </w:del>
            <w:ins w:id="352" w:author="Amit Popat" w:date="2022-07-15T10:43:00Z">
              <w:r w:rsidR="00433EA9">
                <w:rPr>
                  <w:b/>
                  <w:bCs/>
                  <w:noProof/>
                  <w:color w:val="FF0000"/>
                </w:rPr>
                <w:t>[{ GS</w:t>
              </w:r>
              <w:r w:rsidR="00433EA9">
                <w:fldChar w:fldCharType="begin"/>
              </w:r>
              <w:r w:rsidR="00433EA9">
                <w:instrText xml:space="preserve"> HYPERLINK "file:///D:\\Eigene%20Dateien\\2018\\HL7\\Standards\\v2.9%20May\\716%20-%20New.doc" \l "#NK1" </w:instrText>
              </w:r>
              <w:r w:rsidR="00433EA9">
                <w:fldChar w:fldCharType="separate"/>
              </w:r>
              <w:r w:rsidR="00433EA9">
                <w:rPr>
                  <w:rStyle w:val="Hyperlink"/>
                  <w:b/>
                  <w:bCs/>
                  <w:noProof/>
                  <w:color w:val="FF0000"/>
                </w:rPr>
                <w:t>P</w:t>
              </w:r>
              <w:r w:rsidR="00433EA9">
                <w:fldChar w:fldCharType="end"/>
              </w:r>
              <w:r w:rsidR="00433EA9">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9206455" w14:textId="2A9AD1FA" w:rsidR="00433EA9" w:rsidRDefault="00573AF5">
            <w:pPr>
              <w:pStyle w:val="MsgTableBody"/>
              <w:spacing w:line="256" w:lineRule="auto"/>
              <w:rPr>
                <w:b/>
                <w:color w:val="FF0000"/>
                <w:rPrChange w:id="353" w:author="Amit Popat" w:date="2022-07-15T10:43:00Z">
                  <w:rPr/>
                </w:rPrChange>
              </w:rPr>
              <w:pPrChange w:id="354" w:author="Amit Popat" w:date="2022-07-15T10:43:00Z">
                <w:pPr>
                  <w:pStyle w:val="MsgTableBody"/>
                </w:pPr>
              </w:pPrChange>
            </w:pPr>
            <w:del w:id="355" w:author="Amit Popat" w:date="2022-07-15T10:43:00Z">
              <w:r>
                <w:rPr>
                  <w:noProof/>
                </w:rPr>
                <w:delText>Notes</w:delText>
              </w:r>
            </w:del>
            <w:ins w:id="356" w:author="Amit Popat" w:date="2022-07-15T10:43:00Z">
              <w:r w:rsidR="00433EA9">
                <w:rPr>
                  <w:b/>
                  <w:bCs/>
                  <w:noProof/>
                  <w:color w:val="FF0000"/>
                </w:rPr>
                <w:t>Person Gender</w:t>
              </w:r>
            </w:ins>
            <w:r w:rsidR="00433EA9">
              <w:rPr>
                <w:b/>
                <w:color w:val="FF0000"/>
                <w:rPrChange w:id="357" w:author="Amit Popat" w:date="2022-07-15T10:43:00Z">
                  <w:rPr/>
                </w:rPrChange>
              </w:rPr>
              <w:t xml:space="preserve"> and </w:t>
            </w:r>
            <w:del w:id="358" w:author="Amit Popat" w:date="2022-07-15T10:43:00Z">
              <w:r>
                <w:rPr>
                  <w:noProof/>
                </w:rPr>
                <w:delText>Comments</w:delText>
              </w:r>
            </w:del>
            <w:ins w:id="359" w:author="Amit Popat" w:date="2022-07-15T10:43:00Z">
              <w:r w:rsidR="00433EA9">
                <w:rPr>
                  <w:b/>
                  <w:bCs/>
                  <w:noProof/>
                  <w:color w:val="FF0000"/>
                </w:rPr>
                <w:t>Sex</w:t>
              </w:r>
            </w:ins>
          </w:p>
        </w:tc>
        <w:tc>
          <w:tcPr>
            <w:tcW w:w="864" w:type="dxa"/>
            <w:tcBorders>
              <w:top w:val="dotted" w:sz="4" w:space="0" w:color="auto"/>
              <w:left w:val="nil"/>
              <w:bottom w:val="dotted" w:sz="4" w:space="0" w:color="auto"/>
              <w:right w:val="nil"/>
            </w:tcBorders>
            <w:shd w:val="clear" w:color="auto" w:fill="FFFFFF"/>
          </w:tcPr>
          <w:p w14:paraId="1AB60E3D" w14:textId="77777777" w:rsidR="00433EA9" w:rsidRDefault="00433EA9">
            <w:pPr>
              <w:pStyle w:val="MsgTableBody"/>
              <w:spacing w:line="256" w:lineRule="auto"/>
              <w:jc w:val="center"/>
              <w:rPr>
                <w:b/>
                <w:color w:val="FF0000"/>
                <w:rPrChange w:id="360" w:author="Amit Popat" w:date="2022-07-15T10:43:00Z">
                  <w:rPr/>
                </w:rPrChange>
              </w:rPr>
              <w:pPrChange w:id="361" w:author="Amit Popat" w:date="2022-07-15T10: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hideMark/>
          </w:tcPr>
          <w:p w14:paraId="554CE937" w14:textId="10761C3F" w:rsidR="00433EA9" w:rsidRDefault="00573AF5">
            <w:pPr>
              <w:pStyle w:val="MsgTableBody"/>
              <w:spacing w:line="256" w:lineRule="auto"/>
              <w:jc w:val="center"/>
              <w:rPr>
                <w:b/>
                <w:color w:val="FF0000"/>
                <w:rPrChange w:id="362" w:author="Amit Popat" w:date="2022-07-15T10:43:00Z">
                  <w:rPr/>
                </w:rPrChange>
              </w:rPr>
              <w:pPrChange w:id="363" w:author="Amit Popat" w:date="2022-07-15T10:43:00Z">
                <w:pPr>
                  <w:pStyle w:val="MsgTableBody"/>
                  <w:jc w:val="center"/>
                </w:pPr>
              </w:pPrChange>
            </w:pPr>
            <w:del w:id="364" w:author="Amit Popat" w:date="2022-07-15T10:43:00Z">
              <w:r>
                <w:rPr>
                  <w:noProof/>
                </w:rPr>
                <w:delText>2</w:delText>
              </w:r>
            </w:del>
            <w:ins w:id="365" w:author="Amit Popat" w:date="2022-07-15T10:43:00Z">
              <w:r w:rsidR="00433EA9">
                <w:rPr>
                  <w:b/>
                  <w:bCs/>
                  <w:noProof/>
                  <w:color w:val="FF0000"/>
                </w:rPr>
                <w:t>3</w:t>
              </w:r>
            </w:ins>
          </w:p>
        </w:tc>
      </w:tr>
      <w:tr w:rsidR="00433EA9" w14:paraId="3BC260A2" w14:textId="77777777" w:rsidTr="00433EA9">
        <w:tblPrEx>
          <w:tblCellMar>
            <w:left w:w="108" w:type="dxa"/>
            <w:right w:w="108" w:type="dxa"/>
          </w:tblCellMar>
          <w:tblLook w:val="04A0" w:firstRow="1" w:lastRow="0" w:firstColumn="1" w:lastColumn="0" w:noHBand="0" w:noVBand="1"/>
        </w:tblPrEx>
        <w:trPr>
          <w:jc w:val="center"/>
          <w:ins w:id="366" w:author="Amit Popat" w:date="2022-07-15T10:43:00Z"/>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Default="00433EA9">
            <w:pPr>
              <w:pStyle w:val="MsgTableBody"/>
              <w:spacing w:line="256" w:lineRule="auto"/>
              <w:rPr>
                <w:ins w:id="367" w:author="Amit Popat" w:date="2022-07-15T10:43:00Z"/>
                <w:b/>
                <w:bCs/>
                <w:noProof/>
                <w:color w:val="FF0000"/>
              </w:rPr>
            </w:pPr>
            <w:ins w:id="368"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Default="00433EA9">
            <w:pPr>
              <w:pStyle w:val="MsgTableBody"/>
              <w:spacing w:line="256" w:lineRule="auto"/>
              <w:rPr>
                <w:ins w:id="369" w:author="Amit Popat" w:date="2022-07-15T10:43:00Z"/>
                <w:b/>
                <w:bCs/>
                <w:noProof/>
                <w:color w:val="FF0000"/>
              </w:rPr>
            </w:pPr>
            <w:ins w:id="370"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E8D5A00" w14:textId="77777777" w:rsidR="00433EA9" w:rsidRDefault="00433EA9">
            <w:pPr>
              <w:pStyle w:val="MsgTableBody"/>
              <w:spacing w:line="256" w:lineRule="auto"/>
              <w:jc w:val="center"/>
              <w:rPr>
                <w:ins w:id="37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Default="00433EA9">
            <w:pPr>
              <w:pStyle w:val="MsgTableBody"/>
              <w:spacing w:line="256" w:lineRule="auto"/>
              <w:jc w:val="center"/>
              <w:rPr>
                <w:ins w:id="372" w:author="Amit Popat" w:date="2022-07-15T10:43:00Z"/>
                <w:b/>
                <w:bCs/>
                <w:noProof/>
                <w:color w:val="FF0000"/>
              </w:rPr>
            </w:pPr>
            <w:ins w:id="373" w:author="Amit Popat" w:date="2022-07-15T10:43:00Z">
              <w:r>
                <w:rPr>
                  <w:b/>
                  <w:bCs/>
                  <w:noProof/>
                  <w:color w:val="FF0000"/>
                </w:rPr>
                <w:t>3</w:t>
              </w:r>
            </w:ins>
          </w:p>
        </w:tc>
      </w:tr>
      <w:tr w:rsidR="00433EA9" w14:paraId="15407C66" w14:textId="77777777" w:rsidTr="00433EA9">
        <w:tblPrEx>
          <w:tblCellMar>
            <w:left w:w="108" w:type="dxa"/>
            <w:right w:w="108" w:type="dxa"/>
          </w:tblCellMar>
          <w:tblLook w:val="04A0" w:firstRow="1" w:lastRow="0" w:firstColumn="1" w:lastColumn="0" w:noHBand="0" w:noVBand="1"/>
        </w:tblPrEx>
        <w:trPr>
          <w:jc w:val="center"/>
          <w:ins w:id="374" w:author="Amit Popat" w:date="2022-07-15T10:43:00Z"/>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Default="00433EA9">
            <w:pPr>
              <w:pStyle w:val="MsgTableBody"/>
              <w:spacing w:line="256" w:lineRule="auto"/>
              <w:rPr>
                <w:ins w:id="375" w:author="Amit Popat" w:date="2022-07-15T10:43:00Z"/>
                <w:b/>
                <w:bCs/>
                <w:noProof/>
                <w:color w:val="FF0000"/>
              </w:rPr>
            </w:pPr>
            <w:ins w:id="376"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89EE3EE" w14:textId="77777777" w:rsidR="00433EA9" w:rsidRDefault="00433EA9">
            <w:pPr>
              <w:pStyle w:val="MsgTableBody"/>
              <w:spacing w:line="256" w:lineRule="auto"/>
              <w:rPr>
                <w:ins w:id="377" w:author="Amit Popat" w:date="2022-07-15T10:43:00Z"/>
                <w:b/>
                <w:bCs/>
                <w:noProof/>
                <w:color w:val="FF0000"/>
              </w:rPr>
            </w:pPr>
            <w:ins w:id="378"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29AE1E6" w14:textId="77777777" w:rsidR="00433EA9" w:rsidRDefault="00433EA9">
            <w:pPr>
              <w:pStyle w:val="MsgTableBody"/>
              <w:spacing w:line="256" w:lineRule="auto"/>
              <w:jc w:val="center"/>
              <w:rPr>
                <w:ins w:id="37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Default="00433EA9">
            <w:pPr>
              <w:pStyle w:val="MsgTableBody"/>
              <w:spacing w:line="256" w:lineRule="auto"/>
              <w:jc w:val="center"/>
              <w:rPr>
                <w:ins w:id="380" w:author="Amit Popat" w:date="2022-07-15T10:43:00Z"/>
                <w:b/>
                <w:bCs/>
                <w:noProof/>
                <w:color w:val="FF0000"/>
              </w:rPr>
            </w:pPr>
            <w:ins w:id="381" w:author="Amit Popat" w:date="2022-07-15T10:43:00Z">
              <w:r>
                <w:rPr>
                  <w:b/>
                  <w:bCs/>
                  <w:noProof/>
                  <w:color w:val="FF0000"/>
                </w:rPr>
                <w:t>3</w:t>
              </w:r>
            </w:ins>
          </w:p>
        </w:tc>
      </w:tr>
      <w:tr w:rsidR="008370EC" w14:paraId="0BE71E39" w14:textId="77777777" w:rsidTr="00F8714F">
        <w:tblPrEx>
          <w:tblCellMar>
            <w:left w:w="108" w:type="dxa"/>
            <w:right w:w="108" w:type="dxa"/>
          </w:tblCellMar>
          <w:tblLook w:val="04A0" w:firstRow="1" w:lastRow="0" w:firstColumn="1" w:lastColumn="0" w:noHBand="0" w:noVBand="1"/>
        </w:tblPrEx>
        <w:trPr>
          <w:jc w:val="center"/>
          <w:ins w:id="382" w:author="Amit Popat" w:date="2022-07-15T10:43:00Z"/>
        </w:trPr>
        <w:tc>
          <w:tcPr>
            <w:tcW w:w="2882" w:type="dxa"/>
            <w:tcBorders>
              <w:top w:val="dotted" w:sz="4" w:space="0" w:color="auto"/>
              <w:left w:val="nil"/>
              <w:bottom w:val="dotted" w:sz="4" w:space="0" w:color="auto"/>
              <w:right w:val="nil"/>
            </w:tcBorders>
            <w:shd w:val="clear" w:color="auto" w:fill="FFFFFF"/>
          </w:tcPr>
          <w:p w14:paraId="6D8B219A" w14:textId="77777777" w:rsidR="008370EC" w:rsidRDefault="008370EC" w:rsidP="00F8714F">
            <w:pPr>
              <w:pStyle w:val="MsgTableBody"/>
              <w:spacing w:line="256" w:lineRule="auto"/>
              <w:rPr>
                <w:ins w:id="383" w:author="Amit Popat" w:date="2022-07-15T10:43:00Z"/>
                <w:b/>
                <w:bCs/>
                <w:noProof/>
                <w:color w:val="FF0000"/>
              </w:rPr>
            </w:pPr>
            <w:ins w:id="38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0D950084" w14:textId="77777777" w:rsidR="008370EC" w:rsidRDefault="008370EC" w:rsidP="00F8714F">
            <w:pPr>
              <w:pStyle w:val="MsgTableBody"/>
              <w:spacing w:line="256" w:lineRule="auto"/>
              <w:rPr>
                <w:ins w:id="385" w:author="Amit Popat" w:date="2022-07-15T10:43:00Z"/>
                <w:b/>
                <w:bCs/>
                <w:noProof/>
                <w:color w:val="FF0000"/>
              </w:rPr>
            </w:pPr>
            <w:ins w:id="386"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8418D43" w14:textId="77777777" w:rsidR="008370EC" w:rsidRDefault="008370EC" w:rsidP="00F8714F">
            <w:pPr>
              <w:pStyle w:val="MsgTableBody"/>
              <w:spacing w:line="256" w:lineRule="auto"/>
              <w:jc w:val="center"/>
              <w:rPr>
                <w:ins w:id="38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Default="008370EC" w:rsidP="00F8714F">
            <w:pPr>
              <w:pStyle w:val="MsgTableBody"/>
              <w:spacing w:line="256" w:lineRule="auto"/>
              <w:jc w:val="center"/>
              <w:rPr>
                <w:ins w:id="388" w:author="Amit Popat" w:date="2022-07-15T10:43:00Z"/>
                <w:b/>
                <w:bCs/>
                <w:noProof/>
                <w:color w:val="FF0000"/>
              </w:rPr>
            </w:pPr>
          </w:p>
        </w:tc>
      </w:tr>
      <w:tr w:rsidR="008370EC" w14:paraId="009CBA5F" w14:textId="77777777" w:rsidTr="00F8714F">
        <w:tblPrEx>
          <w:tblCellMar>
            <w:left w:w="108" w:type="dxa"/>
            <w:right w:w="108" w:type="dxa"/>
          </w:tblCellMar>
        </w:tblPrEx>
        <w:trPr>
          <w:jc w:val="center"/>
          <w:ins w:id="389" w:author="Amit Popat" w:date="2022-07-15T10:43:00Z"/>
        </w:trPr>
        <w:tc>
          <w:tcPr>
            <w:tcW w:w="2882" w:type="dxa"/>
            <w:tcBorders>
              <w:top w:val="dotted" w:sz="4" w:space="0" w:color="auto"/>
              <w:left w:val="nil"/>
              <w:bottom w:val="dotted" w:sz="4" w:space="0" w:color="auto"/>
              <w:right w:val="nil"/>
            </w:tcBorders>
            <w:shd w:val="clear" w:color="auto" w:fill="FFFFFF"/>
          </w:tcPr>
          <w:p w14:paraId="3C7F2515" w14:textId="77777777" w:rsidR="008370EC" w:rsidRDefault="008370EC" w:rsidP="00F8714F">
            <w:pPr>
              <w:pStyle w:val="MsgTableBody"/>
              <w:rPr>
                <w:ins w:id="390" w:author="Amit Popat" w:date="2022-07-15T10:43:00Z"/>
                <w:noProof/>
              </w:rPr>
            </w:pPr>
            <w:ins w:id="391" w:author="Amit Popat" w:date="2022-07-15T10:43: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4BE6F31" w14:textId="77777777" w:rsidR="008370EC" w:rsidRDefault="008370EC" w:rsidP="00F8714F">
            <w:pPr>
              <w:pStyle w:val="MsgTableBody"/>
              <w:rPr>
                <w:ins w:id="392" w:author="Amit Popat" w:date="2022-07-15T10:43:00Z"/>
                <w:noProof/>
              </w:rPr>
            </w:pPr>
            <w:ins w:id="393" w:author="Amit Popat" w:date="2022-07-15T10:43: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8BC9F77" w14:textId="77777777" w:rsidR="008370EC" w:rsidRDefault="008370EC" w:rsidP="00F8714F">
            <w:pPr>
              <w:pStyle w:val="MsgTableBody"/>
              <w:jc w:val="center"/>
              <w:rPr>
                <w:ins w:id="394" w:author="Amit Popat" w:date="2022-07-15T10:43:00Z"/>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Default="008370EC" w:rsidP="00F8714F">
            <w:pPr>
              <w:pStyle w:val="MsgTableBody"/>
              <w:jc w:val="center"/>
              <w:rPr>
                <w:ins w:id="395" w:author="Amit Popat" w:date="2022-07-15T10:43:00Z"/>
                <w:noProof/>
              </w:rPr>
            </w:pPr>
            <w:ins w:id="396" w:author="Amit Popat" w:date="2022-07-15T10:43:00Z">
              <w:r>
                <w:rPr>
                  <w:noProof/>
                </w:rPr>
                <w:t>3</w:t>
              </w:r>
            </w:ins>
          </w:p>
        </w:tc>
      </w:tr>
      <w:tr w:rsidR="008370EC" w14:paraId="26902BA3" w14:textId="77777777" w:rsidTr="00F8714F">
        <w:tblPrEx>
          <w:tblCellMar>
            <w:left w:w="108" w:type="dxa"/>
            <w:right w:w="108" w:type="dxa"/>
          </w:tblCellMar>
          <w:tblLook w:val="04A0" w:firstRow="1" w:lastRow="0" w:firstColumn="1" w:lastColumn="0" w:noHBand="0" w:noVBand="1"/>
        </w:tblPrEx>
        <w:trPr>
          <w:jc w:val="center"/>
          <w:ins w:id="397" w:author="Amit Popat" w:date="2022-07-15T10:43:00Z"/>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Default="008370EC" w:rsidP="00F8714F">
            <w:pPr>
              <w:pStyle w:val="MsgTableBody"/>
              <w:spacing w:line="256" w:lineRule="auto"/>
              <w:rPr>
                <w:ins w:id="398" w:author="Amit Popat" w:date="2022-07-15T10:43:00Z"/>
                <w:b/>
                <w:bCs/>
                <w:noProof/>
                <w:color w:val="FF0000"/>
              </w:rPr>
            </w:pPr>
            <w:ins w:id="399"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Default="008370EC" w:rsidP="00F8714F">
            <w:pPr>
              <w:pStyle w:val="MsgTableBody"/>
              <w:spacing w:line="256" w:lineRule="auto"/>
              <w:rPr>
                <w:ins w:id="400" w:author="Amit Popat" w:date="2022-07-15T10:43:00Z"/>
                <w:b/>
                <w:bCs/>
                <w:noProof/>
                <w:color w:val="FF0000"/>
              </w:rPr>
            </w:pPr>
            <w:ins w:id="401"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665A436" w14:textId="77777777" w:rsidR="008370EC" w:rsidRDefault="008370EC" w:rsidP="00F8714F">
            <w:pPr>
              <w:pStyle w:val="MsgTableBody"/>
              <w:spacing w:line="256" w:lineRule="auto"/>
              <w:jc w:val="center"/>
              <w:rPr>
                <w:ins w:id="40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Default="008370EC" w:rsidP="00F8714F">
            <w:pPr>
              <w:pStyle w:val="MsgTableBody"/>
              <w:spacing w:line="256" w:lineRule="auto"/>
              <w:jc w:val="center"/>
              <w:rPr>
                <w:ins w:id="403" w:author="Amit Popat" w:date="2022-07-15T10:43:00Z"/>
                <w:b/>
                <w:bCs/>
                <w:noProof/>
                <w:color w:val="FF0000"/>
              </w:rPr>
            </w:pPr>
            <w:ins w:id="404" w:author="Amit Popat" w:date="2022-07-15T10:43:00Z">
              <w:r>
                <w:rPr>
                  <w:b/>
                  <w:bCs/>
                  <w:noProof/>
                  <w:color w:val="FF0000"/>
                </w:rPr>
                <w:t>3</w:t>
              </w:r>
            </w:ins>
          </w:p>
        </w:tc>
      </w:tr>
      <w:tr w:rsidR="008370EC" w14:paraId="30119146" w14:textId="77777777" w:rsidTr="00F8714F">
        <w:tblPrEx>
          <w:tblCellMar>
            <w:left w:w="108" w:type="dxa"/>
            <w:right w:w="108" w:type="dxa"/>
          </w:tblCellMar>
          <w:tblLook w:val="04A0" w:firstRow="1" w:lastRow="0" w:firstColumn="1" w:lastColumn="0" w:noHBand="0" w:noVBand="1"/>
        </w:tblPrEx>
        <w:trPr>
          <w:jc w:val="center"/>
          <w:ins w:id="405" w:author="Amit Popat" w:date="2022-07-15T10:43:00Z"/>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Default="008370EC" w:rsidP="00F8714F">
            <w:pPr>
              <w:pStyle w:val="MsgTableBody"/>
              <w:spacing w:line="256" w:lineRule="auto"/>
              <w:rPr>
                <w:ins w:id="406" w:author="Amit Popat" w:date="2022-07-15T10:43:00Z"/>
                <w:b/>
                <w:bCs/>
                <w:noProof/>
                <w:color w:val="FF0000"/>
              </w:rPr>
            </w:pPr>
            <w:ins w:id="407"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Default="008370EC" w:rsidP="00F8714F">
            <w:pPr>
              <w:pStyle w:val="MsgTableBody"/>
              <w:spacing w:line="256" w:lineRule="auto"/>
              <w:rPr>
                <w:ins w:id="408" w:author="Amit Popat" w:date="2022-07-15T10:43:00Z"/>
                <w:b/>
                <w:bCs/>
                <w:noProof/>
                <w:color w:val="FF0000"/>
              </w:rPr>
            </w:pPr>
            <w:ins w:id="409"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1CF967D" w14:textId="77777777" w:rsidR="008370EC" w:rsidRDefault="008370EC" w:rsidP="00F8714F">
            <w:pPr>
              <w:pStyle w:val="MsgTableBody"/>
              <w:spacing w:line="256" w:lineRule="auto"/>
              <w:jc w:val="center"/>
              <w:rPr>
                <w:ins w:id="41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Default="008370EC" w:rsidP="00F8714F">
            <w:pPr>
              <w:pStyle w:val="MsgTableBody"/>
              <w:spacing w:line="256" w:lineRule="auto"/>
              <w:jc w:val="center"/>
              <w:rPr>
                <w:ins w:id="411" w:author="Amit Popat" w:date="2022-07-15T10:43:00Z"/>
                <w:b/>
                <w:bCs/>
                <w:noProof/>
                <w:color w:val="FF0000"/>
              </w:rPr>
            </w:pPr>
            <w:ins w:id="412" w:author="Amit Popat" w:date="2022-07-15T10:43:00Z">
              <w:r>
                <w:rPr>
                  <w:b/>
                  <w:bCs/>
                  <w:noProof/>
                  <w:color w:val="FF0000"/>
                </w:rPr>
                <w:t>3</w:t>
              </w:r>
            </w:ins>
          </w:p>
        </w:tc>
      </w:tr>
      <w:tr w:rsidR="008370EC" w14:paraId="5CF3CE1A" w14:textId="77777777" w:rsidTr="00F8714F">
        <w:tblPrEx>
          <w:tblCellMar>
            <w:left w:w="108" w:type="dxa"/>
            <w:right w:w="108" w:type="dxa"/>
          </w:tblCellMar>
          <w:tblLook w:val="04A0" w:firstRow="1" w:lastRow="0" w:firstColumn="1" w:lastColumn="0" w:noHBand="0" w:noVBand="1"/>
        </w:tblPrEx>
        <w:trPr>
          <w:jc w:val="center"/>
          <w:ins w:id="413" w:author="Amit Popat" w:date="2022-07-15T10:43:00Z"/>
        </w:trPr>
        <w:tc>
          <w:tcPr>
            <w:tcW w:w="2882" w:type="dxa"/>
            <w:tcBorders>
              <w:top w:val="dotted" w:sz="4" w:space="0" w:color="auto"/>
              <w:left w:val="nil"/>
              <w:bottom w:val="dotted" w:sz="4" w:space="0" w:color="auto"/>
              <w:right w:val="nil"/>
            </w:tcBorders>
            <w:shd w:val="clear" w:color="auto" w:fill="FFFFFF"/>
          </w:tcPr>
          <w:p w14:paraId="2CFEF236" w14:textId="77777777" w:rsidR="008370EC" w:rsidRDefault="008370EC" w:rsidP="00F8714F">
            <w:pPr>
              <w:pStyle w:val="MsgTableBody"/>
              <w:spacing w:line="256" w:lineRule="auto"/>
              <w:rPr>
                <w:ins w:id="414" w:author="Amit Popat" w:date="2022-07-15T10:43:00Z"/>
                <w:b/>
                <w:bCs/>
                <w:noProof/>
                <w:color w:val="FF0000"/>
              </w:rPr>
            </w:pPr>
            <w:ins w:id="415"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4B9EDBE8" w14:textId="77777777" w:rsidR="008370EC" w:rsidRDefault="008370EC" w:rsidP="00F8714F">
            <w:pPr>
              <w:pStyle w:val="MsgTableBody"/>
              <w:spacing w:line="256" w:lineRule="auto"/>
              <w:rPr>
                <w:ins w:id="416" w:author="Amit Popat" w:date="2022-07-15T10:43:00Z"/>
                <w:b/>
                <w:bCs/>
                <w:noProof/>
                <w:color w:val="FF0000"/>
              </w:rPr>
            </w:pPr>
            <w:ins w:id="417"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8672867" w14:textId="77777777" w:rsidR="008370EC" w:rsidRDefault="008370EC" w:rsidP="00F8714F">
            <w:pPr>
              <w:pStyle w:val="MsgTableBody"/>
              <w:spacing w:line="256" w:lineRule="auto"/>
              <w:jc w:val="center"/>
              <w:rPr>
                <w:ins w:id="41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Default="008370EC" w:rsidP="00F8714F">
            <w:pPr>
              <w:pStyle w:val="MsgTableBody"/>
              <w:spacing w:line="256" w:lineRule="auto"/>
              <w:jc w:val="center"/>
              <w:rPr>
                <w:ins w:id="419" w:author="Amit Popat" w:date="2022-07-15T10:43:00Z"/>
                <w:b/>
                <w:bCs/>
                <w:noProof/>
                <w:color w:val="FF0000"/>
              </w:rPr>
            </w:pPr>
          </w:p>
        </w:tc>
      </w:tr>
    </w:tbl>
    <w:p w14:paraId="08E655AF" w14:textId="77777777" w:rsidR="00625672" w:rsidRDefault="00625672" w:rsidP="00625672">
      <w:bookmarkStart w:id="420"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421"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420"/>
      <w:bookmarkEnd w:id="421"/>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422">
          <w:tblGrid>
            <w:gridCol w:w="2882"/>
            <w:gridCol w:w="4321"/>
            <w:gridCol w:w="864"/>
            <w:gridCol w:w="1008"/>
          </w:tblGrid>
        </w:tblGridChange>
      </w:tblGrid>
      <w:tr w:rsidR="00F67A7D" w:rsidRPr="00573AF5" w14:paraId="1464472C"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F67A7D" w:rsidRPr="00573AF5" w14:paraId="02DA5B9D"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F67A7D" w:rsidRPr="00573AF5" w14:paraId="7874AB1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F67A7D" w:rsidRPr="00573AF5" w14:paraId="7586CD9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F67A7D" w:rsidRPr="00573AF5" w14:paraId="634A03B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F67A7D" w:rsidRPr="00573AF5" w14:paraId="30F3019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F67A7D" w:rsidRPr="00573AF5" w14:paraId="07C6E2F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F67A7D" w:rsidRPr="00573AF5" w14:paraId="52C65B8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F67A7D" w:rsidRPr="00573AF5" w14:paraId="1DA3742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433EA9" w14:paraId="718B2532" w14:textId="77777777" w:rsidTr="00433EA9">
        <w:tblPrEx>
          <w:tblCellMar>
            <w:left w:w="108" w:type="dxa"/>
            <w:right w:w="108" w:type="dxa"/>
          </w:tblCellMar>
          <w:tblLook w:val="04A0" w:firstRow="1" w:lastRow="0" w:firstColumn="1" w:lastColumn="0" w:noHBand="0" w:noVBand="1"/>
        </w:tblPrEx>
        <w:trPr>
          <w:jc w:val="center"/>
          <w:ins w:id="423" w:author="Amit Popat" w:date="2022-07-15T10:43:00Z"/>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Default="00433EA9">
            <w:pPr>
              <w:pStyle w:val="MsgTableBody"/>
              <w:spacing w:line="256" w:lineRule="auto"/>
              <w:rPr>
                <w:ins w:id="424" w:author="Amit Popat" w:date="2022-07-15T10:43:00Z"/>
                <w:b/>
                <w:bCs/>
                <w:noProof/>
                <w:color w:val="FF0000"/>
              </w:rPr>
            </w:pPr>
            <w:ins w:id="425"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Default="00433EA9">
            <w:pPr>
              <w:pStyle w:val="MsgTableBody"/>
              <w:spacing w:line="256" w:lineRule="auto"/>
              <w:rPr>
                <w:ins w:id="426" w:author="Amit Popat" w:date="2022-07-15T10:43:00Z"/>
                <w:b/>
                <w:bCs/>
                <w:noProof/>
                <w:color w:val="FF0000"/>
              </w:rPr>
            </w:pPr>
            <w:ins w:id="427"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1A7CA77" w14:textId="77777777" w:rsidR="00433EA9" w:rsidRDefault="00433EA9">
            <w:pPr>
              <w:pStyle w:val="MsgTableBody"/>
              <w:spacing w:line="256" w:lineRule="auto"/>
              <w:jc w:val="center"/>
              <w:rPr>
                <w:ins w:id="42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Default="00433EA9">
            <w:pPr>
              <w:pStyle w:val="MsgTableBody"/>
              <w:spacing w:line="256" w:lineRule="auto"/>
              <w:jc w:val="center"/>
              <w:rPr>
                <w:ins w:id="429" w:author="Amit Popat" w:date="2022-07-15T10:43:00Z"/>
                <w:b/>
                <w:bCs/>
                <w:noProof/>
                <w:color w:val="FF0000"/>
              </w:rPr>
            </w:pPr>
            <w:ins w:id="430" w:author="Amit Popat" w:date="2022-07-15T10:43:00Z">
              <w:r>
                <w:rPr>
                  <w:b/>
                  <w:bCs/>
                  <w:noProof/>
                  <w:color w:val="FF0000"/>
                </w:rPr>
                <w:t>3</w:t>
              </w:r>
            </w:ins>
          </w:p>
        </w:tc>
      </w:tr>
      <w:tr w:rsidR="00433EA9" w14:paraId="06B03D49" w14:textId="77777777" w:rsidTr="00433EA9">
        <w:tblPrEx>
          <w:tblCellMar>
            <w:left w:w="108" w:type="dxa"/>
            <w:right w:w="108" w:type="dxa"/>
          </w:tblCellMar>
          <w:tblLook w:val="04A0" w:firstRow="1" w:lastRow="0" w:firstColumn="1" w:lastColumn="0" w:noHBand="0" w:noVBand="1"/>
        </w:tblPrEx>
        <w:trPr>
          <w:jc w:val="center"/>
          <w:ins w:id="431" w:author="Amit Popat" w:date="2022-07-15T10:43:00Z"/>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Default="00433EA9">
            <w:pPr>
              <w:pStyle w:val="MsgTableBody"/>
              <w:spacing w:line="256" w:lineRule="auto"/>
              <w:rPr>
                <w:ins w:id="432" w:author="Amit Popat" w:date="2022-07-15T10:43:00Z"/>
                <w:b/>
                <w:bCs/>
                <w:noProof/>
                <w:color w:val="FF0000"/>
              </w:rPr>
            </w:pPr>
            <w:ins w:id="433"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Default="00433EA9">
            <w:pPr>
              <w:pStyle w:val="MsgTableBody"/>
              <w:spacing w:line="256" w:lineRule="auto"/>
              <w:rPr>
                <w:ins w:id="434" w:author="Amit Popat" w:date="2022-07-15T10:43:00Z"/>
                <w:b/>
                <w:bCs/>
                <w:noProof/>
                <w:color w:val="FF0000"/>
              </w:rPr>
            </w:pPr>
            <w:ins w:id="435"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C3029EE" w14:textId="77777777" w:rsidR="00433EA9" w:rsidRDefault="00433EA9">
            <w:pPr>
              <w:pStyle w:val="MsgTableBody"/>
              <w:spacing w:line="256" w:lineRule="auto"/>
              <w:jc w:val="center"/>
              <w:rPr>
                <w:ins w:id="43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Default="00433EA9">
            <w:pPr>
              <w:pStyle w:val="MsgTableBody"/>
              <w:spacing w:line="256" w:lineRule="auto"/>
              <w:jc w:val="center"/>
              <w:rPr>
                <w:ins w:id="437" w:author="Amit Popat" w:date="2022-07-15T10:43:00Z"/>
                <w:b/>
                <w:bCs/>
                <w:noProof/>
                <w:color w:val="FF0000"/>
              </w:rPr>
            </w:pPr>
            <w:ins w:id="438" w:author="Amit Popat" w:date="2022-07-15T10:43:00Z">
              <w:r>
                <w:rPr>
                  <w:b/>
                  <w:bCs/>
                  <w:noProof/>
                  <w:color w:val="FF0000"/>
                </w:rPr>
                <w:t>3</w:t>
              </w:r>
            </w:ins>
          </w:p>
        </w:tc>
      </w:tr>
      <w:tr w:rsidR="00433EA9" w14:paraId="53C564C8" w14:textId="77777777" w:rsidTr="00433EA9">
        <w:tblPrEx>
          <w:tblCellMar>
            <w:left w:w="108" w:type="dxa"/>
            <w:right w:w="108" w:type="dxa"/>
          </w:tblCellMar>
          <w:tblLook w:val="04A0" w:firstRow="1" w:lastRow="0" w:firstColumn="1" w:lastColumn="0" w:noHBand="0" w:noVBand="1"/>
        </w:tblPrEx>
        <w:trPr>
          <w:jc w:val="center"/>
          <w:ins w:id="439" w:author="Amit Popat" w:date="2022-07-15T10:43:00Z"/>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Default="00433EA9">
            <w:pPr>
              <w:pStyle w:val="MsgTableBody"/>
              <w:spacing w:line="256" w:lineRule="auto"/>
              <w:rPr>
                <w:ins w:id="440" w:author="Amit Popat" w:date="2022-07-15T10:43:00Z"/>
                <w:b/>
                <w:bCs/>
                <w:noProof/>
                <w:color w:val="FF0000"/>
              </w:rPr>
            </w:pPr>
            <w:ins w:id="441"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839760" w14:textId="77777777" w:rsidR="00433EA9" w:rsidRDefault="00433EA9">
            <w:pPr>
              <w:pStyle w:val="MsgTableBody"/>
              <w:spacing w:line="256" w:lineRule="auto"/>
              <w:rPr>
                <w:ins w:id="442" w:author="Amit Popat" w:date="2022-07-15T10:43:00Z"/>
                <w:b/>
                <w:bCs/>
                <w:noProof/>
                <w:color w:val="FF0000"/>
              </w:rPr>
            </w:pPr>
            <w:ins w:id="443"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1532128" w14:textId="77777777" w:rsidR="00433EA9" w:rsidRDefault="00433EA9">
            <w:pPr>
              <w:pStyle w:val="MsgTableBody"/>
              <w:spacing w:line="256" w:lineRule="auto"/>
              <w:jc w:val="center"/>
              <w:rPr>
                <w:ins w:id="44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Default="00433EA9">
            <w:pPr>
              <w:pStyle w:val="MsgTableBody"/>
              <w:spacing w:line="256" w:lineRule="auto"/>
              <w:jc w:val="center"/>
              <w:rPr>
                <w:ins w:id="445" w:author="Amit Popat" w:date="2022-07-15T10:43:00Z"/>
                <w:b/>
                <w:bCs/>
                <w:noProof/>
                <w:color w:val="FF0000"/>
              </w:rPr>
            </w:pPr>
            <w:ins w:id="446" w:author="Amit Popat" w:date="2022-07-15T10:43:00Z">
              <w:r>
                <w:rPr>
                  <w:b/>
                  <w:bCs/>
                  <w:noProof/>
                  <w:color w:val="FF0000"/>
                </w:rPr>
                <w:t>3</w:t>
              </w:r>
            </w:ins>
          </w:p>
        </w:tc>
      </w:tr>
      <w:tr w:rsidR="008370EC" w14:paraId="7D758F22" w14:textId="77777777" w:rsidTr="00F8714F">
        <w:tblPrEx>
          <w:tblCellMar>
            <w:left w:w="108" w:type="dxa"/>
            <w:right w:w="108" w:type="dxa"/>
          </w:tblCellMar>
          <w:tblLook w:val="04A0" w:firstRow="1" w:lastRow="0" w:firstColumn="1" w:lastColumn="0" w:noHBand="0" w:noVBand="1"/>
        </w:tblPrEx>
        <w:trPr>
          <w:jc w:val="center"/>
          <w:ins w:id="447" w:author="Amit Popat" w:date="2022-07-15T10:43:00Z"/>
        </w:trPr>
        <w:tc>
          <w:tcPr>
            <w:tcW w:w="2882" w:type="dxa"/>
            <w:tcBorders>
              <w:top w:val="dotted" w:sz="4" w:space="0" w:color="auto"/>
              <w:left w:val="nil"/>
              <w:bottom w:val="dotted" w:sz="4" w:space="0" w:color="auto"/>
              <w:right w:val="nil"/>
            </w:tcBorders>
            <w:shd w:val="clear" w:color="auto" w:fill="FFFFFF"/>
          </w:tcPr>
          <w:p w14:paraId="59791B1A" w14:textId="77777777" w:rsidR="008370EC" w:rsidRDefault="008370EC" w:rsidP="00F8714F">
            <w:pPr>
              <w:pStyle w:val="MsgTableBody"/>
              <w:spacing w:line="256" w:lineRule="auto"/>
              <w:rPr>
                <w:ins w:id="448" w:author="Amit Popat" w:date="2022-07-15T10:43:00Z"/>
                <w:b/>
                <w:bCs/>
                <w:noProof/>
                <w:color w:val="FF0000"/>
              </w:rPr>
            </w:pPr>
            <w:ins w:id="449"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611A18B" w14:textId="77777777" w:rsidR="008370EC" w:rsidRDefault="008370EC" w:rsidP="00F8714F">
            <w:pPr>
              <w:pStyle w:val="MsgTableBody"/>
              <w:spacing w:line="256" w:lineRule="auto"/>
              <w:rPr>
                <w:ins w:id="450" w:author="Amit Popat" w:date="2022-07-15T10:43:00Z"/>
                <w:b/>
                <w:bCs/>
                <w:noProof/>
                <w:color w:val="FF0000"/>
              </w:rPr>
            </w:pPr>
            <w:ins w:id="451"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3D6F16F5" w14:textId="77777777" w:rsidR="008370EC" w:rsidRDefault="008370EC" w:rsidP="00F8714F">
            <w:pPr>
              <w:pStyle w:val="MsgTableBody"/>
              <w:spacing w:line="256" w:lineRule="auto"/>
              <w:jc w:val="center"/>
              <w:rPr>
                <w:ins w:id="45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Default="008370EC" w:rsidP="00F8714F">
            <w:pPr>
              <w:pStyle w:val="MsgTableBody"/>
              <w:spacing w:line="256" w:lineRule="auto"/>
              <w:jc w:val="center"/>
              <w:rPr>
                <w:ins w:id="453" w:author="Amit Popat" w:date="2022-07-15T10:43:00Z"/>
                <w:b/>
                <w:bCs/>
                <w:noProof/>
                <w:color w:val="FF0000"/>
              </w:rPr>
            </w:pPr>
          </w:p>
        </w:tc>
      </w:tr>
      <w:tr w:rsidR="00F67A7D" w14:paraId="62C68A60"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2010D21" w14:textId="1E2647C0" w:rsidR="008370EC" w:rsidRDefault="00573AF5" w:rsidP="00F8714F">
            <w:pPr>
              <w:pStyle w:val="MsgTableBody"/>
              <w:rPr>
                <w:noProof/>
              </w:rPr>
            </w:pPr>
            <w:del w:id="454" w:author="Amit Popat" w:date="2022-07-15T10:43:00Z">
              <w:r>
                <w:rPr>
                  <w:noProof/>
                </w:rPr>
                <w:delText>[{NK1}]</w:delText>
              </w:r>
            </w:del>
            <w:ins w:id="455"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D61758B" w14:textId="3D9B4054" w:rsidR="008370EC" w:rsidRDefault="008370EC" w:rsidP="00F8714F">
            <w:pPr>
              <w:pStyle w:val="MsgTableBody"/>
              <w:rPr>
                <w:noProof/>
              </w:rPr>
            </w:pPr>
            <w:r>
              <w:rPr>
                <w:noProof/>
              </w:rPr>
              <w:t>Next of Kin</w:t>
            </w:r>
            <w:del w:id="456" w:author="Amit Popat" w:date="2022-07-15T10:43:00Z">
              <w:r w:rsidR="00573AF5">
                <w:rPr>
                  <w:noProof/>
                </w:rPr>
                <w:delText>/</w:delText>
              </w:r>
            </w:del>
            <w:ins w:id="457"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3EE72512"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5F9A2" w14:textId="07FFBD79" w:rsidR="008370EC" w:rsidRDefault="00573AF5" w:rsidP="00F8714F">
            <w:pPr>
              <w:pStyle w:val="MsgTableBody"/>
              <w:jc w:val="center"/>
              <w:rPr>
                <w:noProof/>
              </w:rPr>
            </w:pPr>
            <w:del w:id="458" w:author="Amit Popat" w:date="2022-07-15T10:43:00Z">
              <w:r>
                <w:rPr>
                  <w:noProof/>
                </w:rPr>
                <w:delText>6</w:delText>
              </w:r>
            </w:del>
            <w:ins w:id="459" w:author="Amit Popat" w:date="2022-07-15T10:43:00Z">
              <w:r w:rsidR="008370EC">
                <w:rPr>
                  <w:noProof/>
                </w:rPr>
                <w:t>3</w:t>
              </w:r>
            </w:ins>
          </w:p>
        </w:tc>
      </w:tr>
      <w:tr w:rsidR="008370EC" w14:paraId="7CABE2C6" w14:textId="77777777" w:rsidTr="00F8714F">
        <w:tblPrEx>
          <w:tblCellMar>
            <w:left w:w="108" w:type="dxa"/>
            <w:right w:w="108" w:type="dxa"/>
          </w:tblCellMar>
          <w:tblLook w:val="04A0" w:firstRow="1" w:lastRow="0" w:firstColumn="1" w:lastColumn="0" w:noHBand="0" w:noVBand="1"/>
        </w:tblPrEx>
        <w:trPr>
          <w:jc w:val="center"/>
          <w:ins w:id="460" w:author="Amit Popat" w:date="2022-07-15T10:43:00Z"/>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Default="008370EC" w:rsidP="00F8714F">
            <w:pPr>
              <w:pStyle w:val="MsgTableBody"/>
              <w:spacing w:line="256" w:lineRule="auto"/>
              <w:rPr>
                <w:ins w:id="461" w:author="Amit Popat" w:date="2022-07-15T10:43:00Z"/>
                <w:b/>
                <w:bCs/>
                <w:noProof/>
                <w:color w:val="FF0000"/>
              </w:rPr>
            </w:pPr>
            <w:ins w:id="462"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Default="008370EC" w:rsidP="00F8714F">
            <w:pPr>
              <w:pStyle w:val="MsgTableBody"/>
              <w:spacing w:line="256" w:lineRule="auto"/>
              <w:rPr>
                <w:ins w:id="463" w:author="Amit Popat" w:date="2022-07-15T10:43:00Z"/>
                <w:b/>
                <w:bCs/>
                <w:noProof/>
                <w:color w:val="FF0000"/>
              </w:rPr>
            </w:pPr>
            <w:ins w:id="464"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3E02197" w14:textId="77777777" w:rsidR="008370EC" w:rsidRDefault="008370EC" w:rsidP="00F8714F">
            <w:pPr>
              <w:pStyle w:val="MsgTableBody"/>
              <w:spacing w:line="256" w:lineRule="auto"/>
              <w:jc w:val="center"/>
              <w:rPr>
                <w:ins w:id="46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Default="008370EC" w:rsidP="00F8714F">
            <w:pPr>
              <w:pStyle w:val="MsgTableBody"/>
              <w:spacing w:line="256" w:lineRule="auto"/>
              <w:jc w:val="center"/>
              <w:rPr>
                <w:ins w:id="466" w:author="Amit Popat" w:date="2022-07-15T10:43:00Z"/>
                <w:b/>
                <w:bCs/>
                <w:noProof/>
                <w:color w:val="FF0000"/>
              </w:rPr>
            </w:pPr>
            <w:ins w:id="467" w:author="Amit Popat" w:date="2022-07-15T10:43:00Z">
              <w:r>
                <w:rPr>
                  <w:b/>
                  <w:bCs/>
                  <w:noProof/>
                  <w:color w:val="FF0000"/>
                </w:rPr>
                <w:t>3</w:t>
              </w:r>
            </w:ins>
          </w:p>
        </w:tc>
      </w:tr>
      <w:tr w:rsidR="008370EC" w14:paraId="3F1B8D5A" w14:textId="77777777" w:rsidTr="00F8714F">
        <w:tblPrEx>
          <w:tblCellMar>
            <w:left w:w="108" w:type="dxa"/>
            <w:right w:w="108" w:type="dxa"/>
          </w:tblCellMar>
          <w:tblLook w:val="04A0" w:firstRow="1" w:lastRow="0" w:firstColumn="1" w:lastColumn="0" w:noHBand="0" w:noVBand="1"/>
        </w:tblPrEx>
        <w:trPr>
          <w:jc w:val="center"/>
          <w:ins w:id="468" w:author="Amit Popat" w:date="2022-07-15T10:43:00Z"/>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Default="008370EC" w:rsidP="00F8714F">
            <w:pPr>
              <w:pStyle w:val="MsgTableBody"/>
              <w:spacing w:line="256" w:lineRule="auto"/>
              <w:rPr>
                <w:ins w:id="469" w:author="Amit Popat" w:date="2022-07-15T10:43:00Z"/>
                <w:b/>
                <w:bCs/>
                <w:noProof/>
                <w:color w:val="FF0000"/>
              </w:rPr>
            </w:pPr>
            <w:ins w:id="470"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Default="008370EC" w:rsidP="00F8714F">
            <w:pPr>
              <w:pStyle w:val="MsgTableBody"/>
              <w:spacing w:line="256" w:lineRule="auto"/>
              <w:rPr>
                <w:ins w:id="471" w:author="Amit Popat" w:date="2022-07-15T10:43:00Z"/>
                <w:b/>
                <w:bCs/>
                <w:noProof/>
                <w:color w:val="FF0000"/>
              </w:rPr>
            </w:pPr>
            <w:ins w:id="472"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6C63B15" w14:textId="77777777" w:rsidR="008370EC" w:rsidRDefault="008370EC" w:rsidP="00F8714F">
            <w:pPr>
              <w:pStyle w:val="MsgTableBody"/>
              <w:spacing w:line="256" w:lineRule="auto"/>
              <w:jc w:val="center"/>
              <w:rPr>
                <w:ins w:id="47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Default="008370EC" w:rsidP="00F8714F">
            <w:pPr>
              <w:pStyle w:val="MsgTableBody"/>
              <w:spacing w:line="256" w:lineRule="auto"/>
              <w:jc w:val="center"/>
              <w:rPr>
                <w:ins w:id="474" w:author="Amit Popat" w:date="2022-07-15T10:43:00Z"/>
                <w:b/>
                <w:bCs/>
                <w:noProof/>
                <w:color w:val="FF0000"/>
              </w:rPr>
            </w:pPr>
            <w:ins w:id="475" w:author="Amit Popat" w:date="2022-07-15T10:43:00Z">
              <w:r>
                <w:rPr>
                  <w:b/>
                  <w:bCs/>
                  <w:noProof/>
                  <w:color w:val="FF0000"/>
                </w:rPr>
                <w:t>3</w:t>
              </w:r>
            </w:ins>
          </w:p>
        </w:tc>
      </w:tr>
      <w:tr w:rsidR="008370EC" w14:paraId="2374A5CA" w14:textId="77777777" w:rsidTr="00F8714F">
        <w:tblPrEx>
          <w:tblCellMar>
            <w:left w:w="108" w:type="dxa"/>
            <w:right w:w="108" w:type="dxa"/>
          </w:tblCellMar>
          <w:tblLook w:val="04A0" w:firstRow="1" w:lastRow="0" w:firstColumn="1" w:lastColumn="0" w:noHBand="0" w:noVBand="1"/>
        </w:tblPrEx>
        <w:trPr>
          <w:jc w:val="center"/>
          <w:ins w:id="476" w:author="Amit Popat" w:date="2022-07-15T10:43:00Z"/>
        </w:trPr>
        <w:tc>
          <w:tcPr>
            <w:tcW w:w="2882" w:type="dxa"/>
            <w:tcBorders>
              <w:top w:val="dotted" w:sz="4" w:space="0" w:color="auto"/>
              <w:left w:val="nil"/>
              <w:bottom w:val="dotted" w:sz="4" w:space="0" w:color="auto"/>
              <w:right w:val="nil"/>
            </w:tcBorders>
            <w:shd w:val="clear" w:color="auto" w:fill="FFFFFF"/>
          </w:tcPr>
          <w:p w14:paraId="1F0A9DA0" w14:textId="77777777" w:rsidR="008370EC" w:rsidRDefault="008370EC" w:rsidP="00F8714F">
            <w:pPr>
              <w:pStyle w:val="MsgTableBody"/>
              <w:spacing w:line="256" w:lineRule="auto"/>
              <w:rPr>
                <w:ins w:id="477" w:author="Amit Popat" w:date="2022-07-15T10:43:00Z"/>
                <w:b/>
                <w:bCs/>
                <w:noProof/>
                <w:color w:val="FF0000"/>
              </w:rPr>
            </w:pPr>
            <w:ins w:id="478"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54DB420" w14:textId="77777777" w:rsidR="008370EC" w:rsidRDefault="008370EC" w:rsidP="00F8714F">
            <w:pPr>
              <w:pStyle w:val="MsgTableBody"/>
              <w:spacing w:line="256" w:lineRule="auto"/>
              <w:rPr>
                <w:ins w:id="479" w:author="Amit Popat" w:date="2022-07-15T10:43:00Z"/>
                <w:b/>
                <w:bCs/>
                <w:noProof/>
                <w:color w:val="FF0000"/>
              </w:rPr>
            </w:pPr>
            <w:ins w:id="480"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10427E3" w14:textId="77777777" w:rsidR="008370EC" w:rsidRDefault="008370EC" w:rsidP="00F8714F">
            <w:pPr>
              <w:pStyle w:val="MsgTableBody"/>
              <w:spacing w:line="256" w:lineRule="auto"/>
              <w:jc w:val="center"/>
              <w:rPr>
                <w:ins w:id="48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Default="008370EC" w:rsidP="00F8714F">
            <w:pPr>
              <w:pStyle w:val="MsgTableBody"/>
              <w:spacing w:line="256" w:lineRule="auto"/>
              <w:jc w:val="center"/>
              <w:rPr>
                <w:ins w:id="482" w:author="Amit Popat" w:date="2022-07-15T10:43:00Z"/>
                <w:b/>
                <w:bCs/>
                <w:noProof/>
                <w:color w:val="FF0000"/>
              </w:rPr>
            </w:pPr>
          </w:p>
        </w:tc>
      </w:tr>
      <w:tr w:rsidR="00F67A7D" w:rsidRPr="00573AF5" w14:paraId="0840E11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F67A7D" w:rsidRPr="00573AF5" w14:paraId="6F94D020"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483">
          <w:tblGrid>
            <w:gridCol w:w="2882"/>
            <w:gridCol w:w="4321"/>
            <w:gridCol w:w="864"/>
            <w:gridCol w:w="1008"/>
          </w:tblGrid>
        </w:tblGridChange>
      </w:tblGrid>
      <w:tr w:rsidR="00F67A7D"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F67A7D"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F67A7D"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F67A7D"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F67A7D"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F67A7D"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F67A7D"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F67A7D"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F67A7D"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F67A7D"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14:paraId="35180055" w14:textId="77777777" w:rsidTr="00433EA9">
        <w:tblPrEx>
          <w:tblCellMar>
            <w:left w:w="108" w:type="dxa"/>
            <w:right w:w="108" w:type="dxa"/>
          </w:tblCellMar>
          <w:tblLook w:val="04A0" w:firstRow="1" w:lastRow="0" w:firstColumn="1" w:lastColumn="0" w:noHBand="0" w:noVBand="1"/>
        </w:tblPrEx>
        <w:trPr>
          <w:jc w:val="center"/>
          <w:ins w:id="484" w:author="Amit Popat" w:date="2022-07-15T10:43:00Z"/>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Default="00433EA9">
            <w:pPr>
              <w:pStyle w:val="MsgTableBody"/>
              <w:spacing w:line="256" w:lineRule="auto"/>
              <w:rPr>
                <w:ins w:id="485" w:author="Amit Popat" w:date="2022-07-15T10:43:00Z"/>
                <w:b/>
                <w:bCs/>
                <w:noProof/>
                <w:color w:val="FF0000"/>
              </w:rPr>
            </w:pPr>
            <w:ins w:id="486"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Default="00433EA9">
            <w:pPr>
              <w:pStyle w:val="MsgTableBody"/>
              <w:spacing w:line="256" w:lineRule="auto"/>
              <w:rPr>
                <w:ins w:id="487" w:author="Amit Popat" w:date="2022-07-15T10:43:00Z"/>
                <w:b/>
                <w:bCs/>
                <w:noProof/>
                <w:color w:val="FF0000"/>
              </w:rPr>
            </w:pPr>
            <w:ins w:id="488"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45F64B0" w14:textId="77777777" w:rsidR="00433EA9" w:rsidRDefault="00433EA9">
            <w:pPr>
              <w:pStyle w:val="MsgTableBody"/>
              <w:spacing w:line="256" w:lineRule="auto"/>
              <w:jc w:val="center"/>
              <w:rPr>
                <w:ins w:id="48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Default="00433EA9">
            <w:pPr>
              <w:pStyle w:val="MsgTableBody"/>
              <w:spacing w:line="256" w:lineRule="auto"/>
              <w:jc w:val="center"/>
              <w:rPr>
                <w:ins w:id="490" w:author="Amit Popat" w:date="2022-07-15T10:43:00Z"/>
                <w:b/>
                <w:bCs/>
                <w:noProof/>
                <w:color w:val="FF0000"/>
              </w:rPr>
            </w:pPr>
            <w:ins w:id="491" w:author="Amit Popat" w:date="2022-07-15T10:43:00Z">
              <w:r>
                <w:rPr>
                  <w:b/>
                  <w:bCs/>
                  <w:noProof/>
                  <w:color w:val="FF0000"/>
                </w:rPr>
                <w:t>3</w:t>
              </w:r>
            </w:ins>
          </w:p>
        </w:tc>
      </w:tr>
      <w:tr w:rsidR="00433EA9" w14:paraId="3856DFC4" w14:textId="77777777" w:rsidTr="00433EA9">
        <w:tblPrEx>
          <w:tblCellMar>
            <w:left w:w="108" w:type="dxa"/>
            <w:right w:w="108" w:type="dxa"/>
          </w:tblCellMar>
          <w:tblLook w:val="04A0" w:firstRow="1" w:lastRow="0" w:firstColumn="1" w:lastColumn="0" w:noHBand="0" w:noVBand="1"/>
        </w:tblPrEx>
        <w:trPr>
          <w:jc w:val="center"/>
          <w:ins w:id="492" w:author="Amit Popat" w:date="2022-07-15T10:43:00Z"/>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Default="00433EA9">
            <w:pPr>
              <w:pStyle w:val="MsgTableBody"/>
              <w:spacing w:line="256" w:lineRule="auto"/>
              <w:rPr>
                <w:ins w:id="493" w:author="Amit Popat" w:date="2022-07-15T10:43:00Z"/>
                <w:b/>
                <w:bCs/>
                <w:noProof/>
                <w:color w:val="FF0000"/>
              </w:rPr>
            </w:pPr>
            <w:ins w:id="494"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Default="00433EA9">
            <w:pPr>
              <w:pStyle w:val="MsgTableBody"/>
              <w:spacing w:line="256" w:lineRule="auto"/>
              <w:rPr>
                <w:ins w:id="495" w:author="Amit Popat" w:date="2022-07-15T10:43:00Z"/>
                <w:b/>
                <w:bCs/>
                <w:noProof/>
                <w:color w:val="FF0000"/>
              </w:rPr>
            </w:pPr>
            <w:ins w:id="496"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C80335B" w14:textId="77777777" w:rsidR="00433EA9" w:rsidRDefault="00433EA9">
            <w:pPr>
              <w:pStyle w:val="MsgTableBody"/>
              <w:spacing w:line="256" w:lineRule="auto"/>
              <w:jc w:val="center"/>
              <w:rPr>
                <w:ins w:id="49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Default="00433EA9">
            <w:pPr>
              <w:pStyle w:val="MsgTableBody"/>
              <w:spacing w:line="256" w:lineRule="auto"/>
              <w:jc w:val="center"/>
              <w:rPr>
                <w:ins w:id="498" w:author="Amit Popat" w:date="2022-07-15T10:43:00Z"/>
                <w:b/>
                <w:bCs/>
                <w:noProof/>
                <w:color w:val="FF0000"/>
              </w:rPr>
            </w:pPr>
            <w:ins w:id="499" w:author="Amit Popat" w:date="2022-07-15T10:43:00Z">
              <w:r>
                <w:rPr>
                  <w:b/>
                  <w:bCs/>
                  <w:noProof/>
                  <w:color w:val="FF0000"/>
                </w:rPr>
                <w:t>3</w:t>
              </w:r>
            </w:ins>
          </w:p>
        </w:tc>
      </w:tr>
      <w:tr w:rsidR="00433EA9" w14:paraId="4444FA50" w14:textId="77777777" w:rsidTr="00433EA9">
        <w:tblPrEx>
          <w:tblCellMar>
            <w:left w:w="108" w:type="dxa"/>
            <w:right w:w="108" w:type="dxa"/>
          </w:tblCellMar>
          <w:tblLook w:val="04A0" w:firstRow="1" w:lastRow="0" w:firstColumn="1" w:lastColumn="0" w:noHBand="0" w:noVBand="1"/>
        </w:tblPrEx>
        <w:trPr>
          <w:jc w:val="center"/>
          <w:ins w:id="500" w:author="Amit Popat" w:date="2022-07-15T10:43:00Z"/>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Default="00433EA9">
            <w:pPr>
              <w:pStyle w:val="MsgTableBody"/>
              <w:spacing w:line="256" w:lineRule="auto"/>
              <w:rPr>
                <w:ins w:id="501" w:author="Amit Popat" w:date="2022-07-15T10:43:00Z"/>
                <w:b/>
                <w:bCs/>
                <w:noProof/>
                <w:color w:val="FF0000"/>
              </w:rPr>
            </w:pPr>
            <w:ins w:id="502"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DD8A1FC" w14:textId="77777777" w:rsidR="00433EA9" w:rsidRDefault="00433EA9">
            <w:pPr>
              <w:pStyle w:val="MsgTableBody"/>
              <w:spacing w:line="256" w:lineRule="auto"/>
              <w:rPr>
                <w:ins w:id="503" w:author="Amit Popat" w:date="2022-07-15T10:43:00Z"/>
                <w:b/>
                <w:bCs/>
                <w:noProof/>
                <w:color w:val="FF0000"/>
              </w:rPr>
            </w:pPr>
            <w:ins w:id="504"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ACB3129" w14:textId="77777777" w:rsidR="00433EA9" w:rsidRDefault="00433EA9">
            <w:pPr>
              <w:pStyle w:val="MsgTableBody"/>
              <w:spacing w:line="256" w:lineRule="auto"/>
              <w:jc w:val="center"/>
              <w:rPr>
                <w:ins w:id="50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Default="00433EA9">
            <w:pPr>
              <w:pStyle w:val="MsgTableBody"/>
              <w:spacing w:line="256" w:lineRule="auto"/>
              <w:jc w:val="center"/>
              <w:rPr>
                <w:ins w:id="506" w:author="Amit Popat" w:date="2022-07-15T10:43:00Z"/>
                <w:b/>
                <w:bCs/>
                <w:noProof/>
                <w:color w:val="FF0000"/>
              </w:rPr>
            </w:pPr>
            <w:ins w:id="507" w:author="Amit Popat" w:date="2022-07-15T10:43:00Z">
              <w:r>
                <w:rPr>
                  <w:b/>
                  <w:bCs/>
                  <w:noProof/>
                  <w:color w:val="FF0000"/>
                </w:rPr>
                <w:t>3</w:t>
              </w:r>
            </w:ins>
          </w:p>
        </w:tc>
      </w:tr>
      <w:tr w:rsidR="008370EC" w14:paraId="01BF8AC6" w14:textId="77777777" w:rsidTr="00F8714F">
        <w:tblPrEx>
          <w:tblCellMar>
            <w:left w:w="108" w:type="dxa"/>
            <w:right w:w="108" w:type="dxa"/>
          </w:tblCellMar>
          <w:tblLook w:val="04A0" w:firstRow="1" w:lastRow="0" w:firstColumn="1" w:lastColumn="0" w:noHBand="0" w:noVBand="1"/>
        </w:tblPrEx>
        <w:trPr>
          <w:jc w:val="center"/>
          <w:ins w:id="508" w:author="Amit Popat" w:date="2022-07-15T10:43:00Z"/>
        </w:trPr>
        <w:tc>
          <w:tcPr>
            <w:tcW w:w="2882" w:type="dxa"/>
            <w:tcBorders>
              <w:top w:val="dotted" w:sz="4" w:space="0" w:color="auto"/>
              <w:left w:val="nil"/>
              <w:bottom w:val="dotted" w:sz="4" w:space="0" w:color="auto"/>
              <w:right w:val="nil"/>
            </w:tcBorders>
            <w:shd w:val="clear" w:color="auto" w:fill="FFFFFF"/>
          </w:tcPr>
          <w:p w14:paraId="77A46AFF" w14:textId="77777777" w:rsidR="008370EC" w:rsidRDefault="008370EC" w:rsidP="00F8714F">
            <w:pPr>
              <w:pStyle w:val="MsgTableBody"/>
              <w:spacing w:line="256" w:lineRule="auto"/>
              <w:rPr>
                <w:ins w:id="509" w:author="Amit Popat" w:date="2022-07-15T10:43:00Z"/>
                <w:b/>
                <w:bCs/>
                <w:noProof/>
                <w:color w:val="FF0000"/>
              </w:rPr>
            </w:pPr>
            <w:ins w:id="510"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9A9A9C6" w14:textId="77777777" w:rsidR="008370EC" w:rsidRDefault="008370EC" w:rsidP="00F8714F">
            <w:pPr>
              <w:pStyle w:val="MsgTableBody"/>
              <w:spacing w:line="256" w:lineRule="auto"/>
              <w:rPr>
                <w:ins w:id="511" w:author="Amit Popat" w:date="2022-07-15T10:43:00Z"/>
                <w:b/>
                <w:bCs/>
                <w:noProof/>
                <w:color w:val="FF0000"/>
              </w:rPr>
            </w:pPr>
            <w:ins w:id="512"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CE31BEB" w14:textId="77777777" w:rsidR="008370EC" w:rsidRDefault="008370EC" w:rsidP="00F8714F">
            <w:pPr>
              <w:pStyle w:val="MsgTableBody"/>
              <w:spacing w:line="256" w:lineRule="auto"/>
              <w:jc w:val="center"/>
              <w:rPr>
                <w:ins w:id="51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Default="008370EC" w:rsidP="00F8714F">
            <w:pPr>
              <w:pStyle w:val="MsgTableBody"/>
              <w:spacing w:line="256" w:lineRule="auto"/>
              <w:jc w:val="center"/>
              <w:rPr>
                <w:ins w:id="514" w:author="Amit Popat" w:date="2022-07-15T10:43:00Z"/>
                <w:b/>
                <w:bCs/>
                <w:noProof/>
                <w:color w:val="FF0000"/>
              </w:rPr>
            </w:pPr>
          </w:p>
        </w:tc>
      </w:tr>
      <w:tr w:rsidR="00F67A7D" w14:paraId="68976E9E"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C3B883A" w14:textId="79146E18" w:rsidR="008370EC" w:rsidRDefault="00573AF5" w:rsidP="00F8714F">
            <w:pPr>
              <w:pStyle w:val="MsgTableBody"/>
              <w:rPr>
                <w:noProof/>
              </w:rPr>
            </w:pPr>
            <w:del w:id="515" w:author="Amit Popat" w:date="2022-07-15T10:43:00Z">
              <w:r>
                <w:rPr>
                  <w:noProof/>
                </w:rPr>
                <w:delText>[{NK1}]</w:delText>
              </w:r>
            </w:del>
            <w:ins w:id="516"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2E5D8B1" w14:textId="1FD09631" w:rsidR="008370EC" w:rsidRDefault="008370EC" w:rsidP="00F8714F">
            <w:pPr>
              <w:pStyle w:val="MsgTableBody"/>
              <w:rPr>
                <w:noProof/>
              </w:rPr>
            </w:pPr>
            <w:r>
              <w:rPr>
                <w:noProof/>
              </w:rPr>
              <w:t>Next of Kin</w:t>
            </w:r>
            <w:del w:id="517" w:author="Amit Popat" w:date="2022-07-15T10:43:00Z">
              <w:r w:rsidR="00573AF5">
                <w:rPr>
                  <w:noProof/>
                </w:rPr>
                <w:delText>/</w:delText>
              </w:r>
            </w:del>
            <w:ins w:id="518"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46B6AA95"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BAFD61" w14:textId="201E98DD" w:rsidR="008370EC" w:rsidRDefault="00573AF5" w:rsidP="00F8714F">
            <w:pPr>
              <w:pStyle w:val="MsgTableBody"/>
              <w:jc w:val="center"/>
              <w:rPr>
                <w:noProof/>
              </w:rPr>
            </w:pPr>
            <w:del w:id="519" w:author="Amit Popat" w:date="2022-07-15T10:43:00Z">
              <w:r>
                <w:rPr>
                  <w:noProof/>
                </w:rPr>
                <w:delText>6</w:delText>
              </w:r>
            </w:del>
            <w:ins w:id="520" w:author="Amit Popat" w:date="2022-07-15T10:43:00Z">
              <w:r w:rsidR="008370EC">
                <w:rPr>
                  <w:noProof/>
                </w:rPr>
                <w:t>3</w:t>
              </w:r>
            </w:ins>
          </w:p>
        </w:tc>
      </w:tr>
      <w:tr w:rsidR="008370EC" w14:paraId="770A8F63" w14:textId="77777777" w:rsidTr="00F8714F">
        <w:tblPrEx>
          <w:tblCellMar>
            <w:left w:w="108" w:type="dxa"/>
            <w:right w:w="108" w:type="dxa"/>
          </w:tblCellMar>
          <w:tblLook w:val="04A0" w:firstRow="1" w:lastRow="0" w:firstColumn="1" w:lastColumn="0" w:noHBand="0" w:noVBand="1"/>
        </w:tblPrEx>
        <w:trPr>
          <w:jc w:val="center"/>
          <w:ins w:id="521" w:author="Amit Popat" w:date="2022-07-15T10:43:00Z"/>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Default="008370EC" w:rsidP="00F8714F">
            <w:pPr>
              <w:pStyle w:val="MsgTableBody"/>
              <w:spacing w:line="256" w:lineRule="auto"/>
              <w:rPr>
                <w:ins w:id="522" w:author="Amit Popat" w:date="2022-07-15T10:43:00Z"/>
                <w:b/>
                <w:bCs/>
                <w:noProof/>
                <w:color w:val="FF0000"/>
              </w:rPr>
            </w:pPr>
            <w:ins w:id="523"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Default="008370EC" w:rsidP="00F8714F">
            <w:pPr>
              <w:pStyle w:val="MsgTableBody"/>
              <w:spacing w:line="256" w:lineRule="auto"/>
              <w:rPr>
                <w:ins w:id="524" w:author="Amit Popat" w:date="2022-07-15T10:43:00Z"/>
                <w:b/>
                <w:bCs/>
                <w:noProof/>
                <w:color w:val="FF0000"/>
              </w:rPr>
            </w:pPr>
            <w:ins w:id="525"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79C578" w14:textId="77777777" w:rsidR="008370EC" w:rsidRDefault="008370EC" w:rsidP="00F8714F">
            <w:pPr>
              <w:pStyle w:val="MsgTableBody"/>
              <w:spacing w:line="256" w:lineRule="auto"/>
              <w:jc w:val="center"/>
              <w:rPr>
                <w:ins w:id="52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Default="008370EC" w:rsidP="00F8714F">
            <w:pPr>
              <w:pStyle w:val="MsgTableBody"/>
              <w:spacing w:line="256" w:lineRule="auto"/>
              <w:jc w:val="center"/>
              <w:rPr>
                <w:ins w:id="527" w:author="Amit Popat" w:date="2022-07-15T10:43:00Z"/>
                <w:b/>
                <w:bCs/>
                <w:noProof/>
                <w:color w:val="FF0000"/>
              </w:rPr>
            </w:pPr>
            <w:ins w:id="528" w:author="Amit Popat" w:date="2022-07-15T10:43:00Z">
              <w:r>
                <w:rPr>
                  <w:b/>
                  <w:bCs/>
                  <w:noProof/>
                  <w:color w:val="FF0000"/>
                </w:rPr>
                <w:t>3</w:t>
              </w:r>
            </w:ins>
          </w:p>
        </w:tc>
      </w:tr>
      <w:tr w:rsidR="008370EC" w14:paraId="641ECD2A" w14:textId="77777777" w:rsidTr="00F8714F">
        <w:tblPrEx>
          <w:tblCellMar>
            <w:left w:w="108" w:type="dxa"/>
            <w:right w:w="108" w:type="dxa"/>
          </w:tblCellMar>
          <w:tblLook w:val="04A0" w:firstRow="1" w:lastRow="0" w:firstColumn="1" w:lastColumn="0" w:noHBand="0" w:noVBand="1"/>
        </w:tblPrEx>
        <w:trPr>
          <w:jc w:val="center"/>
          <w:ins w:id="529" w:author="Amit Popat" w:date="2022-07-15T10:43:00Z"/>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Default="008370EC" w:rsidP="00F8714F">
            <w:pPr>
              <w:pStyle w:val="MsgTableBody"/>
              <w:spacing w:line="256" w:lineRule="auto"/>
              <w:rPr>
                <w:ins w:id="530" w:author="Amit Popat" w:date="2022-07-15T10:43:00Z"/>
                <w:b/>
                <w:bCs/>
                <w:noProof/>
                <w:color w:val="FF0000"/>
              </w:rPr>
            </w:pPr>
            <w:ins w:id="531"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Default="008370EC" w:rsidP="00F8714F">
            <w:pPr>
              <w:pStyle w:val="MsgTableBody"/>
              <w:spacing w:line="256" w:lineRule="auto"/>
              <w:rPr>
                <w:ins w:id="532" w:author="Amit Popat" w:date="2022-07-15T10:43:00Z"/>
                <w:b/>
                <w:bCs/>
                <w:noProof/>
                <w:color w:val="FF0000"/>
              </w:rPr>
            </w:pPr>
            <w:ins w:id="533"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A60D9F" w14:textId="77777777" w:rsidR="008370EC" w:rsidRDefault="008370EC" w:rsidP="00F8714F">
            <w:pPr>
              <w:pStyle w:val="MsgTableBody"/>
              <w:spacing w:line="256" w:lineRule="auto"/>
              <w:jc w:val="center"/>
              <w:rPr>
                <w:ins w:id="53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Default="008370EC" w:rsidP="00F8714F">
            <w:pPr>
              <w:pStyle w:val="MsgTableBody"/>
              <w:spacing w:line="256" w:lineRule="auto"/>
              <w:jc w:val="center"/>
              <w:rPr>
                <w:ins w:id="535" w:author="Amit Popat" w:date="2022-07-15T10:43:00Z"/>
                <w:b/>
                <w:bCs/>
                <w:noProof/>
                <w:color w:val="FF0000"/>
              </w:rPr>
            </w:pPr>
            <w:ins w:id="536" w:author="Amit Popat" w:date="2022-07-15T10:43:00Z">
              <w:r>
                <w:rPr>
                  <w:b/>
                  <w:bCs/>
                  <w:noProof/>
                  <w:color w:val="FF0000"/>
                </w:rPr>
                <w:t>3</w:t>
              </w:r>
            </w:ins>
          </w:p>
        </w:tc>
      </w:tr>
      <w:tr w:rsidR="008370EC" w14:paraId="1807288E" w14:textId="77777777" w:rsidTr="00F8714F">
        <w:tblPrEx>
          <w:tblCellMar>
            <w:left w:w="108" w:type="dxa"/>
            <w:right w:w="108" w:type="dxa"/>
          </w:tblCellMar>
          <w:tblLook w:val="04A0" w:firstRow="1" w:lastRow="0" w:firstColumn="1" w:lastColumn="0" w:noHBand="0" w:noVBand="1"/>
        </w:tblPrEx>
        <w:trPr>
          <w:jc w:val="center"/>
          <w:ins w:id="537" w:author="Amit Popat" w:date="2022-07-15T10:43:00Z"/>
        </w:trPr>
        <w:tc>
          <w:tcPr>
            <w:tcW w:w="2882" w:type="dxa"/>
            <w:tcBorders>
              <w:top w:val="dotted" w:sz="4" w:space="0" w:color="auto"/>
              <w:left w:val="nil"/>
              <w:bottom w:val="dotted" w:sz="4" w:space="0" w:color="auto"/>
              <w:right w:val="nil"/>
            </w:tcBorders>
            <w:shd w:val="clear" w:color="auto" w:fill="FFFFFF"/>
          </w:tcPr>
          <w:p w14:paraId="0CB1BC72" w14:textId="77777777" w:rsidR="008370EC" w:rsidRDefault="008370EC" w:rsidP="00F8714F">
            <w:pPr>
              <w:pStyle w:val="MsgTableBody"/>
              <w:spacing w:line="256" w:lineRule="auto"/>
              <w:rPr>
                <w:ins w:id="538" w:author="Amit Popat" w:date="2022-07-15T10:43:00Z"/>
                <w:b/>
                <w:bCs/>
                <w:noProof/>
                <w:color w:val="FF0000"/>
              </w:rPr>
            </w:pPr>
            <w:ins w:id="539"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9972261" w14:textId="77777777" w:rsidR="008370EC" w:rsidRDefault="008370EC" w:rsidP="00F8714F">
            <w:pPr>
              <w:pStyle w:val="MsgTableBody"/>
              <w:spacing w:line="256" w:lineRule="auto"/>
              <w:rPr>
                <w:ins w:id="540" w:author="Amit Popat" w:date="2022-07-15T10:43:00Z"/>
                <w:b/>
                <w:bCs/>
                <w:noProof/>
                <w:color w:val="FF0000"/>
              </w:rPr>
            </w:pPr>
            <w:ins w:id="541"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60EA938" w14:textId="77777777" w:rsidR="008370EC" w:rsidRDefault="008370EC" w:rsidP="00F8714F">
            <w:pPr>
              <w:pStyle w:val="MsgTableBody"/>
              <w:spacing w:line="256" w:lineRule="auto"/>
              <w:jc w:val="center"/>
              <w:rPr>
                <w:ins w:id="54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Default="008370EC" w:rsidP="00F8714F">
            <w:pPr>
              <w:pStyle w:val="MsgTableBody"/>
              <w:spacing w:line="256" w:lineRule="auto"/>
              <w:jc w:val="center"/>
              <w:rPr>
                <w:ins w:id="543" w:author="Amit Popat" w:date="2022-07-15T10:43:00Z"/>
                <w:b/>
                <w:bCs/>
                <w:noProof/>
                <w:color w:val="FF0000"/>
              </w:rPr>
            </w:pPr>
          </w:p>
        </w:tc>
      </w:tr>
      <w:tr w:rsidR="00F67A7D"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F67A7D"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F67A7D"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F67A7D"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F67A7D"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F67A7D"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F67A7D"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F67A7D"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F67A7D"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544"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545"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544"/>
      <w:bookmarkEnd w:id="545"/>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546" w:name="_Toc348244482"/>
      <w:bookmarkStart w:id="547"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546"/>
      <w:bookmarkEnd w:id="547"/>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548" w:name="_Toc348244484"/>
      <w:bookmarkStart w:id="549"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548"/>
      <w:bookmarkEnd w:id="549"/>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2"/>
        <w:gridCol w:w="4321"/>
        <w:gridCol w:w="864"/>
        <w:gridCol w:w="1008"/>
        <w:tblGridChange w:id="550">
          <w:tblGrid>
            <w:gridCol w:w="2882"/>
            <w:gridCol w:w="4321"/>
            <w:gridCol w:w="864"/>
            <w:gridCol w:w="1008"/>
          </w:tblGrid>
        </w:tblGridChange>
      </w:tblGrid>
      <w:tr w:rsidR="00F67A7D" w:rsidRPr="00573AF5" w14:paraId="7946326B"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F67A7D" w:rsidRPr="00573AF5" w14:paraId="07C9D19A"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F67A7D" w:rsidRPr="00573AF5" w14:paraId="385FF9B1"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F67A7D" w:rsidRPr="00573AF5" w14:paraId="65E8D4E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F67A7D" w:rsidRPr="00573AF5" w14:paraId="45605E3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F67A7D" w:rsidRPr="00573AF5" w14:paraId="3A39433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F67A7D" w:rsidRPr="00573AF5" w14:paraId="5B4733C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F67A7D" w:rsidRPr="00573AF5" w14:paraId="22C0357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F67A7D" w:rsidRPr="00573AF5" w14:paraId="0948283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433EA9" w14:paraId="732A04F2" w14:textId="77777777" w:rsidTr="00433EA9">
        <w:tblPrEx>
          <w:tblCellMar>
            <w:left w:w="108" w:type="dxa"/>
            <w:right w:w="108" w:type="dxa"/>
          </w:tblCellMar>
          <w:tblLook w:val="04A0" w:firstRow="1" w:lastRow="0" w:firstColumn="1" w:lastColumn="0" w:noHBand="0" w:noVBand="1"/>
        </w:tblPrEx>
        <w:trPr>
          <w:jc w:val="center"/>
          <w:ins w:id="551" w:author="Amit Popat" w:date="2022-07-15T10:43:00Z"/>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Default="00433EA9">
            <w:pPr>
              <w:pStyle w:val="MsgTableBody"/>
              <w:spacing w:line="256" w:lineRule="auto"/>
              <w:rPr>
                <w:ins w:id="552" w:author="Amit Popat" w:date="2022-07-15T10:43:00Z"/>
                <w:b/>
                <w:bCs/>
                <w:noProof/>
                <w:color w:val="FF0000"/>
              </w:rPr>
            </w:pPr>
            <w:ins w:id="553"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Default="00433EA9">
            <w:pPr>
              <w:pStyle w:val="MsgTableBody"/>
              <w:spacing w:line="256" w:lineRule="auto"/>
              <w:rPr>
                <w:ins w:id="554" w:author="Amit Popat" w:date="2022-07-15T10:43:00Z"/>
                <w:b/>
                <w:bCs/>
                <w:noProof/>
                <w:color w:val="FF0000"/>
              </w:rPr>
            </w:pPr>
            <w:ins w:id="555"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A24E12" w14:textId="77777777" w:rsidR="00433EA9" w:rsidRDefault="00433EA9">
            <w:pPr>
              <w:pStyle w:val="MsgTableBody"/>
              <w:spacing w:line="256" w:lineRule="auto"/>
              <w:jc w:val="center"/>
              <w:rPr>
                <w:ins w:id="55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Default="00433EA9">
            <w:pPr>
              <w:pStyle w:val="MsgTableBody"/>
              <w:spacing w:line="256" w:lineRule="auto"/>
              <w:jc w:val="center"/>
              <w:rPr>
                <w:ins w:id="557" w:author="Amit Popat" w:date="2022-07-15T10:43:00Z"/>
                <w:b/>
                <w:bCs/>
                <w:noProof/>
                <w:color w:val="FF0000"/>
              </w:rPr>
            </w:pPr>
            <w:ins w:id="558" w:author="Amit Popat" w:date="2022-07-15T10:43:00Z">
              <w:r>
                <w:rPr>
                  <w:b/>
                  <w:bCs/>
                  <w:noProof/>
                  <w:color w:val="FF0000"/>
                </w:rPr>
                <w:t>3</w:t>
              </w:r>
            </w:ins>
          </w:p>
        </w:tc>
      </w:tr>
      <w:tr w:rsidR="00433EA9" w14:paraId="126D30C5" w14:textId="77777777" w:rsidTr="00433EA9">
        <w:tblPrEx>
          <w:tblCellMar>
            <w:left w:w="108" w:type="dxa"/>
            <w:right w:w="108" w:type="dxa"/>
          </w:tblCellMar>
          <w:tblLook w:val="04A0" w:firstRow="1" w:lastRow="0" w:firstColumn="1" w:lastColumn="0" w:noHBand="0" w:noVBand="1"/>
        </w:tblPrEx>
        <w:trPr>
          <w:jc w:val="center"/>
          <w:ins w:id="559" w:author="Amit Popat" w:date="2022-07-15T10:43:00Z"/>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Default="00433EA9">
            <w:pPr>
              <w:pStyle w:val="MsgTableBody"/>
              <w:spacing w:line="256" w:lineRule="auto"/>
              <w:rPr>
                <w:ins w:id="560" w:author="Amit Popat" w:date="2022-07-15T10:43:00Z"/>
                <w:b/>
                <w:bCs/>
                <w:noProof/>
                <w:color w:val="FF0000"/>
              </w:rPr>
            </w:pPr>
            <w:ins w:id="561"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Default="00433EA9">
            <w:pPr>
              <w:pStyle w:val="MsgTableBody"/>
              <w:spacing w:line="256" w:lineRule="auto"/>
              <w:rPr>
                <w:ins w:id="562" w:author="Amit Popat" w:date="2022-07-15T10:43:00Z"/>
                <w:b/>
                <w:bCs/>
                <w:noProof/>
                <w:color w:val="FF0000"/>
              </w:rPr>
            </w:pPr>
            <w:ins w:id="563"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8C5B501" w14:textId="77777777" w:rsidR="00433EA9" w:rsidRDefault="00433EA9">
            <w:pPr>
              <w:pStyle w:val="MsgTableBody"/>
              <w:spacing w:line="256" w:lineRule="auto"/>
              <w:jc w:val="center"/>
              <w:rPr>
                <w:ins w:id="56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Default="00433EA9">
            <w:pPr>
              <w:pStyle w:val="MsgTableBody"/>
              <w:spacing w:line="256" w:lineRule="auto"/>
              <w:jc w:val="center"/>
              <w:rPr>
                <w:ins w:id="565" w:author="Amit Popat" w:date="2022-07-15T10:43:00Z"/>
                <w:b/>
                <w:bCs/>
                <w:noProof/>
                <w:color w:val="FF0000"/>
              </w:rPr>
            </w:pPr>
            <w:ins w:id="566" w:author="Amit Popat" w:date="2022-07-15T10:43:00Z">
              <w:r>
                <w:rPr>
                  <w:b/>
                  <w:bCs/>
                  <w:noProof/>
                  <w:color w:val="FF0000"/>
                </w:rPr>
                <w:t>3</w:t>
              </w:r>
            </w:ins>
          </w:p>
        </w:tc>
      </w:tr>
      <w:tr w:rsidR="00433EA9" w14:paraId="6B4EA91F" w14:textId="77777777" w:rsidTr="00433EA9">
        <w:tblPrEx>
          <w:tblCellMar>
            <w:left w:w="108" w:type="dxa"/>
            <w:right w:w="108" w:type="dxa"/>
          </w:tblCellMar>
          <w:tblLook w:val="04A0" w:firstRow="1" w:lastRow="0" w:firstColumn="1" w:lastColumn="0" w:noHBand="0" w:noVBand="1"/>
        </w:tblPrEx>
        <w:trPr>
          <w:jc w:val="center"/>
          <w:ins w:id="567" w:author="Amit Popat" w:date="2022-07-15T10:43:00Z"/>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Default="00433EA9">
            <w:pPr>
              <w:pStyle w:val="MsgTableBody"/>
              <w:spacing w:line="256" w:lineRule="auto"/>
              <w:rPr>
                <w:ins w:id="568" w:author="Amit Popat" w:date="2022-07-15T10:43:00Z"/>
                <w:b/>
                <w:bCs/>
                <w:noProof/>
                <w:color w:val="FF0000"/>
              </w:rPr>
            </w:pPr>
            <w:ins w:id="569"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5F3EF68" w14:textId="77777777" w:rsidR="00433EA9" w:rsidRDefault="00433EA9">
            <w:pPr>
              <w:pStyle w:val="MsgTableBody"/>
              <w:spacing w:line="256" w:lineRule="auto"/>
              <w:rPr>
                <w:ins w:id="570" w:author="Amit Popat" w:date="2022-07-15T10:43:00Z"/>
                <w:b/>
                <w:bCs/>
                <w:noProof/>
                <w:color w:val="FF0000"/>
              </w:rPr>
            </w:pPr>
            <w:ins w:id="571"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A342B3F" w14:textId="77777777" w:rsidR="00433EA9" w:rsidRDefault="00433EA9">
            <w:pPr>
              <w:pStyle w:val="MsgTableBody"/>
              <w:spacing w:line="256" w:lineRule="auto"/>
              <w:jc w:val="center"/>
              <w:rPr>
                <w:ins w:id="57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Default="00433EA9">
            <w:pPr>
              <w:pStyle w:val="MsgTableBody"/>
              <w:spacing w:line="256" w:lineRule="auto"/>
              <w:jc w:val="center"/>
              <w:rPr>
                <w:ins w:id="573" w:author="Amit Popat" w:date="2022-07-15T10:43:00Z"/>
                <w:b/>
                <w:bCs/>
                <w:noProof/>
                <w:color w:val="FF0000"/>
              </w:rPr>
            </w:pPr>
            <w:ins w:id="574" w:author="Amit Popat" w:date="2022-07-15T10:43:00Z">
              <w:r>
                <w:rPr>
                  <w:b/>
                  <w:bCs/>
                  <w:noProof/>
                  <w:color w:val="FF0000"/>
                </w:rPr>
                <w:t>3</w:t>
              </w:r>
            </w:ins>
          </w:p>
        </w:tc>
      </w:tr>
      <w:tr w:rsidR="008370EC" w14:paraId="3BB06944" w14:textId="77777777" w:rsidTr="00F8714F">
        <w:tblPrEx>
          <w:tblCellMar>
            <w:left w:w="108" w:type="dxa"/>
            <w:right w:w="108" w:type="dxa"/>
          </w:tblCellMar>
          <w:tblLook w:val="04A0" w:firstRow="1" w:lastRow="0" w:firstColumn="1" w:lastColumn="0" w:noHBand="0" w:noVBand="1"/>
        </w:tblPrEx>
        <w:trPr>
          <w:jc w:val="center"/>
          <w:ins w:id="575" w:author="Amit Popat" w:date="2022-07-15T10:43:00Z"/>
        </w:trPr>
        <w:tc>
          <w:tcPr>
            <w:tcW w:w="2882" w:type="dxa"/>
            <w:tcBorders>
              <w:top w:val="dotted" w:sz="4" w:space="0" w:color="auto"/>
              <w:left w:val="nil"/>
              <w:bottom w:val="dotted" w:sz="4" w:space="0" w:color="auto"/>
              <w:right w:val="nil"/>
            </w:tcBorders>
            <w:shd w:val="clear" w:color="auto" w:fill="FFFFFF"/>
          </w:tcPr>
          <w:p w14:paraId="6E2BDF3A" w14:textId="77777777" w:rsidR="008370EC" w:rsidRDefault="008370EC" w:rsidP="00F8714F">
            <w:pPr>
              <w:pStyle w:val="MsgTableBody"/>
              <w:spacing w:line="256" w:lineRule="auto"/>
              <w:rPr>
                <w:ins w:id="576" w:author="Amit Popat" w:date="2022-07-15T10:43:00Z"/>
                <w:b/>
                <w:bCs/>
                <w:noProof/>
                <w:color w:val="FF0000"/>
              </w:rPr>
            </w:pPr>
            <w:ins w:id="577"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241F9854" w14:textId="77777777" w:rsidR="008370EC" w:rsidRDefault="008370EC" w:rsidP="00F8714F">
            <w:pPr>
              <w:pStyle w:val="MsgTableBody"/>
              <w:spacing w:line="256" w:lineRule="auto"/>
              <w:rPr>
                <w:ins w:id="578" w:author="Amit Popat" w:date="2022-07-15T10:43:00Z"/>
                <w:b/>
                <w:bCs/>
                <w:noProof/>
                <w:color w:val="FF0000"/>
              </w:rPr>
            </w:pPr>
            <w:ins w:id="579"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23837D" w14:textId="77777777" w:rsidR="008370EC" w:rsidRDefault="008370EC" w:rsidP="00F8714F">
            <w:pPr>
              <w:pStyle w:val="MsgTableBody"/>
              <w:spacing w:line="256" w:lineRule="auto"/>
              <w:jc w:val="center"/>
              <w:rPr>
                <w:ins w:id="58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Default="008370EC" w:rsidP="00F8714F">
            <w:pPr>
              <w:pStyle w:val="MsgTableBody"/>
              <w:spacing w:line="256" w:lineRule="auto"/>
              <w:jc w:val="center"/>
              <w:rPr>
                <w:ins w:id="581" w:author="Amit Popat" w:date="2022-07-15T10:43:00Z"/>
                <w:b/>
                <w:bCs/>
                <w:noProof/>
                <w:color w:val="FF0000"/>
              </w:rPr>
            </w:pPr>
          </w:p>
        </w:tc>
      </w:tr>
      <w:tr w:rsidR="00F67A7D" w14:paraId="2243AB69"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C3395B" w14:textId="50DB1F90" w:rsidR="008370EC" w:rsidRDefault="00573AF5" w:rsidP="00F8714F">
            <w:pPr>
              <w:pStyle w:val="MsgTableBody"/>
              <w:rPr>
                <w:noProof/>
              </w:rPr>
            </w:pPr>
            <w:del w:id="582" w:author="Amit Popat" w:date="2022-07-15T10:43:00Z">
              <w:r>
                <w:rPr>
                  <w:noProof/>
                </w:rPr>
                <w:delText>[{NK1}]</w:delText>
              </w:r>
            </w:del>
            <w:ins w:id="583"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517C483A" w14:textId="0156C9E2" w:rsidR="008370EC" w:rsidRDefault="008370EC" w:rsidP="00F8714F">
            <w:pPr>
              <w:pStyle w:val="MsgTableBody"/>
              <w:rPr>
                <w:noProof/>
              </w:rPr>
            </w:pPr>
            <w:r>
              <w:rPr>
                <w:noProof/>
              </w:rPr>
              <w:t>Next of Kin</w:t>
            </w:r>
            <w:del w:id="584" w:author="Amit Popat" w:date="2022-07-15T10:43:00Z">
              <w:r w:rsidR="00573AF5">
                <w:rPr>
                  <w:noProof/>
                </w:rPr>
                <w:delText>/</w:delText>
              </w:r>
            </w:del>
            <w:ins w:id="585"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27EBAFC4"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2ABC0" w14:textId="798B8C29" w:rsidR="008370EC" w:rsidRDefault="00573AF5" w:rsidP="00F8714F">
            <w:pPr>
              <w:pStyle w:val="MsgTableBody"/>
              <w:jc w:val="center"/>
              <w:rPr>
                <w:noProof/>
              </w:rPr>
            </w:pPr>
            <w:del w:id="586" w:author="Amit Popat" w:date="2022-07-15T10:43:00Z">
              <w:r>
                <w:rPr>
                  <w:noProof/>
                </w:rPr>
                <w:delText>6</w:delText>
              </w:r>
            </w:del>
            <w:ins w:id="587" w:author="Amit Popat" w:date="2022-07-15T10:43:00Z">
              <w:r w:rsidR="008370EC">
                <w:rPr>
                  <w:noProof/>
                </w:rPr>
                <w:t>3</w:t>
              </w:r>
            </w:ins>
          </w:p>
        </w:tc>
      </w:tr>
      <w:tr w:rsidR="008370EC" w14:paraId="516962BF" w14:textId="77777777" w:rsidTr="00F8714F">
        <w:tblPrEx>
          <w:tblCellMar>
            <w:left w:w="108" w:type="dxa"/>
            <w:right w:w="108" w:type="dxa"/>
          </w:tblCellMar>
          <w:tblLook w:val="04A0" w:firstRow="1" w:lastRow="0" w:firstColumn="1" w:lastColumn="0" w:noHBand="0" w:noVBand="1"/>
        </w:tblPrEx>
        <w:trPr>
          <w:jc w:val="center"/>
          <w:ins w:id="588" w:author="Amit Popat" w:date="2022-07-15T10:43:00Z"/>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Default="008370EC" w:rsidP="00F8714F">
            <w:pPr>
              <w:pStyle w:val="MsgTableBody"/>
              <w:spacing w:line="256" w:lineRule="auto"/>
              <w:rPr>
                <w:ins w:id="589" w:author="Amit Popat" w:date="2022-07-15T10:43:00Z"/>
                <w:b/>
                <w:bCs/>
                <w:noProof/>
                <w:color w:val="FF0000"/>
              </w:rPr>
            </w:pPr>
            <w:ins w:id="590"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Default="008370EC" w:rsidP="00F8714F">
            <w:pPr>
              <w:pStyle w:val="MsgTableBody"/>
              <w:spacing w:line="256" w:lineRule="auto"/>
              <w:rPr>
                <w:ins w:id="591" w:author="Amit Popat" w:date="2022-07-15T10:43:00Z"/>
                <w:b/>
                <w:bCs/>
                <w:noProof/>
                <w:color w:val="FF0000"/>
              </w:rPr>
            </w:pPr>
            <w:ins w:id="592"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8AB8A4" w14:textId="77777777" w:rsidR="008370EC" w:rsidRDefault="008370EC" w:rsidP="00F8714F">
            <w:pPr>
              <w:pStyle w:val="MsgTableBody"/>
              <w:spacing w:line="256" w:lineRule="auto"/>
              <w:jc w:val="center"/>
              <w:rPr>
                <w:ins w:id="59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Default="008370EC" w:rsidP="00F8714F">
            <w:pPr>
              <w:pStyle w:val="MsgTableBody"/>
              <w:spacing w:line="256" w:lineRule="auto"/>
              <w:jc w:val="center"/>
              <w:rPr>
                <w:ins w:id="594" w:author="Amit Popat" w:date="2022-07-15T10:43:00Z"/>
                <w:b/>
                <w:bCs/>
                <w:noProof/>
                <w:color w:val="FF0000"/>
              </w:rPr>
            </w:pPr>
            <w:ins w:id="595" w:author="Amit Popat" w:date="2022-07-15T10:43:00Z">
              <w:r>
                <w:rPr>
                  <w:b/>
                  <w:bCs/>
                  <w:noProof/>
                  <w:color w:val="FF0000"/>
                </w:rPr>
                <w:t>3</w:t>
              </w:r>
            </w:ins>
          </w:p>
        </w:tc>
      </w:tr>
      <w:tr w:rsidR="008370EC" w14:paraId="1840B939" w14:textId="77777777" w:rsidTr="00F8714F">
        <w:tblPrEx>
          <w:tblCellMar>
            <w:left w:w="108" w:type="dxa"/>
            <w:right w:w="108" w:type="dxa"/>
          </w:tblCellMar>
          <w:tblLook w:val="04A0" w:firstRow="1" w:lastRow="0" w:firstColumn="1" w:lastColumn="0" w:noHBand="0" w:noVBand="1"/>
        </w:tblPrEx>
        <w:trPr>
          <w:jc w:val="center"/>
          <w:ins w:id="596" w:author="Amit Popat" w:date="2022-07-15T10:43:00Z"/>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Default="008370EC" w:rsidP="00F8714F">
            <w:pPr>
              <w:pStyle w:val="MsgTableBody"/>
              <w:spacing w:line="256" w:lineRule="auto"/>
              <w:rPr>
                <w:ins w:id="597" w:author="Amit Popat" w:date="2022-07-15T10:43:00Z"/>
                <w:b/>
                <w:bCs/>
                <w:noProof/>
                <w:color w:val="FF0000"/>
              </w:rPr>
            </w:pPr>
            <w:ins w:id="598"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Default="008370EC" w:rsidP="00F8714F">
            <w:pPr>
              <w:pStyle w:val="MsgTableBody"/>
              <w:spacing w:line="256" w:lineRule="auto"/>
              <w:rPr>
                <w:ins w:id="599" w:author="Amit Popat" w:date="2022-07-15T10:43:00Z"/>
                <w:b/>
                <w:bCs/>
                <w:noProof/>
                <w:color w:val="FF0000"/>
              </w:rPr>
            </w:pPr>
            <w:ins w:id="600"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3C6095B" w14:textId="77777777" w:rsidR="008370EC" w:rsidRDefault="008370EC" w:rsidP="00F8714F">
            <w:pPr>
              <w:pStyle w:val="MsgTableBody"/>
              <w:spacing w:line="256" w:lineRule="auto"/>
              <w:jc w:val="center"/>
              <w:rPr>
                <w:ins w:id="60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Default="008370EC" w:rsidP="00F8714F">
            <w:pPr>
              <w:pStyle w:val="MsgTableBody"/>
              <w:spacing w:line="256" w:lineRule="auto"/>
              <w:jc w:val="center"/>
              <w:rPr>
                <w:ins w:id="602" w:author="Amit Popat" w:date="2022-07-15T10:43:00Z"/>
                <w:b/>
                <w:bCs/>
                <w:noProof/>
                <w:color w:val="FF0000"/>
              </w:rPr>
            </w:pPr>
            <w:ins w:id="603" w:author="Amit Popat" w:date="2022-07-15T10:43:00Z">
              <w:r>
                <w:rPr>
                  <w:b/>
                  <w:bCs/>
                  <w:noProof/>
                  <w:color w:val="FF0000"/>
                </w:rPr>
                <w:t>3</w:t>
              </w:r>
            </w:ins>
          </w:p>
        </w:tc>
      </w:tr>
      <w:tr w:rsidR="008370EC" w14:paraId="5BE19C11" w14:textId="77777777" w:rsidTr="00F8714F">
        <w:tblPrEx>
          <w:tblCellMar>
            <w:left w:w="108" w:type="dxa"/>
            <w:right w:w="108" w:type="dxa"/>
          </w:tblCellMar>
          <w:tblLook w:val="04A0" w:firstRow="1" w:lastRow="0" w:firstColumn="1" w:lastColumn="0" w:noHBand="0" w:noVBand="1"/>
        </w:tblPrEx>
        <w:trPr>
          <w:jc w:val="center"/>
          <w:ins w:id="604" w:author="Amit Popat" w:date="2022-07-15T10:43:00Z"/>
        </w:trPr>
        <w:tc>
          <w:tcPr>
            <w:tcW w:w="2882" w:type="dxa"/>
            <w:tcBorders>
              <w:top w:val="dotted" w:sz="4" w:space="0" w:color="auto"/>
              <w:left w:val="nil"/>
              <w:bottom w:val="dotted" w:sz="4" w:space="0" w:color="auto"/>
              <w:right w:val="nil"/>
            </w:tcBorders>
            <w:shd w:val="clear" w:color="auto" w:fill="FFFFFF"/>
          </w:tcPr>
          <w:p w14:paraId="060E8A90" w14:textId="77777777" w:rsidR="008370EC" w:rsidRDefault="008370EC" w:rsidP="00F8714F">
            <w:pPr>
              <w:pStyle w:val="MsgTableBody"/>
              <w:spacing w:line="256" w:lineRule="auto"/>
              <w:rPr>
                <w:ins w:id="605" w:author="Amit Popat" w:date="2022-07-15T10:43:00Z"/>
                <w:b/>
                <w:bCs/>
                <w:noProof/>
                <w:color w:val="FF0000"/>
              </w:rPr>
            </w:pPr>
            <w:ins w:id="606"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6E67B65" w14:textId="77777777" w:rsidR="008370EC" w:rsidRDefault="008370EC" w:rsidP="00F8714F">
            <w:pPr>
              <w:pStyle w:val="MsgTableBody"/>
              <w:spacing w:line="256" w:lineRule="auto"/>
              <w:rPr>
                <w:ins w:id="607" w:author="Amit Popat" w:date="2022-07-15T10:43:00Z"/>
                <w:b/>
                <w:bCs/>
                <w:noProof/>
                <w:color w:val="FF0000"/>
              </w:rPr>
            </w:pPr>
            <w:ins w:id="608"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318BDAB" w14:textId="77777777" w:rsidR="008370EC" w:rsidRDefault="008370EC" w:rsidP="00F8714F">
            <w:pPr>
              <w:pStyle w:val="MsgTableBody"/>
              <w:spacing w:line="256" w:lineRule="auto"/>
              <w:jc w:val="center"/>
              <w:rPr>
                <w:ins w:id="60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Default="008370EC" w:rsidP="00F8714F">
            <w:pPr>
              <w:pStyle w:val="MsgTableBody"/>
              <w:spacing w:line="256" w:lineRule="auto"/>
              <w:jc w:val="center"/>
              <w:rPr>
                <w:ins w:id="610" w:author="Amit Popat" w:date="2022-07-15T10:43:00Z"/>
                <w:b/>
                <w:bCs/>
                <w:noProof/>
                <w:color w:val="FF0000"/>
              </w:rPr>
            </w:pPr>
          </w:p>
        </w:tc>
      </w:tr>
      <w:tr w:rsidR="00F67A7D" w:rsidRPr="00573AF5" w14:paraId="51AF974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F67A7D" w:rsidRPr="00573AF5" w14:paraId="2A95DB2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F67A7D" w:rsidRPr="00573AF5" w14:paraId="0705EFA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F67A7D" w:rsidRPr="00573AF5" w14:paraId="01CBE23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F67A7D" w:rsidRPr="00573AF5" w14:paraId="723E1B2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F67A7D" w:rsidRPr="00573AF5" w14:paraId="2F91C26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F67A7D" w:rsidRPr="00573AF5" w14:paraId="239FD85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F67A7D" w:rsidRPr="00573AF5" w14:paraId="5160135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F67A7D" w:rsidRPr="00573AF5" w14:paraId="17ED16FC"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164B3E">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611"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r>
            <w:r>
              <w:rPr>
                <w:noProof/>
              </w:rPr>
              <w:fldChar w:fldCharType="separate"/>
            </w:r>
            <w:r w:rsidR="00573AF5">
              <w:rPr>
                <w:rStyle w:val="Hyperlink"/>
                <w:noProof/>
              </w:rPr>
              <w:t>MSA</w:t>
            </w:r>
            <w:r>
              <w:rPr>
                <w:noProof/>
              </w:rPr>
              <w:fldChar w:fldCharType="end"/>
            </w:r>
            <w:bookmarkEnd w:id="611"/>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612" w:name="_Hlt76388"/>
              <w:r>
                <w:rPr>
                  <w:rStyle w:val="Hyperlink"/>
                  <w:noProof/>
                </w:rPr>
                <w:t>R</w:t>
              </w:r>
              <w:bookmarkStart w:id="613" w:name="_Hlt76418"/>
              <w:bookmarkEnd w:id="612"/>
              <w:r>
                <w:rPr>
                  <w:rStyle w:val="Hyperlink"/>
                  <w:noProof/>
                </w:rPr>
                <w:t>R</w:t>
              </w:r>
              <w:bookmarkEnd w:id="613"/>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614" w:name="_Toc28982327"/>
      <w:r>
        <w:rPr>
          <w:noProof/>
        </w:rPr>
        <w:t>PATIENT TREATMENT AUTHORIZATION REQUESTS</w:t>
      </w:r>
      <w:bookmarkEnd w:id="614"/>
      <w:r w:rsidR="00FD02FB">
        <w:rPr>
          <w:noProof/>
        </w:rPr>
        <w:fldChar w:fldCharType="begin"/>
      </w:r>
      <w:r>
        <w:rPr>
          <w:noProof/>
        </w:rPr>
        <w:instrText xml:space="preserve"> XE "RQA - request for patient treatment authorization" </w:instrText>
      </w:r>
      <w:r w:rsidR="00FD02FB">
        <w:rPr>
          <w:noProof/>
        </w:rPr>
        <w:fldChar w:fldCharType="end"/>
      </w:r>
      <w:bookmarkStart w:id="615" w:name="_Toc380430449"/>
      <w:bookmarkEnd w:id="615"/>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616" w:name="_Toc28982328"/>
      <w:r>
        <w:rPr>
          <w:noProof/>
        </w:rPr>
        <w:t>RQA/RPA - Request Patient Authorization Message (Event I08)</w:t>
      </w:r>
      <w:bookmarkEnd w:id="616"/>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617">
          <w:tblGrid>
            <w:gridCol w:w="2882"/>
            <w:gridCol w:w="4321"/>
            <w:gridCol w:w="864"/>
            <w:gridCol w:w="1008"/>
          </w:tblGrid>
        </w:tblGridChange>
      </w:tblGrid>
      <w:tr w:rsidR="00F67A7D"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F67A7D"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F67A7D"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F67A7D"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F67A7D"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F67A7D"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F67A7D"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F67A7D"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F67A7D"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F67A7D"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F67A7D"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F67A7D"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F67A7D"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F67A7D"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14:paraId="769A1001" w14:textId="77777777" w:rsidTr="00433EA9">
        <w:tblPrEx>
          <w:tblCellMar>
            <w:left w:w="108" w:type="dxa"/>
            <w:right w:w="108" w:type="dxa"/>
          </w:tblCellMar>
          <w:tblLook w:val="04A0" w:firstRow="1" w:lastRow="0" w:firstColumn="1" w:lastColumn="0" w:noHBand="0" w:noVBand="1"/>
        </w:tblPrEx>
        <w:trPr>
          <w:jc w:val="center"/>
          <w:ins w:id="618" w:author="Amit Popat" w:date="2022-07-15T10:43:00Z"/>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Default="00433EA9">
            <w:pPr>
              <w:pStyle w:val="MsgTableBody"/>
              <w:spacing w:line="256" w:lineRule="auto"/>
              <w:rPr>
                <w:ins w:id="619" w:author="Amit Popat" w:date="2022-07-15T10:43:00Z"/>
                <w:b/>
                <w:bCs/>
                <w:noProof/>
                <w:color w:val="FF0000"/>
              </w:rPr>
            </w:pPr>
            <w:ins w:id="620"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Default="00433EA9">
            <w:pPr>
              <w:pStyle w:val="MsgTableBody"/>
              <w:spacing w:line="256" w:lineRule="auto"/>
              <w:rPr>
                <w:ins w:id="621" w:author="Amit Popat" w:date="2022-07-15T10:43:00Z"/>
                <w:b/>
                <w:bCs/>
                <w:noProof/>
                <w:color w:val="FF0000"/>
              </w:rPr>
            </w:pPr>
            <w:ins w:id="622"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BCEB114" w14:textId="77777777" w:rsidR="00433EA9" w:rsidRDefault="00433EA9">
            <w:pPr>
              <w:pStyle w:val="MsgTableBody"/>
              <w:spacing w:line="256" w:lineRule="auto"/>
              <w:jc w:val="center"/>
              <w:rPr>
                <w:ins w:id="62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Default="00433EA9">
            <w:pPr>
              <w:pStyle w:val="MsgTableBody"/>
              <w:spacing w:line="256" w:lineRule="auto"/>
              <w:jc w:val="center"/>
              <w:rPr>
                <w:ins w:id="624" w:author="Amit Popat" w:date="2022-07-15T10:43:00Z"/>
                <w:b/>
                <w:bCs/>
                <w:noProof/>
                <w:color w:val="FF0000"/>
              </w:rPr>
            </w:pPr>
            <w:ins w:id="625" w:author="Amit Popat" w:date="2022-07-15T10:43:00Z">
              <w:r>
                <w:rPr>
                  <w:b/>
                  <w:bCs/>
                  <w:noProof/>
                  <w:color w:val="FF0000"/>
                </w:rPr>
                <w:t>3</w:t>
              </w:r>
            </w:ins>
          </w:p>
        </w:tc>
      </w:tr>
      <w:tr w:rsidR="00433EA9" w14:paraId="33220BE2" w14:textId="77777777" w:rsidTr="00433EA9">
        <w:tblPrEx>
          <w:tblCellMar>
            <w:left w:w="108" w:type="dxa"/>
            <w:right w:w="108" w:type="dxa"/>
          </w:tblCellMar>
          <w:tblLook w:val="04A0" w:firstRow="1" w:lastRow="0" w:firstColumn="1" w:lastColumn="0" w:noHBand="0" w:noVBand="1"/>
        </w:tblPrEx>
        <w:trPr>
          <w:jc w:val="center"/>
          <w:ins w:id="626" w:author="Amit Popat" w:date="2022-07-15T10:43:00Z"/>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Default="00433EA9">
            <w:pPr>
              <w:pStyle w:val="MsgTableBody"/>
              <w:spacing w:line="256" w:lineRule="auto"/>
              <w:rPr>
                <w:ins w:id="627" w:author="Amit Popat" w:date="2022-07-15T10:43:00Z"/>
                <w:b/>
                <w:bCs/>
                <w:noProof/>
                <w:color w:val="FF0000"/>
              </w:rPr>
            </w:pPr>
            <w:ins w:id="628"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Default="00433EA9">
            <w:pPr>
              <w:pStyle w:val="MsgTableBody"/>
              <w:spacing w:line="256" w:lineRule="auto"/>
              <w:rPr>
                <w:ins w:id="629" w:author="Amit Popat" w:date="2022-07-15T10:43:00Z"/>
                <w:b/>
                <w:bCs/>
                <w:noProof/>
                <w:color w:val="FF0000"/>
              </w:rPr>
            </w:pPr>
            <w:ins w:id="630"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FDC9592" w14:textId="77777777" w:rsidR="00433EA9" w:rsidRDefault="00433EA9">
            <w:pPr>
              <w:pStyle w:val="MsgTableBody"/>
              <w:spacing w:line="256" w:lineRule="auto"/>
              <w:jc w:val="center"/>
              <w:rPr>
                <w:ins w:id="63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Default="00433EA9">
            <w:pPr>
              <w:pStyle w:val="MsgTableBody"/>
              <w:spacing w:line="256" w:lineRule="auto"/>
              <w:jc w:val="center"/>
              <w:rPr>
                <w:ins w:id="632" w:author="Amit Popat" w:date="2022-07-15T10:43:00Z"/>
                <w:b/>
                <w:bCs/>
                <w:noProof/>
                <w:color w:val="FF0000"/>
              </w:rPr>
            </w:pPr>
            <w:ins w:id="633" w:author="Amit Popat" w:date="2022-07-15T10:43:00Z">
              <w:r>
                <w:rPr>
                  <w:b/>
                  <w:bCs/>
                  <w:noProof/>
                  <w:color w:val="FF0000"/>
                </w:rPr>
                <w:t>3</w:t>
              </w:r>
            </w:ins>
          </w:p>
        </w:tc>
      </w:tr>
      <w:tr w:rsidR="00433EA9" w14:paraId="11C393BF" w14:textId="77777777" w:rsidTr="00433EA9">
        <w:tblPrEx>
          <w:tblCellMar>
            <w:left w:w="108" w:type="dxa"/>
            <w:right w:w="108" w:type="dxa"/>
          </w:tblCellMar>
          <w:tblLook w:val="04A0" w:firstRow="1" w:lastRow="0" w:firstColumn="1" w:lastColumn="0" w:noHBand="0" w:noVBand="1"/>
        </w:tblPrEx>
        <w:trPr>
          <w:jc w:val="center"/>
          <w:ins w:id="634" w:author="Amit Popat" w:date="2022-07-15T10:43:00Z"/>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Default="00433EA9">
            <w:pPr>
              <w:pStyle w:val="MsgTableBody"/>
              <w:spacing w:line="256" w:lineRule="auto"/>
              <w:rPr>
                <w:ins w:id="635" w:author="Amit Popat" w:date="2022-07-15T10:43:00Z"/>
                <w:b/>
                <w:bCs/>
                <w:noProof/>
                <w:color w:val="FF0000"/>
              </w:rPr>
            </w:pPr>
            <w:ins w:id="636"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B19E4B" w14:textId="77777777" w:rsidR="00433EA9" w:rsidRDefault="00433EA9">
            <w:pPr>
              <w:pStyle w:val="MsgTableBody"/>
              <w:spacing w:line="256" w:lineRule="auto"/>
              <w:rPr>
                <w:ins w:id="637" w:author="Amit Popat" w:date="2022-07-15T10:43:00Z"/>
                <w:b/>
                <w:bCs/>
                <w:noProof/>
                <w:color w:val="FF0000"/>
              </w:rPr>
            </w:pPr>
            <w:ins w:id="638"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A128387" w14:textId="77777777" w:rsidR="00433EA9" w:rsidRDefault="00433EA9">
            <w:pPr>
              <w:pStyle w:val="MsgTableBody"/>
              <w:spacing w:line="256" w:lineRule="auto"/>
              <w:jc w:val="center"/>
              <w:rPr>
                <w:ins w:id="63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Default="00433EA9">
            <w:pPr>
              <w:pStyle w:val="MsgTableBody"/>
              <w:spacing w:line="256" w:lineRule="auto"/>
              <w:jc w:val="center"/>
              <w:rPr>
                <w:ins w:id="640" w:author="Amit Popat" w:date="2022-07-15T10:43:00Z"/>
                <w:b/>
                <w:bCs/>
                <w:noProof/>
                <w:color w:val="FF0000"/>
              </w:rPr>
            </w:pPr>
            <w:ins w:id="641" w:author="Amit Popat" w:date="2022-07-15T10:43:00Z">
              <w:r>
                <w:rPr>
                  <w:b/>
                  <w:bCs/>
                  <w:noProof/>
                  <w:color w:val="FF0000"/>
                </w:rPr>
                <w:t>3</w:t>
              </w:r>
            </w:ins>
          </w:p>
        </w:tc>
      </w:tr>
      <w:tr w:rsidR="008370EC" w14:paraId="4E4FF59D" w14:textId="77777777" w:rsidTr="00F8714F">
        <w:tblPrEx>
          <w:tblCellMar>
            <w:left w:w="108" w:type="dxa"/>
            <w:right w:w="108" w:type="dxa"/>
          </w:tblCellMar>
          <w:tblLook w:val="04A0" w:firstRow="1" w:lastRow="0" w:firstColumn="1" w:lastColumn="0" w:noHBand="0" w:noVBand="1"/>
        </w:tblPrEx>
        <w:trPr>
          <w:jc w:val="center"/>
          <w:ins w:id="642" w:author="Amit Popat" w:date="2022-07-15T10:43:00Z"/>
        </w:trPr>
        <w:tc>
          <w:tcPr>
            <w:tcW w:w="2882" w:type="dxa"/>
            <w:tcBorders>
              <w:top w:val="dotted" w:sz="4" w:space="0" w:color="auto"/>
              <w:left w:val="nil"/>
              <w:bottom w:val="dotted" w:sz="4" w:space="0" w:color="auto"/>
              <w:right w:val="nil"/>
            </w:tcBorders>
            <w:shd w:val="clear" w:color="auto" w:fill="FFFFFF"/>
          </w:tcPr>
          <w:p w14:paraId="668E4CB4" w14:textId="77777777" w:rsidR="008370EC" w:rsidRDefault="008370EC" w:rsidP="00F8714F">
            <w:pPr>
              <w:pStyle w:val="MsgTableBody"/>
              <w:spacing w:line="256" w:lineRule="auto"/>
              <w:rPr>
                <w:ins w:id="643" w:author="Amit Popat" w:date="2022-07-15T10:43:00Z"/>
                <w:b/>
                <w:bCs/>
                <w:noProof/>
                <w:color w:val="FF0000"/>
              </w:rPr>
            </w:pPr>
            <w:ins w:id="64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C2194EA" w14:textId="77777777" w:rsidR="008370EC" w:rsidRDefault="008370EC" w:rsidP="00F8714F">
            <w:pPr>
              <w:pStyle w:val="MsgTableBody"/>
              <w:spacing w:line="256" w:lineRule="auto"/>
              <w:rPr>
                <w:ins w:id="645" w:author="Amit Popat" w:date="2022-07-15T10:43:00Z"/>
                <w:b/>
                <w:bCs/>
                <w:noProof/>
                <w:color w:val="FF0000"/>
              </w:rPr>
            </w:pPr>
            <w:ins w:id="646"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F5ADB0E" w14:textId="77777777" w:rsidR="008370EC" w:rsidRDefault="008370EC" w:rsidP="00F8714F">
            <w:pPr>
              <w:pStyle w:val="MsgTableBody"/>
              <w:spacing w:line="256" w:lineRule="auto"/>
              <w:jc w:val="center"/>
              <w:rPr>
                <w:ins w:id="64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Default="008370EC" w:rsidP="00F8714F">
            <w:pPr>
              <w:pStyle w:val="MsgTableBody"/>
              <w:spacing w:line="256" w:lineRule="auto"/>
              <w:jc w:val="center"/>
              <w:rPr>
                <w:ins w:id="648" w:author="Amit Popat" w:date="2022-07-15T10:43:00Z"/>
                <w:b/>
                <w:bCs/>
                <w:noProof/>
                <w:color w:val="FF0000"/>
              </w:rPr>
            </w:pPr>
          </w:p>
        </w:tc>
      </w:tr>
      <w:tr w:rsidR="00F67A7D" w14:paraId="3B9798C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C8E6F5C" w14:textId="798CEF69" w:rsidR="008370EC" w:rsidRDefault="00C32C72" w:rsidP="00F8714F">
            <w:pPr>
              <w:pStyle w:val="MsgTableBody"/>
              <w:rPr>
                <w:noProof/>
              </w:rPr>
            </w:pPr>
            <w:del w:id="649" w:author="Amit Popat" w:date="2022-07-15T10:43:00Z">
              <w:r>
                <w:rPr>
                  <w:noProof/>
                </w:rPr>
                <w:delText>[{NK1}]</w:delText>
              </w:r>
            </w:del>
            <w:ins w:id="650"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F5308C5" w14:textId="2EC997E4" w:rsidR="008370EC" w:rsidRDefault="008370EC" w:rsidP="00F8714F">
            <w:pPr>
              <w:pStyle w:val="MsgTableBody"/>
              <w:rPr>
                <w:noProof/>
              </w:rPr>
            </w:pPr>
            <w:r>
              <w:rPr>
                <w:noProof/>
              </w:rPr>
              <w:t>Next of Kin</w:t>
            </w:r>
            <w:del w:id="651" w:author="Amit Popat" w:date="2022-07-15T10:43:00Z">
              <w:r w:rsidR="00C32C72">
                <w:rPr>
                  <w:noProof/>
                </w:rPr>
                <w:delText>/</w:delText>
              </w:r>
            </w:del>
            <w:ins w:id="652"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1F843A38"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A4937" w14:textId="06D4CC57" w:rsidR="008370EC" w:rsidRDefault="00C32C72" w:rsidP="00F8714F">
            <w:pPr>
              <w:pStyle w:val="MsgTableBody"/>
              <w:jc w:val="center"/>
              <w:rPr>
                <w:noProof/>
              </w:rPr>
            </w:pPr>
            <w:del w:id="653" w:author="Amit Popat" w:date="2022-07-15T10:43:00Z">
              <w:r>
                <w:rPr>
                  <w:noProof/>
                </w:rPr>
                <w:delText>6</w:delText>
              </w:r>
            </w:del>
            <w:ins w:id="654" w:author="Amit Popat" w:date="2022-07-15T10:43:00Z">
              <w:r w:rsidR="008370EC">
                <w:rPr>
                  <w:noProof/>
                </w:rPr>
                <w:t>3</w:t>
              </w:r>
            </w:ins>
          </w:p>
        </w:tc>
      </w:tr>
      <w:tr w:rsidR="008370EC" w14:paraId="030C3E7A" w14:textId="77777777" w:rsidTr="00F8714F">
        <w:tblPrEx>
          <w:tblCellMar>
            <w:left w:w="108" w:type="dxa"/>
            <w:right w:w="108" w:type="dxa"/>
          </w:tblCellMar>
          <w:tblLook w:val="04A0" w:firstRow="1" w:lastRow="0" w:firstColumn="1" w:lastColumn="0" w:noHBand="0" w:noVBand="1"/>
        </w:tblPrEx>
        <w:trPr>
          <w:jc w:val="center"/>
          <w:ins w:id="655" w:author="Amit Popat" w:date="2022-07-15T10:43:00Z"/>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Default="008370EC" w:rsidP="00F8714F">
            <w:pPr>
              <w:pStyle w:val="MsgTableBody"/>
              <w:spacing w:line="256" w:lineRule="auto"/>
              <w:rPr>
                <w:ins w:id="656" w:author="Amit Popat" w:date="2022-07-15T10:43:00Z"/>
                <w:b/>
                <w:bCs/>
                <w:noProof/>
                <w:color w:val="FF0000"/>
              </w:rPr>
            </w:pPr>
            <w:ins w:id="657"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Default="008370EC" w:rsidP="00F8714F">
            <w:pPr>
              <w:pStyle w:val="MsgTableBody"/>
              <w:spacing w:line="256" w:lineRule="auto"/>
              <w:rPr>
                <w:ins w:id="658" w:author="Amit Popat" w:date="2022-07-15T10:43:00Z"/>
                <w:b/>
                <w:bCs/>
                <w:noProof/>
                <w:color w:val="FF0000"/>
              </w:rPr>
            </w:pPr>
            <w:ins w:id="659"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9A470C0" w14:textId="77777777" w:rsidR="008370EC" w:rsidRDefault="008370EC" w:rsidP="00F8714F">
            <w:pPr>
              <w:pStyle w:val="MsgTableBody"/>
              <w:spacing w:line="256" w:lineRule="auto"/>
              <w:jc w:val="center"/>
              <w:rPr>
                <w:ins w:id="66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Default="008370EC" w:rsidP="00F8714F">
            <w:pPr>
              <w:pStyle w:val="MsgTableBody"/>
              <w:spacing w:line="256" w:lineRule="auto"/>
              <w:jc w:val="center"/>
              <w:rPr>
                <w:ins w:id="661" w:author="Amit Popat" w:date="2022-07-15T10:43:00Z"/>
                <w:b/>
                <w:bCs/>
                <w:noProof/>
                <w:color w:val="FF0000"/>
              </w:rPr>
            </w:pPr>
            <w:ins w:id="662" w:author="Amit Popat" w:date="2022-07-15T10:43:00Z">
              <w:r>
                <w:rPr>
                  <w:b/>
                  <w:bCs/>
                  <w:noProof/>
                  <w:color w:val="FF0000"/>
                </w:rPr>
                <w:t>3</w:t>
              </w:r>
            </w:ins>
          </w:p>
        </w:tc>
      </w:tr>
      <w:tr w:rsidR="008370EC" w14:paraId="5E3047E2" w14:textId="77777777" w:rsidTr="00F8714F">
        <w:tblPrEx>
          <w:tblCellMar>
            <w:left w:w="108" w:type="dxa"/>
            <w:right w:w="108" w:type="dxa"/>
          </w:tblCellMar>
          <w:tblLook w:val="04A0" w:firstRow="1" w:lastRow="0" w:firstColumn="1" w:lastColumn="0" w:noHBand="0" w:noVBand="1"/>
        </w:tblPrEx>
        <w:trPr>
          <w:jc w:val="center"/>
          <w:ins w:id="663" w:author="Amit Popat" w:date="2022-07-15T10:43:00Z"/>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Default="008370EC" w:rsidP="00F8714F">
            <w:pPr>
              <w:pStyle w:val="MsgTableBody"/>
              <w:spacing w:line="256" w:lineRule="auto"/>
              <w:rPr>
                <w:ins w:id="664" w:author="Amit Popat" w:date="2022-07-15T10:43:00Z"/>
                <w:b/>
                <w:bCs/>
                <w:noProof/>
                <w:color w:val="FF0000"/>
              </w:rPr>
            </w:pPr>
            <w:ins w:id="665"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Default="008370EC" w:rsidP="00F8714F">
            <w:pPr>
              <w:pStyle w:val="MsgTableBody"/>
              <w:spacing w:line="256" w:lineRule="auto"/>
              <w:rPr>
                <w:ins w:id="666" w:author="Amit Popat" w:date="2022-07-15T10:43:00Z"/>
                <w:b/>
                <w:bCs/>
                <w:noProof/>
                <w:color w:val="FF0000"/>
              </w:rPr>
            </w:pPr>
            <w:ins w:id="667"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1F3268" w14:textId="77777777" w:rsidR="008370EC" w:rsidRDefault="008370EC" w:rsidP="00F8714F">
            <w:pPr>
              <w:pStyle w:val="MsgTableBody"/>
              <w:spacing w:line="256" w:lineRule="auto"/>
              <w:jc w:val="center"/>
              <w:rPr>
                <w:ins w:id="66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Default="008370EC" w:rsidP="00F8714F">
            <w:pPr>
              <w:pStyle w:val="MsgTableBody"/>
              <w:spacing w:line="256" w:lineRule="auto"/>
              <w:jc w:val="center"/>
              <w:rPr>
                <w:ins w:id="669" w:author="Amit Popat" w:date="2022-07-15T10:43:00Z"/>
                <w:b/>
                <w:bCs/>
                <w:noProof/>
                <w:color w:val="FF0000"/>
              </w:rPr>
            </w:pPr>
            <w:ins w:id="670" w:author="Amit Popat" w:date="2022-07-15T10:43:00Z">
              <w:r>
                <w:rPr>
                  <w:b/>
                  <w:bCs/>
                  <w:noProof/>
                  <w:color w:val="FF0000"/>
                </w:rPr>
                <w:t>3</w:t>
              </w:r>
            </w:ins>
          </w:p>
        </w:tc>
      </w:tr>
      <w:tr w:rsidR="008370EC" w14:paraId="34780895" w14:textId="77777777" w:rsidTr="00F8714F">
        <w:tblPrEx>
          <w:tblCellMar>
            <w:left w:w="108" w:type="dxa"/>
            <w:right w:w="108" w:type="dxa"/>
          </w:tblCellMar>
          <w:tblLook w:val="04A0" w:firstRow="1" w:lastRow="0" w:firstColumn="1" w:lastColumn="0" w:noHBand="0" w:noVBand="1"/>
        </w:tblPrEx>
        <w:trPr>
          <w:jc w:val="center"/>
          <w:ins w:id="671" w:author="Amit Popat" w:date="2022-07-15T10:43:00Z"/>
        </w:trPr>
        <w:tc>
          <w:tcPr>
            <w:tcW w:w="2882" w:type="dxa"/>
            <w:tcBorders>
              <w:top w:val="dotted" w:sz="4" w:space="0" w:color="auto"/>
              <w:left w:val="nil"/>
              <w:bottom w:val="dotted" w:sz="4" w:space="0" w:color="auto"/>
              <w:right w:val="nil"/>
            </w:tcBorders>
            <w:shd w:val="clear" w:color="auto" w:fill="FFFFFF"/>
          </w:tcPr>
          <w:p w14:paraId="7D428915" w14:textId="77777777" w:rsidR="008370EC" w:rsidRDefault="008370EC" w:rsidP="00F8714F">
            <w:pPr>
              <w:pStyle w:val="MsgTableBody"/>
              <w:spacing w:line="256" w:lineRule="auto"/>
              <w:rPr>
                <w:ins w:id="672" w:author="Amit Popat" w:date="2022-07-15T10:43:00Z"/>
                <w:b/>
                <w:bCs/>
                <w:noProof/>
                <w:color w:val="FF0000"/>
              </w:rPr>
            </w:pPr>
            <w:ins w:id="673"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C91DE9D" w14:textId="77777777" w:rsidR="008370EC" w:rsidRDefault="008370EC" w:rsidP="00F8714F">
            <w:pPr>
              <w:pStyle w:val="MsgTableBody"/>
              <w:spacing w:line="256" w:lineRule="auto"/>
              <w:rPr>
                <w:ins w:id="674" w:author="Amit Popat" w:date="2022-07-15T10:43:00Z"/>
                <w:b/>
                <w:bCs/>
                <w:noProof/>
                <w:color w:val="FF0000"/>
              </w:rPr>
            </w:pPr>
            <w:ins w:id="675"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3163423" w14:textId="77777777" w:rsidR="008370EC" w:rsidRDefault="008370EC" w:rsidP="00F8714F">
            <w:pPr>
              <w:pStyle w:val="MsgTableBody"/>
              <w:spacing w:line="256" w:lineRule="auto"/>
              <w:jc w:val="center"/>
              <w:rPr>
                <w:ins w:id="67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Default="008370EC" w:rsidP="00F8714F">
            <w:pPr>
              <w:pStyle w:val="MsgTableBody"/>
              <w:spacing w:line="256" w:lineRule="auto"/>
              <w:jc w:val="center"/>
              <w:rPr>
                <w:ins w:id="677" w:author="Amit Popat" w:date="2022-07-15T10:43:00Z"/>
                <w:b/>
                <w:bCs/>
                <w:noProof/>
                <w:color w:val="FF0000"/>
              </w:rPr>
            </w:pPr>
          </w:p>
        </w:tc>
      </w:tr>
      <w:tr w:rsidR="00F67A7D"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F67A7D"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F67A7D"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F67A7D"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F67A7D"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F67A7D"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F67A7D"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F67A7D"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F67A7D"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F67A7D"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F67A7D"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F67A7D"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F67A7D"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F67A7D"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F67A7D"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F67A7D"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F67A7D"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F67A7D"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F67A7D"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F67A7D"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F67A7D"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F67A7D"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F67A7D"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F67A7D"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F67A7D"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F67A7D"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F67A7D"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F67A7D"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F67A7D"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F67A7D"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F67A7D"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F67A7D"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F67A7D"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F67A7D"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678">
          <w:tblGrid>
            <w:gridCol w:w="2882"/>
            <w:gridCol w:w="4321"/>
            <w:gridCol w:w="864"/>
            <w:gridCol w:w="1008"/>
          </w:tblGrid>
        </w:tblGridChange>
      </w:tblGrid>
      <w:tr w:rsidR="00F67A7D" w:rsidRPr="00573AF5" w14:paraId="7907FDDE"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F67A7D" w:rsidRPr="00573AF5" w14:paraId="04235237"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F67A7D" w:rsidRPr="00573AF5" w14:paraId="054A6B3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F67A7D" w:rsidRPr="00573AF5" w14:paraId="78720D0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F67A7D" w:rsidRPr="00573AF5" w14:paraId="1891A8C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F67A7D" w:rsidRPr="00573AF5" w14:paraId="2A4246A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F67A7D" w:rsidRPr="00573AF5" w14:paraId="0873FFA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F67A7D" w:rsidRPr="00573AF5" w14:paraId="56503AE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67A7D" w:rsidRPr="00573AF5" w14:paraId="733D1FB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67A7D" w:rsidRPr="00573AF5" w14:paraId="59248A4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67A7D" w:rsidRPr="00573AF5" w14:paraId="75D1107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67A7D" w:rsidRPr="00573AF5" w14:paraId="57EC474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67A7D" w:rsidRPr="00573AF5" w14:paraId="71C3AA1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67A7D" w:rsidRPr="00573AF5" w14:paraId="399F19B1"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67A7D" w:rsidRPr="00573AF5" w14:paraId="3E5B338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1E0D07" w14:paraId="4549187D" w14:textId="77777777" w:rsidTr="001E0D07">
        <w:tblPrEx>
          <w:tblCellMar>
            <w:left w:w="108" w:type="dxa"/>
            <w:right w:w="108" w:type="dxa"/>
          </w:tblCellMar>
          <w:tblLook w:val="04A0" w:firstRow="1" w:lastRow="0" w:firstColumn="1" w:lastColumn="0" w:noHBand="0" w:noVBand="1"/>
        </w:tblPrEx>
        <w:trPr>
          <w:jc w:val="center"/>
          <w:ins w:id="679" w:author="Amit Popat" w:date="2022-07-15T10:43:00Z"/>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Default="001E0D07">
            <w:pPr>
              <w:pStyle w:val="MsgTableBody"/>
              <w:spacing w:line="256" w:lineRule="auto"/>
              <w:rPr>
                <w:ins w:id="680" w:author="Amit Popat" w:date="2022-07-15T10:43:00Z"/>
                <w:b/>
                <w:bCs/>
                <w:noProof/>
                <w:color w:val="FF0000"/>
              </w:rPr>
            </w:pPr>
            <w:ins w:id="681"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Default="001E0D07">
            <w:pPr>
              <w:pStyle w:val="MsgTableBody"/>
              <w:spacing w:line="256" w:lineRule="auto"/>
              <w:rPr>
                <w:ins w:id="682" w:author="Amit Popat" w:date="2022-07-15T10:43:00Z"/>
                <w:b/>
                <w:bCs/>
                <w:noProof/>
                <w:color w:val="FF0000"/>
              </w:rPr>
            </w:pPr>
            <w:ins w:id="683"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2F48C8D" w14:textId="77777777" w:rsidR="001E0D07" w:rsidRDefault="001E0D07">
            <w:pPr>
              <w:pStyle w:val="MsgTableBody"/>
              <w:spacing w:line="256" w:lineRule="auto"/>
              <w:jc w:val="center"/>
              <w:rPr>
                <w:ins w:id="68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Default="001E0D07">
            <w:pPr>
              <w:pStyle w:val="MsgTableBody"/>
              <w:spacing w:line="256" w:lineRule="auto"/>
              <w:jc w:val="center"/>
              <w:rPr>
                <w:ins w:id="685" w:author="Amit Popat" w:date="2022-07-15T10:43:00Z"/>
                <w:b/>
                <w:bCs/>
                <w:noProof/>
                <w:color w:val="FF0000"/>
              </w:rPr>
            </w:pPr>
            <w:ins w:id="686" w:author="Amit Popat" w:date="2022-07-15T10:43:00Z">
              <w:r>
                <w:rPr>
                  <w:b/>
                  <w:bCs/>
                  <w:noProof/>
                  <w:color w:val="FF0000"/>
                </w:rPr>
                <w:t>3</w:t>
              </w:r>
            </w:ins>
          </w:p>
        </w:tc>
      </w:tr>
      <w:tr w:rsidR="001E0D07" w14:paraId="25FFE7DB" w14:textId="77777777" w:rsidTr="001E0D07">
        <w:tblPrEx>
          <w:tblCellMar>
            <w:left w:w="108" w:type="dxa"/>
            <w:right w:w="108" w:type="dxa"/>
          </w:tblCellMar>
          <w:tblLook w:val="04A0" w:firstRow="1" w:lastRow="0" w:firstColumn="1" w:lastColumn="0" w:noHBand="0" w:noVBand="1"/>
        </w:tblPrEx>
        <w:trPr>
          <w:jc w:val="center"/>
          <w:ins w:id="687" w:author="Amit Popat" w:date="2022-07-15T10:43:00Z"/>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Default="001E0D07">
            <w:pPr>
              <w:pStyle w:val="MsgTableBody"/>
              <w:spacing w:line="256" w:lineRule="auto"/>
              <w:rPr>
                <w:ins w:id="688" w:author="Amit Popat" w:date="2022-07-15T10:43:00Z"/>
                <w:b/>
                <w:bCs/>
                <w:noProof/>
                <w:color w:val="FF0000"/>
              </w:rPr>
            </w:pPr>
            <w:ins w:id="689"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Default="001E0D07">
            <w:pPr>
              <w:pStyle w:val="MsgTableBody"/>
              <w:spacing w:line="256" w:lineRule="auto"/>
              <w:rPr>
                <w:ins w:id="690" w:author="Amit Popat" w:date="2022-07-15T10:43:00Z"/>
                <w:b/>
                <w:bCs/>
                <w:noProof/>
                <w:color w:val="FF0000"/>
              </w:rPr>
            </w:pPr>
            <w:ins w:id="691"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C946BEE" w14:textId="77777777" w:rsidR="001E0D07" w:rsidRDefault="001E0D07">
            <w:pPr>
              <w:pStyle w:val="MsgTableBody"/>
              <w:spacing w:line="256" w:lineRule="auto"/>
              <w:jc w:val="center"/>
              <w:rPr>
                <w:ins w:id="69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Default="001E0D07">
            <w:pPr>
              <w:pStyle w:val="MsgTableBody"/>
              <w:spacing w:line="256" w:lineRule="auto"/>
              <w:jc w:val="center"/>
              <w:rPr>
                <w:ins w:id="693" w:author="Amit Popat" w:date="2022-07-15T10:43:00Z"/>
                <w:b/>
                <w:bCs/>
                <w:noProof/>
                <w:color w:val="FF0000"/>
              </w:rPr>
            </w:pPr>
            <w:ins w:id="694" w:author="Amit Popat" w:date="2022-07-15T10:43:00Z">
              <w:r>
                <w:rPr>
                  <w:b/>
                  <w:bCs/>
                  <w:noProof/>
                  <w:color w:val="FF0000"/>
                </w:rPr>
                <w:t>3</w:t>
              </w:r>
            </w:ins>
          </w:p>
        </w:tc>
      </w:tr>
      <w:tr w:rsidR="001E0D07" w14:paraId="42F6316F" w14:textId="77777777" w:rsidTr="001E0D07">
        <w:tblPrEx>
          <w:tblCellMar>
            <w:left w:w="108" w:type="dxa"/>
            <w:right w:w="108" w:type="dxa"/>
          </w:tblCellMar>
          <w:tblLook w:val="04A0" w:firstRow="1" w:lastRow="0" w:firstColumn="1" w:lastColumn="0" w:noHBand="0" w:noVBand="1"/>
        </w:tblPrEx>
        <w:trPr>
          <w:jc w:val="center"/>
          <w:ins w:id="695" w:author="Amit Popat" w:date="2022-07-15T10:43:00Z"/>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Default="001E0D07">
            <w:pPr>
              <w:pStyle w:val="MsgTableBody"/>
              <w:spacing w:line="256" w:lineRule="auto"/>
              <w:rPr>
                <w:ins w:id="696" w:author="Amit Popat" w:date="2022-07-15T10:43:00Z"/>
                <w:b/>
                <w:bCs/>
                <w:noProof/>
                <w:color w:val="FF0000"/>
              </w:rPr>
            </w:pPr>
            <w:ins w:id="697"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47F2D9" w14:textId="77777777" w:rsidR="001E0D07" w:rsidRDefault="001E0D07">
            <w:pPr>
              <w:pStyle w:val="MsgTableBody"/>
              <w:spacing w:line="256" w:lineRule="auto"/>
              <w:rPr>
                <w:ins w:id="698" w:author="Amit Popat" w:date="2022-07-15T10:43:00Z"/>
                <w:b/>
                <w:bCs/>
                <w:noProof/>
                <w:color w:val="FF0000"/>
              </w:rPr>
            </w:pPr>
            <w:ins w:id="699"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F3C630C" w14:textId="77777777" w:rsidR="001E0D07" w:rsidRDefault="001E0D07">
            <w:pPr>
              <w:pStyle w:val="MsgTableBody"/>
              <w:spacing w:line="256" w:lineRule="auto"/>
              <w:jc w:val="center"/>
              <w:rPr>
                <w:ins w:id="70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Default="001E0D07">
            <w:pPr>
              <w:pStyle w:val="MsgTableBody"/>
              <w:spacing w:line="256" w:lineRule="auto"/>
              <w:jc w:val="center"/>
              <w:rPr>
                <w:ins w:id="701" w:author="Amit Popat" w:date="2022-07-15T10:43:00Z"/>
                <w:b/>
                <w:bCs/>
                <w:noProof/>
                <w:color w:val="FF0000"/>
              </w:rPr>
            </w:pPr>
            <w:ins w:id="702" w:author="Amit Popat" w:date="2022-07-15T10:43:00Z">
              <w:r>
                <w:rPr>
                  <w:b/>
                  <w:bCs/>
                  <w:noProof/>
                  <w:color w:val="FF0000"/>
                </w:rPr>
                <w:t>3</w:t>
              </w:r>
            </w:ins>
          </w:p>
        </w:tc>
      </w:tr>
      <w:tr w:rsidR="008370EC" w14:paraId="575E0CC0" w14:textId="77777777" w:rsidTr="00F8714F">
        <w:tblPrEx>
          <w:tblCellMar>
            <w:left w:w="108" w:type="dxa"/>
            <w:right w:w="108" w:type="dxa"/>
          </w:tblCellMar>
          <w:tblLook w:val="04A0" w:firstRow="1" w:lastRow="0" w:firstColumn="1" w:lastColumn="0" w:noHBand="0" w:noVBand="1"/>
        </w:tblPrEx>
        <w:trPr>
          <w:jc w:val="center"/>
          <w:ins w:id="703" w:author="Amit Popat" w:date="2022-07-15T10:43:00Z"/>
        </w:trPr>
        <w:tc>
          <w:tcPr>
            <w:tcW w:w="2882" w:type="dxa"/>
            <w:tcBorders>
              <w:top w:val="dotted" w:sz="4" w:space="0" w:color="auto"/>
              <w:left w:val="nil"/>
              <w:bottom w:val="dotted" w:sz="4" w:space="0" w:color="auto"/>
              <w:right w:val="nil"/>
            </w:tcBorders>
            <w:shd w:val="clear" w:color="auto" w:fill="FFFFFF"/>
          </w:tcPr>
          <w:p w14:paraId="30B87EC7" w14:textId="77777777" w:rsidR="008370EC" w:rsidRDefault="008370EC" w:rsidP="00F8714F">
            <w:pPr>
              <w:pStyle w:val="MsgTableBody"/>
              <w:spacing w:line="256" w:lineRule="auto"/>
              <w:rPr>
                <w:ins w:id="704" w:author="Amit Popat" w:date="2022-07-15T10:43:00Z"/>
                <w:b/>
                <w:bCs/>
                <w:noProof/>
                <w:color w:val="FF0000"/>
              </w:rPr>
            </w:pPr>
            <w:ins w:id="705"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30E47488" w14:textId="77777777" w:rsidR="008370EC" w:rsidRDefault="008370EC" w:rsidP="00F8714F">
            <w:pPr>
              <w:pStyle w:val="MsgTableBody"/>
              <w:spacing w:line="256" w:lineRule="auto"/>
              <w:rPr>
                <w:ins w:id="706" w:author="Amit Popat" w:date="2022-07-15T10:43:00Z"/>
                <w:b/>
                <w:bCs/>
                <w:noProof/>
                <w:color w:val="FF0000"/>
              </w:rPr>
            </w:pPr>
            <w:ins w:id="707"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47574FE3" w14:textId="77777777" w:rsidR="008370EC" w:rsidRDefault="008370EC" w:rsidP="00F8714F">
            <w:pPr>
              <w:pStyle w:val="MsgTableBody"/>
              <w:spacing w:line="256" w:lineRule="auto"/>
              <w:jc w:val="center"/>
              <w:rPr>
                <w:ins w:id="70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Default="008370EC" w:rsidP="00F8714F">
            <w:pPr>
              <w:pStyle w:val="MsgTableBody"/>
              <w:spacing w:line="256" w:lineRule="auto"/>
              <w:jc w:val="center"/>
              <w:rPr>
                <w:ins w:id="709" w:author="Amit Popat" w:date="2022-07-15T10:43:00Z"/>
                <w:b/>
                <w:bCs/>
                <w:noProof/>
                <w:color w:val="FF0000"/>
              </w:rPr>
            </w:pPr>
          </w:p>
        </w:tc>
      </w:tr>
      <w:tr w:rsidR="00F67A7D" w14:paraId="4571F55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E1C1643" w14:textId="2CAFD629" w:rsidR="008370EC" w:rsidRDefault="00FA2383" w:rsidP="00F8714F">
            <w:pPr>
              <w:pStyle w:val="MsgTableBody"/>
              <w:rPr>
                <w:noProof/>
              </w:rPr>
            </w:pPr>
            <w:del w:id="710" w:author="Amit Popat" w:date="2022-07-15T10:43:00Z">
              <w:r>
                <w:rPr>
                  <w:noProof/>
                </w:rPr>
                <w:delText>[{NK1}]</w:delText>
              </w:r>
            </w:del>
            <w:ins w:id="711"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68EF37D" w14:textId="70B7B158" w:rsidR="008370EC" w:rsidRDefault="008370EC" w:rsidP="00F8714F">
            <w:pPr>
              <w:pStyle w:val="MsgTableBody"/>
              <w:rPr>
                <w:noProof/>
              </w:rPr>
            </w:pPr>
            <w:r>
              <w:rPr>
                <w:noProof/>
              </w:rPr>
              <w:t>Next of Kin</w:t>
            </w:r>
            <w:del w:id="712" w:author="Amit Popat" w:date="2022-07-15T10:43:00Z">
              <w:r w:rsidR="00FA2383">
                <w:rPr>
                  <w:noProof/>
                </w:rPr>
                <w:delText>/</w:delText>
              </w:r>
            </w:del>
            <w:ins w:id="713"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551FD282"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DBA5BC" w14:textId="521B5DA0" w:rsidR="008370EC" w:rsidRDefault="00FA2383" w:rsidP="00F8714F">
            <w:pPr>
              <w:pStyle w:val="MsgTableBody"/>
              <w:jc w:val="center"/>
              <w:rPr>
                <w:noProof/>
              </w:rPr>
            </w:pPr>
            <w:del w:id="714" w:author="Amit Popat" w:date="2022-07-15T10:43:00Z">
              <w:r>
                <w:rPr>
                  <w:noProof/>
                </w:rPr>
                <w:delText>6</w:delText>
              </w:r>
            </w:del>
            <w:ins w:id="715" w:author="Amit Popat" w:date="2022-07-15T10:43:00Z">
              <w:r w:rsidR="008370EC">
                <w:rPr>
                  <w:noProof/>
                </w:rPr>
                <w:t>3</w:t>
              </w:r>
            </w:ins>
          </w:p>
        </w:tc>
      </w:tr>
      <w:tr w:rsidR="008370EC" w14:paraId="6C8F2EA6" w14:textId="77777777" w:rsidTr="00F8714F">
        <w:tblPrEx>
          <w:tblCellMar>
            <w:left w:w="108" w:type="dxa"/>
            <w:right w:w="108" w:type="dxa"/>
          </w:tblCellMar>
          <w:tblLook w:val="04A0" w:firstRow="1" w:lastRow="0" w:firstColumn="1" w:lastColumn="0" w:noHBand="0" w:noVBand="1"/>
        </w:tblPrEx>
        <w:trPr>
          <w:jc w:val="center"/>
          <w:ins w:id="716" w:author="Amit Popat" w:date="2022-07-15T10:43:00Z"/>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Default="008370EC" w:rsidP="00F8714F">
            <w:pPr>
              <w:pStyle w:val="MsgTableBody"/>
              <w:spacing w:line="256" w:lineRule="auto"/>
              <w:rPr>
                <w:ins w:id="717" w:author="Amit Popat" w:date="2022-07-15T10:43:00Z"/>
                <w:b/>
                <w:bCs/>
                <w:noProof/>
                <w:color w:val="FF0000"/>
              </w:rPr>
            </w:pPr>
            <w:ins w:id="718"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Default="008370EC" w:rsidP="00F8714F">
            <w:pPr>
              <w:pStyle w:val="MsgTableBody"/>
              <w:spacing w:line="256" w:lineRule="auto"/>
              <w:rPr>
                <w:ins w:id="719" w:author="Amit Popat" w:date="2022-07-15T10:43:00Z"/>
                <w:b/>
                <w:bCs/>
                <w:noProof/>
                <w:color w:val="FF0000"/>
              </w:rPr>
            </w:pPr>
            <w:ins w:id="720"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2BE26B" w14:textId="77777777" w:rsidR="008370EC" w:rsidRDefault="008370EC" w:rsidP="00F8714F">
            <w:pPr>
              <w:pStyle w:val="MsgTableBody"/>
              <w:spacing w:line="256" w:lineRule="auto"/>
              <w:jc w:val="center"/>
              <w:rPr>
                <w:ins w:id="72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Default="008370EC" w:rsidP="00F8714F">
            <w:pPr>
              <w:pStyle w:val="MsgTableBody"/>
              <w:spacing w:line="256" w:lineRule="auto"/>
              <w:jc w:val="center"/>
              <w:rPr>
                <w:ins w:id="722" w:author="Amit Popat" w:date="2022-07-15T10:43:00Z"/>
                <w:b/>
                <w:bCs/>
                <w:noProof/>
                <w:color w:val="FF0000"/>
              </w:rPr>
            </w:pPr>
            <w:ins w:id="723" w:author="Amit Popat" w:date="2022-07-15T10:43:00Z">
              <w:r>
                <w:rPr>
                  <w:b/>
                  <w:bCs/>
                  <w:noProof/>
                  <w:color w:val="FF0000"/>
                </w:rPr>
                <w:t>3</w:t>
              </w:r>
            </w:ins>
          </w:p>
        </w:tc>
      </w:tr>
      <w:tr w:rsidR="008370EC" w14:paraId="1E3BD940" w14:textId="77777777" w:rsidTr="00F8714F">
        <w:tblPrEx>
          <w:tblCellMar>
            <w:left w:w="108" w:type="dxa"/>
            <w:right w:w="108" w:type="dxa"/>
          </w:tblCellMar>
          <w:tblLook w:val="04A0" w:firstRow="1" w:lastRow="0" w:firstColumn="1" w:lastColumn="0" w:noHBand="0" w:noVBand="1"/>
        </w:tblPrEx>
        <w:trPr>
          <w:jc w:val="center"/>
          <w:ins w:id="724" w:author="Amit Popat" w:date="2022-07-15T10:43:00Z"/>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Default="008370EC" w:rsidP="00F8714F">
            <w:pPr>
              <w:pStyle w:val="MsgTableBody"/>
              <w:spacing w:line="256" w:lineRule="auto"/>
              <w:rPr>
                <w:ins w:id="725" w:author="Amit Popat" w:date="2022-07-15T10:43:00Z"/>
                <w:b/>
                <w:bCs/>
                <w:noProof/>
                <w:color w:val="FF0000"/>
              </w:rPr>
            </w:pPr>
            <w:ins w:id="726"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Default="008370EC" w:rsidP="00F8714F">
            <w:pPr>
              <w:pStyle w:val="MsgTableBody"/>
              <w:spacing w:line="256" w:lineRule="auto"/>
              <w:rPr>
                <w:ins w:id="727" w:author="Amit Popat" w:date="2022-07-15T10:43:00Z"/>
                <w:b/>
                <w:bCs/>
                <w:noProof/>
                <w:color w:val="FF0000"/>
              </w:rPr>
            </w:pPr>
            <w:ins w:id="728"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B50E29" w14:textId="77777777" w:rsidR="008370EC" w:rsidRDefault="008370EC" w:rsidP="00F8714F">
            <w:pPr>
              <w:pStyle w:val="MsgTableBody"/>
              <w:spacing w:line="256" w:lineRule="auto"/>
              <w:jc w:val="center"/>
              <w:rPr>
                <w:ins w:id="72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Default="008370EC" w:rsidP="00F8714F">
            <w:pPr>
              <w:pStyle w:val="MsgTableBody"/>
              <w:spacing w:line="256" w:lineRule="auto"/>
              <w:jc w:val="center"/>
              <w:rPr>
                <w:ins w:id="730" w:author="Amit Popat" w:date="2022-07-15T10:43:00Z"/>
                <w:b/>
                <w:bCs/>
                <w:noProof/>
                <w:color w:val="FF0000"/>
              </w:rPr>
            </w:pPr>
            <w:ins w:id="731" w:author="Amit Popat" w:date="2022-07-15T10:43:00Z">
              <w:r>
                <w:rPr>
                  <w:b/>
                  <w:bCs/>
                  <w:noProof/>
                  <w:color w:val="FF0000"/>
                </w:rPr>
                <w:t>3</w:t>
              </w:r>
            </w:ins>
          </w:p>
        </w:tc>
      </w:tr>
      <w:tr w:rsidR="008370EC" w14:paraId="14E7B2CE" w14:textId="77777777" w:rsidTr="00F8714F">
        <w:tblPrEx>
          <w:tblCellMar>
            <w:left w:w="108" w:type="dxa"/>
            <w:right w:w="108" w:type="dxa"/>
          </w:tblCellMar>
          <w:tblLook w:val="04A0" w:firstRow="1" w:lastRow="0" w:firstColumn="1" w:lastColumn="0" w:noHBand="0" w:noVBand="1"/>
        </w:tblPrEx>
        <w:trPr>
          <w:jc w:val="center"/>
          <w:ins w:id="732" w:author="Amit Popat" w:date="2022-07-15T10:43:00Z"/>
        </w:trPr>
        <w:tc>
          <w:tcPr>
            <w:tcW w:w="2882" w:type="dxa"/>
            <w:tcBorders>
              <w:top w:val="dotted" w:sz="4" w:space="0" w:color="auto"/>
              <w:left w:val="nil"/>
              <w:bottom w:val="dotted" w:sz="4" w:space="0" w:color="auto"/>
              <w:right w:val="nil"/>
            </w:tcBorders>
            <w:shd w:val="clear" w:color="auto" w:fill="FFFFFF"/>
          </w:tcPr>
          <w:p w14:paraId="790A2C29" w14:textId="77777777" w:rsidR="008370EC" w:rsidRDefault="008370EC" w:rsidP="00F8714F">
            <w:pPr>
              <w:pStyle w:val="MsgTableBody"/>
              <w:spacing w:line="256" w:lineRule="auto"/>
              <w:rPr>
                <w:ins w:id="733" w:author="Amit Popat" w:date="2022-07-15T10:43:00Z"/>
                <w:b/>
                <w:bCs/>
                <w:noProof/>
                <w:color w:val="FF0000"/>
              </w:rPr>
            </w:pPr>
            <w:ins w:id="73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64D1EC7" w14:textId="77777777" w:rsidR="008370EC" w:rsidRDefault="008370EC" w:rsidP="00F8714F">
            <w:pPr>
              <w:pStyle w:val="MsgTableBody"/>
              <w:spacing w:line="256" w:lineRule="auto"/>
              <w:rPr>
                <w:ins w:id="735" w:author="Amit Popat" w:date="2022-07-15T10:43:00Z"/>
                <w:b/>
                <w:bCs/>
                <w:noProof/>
                <w:color w:val="FF0000"/>
              </w:rPr>
            </w:pPr>
            <w:ins w:id="736"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7A271C4" w14:textId="77777777" w:rsidR="008370EC" w:rsidRDefault="008370EC" w:rsidP="00F8714F">
            <w:pPr>
              <w:pStyle w:val="MsgTableBody"/>
              <w:spacing w:line="256" w:lineRule="auto"/>
              <w:jc w:val="center"/>
              <w:rPr>
                <w:ins w:id="73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Default="008370EC" w:rsidP="00F8714F">
            <w:pPr>
              <w:pStyle w:val="MsgTableBody"/>
              <w:spacing w:line="256" w:lineRule="auto"/>
              <w:jc w:val="center"/>
              <w:rPr>
                <w:ins w:id="738" w:author="Amit Popat" w:date="2022-07-15T10:43:00Z"/>
                <w:b/>
                <w:bCs/>
                <w:noProof/>
                <w:color w:val="FF0000"/>
              </w:rPr>
            </w:pPr>
          </w:p>
        </w:tc>
      </w:tr>
      <w:tr w:rsidR="00F67A7D" w:rsidRPr="00573AF5" w14:paraId="51C4084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1E0D07" w:rsidRDefault="001E0D07" w:rsidP="001E0D07">
            <w:pPr>
              <w:pStyle w:val="MsgTableBody"/>
              <w:jc w:val="center"/>
              <w:rPr>
                <w:noProof/>
              </w:rPr>
            </w:pPr>
            <w:r>
              <w:rPr>
                <w:noProof/>
              </w:rPr>
              <w:t>6</w:t>
            </w:r>
          </w:p>
        </w:tc>
      </w:tr>
      <w:tr w:rsidR="00F67A7D" w:rsidRPr="00573AF5" w14:paraId="1C01380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1E0D07" w:rsidRDefault="001E0D07" w:rsidP="001E0D07">
            <w:pPr>
              <w:pStyle w:val="MsgTableBody"/>
              <w:jc w:val="center"/>
              <w:rPr>
                <w:noProof/>
              </w:rPr>
            </w:pPr>
          </w:p>
        </w:tc>
      </w:tr>
      <w:tr w:rsidR="00F67A7D" w:rsidRPr="00573AF5" w14:paraId="40AB4F7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1E0D07" w:rsidRDefault="001E0D07" w:rsidP="001E0D07">
            <w:pPr>
              <w:pStyle w:val="MsgTableBody"/>
              <w:jc w:val="center"/>
              <w:rPr>
                <w:noProof/>
              </w:rPr>
            </w:pPr>
            <w:r>
              <w:rPr>
                <w:noProof/>
              </w:rPr>
              <w:t>6</w:t>
            </w:r>
          </w:p>
        </w:tc>
      </w:tr>
      <w:tr w:rsidR="00F67A7D" w:rsidRPr="00573AF5" w14:paraId="79E781E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1E0D07" w:rsidRDefault="001E0D07" w:rsidP="001E0D07">
            <w:pPr>
              <w:pStyle w:val="MsgTableBody"/>
              <w:jc w:val="center"/>
              <w:rPr>
                <w:noProof/>
              </w:rPr>
            </w:pPr>
            <w:r>
              <w:rPr>
                <w:noProof/>
              </w:rPr>
              <w:t>6</w:t>
            </w:r>
          </w:p>
        </w:tc>
      </w:tr>
      <w:tr w:rsidR="00F67A7D" w:rsidRPr="00573AF5" w14:paraId="03C9AF4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1E0D07" w:rsidRDefault="001E0D07" w:rsidP="001E0D07">
            <w:pPr>
              <w:pStyle w:val="MsgTableBody"/>
              <w:jc w:val="center"/>
              <w:rPr>
                <w:noProof/>
              </w:rPr>
            </w:pPr>
            <w:r>
              <w:rPr>
                <w:noProof/>
              </w:rPr>
              <w:t>6</w:t>
            </w:r>
          </w:p>
        </w:tc>
      </w:tr>
      <w:tr w:rsidR="00F67A7D" w:rsidRPr="00573AF5" w14:paraId="24EB668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1E0D07" w:rsidRDefault="001E0D07" w:rsidP="001E0D07">
            <w:pPr>
              <w:pStyle w:val="MsgTableBody"/>
              <w:jc w:val="center"/>
              <w:rPr>
                <w:noProof/>
              </w:rPr>
            </w:pPr>
          </w:p>
        </w:tc>
      </w:tr>
      <w:tr w:rsidR="00F67A7D" w:rsidRPr="00573AF5" w14:paraId="65C7109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1E0D07" w:rsidRDefault="001E0D07" w:rsidP="001E0D07">
            <w:pPr>
              <w:pStyle w:val="MsgTableBody"/>
              <w:jc w:val="center"/>
              <w:rPr>
                <w:noProof/>
              </w:rPr>
            </w:pPr>
            <w:r>
              <w:rPr>
                <w:noProof/>
              </w:rPr>
              <w:t>6</w:t>
            </w:r>
          </w:p>
        </w:tc>
      </w:tr>
      <w:tr w:rsidR="00F67A7D" w:rsidRPr="00573AF5" w14:paraId="1A8867E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1E0D07" w:rsidRDefault="001E0D07" w:rsidP="001E0D07">
            <w:pPr>
              <w:pStyle w:val="MsgTableBody"/>
              <w:jc w:val="center"/>
              <w:rPr>
                <w:noProof/>
              </w:rPr>
            </w:pPr>
            <w:r>
              <w:rPr>
                <w:noProof/>
              </w:rPr>
              <w:t>6</w:t>
            </w:r>
          </w:p>
        </w:tc>
      </w:tr>
      <w:tr w:rsidR="00F67A7D" w:rsidRPr="00573AF5" w14:paraId="485B0E5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1E0D07" w:rsidRDefault="001E0D07" w:rsidP="001E0D07">
            <w:pPr>
              <w:pStyle w:val="MsgTableBody"/>
              <w:jc w:val="center"/>
              <w:rPr>
                <w:noProof/>
              </w:rPr>
            </w:pPr>
            <w:r>
              <w:rPr>
                <w:noProof/>
              </w:rPr>
              <w:t>6</w:t>
            </w:r>
          </w:p>
        </w:tc>
      </w:tr>
      <w:tr w:rsidR="00F67A7D" w:rsidRPr="00573AF5" w14:paraId="7F866836"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1E0D07" w:rsidRDefault="001E0D07" w:rsidP="001E0D07">
            <w:pPr>
              <w:pStyle w:val="MsgTableBody"/>
              <w:jc w:val="center"/>
              <w:rPr>
                <w:noProof/>
              </w:rPr>
            </w:pPr>
            <w:r>
              <w:rPr>
                <w:noProof/>
              </w:rPr>
              <w:t>3</w:t>
            </w:r>
          </w:p>
        </w:tc>
      </w:tr>
      <w:tr w:rsidR="00F67A7D" w:rsidRPr="00573AF5" w14:paraId="2C37EB0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1E0D07" w:rsidRDefault="001E0D07" w:rsidP="001E0D07">
            <w:pPr>
              <w:pStyle w:val="MsgTableBody"/>
              <w:jc w:val="center"/>
              <w:rPr>
                <w:noProof/>
              </w:rPr>
            </w:pPr>
          </w:p>
        </w:tc>
      </w:tr>
      <w:tr w:rsidR="00F67A7D" w:rsidRPr="00573AF5" w14:paraId="2CA5E0C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1E0D07" w:rsidRDefault="001E0D07" w:rsidP="001E0D07">
            <w:pPr>
              <w:pStyle w:val="MsgTableBody"/>
              <w:jc w:val="center"/>
              <w:rPr>
                <w:noProof/>
              </w:rPr>
            </w:pPr>
            <w:r>
              <w:rPr>
                <w:noProof/>
              </w:rPr>
              <w:t>6</w:t>
            </w:r>
          </w:p>
        </w:tc>
      </w:tr>
      <w:tr w:rsidR="00F67A7D" w:rsidRPr="00573AF5" w14:paraId="292EAF29"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1E0D07" w:rsidRDefault="001E0D07" w:rsidP="001E0D07">
            <w:pPr>
              <w:pStyle w:val="MsgTableBody"/>
              <w:jc w:val="center"/>
              <w:rPr>
                <w:noProof/>
              </w:rPr>
            </w:pPr>
          </w:p>
        </w:tc>
      </w:tr>
      <w:tr w:rsidR="00F67A7D" w:rsidRPr="00573AF5" w14:paraId="6F295A1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F0282E5" w14:textId="77777777" w:rsidR="001E0D07" w:rsidRDefault="001E0D07" w:rsidP="001E0D07">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1E0D07" w:rsidRDefault="001E0D07" w:rsidP="001E0D07">
            <w:pPr>
              <w:pStyle w:val="MsgTableBody"/>
              <w:jc w:val="center"/>
              <w:rPr>
                <w:noProof/>
              </w:rPr>
            </w:pPr>
            <w:r>
              <w:rPr>
                <w:noProof/>
              </w:rPr>
              <w:t>11</w:t>
            </w:r>
          </w:p>
        </w:tc>
      </w:tr>
      <w:tr w:rsidR="00F67A7D" w:rsidRPr="00573AF5" w14:paraId="6900B72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0733094" w14:textId="77777777" w:rsidR="001E0D07" w:rsidRDefault="001E0D07" w:rsidP="001E0D07">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1E0D07" w:rsidRDefault="001E0D07" w:rsidP="001E0D07">
            <w:pPr>
              <w:pStyle w:val="MsgTableBody"/>
              <w:jc w:val="center"/>
              <w:rPr>
                <w:noProof/>
              </w:rPr>
            </w:pPr>
            <w:r>
              <w:rPr>
                <w:noProof/>
              </w:rPr>
              <w:t>11</w:t>
            </w:r>
          </w:p>
        </w:tc>
      </w:tr>
      <w:tr w:rsidR="00F67A7D" w:rsidRPr="00573AF5" w14:paraId="68AFEA4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1E0D07" w:rsidRDefault="001E0D07" w:rsidP="001E0D07">
            <w:pPr>
              <w:pStyle w:val="MsgTableBody"/>
              <w:jc w:val="center"/>
              <w:rPr>
                <w:noProof/>
              </w:rPr>
            </w:pPr>
          </w:p>
        </w:tc>
      </w:tr>
      <w:tr w:rsidR="00F67A7D" w:rsidRPr="00573AF5" w14:paraId="69B0AED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1E0D07" w:rsidRDefault="001E0D07" w:rsidP="001E0D07">
            <w:pPr>
              <w:pStyle w:val="MsgTableBody"/>
              <w:jc w:val="center"/>
              <w:rPr>
                <w:noProof/>
              </w:rPr>
            </w:pPr>
          </w:p>
        </w:tc>
      </w:tr>
      <w:tr w:rsidR="00F67A7D" w:rsidRPr="00573AF5" w14:paraId="16954E6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1E0D07" w:rsidRDefault="001E0D07" w:rsidP="001E0D07">
            <w:pPr>
              <w:pStyle w:val="MsgTableBody"/>
              <w:jc w:val="center"/>
              <w:rPr>
                <w:noProof/>
              </w:rPr>
            </w:pPr>
          </w:p>
        </w:tc>
      </w:tr>
      <w:tr w:rsidR="00F67A7D" w:rsidRPr="00573AF5" w14:paraId="325EC68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1E0D07" w:rsidRDefault="001E0D07" w:rsidP="001E0D07">
            <w:pPr>
              <w:pStyle w:val="MsgTableBody"/>
              <w:jc w:val="center"/>
              <w:rPr>
                <w:noProof/>
              </w:rPr>
            </w:pPr>
            <w:r>
              <w:rPr>
                <w:noProof/>
              </w:rPr>
              <w:t>4</w:t>
            </w:r>
          </w:p>
        </w:tc>
      </w:tr>
      <w:tr w:rsidR="00F67A7D" w:rsidRPr="00573AF5" w14:paraId="136F7D9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1E0D07" w:rsidRDefault="001E0D07" w:rsidP="001E0D07">
            <w:pPr>
              <w:pStyle w:val="MsgTableBody"/>
              <w:jc w:val="center"/>
              <w:rPr>
                <w:noProof/>
              </w:rPr>
            </w:pPr>
            <w:r>
              <w:rPr>
                <w:noProof/>
              </w:rPr>
              <w:t>7</w:t>
            </w:r>
          </w:p>
        </w:tc>
      </w:tr>
      <w:tr w:rsidR="00F67A7D" w:rsidRPr="00573AF5" w14:paraId="792B715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1E0D07" w:rsidRDefault="001E0D07" w:rsidP="001E0D07">
            <w:pPr>
              <w:pStyle w:val="MsgTableBody"/>
              <w:jc w:val="center"/>
              <w:rPr>
                <w:noProof/>
              </w:rPr>
            </w:pPr>
            <w:r>
              <w:rPr>
                <w:noProof/>
              </w:rPr>
              <w:t>2</w:t>
            </w:r>
          </w:p>
        </w:tc>
      </w:tr>
      <w:tr w:rsidR="00F67A7D" w:rsidRPr="00573AF5" w14:paraId="78DD6F5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1E0D07" w:rsidRDefault="001E0D07" w:rsidP="001E0D07">
            <w:pPr>
              <w:pStyle w:val="MsgTableBody"/>
              <w:jc w:val="center"/>
              <w:rPr>
                <w:noProof/>
              </w:rPr>
            </w:pPr>
          </w:p>
        </w:tc>
      </w:tr>
      <w:tr w:rsidR="00F67A7D" w:rsidRPr="00573AF5" w14:paraId="1B38D0E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1E0D07" w:rsidRDefault="001E0D07" w:rsidP="001E0D07">
            <w:pPr>
              <w:pStyle w:val="MsgTableBody"/>
              <w:jc w:val="center"/>
              <w:rPr>
                <w:noProof/>
              </w:rPr>
            </w:pPr>
            <w:r>
              <w:rPr>
                <w:noProof/>
              </w:rPr>
              <w:t>7</w:t>
            </w:r>
          </w:p>
        </w:tc>
      </w:tr>
      <w:tr w:rsidR="00F67A7D" w:rsidRPr="00573AF5" w14:paraId="3A17E5B1"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1E0D07" w:rsidRDefault="001E0D07" w:rsidP="001E0D07">
            <w:pPr>
              <w:pStyle w:val="MsgTableBody"/>
              <w:jc w:val="center"/>
              <w:rPr>
                <w:noProof/>
              </w:rPr>
            </w:pPr>
            <w:r>
              <w:rPr>
                <w:noProof/>
              </w:rPr>
              <w:t>7</w:t>
            </w:r>
          </w:p>
        </w:tc>
      </w:tr>
      <w:tr w:rsidR="00F67A7D" w:rsidRPr="00573AF5" w14:paraId="77D672C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1D3969C"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1E0D07" w:rsidRDefault="001E0D07" w:rsidP="001E0D07">
            <w:pPr>
              <w:pStyle w:val="MsgTableBody"/>
              <w:jc w:val="center"/>
              <w:rPr>
                <w:noProof/>
              </w:rPr>
            </w:pPr>
            <w:r>
              <w:rPr>
                <w:noProof/>
              </w:rPr>
              <w:t>2</w:t>
            </w:r>
          </w:p>
        </w:tc>
      </w:tr>
      <w:tr w:rsidR="00F67A7D" w:rsidRPr="00573AF5" w14:paraId="2D8F1C5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1E0D07" w:rsidRDefault="001E0D07" w:rsidP="001E0D07">
            <w:pPr>
              <w:pStyle w:val="MsgTableBody"/>
              <w:jc w:val="center"/>
              <w:rPr>
                <w:noProof/>
              </w:rPr>
            </w:pPr>
          </w:p>
        </w:tc>
      </w:tr>
      <w:tr w:rsidR="00F67A7D" w:rsidRPr="00573AF5" w14:paraId="635CE81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1E0D07" w:rsidRDefault="001E0D07" w:rsidP="001E0D07">
            <w:pPr>
              <w:pStyle w:val="MsgTableBody"/>
              <w:jc w:val="center"/>
              <w:rPr>
                <w:noProof/>
              </w:rPr>
            </w:pPr>
          </w:p>
        </w:tc>
      </w:tr>
      <w:tr w:rsidR="00F67A7D" w:rsidRPr="00573AF5" w14:paraId="4D1A67E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1E0D07" w:rsidRDefault="001E0D07" w:rsidP="001E0D07">
            <w:pPr>
              <w:pStyle w:val="MsgTableBody"/>
              <w:jc w:val="center"/>
              <w:rPr>
                <w:noProof/>
              </w:rPr>
            </w:pPr>
          </w:p>
        </w:tc>
      </w:tr>
      <w:tr w:rsidR="00F67A7D" w:rsidRPr="00573AF5" w14:paraId="7B5CFE6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1E0D07" w:rsidRDefault="001E0D07" w:rsidP="001E0D07">
            <w:pPr>
              <w:pStyle w:val="MsgTableBody"/>
              <w:jc w:val="center"/>
              <w:rPr>
                <w:noProof/>
              </w:rPr>
            </w:pPr>
            <w:r>
              <w:rPr>
                <w:noProof/>
              </w:rPr>
              <w:t>3</w:t>
            </w:r>
          </w:p>
        </w:tc>
      </w:tr>
      <w:tr w:rsidR="00F67A7D" w:rsidRPr="00573AF5" w14:paraId="7FA0166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1E0D07" w:rsidRDefault="001E0D07" w:rsidP="001E0D07">
            <w:pPr>
              <w:pStyle w:val="MsgTableBody"/>
              <w:jc w:val="center"/>
              <w:rPr>
                <w:noProof/>
              </w:rPr>
            </w:pPr>
            <w:r>
              <w:rPr>
                <w:noProof/>
              </w:rPr>
              <w:t>3</w:t>
            </w:r>
          </w:p>
        </w:tc>
      </w:tr>
      <w:tr w:rsidR="00F67A7D" w:rsidRPr="00573AF5" w14:paraId="29F65BE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1E0D07" w:rsidRDefault="001E0D07" w:rsidP="001E0D07">
            <w:pPr>
              <w:pStyle w:val="MsgTableBody"/>
              <w:jc w:val="center"/>
              <w:rPr>
                <w:noProof/>
              </w:rPr>
            </w:pPr>
          </w:p>
        </w:tc>
      </w:tr>
      <w:tr w:rsidR="00F67A7D" w:rsidRPr="00573AF5" w14:paraId="0F87D99E"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739" w:name="_Toc348244486"/>
      <w:bookmarkStart w:id="740" w:name="_Ref358617947"/>
      <w:bookmarkStart w:id="741" w:name="_Ref373296229"/>
      <w:bookmarkStart w:id="742" w:name="_Ref175644399"/>
      <w:bookmarkStart w:id="743" w:name="_Ref175644425"/>
      <w:bookmarkStart w:id="744"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739"/>
      <w:bookmarkEnd w:id="740"/>
      <w:bookmarkEnd w:id="741"/>
      <w:bookmarkEnd w:id="742"/>
      <w:bookmarkEnd w:id="743"/>
      <w:bookmarkEnd w:id="744"/>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745" w:name="_Toc348244487"/>
      <w:bookmarkStart w:id="746"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745"/>
      <w:bookmarkEnd w:id="746"/>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747" w:name="_Toc348244488"/>
      <w:bookmarkStart w:id="748"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747"/>
      <w:bookmarkEnd w:id="748"/>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749" w:name="_Toc348244489"/>
      <w:bookmarkStart w:id="750" w:name="_Ref358617998"/>
      <w:bookmarkStart w:id="751" w:name="_Ref373296260"/>
      <w:bookmarkStart w:id="752" w:name="_Ref175644408"/>
      <w:bookmarkStart w:id="753" w:name="_Ref175644455"/>
      <w:bookmarkStart w:id="754" w:name="_Toc28982332"/>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749"/>
      <w:bookmarkEnd w:id="750"/>
      <w:bookmarkEnd w:id="751"/>
      <w:bookmarkEnd w:id="752"/>
      <w:bookmarkEnd w:id="753"/>
      <w:bookmarkEnd w:id="754"/>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755" w:name="_Toc28982333"/>
      <w:r>
        <w:rPr>
          <w:noProof/>
        </w:rPr>
        <w:t>PATIENT REFERRAL MESSAGES AND TRIGGER EVENTS</w:t>
      </w:r>
      <w:bookmarkEnd w:id="755"/>
      <w:r w:rsidR="00FD02FB">
        <w:rPr>
          <w:noProof/>
        </w:rPr>
        <w:fldChar w:fldCharType="begin"/>
      </w:r>
      <w:r>
        <w:rPr>
          <w:noProof/>
        </w:rPr>
        <w:instrText xml:space="preserve"> XE "REF - patient referral message" </w:instrText>
      </w:r>
      <w:r w:rsidR="00FD02FB">
        <w:rPr>
          <w:noProof/>
        </w:rPr>
        <w:fldChar w:fldCharType="end"/>
      </w:r>
      <w:bookmarkStart w:id="756" w:name="_Toc380430451"/>
      <w:bookmarkEnd w:id="756"/>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757" w:name="_Toc28982334"/>
      <w:r>
        <w:rPr>
          <w:noProof/>
        </w:rPr>
        <w:t>REF/RRI - Patient Referral Message</w:t>
      </w:r>
      <w:bookmarkEnd w:id="757"/>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758">
          <w:tblGrid>
            <w:gridCol w:w="2882"/>
            <w:gridCol w:w="4321"/>
            <w:gridCol w:w="864"/>
            <w:gridCol w:w="1008"/>
          </w:tblGrid>
        </w:tblGridChange>
      </w:tblGrid>
      <w:tr w:rsidR="00F67A7D"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F67A7D"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F67A7D"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F67A7D"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F67A7D"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67A7D"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67A7D"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67A7D"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67A7D"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67A7D"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67A7D"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67A7D"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67A7D"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67A7D"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14:paraId="0B02B67D" w14:textId="77777777" w:rsidTr="001E0D07">
        <w:tblPrEx>
          <w:tblCellMar>
            <w:left w:w="108" w:type="dxa"/>
            <w:right w:w="108" w:type="dxa"/>
          </w:tblCellMar>
          <w:tblLook w:val="04A0" w:firstRow="1" w:lastRow="0" w:firstColumn="1" w:lastColumn="0" w:noHBand="0" w:noVBand="1"/>
        </w:tblPrEx>
        <w:trPr>
          <w:jc w:val="center"/>
          <w:ins w:id="759" w:author="Amit Popat" w:date="2022-07-15T10:43:00Z"/>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Default="001E0D07">
            <w:pPr>
              <w:pStyle w:val="MsgTableBody"/>
              <w:spacing w:line="256" w:lineRule="auto"/>
              <w:rPr>
                <w:ins w:id="760" w:author="Amit Popat" w:date="2022-07-15T10:43:00Z"/>
                <w:b/>
                <w:bCs/>
                <w:noProof/>
                <w:color w:val="FF0000"/>
              </w:rPr>
            </w:pPr>
            <w:ins w:id="761"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Default="001E0D07">
            <w:pPr>
              <w:pStyle w:val="MsgTableBody"/>
              <w:spacing w:line="256" w:lineRule="auto"/>
              <w:rPr>
                <w:ins w:id="762" w:author="Amit Popat" w:date="2022-07-15T10:43:00Z"/>
                <w:b/>
                <w:bCs/>
                <w:noProof/>
                <w:color w:val="FF0000"/>
              </w:rPr>
            </w:pPr>
            <w:ins w:id="763"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5787D0B" w14:textId="77777777" w:rsidR="001E0D07" w:rsidRDefault="001E0D07">
            <w:pPr>
              <w:pStyle w:val="MsgTableBody"/>
              <w:spacing w:line="256" w:lineRule="auto"/>
              <w:jc w:val="center"/>
              <w:rPr>
                <w:ins w:id="76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Default="001E0D07">
            <w:pPr>
              <w:pStyle w:val="MsgTableBody"/>
              <w:spacing w:line="256" w:lineRule="auto"/>
              <w:jc w:val="center"/>
              <w:rPr>
                <w:ins w:id="765" w:author="Amit Popat" w:date="2022-07-15T10:43:00Z"/>
                <w:b/>
                <w:bCs/>
                <w:noProof/>
                <w:color w:val="FF0000"/>
              </w:rPr>
            </w:pPr>
            <w:ins w:id="766" w:author="Amit Popat" w:date="2022-07-15T10:43:00Z">
              <w:r>
                <w:rPr>
                  <w:b/>
                  <w:bCs/>
                  <w:noProof/>
                  <w:color w:val="FF0000"/>
                </w:rPr>
                <w:t>3</w:t>
              </w:r>
            </w:ins>
          </w:p>
        </w:tc>
      </w:tr>
      <w:tr w:rsidR="001E0D07" w14:paraId="4E33FC94" w14:textId="77777777" w:rsidTr="001E0D07">
        <w:tblPrEx>
          <w:tblCellMar>
            <w:left w:w="108" w:type="dxa"/>
            <w:right w:w="108" w:type="dxa"/>
          </w:tblCellMar>
          <w:tblLook w:val="04A0" w:firstRow="1" w:lastRow="0" w:firstColumn="1" w:lastColumn="0" w:noHBand="0" w:noVBand="1"/>
        </w:tblPrEx>
        <w:trPr>
          <w:jc w:val="center"/>
          <w:ins w:id="767" w:author="Amit Popat" w:date="2022-07-15T10:43:00Z"/>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Default="001E0D07">
            <w:pPr>
              <w:pStyle w:val="MsgTableBody"/>
              <w:spacing w:line="256" w:lineRule="auto"/>
              <w:rPr>
                <w:ins w:id="768" w:author="Amit Popat" w:date="2022-07-15T10:43:00Z"/>
                <w:b/>
                <w:bCs/>
                <w:noProof/>
                <w:color w:val="FF0000"/>
              </w:rPr>
            </w:pPr>
            <w:ins w:id="769"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Default="001E0D07">
            <w:pPr>
              <w:pStyle w:val="MsgTableBody"/>
              <w:spacing w:line="256" w:lineRule="auto"/>
              <w:rPr>
                <w:ins w:id="770" w:author="Amit Popat" w:date="2022-07-15T10:43:00Z"/>
                <w:b/>
                <w:bCs/>
                <w:noProof/>
                <w:color w:val="FF0000"/>
              </w:rPr>
            </w:pPr>
            <w:ins w:id="771"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3B340F6" w14:textId="77777777" w:rsidR="001E0D07" w:rsidRDefault="001E0D07">
            <w:pPr>
              <w:pStyle w:val="MsgTableBody"/>
              <w:spacing w:line="256" w:lineRule="auto"/>
              <w:jc w:val="center"/>
              <w:rPr>
                <w:ins w:id="77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Default="001E0D07">
            <w:pPr>
              <w:pStyle w:val="MsgTableBody"/>
              <w:spacing w:line="256" w:lineRule="auto"/>
              <w:jc w:val="center"/>
              <w:rPr>
                <w:ins w:id="773" w:author="Amit Popat" w:date="2022-07-15T10:43:00Z"/>
                <w:b/>
                <w:bCs/>
                <w:noProof/>
                <w:color w:val="FF0000"/>
              </w:rPr>
            </w:pPr>
            <w:ins w:id="774" w:author="Amit Popat" w:date="2022-07-15T10:43:00Z">
              <w:r>
                <w:rPr>
                  <w:b/>
                  <w:bCs/>
                  <w:noProof/>
                  <w:color w:val="FF0000"/>
                </w:rPr>
                <w:t>3</w:t>
              </w:r>
            </w:ins>
          </w:p>
        </w:tc>
      </w:tr>
      <w:tr w:rsidR="001E0D07" w14:paraId="08512A3E" w14:textId="77777777" w:rsidTr="001E0D07">
        <w:tblPrEx>
          <w:tblCellMar>
            <w:left w:w="108" w:type="dxa"/>
            <w:right w:w="108" w:type="dxa"/>
          </w:tblCellMar>
          <w:tblLook w:val="04A0" w:firstRow="1" w:lastRow="0" w:firstColumn="1" w:lastColumn="0" w:noHBand="0" w:noVBand="1"/>
        </w:tblPrEx>
        <w:trPr>
          <w:jc w:val="center"/>
          <w:ins w:id="775" w:author="Amit Popat" w:date="2022-07-15T10:43:00Z"/>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Default="001E0D07">
            <w:pPr>
              <w:pStyle w:val="MsgTableBody"/>
              <w:spacing w:line="256" w:lineRule="auto"/>
              <w:rPr>
                <w:ins w:id="776" w:author="Amit Popat" w:date="2022-07-15T10:43:00Z"/>
                <w:b/>
                <w:bCs/>
                <w:noProof/>
                <w:color w:val="FF0000"/>
              </w:rPr>
            </w:pPr>
            <w:ins w:id="777"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8CF6FEE" w14:textId="77777777" w:rsidR="001E0D07" w:rsidRDefault="001E0D07">
            <w:pPr>
              <w:pStyle w:val="MsgTableBody"/>
              <w:spacing w:line="256" w:lineRule="auto"/>
              <w:rPr>
                <w:ins w:id="778" w:author="Amit Popat" w:date="2022-07-15T10:43:00Z"/>
                <w:b/>
                <w:bCs/>
                <w:noProof/>
                <w:color w:val="FF0000"/>
              </w:rPr>
            </w:pPr>
            <w:ins w:id="779"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05F8F1" w14:textId="77777777" w:rsidR="001E0D07" w:rsidRDefault="001E0D07">
            <w:pPr>
              <w:pStyle w:val="MsgTableBody"/>
              <w:spacing w:line="256" w:lineRule="auto"/>
              <w:jc w:val="center"/>
              <w:rPr>
                <w:ins w:id="78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Default="001E0D07">
            <w:pPr>
              <w:pStyle w:val="MsgTableBody"/>
              <w:spacing w:line="256" w:lineRule="auto"/>
              <w:jc w:val="center"/>
              <w:rPr>
                <w:ins w:id="781" w:author="Amit Popat" w:date="2022-07-15T10:43:00Z"/>
                <w:b/>
                <w:bCs/>
                <w:noProof/>
                <w:color w:val="FF0000"/>
              </w:rPr>
            </w:pPr>
            <w:ins w:id="782" w:author="Amit Popat" w:date="2022-07-15T10:43:00Z">
              <w:r>
                <w:rPr>
                  <w:b/>
                  <w:bCs/>
                  <w:noProof/>
                  <w:color w:val="FF0000"/>
                </w:rPr>
                <w:t>3</w:t>
              </w:r>
            </w:ins>
          </w:p>
        </w:tc>
      </w:tr>
      <w:tr w:rsidR="008370EC" w14:paraId="3929E2CB" w14:textId="77777777" w:rsidTr="00F8714F">
        <w:tblPrEx>
          <w:tblCellMar>
            <w:left w:w="108" w:type="dxa"/>
            <w:right w:w="108" w:type="dxa"/>
          </w:tblCellMar>
          <w:tblLook w:val="04A0" w:firstRow="1" w:lastRow="0" w:firstColumn="1" w:lastColumn="0" w:noHBand="0" w:noVBand="1"/>
        </w:tblPrEx>
        <w:trPr>
          <w:jc w:val="center"/>
          <w:ins w:id="783" w:author="Amit Popat" w:date="2022-07-15T10:43:00Z"/>
        </w:trPr>
        <w:tc>
          <w:tcPr>
            <w:tcW w:w="2882" w:type="dxa"/>
            <w:tcBorders>
              <w:top w:val="dotted" w:sz="4" w:space="0" w:color="auto"/>
              <w:left w:val="nil"/>
              <w:bottom w:val="dotted" w:sz="4" w:space="0" w:color="auto"/>
              <w:right w:val="nil"/>
            </w:tcBorders>
            <w:shd w:val="clear" w:color="auto" w:fill="FFFFFF"/>
          </w:tcPr>
          <w:p w14:paraId="4500E353" w14:textId="77777777" w:rsidR="008370EC" w:rsidRDefault="008370EC" w:rsidP="00F8714F">
            <w:pPr>
              <w:pStyle w:val="MsgTableBody"/>
              <w:spacing w:line="256" w:lineRule="auto"/>
              <w:rPr>
                <w:ins w:id="784" w:author="Amit Popat" w:date="2022-07-15T10:43:00Z"/>
                <w:b/>
                <w:bCs/>
                <w:noProof/>
                <w:color w:val="FF0000"/>
              </w:rPr>
            </w:pPr>
            <w:ins w:id="785"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4E1DC1D1" w14:textId="77777777" w:rsidR="008370EC" w:rsidRDefault="008370EC" w:rsidP="00F8714F">
            <w:pPr>
              <w:pStyle w:val="MsgTableBody"/>
              <w:spacing w:line="256" w:lineRule="auto"/>
              <w:rPr>
                <w:ins w:id="786" w:author="Amit Popat" w:date="2022-07-15T10:43:00Z"/>
                <w:b/>
                <w:bCs/>
                <w:noProof/>
                <w:color w:val="FF0000"/>
              </w:rPr>
            </w:pPr>
            <w:ins w:id="787"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6A14085" w14:textId="77777777" w:rsidR="008370EC" w:rsidRDefault="008370EC" w:rsidP="00F8714F">
            <w:pPr>
              <w:pStyle w:val="MsgTableBody"/>
              <w:spacing w:line="256" w:lineRule="auto"/>
              <w:jc w:val="center"/>
              <w:rPr>
                <w:ins w:id="78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Default="008370EC" w:rsidP="00F8714F">
            <w:pPr>
              <w:pStyle w:val="MsgTableBody"/>
              <w:spacing w:line="256" w:lineRule="auto"/>
              <w:jc w:val="center"/>
              <w:rPr>
                <w:ins w:id="789" w:author="Amit Popat" w:date="2022-07-15T10:43:00Z"/>
                <w:b/>
                <w:bCs/>
                <w:noProof/>
                <w:color w:val="FF0000"/>
              </w:rPr>
            </w:pPr>
          </w:p>
        </w:tc>
      </w:tr>
      <w:tr w:rsidR="00F67A7D" w14:paraId="0FE35405"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6EE5120" w14:textId="7EE3A940" w:rsidR="008370EC" w:rsidRDefault="00FA2383" w:rsidP="00F8714F">
            <w:pPr>
              <w:pStyle w:val="MsgTableBody"/>
              <w:rPr>
                <w:noProof/>
              </w:rPr>
            </w:pPr>
            <w:del w:id="790" w:author="Amit Popat" w:date="2022-07-15T10:43:00Z">
              <w:r>
                <w:rPr>
                  <w:noProof/>
                </w:rPr>
                <w:delText>[{NK1}]</w:delText>
              </w:r>
            </w:del>
            <w:ins w:id="791"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FAB0820" w14:textId="7EE0EC30" w:rsidR="008370EC" w:rsidRDefault="008370EC" w:rsidP="00F8714F">
            <w:pPr>
              <w:pStyle w:val="MsgTableBody"/>
              <w:rPr>
                <w:noProof/>
              </w:rPr>
            </w:pPr>
            <w:r>
              <w:rPr>
                <w:noProof/>
              </w:rPr>
              <w:t>Next of Kin</w:t>
            </w:r>
            <w:del w:id="792" w:author="Amit Popat" w:date="2022-07-15T10:43:00Z">
              <w:r w:rsidR="00FA2383">
                <w:rPr>
                  <w:noProof/>
                </w:rPr>
                <w:delText>/</w:delText>
              </w:r>
            </w:del>
            <w:ins w:id="793" w:author="Amit Popat" w:date="2022-07-15T10:43:00Z">
              <w:r>
                <w:rPr>
                  <w:noProof/>
                </w:rPr>
                <w:t xml:space="preserve"> / </w:t>
              </w:r>
            </w:ins>
            <w:r>
              <w:rPr>
                <w:noProof/>
              </w:rPr>
              <w:t>Associated Parties</w:t>
            </w:r>
          </w:p>
        </w:tc>
        <w:tc>
          <w:tcPr>
            <w:tcW w:w="864" w:type="dxa"/>
            <w:tcBorders>
              <w:top w:val="dotted" w:sz="4" w:space="0" w:color="auto"/>
              <w:left w:val="nil"/>
              <w:bottom w:val="dotted" w:sz="4" w:space="0" w:color="auto"/>
              <w:right w:val="nil"/>
            </w:tcBorders>
            <w:shd w:val="clear" w:color="auto" w:fill="FFFFFF"/>
          </w:tcPr>
          <w:p w14:paraId="6F6382BF"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BD265" w14:textId="15D1FC07" w:rsidR="008370EC" w:rsidRDefault="00FA2383" w:rsidP="00F8714F">
            <w:pPr>
              <w:pStyle w:val="MsgTableBody"/>
              <w:jc w:val="center"/>
              <w:rPr>
                <w:noProof/>
              </w:rPr>
            </w:pPr>
            <w:del w:id="794" w:author="Amit Popat" w:date="2022-07-15T10:43:00Z">
              <w:r>
                <w:rPr>
                  <w:noProof/>
                </w:rPr>
                <w:delText>6</w:delText>
              </w:r>
            </w:del>
            <w:ins w:id="795" w:author="Amit Popat" w:date="2022-07-15T10:43:00Z">
              <w:r w:rsidR="008370EC">
                <w:rPr>
                  <w:noProof/>
                </w:rPr>
                <w:t>3</w:t>
              </w:r>
            </w:ins>
          </w:p>
        </w:tc>
      </w:tr>
      <w:tr w:rsidR="008370EC" w14:paraId="5AE72C12" w14:textId="77777777" w:rsidTr="00F8714F">
        <w:tblPrEx>
          <w:tblCellMar>
            <w:left w:w="108" w:type="dxa"/>
            <w:right w:w="108" w:type="dxa"/>
          </w:tblCellMar>
          <w:tblLook w:val="04A0" w:firstRow="1" w:lastRow="0" w:firstColumn="1" w:lastColumn="0" w:noHBand="0" w:noVBand="1"/>
        </w:tblPrEx>
        <w:trPr>
          <w:jc w:val="center"/>
          <w:ins w:id="796" w:author="Amit Popat" w:date="2022-07-15T10:43:00Z"/>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Default="008370EC" w:rsidP="00F8714F">
            <w:pPr>
              <w:pStyle w:val="MsgTableBody"/>
              <w:spacing w:line="256" w:lineRule="auto"/>
              <w:rPr>
                <w:ins w:id="797" w:author="Amit Popat" w:date="2022-07-15T10:43:00Z"/>
                <w:b/>
                <w:bCs/>
                <w:noProof/>
                <w:color w:val="FF0000"/>
              </w:rPr>
            </w:pPr>
            <w:ins w:id="798"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Default="008370EC" w:rsidP="00F8714F">
            <w:pPr>
              <w:pStyle w:val="MsgTableBody"/>
              <w:spacing w:line="256" w:lineRule="auto"/>
              <w:rPr>
                <w:ins w:id="799" w:author="Amit Popat" w:date="2022-07-15T10:43:00Z"/>
                <w:b/>
                <w:bCs/>
                <w:noProof/>
                <w:color w:val="FF0000"/>
              </w:rPr>
            </w:pPr>
            <w:ins w:id="800"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87840C2" w14:textId="77777777" w:rsidR="008370EC" w:rsidRDefault="008370EC" w:rsidP="00F8714F">
            <w:pPr>
              <w:pStyle w:val="MsgTableBody"/>
              <w:spacing w:line="256" w:lineRule="auto"/>
              <w:jc w:val="center"/>
              <w:rPr>
                <w:ins w:id="80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Default="008370EC" w:rsidP="00F8714F">
            <w:pPr>
              <w:pStyle w:val="MsgTableBody"/>
              <w:spacing w:line="256" w:lineRule="auto"/>
              <w:jc w:val="center"/>
              <w:rPr>
                <w:ins w:id="802" w:author="Amit Popat" w:date="2022-07-15T10:43:00Z"/>
                <w:b/>
                <w:bCs/>
                <w:noProof/>
                <w:color w:val="FF0000"/>
              </w:rPr>
            </w:pPr>
            <w:ins w:id="803" w:author="Amit Popat" w:date="2022-07-15T10:43:00Z">
              <w:r>
                <w:rPr>
                  <w:b/>
                  <w:bCs/>
                  <w:noProof/>
                  <w:color w:val="FF0000"/>
                </w:rPr>
                <w:t>3</w:t>
              </w:r>
            </w:ins>
          </w:p>
        </w:tc>
      </w:tr>
      <w:tr w:rsidR="008370EC" w14:paraId="45A8E5B9" w14:textId="77777777" w:rsidTr="00F8714F">
        <w:tblPrEx>
          <w:tblCellMar>
            <w:left w:w="108" w:type="dxa"/>
            <w:right w:w="108" w:type="dxa"/>
          </w:tblCellMar>
          <w:tblLook w:val="04A0" w:firstRow="1" w:lastRow="0" w:firstColumn="1" w:lastColumn="0" w:noHBand="0" w:noVBand="1"/>
        </w:tblPrEx>
        <w:trPr>
          <w:jc w:val="center"/>
          <w:ins w:id="804" w:author="Amit Popat" w:date="2022-07-15T10:43:00Z"/>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Default="008370EC" w:rsidP="00F8714F">
            <w:pPr>
              <w:pStyle w:val="MsgTableBody"/>
              <w:spacing w:line="256" w:lineRule="auto"/>
              <w:rPr>
                <w:ins w:id="805" w:author="Amit Popat" w:date="2022-07-15T10:43:00Z"/>
                <w:b/>
                <w:bCs/>
                <w:noProof/>
                <w:color w:val="FF0000"/>
              </w:rPr>
            </w:pPr>
            <w:ins w:id="806"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Default="008370EC" w:rsidP="00F8714F">
            <w:pPr>
              <w:pStyle w:val="MsgTableBody"/>
              <w:spacing w:line="256" w:lineRule="auto"/>
              <w:rPr>
                <w:ins w:id="807" w:author="Amit Popat" w:date="2022-07-15T10:43:00Z"/>
                <w:b/>
                <w:bCs/>
                <w:noProof/>
                <w:color w:val="FF0000"/>
              </w:rPr>
            </w:pPr>
            <w:ins w:id="808"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E167390" w14:textId="77777777" w:rsidR="008370EC" w:rsidRDefault="008370EC" w:rsidP="00F8714F">
            <w:pPr>
              <w:pStyle w:val="MsgTableBody"/>
              <w:spacing w:line="256" w:lineRule="auto"/>
              <w:jc w:val="center"/>
              <w:rPr>
                <w:ins w:id="80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Default="008370EC" w:rsidP="00F8714F">
            <w:pPr>
              <w:pStyle w:val="MsgTableBody"/>
              <w:spacing w:line="256" w:lineRule="auto"/>
              <w:jc w:val="center"/>
              <w:rPr>
                <w:ins w:id="810" w:author="Amit Popat" w:date="2022-07-15T10:43:00Z"/>
                <w:b/>
                <w:bCs/>
                <w:noProof/>
                <w:color w:val="FF0000"/>
              </w:rPr>
            </w:pPr>
            <w:ins w:id="811" w:author="Amit Popat" w:date="2022-07-15T10:43:00Z">
              <w:r>
                <w:rPr>
                  <w:b/>
                  <w:bCs/>
                  <w:noProof/>
                  <w:color w:val="FF0000"/>
                </w:rPr>
                <w:t>3</w:t>
              </w:r>
            </w:ins>
          </w:p>
        </w:tc>
      </w:tr>
      <w:tr w:rsidR="008370EC" w14:paraId="59D0BF46" w14:textId="77777777" w:rsidTr="00F8714F">
        <w:tblPrEx>
          <w:tblCellMar>
            <w:left w:w="108" w:type="dxa"/>
            <w:right w:w="108" w:type="dxa"/>
          </w:tblCellMar>
          <w:tblLook w:val="04A0" w:firstRow="1" w:lastRow="0" w:firstColumn="1" w:lastColumn="0" w:noHBand="0" w:noVBand="1"/>
        </w:tblPrEx>
        <w:trPr>
          <w:jc w:val="center"/>
          <w:ins w:id="812" w:author="Amit Popat" w:date="2022-07-15T10:43:00Z"/>
        </w:trPr>
        <w:tc>
          <w:tcPr>
            <w:tcW w:w="2882" w:type="dxa"/>
            <w:tcBorders>
              <w:top w:val="dotted" w:sz="4" w:space="0" w:color="auto"/>
              <w:left w:val="nil"/>
              <w:bottom w:val="dotted" w:sz="4" w:space="0" w:color="auto"/>
              <w:right w:val="nil"/>
            </w:tcBorders>
            <w:shd w:val="clear" w:color="auto" w:fill="FFFFFF"/>
          </w:tcPr>
          <w:p w14:paraId="7B81CA1D" w14:textId="77777777" w:rsidR="008370EC" w:rsidRDefault="008370EC" w:rsidP="00F8714F">
            <w:pPr>
              <w:pStyle w:val="MsgTableBody"/>
              <w:spacing w:line="256" w:lineRule="auto"/>
              <w:rPr>
                <w:ins w:id="813" w:author="Amit Popat" w:date="2022-07-15T10:43:00Z"/>
                <w:b/>
                <w:bCs/>
                <w:noProof/>
                <w:color w:val="FF0000"/>
              </w:rPr>
            </w:pPr>
            <w:ins w:id="81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3D33A78E" w14:textId="77777777" w:rsidR="008370EC" w:rsidRDefault="008370EC" w:rsidP="00F8714F">
            <w:pPr>
              <w:pStyle w:val="MsgTableBody"/>
              <w:spacing w:line="256" w:lineRule="auto"/>
              <w:rPr>
                <w:ins w:id="815" w:author="Amit Popat" w:date="2022-07-15T10:43:00Z"/>
                <w:b/>
                <w:bCs/>
                <w:noProof/>
                <w:color w:val="FF0000"/>
              </w:rPr>
            </w:pPr>
            <w:ins w:id="816"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1AFD785" w14:textId="77777777" w:rsidR="008370EC" w:rsidRDefault="008370EC" w:rsidP="00F8714F">
            <w:pPr>
              <w:pStyle w:val="MsgTableBody"/>
              <w:spacing w:line="256" w:lineRule="auto"/>
              <w:jc w:val="center"/>
              <w:rPr>
                <w:ins w:id="81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Default="008370EC" w:rsidP="00F8714F">
            <w:pPr>
              <w:pStyle w:val="MsgTableBody"/>
              <w:spacing w:line="256" w:lineRule="auto"/>
              <w:jc w:val="center"/>
              <w:rPr>
                <w:ins w:id="818" w:author="Amit Popat" w:date="2022-07-15T10:43:00Z"/>
                <w:b/>
                <w:bCs/>
                <w:noProof/>
                <w:color w:val="FF0000"/>
              </w:rPr>
            </w:pPr>
          </w:p>
        </w:tc>
      </w:tr>
      <w:tr w:rsidR="00F67A7D"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67A7D"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67A7D"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67A7D"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67A7D"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67A7D"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67A7D"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67A7D"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67A7D"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67A7D"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67A7D"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67A7D"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67A7D"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67A7D"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67A7D"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67A7D"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67A7D"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67A7D"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67A7D"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F67A7D"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F67A7D"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F67A7D"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F67A7D"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F67A7D"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F67A7D"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F67A7D"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F67A7D"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F67A7D"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F67A7D"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F67A7D"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F67A7D"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F67A7D"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347DF4F" w:rsidR="00E21C08" w:rsidRDefault="00E21C08" w:rsidP="00E21C08">
            <w:pPr>
              <w:pStyle w:val="ACK-ChoreographyBody"/>
            </w:pPr>
            <w:r>
              <w:rPr>
                <w:szCs w:val="16"/>
              </w:rPr>
              <w:t>R</w:t>
            </w:r>
            <w:r w:rsidR="00B84BD2">
              <w:rPr>
                <w:szCs w:val="16"/>
              </w:rPr>
              <w:t>R</w:t>
            </w:r>
            <w:r>
              <w:rPr>
                <w:szCs w:val="16"/>
              </w:rPr>
              <w:t>I</w:t>
            </w:r>
            <w:r>
              <w:rPr>
                <w:szCs w:val="16"/>
              </w:rPr>
              <w:t>^I12-I15^</w:t>
            </w:r>
            <w:r>
              <w:rPr>
                <w:szCs w:val="16"/>
              </w:rPr>
              <w:t>R</w:t>
            </w:r>
            <w:r w:rsidR="00B84BD2">
              <w:rPr>
                <w:szCs w:val="16"/>
              </w:rPr>
              <w:t>R</w:t>
            </w:r>
            <w:r>
              <w:rPr>
                <w:szCs w:val="16"/>
              </w:rPr>
              <w:t>I</w:t>
            </w:r>
            <w:r>
              <w:rPr>
                <w:szCs w:val="16"/>
              </w:rPr>
              <w:t>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66FDBCC6" w:rsidR="00E21C08" w:rsidRDefault="00E21C08" w:rsidP="00E21C08">
            <w:pPr>
              <w:pStyle w:val="ACK-ChoreographyBody"/>
            </w:pPr>
            <w:r>
              <w:rPr>
                <w:szCs w:val="16"/>
              </w:rPr>
              <w:t>R</w:t>
            </w:r>
            <w:r w:rsidR="00B84BD2">
              <w:rPr>
                <w:szCs w:val="16"/>
              </w:rPr>
              <w:t>R</w:t>
            </w:r>
            <w:r>
              <w:rPr>
                <w:szCs w:val="16"/>
              </w:rPr>
              <w:t>I</w:t>
            </w:r>
            <w:r>
              <w:rPr>
                <w:szCs w:val="16"/>
              </w:rPr>
              <w:t>^I12-I15^</w:t>
            </w:r>
            <w:r>
              <w:rPr>
                <w:szCs w:val="16"/>
              </w:rPr>
              <w:t>R</w:t>
            </w:r>
            <w:r w:rsidR="00B84BD2">
              <w:rPr>
                <w:szCs w:val="16"/>
              </w:rPr>
              <w:t>R</w:t>
            </w:r>
            <w:r>
              <w:rPr>
                <w:szCs w:val="16"/>
              </w:rPr>
              <w:t>I</w:t>
            </w:r>
            <w:r>
              <w:rPr>
                <w:szCs w:val="16"/>
              </w:rPr>
              <w:t>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5C8A9D2F" w:rsidR="00E21C08" w:rsidRDefault="00E21C08" w:rsidP="00256A1A">
            <w:pPr>
              <w:pStyle w:val="ACK-ChoreographyBody"/>
            </w:pPr>
            <w:r>
              <w:rPr>
                <w:szCs w:val="16"/>
              </w:rPr>
              <w:t>R</w:t>
            </w:r>
            <w:r w:rsidR="00B84BD2">
              <w:rPr>
                <w:szCs w:val="16"/>
              </w:rPr>
              <w:t>R</w:t>
            </w:r>
            <w:r>
              <w:rPr>
                <w:szCs w:val="16"/>
              </w:rPr>
              <w:t>I</w:t>
            </w:r>
            <w:r>
              <w:rPr>
                <w:szCs w:val="16"/>
              </w:rPr>
              <w:t>^I12-I15^</w:t>
            </w:r>
            <w:r>
              <w:rPr>
                <w:szCs w:val="16"/>
              </w:rPr>
              <w:t>R</w:t>
            </w:r>
            <w:r w:rsidR="00B84BD2">
              <w:rPr>
                <w:szCs w:val="16"/>
              </w:rPr>
              <w:t>R</w:t>
            </w:r>
            <w:r>
              <w:rPr>
                <w:szCs w:val="16"/>
              </w:rPr>
              <w:t>I</w:t>
            </w:r>
            <w:r>
              <w:rPr>
                <w:szCs w:val="16"/>
              </w:rPr>
              <w:t>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Change w:id="819">
          <w:tblGrid>
            <w:gridCol w:w="2882"/>
            <w:gridCol w:w="4321"/>
            <w:gridCol w:w="864"/>
            <w:gridCol w:w="1008"/>
          </w:tblGrid>
        </w:tblGridChange>
      </w:tblGrid>
      <w:tr w:rsidR="00F67A7D" w:rsidRPr="00573AF5" w14:paraId="4DA4F749"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F67A7D" w:rsidRPr="00573AF5" w14:paraId="4F375F6D"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F67A7D" w:rsidRPr="00573AF5" w14:paraId="4C69F07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F67A7D" w:rsidRPr="00573AF5" w14:paraId="3684828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F67A7D" w:rsidRPr="00573AF5" w14:paraId="21F266B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F67A7D" w:rsidRPr="00573AF5" w14:paraId="6DAB3ED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F67A7D" w:rsidRPr="00573AF5" w14:paraId="3AC665C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F67A7D" w:rsidRPr="00573AF5" w14:paraId="41F4B10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F67A7D" w:rsidRPr="00573AF5" w14:paraId="7320219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1"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F67A7D" w:rsidRPr="00573AF5" w14:paraId="7A20E071"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F67A7D" w:rsidRPr="00573AF5" w14:paraId="63AD5BF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F67A7D" w:rsidRPr="00573AF5" w14:paraId="7CB6F76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F67A7D" w:rsidRPr="00573AF5" w14:paraId="4B292BE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F67A7D" w:rsidRPr="00573AF5" w14:paraId="29BDCA6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F67A7D" w:rsidRPr="00573AF5" w14:paraId="4192B39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1E0D07" w14:paraId="3C757F48" w14:textId="77777777" w:rsidTr="001E0D07">
        <w:tblPrEx>
          <w:tblCellMar>
            <w:left w:w="108" w:type="dxa"/>
            <w:right w:w="108" w:type="dxa"/>
          </w:tblCellMar>
          <w:tblLook w:val="04A0" w:firstRow="1" w:lastRow="0" w:firstColumn="1" w:lastColumn="0" w:noHBand="0" w:noVBand="1"/>
        </w:tblPrEx>
        <w:trPr>
          <w:jc w:val="center"/>
          <w:ins w:id="820" w:author="Amit Popat" w:date="2022-07-15T10:43:00Z"/>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Default="001E0D07">
            <w:pPr>
              <w:pStyle w:val="MsgTableBody"/>
              <w:spacing w:line="256" w:lineRule="auto"/>
              <w:rPr>
                <w:ins w:id="821" w:author="Amit Popat" w:date="2022-07-15T10:43:00Z"/>
                <w:b/>
                <w:bCs/>
                <w:noProof/>
                <w:color w:val="FF0000"/>
              </w:rPr>
            </w:pPr>
            <w:ins w:id="822"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Default="001E0D07">
            <w:pPr>
              <w:pStyle w:val="MsgTableBody"/>
              <w:spacing w:line="256" w:lineRule="auto"/>
              <w:rPr>
                <w:ins w:id="823" w:author="Amit Popat" w:date="2022-07-15T10:43:00Z"/>
                <w:b/>
                <w:bCs/>
                <w:noProof/>
                <w:color w:val="FF0000"/>
              </w:rPr>
            </w:pPr>
            <w:ins w:id="824"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68B6252" w14:textId="77777777" w:rsidR="001E0D07" w:rsidRDefault="001E0D07">
            <w:pPr>
              <w:pStyle w:val="MsgTableBody"/>
              <w:spacing w:line="256" w:lineRule="auto"/>
              <w:jc w:val="center"/>
              <w:rPr>
                <w:ins w:id="82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Default="001E0D07">
            <w:pPr>
              <w:pStyle w:val="MsgTableBody"/>
              <w:spacing w:line="256" w:lineRule="auto"/>
              <w:jc w:val="center"/>
              <w:rPr>
                <w:ins w:id="826" w:author="Amit Popat" w:date="2022-07-15T10:43:00Z"/>
                <w:b/>
                <w:bCs/>
                <w:noProof/>
                <w:color w:val="FF0000"/>
              </w:rPr>
            </w:pPr>
            <w:ins w:id="827" w:author="Amit Popat" w:date="2022-07-15T10:43:00Z">
              <w:r>
                <w:rPr>
                  <w:b/>
                  <w:bCs/>
                  <w:noProof/>
                  <w:color w:val="FF0000"/>
                </w:rPr>
                <w:t>3</w:t>
              </w:r>
            </w:ins>
          </w:p>
        </w:tc>
      </w:tr>
      <w:tr w:rsidR="001E0D07" w14:paraId="17893CA7" w14:textId="77777777" w:rsidTr="001E0D07">
        <w:tblPrEx>
          <w:tblCellMar>
            <w:left w:w="108" w:type="dxa"/>
            <w:right w:w="108" w:type="dxa"/>
          </w:tblCellMar>
          <w:tblLook w:val="04A0" w:firstRow="1" w:lastRow="0" w:firstColumn="1" w:lastColumn="0" w:noHBand="0" w:noVBand="1"/>
        </w:tblPrEx>
        <w:trPr>
          <w:jc w:val="center"/>
          <w:ins w:id="828" w:author="Amit Popat" w:date="2022-07-15T10:43:00Z"/>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Default="001E0D07">
            <w:pPr>
              <w:pStyle w:val="MsgTableBody"/>
              <w:spacing w:line="256" w:lineRule="auto"/>
              <w:rPr>
                <w:ins w:id="829" w:author="Amit Popat" w:date="2022-07-15T10:43:00Z"/>
                <w:b/>
                <w:bCs/>
                <w:noProof/>
                <w:color w:val="FF0000"/>
              </w:rPr>
            </w:pPr>
            <w:ins w:id="830"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Default="001E0D07">
            <w:pPr>
              <w:pStyle w:val="MsgTableBody"/>
              <w:spacing w:line="256" w:lineRule="auto"/>
              <w:rPr>
                <w:ins w:id="831" w:author="Amit Popat" w:date="2022-07-15T10:43:00Z"/>
                <w:b/>
                <w:bCs/>
                <w:noProof/>
                <w:color w:val="FF0000"/>
              </w:rPr>
            </w:pPr>
            <w:ins w:id="832"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B769FD" w14:textId="77777777" w:rsidR="001E0D07" w:rsidRDefault="001E0D07">
            <w:pPr>
              <w:pStyle w:val="MsgTableBody"/>
              <w:spacing w:line="256" w:lineRule="auto"/>
              <w:jc w:val="center"/>
              <w:rPr>
                <w:ins w:id="83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Default="001E0D07">
            <w:pPr>
              <w:pStyle w:val="MsgTableBody"/>
              <w:spacing w:line="256" w:lineRule="auto"/>
              <w:jc w:val="center"/>
              <w:rPr>
                <w:ins w:id="834" w:author="Amit Popat" w:date="2022-07-15T10:43:00Z"/>
                <w:b/>
                <w:bCs/>
                <w:noProof/>
                <w:color w:val="FF0000"/>
              </w:rPr>
            </w:pPr>
            <w:ins w:id="835" w:author="Amit Popat" w:date="2022-07-15T10:43:00Z">
              <w:r>
                <w:rPr>
                  <w:b/>
                  <w:bCs/>
                  <w:noProof/>
                  <w:color w:val="FF0000"/>
                </w:rPr>
                <w:t>3</w:t>
              </w:r>
            </w:ins>
          </w:p>
        </w:tc>
      </w:tr>
      <w:tr w:rsidR="001E0D07" w14:paraId="26B52017" w14:textId="77777777" w:rsidTr="001E0D07">
        <w:tblPrEx>
          <w:tblCellMar>
            <w:left w:w="108" w:type="dxa"/>
            <w:right w:w="108" w:type="dxa"/>
          </w:tblCellMar>
          <w:tblLook w:val="04A0" w:firstRow="1" w:lastRow="0" w:firstColumn="1" w:lastColumn="0" w:noHBand="0" w:noVBand="1"/>
        </w:tblPrEx>
        <w:trPr>
          <w:jc w:val="center"/>
          <w:ins w:id="836" w:author="Amit Popat" w:date="2022-07-15T10:43:00Z"/>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Default="001E0D07">
            <w:pPr>
              <w:pStyle w:val="MsgTableBody"/>
              <w:spacing w:line="256" w:lineRule="auto"/>
              <w:rPr>
                <w:ins w:id="837" w:author="Amit Popat" w:date="2022-07-15T10:43:00Z"/>
                <w:b/>
                <w:bCs/>
                <w:noProof/>
                <w:color w:val="FF0000"/>
              </w:rPr>
            </w:pPr>
            <w:ins w:id="838"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2F5F987" w14:textId="77777777" w:rsidR="001E0D07" w:rsidRDefault="001E0D07">
            <w:pPr>
              <w:pStyle w:val="MsgTableBody"/>
              <w:spacing w:line="256" w:lineRule="auto"/>
              <w:rPr>
                <w:ins w:id="839" w:author="Amit Popat" w:date="2022-07-15T10:43:00Z"/>
                <w:b/>
                <w:bCs/>
                <w:noProof/>
                <w:color w:val="FF0000"/>
              </w:rPr>
            </w:pPr>
            <w:ins w:id="840"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172720E" w14:textId="77777777" w:rsidR="001E0D07" w:rsidRDefault="001E0D07">
            <w:pPr>
              <w:pStyle w:val="MsgTableBody"/>
              <w:spacing w:line="256" w:lineRule="auto"/>
              <w:jc w:val="center"/>
              <w:rPr>
                <w:ins w:id="84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Default="001E0D07">
            <w:pPr>
              <w:pStyle w:val="MsgTableBody"/>
              <w:spacing w:line="256" w:lineRule="auto"/>
              <w:jc w:val="center"/>
              <w:rPr>
                <w:ins w:id="842" w:author="Amit Popat" w:date="2022-07-15T10:43:00Z"/>
                <w:b/>
                <w:bCs/>
                <w:noProof/>
                <w:color w:val="FF0000"/>
              </w:rPr>
            </w:pPr>
            <w:ins w:id="843" w:author="Amit Popat" w:date="2022-07-15T10:43:00Z">
              <w:r>
                <w:rPr>
                  <w:b/>
                  <w:bCs/>
                  <w:noProof/>
                  <w:color w:val="FF0000"/>
                </w:rPr>
                <w:t>3</w:t>
              </w:r>
            </w:ins>
          </w:p>
        </w:tc>
      </w:tr>
      <w:tr w:rsidR="00F67A7D" w:rsidRPr="00573AF5" w14:paraId="25D5FFF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F67A7D" w:rsidRPr="00573AF5" w14:paraId="744D06E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F67A7D" w:rsidRPr="00573AF5" w14:paraId="0D19328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F67A7D" w:rsidRPr="00573AF5" w14:paraId="4E26BC94"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F67A7D" w:rsidRPr="00573AF5" w14:paraId="4217627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F67A7D" w:rsidRPr="00573AF5" w14:paraId="4B7B1B63"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F67A7D" w:rsidRPr="00573AF5" w14:paraId="57FE115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F67A7D" w:rsidRPr="00573AF5" w14:paraId="7E9B35F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F67A7D" w:rsidRPr="00573AF5" w14:paraId="4D12E60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F67A7D" w:rsidRPr="00573AF5" w14:paraId="52F9B99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F67A7D" w:rsidRPr="00573AF5" w14:paraId="72C7DF22"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F67A7D" w:rsidRPr="00573AF5" w14:paraId="5AA2CAF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F67A7D" w:rsidRPr="00573AF5" w14:paraId="7BB816AB"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F67A7D" w:rsidRPr="00573AF5" w14:paraId="1462932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F67A7D" w:rsidRPr="00573AF5" w14:paraId="546CB70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F67A7D" w:rsidRPr="00573AF5" w14:paraId="5171A69D"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F67A7D" w:rsidRPr="00573AF5" w14:paraId="68C964AC"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F67A7D" w:rsidRPr="00573AF5" w14:paraId="41E8359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F67A7D" w:rsidRPr="00573AF5" w14:paraId="5769A48E"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F67A7D" w:rsidRPr="00573AF5" w14:paraId="72E0FFE1"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F67A7D" w:rsidRPr="00573AF5" w14:paraId="6AA0F50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F67A7D" w:rsidRPr="00573AF5" w14:paraId="429FF5CA"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F67A7D" w:rsidRPr="00573AF5" w14:paraId="12B65F5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F67A7D" w:rsidRPr="00573AF5" w14:paraId="77B563D8"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F67A7D" w:rsidRPr="00573AF5" w14:paraId="45BD2B25"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F67A7D" w:rsidRPr="00573AF5" w14:paraId="1FC22E56" w14:textId="77777777" w:rsidTr="00F67A7D">
        <w:trPr>
          <w:jc w:val="center"/>
        </w:trPr>
        <w:tc>
          <w:tcPr>
            <w:tcW w:w="2882"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844" w:name="_Toc348244491"/>
      <w:bookmarkStart w:id="845" w:name="_Ref358618129"/>
      <w:bookmarkStart w:id="846" w:name="_Ref373296298"/>
      <w:bookmarkStart w:id="847" w:name="_Ref175644567"/>
      <w:bookmarkStart w:id="848" w:name="_Ref175644597"/>
      <w:bookmarkStart w:id="849"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844"/>
      <w:bookmarkEnd w:id="845"/>
      <w:bookmarkEnd w:id="846"/>
      <w:bookmarkEnd w:id="847"/>
      <w:bookmarkEnd w:id="848"/>
      <w:bookmarkEnd w:id="849"/>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850" w:name="_Toc348244492"/>
      <w:bookmarkStart w:id="851"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850"/>
      <w:bookmarkEnd w:id="851"/>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852" w:name="_Toc348244493"/>
      <w:bookmarkStart w:id="853"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852"/>
      <w:bookmarkEnd w:id="853"/>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854" w:name="_Toc348244494"/>
      <w:bookmarkStart w:id="855" w:name="_Ref358618157"/>
      <w:bookmarkStart w:id="856" w:name="_Ref373296329"/>
      <w:bookmarkStart w:id="857" w:name="_Ref175644577"/>
      <w:bookmarkStart w:id="858" w:name="_Ref175644607"/>
      <w:bookmarkStart w:id="859"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854"/>
      <w:bookmarkEnd w:id="855"/>
      <w:bookmarkEnd w:id="856"/>
      <w:bookmarkEnd w:id="857"/>
      <w:bookmarkEnd w:id="858"/>
      <w:bookmarkEnd w:id="859"/>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860" w:name="_Toc46205537"/>
      <w:bookmarkStart w:id="861" w:name="_Toc28982339"/>
      <w:r>
        <w:t>COLLABORATIVE CARE MESSAGES AND TRIGGER EVENTS</w:t>
      </w:r>
      <w:bookmarkEnd w:id="860"/>
      <w:bookmarkEnd w:id="861"/>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862" w:name="_Toc46205538"/>
      <w:bookmarkStart w:id="863" w:name="_Toc28982340"/>
      <w:r>
        <w:t xml:space="preserve">CCM/ACK – </w:t>
      </w:r>
      <w:bookmarkEnd w:id="862"/>
      <w:r>
        <w:t>Collaborative Care Message (Event I21)</w:t>
      </w:r>
      <w:bookmarkEnd w:id="863"/>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864">
          <w:tblGrid>
            <w:gridCol w:w="2882"/>
            <w:gridCol w:w="4321"/>
            <w:gridCol w:w="864"/>
            <w:gridCol w:w="1008"/>
          </w:tblGrid>
        </w:tblGridChange>
      </w:tblGrid>
      <w:tr w:rsidR="008370EC" w14:paraId="657EDB4A" w14:textId="77777777" w:rsidTr="008370EC">
        <w:trPr>
          <w:jc w:val="center"/>
          <w:ins w:id="865" w:author="Amit Popat" w:date="2022-07-15T10:43:00Z"/>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Default="008370EC">
            <w:pPr>
              <w:pStyle w:val="MsgTableBody"/>
              <w:spacing w:line="256" w:lineRule="auto"/>
              <w:rPr>
                <w:ins w:id="866" w:author="Amit Popat" w:date="2022-07-15T10:43:00Z"/>
                <w:b/>
                <w:bCs/>
                <w:noProof/>
                <w:color w:val="FF0000"/>
              </w:rPr>
            </w:pPr>
            <w:ins w:id="867"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Default="008370EC">
            <w:pPr>
              <w:pStyle w:val="MsgTableBody"/>
              <w:spacing w:line="256" w:lineRule="auto"/>
              <w:rPr>
                <w:ins w:id="868" w:author="Amit Popat" w:date="2022-07-15T10:43:00Z"/>
                <w:b/>
                <w:bCs/>
                <w:noProof/>
                <w:color w:val="FF0000"/>
              </w:rPr>
            </w:pPr>
            <w:ins w:id="869"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7B64362" w14:textId="77777777" w:rsidR="008370EC" w:rsidRDefault="008370EC">
            <w:pPr>
              <w:pStyle w:val="MsgTableBody"/>
              <w:spacing w:line="256" w:lineRule="auto"/>
              <w:jc w:val="center"/>
              <w:rPr>
                <w:ins w:id="87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Default="008370EC">
            <w:pPr>
              <w:pStyle w:val="MsgTableBody"/>
              <w:spacing w:line="256" w:lineRule="auto"/>
              <w:jc w:val="center"/>
              <w:rPr>
                <w:ins w:id="871" w:author="Amit Popat" w:date="2022-07-15T10:43:00Z"/>
                <w:b/>
                <w:bCs/>
                <w:noProof/>
                <w:color w:val="FF0000"/>
              </w:rPr>
            </w:pPr>
            <w:ins w:id="872" w:author="Amit Popat" w:date="2022-07-15T10:43:00Z">
              <w:r>
                <w:rPr>
                  <w:b/>
                  <w:bCs/>
                  <w:noProof/>
                  <w:color w:val="FF0000"/>
                </w:rPr>
                <w:t>3</w:t>
              </w:r>
            </w:ins>
          </w:p>
        </w:tc>
      </w:tr>
      <w:tr w:rsidR="008370EC" w14:paraId="76EC49C4" w14:textId="77777777" w:rsidTr="008370EC">
        <w:trPr>
          <w:jc w:val="center"/>
          <w:ins w:id="873" w:author="Amit Popat" w:date="2022-07-15T10:43:00Z"/>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Default="008370EC">
            <w:pPr>
              <w:pStyle w:val="MsgTableBody"/>
              <w:spacing w:line="256" w:lineRule="auto"/>
              <w:rPr>
                <w:ins w:id="874" w:author="Amit Popat" w:date="2022-07-15T10:43:00Z"/>
                <w:b/>
                <w:bCs/>
                <w:noProof/>
                <w:color w:val="FF0000"/>
              </w:rPr>
            </w:pPr>
            <w:ins w:id="875"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Default="008370EC">
            <w:pPr>
              <w:pStyle w:val="MsgTableBody"/>
              <w:spacing w:line="256" w:lineRule="auto"/>
              <w:rPr>
                <w:ins w:id="876" w:author="Amit Popat" w:date="2022-07-15T10:43:00Z"/>
                <w:b/>
                <w:bCs/>
                <w:noProof/>
                <w:color w:val="FF0000"/>
              </w:rPr>
            </w:pPr>
            <w:ins w:id="877"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0F5773" w14:textId="77777777" w:rsidR="008370EC" w:rsidRDefault="008370EC">
            <w:pPr>
              <w:pStyle w:val="MsgTableBody"/>
              <w:spacing w:line="256" w:lineRule="auto"/>
              <w:jc w:val="center"/>
              <w:rPr>
                <w:ins w:id="87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Default="008370EC">
            <w:pPr>
              <w:pStyle w:val="MsgTableBody"/>
              <w:spacing w:line="256" w:lineRule="auto"/>
              <w:jc w:val="center"/>
              <w:rPr>
                <w:ins w:id="879" w:author="Amit Popat" w:date="2022-07-15T10:43:00Z"/>
                <w:b/>
                <w:bCs/>
                <w:noProof/>
                <w:color w:val="FF0000"/>
              </w:rPr>
            </w:pPr>
            <w:ins w:id="880" w:author="Amit Popat" w:date="2022-07-15T10:43:00Z">
              <w:r>
                <w:rPr>
                  <w:b/>
                  <w:bCs/>
                  <w:noProof/>
                  <w:color w:val="FF0000"/>
                </w:rPr>
                <w:t>3</w:t>
              </w:r>
            </w:ins>
          </w:p>
        </w:tc>
      </w:tr>
      <w:tr w:rsidR="008370EC" w14:paraId="7A700E7C" w14:textId="77777777" w:rsidTr="008370EC">
        <w:trPr>
          <w:jc w:val="center"/>
          <w:ins w:id="881" w:author="Amit Popat" w:date="2022-07-15T10:43:00Z"/>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Default="008370EC">
            <w:pPr>
              <w:pStyle w:val="MsgTableBody"/>
              <w:spacing w:line="256" w:lineRule="auto"/>
              <w:rPr>
                <w:ins w:id="882" w:author="Amit Popat" w:date="2022-07-15T10:43:00Z"/>
                <w:b/>
                <w:bCs/>
                <w:noProof/>
                <w:color w:val="FF0000"/>
              </w:rPr>
            </w:pPr>
            <w:ins w:id="883"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9A0F727" w14:textId="77777777" w:rsidR="008370EC" w:rsidRDefault="008370EC">
            <w:pPr>
              <w:pStyle w:val="MsgTableBody"/>
              <w:spacing w:line="256" w:lineRule="auto"/>
              <w:rPr>
                <w:ins w:id="884" w:author="Amit Popat" w:date="2022-07-15T10:43:00Z"/>
                <w:b/>
                <w:bCs/>
                <w:noProof/>
                <w:color w:val="FF0000"/>
              </w:rPr>
            </w:pPr>
            <w:ins w:id="885"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F364F8F" w14:textId="77777777" w:rsidR="008370EC" w:rsidRDefault="008370EC">
            <w:pPr>
              <w:pStyle w:val="MsgTableBody"/>
              <w:spacing w:line="256" w:lineRule="auto"/>
              <w:jc w:val="center"/>
              <w:rPr>
                <w:ins w:id="88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Default="008370EC">
            <w:pPr>
              <w:pStyle w:val="MsgTableBody"/>
              <w:spacing w:line="256" w:lineRule="auto"/>
              <w:jc w:val="center"/>
              <w:rPr>
                <w:ins w:id="887" w:author="Amit Popat" w:date="2022-07-15T10:43:00Z"/>
                <w:b/>
                <w:bCs/>
                <w:noProof/>
                <w:color w:val="FF0000"/>
              </w:rPr>
            </w:pPr>
            <w:ins w:id="888" w:author="Amit Popat" w:date="2022-07-15T10:43:00Z">
              <w:r>
                <w:rPr>
                  <w:b/>
                  <w:bCs/>
                  <w:noProof/>
                  <w:color w:val="FF0000"/>
                </w:rPr>
                <w:t>3</w:t>
              </w:r>
            </w:ins>
          </w:p>
        </w:tc>
      </w:tr>
      <w:tr w:rsidR="008370EC" w14:paraId="22F71414" w14:textId="77777777" w:rsidTr="00F8714F">
        <w:trPr>
          <w:jc w:val="center"/>
          <w:ins w:id="889" w:author="Amit Popat" w:date="2022-07-15T10:43:00Z"/>
        </w:trPr>
        <w:tc>
          <w:tcPr>
            <w:tcW w:w="2882" w:type="dxa"/>
            <w:tcBorders>
              <w:top w:val="dotted" w:sz="4" w:space="0" w:color="auto"/>
              <w:left w:val="nil"/>
              <w:bottom w:val="dotted" w:sz="4" w:space="0" w:color="auto"/>
              <w:right w:val="nil"/>
            </w:tcBorders>
            <w:shd w:val="clear" w:color="auto" w:fill="FFFFFF"/>
          </w:tcPr>
          <w:p w14:paraId="5E157238" w14:textId="77777777" w:rsidR="008370EC" w:rsidRDefault="008370EC" w:rsidP="00F8714F">
            <w:pPr>
              <w:pStyle w:val="MsgTableBody"/>
              <w:spacing w:line="256" w:lineRule="auto"/>
              <w:rPr>
                <w:ins w:id="890" w:author="Amit Popat" w:date="2022-07-15T10:43:00Z"/>
                <w:b/>
                <w:bCs/>
                <w:noProof/>
                <w:color w:val="FF0000"/>
              </w:rPr>
            </w:pPr>
            <w:bookmarkStart w:id="891" w:name="_Hlk108427986"/>
            <w:ins w:id="892"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7CBBCB6" w14:textId="77777777" w:rsidR="008370EC" w:rsidRDefault="008370EC" w:rsidP="00F8714F">
            <w:pPr>
              <w:pStyle w:val="MsgTableBody"/>
              <w:spacing w:line="256" w:lineRule="auto"/>
              <w:rPr>
                <w:ins w:id="893" w:author="Amit Popat" w:date="2022-07-15T10:43:00Z"/>
                <w:b/>
                <w:bCs/>
                <w:noProof/>
                <w:color w:val="FF0000"/>
              </w:rPr>
            </w:pPr>
            <w:ins w:id="894"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5E13814F" w14:textId="77777777" w:rsidR="008370EC" w:rsidRDefault="008370EC" w:rsidP="00F8714F">
            <w:pPr>
              <w:pStyle w:val="MsgTableBody"/>
              <w:spacing w:line="256" w:lineRule="auto"/>
              <w:jc w:val="center"/>
              <w:rPr>
                <w:ins w:id="89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Default="008370EC" w:rsidP="00F8714F">
            <w:pPr>
              <w:pStyle w:val="MsgTableBody"/>
              <w:spacing w:line="256" w:lineRule="auto"/>
              <w:jc w:val="center"/>
              <w:rPr>
                <w:ins w:id="896" w:author="Amit Popat" w:date="2022-07-15T10:43:00Z"/>
                <w:b/>
                <w:bCs/>
                <w:noProof/>
                <w:color w:val="FF0000"/>
              </w:rPr>
            </w:pPr>
          </w:p>
        </w:tc>
      </w:tr>
      <w:tr w:rsidR="00F67A7D" w14:paraId="57CC2696"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7BCA092C" w14:textId="4954B940" w:rsidR="008370EC" w:rsidRDefault="00573AF5" w:rsidP="00F8714F">
            <w:pPr>
              <w:pStyle w:val="MsgTableBody"/>
              <w:rPr>
                <w:noProof/>
              </w:rPr>
            </w:pPr>
            <w:del w:id="897" w:author="Amit Popat" w:date="2022-07-15T10:43:00Z">
              <w:r>
                <w:delText>[{NK1}]</w:delText>
              </w:r>
            </w:del>
            <w:ins w:id="898"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0CEC8E2" w14:textId="77777777" w:rsidR="008370EC" w:rsidRDefault="008370EC"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7FD4F28"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Default="008370EC" w:rsidP="00F8714F">
            <w:pPr>
              <w:pStyle w:val="MsgTableBody"/>
              <w:jc w:val="center"/>
              <w:rPr>
                <w:noProof/>
              </w:rPr>
            </w:pPr>
            <w:r>
              <w:rPr>
                <w:noProof/>
              </w:rPr>
              <w:t>3</w:t>
            </w:r>
          </w:p>
        </w:tc>
      </w:tr>
      <w:tr w:rsidR="008370EC" w14:paraId="7CBDF3C4" w14:textId="77777777" w:rsidTr="00F8714F">
        <w:trPr>
          <w:jc w:val="center"/>
          <w:ins w:id="899" w:author="Amit Popat" w:date="2022-07-15T10:43:00Z"/>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Default="008370EC" w:rsidP="00F8714F">
            <w:pPr>
              <w:pStyle w:val="MsgTableBody"/>
              <w:spacing w:line="256" w:lineRule="auto"/>
              <w:rPr>
                <w:ins w:id="900" w:author="Amit Popat" w:date="2022-07-15T10:43:00Z"/>
                <w:b/>
                <w:bCs/>
                <w:noProof/>
                <w:color w:val="FF0000"/>
              </w:rPr>
            </w:pPr>
            <w:ins w:id="901"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Default="008370EC" w:rsidP="00F8714F">
            <w:pPr>
              <w:pStyle w:val="MsgTableBody"/>
              <w:spacing w:line="256" w:lineRule="auto"/>
              <w:rPr>
                <w:ins w:id="902" w:author="Amit Popat" w:date="2022-07-15T10:43:00Z"/>
                <w:b/>
                <w:bCs/>
                <w:noProof/>
                <w:color w:val="FF0000"/>
              </w:rPr>
            </w:pPr>
            <w:ins w:id="903"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0FCA1F8" w14:textId="77777777" w:rsidR="008370EC" w:rsidRDefault="008370EC" w:rsidP="00F8714F">
            <w:pPr>
              <w:pStyle w:val="MsgTableBody"/>
              <w:spacing w:line="256" w:lineRule="auto"/>
              <w:jc w:val="center"/>
              <w:rPr>
                <w:ins w:id="90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Default="008370EC" w:rsidP="00F8714F">
            <w:pPr>
              <w:pStyle w:val="MsgTableBody"/>
              <w:spacing w:line="256" w:lineRule="auto"/>
              <w:jc w:val="center"/>
              <w:rPr>
                <w:ins w:id="905" w:author="Amit Popat" w:date="2022-07-15T10:43:00Z"/>
                <w:b/>
                <w:bCs/>
                <w:noProof/>
                <w:color w:val="FF0000"/>
              </w:rPr>
            </w:pPr>
            <w:ins w:id="906" w:author="Amit Popat" w:date="2022-07-15T10:43:00Z">
              <w:r>
                <w:rPr>
                  <w:b/>
                  <w:bCs/>
                  <w:noProof/>
                  <w:color w:val="FF0000"/>
                </w:rPr>
                <w:t>3</w:t>
              </w:r>
            </w:ins>
          </w:p>
        </w:tc>
      </w:tr>
      <w:tr w:rsidR="008370EC" w14:paraId="4298D4BD" w14:textId="77777777" w:rsidTr="00F8714F">
        <w:trPr>
          <w:jc w:val="center"/>
          <w:ins w:id="907" w:author="Amit Popat" w:date="2022-07-15T10:43:00Z"/>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Default="008370EC" w:rsidP="00F8714F">
            <w:pPr>
              <w:pStyle w:val="MsgTableBody"/>
              <w:spacing w:line="256" w:lineRule="auto"/>
              <w:rPr>
                <w:ins w:id="908" w:author="Amit Popat" w:date="2022-07-15T10:43:00Z"/>
                <w:b/>
                <w:bCs/>
                <w:noProof/>
                <w:color w:val="FF0000"/>
              </w:rPr>
            </w:pPr>
            <w:ins w:id="909"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Default="008370EC" w:rsidP="00F8714F">
            <w:pPr>
              <w:pStyle w:val="MsgTableBody"/>
              <w:spacing w:line="256" w:lineRule="auto"/>
              <w:rPr>
                <w:ins w:id="910" w:author="Amit Popat" w:date="2022-07-15T10:43:00Z"/>
                <w:b/>
                <w:bCs/>
                <w:noProof/>
                <w:color w:val="FF0000"/>
              </w:rPr>
            </w:pPr>
            <w:ins w:id="911"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DB333B" w14:textId="77777777" w:rsidR="008370EC" w:rsidRDefault="008370EC" w:rsidP="00F8714F">
            <w:pPr>
              <w:pStyle w:val="MsgTableBody"/>
              <w:spacing w:line="256" w:lineRule="auto"/>
              <w:jc w:val="center"/>
              <w:rPr>
                <w:ins w:id="91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Default="008370EC" w:rsidP="00F8714F">
            <w:pPr>
              <w:pStyle w:val="MsgTableBody"/>
              <w:spacing w:line="256" w:lineRule="auto"/>
              <w:jc w:val="center"/>
              <w:rPr>
                <w:ins w:id="913" w:author="Amit Popat" w:date="2022-07-15T10:43:00Z"/>
                <w:b/>
                <w:bCs/>
                <w:noProof/>
                <w:color w:val="FF0000"/>
              </w:rPr>
            </w:pPr>
            <w:ins w:id="914" w:author="Amit Popat" w:date="2022-07-15T10:43:00Z">
              <w:r>
                <w:rPr>
                  <w:b/>
                  <w:bCs/>
                  <w:noProof/>
                  <w:color w:val="FF0000"/>
                </w:rPr>
                <w:t>3</w:t>
              </w:r>
            </w:ins>
          </w:p>
        </w:tc>
      </w:tr>
      <w:tr w:rsidR="008370EC" w14:paraId="001FD0CD" w14:textId="77777777" w:rsidTr="00F8714F">
        <w:trPr>
          <w:jc w:val="center"/>
          <w:ins w:id="915" w:author="Amit Popat" w:date="2022-07-15T10:43:00Z"/>
        </w:trPr>
        <w:tc>
          <w:tcPr>
            <w:tcW w:w="2882" w:type="dxa"/>
            <w:tcBorders>
              <w:top w:val="dotted" w:sz="4" w:space="0" w:color="auto"/>
              <w:left w:val="nil"/>
              <w:bottom w:val="dotted" w:sz="4" w:space="0" w:color="auto"/>
              <w:right w:val="nil"/>
            </w:tcBorders>
            <w:shd w:val="clear" w:color="auto" w:fill="FFFFFF"/>
          </w:tcPr>
          <w:p w14:paraId="7C26264E" w14:textId="77777777" w:rsidR="008370EC" w:rsidRDefault="008370EC" w:rsidP="00F8714F">
            <w:pPr>
              <w:pStyle w:val="MsgTableBody"/>
              <w:spacing w:line="256" w:lineRule="auto"/>
              <w:rPr>
                <w:ins w:id="916" w:author="Amit Popat" w:date="2022-07-15T10:43:00Z"/>
                <w:b/>
                <w:bCs/>
                <w:noProof/>
                <w:color w:val="FF0000"/>
              </w:rPr>
            </w:pPr>
            <w:ins w:id="917"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5E9881C2" w14:textId="77777777" w:rsidR="008370EC" w:rsidRDefault="008370EC" w:rsidP="00F8714F">
            <w:pPr>
              <w:pStyle w:val="MsgTableBody"/>
              <w:spacing w:line="256" w:lineRule="auto"/>
              <w:rPr>
                <w:ins w:id="918" w:author="Amit Popat" w:date="2022-07-15T10:43:00Z"/>
                <w:b/>
                <w:bCs/>
                <w:noProof/>
                <w:color w:val="FF0000"/>
              </w:rPr>
            </w:pPr>
            <w:ins w:id="919"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B6E065" w14:textId="77777777" w:rsidR="008370EC" w:rsidRDefault="008370EC" w:rsidP="00F8714F">
            <w:pPr>
              <w:pStyle w:val="MsgTableBody"/>
              <w:spacing w:line="256" w:lineRule="auto"/>
              <w:jc w:val="center"/>
              <w:rPr>
                <w:ins w:id="92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Default="008370EC" w:rsidP="00F8714F">
            <w:pPr>
              <w:pStyle w:val="MsgTableBody"/>
              <w:spacing w:line="256" w:lineRule="auto"/>
              <w:jc w:val="center"/>
              <w:rPr>
                <w:ins w:id="921" w:author="Amit Popat" w:date="2022-07-15T10:4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891"/>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922"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923" w:name="_Toc28982341"/>
      <w:r>
        <w:t>CCR/ACK – Collaborative Care Referral (Events I16, I17 and I18)</w:t>
      </w:r>
      <w:bookmarkEnd w:id="922"/>
      <w:bookmarkEnd w:id="923"/>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1C5177F4" w14:textId="77777777" w:rsidTr="001E0D07">
        <w:trPr>
          <w:jc w:val="center"/>
          <w:ins w:id="924" w:author="Amit Popat" w:date="2022-07-15T10:43:00Z"/>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Default="001E0D07">
            <w:pPr>
              <w:pStyle w:val="MsgTableBody"/>
              <w:spacing w:line="256" w:lineRule="auto"/>
              <w:rPr>
                <w:ins w:id="925" w:author="Amit Popat" w:date="2022-07-15T10:43:00Z"/>
                <w:b/>
                <w:bCs/>
                <w:noProof/>
                <w:color w:val="FF0000"/>
              </w:rPr>
            </w:pPr>
            <w:ins w:id="926"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Default="001E0D07">
            <w:pPr>
              <w:pStyle w:val="MsgTableBody"/>
              <w:spacing w:line="256" w:lineRule="auto"/>
              <w:rPr>
                <w:ins w:id="927" w:author="Amit Popat" w:date="2022-07-15T10:43:00Z"/>
                <w:b/>
                <w:bCs/>
                <w:noProof/>
                <w:color w:val="FF0000"/>
              </w:rPr>
            </w:pPr>
            <w:ins w:id="928"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67760D" w14:textId="77777777" w:rsidR="001E0D07" w:rsidRDefault="001E0D07">
            <w:pPr>
              <w:pStyle w:val="MsgTableBody"/>
              <w:spacing w:line="256" w:lineRule="auto"/>
              <w:jc w:val="center"/>
              <w:rPr>
                <w:ins w:id="92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Default="001E0D07">
            <w:pPr>
              <w:pStyle w:val="MsgTableBody"/>
              <w:spacing w:line="256" w:lineRule="auto"/>
              <w:jc w:val="center"/>
              <w:rPr>
                <w:ins w:id="930" w:author="Amit Popat" w:date="2022-07-15T10:43:00Z"/>
                <w:b/>
                <w:bCs/>
                <w:noProof/>
                <w:color w:val="FF0000"/>
              </w:rPr>
            </w:pPr>
            <w:ins w:id="931" w:author="Amit Popat" w:date="2022-07-15T10:43:00Z">
              <w:r>
                <w:rPr>
                  <w:b/>
                  <w:bCs/>
                  <w:noProof/>
                  <w:color w:val="FF0000"/>
                </w:rPr>
                <w:t>3</w:t>
              </w:r>
            </w:ins>
          </w:p>
        </w:tc>
      </w:tr>
      <w:tr w:rsidR="001E0D07" w14:paraId="29077670" w14:textId="77777777" w:rsidTr="001E0D07">
        <w:trPr>
          <w:jc w:val="center"/>
          <w:ins w:id="932" w:author="Amit Popat" w:date="2022-07-15T10:43:00Z"/>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Default="001E0D07">
            <w:pPr>
              <w:pStyle w:val="MsgTableBody"/>
              <w:spacing w:line="256" w:lineRule="auto"/>
              <w:rPr>
                <w:ins w:id="933" w:author="Amit Popat" w:date="2022-07-15T10:43:00Z"/>
                <w:b/>
                <w:bCs/>
                <w:noProof/>
                <w:color w:val="FF0000"/>
              </w:rPr>
            </w:pPr>
            <w:ins w:id="934"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Default="001E0D07">
            <w:pPr>
              <w:pStyle w:val="MsgTableBody"/>
              <w:spacing w:line="256" w:lineRule="auto"/>
              <w:rPr>
                <w:ins w:id="935" w:author="Amit Popat" w:date="2022-07-15T10:43:00Z"/>
                <w:b/>
                <w:bCs/>
                <w:noProof/>
                <w:color w:val="FF0000"/>
              </w:rPr>
            </w:pPr>
            <w:ins w:id="936"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62CC3CE" w14:textId="77777777" w:rsidR="001E0D07" w:rsidRDefault="001E0D07">
            <w:pPr>
              <w:pStyle w:val="MsgTableBody"/>
              <w:spacing w:line="256" w:lineRule="auto"/>
              <w:jc w:val="center"/>
              <w:rPr>
                <w:ins w:id="93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Default="001E0D07">
            <w:pPr>
              <w:pStyle w:val="MsgTableBody"/>
              <w:spacing w:line="256" w:lineRule="auto"/>
              <w:jc w:val="center"/>
              <w:rPr>
                <w:ins w:id="938" w:author="Amit Popat" w:date="2022-07-15T10:43:00Z"/>
                <w:b/>
                <w:bCs/>
                <w:noProof/>
                <w:color w:val="FF0000"/>
              </w:rPr>
            </w:pPr>
            <w:ins w:id="939" w:author="Amit Popat" w:date="2022-07-15T10:43:00Z">
              <w:r>
                <w:rPr>
                  <w:b/>
                  <w:bCs/>
                  <w:noProof/>
                  <w:color w:val="FF0000"/>
                </w:rPr>
                <w:t>3</w:t>
              </w:r>
            </w:ins>
          </w:p>
        </w:tc>
      </w:tr>
      <w:tr w:rsidR="001E0D07" w14:paraId="43CA1A45" w14:textId="77777777" w:rsidTr="001E0D07">
        <w:trPr>
          <w:jc w:val="center"/>
          <w:ins w:id="940" w:author="Amit Popat" w:date="2022-07-15T10:43:00Z"/>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Default="001E0D07">
            <w:pPr>
              <w:pStyle w:val="MsgTableBody"/>
              <w:spacing w:line="256" w:lineRule="auto"/>
              <w:rPr>
                <w:ins w:id="941" w:author="Amit Popat" w:date="2022-07-15T10:43:00Z"/>
                <w:b/>
                <w:bCs/>
                <w:noProof/>
                <w:color w:val="FF0000"/>
              </w:rPr>
            </w:pPr>
            <w:ins w:id="942"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8924A47" w14:textId="77777777" w:rsidR="001E0D07" w:rsidRDefault="001E0D07">
            <w:pPr>
              <w:pStyle w:val="MsgTableBody"/>
              <w:spacing w:line="256" w:lineRule="auto"/>
              <w:rPr>
                <w:ins w:id="943" w:author="Amit Popat" w:date="2022-07-15T10:43:00Z"/>
                <w:b/>
                <w:bCs/>
                <w:noProof/>
                <w:color w:val="FF0000"/>
              </w:rPr>
            </w:pPr>
            <w:ins w:id="944"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F383DEA" w14:textId="77777777" w:rsidR="001E0D07" w:rsidRDefault="001E0D07">
            <w:pPr>
              <w:pStyle w:val="MsgTableBody"/>
              <w:spacing w:line="256" w:lineRule="auto"/>
              <w:jc w:val="center"/>
              <w:rPr>
                <w:ins w:id="94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Default="001E0D07">
            <w:pPr>
              <w:pStyle w:val="MsgTableBody"/>
              <w:spacing w:line="256" w:lineRule="auto"/>
              <w:jc w:val="center"/>
              <w:rPr>
                <w:ins w:id="946" w:author="Amit Popat" w:date="2022-07-15T10:43:00Z"/>
                <w:b/>
                <w:bCs/>
                <w:noProof/>
                <w:color w:val="FF0000"/>
              </w:rPr>
            </w:pPr>
            <w:ins w:id="947" w:author="Amit Popat" w:date="2022-07-15T10:43: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948">
          <w:tblGrid>
            <w:gridCol w:w="2882"/>
            <w:gridCol w:w="4321"/>
            <w:gridCol w:w="864"/>
            <w:gridCol w:w="1008"/>
          </w:tblGrid>
        </w:tblGridChange>
      </w:tblGrid>
      <w:tr w:rsidR="008370EC" w14:paraId="3C37C619" w14:textId="77777777" w:rsidTr="00F8714F">
        <w:trPr>
          <w:jc w:val="center"/>
          <w:ins w:id="949" w:author="Amit Popat" w:date="2022-07-15T10:43:00Z"/>
        </w:trPr>
        <w:tc>
          <w:tcPr>
            <w:tcW w:w="2882" w:type="dxa"/>
            <w:tcBorders>
              <w:top w:val="dotted" w:sz="4" w:space="0" w:color="auto"/>
              <w:left w:val="nil"/>
              <w:bottom w:val="dotted" w:sz="4" w:space="0" w:color="auto"/>
              <w:right w:val="nil"/>
            </w:tcBorders>
            <w:shd w:val="clear" w:color="auto" w:fill="FFFFFF"/>
          </w:tcPr>
          <w:p w14:paraId="620209B6" w14:textId="77777777" w:rsidR="008370EC" w:rsidRDefault="008370EC" w:rsidP="00F8714F">
            <w:pPr>
              <w:pStyle w:val="MsgTableBody"/>
              <w:spacing w:line="256" w:lineRule="auto"/>
              <w:rPr>
                <w:ins w:id="950" w:author="Amit Popat" w:date="2022-07-15T10:43:00Z"/>
                <w:b/>
                <w:bCs/>
                <w:noProof/>
                <w:color w:val="FF0000"/>
              </w:rPr>
            </w:pPr>
            <w:ins w:id="951"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033B7D9D" w14:textId="77777777" w:rsidR="008370EC" w:rsidRDefault="008370EC" w:rsidP="00F8714F">
            <w:pPr>
              <w:pStyle w:val="MsgTableBody"/>
              <w:spacing w:line="256" w:lineRule="auto"/>
              <w:rPr>
                <w:ins w:id="952" w:author="Amit Popat" w:date="2022-07-15T10:43:00Z"/>
                <w:b/>
                <w:bCs/>
                <w:noProof/>
                <w:color w:val="FF0000"/>
              </w:rPr>
            </w:pPr>
            <w:ins w:id="953"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4E9221" w14:textId="77777777" w:rsidR="008370EC" w:rsidRDefault="008370EC" w:rsidP="00F8714F">
            <w:pPr>
              <w:pStyle w:val="MsgTableBody"/>
              <w:spacing w:line="256" w:lineRule="auto"/>
              <w:jc w:val="center"/>
              <w:rPr>
                <w:ins w:id="95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Default="008370EC" w:rsidP="00F8714F">
            <w:pPr>
              <w:pStyle w:val="MsgTableBody"/>
              <w:spacing w:line="256" w:lineRule="auto"/>
              <w:jc w:val="center"/>
              <w:rPr>
                <w:ins w:id="955" w:author="Amit Popat" w:date="2022-07-15T10:43:00Z"/>
                <w:b/>
                <w:bCs/>
                <w:noProof/>
                <w:color w:val="FF0000"/>
              </w:rPr>
            </w:pPr>
          </w:p>
        </w:tc>
      </w:tr>
      <w:tr w:rsidR="00F67A7D" w14:paraId="79C68A44"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42B78E6A" w14:textId="52539EAC" w:rsidR="008370EC" w:rsidRDefault="00E85890" w:rsidP="00F8714F">
            <w:pPr>
              <w:pStyle w:val="MsgTableBody"/>
              <w:rPr>
                <w:noProof/>
              </w:rPr>
            </w:pPr>
            <w:del w:id="956" w:author="Amit Popat" w:date="2022-07-15T10:43:00Z">
              <w:r>
                <w:delText>[{NK1}]</w:delText>
              </w:r>
            </w:del>
            <w:ins w:id="957" w:author="Amit Popat" w:date="2022-07-15T10:43:00Z">
              <w:r w:rsidR="008370EC">
                <w:rPr>
                  <w:noProof/>
                </w:rPr>
                <w:t xml:space="preserve">     </w:t>
              </w:r>
              <w:r w:rsidR="008370EC">
                <w:fldChar w:fldCharType="begin"/>
              </w:r>
              <w:r w:rsidR="008370EC">
                <w:instrText xml:space="preserve"> HYPERLINK "file:///D:\\Eigene%20Dateien\\2018\\HL7\\Standards\\v2.9%20May\\716%20-%20New.doc" \l "#NK1" </w:instrText>
              </w:r>
              <w:r w:rsidR="008370EC">
                <w:fldChar w:fldCharType="separate"/>
              </w:r>
              <w:r w:rsidR="008370EC">
                <w:rPr>
                  <w:rStyle w:val="Hyperlink"/>
                  <w:noProof/>
                </w:rPr>
                <w:t>NK1</w:t>
              </w:r>
              <w:r w:rsidR="008370EC">
                <w:fldChar w:fldCharType="end"/>
              </w:r>
              <w:r w:rsidR="008370EC">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6DF507A" w14:textId="77777777" w:rsidR="008370EC" w:rsidRDefault="008370EC"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01F153E" w14:textId="77777777" w:rsidR="008370EC" w:rsidRDefault="008370EC"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Default="008370EC" w:rsidP="00F8714F">
            <w:pPr>
              <w:pStyle w:val="MsgTableBody"/>
              <w:jc w:val="center"/>
              <w:rPr>
                <w:noProof/>
              </w:rPr>
            </w:pPr>
            <w:r>
              <w:rPr>
                <w:noProof/>
              </w:rPr>
              <w:t>3</w:t>
            </w:r>
          </w:p>
        </w:tc>
      </w:tr>
      <w:tr w:rsidR="008370EC" w14:paraId="4B6FD5DB" w14:textId="77777777" w:rsidTr="00F8714F">
        <w:trPr>
          <w:jc w:val="center"/>
          <w:ins w:id="958" w:author="Amit Popat" w:date="2022-07-15T10:43:00Z"/>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Default="008370EC" w:rsidP="00F8714F">
            <w:pPr>
              <w:pStyle w:val="MsgTableBody"/>
              <w:spacing w:line="256" w:lineRule="auto"/>
              <w:rPr>
                <w:ins w:id="959" w:author="Amit Popat" w:date="2022-07-15T10:43:00Z"/>
                <w:b/>
                <w:bCs/>
                <w:noProof/>
                <w:color w:val="FF0000"/>
              </w:rPr>
            </w:pPr>
            <w:ins w:id="960"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Default="008370EC" w:rsidP="00F8714F">
            <w:pPr>
              <w:pStyle w:val="MsgTableBody"/>
              <w:spacing w:line="256" w:lineRule="auto"/>
              <w:rPr>
                <w:ins w:id="961" w:author="Amit Popat" w:date="2022-07-15T10:43:00Z"/>
                <w:b/>
                <w:bCs/>
                <w:noProof/>
                <w:color w:val="FF0000"/>
              </w:rPr>
            </w:pPr>
            <w:ins w:id="962"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9C65ED2" w14:textId="77777777" w:rsidR="008370EC" w:rsidRDefault="008370EC" w:rsidP="00F8714F">
            <w:pPr>
              <w:pStyle w:val="MsgTableBody"/>
              <w:spacing w:line="256" w:lineRule="auto"/>
              <w:jc w:val="center"/>
              <w:rPr>
                <w:ins w:id="96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Default="008370EC" w:rsidP="00F8714F">
            <w:pPr>
              <w:pStyle w:val="MsgTableBody"/>
              <w:spacing w:line="256" w:lineRule="auto"/>
              <w:jc w:val="center"/>
              <w:rPr>
                <w:ins w:id="964" w:author="Amit Popat" w:date="2022-07-15T10:43:00Z"/>
                <w:b/>
                <w:bCs/>
                <w:noProof/>
                <w:color w:val="FF0000"/>
              </w:rPr>
            </w:pPr>
            <w:ins w:id="965" w:author="Amit Popat" w:date="2022-07-15T10:43:00Z">
              <w:r>
                <w:rPr>
                  <w:b/>
                  <w:bCs/>
                  <w:noProof/>
                  <w:color w:val="FF0000"/>
                </w:rPr>
                <w:t>3</w:t>
              </w:r>
            </w:ins>
          </w:p>
        </w:tc>
      </w:tr>
      <w:tr w:rsidR="008370EC" w14:paraId="76D7ADD5" w14:textId="77777777" w:rsidTr="00F8714F">
        <w:trPr>
          <w:jc w:val="center"/>
          <w:ins w:id="966" w:author="Amit Popat" w:date="2022-07-15T10:43:00Z"/>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Default="008370EC" w:rsidP="00F8714F">
            <w:pPr>
              <w:pStyle w:val="MsgTableBody"/>
              <w:spacing w:line="256" w:lineRule="auto"/>
              <w:rPr>
                <w:ins w:id="967" w:author="Amit Popat" w:date="2022-07-15T10:43:00Z"/>
                <w:b/>
                <w:bCs/>
                <w:noProof/>
                <w:color w:val="FF0000"/>
              </w:rPr>
            </w:pPr>
            <w:ins w:id="968"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Default="008370EC" w:rsidP="00F8714F">
            <w:pPr>
              <w:pStyle w:val="MsgTableBody"/>
              <w:spacing w:line="256" w:lineRule="auto"/>
              <w:rPr>
                <w:ins w:id="969" w:author="Amit Popat" w:date="2022-07-15T10:43:00Z"/>
                <w:b/>
                <w:bCs/>
                <w:noProof/>
                <w:color w:val="FF0000"/>
              </w:rPr>
            </w:pPr>
            <w:ins w:id="970"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211498" w14:textId="77777777" w:rsidR="008370EC" w:rsidRDefault="008370EC" w:rsidP="00F8714F">
            <w:pPr>
              <w:pStyle w:val="MsgTableBody"/>
              <w:spacing w:line="256" w:lineRule="auto"/>
              <w:jc w:val="center"/>
              <w:rPr>
                <w:ins w:id="97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Default="008370EC" w:rsidP="00F8714F">
            <w:pPr>
              <w:pStyle w:val="MsgTableBody"/>
              <w:spacing w:line="256" w:lineRule="auto"/>
              <w:jc w:val="center"/>
              <w:rPr>
                <w:ins w:id="972" w:author="Amit Popat" w:date="2022-07-15T10:43:00Z"/>
                <w:b/>
                <w:bCs/>
                <w:noProof/>
                <w:color w:val="FF0000"/>
              </w:rPr>
            </w:pPr>
            <w:ins w:id="973" w:author="Amit Popat" w:date="2022-07-15T10:43:00Z">
              <w:r>
                <w:rPr>
                  <w:b/>
                  <w:bCs/>
                  <w:noProof/>
                  <w:color w:val="FF0000"/>
                </w:rPr>
                <w:t>3</w:t>
              </w:r>
            </w:ins>
          </w:p>
        </w:tc>
      </w:tr>
      <w:tr w:rsidR="008370EC" w14:paraId="47BE32B5" w14:textId="77777777" w:rsidTr="00F8714F">
        <w:trPr>
          <w:jc w:val="center"/>
          <w:ins w:id="974" w:author="Amit Popat" w:date="2022-07-15T10:43:00Z"/>
        </w:trPr>
        <w:tc>
          <w:tcPr>
            <w:tcW w:w="2882" w:type="dxa"/>
            <w:tcBorders>
              <w:top w:val="dotted" w:sz="4" w:space="0" w:color="auto"/>
              <w:left w:val="nil"/>
              <w:bottom w:val="dotted" w:sz="4" w:space="0" w:color="auto"/>
              <w:right w:val="nil"/>
            </w:tcBorders>
            <w:shd w:val="clear" w:color="auto" w:fill="FFFFFF"/>
          </w:tcPr>
          <w:p w14:paraId="4B34A99B" w14:textId="77777777" w:rsidR="008370EC" w:rsidRDefault="008370EC" w:rsidP="00F8714F">
            <w:pPr>
              <w:pStyle w:val="MsgTableBody"/>
              <w:spacing w:line="256" w:lineRule="auto"/>
              <w:rPr>
                <w:ins w:id="975" w:author="Amit Popat" w:date="2022-07-15T10:43:00Z"/>
                <w:b/>
                <w:bCs/>
                <w:noProof/>
                <w:color w:val="FF0000"/>
              </w:rPr>
            </w:pPr>
            <w:ins w:id="976"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3E5B886F" w14:textId="77777777" w:rsidR="008370EC" w:rsidRDefault="008370EC" w:rsidP="00F8714F">
            <w:pPr>
              <w:pStyle w:val="MsgTableBody"/>
              <w:spacing w:line="256" w:lineRule="auto"/>
              <w:rPr>
                <w:ins w:id="977" w:author="Amit Popat" w:date="2022-07-15T10:43:00Z"/>
                <w:b/>
                <w:bCs/>
                <w:noProof/>
                <w:color w:val="FF0000"/>
              </w:rPr>
            </w:pPr>
            <w:ins w:id="978"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88DDE18" w14:textId="77777777" w:rsidR="008370EC" w:rsidRDefault="008370EC" w:rsidP="00F8714F">
            <w:pPr>
              <w:pStyle w:val="MsgTableBody"/>
              <w:spacing w:line="256" w:lineRule="auto"/>
              <w:jc w:val="center"/>
              <w:rPr>
                <w:ins w:id="97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Default="008370EC" w:rsidP="00F8714F">
            <w:pPr>
              <w:pStyle w:val="MsgTableBody"/>
              <w:spacing w:line="256" w:lineRule="auto"/>
              <w:jc w:val="center"/>
              <w:rPr>
                <w:ins w:id="980" w:author="Amit Popat" w:date="2022-07-15T10:4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07C7FC8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981" w:name="OLE_LINK1"/>
            <w:bookmarkStart w:id="982" w:name="OLE_LINK3"/>
            <w:r>
              <w:t>PATHWAY</w:t>
            </w:r>
            <w:bookmarkEnd w:id="981"/>
            <w:bookmarkEnd w:id="982"/>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983" w:name="_Toc28982342"/>
      <w:r>
        <w:t>CCR/ACK – Collaborative Care Referral (Event I16)</w:t>
      </w:r>
      <w:bookmarkEnd w:id="983"/>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984" w:name="_Toc28982343"/>
      <w:r>
        <w:t>CCR/ACK – Modify Collaborative Care Referral (Event I17)</w:t>
      </w:r>
      <w:bookmarkEnd w:id="984"/>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985" w:name="_Toc28982344"/>
      <w:r>
        <w:t>CCR/ACK – Cancel Collaborative Care Referral (Event I18)</w:t>
      </w:r>
      <w:bookmarkEnd w:id="985"/>
    </w:p>
    <w:p w14:paraId="238375D5" w14:textId="1640590A" w:rsidR="00573AF5" w:rsidRDefault="00573AF5" w:rsidP="00C87B0A">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986" w:name="_Toc28982345"/>
      <w:r>
        <w:t>CCU/ACK – Asynchronous Collaborative Care Update (Event I20)</w:t>
      </w:r>
      <w:bookmarkEnd w:id="986"/>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79C47C62" w14:textId="77777777" w:rsidTr="001E0D07">
        <w:trPr>
          <w:jc w:val="center"/>
          <w:ins w:id="987" w:author="Amit Popat" w:date="2022-07-15T10:43:00Z"/>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Default="001E0D07">
            <w:pPr>
              <w:pStyle w:val="MsgTableBody"/>
              <w:spacing w:line="256" w:lineRule="auto"/>
              <w:rPr>
                <w:ins w:id="988" w:author="Amit Popat" w:date="2022-07-15T10:43:00Z"/>
                <w:b/>
                <w:bCs/>
                <w:noProof/>
                <w:color w:val="FF0000"/>
              </w:rPr>
            </w:pPr>
            <w:ins w:id="989"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Default="001E0D07">
            <w:pPr>
              <w:pStyle w:val="MsgTableBody"/>
              <w:spacing w:line="256" w:lineRule="auto"/>
              <w:rPr>
                <w:ins w:id="990" w:author="Amit Popat" w:date="2022-07-15T10:43:00Z"/>
                <w:b/>
                <w:bCs/>
                <w:noProof/>
                <w:color w:val="FF0000"/>
              </w:rPr>
            </w:pPr>
            <w:ins w:id="991"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41E82C8" w14:textId="77777777" w:rsidR="001E0D07" w:rsidRDefault="001E0D07">
            <w:pPr>
              <w:pStyle w:val="MsgTableBody"/>
              <w:spacing w:line="256" w:lineRule="auto"/>
              <w:jc w:val="center"/>
              <w:rPr>
                <w:ins w:id="99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Default="001E0D07">
            <w:pPr>
              <w:pStyle w:val="MsgTableBody"/>
              <w:spacing w:line="256" w:lineRule="auto"/>
              <w:jc w:val="center"/>
              <w:rPr>
                <w:ins w:id="993" w:author="Amit Popat" w:date="2022-07-15T10:43:00Z"/>
                <w:b/>
                <w:bCs/>
                <w:noProof/>
                <w:color w:val="FF0000"/>
              </w:rPr>
            </w:pPr>
            <w:ins w:id="994" w:author="Amit Popat" w:date="2022-07-15T10:43:00Z">
              <w:r>
                <w:rPr>
                  <w:b/>
                  <w:bCs/>
                  <w:noProof/>
                  <w:color w:val="FF0000"/>
                </w:rPr>
                <w:t>3</w:t>
              </w:r>
            </w:ins>
          </w:p>
        </w:tc>
      </w:tr>
      <w:tr w:rsidR="001E0D07" w14:paraId="4946BCF4" w14:textId="77777777" w:rsidTr="001E0D07">
        <w:trPr>
          <w:jc w:val="center"/>
          <w:ins w:id="995" w:author="Amit Popat" w:date="2022-07-15T10:43:00Z"/>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Default="001E0D07">
            <w:pPr>
              <w:pStyle w:val="MsgTableBody"/>
              <w:spacing w:line="256" w:lineRule="auto"/>
              <w:rPr>
                <w:ins w:id="996" w:author="Amit Popat" w:date="2022-07-15T10:43:00Z"/>
                <w:b/>
                <w:bCs/>
                <w:noProof/>
                <w:color w:val="FF0000"/>
              </w:rPr>
            </w:pPr>
            <w:ins w:id="997"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Default="001E0D07">
            <w:pPr>
              <w:pStyle w:val="MsgTableBody"/>
              <w:spacing w:line="256" w:lineRule="auto"/>
              <w:rPr>
                <w:ins w:id="998" w:author="Amit Popat" w:date="2022-07-15T10:43:00Z"/>
                <w:b/>
                <w:bCs/>
                <w:noProof/>
                <w:color w:val="FF0000"/>
              </w:rPr>
            </w:pPr>
            <w:ins w:id="999"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4C4AF2B" w14:textId="77777777" w:rsidR="001E0D07" w:rsidRDefault="001E0D07">
            <w:pPr>
              <w:pStyle w:val="MsgTableBody"/>
              <w:spacing w:line="256" w:lineRule="auto"/>
              <w:jc w:val="center"/>
              <w:rPr>
                <w:ins w:id="100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Default="001E0D07">
            <w:pPr>
              <w:pStyle w:val="MsgTableBody"/>
              <w:spacing w:line="256" w:lineRule="auto"/>
              <w:jc w:val="center"/>
              <w:rPr>
                <w:ins w:id="1001" w:author="Amit Popat" w:date="2022-07-15T10:43:00Z"/>
                <w:b/>
                <w:bCs/>
                <w:noProof/>
                <w:color w:val="FF0000"/>
              </w:rPr>
            </w:pPr>
            <w:ins w:id="1002" w:author="Amit Popat" w:date="2022-07-15T10:43:00Z">
              <w:r>
                <w:rPr>
                  <w:b/>
                  <w:bCs/>
                  <w:noProof/>
                  <w:color w:val="FF0000"/>
                </w:rPr>
                <w:t>3</w:t>
              </w:r>
            </w:ins>
          </w:p>
        </w:tc>
      </w:tr>
      <w:tr w:rsidR="001E0D07" w14:paraId="1195B9BC" w14:textId="77777777" w:rsidTr="001E0D07">
        <w:trPr>
          <w:jc w:val="center"/>
          <w:ins w:id="1003" w:author="Amit Popat" w:date="2022-07-15T10:43:00Z"/>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Default="001E0D07">
            <w:pPr>
              <w:pStyle w:val="MsgTableBody"/>
              <w:spacing w:line="256" w:lineRule="auto"/>
              <w:rPr>
                <w:ins w:id="1004" w:author="Amit Popat" w:date="2022-07-15T10:43:00Z"/>
                <w:b/>
                <w:bCs/>
                <w:noProof/>
                <w:color w:val="FF0000"/>
              </w:rPr>
            </w:pPr>
            <w:ins w:id="1005"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5E0747" w14:textId="77777777" w:rsidR="001E0D07" w:rsidRDefault="001E0D07">
            <w:pPr>
              <w:pStyle w:val="MsgTableBody"/>
              <w:spacing w:line="256" w:lineRule="auto"/>
              <w:rPr>
                <w:ins w:id="1006" w:author="Amit Popat" w:date="2022-07-15T10:43:00Z"/>
                <w:b/>
                <w:bCs/>
                <w:noProof/>
                <w:color w:val="FF0000"/>
              </w:rPr>
            </w:pPr>
            <w:ins w:id="1007"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04A17FD" w14:textId="77777777" w:rsidR="001E0D07" w:rsidRDefault="001E0D07">
            <w:pPr>
              <w:pStyle w:val="MsgTableBody"/>
              <w:spacing w:line="256" w:lineRule="auto"/>
              <w:jc w:val="center"/>
              <w:rPr>
                <w:ins w:id="1008"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Default="001E0D07">
            <w:pPr>
              <w:pStyle w:val="MsgTableBody"/>
              <w:spacing w:line="256" w:lineRule="auto"/>
              <w:jc w:val="center"/>
              <w:rPr>
                <w:ins w:id="1009" w:author="Amit Popat" w:date="2022-07-15T10:43:00Z"/>
                <w:b/>
                <w:bCs/>
                <w:noProof/>
                <w:color w:val="FF0000"/>
              </w:rPr>
            </w:pPr>
            <w:ins w:id="1010" w:author="Amit Popat" w:date="2022-07-15T10:43: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011">
          <w:tblGrid>
            <w:gridCol w:w="2882"/>
            <w:gridCol w:w="4321"/>
            <w:gridCol w:w="864"/>
            <w:gridCol w:w="1008"/>
          </w:tblGrid>
        </w:tblGridChange>
      </w:tblGrid>
      <w:tr w:rsidR="00E165AE" w14:paraId="64C38EC4" w14:textId="77777777" w:rsidTr="00F8714F">
        <w:trPr>
          <w:jc w:val="center"/>
          <w:ins w:id="1012" w:author="Amit Popat" w:date="2022-07-15T10:43:00Z"/>
        </w:trPr>
        <w:tc>
          <w:tcPr>
            <w:tcW w:w="2882" w:type="dxa"/>
            <w:tcBorders>
              <w:top w:val="dotted" w:sz="4" w:space="0" w:color="auto"/>
              <w:left w:val="nil"/>
              <w:bottom w:val="dotted" w:sz="4" w:space="0" w:color="auto"/>
              <w:right w:val="nil"/>
            </w:tcBorders>
            <w:shd w:val="clear" w:color="auto" w:fill="FFFFFF"/>
          </w:tcPr>
          <w:p w14:paraId="4B884B67" w14:textId="77777777" w:rsidR="00E165AE" w:rsidRDefault="00E165AE" w:rsidP="00F8714F">
            <w:pPr>
              <w:pStyle w:val="MsgTableBody"/>
              <w:spacing w:line="256" w:lineRule="auto"/>
              <w:rPr>
                <w:ins w:id="1013" w:author="Amit Popat" w:date="2022-07-15T10:43:00Z"/>
                <w:b/>
                <w:bCs/>
                <w:noProof/>
                <w:color w:val="FF0000"/>
              </w:rPr>
            </w:pPr>
            <w:ins w:id="1014"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46C17A2C" w14:textId="77777777" w:rsidR="00E165AE" w:rsidRDefault="00E165AE" w:rsidP="00F8714F">
            <w:pPr>
              <w:pStyle w:val="MsgTableBody"/>
              <w:spacing w:line="256" w:lineRule="auto"/>
              <w:rPr>
                <w:ins w:id="1015" w:author="Amit Popat" w:date="2022-07-15T10:43:00Z"/>
                <w:b/>
                <w:bCs/>
                <w:noProof/>
                <w:color w:val="FF0000"/>
              </w:rPr>
            </w:pPr>
            <w:ins w:id="1016"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778B5F7" w14:textId="77777777" w:rsidR="00E165AE" w:rsidRDefault="00E165AE" w:rsidP="00F8714F">
            <w:pPr>
              <w:pStyle w:val="MsgTableBody"/>
              <w:spacing w:line="256" w:lineRule="auto"/>
              <w:jc w:val="center"/>
              <w:rPr>
                <w:ins w:id="101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Default="00E165AE" w:rsidP="00F8714F">
            <w:pPr>
              <w:pStyle w:val="MsgTableBody"/>
              <w:spacing w:line="256" w:lineRule="auto"/>
              <w:jc w:val="center"/>
              <w:rPr>
                <w:ins w:id="1018" w:author="Amit Popat" w:date="2022-07-15T10:43:00Z"/>
                <w:b/>
                <w:bCs/>
                <w:noProof/>
                <w:color w:val="FF0000"/>
              </w:rPr>
            </w:pPr>
          </w:p>
        </w:tc>
      </w:tr>
      <w:tr w:rsidR="00F67A7D" w14:paraId="317263F1"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3D48F136" w14:textId="6CFAFED4" w:rsidR="00E165AE" w:rsidRDefault="000106B4" w:rsidP="00F8714F">
            <w:pPr>
              <w:pStyle w:val="MsgTableBody"/>
              <w:rPr>
                <w:noProof/>
              </w:rPr>
            </w:pPr>
            <w:del w:id="1019" w:author="Amit Popat" w:date="2022-07-15T10:43:00Z">
              <w:r>
                <w:delText>[{NK1}]</w:delText>
              </w:r>
            </w:del>
            <w:ins w:id="1020" w:author="Amit Popat" w:date="2022-07-15T10:43:00Z">
              <w:r w:rsidR="00E165AE">
                <w:rPr>
                  <w:noProof/>
                </w:rPr>
                <w:t xml:space="preserve">     </w:t>
              </w:r>
              <w:r w:rsidR="00E165AE">
                <w:fldChar w:fldCharType="begin"/>
              </w:r>
              <w:r w:rsidR="00E165AE">
                <w:instrText xml:space="preserve"> HYPERLINK "file:///D:\\Eigene%20Dateien\\2018\\HL7\\Standards\\v2.9%20May\\716%20-%20New.doc" \l "#NK1" </w:instrText>
              </w:r>
              <w:r w:rsidR="00E165AE">
                <w:fldChar w:fldCharType="separate"/>
              </w:r>
              <w:r w:rsidR="00E165AE">
                <w:rPr>
                  <w:rStyle w:val="Hyperlink"/>
                  <w:noProof/>
                </w:rPr>
                <w:t>NK1</w:t>
              </w:r>
              <w:r w:rsidR="00E165AE">
                <w:fldChar w:fldCharType="end"/>
              </w:r>
              <w:r w:rsidR="00E165AE">
                <w:rPr>
                  <w:noProof/>
                </w:rPr>
                <w:t xml:space="preserve">   </w:t>
              </w:r>
            </w:ins>
          </w:p>
        </w:tc>
        <w:tc>
          <w:tcPr>
            <w:tcW w:w="4321" w:type="dxa"/>
            <w:tcBorders>
              <w:top w:val="dotted" w:sz="4" w:space="0" w:color="auto"/>
              <w:left w:val="nil"/>
              <w:bottom w:val="dotted" w:sz="4" w:space="0" w:color="auto"/>
              <w:right w:val="nil"/>
            </w:tcBorders>
            <w:shd w:val="clear" w:color="auto" w:fill="FFFFFF"/>
          </w:tcPr>
          <w:p w14:paraId="325A6FB2" w14:textId="77777777" w:rsidR="00E165AE" w:rsidRDefault="00E165AE"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27BD9A7" w14:textId="77777777" w:rsidR="00E165AE"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Default="00E165AE" w:rsidP="00F8714F">
            <w:pPr>
              <w:pStyle w:val="MsgTableBody"/>
              <w:jc w:val="center"/>
              <w:rPr>
                <w:noProof/>
              </w:rPr>
            </w:pPr>
            <w:r>
              <w:rPr>
                <w:noProof/>
              </w:rPr>
              <w:t>3</w:t>
            </w:r>
          </w:p>
        </w:tc>
      </w:tr>
      <w:tr w:rsidR="00E165AE" w14:paraId="5C780534" w14:textId="77777777" w:rsidTr="00F8714F">
        <w:trPr>
          <w:jc w:val="center"/>
          <w:ins w:id="1021" w:author="Amit Popat" w:date="2022-07-15T10:43:00Z"/>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Default="00E165AE" w:rsidP="00F8714F">
            <w:pPr>
              <w:pStyle w:val="MsgTableBody"/>
              <w:spacing w:line="256" w:lineRule="auto"/>
              <w:rPr>
                <w:ins w:id="1022" w:author="Amit Popat" w:date="2022-07-15T10:43:00Z"/>
                <w:b/>
                <w:bCs/>
                <w:noProof/>
                <w:color w:val="FF0000"/>
              </w:rPr>
            </w:pPr>
            <w:ins w:id="1023"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Default="00E165AE" w:rsidP="00F8714F">
            <w:pPr>
              <w:pStyle w:val="MsgTableBody"/>
              <w:spacing w:line="256" w:lineRule="auto"/>
              <w:rPr>
                <w:ins w:id="1024" w:author="Amit Popat" w:date="2022-07-15T10:43:00Z"/>
                <w:b/>
                <w:bCs/>
                <w:noProof/>
                <w:color w:val="FF0000"/>
              </w:rPr>
            </w:pPr>
            <w:ins w:id="1025"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37FFD22" w14:textId="77777777" w:rsidR="00E165AE" w:rsidRDefault="00E165AE" w:rsidP="00F8714F">
            <w:pPr>
              <w:pStyle w:val="MsgTableBody"/>
              <w:spacing w:line="256" w:lineRule="auto"/>
              <w:jc w:val="center"/>
              <w:rPr>
                <w:ins w:id="102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Default="00E165AE" w:rsidP="00F8714F">
            <w:pPr>
              <w:pStyle w:val="MsgTableBody"/>
              <w:spacing w:line="256" w:lineRule="auto"/>
              <w:jc w:val="center"/>
              <w:rPr>
                <w:ins w:id="1027" w:author="Amit Popat" w:date="2022-07-15T10:43:00Z"/>
                <w:b/>
                <w:bCs/>
                <w:noProof/>
                <w:color w:val="FF0000"/>
              </w:rPr>
            </w:pPr>
            <w:ins w:id="1028" w:author="Amit Popat" w:date="2022-07-15T10:43:00Z">
              <w:r>
                <w:rPr>
                  <w:b/>
                  <w:bCs/>
                  <w:noProof/>
                  <w:color w:val="FF0000"/>
                </w:rPr>
                <w:t>3</w:t>
              </w:r>
            </w:ins>
          </w:p>
        </w:tc>
      </w:tr>
      <w:tr w:rsidR="00E165AE" w14:paraId="7077170B" w14:textId="77777777" w:rsidTr="00F8714F">
        <w:trPr>
          <w:jc w:val="center"/>
          <w:ins w:id="1029" w:author="Amit Popat" w:date="2022-07-15T10:43:00Z"/>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Default="00E165AE" w:rsidP="00F8714F">
            <w:pPr>
              <w:pStyle w:val="MsgTableBody"/>
              <w:spacing w:line="256" w:lineRule="auto"/>
              <w:rPr>
                <w:ins w:id="1030" w:author="Amit Popat" w:date="2022-07-15T10:43:00Z"/>
                <w:b/>
                <w:bCs/>
                <w:noProof/>
                <w:color w:val="FF0000"/>
              </w:rPr>
            </w:pPr>
            <w:ins w:id="1031"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Default="00E165AE" w:rsidP="00F8714F">
            <w:pPr>
              <w:pStyle w:val="MsgTableBody"/>
              <w:spacing w:line="256" w:lineRule="auto"/>
              <w:rPr>
                <w:ins w:id="1032" w:author="Amit Popat" w:date="2022-07-15T10:43:00Z"/>
                <w:b/>
                <w:bCs/>
                <w:noProof/>
                <w:color w:val="FF0000"/>
              </w:rPr>
            </w:pPr>
            <w:ins w:id="1033"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5F352AF" w14:textId="77777777" w:rsidR="00E165AE" w:rsidRDefault="00E165AE" w:rsidP="00F8714F">
            <w:pPr>
              <w:pStyle w:val="MsgTableBody"/>
              <w:spacing w:line="256" w:lineRule="auto"/>
              <w:jc w:val="center"/>
              <w:rPr>
                <w:ins w:id="103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Default="00E165AE" w:rsidP="00F8714F">
            <w:pPr>
              <w:pStyle w:val="MsgTableBody"/>
              <w:spacing w:line="256" w:lineRule="auto"/>
              <w:jc w:val="center"/>
              <w:rPr>
                <w:ins w:id="1035" w:author="Amit Popat" w:date="2022-07-15T10:43:00Z"/>
                <w:b/>
                <w:bCs/>
                <w:noProof/>
                <w:color w:val="FF0000"/>
              </w:rPr>
            </w:pPr>
            <w:ins w:id="1036" w:author="Amit Popat" w:date="2022-07-15T10:43:00Z">
              <w:r>
                <w:rPr>
                  <w:b/>
                  <w:bCs/>
                  <w:noProof/>
                  <w:color w:val="FF0000"/>
                </w:rPr>
                <w:t>3</w:t>
              </w:r>
            </w:ins>
          </w:p>
        </w:tc>
      </w:tr>
      <w:tr w:rsidR="00E165AE" w14:paraId="7ED5F8E8" w14:textId="77777777" w:rsidTr="00F8714F">
        <w:trPr>
          <w:jc w:val="center"/>
          <w:ins w:id="1037" w:author="Amit Popat" w:date="2022-07-15T10:43:00Z"/>
        </w:trPr>
        <w:tc>
          <w:tcPr>
            <w:tcW w:w="2882" w:type="dxa"/>
            <w:tcBorders>
              <w:top w:val="dotted" w:sz="4" w:space="0" w:color="auto"/>
              <w:left w:val="nil"/>
              <w:bottom w:val="dotted" w:sz="4" w:space="0" w:color="auto"/>
              <w:right w:val="nil"/>
            </w:tcBorders>
            <w:shd w:val="clear" w:color="auto" w:fill="FFFFFF"/>
          </w:tcPr>
          <w:p w14:paraId="23BBECF8" w14:textId="77777777" w:rsidR="00E165AE" w:rsidRDefault="00E165AE" w:rsidP="00F8714F">
            <w:pPr>
              <w:pStyle w:val="MsgTableBody"/>
              <w:spacing w:line="256" w:lineRule="auto"/>
              <w:rPr>
                <w:ins w:id="1038" w:author="Amit Popat" w:date="2022-07-15T10:43:00Z"/>
                <w:b/>
                <w:bCs/>
                <w:noProof/>
                <w:color w:val="FF0000"/>
              </w:rPr>
            </w:pPr>
            <w:ins w:id="1039"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7B7EB630" w14:textId="77777777" w:rsidR="00E165AE" w:rsidRDefault="00E165AE" w:rsidP="00F8714F">
            <w:pPr>
              <w:pStyle w:val="MsgTableBody"/>
              <w:spacing w:line="256" w:lineRule="auto"/>
              <w:rPr>
                <w:ins w:id="1040" w:author="Amit Popat" w:date="2022-07-15T10:43:00Z"/>
                <w:b/>
                <w:bCs/>
                <w:noProof/>
                <w:color w:val="FF0000"/>
              </w:rPr>
            </w:pPr>
            <w:ins w:id="1041"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720564F" w14:textId="77777777" w:rsidR="00E165AE" w:rsidRDefault="00E165AE" w:rsidP="00F8714F">
            <w:pPr>
              <w:pStyle w:val="MsgTableBody"/>
              <w:spacing w:line="256" w:lineRule="auto"/>
              <w:jc w:val="center"/>
              <w:rPr>
                <w:ins w:id="104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Default="00E165AE" w:rsidP="00F8714F">
            <w:pPr>
              <w:pStyle w:val="MsgTableBody"/>
              <w:spacing w:line="256" w:lineRule="auto"/>
              <w:jc w:val="center"/>
              <w:rPr>
                <w:ins w:id="1043" w:author="Amit Popat" w:date="2022-07-15T10:4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8E1B788"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044" w:name="_Toc28982346"/>
      <w:r>
        <w:t>COLLABORATIVE CARE INFORMATION REQUEST MESSAGES AND TRIGGER EVENTS</w:t>
      </w:r>
      <w:bookmarkEnd w:id="1044"/>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repositories or regulatory bodies.  The definition of these entities often varies greatly. </w:t>
      </w:r>
      <w:proofErr w:type="spellStart"/>
      <w:r>
        <w:t>Some times</w:t>
      </w:r>
      <w:proofErr w:type="spellEnd"/>
      <w:r>
        <w:t xml:space="preserve"> the query will relate to a previous referral. At other times it will relate to a specific patient.</w:t>
      </w:r>
    </w:p>
    <w:p w14:paraId="51DFB505" w14:textId="77777777" w:rsidR="00573AF5" w:rsidRDefault="00573AF5">
      <w:pPr>
        <w:pStyle w:val="Heading3"/>
      </w:pPr>
      <w:bookmarkStart w:id="1045" w:name="_Toc28982347"/>
      <w:r>
        <w:t>CCQ/CQU – Collaborative Care Query/Collaborative Care Query Update (Event I19)</w:t>
      </w:r>
      <w:bookmarkEnd w:id="1045"/>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14:paraId="42BA28CD" w14:textId="77777777" w:rsidTr="001E0D07">
        <w:trPr>
          <w:jc w:val="center"/>
          <w:ins w:id="1046" w:author="Amit Popat" w:date="2022-07-15T10:43:00Z"/>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Default="001E0D07">
            <w:pPr>
              <w:pStyle w:val="MsgTableBody"/>
              <w:spacing w:line="256" w:lineRule="auto"/>
              <w:rPr>
                <w:ins w:id="1047" w:author="Amit Popat" w:date="2022-07-15T10:43:00Z"/>
                <w:b/>
                <w:bCs/>
                <w:noProof/>
                <w:color w:val="FF0000"/>
              </w:rPr>
            </w:pPr>
            <w:ins w:id="1048"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Default="001E0D07">
            <w:pPr>
              <w:pStyle w:val="MsgTableBody"/>
              <w:spacing w:line="256" w:lineRule="auto"/>
              <w:rPr>
                <w:ins w:id="1049" w:author="Amit Popat" w:date="2022-07-15T10:43:00Z"/>
                <w:b/>
                <w:bCs/>
                <w:noProof/>
                <w:color w:val="FF0000"/>
              </w:rPr>
            </w:pPr>
            <w:ins w:id="1050"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FBAD7DA" w14:textId="77777777" w:rsidR="001E0D07" w:rsidRDefault="001E0D07">
            <w:pPr>
              <w:pStyle w:val="MsgTableBody"/>
              <w:spacing w:line="256" w:lineRule="auto"/>
              <w:jc w:val="center"/>
              <w:rPr>
                <w:ins w:id="105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Default="001E0D07">
            <w:pPr>
              <w:pStyle w:val="MsgTableBody"/>
              <w:spacing w:line="256" w:lineRule="auto"/>
              <w:jc w:val="center"/>
              <w:rPr>
                <w:ins w:id="1052" w:author="Amit Popat" w:date="2022-07-15T10:43:00Z"/>
                <w:b/>
                <w:bCs/>
                <w:noProof/>
                <w:color w:val="FF0000"/>
              </w:rPr>
            </w:pPr>
            <w:ins w:id="1053" w:author="Amit Popat" w:date="2022-07-15T10:43:00Z">
              <w:r>
                <w:rPr>
                  <w:b/>
                  <w:bCs/>
                  <w:noProof/>
                  <w:color w:val="FF0000"/>
                </w:rPr>
                <w:t>3</w:t>
              </w:r>
            </w:ins>
          </w:p>
        </w:tc>
      </w:tr>
      <w:tr w:rsidR="001E0D07" w14:paraId="091C220E" w14:textId="77777777" w:rsidTr="001E0D07">
        <w:trPr>
          <w:jc w:val="center"/>
          <w:ins w:id="1054" w:author="Amit Popat" w:date="2022-07-15T10:43:00Z"/>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Default="001E0D07">
            <w:pPr>
              <w:pStyle w:val="MsgTableBody"/>
              <w:spacing w:line="256" w:lineRule="auto"/>
              <w:rPr>
                <w:ins w:id="1055" w:author="Amit Popat" w:date="2022-07-15T10:43:00Z"/>
                <w:b/>
                <w:bCs/>
                <w:noProof/>
                <w:color w:val="FF0000"/>
              </w:rPr>
            </w:pPr>
            <w:ins w:id="1056"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Default="001E0D07">
            <w:pPr>
              <w:pStyle w:val="MsgTableBody"/>
              <w:spacing w:line="256" w:lineRule="auto"/>
              <w:rPr>
                <w:ins w:id="1057" w:author="Amit Popat" w:date="2022-07-15T10:43:00Z"/>
                <w:b/>
                <w:bCs/>
                <w:noProof/>
                <w:color w:val="FF0000"/>
              </w:rPr>
            </w:pPr>
            <w:ins w:id="1058"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C5FAE75" w14:textId="77777777" w:rsidR="001E0D07" w:rsidRDefault="001E0D07">
            <w:pPr>
              <w:pStyle w:val="MsgTableBody"/>
              <w:spacing w:line="256" w:lineRule="auto"/>
              <w:jc w:val="center"/>
              <w:rPr>
                <w:ins w:id="105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Default="001E0D07">
            <w:pPr>
              <w:pStyle w:val="MsgTableBody"/>
              <w:spacing w:line="256" w:lineRule="auto"/>
              <w:jc w:val="center"/>
              <w:rPr>
                <w:ins w:id="1060" w:author="Amit Popat" w:date="2022-07-15T10:43:00Z"/>
                <w:b/>
                <w:bCs/>
                <w:noProof/>
                <w:color w:val="FF0000"/>
              </w:rPr>
            </w:pPr>
            <w:ins w:id="1061" w:author="Amit Popat" w:date="2022-07-15T10:43:00Z">
              <w:r>
                <w:rPr>
                  <w:b/>
                  <w:bCs/>
                  <w:noProof/>
                  <w:color w:val="FF0000"/>
                </w:rPr>
                <w:t>3</w:t>
              </w:r>
            </w:ins>
          </w:p>
        </w:tc>
      </w:tr>
      <w:tr w:rsidR="001E0D07" w14:paraId="6CB17139" w14:textId="77777777" w:rsidTr="001E0D07">
        <w:trPr>
          <w:jc w:val="center"/>
          <w:ins w:id="1062" w:author="Amit Popat" w:date="2022-07-15T10:43:00Z"/>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Default="001E0D07">
            <w:pPr>
              <w:pStyle w:val="MsgTableBody"/>
              <w:spacing w:line="256" w:lineRule="auto"/>
              <w:rPr>
                <w:ins w:id="1063" w:author="Amit Popat" w:date="2022-07-15T10:43:00Z"/>
                <w:b/>
                <w:bCs/>
                <w:noProof/>
                <w:color w:val="FF0000"/>
              </w:rPr>
            </w:pPr>
            <w:ins w:id="1064"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C48D07D" w14:textId="77777777" w:rsidR="001E0D07" w:rsidRDefault="001E0D07">
            <w:pPr>
              <w:pStyle w:val="MsgTableBody"/>
              <w:spacing w:line="256" w:lineRule="auto"/>
              <w:rPr>
                <w:ins w:id="1065" w:author="Amit Popat" w:date="2022-07-15T10:43:00Z"/>
                <w:b/>
                <w:bCs/>
                <w:noProof/>
                <w:color w:val="FF0000"/>
              </w:rPr>
            </w:pPr>
            <w:ins w:id="1066"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0734EFC" w14:textId="77777777" w:rsidR="001E0D07" w:rsidRDefault="001E0D07">
            <w:pPr>
              <w:pStyle w:val="MsgTableBody"/>
              <w:spacing w:line="256" w:lineRule="auto"/>
              <w:jc w:val="center"/>
              <w:rPr>
                <w:ins w:id="106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Default="001E0D07">
            <w:pPr>
              <w:pStyle w:val="MsgTableBody"/>
              <w:spacing w:line="256" w:lineRule="auto"/>
              <w:jc w:val="center"/>
              <w:rPr>
                <w:ins w:id="1068" w:author="Amit Popat" w:date="2022-07-15T10:43:00Z"/>
                <w:b/>
                <w:bCs/>
                <w:noProof/>
                <w:color w:val="FF0000"/>
              </w:rPr>
            </w:pPr>
            <w:ins w:id="1069" w:author="Amit Popat" w:date="2022-07-15T10:43:00Z">
              <w:r>
                <w:rPr>
                  <w:b/>
                  <w:bCs/>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070">
          <w:tblGrid>
            <w:gridCol w:w="2882"/>
            <w:gridCol w:w="4321"/>
            <w:gridCol w:w="864"/>
            <w:gridCol w:w="1008"/>
          </w:tblGrid>
        </w:tblGridChange>
      </w:tblGrid>
      <w:tr w:rsidR="00E165AE" w14:paraId="0AFC9595" w14:textId="77777777" w:rsidTr="00F8714F">
        <w:trPr>
          <w:jc w:val="center"/>
          <w:ins w:id="1071" w:author="Amit Popat" w:date="2022-07-15T10:43:00Z"/>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ins w:id="1072" w:author="Amit Popat" w:date="2022-07-15T10:43:00Z"/>
                <w:b/>
                <w:bCs/>
                <w:noProof/>
                <w:color w:val="FF0000"/>
              </w:rPr>
            </w:pPr>
            <w:ins w:id="1073"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ins w:id="1074" w:author="Amit Popat" w:date="2022-07-15T10:43:00Z"/>
                <w:b/>
                <w:bCs/>
                <w:noProof/>
                <w:color w:val="FF0000"/>
              </w:rPr>
            </w:pPr>
            <w:ins w:id="1075"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ins w:id="107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ins w:id="1077" w:author="Amit Popat" w:date="2022-07-15T10:43:00Z"/>
                <w:b/>
                <w:bCs/>
                <w:noProof/>
                <w:color w:val="FF0000"/>
              </w:rPr>
            </w:pPr>
          </w:p>
        </w:tc>
      </w:tr>
      <w:tr w:rsidR="00F67A7D" w14:paraId="109C6412"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17031FD7" w14:textId="740EFCC1" w:rsidR="00E165AE" w:rsidRDefault="007621A4" w:rsidP="00F8714F">
            <w:pPr>
              <w:pStyle w:val="MsgTableBody"/>
              <w:rPr>
                <w:noProof/>
              </w:rPr>
            </w:pPr>
            <w:del w:id="1078" w:author="Amit Popat" w:date="2022-07-15T10:43:00Z">
              <w:r>
                <w:delText>[{NK1}]</w:delText>
              </w:r>
            </w:del>
            <w:ins w:id="1079" w:author="Amit Popat" w:date="2022-07-15T10:43:00Z">
              <w:r w:rsidR="00E165AE">
                <w:rPr>
                  <w:noProof/>
                </w:rPr>
                <w:t xml:space="preserve">     </w:t>
              </w:r>
              <w:r w:rsidR="00E165AE">
                <w:fldChar w:fldCharType="begin"/>
              </w:r>
              <w:r w:rsidR="00E165AE">
                <w:instrText xml:space="preserve"> HYPERLINK "file:///D:\\Eigene%20Dateien\\2018\\HL7\\Standards\\v2.9%20May\\716%20-%20New.doc" \l "#NK1" </w:instrText>
              </w:r>
              <w:r w:rsidR="00E165AE">
                <w:fldChar w:fldCharType="separate"/>
              </w:r>
              <w:r w:rsidR="00E165AE">
                <w:rPr>
                  <w:rStyle w:val="Hyperlink"/>
                  <w:noProof/>
                </w:rPr>
                <w:t>NK1</w:t>
              </w:r>
              <w:r w:rsidR="00E165AE">
                <w:fldChar w:fldCharType="end"/>
              </w:r>
              <w:r w:rsidR="00E165AE">
                <w:rPr>
                  <w:noProof/>
                </w:rPr>
                <w:t xml:space="preserve">   </w:t>
              </w:r>
            </w:ins>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noProof/>
              </w:rPr>
            </w:pPr>
            <w:r>
              <w:rPr>
                <w:noProof/>
              </w:rPr>
              <w:t>3</w:t>
            </w:r>
          </w:p>
        </w:tc>
      </w:tr>
      <w:tr w:rsidR="00E165AE" w14:paraId="2A7B6B7A" w14:textId="77777777" w:rsidTr="00F8714F">
        <w:trPr>
          <w:jc w:val="center"/>
          <w:ins w:id="1080" w:author="Amit Popat" w:date="2022-07-15T10:43:00Z"/>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Default="00E165AE" w:rsidP="00F8714F">
            <w:pPr>
              <w:pStyle w:val="MsgTableBody"/>
              <w:spacing w:line="256" w:lineRule="auto"/>
              <w:rPr>
                <w:ins w:id="1081" w:author="Amit Popat" w:date="2022-07-15T10:43:00Z"/>
                <w:b/>
                <w:bCs/>
                <w:noProof/>
                <w:color w:val="FF0000"/>
              </w:rPr>
            </w:pPr>
            <w:ins w:id="1082"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Default="00E165AE" w:rsidP="00F8714F">
            <w:pPr>
              <w:pStyle w:val="MsgTableBody"/>
              <w:spacing w:line="256" w:lineRule="auto"/>
              <w:rPr>
                <w:ins w:id="1083" w:author="Amit Popat" w:date="2022-07-15T10:43:00Z"/>
                <w:b/>
                <w:bCs/>
                <w:noProof/>
                <w:color w:val="FF0000"/>
              </w:rPr>
            </w:pPr>
            <w:ins w:id="1084"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59D22E6" w14:textId="77777777" w:rsidR="00E165AE" w:rsidRDefault="00E165AE" w:rsidP="00F8714F">
            <w:pPr>
              <w:pStyle w:val="MsgTableBody"/>
              <w:spacing w:line="256" w:lineRule="auto"/>
              <w:jc w:val="center"/>
              <w:rPr>
                <w:ins w:id="108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Default="00E165AE" w:rsidP="00F8714F">
            <w:pPr>
              <w:pStyle w:val="MsgTableBody"/>
              <w:spacing w:line="256" w:lineRule="auto"/>
              <w:jc w:val="center"/>
              <w:rPr>
                <w:ins w:id="1086" w:author="Amit Popat" w:date="2022-07-15T10:43:00Z"/>
                <w:b/>
                <w:bCs/>
                <w:noProof/>
                <w:color w:val="FF0000"/>
              </w:rPr>
            </w:pPr>
            <w:ins w:id="1087" w:author="Amit Popat" w:date="2022-07-15T10:43:00Z">
              <w:r>
                <w:rPr>
                  <w:b/>
                  <w:bCs/>
                  <w:noProof/>
                  <w:color w:val="FF0000"/>
                </w:rPr>
                <w:t>3</w:t>
              </w:r>
            </w:ins>
          </w:p>
        </w:tc>
      </w:tr>
      <w:tr w:rsidR="00E165AE" w14:paraId="32609E88" w14:textId="77777777" w:rsidTr="00F8714F">
        <w:trPr>
          <w:jc w:val="center"/>
          <w:ins w:id="1088" w:author="Amit Popat" w:date="2022-07-15T10:43:00Z"/>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Default="00E165AE" w:rsidP="00F8714F">
            <w:pPr>
              <w:pStyle w:val="MsgTableBody"/>
              <w:spacing w:line="256" w:lineRule="auto"/>
              <w:rPr>
                <w:ins w:id="1089" w:author="Amit Popat" w:date="2022-07-15T10:43:00Z"/>
                <w:b/>
                <w:bCs/>
                <w:noProof/>
                <w:color w:val="FF0000"/>
              </w:rPr>
            </w:pPr>
            <w:ins w:id="1090"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Default="00E165AE" w:rsidP="00F8714F">
            <w:pPr>
              <w:pStyle w:val="MsgTableBody"/>
              <w:spacing w:line="256" w:lineRule="auto"/>
              <w:rPr>
                <w:ins w:id="1091" w:author="Amit Popat" w:date="2022-07-15T10:43:00Z"/>
                <w:b/>
                <w:bCs/>
                <w:noProof/>
                <w:color w:val="FF0000"/>
              </w:rPr>
            </w:pPr>
            <w:ins w:id="1092"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A9930AA" w14:textId="77777777" w:rsidR="00E165AE" w:rsidRDefault="00E165AE" w:rsidP="00F8714F">
            <w:pPr>
              <w:pStyle w:val="MsgTableBody"/>
              <w:spacing w:line="256" w:lineRule="auto"/>
              <w:jc w:val="center"/>
              <w:rPr>
                <w:ins w:id="1093"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Default="00E165AE" w:rsidP="00F8714F">
            <w:pPr>
              <w:pStyle w:val="MsgTableBody"/>
              <w:spacing w:line="256" w:lineRule="auto"/>
              <w:jc w:val="center"/>
              <w:rPr>
                <w:ins w:id="1094" w:author="Amit Popat" w:date="2022-07-15T10:43:00Z"/>
                <w:b/>
                <w:bCs/>
                <w:noProof/>
                <w:color w:val="FF0000"/>
              </w:rPr>
            </w:pPr>
            <w:ins w:id="1095" w:author="Amit Popat" w:date="2022-07-15T10:43:00Z">
              <w:r>
                <w:rPr>
                  <w:b/>
                  <w:bCs/>
                  <w:noProof/>
                  <w:color w:val="FF0000"/>
                </w:rPr>
                <w:t>3</w:t>
              </w:r>
            </w:ins>
          </w:p>
        </w:tc>
      </w:tr>
      <w:tr w:rsidR="00E165AE" w14:paraId="402B684D" w14:textId="77777777" w:rsidTr="00F8714F">
        <w:trPr>
          <w:jc w:val="center"/>
          <w:ins w:id="1096" w:author="Amit Popat" w:date="2022-07-15T10:43:00Z"/>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ins w:id="1097" w:author="Amit Popat" w:date="2022-07-15T10:43:00Z"/>
                <w:b/>
                <w:bCs/>
                <w:noProof/>
                <w:color w:val="FF0000"/>
              </w:rPr>
            </w:pPr>
            <w:ins w:id="1098"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ins w:id="1099" w:author="Amit Popat" w:date="2022-07-15T10:43:00Z"/>
                <w:b/>
                <w:bCs/>
                <w:noProof/>
                <w:color w:val="FF0000"/>
              </w:rPr>
            </w:pPr>
            <w:ins w:id="1100"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ins w:id="110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ins w:id="1102" w:author="Amit Popat" w:date="2022-07-15T10:4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05534BB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F67A7D">
              <w:rPr>
                <w:rPrChange w:id="1103" w:author="Amit Popat" w:date="2022-07-15T10:43:00Z">
                  <w:rPr>
                    <w:highlight w:val="yellow"/>
                  </w:rPr>
                </w:rPrChange>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104" w:name="_Toc28982348"/>
      <w:r>
        <w:t>CCF/CCI – Collaborative Care Fetch / Collaborative Care Information (Event I22)</w:t>
      </w:r>
      <w:bookmarkEnd w:id="1104"/>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2"/>
        <w:gridCol w:w="4321"/>
        <w:gridCol w:w="864"/>
        <w:gridCol w:w="1008"/>
        <w:tblGridChange w:id="1105">
          <w:tblGrid>
            <w:gridCol w:w="2882"/>
            <w:gridCol w:w="4321"/>
            <w:gridCol w:w="864"/>
            <w:gridCol w:w="1008"/>
          </w:tblGrid>
        </w:tblGridChange>
      </w:tblGrid>
      <w:tr w:rsidR="00F67A7D" w:rsidRPr="00573AF5" w14:paraId="3CE6D1EE" w14:textId="77777777" w:rsidTr="00F67A7D">
        <w:trPr>
          <w:tblHeader/>
          <w:jc w:val="center"/>
        </w:trPr>
        <w:tc>
          <w:tcPr>
            <w:tcW w:w="2882"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F67A7D" w:rsidRPr="00573AF5" w14:paraId="371B0BC3" w14:textId="77777777" w:rsidTr="00F67A7D">
        <w:trPr>
          <w:jc w:val="center"/>
        </w:trPr>
        <w:tc>
          <w:tcPr>
            <w:tcW w:w="2882"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F67A7D" w:rsidRPr="00573AF5" w14:paraId="4FC65610"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F67A7D" w:rsidRPr="00573AF5" w14:paraId="61B3099F"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F67A7D" w:rsidRPr="00573AF5" w14:paraId="503855E7" w14:textId="77777777" w:rsidTr="00F67A7D">
        <w:trPr>
          <w:jc w:val="center"/>
        </w:trPr>
        <w:tc>
          <w:tcPr>
            <w:tcW w:w="2882" w:type="dxa"/>
            <w:tcBorders>
              <w:top w:val="dotted" w:sz="4" w:space="0" w:color="auto"/>
              <w:left w:val="nil"/>
              <w:bottom w:val="dotted" w:sz="4" w:space="0" w:color="auto"/>
              <w:right w:val="nil"/>
            </w:tcBorders>
            <w:shd w:val="clear" w:color="auto" w:fill="FFFFFF"/>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EAB542" w14:textId="77777777" w:rsidR="00573AF5" w:rsidRDefault="00573AF5" w:rsidP="004E2DAA">
            <w:pPr>
              <w:pStyle w:val="MsgTableBody"/>
              <w:jc w:val="center"/>
            </w:pPr>
            <w:r>
              <w:t>3</w:t>
            </w:r>
          </w:p>
        </w:tc>
      </w:tr>
      <w:tr w:rsidR="001E0D07" w14:paraId="76A01D2E" w14:textId="77777777" w:rsidTr="001E0D07">
        <w:tblPrEx>
          <w:tblLook w:val="04A0" w:firstRow="1" w:lastRow="0" w:firstColumn="1" w:lastColumn="0" w:noHBand="0" w:noVBand="1"/>
        </w:tblPrEx>
        <w:trPr>
          <w:jc w:val="center"/>
          <w:ins w:id="1106" w:author="Amit Popat" w:date="2022-07-15T10:43:00Z"/>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Default="001E0D07">
            <w:pPr>
              <w:pStyle w:val="MsgTableBody"/>
              <w:spacing w:line="256" w:lineRule="auto"/>
              <w:rPr>
                <w:ins w:id="1107" w:author="Amit Popat" w:date="2022-07-15T10:43:00Z"/>
                <w:b/>
                <w:bCs/>
                <w:noProof/>
                <w:color w:val="FF0000"/>
              </w:rPr>
            </w:pPr>
            <w:ins w:id="1108"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Default="001E0D07">
            <w:pPr>
              <w:pStyle w:val="MsgTableBody"/>
              <w:spacing w:line="256" w:lineRule="auto"/>
              <w:rPr>
                <w:ins w:id="1109" w:author="Amit Popat" w:date="2022-07-15T10:43:00Z"/>
                <w:b/>
                <w:bCs/>
                <w:noProof/>
                <w:color w:val="FF0000"/>
              </w:rPr>
            </w:pPr>
            <w:ins w:id="1110"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C66FFD" w14:textId="77777777" w:rsidR="001E0D07" w:rsidRDefault="001E0D07">
            <w:pPr>
              <w:pStyle w:val="MsgTableBody"/>
              <w:spacing w:line="256" w:lineRule="auto"/>
              <w:jc w:val="center"/>
              <w:rPr>
                <w:ins w:id="1111"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Default="001E0D07">
            <w:pPr>
              <w:pStyle w:val="MsgTableBody"/>
              <w:spacing w:line="256" w:lineRule="auto"/>
              <w:jc w:val="center"/>
              <w:rPr>
                <w:ins w:id="1112" w:author="Amit Popat" w:date="2022-07-15T10:43:00Z"/>
                <w:b/>
                <w:bCs/>
                <w:noProof/>
                <w:color w:val="FF0000"/>
              </w:rPr>
            </w:pPr>
            <w:ins w:id="1113" w:author="Amit Popat" w:date="2022-07-15T10:43:00Z">
              <w:r>
                <w:rPr>
                  <w:b/>
                  <w:bCs/>
                  <w:noProof/>
                  <w:color w:val="FF0000"/>
                </w:rPr>
                <w:t>3</w:t>
              </w:r>
            </w:ins>
          </w:p>
        </w:tc>
      </w:tr>
      <w:tr w:rsidR="001E0D07" w14:paraId="4BD1F1D2" w14:textId="77777777" w:rsidTr="001E0D07">
        <w:tblPrEx>
          <w:tblLook w:val="04A0" w:firstRow="1" w:lastRow="0" w:firstColumn="1" w:lastColumn="0" w:noHBand="0" w:noVBand="1"/>
        </w:tblPrEx>
        <w:trPr>
          <w:jc w:val="center"/>
          <w:ins w:id="1114" w:author="Amit Popat" w:date="2022-07-15T10:43:00Z"/>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Default="001E0D07">
            <w:pPr>
              <w:pStyle w:val="MsgTableBody"/>
              <w:spacing w:line="256" w:lineRule="auto"/>
              <w:rPr>
                <w:ins w:id="1115" w:author="Amit Popat" w:date="2022-07-15T10:43:00Z"/>
                <w:b/>
                <w:bCs/>
                <w:noProof/>
                <w:color w:val="FF0000"/>
              </w:rPr>
            </w:pPr>
            <w:ins w:id="1116"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Default="001E0D07">
            <w:pPr>
              <w:pStyle w:val="MsgTableBody"/>
              <w:spacing w:line="256" w:lineRule="auto"/>
              <w:rPr>
                <w:ins w:id="1117" w:author="Amit Popat" w:date="2022-07-15T10:43:00Z"/>
                <w:b/>
                <w:bCs/>
                <w:noProof/>
                <w:color w:val="FF0000"/>
              </w:rPr>
            </w:pPr>
            <w:ins w:id="1118"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118742" w14:textId="77777777" w:rsidR="001E0D07" w:rsidRDefault="001E0D07">
            <w:pPr>
              <w:pStyle w:val="MsgTableBody"/>
              <w:spacing w:line="256" w:lineRule="auto"/>
              <w:jc w:val="center"/>
              <w:rPr>
                <w:ins w:id="111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Default="001E0D07">
            <w:pPr>
              <w:pStyle w:val="MsgTableBody"/>
              <w:spacing w:line="256" w:lineRule="auto"/>
              <w:jc w:val="center"/>
              <w:rPr>
                <w:ins w:id="1120" w:author="Amit Popat" w:date="2022-07-15T10:43:00Z"/>
                <w:b/>
                <w:bCs/>
                <w:noProof/>
                <w:color w:val="FF0000"/>
              </w:rPr>
            </w:pPr>
            <w:ins w:id="1121" w:author="Amit Popat" w:date="2022-07-15T10:43:00Z">
              <w:r>
                <w:rPr>
                  <w:b/>
                  <w:bCs/>
                  <w:noProof/>
                  <w:color w:val="FF0000"/>
                </w:rPr>
                <w:t>3</w:t>
              </w:r>
            </w:ins>
          </w:p>
        </w:tc>
      </w:tr>
      <w:tr w:rsidR="001E0D07" w14:paraId="75EFE0C8" w14:textId="77777777" w:rsidTr="001E0D07">
        <w:tblPrEx>
          <w:tblLook w:val="04A0" w:firstRow="1" w:lastRow="0" w:firstColumn="1" w:lastColumn="0" w:noHBand="0" w:noVBand="1"/>
        </w:tblPrEx>
        <w:trPr>
          <w:jc w:val="center"/>
          <w:ins w:id="1122" w:author="Amit Popat" w:date="2022-07-15T10:43:00Z"/>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Default="001E0D07">
            <w:pPr>
              <w:pStyle w:val="MsgTableBody"/>
              <w:spacing w:line="256" w:lineRule="auto"/>
              <w:rPr>
                <w:ins w:id="1123" w:author="Amit Popat" w:date="2022-07-15T10:43:00Z"/>
                <w:b/>
                <w:bCs/>
                <w:noProof/>
                <w:color w:val="FF0000"/>
              </w:rPr>
            </w:pPr>
            <w:ins w:id="1124"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EF5194" w14:textId="77777777" w:rsidR="001E0D07" w:rsidRDefault="001E0D07">
            <w:pPr>
              <w:pStyle w:val="MsgTableBody"/>
              <w:spacing w:line="256" w:lineRule="auto"/>
              <w:rPr>
                <w:ins w:id="1125" w:author="Amit Popat" w:date="2022-07-15T10:43:00Z"/>
                <w:b/>
                <w:bCs/>
                <w:noProof/>
                <w:color w:val="FF0000"/>
              </w:rPr>
            </w:pPr>
            <w:ins w:id="1126"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91986F7" w14:textId="77777777" w:rsidR="001E0D07" w:rsidRDefault="001E0D07">
            <w:pPr>
              <w:pStyle w:val="MsgTableBody"/>
              <w:spacing w:line="256" w:lineRule="auto"/>
              <w:jc w:val="center"/>
              <w:rPr>
                <w:ins w:id="112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Default="001E0D07">
            <w:pPr>
              <w:pStyle w:val="MsgTableBody"/>
              <w:spacing w:line="256" w:lineRule="auto"/>
              <w:jc w:val="center"/>
              <w:rPr>
                <w:ins w:id="1128" w:author="Amit Popat" w:date="2022-07-15T10:43:00Z"/>
                <w:b/>
                <w:bCs/>
                <w:noProof/>
                <w:color w:val="FF0000"/>
              </w:rPr>
            </w:pPr>
            <w:ins w:id="1129" w:author="Amit Popat" w:date="2022-07-15T10:43:00Z">
              <w:r>
                <w:rPr>
                  <w:b/>
                  <w:bCs/>
                  <w:noProof/>
                  <w:color w:val="FF0000"/>
                </w:rPr>
                <w:t>3</w:t>
              </w:r>
            </w:ins>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Change w:id="1130">
          <w:tblGrid>
            <w:gridCol w:w="2882"/>
            <w:gridCol w:w="4321"/>
            <w:gridCol w:w="864"/>
            <w:gridCol w:w="1008"/>
          </w:tblGrid>
        </w:tblGridChange>
      </w:tblGrid>
      <w:tr w:rsidR="001E0D07" w14:paraId="5FF4EF9C" w14:textId="77777777" w:rsidTr="001E0D07">
        <w:trPr>
          <w:jc w:val="center"/>
          <w:ins w:id="1131" w:author="Amit Popat" w:date="2022-07-15T10:43:00Z"/>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Default="001E0D07">
            <w:pPr>
              <w:pStyle w:val="MsgTableBody"/>
              <w:spacing w:line="256" w:lineRule="auto"/>
              <w:rPr>
                <w:ins w:id="1132" w:author="Amit Popat" w:date="2022-07-15T10:43:00Z"/>
                <w:b/>
                <w:bCs/>
                <w:noProof/>
                <w:color w:val="FF0000"/>
              </w:rPr>
            </w:pPr>
            <w:ins w:id="1133" w:author="Amit Popat" w:date="2022-07-15T10:43:00Z">
              <w:r>
                <w:rPr>
                  <w:b/>
                  <w:bCs/>
                  <w:noProof/>
                  <w:color w:val="FF0000"/>
                </w:rPr>
                <w:t>[{ GS</w:t>
              </w:r>
              <w:r>
                <w:fldChar w:fldCharType="begin"/>
              </w:r>
              <w:r>
                <w:instrText xml:space="preserve"> HYPERLINK "file:///D:\\Eigene%20Dateien\\2018\\HL7\\Standards\\v2.9%20May\\716%20-%20New.doc" \l "#NK1" </w:instrText>
              </w:r>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Default="001E0D07">
            <w:pPr>
              <w:pStyle w:val="MsgTableBody"/>
              <w:spacing w:line="256" w:lineRule="auto"/>
              <w:rPr>
                <w:ins w:id="1134" w:author="Amit Popat" w:date="2022-07-15T10:43:00Z"/>
                <w:b/>
                <w:bCs/>
                <w:noProof/>
                <w:color w:val="FF0000"/>
              </w:rPr>
            </w:pPr>
            <w:ins w:id="1135"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25CF0E0" w14:textId="77777777" w:rsidR="001E0D07" w:rsidRDefault="001E0D07">
            <w:pPr>
              <w:pStyle w:val="MsgTableBody"/>
              <w:spacing w:line="256" w:lineRule="auto"/>
              <w:jc w:val="center"/>
              <w:rPr>
                <w:ins w:id="1136"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Default="001E0D07">
            <w:pPr>
              <w:pStyle w:val="MsgTableBody"/>
              <w:spacing w:line="256" w:lineRule="auto"/>
              <w:jc w:val="center"/>
              <w:rPr>
                <w:ins w:id="1137" w:author="Amit Popat" w:date="2022-07-15T10:43:00Z"/>
                <w:b/>
                <w:bCs/>
                <w:noProof/>
                <w:color w:val="FF0000"/>
              </w:rPr>
            </w:pPr>
            <w:ins w:id="1138" w:author="Amit Popat" w:date="2022-07-15T10:43:00Z">
              <w:r>
                <w:rPr>
                  <w:b/>
                  <w:bCs/>
                  <w:noProof/>
                  <w:color w:val="FF0000"/>
                </w:rPr>
                <w:t>3</w:t>
              </w:r>
            </w:ins>
          </w:p>
        </w:tc>
      </w:tr>
      <w:tr w:rsidR="001E0D07" w14:paraId="6BDF4635" w14:textId="77777777" w:rsidTr="001E0D07">
        <w:trPr>
          <w:jc w:val="center"/>
          <w:ins w:id="1139" w:author="Amit Popat" w:date="2022-07-15T10:43:00Z"/>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Default="001E0D07">
            <w:pPr>
              <w:pStyle w:val="MsgTableBody"/>
              <w:spacing w:line="256" w:lineRule="auto"/>
              <w:rPr>
                <w:ins w:id="1140" w:author="Amit Popat" w:date="2022-07-15T10:43:00Z"/>
                <w:b/>
                <w:bCs/>
                <w:noProof/>
                <w:color w:val="FF0000"/>
              </w:rPr>
            </w:pPr>
            <w:ins w:id="1141" w:author="Amit Popat" w:date="2022-07-15T10:43: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Default="001E0D07">
            <w:pPr>
              <w:pStyle w:val="MsgTableBody"/>
              <w:spacing w:line="256" w:lineRule="auto"/>
              <w:rPr>
                <w:ins w:id="1142" w:author="Amit Popat" w:date="2022-07-15T10:43:00Z"/>
                <w:b/>
                <w:bCs/>
                <w:noProof/>
                <w:color w:val="FF0000"/>
              </w:rPr>
            </w:pPr>
            <w:ins w:id="1143"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297F0B" w14:textId="77777777" w:rsidR="001E0D07" w:rsidRDefault="001E0D07">
            <w:pPr>
              <w:pStyle w:val="MsgTableBody"/>
              <w:spacing w:line="256" w:lineRule="auto"/>
              <w:jc w:val="center"/>
              <w:rPr>
                <w:ins w:id="1144"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Default="001E0D07">
            <w:pPr>
              <w:pStyle w:val="MsgTableBody"/>
              <w:spacing w:line="256" w:lineRule="auto"/>
              <w:jc w:val="center"/>
              <w:rPr>
                <w:ins w:id="1145" w:author="Amit Popat" w:date="2022-07-15T10:43:00Z"/>
                <w:b/>
                <w:bCs/>
                <w:noProof/>
                <w:color w:val="FF0000"/>
              </w:rPr>
            </w:pPr>
            <w:ins w:id="1146" w:author="Amit Popat" w:date="2022-07-15T10:43:00Z">
              <w:r>
                <w:rPr>
                  <w:b/>
                  <w:bCs/>
                  <w:noProof/>
                  <w:color w:val="FF0000"/>
                </w:rPr>
                <w:t>3</w:t>
              </w:r>
            </w:ins>
          </w:p>
        </w:tc>
      </w:tr>
      <w:tr w:rsidR="001E0D07" w14:paraId="05F17EBD" w14:textId="77777777" w:rsidTr="001E0D07">
        <w:trPr>
          <w:jc w:val="center"/>
          <w:ins w:id="1147" w:author="Amit Popat" w:date="2022-07-15T10:43:00Z"/>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Default="001E0D07">
            <w:pPr>
              <w:pStyle w:val="MsgTableBody"/>
              <w:spacing w:line="256" w:lineRule="auto"/>
              <w:rPr>
                <w:ins w:id="1148" w:author="Amit Popat" w:date="2022-07-15T10:43:00Z"/>
                <w:b/>
                <w:bCs/>
                <w:noProof/>
                <w:color w:val="FF0000"/>
              </w:rPr>
            </w:pPr>
            <w:ins w:id="1149" w:author="Amit Popat" w:date="2022-07-15T10:43: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4C6B4C11" w14:textId="77777777" w:rsidR="001E0D07" w:rsidRDefault="001E0D07">
            <w:pPr>
              <w:pStyle w:val="MsgTableBody"/>
              <w:spacing w:line="256" w:lineRule="auto"/>
              <w:rPr>
                <w:ins w:id="1150" w:author="Amit Popat" w:date="2022-07-15T10:43:00Z"/>
                <w:b/>
                <w:bCs/>
                <w:noProof/>
                <w:color w:val="FF0000"/>
              </w:rPr>
            </w:pPr>
            <w:ins w:id="1151" w:author="Amit Popat" w:date="2022-07-15T10:43: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B520443" w14:textId="77777777" w:rsidR="001E0D07" w:rsidRDefault="001E0D07">
            <w:pPr>
              <w:pStyle w:val="MsgTableBody"/>
              <w:spacing w:line="256" w:lineRule="auto"/>
              <w:jc w:val="center"/>
              <w:rPr>
                <w:ins w:id="1152"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Default="001E0D07">
            <w:pPr>
              <w:pStyle w:val="MsgTableBody"/>
              <w:spacing w:line="256" w:lineRule="auto"/>
              <w:jc w:val="center"/>
              <w:rPr>
                <w:ins w:id="1153" w:author="Amit Popat" w:date="2022-07-15T10:43:00Z"/>
                <w:b/>
                <w:bCs/>
                <w:noProof/>
                <w:color w:val="FF0000"/>
              </w:rPr>
            </w:pPr>
            <w:ins w:id="1154" w:author="Amit Popat" w:date="2022-07-15T10:43:00Z">
              <w:r>
                <w:rPr>
                  <w:b/>
                  <w:bCs/>
                  <w:noProof/>
                  <w:color w:val="FF0000"/>
                </w:rPr>
                <w:t>3</w:t>
              </w:r>
            </w:ins>
          </w:p>
        </w:tc>
      </w:tr>
      <w:tr w:rsidR="00E165AE" w14:paraId="28F036C4" w14:textId="77777777" w:rsidTr="00F8714F">
        <w:trPr>
          <w:jc w:val="center"/>
          <w:ins w:id="1155" w:author="Amit Popat" w:date="2022-07-15T10:43:00Z"/>
        </w:trPr>
        <w:tc>
          <w:tcPr>
            <w:tcW w:w="2882" w:type="dxa"/>
            <w:tcBorders>
              <w:top w:val="dotted" w:sz="4" w:space="0" w:color="auto"/>
              <w:left w:val="nil"/>
              <w:bottom w:val="dotted" w:sz="4" w:space="0" w:color="auto"/>
              <w:right w:val="nil"/>
            </w:tcBorders>
            <w:shd w:val="clear" w:color="auto" w:fill="FFFFFF"/>
          </w:tcPr>
          <w:p w14:paraId="4DD29A34" w14:textId="77777777" w:rsidR="00E165AE" w:rsidRDefault="00E165AE" w:rsidP="00F8714F">
            <w:pPr>
              <w:pStyle w:val="MsgTableBody"/>
              <w:spacing w:line="256" w:lineRule="auto"/>
              <w:rPr>
                <w:ins w:id="1156" w:author="Amit Popat" w:date="2022-07-15T10:43:00Z"/>
                <w:b/>
                <w:bCs/>
                <w:noProof/>
                <w:color w:val="FF0000"/>
              </w:rPr>
            </w:pPr>
            <w:ins w:id="1157"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23729D2D" w14:textId="77777777" w:rsidR="00E165AE" w:rsidRDefault="00E165AE" w:rsidP="00F8714F">
            <w:pPr>
              <w:pStyle w:val="MsgTableBody"/>
              <w:spacing w:line="256" w:lineRule="auto"/>
              <w:rPr>
                <w:ins w:id="1158" w:author="Amit Popat" w:date="2022-07-15T10:43:00Z"/>
                <w:b/>
                <w:bCs/>
                <w:noProof/>
                <w:color w:val="FF0000"/>
              </w:rPr>
            </w:pPr>
            <w:ins w:id="1159" w:author="Amit Popat" w:date="2022-07-15T10:43: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F048A7B" w14:textId="77777777" w:rsidR="00E165AE" w:rsidRDefault="00E165AE" w:rsidP="00F8714F">
            <w:pPr>
              <w:pStyle w:val="MsgTableBody"/>
              <w:spacing w:line="256" w:lineRule="auto"/>
              <w:jc w:val="center"/>
              <w:rPr>
                <w:ins w:id="1160"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Default="00E165AE" w:rsidP="00F8714F">
            <w:pPr>
              <w:pStyle w:val="MsgTableBody"/>
              <w:spacing w:line="256" w:lineRule="auto"/>
              <w:jc w:val="center"/>
              <w:rPr>
                <w:ins w:id="1161" w:author="Amit Popat" w:date="2022-07-15T10:43:00Z"/>
                <w:b/>
                <w:bCs/>
                <w:noProof/>
                <w:color w:val="FF0000"/>
              </w:rPr>
            </w:pPr>
          </w:p>
        </w:tc>
      </w:tr>
      <w:tr w:rsidR="00F67A7D" w14:paraId="7288A4EA"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2271D40C" w14:textId="7E036E1F" w:rsidR="00E165AE" w:rsidRDefault="00573AF5" w:rsidP="00F8714F">
            <w:pPr>
              <w:pStyle w:val="MsgTableBody"/>
              <w:rPr>
                <w:noProof/>
              </w:rPr>
            </w:pPr>
            <w:del w:id="1162" w:author="Amit Popat" w:date="2022-07-15T10:43:00Z">
              <w:r>
                <w:delText>[{NK1}]</w:delText>
              </w:r>
            </w:del>
            <w:ins w:id="1163" w:author="Amit Popat" w:date="2022-07-15T10:43:00Z">
              <w:r w:rsidR="00E165AE">
                <w:rPr>
                  <w:noProof/>
                </w:rPr>
                <w:t xml:space="preserve">     </w:t>
              </w:r>
              <w:r w:rsidR="00E165AE">
                <w:fldChar w:fldCharType="begin"/>
              </w:r>
              <w:r w:rsidR="00E165AE">
                <w:instrText xml:space="preserve"> HYPERLINK "file:///D:\\Eigene%20Dateien\\2018\\HL7\\Standards\\v2.9%20May\\716%20-%20New.doc" \l "#NK1" </w:instrText>
              </w:r>
              <w:r w:rsidR="00E165AE">
                <w:fldChar w:fldCharType="separate"/>
              </w:r>
              <w:r w:rsidR="00E165AE">
                <w:rPr>
                  <w:rStyle w:val="Hyperlink"/>
                  <w:noProof/>
                </w:rPr>
                <w:t>NK1</w:t>
              </w:r>
              <w:r w:rsidR="00E165AE">
                <w:fldChar w:fldCharType="end"/>
              </w:r>
              <w:r w:rsidR="00E165AE">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3E097D8" w14:textId="77777777" w:rsidR="00E165AE" w:rsidRDefault="00E165AE" w:rsidP="00F8714F">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A2DF7E2" w14:textId="77777777" w:rsidR="00E165AE" w:rsidRDefault="00E165AE" w:rsidP="00F8714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Default="00E165AE" w:rsidP="00F8714F">
            <w:pPr>
              <w:pStyle w:val="MsgTableBody"/>
              <w:jc w:val="center"/>
              <w:rPr>
                <w:noProof/>
              </w:rPr>
            </w:pPr>
            <w:r>
              <w:rPr>
                <w:noProof/>
              </w:rPr>
              <w:t>3</w:t>
            </w:r>
          </w:p>
        </w:tc>
      </w:tr>
      <w:tr w:rsidR="00E165AE" w14:paraId="6AA2F453" w14:textId="77777777" w:rsidTr="00F8714F">
        <w:trPr>
          <w:jc w:val="center"/>
          <w:ins w:id="1164" w:author="Amit Popat" w:date="2022-07-15T10:43:00Z"/>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Default="00E165AE" w:rsidP="00F8714F">
            <w:pPr>
              <w:pStyle w:val="MsgTableBody"/>
              <w:spacing w:line="256" w:lineRule="auto"/>
              <w:rPr>
                <w:ins w:id="1165" w:author="Amit Popat" w:date="2022-07-15T10:43:00Z"/>
                <w:b/>
                <w:bCs/>
                <w:noProof/>
                <w:color w:val="FF0000"/>
              </w:rPr>
            </w:pPr>
            <w:ins w:id="1166" w:author="Amit Popat" w:date="2022-07-15T10:43:00Z">
              <w:r>
                <w:rPr>
                  <w:b/>
                  <w:bCs/>
                  <w:noProof/>
                  <w:color w:val="FF0000"/>
                </w:rPr>
                <w:t xml:space="preserve">    [{ </w:t>
              </w:r>
              <w:r>
                <w:fldChar w:fldCharType="begin"/>
              </w:r>
              <w:r>
                <w:instrText xml:space="preserve"> HYPERLINK "file:///D:\\Eigene%20Dateien\\2018\\HL7\\Standards\\v2.9%20May\\716%20-%20New.doc" \l "#NK1" </w:instrText>
              </w:r>
              <w:r>
                <w:fldChar w:fldCharType="separate"/>
              </w:r>
              <w:r>
                <w:rPr>
                  <w:rStyle w:val="Hyperlink"/>
                  <w:b/>
                  <w:bCs/>
                  <w:noProof/>
                  <w:color w:val="FF0000"/>
                </w:rPr>
                <w:t>GSP</w:t>
              </w:r>
              <w:r>
                <w:fldChar w:fldCharType="end"/>
              </w:r>
              <w:r>
                <w:rPr>
                  <w:b/>
                  <w:bCs/>
                  <w:color w:val="FF0000"/>
                </w:rPr>
                <w:t xml:space="preserve"> }</w:t>
              </w:r>
              <w:r>
                <w:rPr>
                  <w:b/>
                  <w:bCs/>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Default="00E165AE" w:rsidP="00F8714F">
            <w:pPr>
              <w:pStyle w:val="MsgTableBody"/>
              <w:spacing w:line="256" w:lineRule="auto"/>
              <w:rPr>
                <w:ins w:id="1167" w:author="Amit Popat" w:date="2022-07-15T10:43:00Z"/>
                <w:b/>
                <w:bCs/>
                <w:noProof/>
                <w:color w:val="FF0000"/>
              </w:rPr>
            </w:pPr>
            <w:ins w:id="1168" w:author="Amit Popat" w:date="2022-07-15T10:43: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CB5F133" w14:textId="77777777" w:rsidR="00E165AE" w:rsidRDefault="00E165AE" w:rsidP="00F8714F">
            <w:pPr>
              <w:pStyle w:val="MsgTableBody"/>
              <w:spacing w:line="256" w:lineRule="auto"/>
              <w:jc w:val="center"/>
              <w:rPr>
                <w:ins w:id="1169"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Default="00E165AE" w:rsidP="00F8714F">
            <w:pPr>
              <w:pStyle w:val="MsgTableBody"/>
              <w:spacing w:line="256" w:lineRule="auto"/>
              <w:jc w:val="center"/>
              <w:rPr>
                <w:ins w:id="1170" w:author="Amit Popat" w:date="2022-07-15T10:43:00Z"/>
                <w:b/>
                <w:bCs/>
                <w:noProof/>
                <w:color w:val="FF0000"/>
              </w:rPr>
            </w:pPr>
            <w:ins w:id="1171" w:author="Amit Popat" w:date="2022-07-15T10:43:00Z">
              <w:r>
                <w:rPr>
                  <w:b/>
                  <w:bCs/>
                  <w:noProof/>
                  <w:color w:val="FF0000"/>
                </w:rPr>
                <w:t>3</w:t>
              </w:r>
            </w:ins>
          </w:p>
        </w:tc>
      </w:tr>
      <w:tr w:rsidR="00E165AE" w14:paraId="0738DA84" w14:textId="77777777" w:rsidTr="00F8714F">
        <w:trPr>
          <w:jc w:val="center"/>
          <w:ins w:id="1172" w:author="Amit Popat" w:date="2022-07-15T10:43:00Z"/>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Default="00E165AE" w:rsidP="00F8714F">
            <w:pPr>
              <w:pStyle w:val="MsgTableBody"/>
              <w:spacing w:line="256" w:lineRule="auto"/>
              <w:rPr>
                <w:ins w:id="1173" w:author="Amit Popat" w:date="2022-07-15T10:43:00Z"/>
                <w:b/>
                <w:bCs/>
                <w:noProof/>
                <w:color w:val="FF0000"/>
              </w:rPr>
            </w:pPr>
            <w:ins w:id="1174" w:author="Amit Popat" w:date="2022-07-15T10:43:00Z">
              <w:r>
                <w:rPr>
                  <w:b/>
                  <w:bCs/>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Default="00E165AE" w:rsidP="00F8714F">
            <w:pPr>
              <w:pStyle w:val="MsgTableBody"/>
              <w:spacing w:line="256" w:lineRule="auto"/>
              <w:rPr>
                <w:ins w:id="1175" w:author="Amit Popat" w:date="2022-07-15T10:43:00Z"/>
                <w:b/>
                <w:bCs/>
                <w:noProof/>
                <w:color w:val="FF0000"/>
              </w:rPr>
            </w:pPr>
            <w:ins w:id="1176" w:author="Amit Popat" w:date="2022-07-15T10:43: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8EBB635" w14:textId="77777777" w:rsidR="00E165AE" w:rsidRDefault="00E165AE" w:rsidP="00F8714F">
            <w:pPr>
              <w:pStyle w:val="MsgTableBody"/>
              <w:spacing w:line="256" w:lineRule="auto"/>
              <w:jc w:val="center"/>
              <w:rPr>
                <w:ins w:id="1177"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Default="00E165AE" w:rsidP="00F8714F">
            <w:pPr>
              <w:pStyle w:val="MsgTableBody"/>
              <w:spacing w:line="256" w:lineRule="auto"/>
              <w:jc w:val="center"/>
              <w:rPr>
                <w:ins w:id="1178" w:author="Amit Popat" w:date="2022-07-15T10:43:00Z"/>
                <w:b/>
                <w:bCs/>
                <w:noProof/>
                <w:color w:val="FF0000"/>
              </w:rPr>
            </w:pPr>
            <w:ins w:id="1179" w:author="Amit Popat" w:date="2022-07-15T10:43:00Z">
              <w:r>
                <w:rPr>
                  <w:b/>
                  <w:bCs/>
                  <w:noProof/>
                  <w:color w:val="FF0000"/>
                </w:rPr>
                <w:t>3</w:t>
              </w:r>
            </w:ins>
          </w:p>
        </w:tc>
      </w:tr>
      <w:tr w:rsidR="00E165AE" w14:paraId="68DDBE4E" w14:textId="77777777" w:rsidTr="00F8714F">
        <w:trPr>
          <w:jc w:val="center"/>
          <w:ins w:id="1180" w:author="Amit Popat" w:date="2022-07-15T10:43:00Z"/>
        </w:trPr>
        <w:tc>
          <w:tcPr>
            <w:tcW w:w="2882" w:type="dxa"/>
            <w:tcBorders>
              <w:top w:val="dotted" w:sz="4" w:space="0" w:color="auto"/>
              <w:left w:val="nil"/>
              <w:bottom w:val="dotted" w:sz="4" w:space="0" w:color="auto"/>
              <w:right w:val="nil"/>
            </w:tcBorders>
            <w:shd w:val="clear" w:color="auto" w:fill="FFFFFF"/>
          </w:tcPr>
          <w:p w14:paraId="2B23B61F" w14:textId="77777777" w:rsidR="00E165AE" w:rsidRDefault="00E165AE" w:rsidP="00F8714F">
            <w:pPr>
              <w:pStyle w:val="MsgTableBody"/>
              <w:spacing w:line="256" w:lineRule="auto"/>
              <w:rPr>
                <w:ins w:id="1181" w:author="Amit Popat" w:date="2022-07-15T10:43:00Z"/>
                <w:b/>
                <w:bCs/>
                <w:noProof/>
                <w:color w:val="FF0000"/>
              </w:rPr>
            </w:pPr>
            <w:ins w:id="1182" w:author="Amit Popat" w:date="2022-07-15T10:43:00Z">
              <w:r>
                <w:rPr>
                  <w:noProof/>
                </w:rPr>
                <w:t>}]</w:t>
              </w:r>
            </w:ins>
          </w:p>
        </w:tc>
        <w:tc>
          <w:tcPr>
            <w:tcW w:w="4321" w:type="dxa"/>
            <w:tcBorders>
              <w:top w:val="dotted" w:sz="4" w:space="0" w:color="auto"/>
              <w:left w:val="nil"/>
              <w:bottom w:val="dotted" w:sz="4" w:space="0" w:color="auto"/>
              <w:right w:val="nil"/>
            </w:tcBorders>
            <w:shd w:val="clear" w:color="auto" w:fill="FFFFFF"/>
          </w:tcPr>
          <w:p w14:paraId="140E97A2" w14:textId="77777777" w:rsidR="00E165AE" w:rsidRDefault="00E165AE" w:rsidP="00F8714F">
            <w:pPr>
              <w:pStyle w:val="MsgTableBody"/>
              <w:spacing w:line="256" w:lineRule="auto"/>
              <w:rPr>
                <w:ins w:id="1183" w:author="Amit Popat" w:date="2022-07-15T10:43:00Z"/>
                <w:b/>
                <w:bCs/>
                <w:noProof/>
                <w:color w:val="FF0000"/>
              </w:rPr>
            </w:pPr>
            <w:ins w:id="1184" w:author="Amit Popat" w:date="2022-07-15T10:4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EDBE990" w14:textId="77777777" w:rsidR="00E165AE" w:rsidRDefault="00E165AE" w:rsidP="00F8714F">
            <w:pPr>
              <w:pStyle w:val="MsgTableBody"/>
              <w:spacing w:line="256" w:lineRule="auto"/>
              <w:jc w:val="center"/>
              <w:rPr>
                <w:ins w:id="1185" w:author="Amit Popat" w:date="2022-07-15T10:43:00Z"/>
                <w:b/>
                <w:bCs/>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Default="00E165AE" w:rsidP="00F8714F">
            <w:pPr>
              <w:pStyle w:val="MsgTableBody"/>
              <w:spacing w:line="256" w:lineRule="auto"/>
              <w:jc w:val="center"/>
              <w:rPr>
                <w:ins w:id="1186" w:author="Amit Popat" w:date="2022-07-15T10:43: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187" w:name="_Toc348244495"/>
      <w:bookmarkStart w:id="1188" w:name="_Toc348244627"/>
      <w:bookmarkStart w:id="1189" w:name="_Toc348260659"/>
      <w:bookmarkStart w:id="1190" w:name="_Toc348346632"/>
      <w:bookmarkStart w:id="1191"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192" w:name="_Toc28982349"/>
      <w:r>
        <w:rPr>
          <w:noProof/>
        </w:rPr>
        <w:t>SEGMENTS</w:t>
      </w:r>
      <w:bookmarkEnd w:id="1187"/>
      <w:bookmarkEnd w:id="1188"/>
      <w:bookmarkEnd w:id="1189"/>
      <w:bookmarkEnd w:id="1190"/>
      <w:bookmarkEnd w:id="1191"/>
      <w:bookmarkEnd w:id="1192"/>
    </w:p>
    <w:p w14:paraId="2CC17632" w14:textId="7FF4572F" w:rsidR="00573AF5" w:rsidRDefault="00573AF5">
      <w:pPr>
        <w:pStyle w:val="Heading3"/>
        <w:rPr>
          <w:noProof/>
        </w:rPr>
      </w:pPr>
      <w:bookmarkStart w:id="1193" w:name="_Toc348244496"/>
      <w:bookmarkStart w:id="1194" w:name="_Toc348244628"/>
      <w:bookmarkStart w:id="1195" w:name="_Toc348260660"/>
      <w:bookmarkStart w:id="1196" w:name="_Toc348346633"/>
      <w:bookmarkStart w:id="1197" w:name="_Toc380430453"/>
      <w:bookmarkStart w:id="1198"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193"/>
      <w:bookmarkEnd w:id="1194"/>
      <w:bookmarkEnd w:id="1195"/>
      <w:bookmarkEnd w:id="1196"/>
      <w:bookmarkEnd w:id="1197"/>
      <w:bookmarkEnd w:id="1198"/>
      <w:r w:rsidR="00FD02FB">
        <w:rPr>
          <w:noProof/>
        </w:rPr>
        <w:fldChar w:fldCharType="begin"/>
      </w:r>
      <w:r>
        <w:rPr>
          <w:noProof/>
        </w:rPr>
        <w:instrText xml:space="preserve"> XE "referral information segment" </w:instrText>
      </w:r>
      <w:r w:rsidR="00FD02FB">
        <w:rPr>
          <w:noProof/>
        </w:rPr>
        <w:fldChar w:fldCharType="end"/>
      </w:r>
      <w:bookmarkStart w:id="1199" w:name="_Toc380430454"/>
      <w:bookmarkEnd w:id="1199"/>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200" w:name="RFI"/>
      <w:bookmarkEnd w:id="1200"/>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164B3E">
            <w:pPr>
              <w:pStyle w:val="AttributeTableBody"/>
              <w:rPr>
                <w:rStyle w:val="HyperlinkTable"/>
                <w:noProof/>
              </w:rPr>
            </w:pPr>
            <w:hyperlink r:id="rId16"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164B3E">
            <w:pPr>
              <w:pStyle w:val="AttributeTableBody"/>
              <w:rPr>
                <w:rStyle w:val="HyperlinkTable"/>
                <w:noProof/>
              </w:rPr>
            </w:pPr>
            <w:hyperlink r:id="rId17"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164B3E">
            <w:pPr>
              <w:pStyle w:val="AttributeTableBody"/>
              <w:rPr>
                <w:rStyle w:val="HyperlinkTable"/>
                <w:noProof/>
              </w:rPr>
            </w:pPr>
            <w:hyperlink r:id="rId18"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164B3E">
            <w:pPr>
              <w:pStyle w:val="AttributeTableBody"/>
              <w:rPr>
                <w:rStyle w:val="HyperlinkTable"/>
                <w:noProof/>
              </w:rPr>
            </w:pPr>
            <w:hyperlink r:id="rId19"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164B3E">
            <w:pPr>
              <w:pStyle w:val="AttributeTableBody"/>
              <w:rPr>
                <w:rStyle w:val="HyperlinkTable"/>
                <w:noProof/>
              </w:rPr>
            </w:pPr>
            <w:hyperlink r:id="rId20"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164B3E">
            <w:pPr>
              <w:pStyle w:val="AttributeTableBody"/>
              <w:rPr>
                <w:noProof/>
              </w:rPr>
            </w:pPr>
            <w:hyperlink r:id="rId21"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164B3E">
            <w:pPr>
              <w:pStyle w:val="AttributeTableBody"/>
              <w:rPr>
                <w:noProof/>
              </w:rPr>
            </w:pPr>
            <w:hyperlink r:id="rId22"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164B3E">
            <w:pPr>
              <w:pStyle w:val="AttributeTableBody"/>
              <w:rPr>
                <w:noProof/>
              </w:rPr>
            </w:pPr>
            <w:hyperlink r:id="rId23"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201"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201"/>
      <w:r>
        <w:rPr>
          <w:noProof/>
        </w:rPr>
        <w:t>(CWE)   01137</w:t>
      </w:r>
    </w:p>
    <w:p w14:paraId="752DA39A" w14:textId="77777777" w:rsidR="00E1218A" w:rsidRDefault="00E1218A" w:rsidP="00E1218A">
      <w:pPr>
        <w:pStyle w:val="Components"/>
      </w:pPr>
      <w:bookmarkStart w:id="120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02"/>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24" w:anchor="HL70283" w:history="1">
        <w:r>
          <w:rPr>
            <w:rStyle w:val="ReferenceUserTable"/>
          </w:rPr>
          <w:t xml:space="preserve">User-defined Table </w:t>
        </w:r>
        <w:bookmarkStart w:id="1203" w:name="_Hlt491150110"/>
        <w:r>
          <w:rPr>
            <w:rStyle w:val="ReferenceUserTable"/>
          </w:rPr>
          <w:t>0</w:t>
        </w:r>
        <w:bookmarkEnd w:id="1203"/>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204"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204"/>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25"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205"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205"/>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26"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206"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206"/>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27"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207"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207"/>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28"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208"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208"/>
      <w:r>
        <w:rPr>
          <w:noProof/>
        </w:rPr>
        <w:t xml:space="preserve">   01142</w:t>
      </w:r>
    </w:p>
    <w:p w14:paraId="7EB31F6A" w14:textId="77777777" w:rsidR="00E1218A" w:rsidRDefault="00E1218A" w:rsidP="00E1218A">
      <w:pPr>
        <w:pStyle w:val="Components"/>
      </w:pPr>
      <w:bookmarkStart w:id="1209" w:name="EIComponent"/>
      <w:r>
        <w:t>Components:  &lt;Entity Identifier (ST)&gt; ^ &lt;Namespace ID (IS)&gt; ^ &lt;Universal ID (ST)&gt; ^ &lt;Universal ID Type (ID)&gt;</w:t>
      </w:r>
      <w:bookmarkEnd w:id="1209"/>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210"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210"/>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211"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211"/>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1212"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212"/>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29"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213"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213"/>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t xml:space="preserve">Definition:  This field can be used to indicate to the receiving provider that the clinical history in the message is incomplete and that more will follow.  Refer to </w:t>
      </w:r>
      <w:hyperlink r:id="rId30"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1214"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14"/>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215" w:name="MOComponent"/>
      <w:r>
        <w:t>Components:  &lt;Quantity (NM)&gt; ^ &lt;Denomination (ID)&gt;</w:t>
      </w:r>
      <w:bookmarkEnd w:id="1215"/>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21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216"/>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21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17"/>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21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218"/>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31"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219" w:name="_Toc138650546"/>
      <w:bookmarkStart w:id="1220" w:name="_Toc348244506"/>
      <w:bookmarkStart w:id="1221" w:name="_Toc348244629"/>
      <w:bookmarkStart w:id="1222" w:name="_Toc348260661"/>
      <w:bookmarkStart w:id="1223" w:name="_Toc348346634"/>
      <w:bookmarkStart w:id="1224" w:name="_Toc380430455"/>
      <w:bookmarkStart w:id="1225" w:name="_Toc28982351"/>
      <w:bookmarkEnd w:id="1219"/>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220"/>
      <w:bookmarkEnd w:id="1221"/>
      <w:bookmarkEnd w:id="1222"/>
      <w:bookmarkEnd w:id="1223"/>
      <w:bookmarkEnd w:id="1224"/>
      <w:bookmarkEnd w:id="1225"/>
      <w:r w:rsidR="00FD02FB">
        <w:rPr>
          <w:noProof/>
        </w:rPr>
        <w:fldChar w:fldCharType="begin"/>
      </w:r>
      <w:r>
        <w:rPr>
          <w:noProof/>
        </w:rPr>
        <w:instrText xml:space="preserve"> XE "authorization information segment" </w:instrText>
      </w:r>
      <w:r w:rsidR="00FD02FB">
        <w:rPr>
          <w:noProof/>
        </w:rPr>
        <w:fldChar w:fldCharType="end"/>
      </w:r>
      <w:bookmarkStart w:id="1226" w:name="_Toc380430456"/>
      <w:bookmarkEnd w:id="1226"/>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227" w:name="AUT"/>
      <w:bookmarkEnd w:id="1227"/>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164B3E">
            <w:pPr>
              <w:pStyle w:val="AttributeTableBody"/>
              <w:rPr>
                <w:rStyle w:val="HyperlinkTable"/>
                <w:noProof/>
              </w:rPr>
            </w:pPr>
            <w:hyperlink r:id="rId32"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164B3E">
            <w:pPr>
              <w:pStyle w:val="AttributeTableBody"/>
              <w:rPr>
                <w:rStyle w:val="HyperlinkTable"/>
                <w:noProof/>
              </w:rPr>
            </w:pPr>
            <w:hyperlink r:id="rId33"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164B3E">
            <w:pPr>
              <w:pStyle w:val="AttributeTableBody"/>
              <w:rPr>
                <w:rStyle w:val="HyperlinkTable"/>
              </w:rPr>
            </w:pPr>
            <w:hyperlink r:id="rId34"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228"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228"/>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35" w:anchor="HL70072" w:history="1">
        <w:r w:rsidRPr="002A0A6C">
          <w:rPr>
            <w:rStyle w:val="ReferenceUserTable"/>
          </w:rPr>
          <w:t xml:space="preserve">User </w:t>
        </w:r>
        <w:bookmarkStart w:id="1229" w:name="_Hlt496435449"/>
        <w:r w:rsidRPr="002A0A6C">
          <w:rPr>
            <w:rStyle w:val="ReferenceUserTable"/>
          </w:rPr>
          <w:t>d</w:t>
        </w:r>
        <w:bookmarkEnd w:id="1229"/>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230"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230"/>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6"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231"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231"/>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232"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232"/>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1233"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233"/>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234"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234"/>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235"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235"/>
      <w:r>
        <w:rPr>
          <w:noProof/>
        </w:rPr>
        <w:t xml:space="preserve">   01152</w:t>
      </w:r>
    </w:p>
    <w:p w14:paraId="216DDC05" w14:textId="77777777" w:rsidR="00E1218A" w:rsidRDefault="00E1218A" w:rsidP="00E1218A">
      <w:pPr>
        <w:pStyle w:val="Components"/>
      </w:pPr>
      <w:bookmarkStart w:id="1236"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36"/>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237"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237"/>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238"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238"/>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239"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239"/>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12CD05E6" w:rsidR="00573AF5" w:rsidRDefault="00573AF5">
      <w:pPr>
        <w:pStyle w:val="Heading3"/>
        <w:rPr>
          <w:noProof/>
        </w:rPr>
      </w:pPr>
      <w:bookmarkStart w:id="1240" w:name="_Toc348244517"/>
      <w:bookmarkStart w:id="1241" w:name="_Toc348244630"/>
      <w:bookmarkStart w:id="1242" w:name="_Toc348260662"/>
      <w:bookmarkStart w:id="1243" w:name="_Toc348346635"/>
      <w:bookmarkStart w:id="1244" w:name="_Toc380430457"/>
      <w:bookmarkStart w:id="1245"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sidR="00C363DB">
        <w:rPr>
          <w:noProof/>
        </w:rPr>
        <w:t>P</w:t>
      </w:r>
      <w:r>
        <w:rPr>
          <w:noProof/>
        </w:rPr>
        <w:t xml:space="preserve">rovider </w:t>
      </w:r>
      <w:r w:rsidR="00C363DB">
        <w:rPr>
          <w:noProof/>
        </w:rPr>
        <w:t>D</w:t>
      </w:r>
      <w:r>
        <w:rPr>
          <w:noProof/>
        </w:rPr>
        <w:t>ata</w:t>
      </w:r>
      <w:r>
        <w:rPr>
          <w:noProof/>
        </w:rPr>
        <w:t xml:space="preserve"> segment</w:t>
      </w:r>
      <w:bookmarkEnd w:id="1240"/>
      <w:bookmarkEnd w:id="1241"/>
      <w:bookmarkEnd w:id="1242"/>
      <w:bookmarkEnd w:id="1243"/>
      <w:bookmarkEnd w:id="1244"/>
      <w:bookmarkEnd w:id="1245"/>
      <w:r w:rsidR="00FD02FB">
        <w:rPr>
          <w:noProof/>
        </w:rPr>
        <w:fldChar w:fldCharType="begin"/>
      </w:r>
      <w:r>
        <w:rPr>
          <w:noProof/>
        </w:rPr>
        <w:instrText xml:space="preserve"> XE "provider data segment" </w:instrText>
      </w:r>
      <w:r w:rsidR="00FD02FB">
        <w:rPr>
          <w:noProof/>
        </w:rPr>
        <w:fldChar w:fldCharType="end"/>
      </w:r>
      <w:bookmarkStart w:id="1246" w:name="_Toc380430458"/>
      <w:bookmarkEnd w:id="1246"/>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247" w:name="PRD"/>
      <w:bookmarkEnd w:id="1247"/>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164B3E">
            <w:pPr>
              <w:pStyle w:val="AttributeTableBody"/>
              <w:rPr>
                <w:rStyle w:val="HyperlinkTable"/>
                <w:noProof/>
              </w:rPr>
            </w:pPr>
            <w:hyperlink r:id="rId37"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164B3E">
            <w:pPr>
              <w:pStyle w:val="AttributeTableBody"/>
              <w:rPr>
                <w:rStyle w:val="HyperlinkTable"/>
              </w:rPr>
            </w:pPr>
            <w:hyperlink r:id="rId38"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164B3E">
            <w:pPr>
              <w:pStyle w:val="AttributeTableBody"/>
              <w:rPr>
                <w:rStyle w:val="HyperlinkTable"/>
              </w:rPr>
            </w:pPr>
            <w:hyperlink r:id="rId39"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164B3E">
            <w:pPr>
              <w:pStyle w:val="AttributeTableBody"/>
              <w:rPr>
                <w:rStyle w:val="HyperlinkTable"/>
              </w:rPr>
            </w:pPr>
            <w:hyperlink r:id="rId40"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248"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248"/>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41"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249"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249"/>
      <w:r>
        <w:rPr>
          <w:noProof/>
        </w:rPr>
        <w:t xml:space="preserve">   01156</w:t>
      </w:r>
    </w:p>
    <w:p w14:paraId="6DAB19C4" w14:textId="77777777" w:rsidR="00E1218A" w:rsidRDefault="00E1218A" w:rsidP="00E1218A">
      <w:pPr>
        <w:pStyle w:val="Components"/>
      </w:pPr>
      <w:bookmarkStart w:id="125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50"/>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251"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251"/>
      <w:r>
        <w:rPr>
          <w:noProof/>
        </w:rPr>
        <w:t xml:space="preserve">   01157</w:t>
      </w:r>
    </w:p>
    <w:p w14:paraId="7A9378B7" w14:textId="77777777" w:rsidR="00E1218A" w:rsidRDefault="00E1218A" w:rsidP="00E1218A">
      <w:pPr>
        <w:pStyle w:val="Components"/>
      </w:pPr>
      <w:bookmarkStart w:id="125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252"/>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1253"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1253"/>
      <w:r>
        <w:rPr>
          <w:noProof/>
        </w:rPr>
        <w:t xml:space="preserve">   01158</w:t>
      </w:r>
    </w:p>
    <w:p w14:paraId="21855FB6" w14:textId="77777777" w:rsidR="00E1218A" w:rsidRDefault="00E1218A" w:rsidP="00E1218A">
      <w:pPr>
        <w:pStyle w:val="Components"/>
      </w:pPr>
      <w:bookmarkStart w:id="125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1254"/>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1255"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1255"/>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1256"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1256"/>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42"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1257" w:name="_Toc348244525"/>
      <w:bookmarkStart w:id="1258"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1257"/>
      <w:r>
        <w:rPr>
          <w:noProof/>
        </w:rPr>
        <w:t xml:space="preserve">   01162</w:t>
      </w:r>
      <w:bookmarkEnd w:id="1258"/>
    </w:p>
    <w:p w14:paraId="5DD45286" w14:textId="77777777" w:rsidR="00E1218A" w:rsidRDefault="00E1218A" w:rsidP="00E1218A">
      <w:pPr>
        <w:pStyle w:val="Components"/>
      </w:pPr>
      <w:bookmarkStart w:id="1259"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59"/>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43"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1260"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1260"/>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1261"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1261"/>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44"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1262" w:name="_Toc348244528"/>
      <w:bookmarkStart w:id="1263" w:name="_Toc348244631"/>
      <w:bookmarkStart w:id="1264" w:name="_Toc348260663"/>
      <w:bookmarkStart w:id="1265" w:name="_Toc348346636"/>
      <w:bookmarkStart w:id="1266" w:name="_Toc380430459"/>
      <w:bookmarkStart w:id="1267"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1262"/>
      <w:bookmarkEnd w:id="1263"/>
      <w:bookmarkEnd w:id="1264"/>
      <w:bookmarkEnd w:id="1265"/>
      <w:bookmarkEnd w:id="1266"/>
      <w:bookmarkEnd w:id="1267"/>
      <w:r w:rsidR="00FD02FB">
        <w:rPr>
          <w:noProof/>
        </w:rPr>
        <w:fldChar w:fldCharType="begin"/>
      </w:r>
      <w:r>
        <w:rPr>
          <w:noProof/>
        </w:rPr>
        <w:instrText xml:space="preserve"> XE "contact data segment" </w:instrText>
      </w:r>
      <w:r w:rsidR="00FD02FB">
        <w:rPr>
          <w:noProof/>
        </w:rPr>
        <w:fldChar w:fldCharType="end"/>
      </w:r>
      <w:bookmarkStart w:id="1268" w:name="_Toc380430460"/>
      <w:bookmarkEnd w:id="1268"/>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1269" w:name="CTD"/>
      <w:bookmarkEnd w:id="1269"/>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164B3E">
            <w:pPr>
              <w:pStyle w:val="AttributeTableBody"/>
              <w:rPr>
                <w:noProof/>
              </w:rPr>
            </w:pPr>
            <w:hyperlink r:id="rId45"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164B3E">
            <w:pPr>
              <w:pStyle w:val="AttributeTableBody"/>
              <w:rPr>
                <w:noProof/>
              </w:rPr>
            </w:pPr>
            <w:hyperlink r:id="rId46"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164B3E">
            <w:pPr>
              <w:pStyle w:val="AttributeTableBody"/>
              <w:rPr>
                <w:noProof/>
              </w:rPr>
            </w:pPr>
            <w:hyperlink r:id="rId47"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1270"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1270"/>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8"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1271"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1271"/>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r w:rsidR="00976CBD">
        <w:fldChar w:fldCharType="begin"/>
      </w:r>
      <w:r w:rsidR="00976CBD">
        <w:instrText xml:space="preserve"> REF _Ref358426255 \n  \* MERGEFORMAT </w:instrText>
      </w:r>
      <w:r w:rsidR="00976CBD">
        <w:fldChar w:fldCharType="separate"/>
      </w:r>
      <w:r w:rsidR="004C24B3">
        <w:t>11.8.4.7</w:t>
      </w:r>
      <w:r w:rsidR="00976CBD">
        <w:fldChar w:fldCharType="end"/>
      </w:r>
      <w:r>
        <w:t xml:space="preserve">) for the physician identifier. </w:t>
      </w:r>
    </w:p>
    <w:p w14:paraId="1534ED55" w14:textId="77777777" w:rsidR="00573AF5" w:rsidRDefault="00573AF5">
      <w:pPr>
        <w:pStyle w:val="Heading4"/>
        <w:rPr>
          <w:noProof/>
        </w:rPr>
      </w:pPr>
      <w:bookmarkStart w:id="1272"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1272"/>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1273"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1273"/>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1274"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1274"/>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1275"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1275"/>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49"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1276" w:name="_Toc348244536"/>
      <w:bookmarkStart w:id="1277"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1276"/>
      <w:r>
        <w:rPr>
          <w:noProof/>
        </w:rPr>
        <w:t xml:space="preserve">   01171</w:t>
      </w:r>
      <w:bookmarkEnd w:id="1277"/>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50"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1278" w:name="_Toc348244537"/>
      <w:bookmarkStart w:id="1279" w:name="_Toc348244632"/>
      <w:bookmarkStart w:id="1280" w:name="_Toc348260664"/>
      <w:bookmarkStart w:id="1281" w:name="_Toc348346637"/>
      <w:bookmarkStart w:id="1282" w:name="_Toc380430461"/>
      <w:bookmarkStart w:id="1283" w:name="_Toc28982354"/>
      <w:r>
        <w:rPr>
          <w:noProof/>
        </w:rPr>
        <w:t>EXAMPLES</w:t>
      </w:r>
      <w:bookmarkStart w:id="1284" w:name="_Toc380430462"/>
      <w:bookmarkEnd w:id="1278"/>
      <w:bookmarkEnd w:id="1279"/>
      <w:bookmarkEnd w:id="1280"/>
      <w:bookmarkEnd w:id="1281"/>
      <w:bookmarkEnd w:id="1282"/>
      <w:bookmarkEnd w:id="1283"/>
      <w:bookmarkEnd w:id="1284"/>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1285" w:name="_Toc348244538"/>
      <w:bookmarkStart w:id="1286" w:name="_Toc348244633"/>
      <w:bookmarkStart w:id="1287" w:name="_Toc348260665"/>
      <w:bookmarkStart w:id="1288" w:name="_Toc348346638"/>
      <w:bookmarkStart w:id="1289" w:name="_Toc380430463"/>
      <w:bookmarkStart w:id="1290" w:name="_Toc28982355"/>
      <w:r>
        <w:rPr>
          <w:noProof/>
        </w:rPr>
        <w:t>RQI Message Using an I01 Event with an Immediate Response</w:t>
      </w:r>
      <w:bookmarkEnd w:id="1285"/>
      <w:bookmarkEnd w:id="1286"/>
      <w:bookmarkEnd w:id="1287"/>
      <w:bookmarkEnd w:id="1288"/>
      <w:bookmarkEnd w:id="1289"/>
      <w:bookmarkEnd w:id="1290"/>
      <w:r w:rsidR="00FD02FB">
        <w:rPr>
          <w:noProof/>
        </w:rPr>
        <w:fldChar w:fldCharType="begin"/>
      </w:r>
      <w:r>
        <w:rPr>
          <w:noProof/>
        </w:rPr>
        <w:instrText xml:space="preserve"> XE "RQI immediate example" </w:instrText>
      </w:r>
      <w:r w:rsidR="00FD02FB">
        <w:rPr>
          <w:noProof/>
        </w:rPr>
        <w:fldChar w:fldCharType="end"/>
      </w:r>
      <w:bookmarkStart w:id="1291" w:name="_Toc380430464"/>
      <w:bookmarkEnd w:id="1291"/>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1292" w:name="_Toc348244539"/>
      <w:bookmarkStart w:id="1293" w:name="_Toc348244634"/>
      <w:bookmarkStart w:id="1294" w:name="_Toc348260666"/>
      <w:bookmarkStart w:id="1295" w:name="_Toc348346639"/>
      <w:bookmarkStart w:id="1296" w:name="_Toc380430465"/>
      <w:bookmarkStart w:id="1297" w:name="_Toc28982356"/>
      <w:r>
        <w:rPr>
          <w:noProof/>
        </w:rPr>
        <w:t>RQA Message Using an I08 Event with an Immediate Response</w:t>
      </w:r>
      <w:bookmarkEnd w:id="1292"/>
      <w:bookmarkEnd w:id="1293"/>
      <w:bookmarkEnd w:id="1294"/>
      <w:bookmarkEnd w:id="1295"/>
      <w:bookmarkEnd w:id="1296"/>
      <w:bookmarkEnd w:id="1297"/>
      <w:r w:rsidR="00FD02FB">
        <w:rPr>
          <w:noProof/>
        </w:rPr>
        <w:fldChar w:fldCharType="begin"/>
      </w:r>
      <w:r>
        <w:rPr>
          <w:noProof/>
        </w:rPr>
        <w:instrText xml:space="preserve"> XE "RQA immediate example" </w:instrText>
      </w:r>
      <w:r w:rsidR="00FD02FB">
        <w:rPr>
          <w:noProof/>
        </w:rPr>
        <w:fldChar w:fldCharType="end"/>
      </w:r>
      <w:bookmarkStart w:id="1298" w:name="_Toc380430466"/>
      <w:bookmarkEnd w:id="1298"/>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1299" w:name="_Toc348244540"/>
      <w:bookmarkStart w:id="1300" w:name="_Toc348244635"/>
      <w:bookmarkStart w:id="1301" w:name="_Toc348260667"/>
      <w:bookmarkStart w:id="1302" w:name="_Toc348346640"/>
      <w:bookmarkStart w:id="1303" w:name="_Toc380430467"/>
      <w:bookmarkStart w:id="1304" w:name="_Toc28982357"/>
      <w:r>
        <w:rPr>
          <w:noProof/>
        </w:rPr>
        <w:t>RQA Message Using an I08 Event with a Deferred Response</w:t>
      </w:r>
      <w:bookmarkEnd w:id="1299"/>
      <w:bookmarkEnd w:id="1300"/>
      <w:bookmarkEnd w:id="1301"/>
      <w:bookmarkEnd w:id="1302"/>
      <w:bookmarkEnd w:id="1303"/>
      <w:bookmarkEnd w:id="1304"/>
      <w:r w:rsidR="00FD02FB">
        <w:rPr>
          <w:noProof/>
        </w:rPr>
        <w:fldChar w:fldCharType="begin"/>
      </w:r>
      <w:r>
        <w:rPr>
          <w:noProof/>
        </w:rPr>
        <w:instrText xml:space="preserve"> XE "RQA deferred example" </w:instrText>
      </w:r>
      <w:r w:rsidR="00FD02FB">
        <w:rPr>
          <w:noProof/>
        </w:rPr>
        <w:fldChar w:fldCharType="end"/>
      </w:r>
      <w:bookmarkStart w:id="1305" w:name="_Toc380430468"/>
      <w:bookmarkEnd w:id="1305"/>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1306" w:name="_Toc348244541"/>
      <w:bookmarkStart w:id="1307" w:name="_Toc348244636"/>
      <w:bookmarkStart w:id="1308" w:name="_Toc348260668"/>
      <w:bookmarkStart w:id="1309" w:name="_Toc348346641"/>
      <w:bookmarkStart w:id="1310" w:name="_Toc380430469"/>
      <w:bookmarkStart w:id="1311" w:name="_Toc28982358"/>
      <w:r>
        <w:rPr>
          <w:noProof/>
        </w:rPr>
        <w:t>REF Message Using an I11 Event with an Immediate Response</w:t>
      </w:r>
      <w:bookmarkEnd w:id="1306"/>
      <w:bookmarkEnd w:id="1307"/>
      <w:bookmarkEnd w:id="1308"/>
      <w:bookmarkEnd w:id="1309"/>
      <w:bookmarkEnd w:id="1310"/>
      <w:bookmarkEnd w:id="1311"/>
      <w:r w:rsidR="00FD02FB">
        <w:rPr>
          <w:noProof/>
        </w:rPr>
        <w:fldChar w:fldCharType="begin"/>
      </w:r>
      <w:r>
        <w:rPr>
          <w:noProof/>
        </w:rPr>
        <w:instrText xml:space="preserve"> XE "REF immediate example" </w:instrText>
      </w:r>
      <w:r w:rsidR="00FD02FB">
        <w:rPr>
          <w:noProof/>
        </w:rPr>
        <w:fldChar w:fldCharType="end"/>
      </w:r>
      <w:bookmarkStart w:id="1312" w:name="_Toc380430470"/>
      <w:bookmarkEnd w:id="1312"/>
    </w:p>
    <w:p w14:paraId="14568E96" w14:textId="574D228F" w:rsidR="00573AF5" w:rsidRDefault="00573AF5" w:rsidP="00C87B0A">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1313" w:name="_Toc348244542"/>
      <w:bookmarkStart w:id="1314" w:name="_Toc348244637"/>
      <w:bookmarkStart w:id="1315" w:name="_Toc348260669"/>
      <w:bookmarkStart w:id="1316" w:name="_Toc348346642"/>
      <w:bookmarkStart w:id="1317" w:name="_Toc380430471"/>
      <w:bookmarkStart w:id="1318" w:name="_Toc28982359"/>
      <w:r>
        <w:rPr>
          <w:noProof/>
        </w:rPr>
        <w:t>REF Message Using an I11 Event with a Deferred Response</w:t>
      </w:r>
      <w:bookmarkEnd w:id="1313"/>
      <w:bookmarkEnd w:id="1314"/>
      <w:bookmarkEnd w:id="1315"/>
      <w:bookmarkEnd w:id="1316"/>
      <w:bookmarkEnd w:id="1317"/>
      <w:bookmarkEnd w:id="1318"/>
      <w:r w:rsidR="00FD02FB">
        <w:rPr>
          <w:noProof/>
        </w:rPr>
        <w:fldChar w:fldCharType="begin"/>
      </w:r>
      <w:r>
        <w:rPr>
          <w:noProof/>
        </w:rPr>
        <w:instrText xml:space="preserve"> XE "REF deferred example" </w:instrText>
      </w:r>
      <w:r w:rsidR="00FD02FB">
        <w:rPr>
          <w:noProof/>
        </w:rPr>
        <w:fldChar w:fldCharType="end"/>
      </w:r>
      <w:bookmarkStart w:id="1319" w:name="_Toc380430472"/>
      <w:bookmarkEnd w:id="1319"/>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1320" w:name="_Toc348244543"/>
      <w:bookmarkStart w:id="1321" w:name="_Toc348244638"/>
      <w:bookmarkStart w:id="1322" w:name="_Toc348260670"/>
      <w:bookmarkStart w:id="1323" w:name="_Toc348346643"/>
      <w:bookmarkStart w:id="1324" w:name="_Toc380430473"/>
      <w:bookmarkStart w:id="1325" w:name="_Toc28982360"/>
      <w:r>
        <w:rPr>
          <w:noProof/>
        </w:rPr>
        <w:t>RQC Inquiry Message Using an I05 Event with an Immediate Response</w:t>
      </w:r>
      <w:bookmarkEnd w:id="1320"/>
      <w:bookmarkEnd w:id="1321"/>
      <w:bookmarkEnd w:id="1322"/>
      <w:bookmarkEnd w:id="1323"/>
      <w:bookmarkEnd w:id="1324"/>
      <w:bookmarkEnd w:id="1325"/>
      <w:r w:rsidR="00FD02FB">
        <w:rPr>
          <w:noProof/>
        </w:rPr>
        <w:fldChar w:fldCharType="begin"/>
      </w:r>
      <w:r>
        <w:rPr>
          <w:noProof/>
        </w:rPr>
        <w:instrText xml:space="preserve"> XE "RQC immediate example" </w:instrText>
      </w:r>
      <w:r w:rsidR="00FD02FB">
        <w:rPr>
          <w:noProof/>
        </w:rPr>
        <w:fldChar w:fldCharType="end"/>
      </w:r>
      <w:bookmarkStart w:id="1326" w:name="_Toc380430474"/>
      <w:bookmarkEnd w:id="1326"/>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1327" w:name="_Toc348244544"/>
      <w:bookmarkStart w:id="1328" w:name="_Toc348244639"/>
      <w:bookmarkStart w:id="1329" w:name="_Toc348260671"/>
      <w:bookmarkStart w:id="1330" w:name="_Toc348346644"/>
      <w:bookmarkStart w:id="1331" w:name="_Toc380430475"/>
      <w:bookmarkStart w:id="1332" w:name="_Toc28982361"/>
      <w:r>
        <w:rPr>
          <w:noProof/>
        </w:rPr>
        <w:t>OUTSTANDING ISSUES</w:t>
      </w:r>
      <w:bookmarkStart w:id="1333" w:name="_Toc380430476"/>
      <w:bookmarkEnd w:id="1327"/>
      <w:bookmarkEnd w:id="1328"/>
      <w:bookmarkEnd w:id="1329"/>
      <w:bookmarkEnd w:id="1330"/>
      <w:bookmarkEnd w:id="1331"/>
      <w:bookmarkEnd w:id="1332"/>
      <w:bookmarkEnd w:id="1333"/>
    </w:p>
    <w:p w14:paraId="0259DF0A" w14:textId="77777777" w:rsidR="00573AF5" w:rsidRDefault="00573AF5">
      <w:pPr>
        <w:pStyle w:val="Heading3"/>
        <w:rPr>
          <w:noProof/>
        </w:rPr>
      </w:pPr>
      <w:bookmarkStart w:id="1334" w:name="_Toc348244545"/>
      <w:bookmarkStart w:id="1335" w:name="_Toc348244640"/>
      <w:bookmarkStart w:id="1336" w:name="_Toc348260672"/>
      <w:bookmarkStart w:id="1337" w:name="_Toc348346645"/>
      <w:bookmarkStart w:id="1338" w:name="_Toc380430477"/>
      <w:bookmarkStart w:id="1339" w:name="_Toc28982362"/>
      <w:r>
        <w:rPr>
          <w:noProof/>
        </w:rPr>
        <w:t>HL7 Overlapping With ASC X12N</w:t>
      </w:r>
      <w:bookmarkStart w:id="1340" w:name="_Toc380430478"/>
      <w:bookmarkEnd w:id="1334"/>
      <w:bookmarkEnd w:id="1335"/>
      <w:bookmarkEnd w:id="1336"/>
      <w:bookmarkEnd w:id="1337"/>
      <w:bookmarkEnd w:id="1338"/>
      <w:bookmarkEnd w:id="1339"/>
      <w:bookmarkEnd w:id="1340"/>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51"/>
      <w:headerReference w:type="default" r:id="rId52"/>
      <w:footerReference w:type="even" r:id="rId53"/>
      <w:footerReference w:type="default" r:id="rId54"/>
      <w:footerReference w:type="firs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0E19" w14:textId="77777777" w:rsidR="00F67A7D" w:rsidRDefault="00F67A7D" w:rsidP="006A7391">
      <w:pPr>
        <w:spacing w:after="0"/>
      </w:pPr>
      <w:r>
        <w:separator/>
      </w:r>
    </w:p>
  </w:endnote>
  <w:endnote w:type="continuationSeparator" w:id="0">
    <w:p w14:paraId="317E1ADC" w14:textId="77777777" w:rsidR="00F67A7D" w:rsidRDefault="00F67A7D" w:rsidP="006A7391">
      <w:pPr>
        <w:spacing w:after="0"/>
      </w:pPr>
      <w:r>
        <w:continuationSeparator/>
      </w:r>
    </w:p>
  </w:endnote>
  <w:endnote w:type="continuationNotice" w:id="1">
    <w:p w14:paraId="470130A5" w14:textId="77777777" w:rsidR="00F67A7D" w:rsidRDefault="00F67A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0FF8" w14:textId="10E2D27A" w:rsidR="0079753E" w:rsidRDefault="0079753E" w:rsidP="0048442F">
    <w:pPr>
      <w:pStyle w:val="Footer"/>
    </w:pPr>
    <w:r>
      <w:rPr>
        <w:kern w:val="20"/>
      </w:rPr>
      <w:t xml:space="preserve">Page </w:t>
    </w:r>
    <w:r>
      <w:rPr>
        <w:kern w:val="20"/>
      </w:rPr>
      <w:fldChar w:fldCharType="begin"/>
    </w:r>
    <w:r>
      <w:rPr>
        <w:kern w:val="20"/>
      </w:rPr>
      <w:instrText xml:space="preserve"> PAGE </w:instrText>
    </w:r>
    <w:r>
      <w:rPr>
        <w:kern w:val="20"/>
      </w:rPr>
      <w:fldChar w:fldCharType="separate"/>
    </w:r>
    <w:r w:rsidR="00D935F7">
      <w:rPr>
        <w:noProof/>
        <w:kern w:val="20"/>
      </w:rPr>
      <w:t>4</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79753E" w:rsidRDefault="00976CBD" w:rsidP="009D18D0">
    <w:pPr>
      <w:pStyle w:val="Footer"/>
    </w:pPr>
    <w:r>
      <w:fldChar w:fldCharType="begin"/>
    </w:r>
    <w:r>
      <w:instrText xml:space="preserve"> DOCPROPERTY  release_month  \* MERGEFORMAT </w:instrText>
    </w:r>
    <w:r>
      <w:fldChar w:fldCharType="separate"/>
    </w:r>
    <w:r w:rsidR="0079753E">
      <w:t>December</w:t>
    </w:r>
    <w:r>
      <w:fldChar w:fldCharType="end"/>
    </w:r>
    <w:r w:rsidR="0079753E">
      <w:t xml:space="preserve"> </w:t>
    </w:r>
    <w:r>
      <w:fldChar w:fldCharType="begin"/>
    </w:r>
    <w:r>
      <w:instrText xml:space="preserve"> DOCPROPERTY release_year \* MERGEFORMAT </w:instrText>
    </w:r>
    <w:r>
      <w:fldChar w:fldCharType="separate"/>
    </w:r>
    <w:r w:rsidR="0079753E">
      <w:t>2019</w:t>
    </w:r>
    <w:r>
      <w:fldChar w:fldCharType="end"/>
    </w:r>
    <w:r w:rsidR="0079753E">
      <w:t>.</w:t>
    </w:r>
    <w:r w:rsidR="0079753E">
      <w:tab/>
    </w:r>
    <w:r>
      <w:fldChar w:fldCharType="begin"/>
    </w:r>
    <w:r>
      <w:instrText xml:space="preserve"> DOCPROPERTY release_status \* MERGEFORMAT </w:instrText>
    </w:r>
    <w:r>
      <w:fldChar w:fldCharType="separate"/>
    </w:r>
    <w:r w:rsidR="0079753E">
      <w:t>Normative Standard</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AD40" w14:textId="6DB40F83" w:rsidR="0079753E" w:rsidRDefault="0079753E"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D935F7">
      <w:rPr>
        <w:noProof/>
        <w:kern w:val="20"/>
      </w:rPr>
      <w:t>3</w:t>
    </w:r>
    <w:r>
      <w:rPr>
        <w:kern w:val="20"/>
      </w:rPr>
      <w:fldChar w:fldCharType="end"/>
    </w:r>
  </w:p>
  <w:p w14:paraId="00293051" w14:textId="425D96E8" w:rsidR="0079753E" w:rsidRPr="0048442F" w:rsidRDefault="0079753E" w:rsidP="0048442F">
    <w:pPr>
      <w:pStyle w:val="Foote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16BE0823" w:rsidR="0079753E" w:rsidRDefault="0079753E"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sidR="00D935F7">
      <w:rPr>
        <w:noProof/>
      </w:rPr>
      <w:t>1</w:t>
    </w:r>
    <w:r>
      <w:fldChar w:fldCharType="end"/>
    </w:r>
  </w:p>
  <w:p w14:paraId="4F46EEAF" w14:textId="0C44CE6E" w:rsidR="0079753E" w:rsidRDefault="00976CBD" w:rsidP="0048442F">
    <w:pPr>
      <w:pStyle w:val="Footer"/>
    </w:pPr>
    <w:r>
      <w:fldChar w:fldCharType="begin"/>
    </w:r>
    <w:r>
      <w:instrText xml:space="preserve"> DOCPROPERTY  release_status  \* MERGEFORMAT </w:instrText>
    </w:r>
    <w:r>
      <w:fldChar w:fldCharType="separate"/>
    </w:r>
    <w:r w:rsidR="0079753E">
      <w:t>Normative Standard</w:t>
    </w:r>
    <w:r>
      <w:fldChar w:fldCharType="end"/>
    </w:r>
    <w:r w:rsidR="0079753E">
      <w:tab/>
    </w:r>
    <w:r>
      <w:fldChar w:fldCharType="begin"/>
    </w:r>
    <w:r>
      <w:instrText xml:space="preserve"> DOCPROPERTY  release_month  \* MERGEFORMAT </w:instrText>
    </w:r>
    <w:r>
      <w:fldChar w:fldCharType="separate"/>
    </w:r>
    <w:r w:rsidR="0079753E">
      <w:t>December</w:t>
    </w:r>
    <w:r>
      <w:fldChar w:fldCharType="end"/>
    </w:r>
    <w:r w:rsidR="0079753E">
      <w:t xml:space="preserve">  </w:t>
    </w:r>
    <w:r>
      <w:fldChar w:fldCharType="begin"/>
    </w:r>
    <w:r>
      <w:instrText xml:space="preserve"> DOCPROPERTY release_year \* MERGEFORMAT </w:instrText>
    </w:r>
    <w:r>
      <w:fldChar w:fldCharType="separate"/>
    </w:r>
    <w:r w:rsidR="0079753E">
      <w:t>2019</w:t>
    </w:r>
    <w:r>
      <w:fldChar w:fldCharType="end"/>
    </w:r>
    <w:bookmarkStart w:id="1341" w:name="_Toc348244449"/>
    <w:bookmarkStart w:id="1342" w:name="_Toc348244618"/>
    <w:bookmarkStart w:id="1343" w:name="_Toc348260650"/>
    <w:bookmarkStart w:id="1344" w:name="_Toc348346623"/>
    <w:bookmarkStart w:id="1345" w:name="_Toc380430436"/>
    <w:bookmarkEnd w:id="1341"/>
    <w:bookmarkEnd w:id="1342"/>
    <w:bookmarkEnd w:id="1343"/>
    <w:bookmarkEnd w:id="1344"/>
    <w:bookmarkEnd w:id="13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4173" w14:textId="77777777" w:rsidR="00F67A7D" w:rsidRDefault="00F67A7D" w:rsidP="006A7391">
      <w:pPr>
        <w:spacing w:after="0"/>
      </w:pPr>
      <w:r>
        <w:separator/>
      </w:r>
    </w:p>
  </w:footnote>
  <w:footnote w:type="continuationSeparator" w:id="0">
    <w:p w14:paraId="02B36EB2" w14:textId="77777777" w:rsidR="00F67A7D" w:rsidRDefault="00F67A7D" w:rsidP="006A7391">
      <w:pPr>
        <w:spacing w:after="0"/>
      </w:pPr>
      <w:r>
        <w:continuationSeparator/>
      </w:r>
    </w:p>
  </w:footnote>
  <w:footnote w:type="continuationNotice" w:id="1">
    <w:p w14:paraId="26BF8B5F" w14:textId="77777777" w:rsidR="00F67A7D" w:rsidRDefault="00F67A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Popat">
    <w15:presenceInfo w15:providerId="AD" w15:userId="S::apopat@epic.com::d4b43766-8aa6-459e-b41f-00b38db32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85F04"/>
    <w:rsid w:val="00094172"/>
    <w:rsid w:val="000945F8"/>
    <w:rsid w:val="000B1B47"/>
    <w:rsid w:val="000B2A26"/>
    <w:rsid w:val="000E3290"/>
    <w:rsid w:val="000E4371"/>
    <w:rsid w:val="000F344B"/>
    <w:rsid w:val="001062A6"/>
    <w:rsid w:val="00106737"/>
    <w:rsid w:val="00106C95"/>
    <w:rsid w:val="00124C0D"/>
    <w:rsid w:val="00126491"/>
    <w:rsid w:val="00131D88"/>
    <w:rsid w:val="00133D95"/>
    <w:rsid w:val="001368BA"/>
    <w:rsid w:val="00150417"/>
    <w:rsid w:val="00153A8C"/>
    <w:rsid w:val="00164B3E"/>
    <w:rsid w:val="00165E6D"/>
    <w:rsid w:val="0018148B"/>
    <w:rsid w:val="00194C32"/>
    <w:rsid w:val="001B68A2"/>
    <w:rsid w:val="001C0E1C"/>
    <w:rsid w:val="001E0D07"/>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2E5809"/>
    <w:rsid w:val="00314BE8"/>
    <w:rsid w:val="00321D40"/>
    <w:rsid w:val="00345A73"/>
    <w:rsid w:val="00351535"/>
    <w:rsid w:val="0035398F"/>
    <w:rsid w:val="003A7DEE"/>
    <w:rsid w:val="003C7EBA"/>
    <w:rsid w:val="003D5843"/>
    <w:rsid w:val="004002A9"/>
    <w:rsid w:val="004009A1"/>
    <w:rsid w:val="004052D5"/>
    <w:rsid w:val="0040761E"/>
    <w:rsid w:val="004200A5"/>
    <w:rsid w:val="00427A00"/>
    <w:rsid w:val="00427C82"/>
    <w:rsid w:val="00433EA9"/>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9753E"/>
    <w:rsid w:val="007A4D14"/>
    <w:rsid w:val="007D330B"/>
    <w:rsid w:val="007F72F8"/>
    <w:rsid w:val="0081322D"/>
    <w:rsid w:val="0081480A"/>
    <w:rsid w:val="00815640"/>
    <w:rsid w:val="00827EF0"/>
    <w:rsid w:val="00836E68"/>
    <w:rsid w:val="008370EC"/>
    <w:rsid w:val="0084299C"/>
    <w:rsid w:val="00895627"/>
    <w:rsid w:val="008A4239"/>
    <w:rsid w:val="008B13B7"/>
    <w:rsid w:val="008B4D8C"/>
    <w:rsid w:val="008C2A36"/>
    <w:rsid w:val="008D1295"/>
    <w:rsid w:val="008D27BE"/>
    <w:rsid w:val="009030C4"/>
    <w:rsid w:val="0091264B"/>
    <w:rsid w:val="00913917"/>
    <w:rsid w:val="00976CBD"/>
    <w:rsid w:val="00984CF4"/>
    <w:rsid w:val="009A196E"/>
    <w:rsid w:val="009B70F3"/>
    <w:rsid w:val="009C4679"/>
    <w:rsid w:val="009D18D0"/>
    <w:rsid w:val="009D61A6"/>
    <w:rsid w:val="009F6887"/>
    <w:rsid w:val="00A3669F"/>
    <w:rsid w:val="00A41766"/>
    <w:rsid w:val="00A51DAB"/>
    <w:rsid w:val="00A804D1"/>
    <w:rsid w:val="00A90A01"/>
    <w:rsid w:val="00A92C76"/>
    <w:rsid w:val="00AB1E6B"/>
    <w:rsid w:val="00AC0521"/>
    <w:rsid w:val="00AE0ABA"/>
    <w:rsid w:val="00AE3BA8"/>
    <w:rsid w:val="00B16596"/>
    <w:rsid w:val="00B2330E"/>
    <w:rsid w:val="00B2402C"/>
    <w:rsid w:val="00B27E3A"/>
    <w:rsid w:val="00B36DB7"/>
    <w:rsid w:val="00B4063A"/>
    <w:rsid w:val="00B44786"/>
    <w:rsid w:val="00B71EF4"/>
    <w:rsid w:val="00B72CC6"/>
    <w:rsid w:val="00B84BD2"/>
    <w:rsid w:val="00BA03A8"/>
    <w:rsid w:val="00BA2370"/>
    <w:rsid w:val="00BA42CD"/>
    <w:rsid w:val="00BC51CA"/>
    <w:rsid w:val="00BD60E1"/>
    <w:rsid w:val="00BF5E26"/>
    <w:rsid w:val="00C32C72"/>
    <w:rsid w:val="00C363DB"/>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17F8F"/>
    <w:rsid w:val="00F20E34"/>
    <w:rsid w:val="00F26463"/>
    <w:rsid w:val="00F3193A"/>
    <w:rsid w:val="00F531CA"/>
    <w:rsid w:val="00F67A7D"/>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106C95"/>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ientcare@lists.hl7.org"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1.jpeg"/><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file:///E:\V2\v2.9%20final%20Nov%20from%20Frank\V29_CH02C_Tables.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gif"/><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6A53F838214C6418F2B0463BD542182" ma:contentTypeVersion="13" ma:contentTypeDescription="Create a new document." ma:contentTypeScope="" ma:versionID="39a0133059a83bdf355278cb947d189c">
  <xsd:schema xmlns:xsd="http://www.w3.org/2001/XMLSchema" xmlns:xs="http://www.w3.org/2001/XMLSchema" xmlns:p="http://schemas.microsoft.com/office/2006/metadata/properties" xmlns:ns3="485e8ed5-1e3f-46bc-ada7-11b78052281a" xmlns:ns4="c9cded27-a835-42bc-a814-10066b05fbb9" targetNamespace="http://schemas.microsoft.com/office/2006/metadata/properties" ma:root="true" ma:fieldsID="2185de74ee49493853597ab548e520b6" ns3:_="" ns4:_="">
    <xsd:import namespace="485e8ed5-1e3f-46bc-ada7-11b78052281a"/>
    <xsd:import namespace="c9cded27-a835-42bc-a814-10066b05fbb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e8ed5-1e3f-46bc-ada7-11b780522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cded27-a835-42bc-a814-10066b05fb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customXml/itemProps2.xml><?xml version="1.0" encoding="utf-8"?>
<ds:datastoreItem xmlns:ds="http://schemas.openxmlformats.org/officeDocument/2006/customXml" ds:itemID="{335A4FE5-5E12-45BE-A829-B6DC9F862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e8ed5-1e3f-46bc-ada7-11b78052281a"/>
    <ds:schemaRef ds:uri="c9cded27-a835-42bc-a814-10066b05f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3737B0-6602-4B6E-81C5-F0547232A58F}">
  <ds:schemaRefs>
    <ds:schemaRef ds:uri="http://schemas.microsoft.com/sharepoint/v3/contenttype/forms"/>
  </ds:schemaRefs>
</ds:datastoreItem>
</file>

<file path=customXml/itemProps4.xml><?xml version="1.0" encoding="utf-8"?>
<ds:datastoreItem xmlns:ds="http://schemas.openxmlformats.org/officeDocument/2006/customXml" ds:itemID="{4E9273F7-51AE-4167-9354-55829BC25BEA}">
  <ds:schemaRef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485e8ed5-1e3f-46bc-ada7-11b78052281a"/>
    <ds:schemaRef ds:uri="c9cded27-a835-42bc-a814-10066b05fbb9"/>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1</Pages>
  <Words>35302</Words>
  <Characters>201226</Characters>
  <Application>Microsoft Office Word</Application>
  <DocSecurity>0</DocSecurity>
  <Lines>1676</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236056</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Amit Popat</cp:lastModifiedBy>
  <cp:revision>2</cp:revision>
  <cp:lastPrinted>2018-04-05T21:31:00Z</cp:lastPrinted>
  <dcterms:created xsi:type="dcterms:W3CDTF">2022-07-08T13:48:00Z</dcterms:created>
  <dcterms:modified xsi:type="dcterms:W3CDTF">2022-07-15T15:52:00Z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y fmtid="{D5CDD505-2E9C-101B-9397-08002B2CF9AE}" pid="7" name="ContentTypeId">
    <vt:lpwstr>0x01010056A53F838214C6418F2B0463BD542182</vt:lpwstr>
  </property>
</Properties>
</file>